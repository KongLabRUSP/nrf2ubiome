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E60DBF" w:rsidRDefault="00BA4CB0" w:rsidP="00BA4CB0">
      <w:pPr>
        <w:pStyle w:val="Title"/>
        <w:jc w:val="center"/>
        <w:rPr>
          <w:rFonts w:ascii="Times New Roman" w:hAnsi="Times New Roman" w:cs="Times New Roman"/>
          <w:color w:val="000000" w:themeColor="text1"/>
        </w:rPr>
      </w:pPr>
      <w:bookmarkStart w:id="0" w:name="_Toc128143903"/>
      <w:r w:rsidRPr="00E60DBF">
        <w:rPr>
          <w:rFonts w:ascii="Times New Roman" w:hAnsi="Times New Roman" w:cs="Times New Roman"/>
          <w:color w:val="000000" w:themeColor="text1"/>
          <w:sz w:val="32"/>
          <w:szCs w:val="32"/>
        </w:rPr>
        <w:t>M</w:t>
      </w:r>
      <w:r w:rsidR="00137FBE" w:rsidRPr="00E60DBF">
        <w:rPr>
          <w:rFonts w:ascii="Times New Roman" w:hAnsi="Times New Roman" w:cs="Times New Roman"/>
          <w:color w:val="000000" w:themeColor="text1"/>
          <w:sz w:val="32"/>
          <w:szCs w:val="32"/>
        </w:rPr>
        <w:t xml:space="preserve">icrobiome and metabolome alterations in Nrf2 </w:t>
      </w:r>
      <w:r w:rsidRPr="00E60DBF">
        <w:rPr>
          <w:rFonts w:ascii="Times New Roman" w:hAnsi="Times New Roman" w:cs="Times New Roman"/>
          <w:color w:val="000000" w:themeColor="text1"/>
          <w:sz w:val="32"/>
          <w:szCs w:val="32"/>
        </w:rPr>
        <w:t>knockout</w:t>
      </w:r>
      <w:r w:rsidR="00137FBE" w:rsidRPr="00E60DBF">
        <w:rPr>
          <w:rFonts w:ascii="Times New Roman" w:hAnsi="Times New Roman" w:cs="Times New Roman"/>
          <w:color w:val="000000" w:themeColor="text1"/>
          <w:sz w:val="32"/>
          <w:szCs w:val="32"/>
        </w:rPr>
        <w:t xml:space="preserve"> mice </w:t>
      </w:r>
      <w:r w:rsidR="0053766B" w:rsidRPr="00E60DBF">
        <w:rPr>
          <w:rFonts w:ascii="Times New Roman" w:hAnsi="Times New Roman" w:cs="Times New Roman"/>
          <w:color w:val="000000" w:themeColor="text1"/>
          <w:sz w:val="32"/>
          <w:szCs w:val="32"/>
        </w:rPr>
        <w:t xml:space="preserve">with induced gut inflammation and </w:t>
      </w:r>
      <w:r w:rsidR="00137FBE" w:rsidRPr="00E60DBF">
        <w:rPr>
          <w:rFonts w:ascii="Times New Roman" w:hAnsi="Times New Roman" w:cs="Times New Roman"/>
          <w:color w:val="000000" w:themeColor="text1"/>
          <w:sz w:val="32"/>
          <w:szCs w:val="32"/>
        </w:rPr>
        <w:t xml:space="preserve">fed with phenethyl isothiocyanate and cranberry </w:t>
      </w:r>
      <w:r w:rsidR="0053766B" w:rsidRPr="00E60DBF">
        <w:rPr>
          <w:rFonts w:ascii="Times New Roman" w:hAnsi="Times New Roman" w:cs="Times New Roman"/>
          <w:color w:val="000000" w:themeColor="text1"/>
          <w:sz w:val="32"/>
          <w:szCs w:val="32"/>
        </w:rPr>
        <w:t>en</w:t>
      </w:r>
      <w:r w:rsidR="00137FBE" w:rsidRPr="00E60DBF">
        <w:rPr>
          <w:rFonts w:ascii="Times New Roman" w:hAnsi="Times New Roman" w:cs="Times New Roman"/>
          <w:color w:val="000000" w:themeColor="text1"/>
          <w:sz w:val="32"/>
          <w:szCs w:val="32"/>
        </w:rPr>
        <w:t>rich</w:t>
      </w:r>
      <w:r w:rsidR="0053766B" w:rsidRPr="00E60DBF">
        <w:rPr>
          <w:rFonts w:ascii="Times New Roman" w:hAnsi="Times New Roman" w:cs="Times New Roman"/>
          <w:color w:val="000000" w:themeColor="text1"/>
          <w:sz w:val="32"/>
          <w:szCs w:val="32"/>
        </w:rPr>
        <w:t>ed</w:t>
      </w:r>
      <w:r w:rsidR="00137FBE" w:rsidRPr="00E60DBF">
        <w:rPr>
          <w:rFonts w:ascii="Times New Roman" w:hAnsi="Times New Roman" w:cs="Times New Roman"/>
          <w:color w:val="000000" w:themeColor="text1"/>
          <w:sz w:val="32"/>
          <w:szCs w:val="32"/>
        </w:rPr>
        <w:t xml:space="preserve"> diets</w:t>
      </w:r>
      <w:bookmarkEnd w:id="0"/>
    </w:p>
    <w:p w14:paraId="0E0CFD55" w14:textId="77777777" w:rsidR="00A43D9D" w:rsidRPr="009D44F0" w:rsidRDefault="00A43D9D" w:rsidP="00A43D9D">
      <w:pPr>
        <w:rPr>
          <w:rFonts w:ascii="Times New Roman" w:hAnsi="Times New Roman" w:cs="Times New Roman"/>
          <w:color w:val="000000" w:themeColor="text1"/>
          <w:sz w:val="24"/>
          <w:szCs w:val="24"/>
        </w:rPr>
      </w:pPr>
    </w:p>
    <w:p w14:paraId="409C0E51" w14:textId="1E018CD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Ran Yin</w:t>
      </w:r>
      <w:r w:rsidRPr="008075BE">
        <w:rPr>
          <w:rFonts w:ascii="Times New Roman" w:hAnsi="Times New Roman" w:cs="Times New Roman"/>
          <w:color w:val="000000" w:themeColor="text1"/>
          <w:sz w:val="24"/>
          <w:szCs w:val="24"/>
          <w:vertAlign w:val="superscript"/>
        </w:rPr>
        <w:t>1*</w:t>
      </w:r>
      <w:r w:rsidR="0037392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Davit Sargsyan</w:t>
      </w:r>
      <w:r w:rsidRPr="008075BE">
        <w:rPr>
          <w:rFonts w:ascii="Times New Roman" w:hAnsi="Times New Roman" w:cs="Times New Roman"/>
          <w:color w:val="000000" w:themeColor="text1"/>
          <w:sz w:val="24"/>
          <w:szCs w:val="24"/>
          <w:vertAlign w:val="superscript"/>
        </w:rPr>
        <w:t>1,2,</w:t>
      </w:r>
      <w:r w:rsidR="00F804AA"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vertAlign w:val="superscript"/>
        </w:rPr>
        <w:t>*</w:t>
      </w:r>
      <w:r w:rsidRPr="008075BE">
        <w:rPr>
          <w:rFonts w:ascii="Times New Roman" w:hAnsi="Times New Roman" w:cs="Times New Roman"/>
          <w:color w:val="000000" w:themeColor="text1"/>
          <w:sz w:val="24"/>
          <w:szCs w:val="24"/>
        </w:rPr>
        <w:t>, Renyi Wu</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Rasika Hudlikar</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Shanyi</w:t>
      </w:r>
      <w:proofErr w:type="spellEnd"/>
      <w:r w:rsidRPr="008075BE">
        <w:rPr>
          <w:rFonts w:ascii="Times New Roman" w:hAnsi="Times New Roman" w:cs="Times New Roman"/>
          <w:color w:val="000000" w:themeColor="text1"/>
          <w:sz w:val="24"/>
          <w:szCs w:val="24"/>
        </w:rPr>
        <w:t xml:space="preserve"> Li</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Hsiao-Chen Kuo</w:t>
      </w:r>
      <w:r w:rsidRPr="008075BE">
        <w:rPr>
          <w:rFonts w:ascii="Times New Roman" w:hAnsi="Times New Roman" w:cs="Times New Roman"/>
          <w:color w:val="000000" w:themeColor="text1"/>
          <w:sz w:val="24"/>
          <w:szCs w:val="24"/>
          <w:vertAlign w:val="superscript"/>
        </w:rPr>
        <w:t>1,2</w:t>
      </w:r>
      <w:r w:rsidRPr="008075BE">
        <w:rPr>
          <w:rFonts w:ascii="Times New Roman" w:hAnsi="Times New Roman" w:cs="Times New Roman"/>
          <w:color w:val="000000" w:themeColor="text1"/>
          <w:sz w:val="24"/>
          <w:szCs w:val="24"/>
        </w:rPr>
        <w:t xml:space="preserve">, </w:t>
      </w:r>
      <w:r w:rsidR="00474C59" w:rsidRPr="008075BE">
        <w:rPr>
          <w:rFonts w:ascii="Times New Roman" w:hAnsi="Times New Roman" w:cs="Times New Roman"/>
          <w:color w:val="000000" w:themeColor="text1"/>
          <w:sz w:val="24"/>
          <w:szCs w:val="24"/>
        </w:rPr>
        <w:t>Md Shahid Sarwar</w:t>
      </w:r>
      <w:r w:rsidR="00474C59" w:rsidRPr="008075BE">
        <w:rPr>
          <w:rFonts w:ascii="Times New Roman" w:hAnsi="Times New Roman" w:cs="Times New Roman"/>
          <w:color w:val="000000" w:themeColor="text1"/>
          <w:sz w:val="24"/>
          <w:szCs w:val="24"/>
          <w:vertAlign w:val="superscript"/>
        </w:rPr>
        <w:t>1,2</w:t>
      </w:r>
      <w:r w:rsidR="00474C59"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Yuyin</w:t>
      </w:r>
      <w:proofErr w:type="spellEnd"/>
      <w:r w:rsidRPr="008075BE">
        <w:rPr>
          <w:rFonts w:ascii="Times New Roman" w:hAnsi="Times New Roman" w:cs="Times New Roman"/>
          <w:color w:val="000000" w:themeColor="text1"/>
          <w:sz w:val="24"/>
          <w:szCs w:val="24"/>
        </w:rPr>
        <w:t xml:space="preserve"> Zhou</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Zhan Gao</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Amy Howell</w:t>
      </w:r>
      <w:r w:rsidR="00F804AA" w:rsidRPr="008075BE">
        <w:rPr>
          <w:rFonts w:ascii="Times New Roman" w:hAnsi="Times New Roman" w:cs="Times New Roman"/>
          <w:color w:val="000000" w:themeColor="text1"/>
          <w:sz w:val="24"/>
          <w:szCs w:val="24"/>
          <w:vertAlign w:val="superscript"/>
        </w:rPr>
        <w:t>6</w:t>
      </w:r>
      <w:r w:rsidRPr="008075BE">
        <w:rPr>
          <w:rFonts w:ascii="Times New Roman" w:hAnsi="Times New Roman" w:cs="Times New Roman"/>
          <w:color w:val="000000" w:themeColor="text1"/>
          <w:sz w:val="24"/>
          <w:szCs w:val="24"/>
        </w:rPr>
        <w:t>, Chi Chen</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Martin J. Blaser</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xml:space="preserve"> and Ah-Ng Kong</w:t>
      </w:r>
      <w:r w:rsidRPr="008075BE">
        <w:rPr>
          <w:rFonts w:ascii="Times New Roman" w:hAnsi="Times New Roman" w:cs="Times New Roman"/>
          <w:color w:val="000000" w:themeColor="text1"/>
          <w:sz w:val="24"/>
          <w:szCs w:val="24"/>
          <w:vertAlign w:val="superscript"/>
        </w:rPr>
        <w:t>1</w:t>
      </w:r>
      <w:r w:rsidR="008256D4" w:rsidRPr="008075BE">
        <w:rPr>
          <w:rFonts w:ascii="Times New Roman" w:hAnsi="Times New Roman" w:cs="Times New Roman"/>
          <w:color w:val="000000" w:themeColor="text1"/>
          <w:sz w:val="24"/>
          <w:szCs w:val="24"/>
          <w:vertAlign w:val="superscript"/>
        </w:rPr>
        <w:t>#</w:t>
      </w:r>
    </w:p>
    <w:p w14:paraId="3DDDFE10" w14:textId="77777777"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2</w:t>
      </w:r>
      <w:r w:rsidRPr="008075BE">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 xml:space="preserve">&amp; </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Translational Medicine and Early Development Statistics, Raritan, NJ</w:t>
      </w:r>
      <w:r w:rsidRPr="008075BE">
        <w:rPr>
          <w:rFonts w:ascii="Times New Roman" w:hAnsi="Times New Roman" w:cs="Times New Roman"/>
          <w:color w:val="000000" w:themeColor="text1"/>
          <w:sz w:val="24"/>
          <w:szCs w:val="24"/>
        </w:rPr>
        <w:t>, USA</w:t>
      </w:r>
    </w:p>
    <w:p w14:paraId="335C1E5D" w14:textId="444F7AB8"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5</w:t>
      </w:r>
      <w:r w:rsidR="00A43D9D" w:rsidRPr="008075BE">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6</w:t>
      </w:r>
      <w:r w:rsidR="00A43D9D" w:rsidRPr="008075BE">
        <w:rPr>
          <w:rFonts w:ascii="Times New Roman" w:hAnsi="Times New Roman" w:cs="Times New Roman"/>
          <w:color w:val="000000" w:themeColor="text1"/>
          <w:sz w:val="24"/>
          <w:szCs w:val="24"/>
        </w:rPr>
        <w:t xml:space="preserve">Rutgers University </w:t>
      </w:r>
      <w:proofErr w:type="spellStart"/>
      <w:r w:rsidR="00A43D9D" w:rsidRPr="008075BE">
        <w:rPr>
          <w:rFonts w:ascii="Times New Roman" w:hAnsi="Times New Roman" w:cs="Times New Roman"/>
          <w:color w:val="000000" w:themeColor="text1"/>
          <w:sz w:val="24"/>
          <w:szCs w:val="24"/>
        </w:rPr>
        <w:t>Marucci</w:t>
      </w:r>
      <w:proofErr w:type="spellEnd"/>
      <w:r w:rsidR="00A43D9D" w:rsidRPr="008075BE">
        <w:rPr>
          <w:rFonts w:ascii="Times New Roman" w:hAnsi="Times New Roman" w:cs="Times New Roman"/>
          <w:color w:val="000000" w:themeColor="text1"/>
          <w:sz w:val="24"/>
          <w:szCs w:val="24"/>
        </w:rPr>
        <w:t xml:space="preserve"> Center for Blueberry Cranberry Research,125A Lake Oswego Road, Chatsworth, NJ 08019</w:t>
      </w:r>
    </w:p>
    <w:p w14:paraId="0D45C470" w14:textId="53E7FD83" w:rsidR="00A43D9D" w:rsidRPr="008075BE" w:rsidRDefault="00A43D9D" w:rsidP="00A43D9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Equal contribution</w:t>
      </w:r>
    </w:p>
    <w:p w14:paraId="488DBE2D" w14:textId="77777777" w:rsidR="00A43D9D" w:rsidRPr="008075BE" w:rsidRDefault="00A43D9D" w:rsidP="0025299B">
      <w:pPr>
        <w:spacing w:after="120" w:line="240" w:lineRule="auto"/>
        <w:rPr>
          <w:rFonts w:ascii="Times New Roman" w:hAnsi="Times New Roman" w:cs="Times New Roman"/>
          <w:b/>
          <w:bCs/>
          <w:color w:val="000000" w:themeColor="text1"/>
          <w:sz w:val="24"/>
          <w:szCs w:val="24"/>
        </w:rPr>
      </w:pPr>
      <w:r w:rsidRPr="008075BE">
        <w:rPr>
          <w:rFonts w:ascii="Times New Roman" w:hAnsi="Times New Roman" w:cs="Times New Roman"/>
          <w:b/>
          <w:bCs/>
          <w:color w:val="000000" w:themeColor="text1"/>
          <w:sz w:val="24"/>
          <w:szCs w:val="24"/>
        </w:rPr>
        <w:t>Correspondence</w:t>
      </w:r>
    </w:p>
    <w:p w14:paraId="00C594C0"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Professor Ah-Ng Tony Tong Kong</w:t>
      </w:r>
    </w:p>
    <w:p w14:paraId="36E8396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Rutgers, the State University of New Jersey</w:t>
      </w:r>
    </w:p>
    <w:p w14:paraId="05EF125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Ernest Mario School of Pharmacy, Room 228</w:t>
      </w:r>
    </w:p>
    <w:p w14:paraId="3F9F6474"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160 Frelinghuysen Road, Piscataway, NJ 08854</w:t>
      </w:r>
    </w:p>
    <w:p w14:paraId="60DD8F9A"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Phone: +1-848-445-6369/8</w:t>
      </w:r>
    </w:p>
    <w:p w14:paraId="40FF9AD1" w14:textId="6031ABF0"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Email: </w:t>
      </w:r>
      <w:hyperlink r:id="rId8" w:history="1">
        <w:r w:rsidRPr="008075BE">
          <w:rPr>
            <w:rStyle w:val="Hyperlink"/>
            <w:rFonts w:ascii="Times New Roman" w:hAnsi="Times New Roman" w:cs="Times New Roman"/>
            <w:color w:val="000000" w:themeColor="text1"/>
            <w:sz w:val="24"/>
            <w:szCs w:val="24"/>
          </w:rPr>
          <w:t>kongt@pharmacy.rutgers.edu</w:t>
        </w:r>
      </w:hyperlink>
    </w:p>
    <w:p w14:paraId="62FB2733" w14:textId="77777777" w:rsidR="009D44F0" w:rsidRDefault="009D44F0">
      <w:pPr>
        <w:rPr>
          <w:rFonts w:ascii="Times New Roman" w:eastAsiaTheme="majorEastAsia" w:hAnsi="Times New Roman" w:cs="Times New Roman"/>
          <w:color w:val="000000" w:themeColor="text1"/>
          <w:sz w:val="24"/>
          <w:szCs w:val="24"/>
        </w:rPr>
      </w:pPr>
      <w:bookmarkStart w:id="1" w:name="_Toc179148155"/>
      <w:r>
        <w:rPr>
          <w:rFonts w:ascii="Times New Roman" w:hAnsi="Times New Roman" w:cs="Times New Roman"/>
          <w:color w:val="000000" w:themeColor="text1"/>
          <w:sz w:val="24"/>
          <w:szCs w:val="24"/>
        </w:rPr>
        <w:br w:type="page"/>
      </w:r>
    </w:p>
    <w:p w14:paraId="78C91416" w14:textId="2D74555A" w:rsidR="00B40BD3" w:rsidRPr="009D44F0" w:rsidRDefault="00B40BD3" w:rsidP="0025299B">
      <w:pPr>
        <w:pStyle w:val="Heading1"/>
        <w:spacing w:afterLines="50" w:after="120" w:line="240" w:lineRule="auto"/>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lastRenderedPageBreak/>
        <w:t>Abbreviations</w:t>
      </w:r>
      <w:bookmarkEnd w:id="1"/>
    </w:p>
    <w:p w14:paraId="23EB3E8F" w14:textId="06F7ED0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ARE - antioxidant response element</w:t>
      </w:r>
    </w:p>
    <w:p w14:paraId="3488404D" w14:textId="4EB26ABD"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CDCA - chenodeoxycholic acid</w:t>
      </w:r>
    </w:p>
    <w:p w14:paraId="4C170516" w14:textId="058890A4"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DCA</w:t>
      </w:r>
      <w:r w:rsidR="002F3A54" w:rsidRPr="008075BE">
        <w:rPr>
          <w:rFonts w:ascii="Times New Roman" w:hAnsi="Times New Roman" w:cs="Times New Roman"/>
          <w:color w:val="000000" w:themeColor="text1"/>
          <w:sz w:val="24"/>
          <w:szCs w:val="24"/>
        </w:rPr>
        <w:t xml:space="preserve"> - dichloroacetic acid </w:t>
      </w:r>
    </w:p>
    <w:p w14:paraId="704CDF89" w14:textId="28CFDD7E" w:rsidR="00035079" w:rsidRPr="008075BE" w:rsidRDefault="00035079"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DSS – dextran sulfate sodium</w:t>
      </w:r>
    </w:p>
    <w:p w14:paraId="6F445F78" w14:textId="0A2823F5"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GCDCA - </w:t>
      </w:r>
      <w:proofErr w:type="spellStart"/>
      <w:r w:rsidRPr="008075BE">
        <w:rPr>
          <w:rFonts w:ascii="Times New Roman" w:hAnsi="Times New Roman" w:cs="Times New Roman"/>
          <w:color w:val="000000" w:themeColor="text1"/>
          <w:sz w:val="24"/>
          <w:szCs w:val="24"/>
        </w:rPr>
        <w:t>glycochenodeoxycholic</w:t>
      </w:r>
      <w:proofErr w:type="spellEnd"/>
      <w:r w:rsidRPr="008075BE">
        <w:rPr>
          <w:rFonts w:ascii="Times New Roman" w:hAnsi="Times New Roman" w:cs="Times New Roman"/>
          <w:color w:val="000000" w:themeColor="text1"/>
          <w:sz w:val="24"/>
          <w:szCs w:val="24"/>
        </w:rPr>
        <w:t xml:space="preserve"> Acid</w:t>
      </w:r>
    </w:p>
    <w:p w14:paraId="3E014EF0" w14:textId="54C6D47C"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GDCA - </w:t>
      </w:r>
      <w:proofErr w:type="spellStart"/>
      <w:r w:rsidRPr="008075BE">
        <w:rPr>
          <w:rFonts w:ascii="Times New Roman" w:hAnsi="Times New Roman" w:cs="Times New Roman"/>
          <w:color w:val="000000" w:themeColor="text1"/>
          <w:sz w:val="24"/>
          <w:szCs w:val="24"/>
        </w:rPr>
        <w:t>glycodeoxycholic</w:t>
      </w:r>
      <w:proofErr w:type="spellEnd"/>
      <w:r w:rsidRPr="008075BE">
        <w:rPr>
          <w:rFonts w:ascii="Times New Roman" w:hAnsi="Times New Roman" w:cs="Times New Roman"/>
          <w:color w:val="000000" w:themeColor="text1"/>
          <w:sz w:val="24"/>
          <w:szCs w:val="24"/>
        </w:rPr>
        <w:t xml:space="preserve"> acid</w:t>
      </w:r>
    </w:p>
    <w:p w14:paraId="4743FD8C" w14:textId="7A6E3752"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LCA</w:t>
      </w:r>
      <w:r w:rsidR="002F3A54" w:rsidRPr="008075BE">
        <w:rPr>
          <w:rFonts w:ascii="Times New Roman" w:hAnsi="Times New Roman" w:cs="Times New Roman"/>
          <w:color w:val="000000" w:themeColor="text1"/>
          <w:sz w:val="24"/>
          <w:szCs w:val="24"/>
        </w:rPr>
        <w:t xml:space="preserve"> - lithocholic acid</w:t>
      </w:r>
    </w:p>
    <w:p w14:paraId="3A707AF0" w14:textId="1AF5F133"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MCA</w:t>
      </w:r>
      <w:r w:rsidR="002F3A54" w:rsidRPr="008075BE">
        <w:rPr>
          <w:rFonts w:ascii="Times New Roman" w:hAnsi="Times New Roman" w:cs="Times New Roman"/>
          <w:color w:val="000000" w:themeColor="text1"/>
          <w:sz w:val="24"/>
          <w:szCs w:val="24"/>
        </w:rPr>
        <w:t xml:space="preserve"> - muricholic acid</w:t>
      </w:r>
    </w:p>
    <w:p w14:paraId="4B3320D3" w14:textId="54046016"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NRF2- NF-E2-related factor 2</w:t>
      </w:r>
    </w:p>
    <w:p w14:paraId="46E70A8D" w14:textId="217AC0F7"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w:t>
      </w:r>
      <w:r w:rsidR="00035BC8" w:rsidRPr="008075BE">
        <w:rPr>
          <w:rFonts w:ascii="Times New Roman" w:hAnsi="Times New Roman" w:cs="Times New Roman"/>
          <w:color w:val="000000" w:themeColor="text1"/>
          <w:sz w:val="24"/>
          <w:szCs w:val="24"/>
        </w:rPr>
        <w:t>TU</w:t>
      </w:r>
      <w:r w:rsidRPr="008075BE">
        <w:rPr>
          <w:rFonts w:ascii="Times New Roman" w:hAnsi="Times New Roman" w:cs="Times New Roman"/>
          <w:color w:val="000000" w:themeColor="text1"/>
          <w:sz w:val="24"/>
          <w:szCs w:val="24"/>
        </w:rPr>
        <w:t xml:space="preserve"> – operational taxonomic unit</w:t>
      </w:r>
    </w:p>
    <w:p w14:paraId="6D931335" w14:textId="3E54BDDB"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PCA – principal components analysis</w:t>
      </w:r>
    </w:p>
    <w:p w14:paraId="73827466" w14:textId="7777777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PEITC - phenethyl isothiocyanate</w:t>
      </w:r>
    </w:p>
    <w:p w14:paraId="30663399" w14:textId="304EA016" w:rsidR="003014B1"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qPCR</w:t>
      </w:r>
      <w:r w:rsidR="00E949EC" w:rsidRPr="008075BE">
        <w:rPr>
          <w:rFonts w:ascii="Times New Roman" w:hAnsi="Times New Roman" w:cs="Times New Roman"/>
          <w:color w:val="000000" w:themeColor="text1"/>
          <w:sz w:val="24"/>
          <w:szCs w:val="24"/>
        </w:rPr>
        <w:t xml:space="preserve"> - </w:t>
      </w:r>
      <w:r w:rsidRPr="008075BE">
        <w:rPr>
          <w:rFonts w:ascii="Times New Roman" w:hAnsi="Times New Roman" w:cs="Times New Roman"/>
          <w:color w:val="000000" w:themeColor="text1"/>
          <w:sz w:val="24"/>
          <w:szCs w:val="24"/>
        </w:rPr>
        <w:t>quantitative polymerase chain reaction</w:t>
      </w:r>
      <w:r w:rsidR="003014B1" w:rsidRPr="008075BE">
        <w:rPr>
          <w:rFonts w:ascii="Times New Roman" w:hAnsi="Times New Roman" w:cs="Times New Roman"/>
          <w:color w:val="000000" w:themeColor="text1"/>
          <w:sz w:val="24"/>
          <w:szCs w:val="24"/>
        </w:rPr>
        <w:t xml:space="preserve"> </w:t>
      </w:r>
    </w:p>
    <w:p w14:paraId="0E58B47E" w14:textId="7C110EAD" w:rsidR="00E949EC" w:rsidRPr="008075BE" w:rsidRDefault="00E949EC" w:rsidP="00E949EC">
      <w:pPr>
        <w:spacing w:after="0"/>
        <w:rPr>
          <w:rFonts w:ascii="Times New Roman" w:hAnsi="Times New Roman" w:cs="Times New Roman"/>
          <w:color w:val="000000" w:themeColor="text1"/>
          <w:sz w:val="24"/>
          <w:szCs w:val="24"/>
        </w:rPr>
      </w:pPr>
    </w:p>
    <w:p w14:paraId="356CF8F0" w14:textId="6B60D7DA" w:rsidR="00E949EC" w:rsidRPr="008075BE" w:rsidRDefault="00E949EC" w:rsidP="00E949EC">
      <w:pPr>
        <w:spacing w:after="0"/>
        <w:rPr>
          <w:rFonts w:ascii="Times New Roman" w:hAnsi="Times New Roman" w:cs="Times New Roman"/>
          <w:color w:val="000000" w:themeColor="text1"/>
          <w:sz w:val="24"/>
          <w:szCs w:val="24"/>
        </w:rPr>
      </w:pPr>
      <w:r w:rsidRPr="008075BE">
        <w:rPr>
          <w:rFonts w:ascii="Times New Roman" w:hAnsi="Times New Roman" w:cs="Times New Roman"/>
          <w:b/>
          <w:bCs/>
          <w:color w:val="000000" w:themeColor="text1"/>
          <w:sz w:val="24"/>
          <w:szCs w:val="24"/>
        </w:rPr>
        <w:t>Keywords</w:t>
      </w:r>
      <w:r w:rsidRPr="008075BE">
        <w:rPr>
          <w:rFonts w:ascii="Times New Roman" w:hAnsi="Times New Roman" w:cs="Times New Roman"/>
          <w:color w:val="000000" w:themeColor="text1"/>
          <w:sz w:val="24"/>
          <w:szCs w:val="24"/>
        </w:rPr>
        <w:t xml:space="preserve">: Nrf2, PEITC, </w:t>
      </w:r>
      <w:r w:rsidR="0025299B" w:rsidRPr="008075BE">
        <w:rPr>
          <w:rFonts w:ascii="Times New Roman" w:hAnsi="Times New Roman" w:cs="Times New Roman" w:hint="eastAsia"/>
          <w:color w:val="000000" w:themeColor="text1"/>
          <w:sz w:val="24"/>
          <w:szCs w:val="24"/>
          <w:lang w:eastAsia="zh-CN"/>
        </w:rPr>
        <w:t xml:space="preserve">Gut </w:t>
      </w:r>
      <w:r w:rsidR="0025299B" w:rsidRPr="008075BE">
        <w:rPr>
          <w:rFonts w:ascii="Times New Roman" w:hAnsi="Times New Roman" w:cs="Times New Roman"/>
          <w:color w:val="000000" w:themeColor="text1"/>
          <w:sz w:val="24"/>
          <w:szCs w:val="24"/>
          <w:lang w:eastAsia="zh-CN"/>
        </w:rPr>
        <w:t>inflammation</w:t>
      </w:r>
      <w:r w:rsidR="0025299B" w:rsidRPr="008075BE">
        <w:rPr>
          <w:rFonts w:ascii="Times New Roman" w:hAnsi="Times New Roman" w:cs="Times New Roman" w:hint="eastAsia"/>
          <w:color w:val="000000" w:themeColor="text1"/>
          <w:sz w:val="24"/>
          <w:szCs w:val="24"/>
          <w:lang w:eastAsia="zh-CN"/>
        </w:rPr>
        <w:t>, Phenethyl isothiocyanate C</w:t>
      </w:r>
      <w:r w:rsidR="00035BC8" w:rsidRPr="008075BE">
        <w:rPr>
          <w:rFonts w:ascii="Times New Roman" w:hAnsi="Times New Roman" w:cs="Times New Roman"/>
          <w:color w:val="000000" w:themeColor="text1"/>
          <w:sz w:val="24"/>
          <w:szCs w:val="24"/>
        </w:rPr>
        <w:t>ranberry</w:t>
      </w:r>
    </w:p>
    <w:p w14:paraId="00911F0A" w14:textId="77777777" w:rsidR="00F7425C" w:rsidRPr="009D44F0" w:rsidRDefault="00F7425C">
      <w:pPr>
        <w:rPr>
          <w:rFonts w:ascii="Times New Roman" w:eastAsiaTheme="majorEastAsia" w:hAnsi="Times New Roman" w:cs="Times New Roman"/>
          <w:color w:val="000000" w:themeColor="text1"/>
          <w:sz w:val="24"/>
          <w:szCs w:val="24"/>
        </w:rPr>
      </w:pPr>
      <w:bookmarkStart w:id="2" w:name="_Toc179148156"/>
      <w:bookmarkStart w:id="3" w:name="_Toc128143904"/>
      <w:r w:rsidRPr="009D44F0">
        <w:rPr>
          <w:rFonts w:ascii="Times New Roman" w:hAnsi="Times New Roman" w:cs="Times New Roman"/>
          <w:color w:val="000000" w:themeColor="text1"/>
          <w:sz w:val="24"/>
          <w:szCs w:val="24"/>
        </w:rPr>
        <w:br w:type="page"/>
      </w:r>
    </w:p>
    <w:p w14:paraId="7753C7F4" w14:textId="398C2D94" w:rsidR="00117466" w:rsidRPr="009D44F0" w:rsidRDefault="00BB18AB" w:rsidP="009D44F0">
      <w:pPr>
        <w:pStyle w:val="Heading1"/>
        <w:jc w:val="both"/>
        <w:rPr>
          <w:rFonts w:ascii="Times New Roman" w:hAnsi="Times New Roman" w:cs="Times New Roman"/>
          <w:sz w:val="24"/>
          <w:szCs w:val="24"/>
        </w:rPr>
      </w:pPr>
      <w:r w:rsidRPr="009D44F0">
        <w:rPr>
          <w:rFonts w:ascii="Times New Roman" w:hAnsi="Times New Roman" w:cs="Times New Roman"/>
          <w:color w:val="000000" w:themeColor="text1"/>
          <w:sz w:val="24"/>
          <w:szCs w:val="24"/>
        </w:rPr>
        <w:lastRenderedPageBreak/>
        <w:t>Abstract</w:t>
      </w:r>
      <w:bookmarkEnd w:id="2"/>
    </w:p>
    <w:p w14:paraId="1225330B"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4" w:name="_Toc179148157"/>
      <w:r w:rsidRPr="009D44F0">
        <w:rPr>
          <w:rFonts w:ascii="Times New Roman" w:hAnsi="Times New Roman" w:cs="Times New Roman"/>
          <w:color w:val="000000" w:themeColor="text1"/>
          <w:sz w:val="24"/>
          <w:szCs w:val="24"/>
        </w:rPr>
        <w:t>Scope</w:t>
      </w:r>
      <w:bookmarkEnd w:id="4"/>
    </w:p>
    <w:p w14:paraId="2A47FAB7" w14:textId="21AA2CE6" w:rsidR="00EE5E3A" w:rsidRPr="009D44F0" w:rsidRDefault="00E90F16" w:rsidP="00EE5E3A">
      <w:pPr>
        <w:rPr>
          <w:lang w:eastAsia="zh-CN"/>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phytochemicals </w:t>
      </w:r>
      <w:r w:rsidR="009E18AF" w:rsidRPr="008075BE">
        <w:rPr>
          <w:rFonts w:ascii="Times New Roman" w:hAnsi="Times New Roman" w:cs="Times New Roman"/>
          <w:color w:val="000000" w:themeColor="text1"/>
          <w:sz w:val="24"/>
          <w:szCs w:val="24"/>
        </w:rPr>
        <w:t>with</w:t>
      </w:r>
      <w:r w:rsidR="00A003D5"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potent </w:t>
      </w:r>
      <w:r w:rsidRPr="008075BE">
        <w:rPr>
          <w:rFonts w:ascii="Times New Roman" w:hAnsi="Times New Roman" w:cs="Times New Roman"/>
          <w:color w:val="000000" w:themeColor="text1"/>
          <w:sz w:val="24"/>
          <w:szCs w:val="24"/>
        </w:rPr>
        <w:t>antioxidant</w:t>
      </w:r>
      <w:r w:rsidR="00117466" w:rsidRPr="008075BE">
        <w:rPr>
          <w:rFonts w:ascii="Times New Roman" w:hAnsi="Times New Roman" w:cs="Times New Roman"/>
          <w:color w:val="000000" w:themeColor="text1"/>
          <w:sz w:val="24"/>
          <w:szCs w:val="24"/>
        </w:rPr>
        <w:t xml:space="preserve"> properties</w:t>
      </w:r>
      <w:r w:rsidR="00A003D5"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 xml:space="preserve">henethyl isothiocyanate (PEITC) </w:t>
      </w:r>
      <w:r w:rsidR="002F5392">
        <w:rPr>
          <w:rFonts w:ascii="Times New Roman" w:hAnsi="Times New Roman" w:cs="Times New Roman"/>
          <w:color w:val="000000" w:themeColor="text1"/>
          <w:sz w:val="24"/>
          <w:szCs w:val="24"/>
        </w:rPr>
        <w:t>is abundant</w:t>
      </w:r>
      <w:r w:rsidR="002F539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 xml:space="preserve">possesses </w:t>
      </w:r>
      <w:r w:rsidRPr="008075BE">
        <w:rPr>
          <w:rFonts w:ascii="Times New Roman" w:hAnsi="Times New Roman" w:cs="Times New Roman"/>
          <w:color w:val="000000" w:themeColor="text1"/>
          <w:sz w:val="24"/>
          <w:szCs w:val="24"/>
        </w:rPr>
        <w:t xml:space="preserve">anti-cancer and anti-inflammatory properties. </w:t>
      </w:r>
      <w:r w:rsidR="005670A3" w:rsidRPr="008075BE">
        <w:rPr>
          <w:rFonts w:ascii="Times New Roman" w:hAnsi="Times New Roman" w:cs="Times New Roman"/>
          <w:color w:val="000000" w:themeColor="text1"/>
          <w:sz w:val="24"/>
          <w:szCs w:val="24"/>
        </w:rPr>
        <w:t xml:space="preserve">These </w:t>
      </w:r>
      <w:r w:rsidR="009E18AF" w:rsidRPr="008075BE">
        <w:rPr>
          <w:rFonts w:ascii="Times New Roman" w:hAnsi="Times New Roman" w:cs="Times New Roman"/>
          <w:color w:val="000000" w:themeColor="text1"/>
          <w:sz w:val="24"/>
          <w:szCs w:val="24"/>
        </w:rPr>
        <w:t xml:space="preserve">food </w:t>
      </w:r>
      <w:r w:rsidR="005670A3" w:rsidRPr="008075BE">
        <w:rPr>
          <w:rFonts w:ascii="Times New Roman" w:hAnsi="Times New Roman" w:cs="Times New Roman"/>
          <w:color w:val="000000" w:themeColor="text1"/>
          <w:sz w:val="24"/>
          <w:szCs w:val="24"/>
        </w:rPr>
        <w:t>additives</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can alter gut microbiota and improve host’s health</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M</w:t>
      </w:r>
      <w:r w:rsidR="00560B88" w:rsidRPr="008075BE">
        <w:rPr>
          <w:rFonts w:ascii="Times New Roman" w:hAnsi="Times New Roman" w:cs="Times New Roman"/>
          <w:color w:val="000000" w:themeColor="text1"/>
          <w:sz w:val="24"/>
          <w:szCs w:val="24"/>
        </w:rPr>
        <w:t>icrobiome</w:t>
      </w:r>
      <w:r w:rsidRPr="008075BE">
        <w:rPr>
          <w:rFonts w:ascii="Times New Roman" w:hAnsi="Times New Roman" w:cs="Times New Roman"/>
          <w:color w:val="000000" w:themeColor="text1"/>
          <w:sz w:val="24"/>
          <w:szCs w:val="24"/>
        </w:rPr>
        <w:t xml:space="preserve"> and </w:t>
      </w:r>
      <w:r w:rsidR="00A003D5" w:rsidRPr="008075BE">
        <w:rPr>
          <w:rFonts w:ascii="Times New Roman" w:hAnsi="Times New Roman" w:cs="Times New Roman"/>
          <w:color w:val="000000" w:themeColor="text1"/>
          <w:sz w:val="24"/>
          <w:szCs w:val="24"/>
        </w:rPr>
        <w:t xml:space="preserve">microbial </w:t>
      </w:r>
      <w:r w:rsidR="002F5392">
        <w:rPr>
          <w:rFonts w:ascii="Times New Roman" w:hAnsi="Times New Roman" w:cs="Times New Roman"/>
          <w:color w:val="000000" w:themeColor="text1"/>
          <w:sz w:val="24"/>
          <w:szCs w:val="24"/>
        </w:rPr>
        <w:t>metabolome</w:t>
      </w:r>
      <w:r w:rsidR="002F5392"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interactions</w:t>
      </w:r>
      <w:r w:rsidRPr="008075BE">
        <w:rPr>
          <w:rFonts w:ascii="Times New Roman" w:hAnsi="Times New Roman" w:cs="Times New Roman"/>
          <w:color w:val="000000" w:themeColor="text1"/>
          <w:sz w:val="24"/>
          <w:szCs w:val="24"/>
        </w:rPr>
        <w:t xml:space="preserve"> </w:t>
      </w:r>
      <w:r w:rsidR="00560B88" w:rsidRPr="008075BE">
        <w:rPr>
          <w:rFonts w:ascii="Times New Roman" w:hAnsi="Times New Roman" w:cs="Times New Roman"/>
          <w:color w:val="000000" w:themeColor="text1"/>
          <w:sz w:val="24"/>
          <w:szCs w:val="24"/>
        </w:rPr>
        <w:t xml:space="preserve">with the host’s cells </w:t>
      </w:r>
      <w:r w:rsidR="009E18AF" w:rsidRPr="008075BE">
        <w:rPr>
          <w:rFonts w:ascii="Times New Roman" w:hAnsi="Times New Roman" w:cs="Times New Roman"/>
          <w:color w:val="000000" w:themeColor="text1"/>
          <w:sz w:val="24"/>
          <w:szCs w:val="24"/>
        </w:rPr>
        <w:t>help</w:t>
      </w:r>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r w:rsidR="001368FD" w:rsidRPr="008075BE">
        <w:rPr>
          <w:rFonts w:ascii="Times New Roman" w:hAnsi="Times New Roman" w:cs="Times New Roman" w:hint="eastAsia"/>
          <w:color w:val="000000" w:themeColor="text1"/>
          <w:sz w:val="24"/>
          <w:szCs w:val="24"/>
          <w:lang w:eastAsia="zh-CN"/>
        </w:rPr>
        <w:t xml:space="preserve"> homeostasis</w:t>
      </w:r>
      <w:r w:rsidRPr="008075BE">
        <w:rPr>
          <w:rFonts w:ascii="Times New Roman" w:hAnsi="Times New Roman" w:cs="Times New Roman"/>
          <w:color w:val="000000" w:themeColor="text1"/>
          <w:sz w:val="24"/>
          <w:szCs w:val="24"/>
        </w:rPr>
        <w:t>.</w:t>
      </w:r>
    </w:p>
    <w:p w14:paraId="536FF33D"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5" w:name="_Toc179148158"/>
      <w:r w:rsidRPr="009D44F0">
        <w:rPr>
          <w:rFonts w:ascii="Times New Roman" w:hAnsi="Times New Roman" w:cs="Times New Roman"/>
          <w:color w:val="000000" w:themeColor="text1"/>
          <w:sz w:val="24"/>
          <w:szCs w:val="24"/>
        </w:rPr>
        <w:t>Methods and results</w:t>
      </w:r>
      <w:bookmarkEnd w:id="5"/>
    </w:p>
    <w:p w14:paraId="2FDF1693" w14:textId="5DD45B43" w:rsidR="00E90F16" w:rsidRPr="009D44F0" w:rsidRDefault="00EE5E3A" w:rsidP="008D0F3C">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C</w:t>
      </w:r>
      <w:r w:rsidR="000B6AE1" w:rsidRPr="008075BE">
        <w:rPr>
          <w:rFonts w:ascii="Times New Roman" w:hAnsi="Times New Roman" w:cs="Times New Roman" w:hint="eastAsia"/>
          <w:color w:val="000000" w:themeColor="text1"/>
          <w:sz w:val="24"/>
          <w:szCs w:val="24"/>
          <w:lang w:eastAsia="zh-CN"/>
        </w:rPr>
        <w:t>ranberry and PEITC enriched diet</w:t>
      </w:r>
      <w:r>
        <w:rPr>
          <w:rFonts w:ascii="Times New Roman" w:hAnsi="Times New Roman" w:cs="Times New Roman" w:hint="eastAsia"/>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were </w:t>
      </w:r>
      <w:r w:rsidR="002F5392">
        <w:rPr>
          <w:rFonts w:ascii="Times New Roman" w:hAnsi="Times New Roman" w:cs="Times New Roman"/>
          <w:color w:val="000000" w:themeColor="text1"/>
          <w:sz w:val="24"/>
          <w:szCs w:val="24"/>
          <w:lang w:eastAsia="zh-CN"/>
        </w:rPr>
        <w:t>fed to</w:t>
      </w:r>
      <w:r w:rsidR="000B6AE1" w:rsidRPr="008075BE">
        <w:rPr>
          <w:rFonts w:ascii="Times New Roman" w:hAnsi="Times New Roman" w:cs="Times New Roman" w:hint="eastAsia"/>
          <w:color w:val="000000" w:themeColor="text1"/>
          <w:sz w:val="24"/>
          <w:szCs w:val="24"/>
          <w:lang w:eastAsia="zh-CN"/>
        </w:rPr>
        <w:t xml:space="preserve"> </w:t>
      </w:r>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r w:rsidR="00E225AB">
        <w:rPr>
          <w:rFonts w:ascii="Times New Roman" w:hAnsi="Times New Roman" w:cs="Times New Roman"/>
          <w:color w:val="000000" w:themeColor="text1"/>
          <w:sz w:val="24"/>
          <w:szCs w:val="24"/>
        </w:rPr>
        <w:t>,</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including those </w:t>
      </w:r>
      <w:r w:rsidR="00E43B64">
        <w:rPr>
          <w:rFonts w:ascii="Times New Roman" w:hAnsi="Times New Roman" w:cs="Times New Roman"/>
          <w:color w:val="000000" w:themeColor="text1"/>
          <w:sz w:val="24"/>
          <w:szCs w:val="24"/>
          <w:lang w:eastAsia="zh-CN"/>
        </w:rPr>
        <w:t>challenged</w:t>
      </w:r>
      <w:r w:rsidR="00551AB0">
        <w:rPr>
          <w:rFonts w:ascii="Times New Roman" w:hAnsi="Times New Roman" w:cs="Times New Roman"/>
          <w:color w:val="000000" w:themeColor="text1"/>
          <w:sz w:val="24"/>
          <w:szCs w:val="24"/>
          <w:lang w:eastAsia="zh-CN"/>
        </w:rPr>
        <w:t xml:space="preserve"> </w:t>
      </w:r>
      <w:r w:rsidR="000B6AE1" w:rsidRPr="008075BE">
        <w:rPr>
          <w:rFonts w:ascii="Times New Roman" w:hAnsi="Times New Roman" w:cs="Times New Roman" w:hint="eastAsia"/>
          <w:color w:val="000000" w:themeColor="text1"/>
          <w:sz w:val="24"/>
          <w:szCs w:val="24"/>
          <w:lang w:eastAsia="zh-CN"/>
        </w:rPr>
        <w:t xml:space="preserve">with </w:t>
      </w:r>
      <w:r w:rsidR="000B6AE1" w:rsidRPr="008075BE">
        <w:rPr>
          <w:rFonts w:ascii="Times New Roman" w:hAnsi="Times New Roman" w:cs="Times New Roman"/>
          <w:color w:val="000000" w:themeColor="text1"/>
          <w:sz w:val="24"/>
          <w:szCs w:val="24"/>
        </w:rPr>
        <w:t>dextran sulfate sodium (DSS)</w:t>
      </w:r>
      <w:r w:rsidR="00E90F16" w:rsidRPr="008075BE">
        <w:rPr>
          <w:rFonts w:ascii="Times New Roman" w:hAnsi="Times New Roman" w:cs="Times New Roman"/>
          <w:color w:val="000000" w:themeColor="text1"/>
          <w:sz w:val="24"/>
          <w:szCs w:val="24"/>
        </w:rPr>
        <w:t>, and</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their </w:t>
      </w:r>
      <w:r w:rsidR="000B6AE1" w:rsidRPr="008075BE">
        <w:rPr>
          <w:rFonts w:ascii="Times New Roman" w:hAnsi="Times New Roman" w:cs="Times New Roman" w:hint="eastAsia"/>
          <w:color w:val="000000" w:themeColor="text1"/>
          <w:sz w:val="24"/>
          <w:szCs w:val="24"/>
          <w:lang w:eastAsia="zh-CN"/>
        </w:rPr>
        <w:t>gut microbiome</w:t>
      </w:r>
      <w:r w:rsidR="00551AB0">
        <w:rPr>
          <w:rFonts w:ascii="Times New Roman" w:hAnsi="Times New Roman" w:cs="Times New Roman"/>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and </w:t>
      </w:r>
      <w:r w:rsidR="00551AB0">
        <w:rPr>
          <w:rFonts w:ascii="Times New Roman" w:hAnsi="Times New Roman" w:cs="Times New Roman"/>
          <w:color w:val="000000" w:themeColor="text1"/>
          <w:sz w:val="24"/>
          <w:szCs w:val="24"/>
          <w:lang w:eastAsia="zh-CN"/>
        </w:rPr>
        <w:t>metabolomes</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examined</w:t>
      </w:r>
      <w:r w:rsidR="000B6AE1" w:rsidRPr="008075BE">
        <w:rPr>
          <w:rFonts w:ascii="Times New Roman" w:hAnsi="Times New Roman" w:cs="Times New Roman" w:hint="eastAsia"/>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 xml:space="preserve">Relative abundances of </w:t>
      </w:r>
      <w:ins w:id="6" w:author="Sargsyan, Davit [JRDUS]" w:date="2024-12-21T12:10:00Z">
        <w:r w:rsidR="00E3518D" w:rsidRPr="009D44F0">
          <w:rPr>
            <w:rFonts w:ascii="Times New Roman" w:hAnsi="Times New Roman" w:cs="Times New Roman"/>
            <w:i/>
            <w:iCs/>
            <w:color w:val="000000" w:themeColor="text1"/>
            <w:sz w:val="24"/>
            <w:szCs w:val="24"/>
            <w:lang w:eastAsia="zh-CN"/>
          </w:rPr>
          <w:t>Deferribacteres</w:t>
        </w:r>
      </w:ins>
      <w:ins w:id="7" w:author="Sargsyan, Davit [JRDUS]" w:date="2024-12-21T12:11:00Z">
        <w:r w:rsidR="00E3518D">
          <w:rPr>
            <w:rFonts w:ascii="Times New Roman" w:hAnsi="Times New Roman" w:cs="Times New Roman"/>
            <w:color w:val="000000" w:themeColor="text1"/>
            <w:sz w:val="24"/>
            <w:szCs w:val="24"/>
            <w:lang w:eastAsia="zh-CN"/>
          </w:rPr>
          <w:t xml:space="preserve">, </w:t>
        </w:r>
      </w:ins>
      <w:ins w:id="8" w:author="Sargsyan, Davit [JRDUS]" w:date="2024-12-21T12:10:00Z">
        <w:r w:rsidR="00E3518D" w:rsidRPr="008075BE">
          <w:rPr>
            <w:rFonts w:ascii="Times New Roman" w:hAnsi="Times New Roman" w:cs="Times New Roman"/>
            <w:color w:val="000000" w:themeColor="text1"/>
            <w:sz w:val="24"/>
            <w:szCs w:val="24"/>
            <w:lang w:eastAsia="zh-CN"/>
          </w:rPr>
          <w:t xml:space="preserve"> </w:t>
        </w:r>
        <w:r w:rsidR="00E3518D" w:rsidRPr="009D44F0">
          <w:rPr>
            <w:rFonts w:ascii="Times New Roman" w:hAnsi="Times New Roman" w:cs="Times New Roman"/>
            <w:i/>
            <w:iCs/>
            <w:color w:val="000000" w:themeColor="text1"/>
            <w:sz w:val="24"/>
            <w:szCs w:val="24"/>
            <w:lang w:eastAsia="zh-CN"/>
          </w:rPr>
          <w:t>Epsilonbacteraeota</w:t>
        </w:r>
        <w:r w:rsidR="00E3518D" w:rsidRPr="008075BE">
          <w:rPr>
            <w:rFonts w:ascii="Times New Roman" w:hAnsi="Times New Roman" w:cs="Times New Roman"/>
            <w:color w:val="000000" w:themeColor="text1"/>
            <w:sz w:val="24"/>
            <w:szCs w:val="24"/>
            <w:lang w:eastAsia="zh-CN"/>
          </w:rPr>
          <w:t xml:space="preserve"> </w:t>
        </w:r>
      </w:ins>
      <w:ins w:id="9" w:author="Sargsyan, Davit [JRDUS]" w:date="2024-12-21T12:11:00Z">
        <w:r w:rsidR="00E3518D">
          <w:rPr>
            <w:rFonts w:ascii="Times New Roman" w:hAnsi="Times New Roman" w:cs="Times New Roman"/>
            <w:color w:val="000000" w:themeColor="text1"/>
            <w:sz w:val="24"/>
            <w:szCs w:val="24"/>
            <w:lang w:eastAsia="zh-CN"/>
          </w:rPr>
          <w:t xml:space="preserve">and </w:t>
        </w:r>
        <w:r w:rsidR="00E3518D" w:rsidRPr="009D44F0">
          <w:rPr>
            <w:rFonts w:ascii="Times New Roman" w:hAnsi="Times New Roman" w:cs="Times New Roman"/>
            <w:i/>
            <w:iCs/>
            <w:color w:val="000000" w:themeColor="text1"/>
            <w:sz w:val="24"/>
            <w:szCs w:val="24"/>
            <w:lang w:eastAsia="zh-CN"/>
          </w:rPr>
          <w:t>Proteobacteria</w:t>
        </w:r>
      </w:ins>
      <w:ins w:id="10" w:author="Sargsyan, Davit [JRDUS]" w:date="2024-12-21T12:12:00Z">
        <w:r w:rsidR="00E3518D">
          <w:rPr>
            <w:rFonts w:ascii="Times New Roman" w:hAnsi="Times New Roman" w:cs="Times New Roman"/>
            <w:color w:val="000000" w:themeColor="text1"/>
            <w:sz w:val="24"/>
            <w:szCs w:val="24"/>
            <w:lang w:eastAsia="zh-CN"/>
          </w:rPr>
          <w:t xml:space="preserve"> </w:t>
        </w:r>
      </w:ins>
      <w:ins w:id="11" w:author="Sargsyan, Davit [JRDUS]" w:date="2024-12-21T12:10:00Z">
        <w:r w:rsidR="00E3518D" w:rsidRPr="008075BE">
          <w:rPr>
            <w:rFonts w:ascii="Times New Roman" w:hAnsi="Times New Roman" w:cs="Times New Roman"/>
            <w:color w:val="000000" w:themeColor="text1"/>
            <w:sz w:val="24"/>
            <w:szCs w:val="24"/>
            <w:lang w:eastAsia="zh-CN"/>
          </w:rPr>
          <w:t>decreased</w:t>
        </w:r>
        <w:r w:rsidR="00E3518D" w:rsidRPr="009D44F0">
          <w:rPr>
            <w:rFonts w:ascii="Times New Roman" w:hAnsi="Times New Roman" w:cs="Times New Roman"/>
            <w:i/>
            <w:iCs/>
            <w:color w:val="000000" w:themeColor="text1"/>
            <w:sz w:val="24"/>
            <w:szCs w:val="24"/>
            <w:lang w:eastAsia="zh-CN"/>
          </w:rPr>
          <w:t xml:space="preserve"> </w:t>
        </w:r>
      </w:ins>
      <w:ins w:id="12" w:author="Sargsyan, Davit [JRDUS]" w:date="2024-12-21T12:11:00Z">
        <w:r w:rsidR="00E3518D">
          <w:rPr>
            <w:rFonts w:ascii="Times New Roman" w:hAnsi="Times New Roman" w:cs="Times New Roman"/>
            <w:color w:val="000000" w:themeColor="text1"/>
            <w:sz w:val="24"/>
            <w:szCs w:val="24"/>
            <w:lang w:eastAsia="zh-CN"/>
          </w:rPr>
          <w:t xml:space="preserve">while </w:t>
        </w:r>
      </w:ins>
      <w:r w:rsidR="001368FD" w:rsidRPr="009D44F0">
        <w:rPr>
          <w:rFonts w:ascii="Times New Roman" w:hAnsi="Times New Roman" w:cs="Times New Roman"/>
          <w:i/>
          <w:iCs/>
          <w:color w:val="000000" w:themeColor="text1"/>
          <w:sz w:val="24"/>
          <w:szCs w:val="24"/>
          <w:lang w:eastAsia="zh-CN"/>
        </w:rPr>
        <w:t>Firmicutes</w:t>
      </w:r>
      <w:r w:rsidR="001368FD" w:rsidRPr="008075BE">
        <w:rPr>
          <w:rFonts w:ascii="Times New Roman" w:hAnsi="Times New Roman" w:cs="Times New Roman"/>
          <w:color w:val="000000" w:themeColor="text1"/>
          <w:sz w:val="24"/>
          <w:szCs w:val="24"/>
          <w:lang w:eastAsia="zh-CN"/>
        </w:rPr>
        <w:t xml:space="preserve"> and </w:t>
      </w:r>
      <w:r w:rsidR="001368FD" w:rsidRPr="009D44F0">
        <w:rPr>
          <w:rFonts w:ascii="Times New Roman" w:hAnsi="Times New Roman" w:cs="Times New Roman"/>
          <w:i/>
          <w:iCs/>
          <w:color w:val="000000" w:themeColor="text1"/>
          <w:sz w:val="24"/>
          <w:szCs w:val="24"/>
          <w:lang w:eastAsia="zh-CN"/>
        </w:rPr>
        <w:t>Verrucomicrobia</w:t>
      </w:r>
      <w:r w:rsidR="001368FD" w:rsidRPr="008075BE">
        <w:rPr>
          <w:rFonts w:ascii="Times New Roman" w:hAnsi="Times New Roman" w:cs="Times New Roman"/>
          <w:color w:val="000000" w:themeColor="text1"/>
          <w:sz w:val="24"/>
          <w:szCs w:val="24"/>
          <w:lang w:eastAsia="zh-CN"/>
        </w:rPr>
        <w:t xml:space="preserve"> increased </w:t>
      </w:r>
      <w:del w:id="13" w:author="Sargsyan, Davit [JRDUS]" w:date="2024-12-21T12:11:00Z">
        <w:r w:rsidR="001368FD" w:rsidRPr="008075BE" w:rsidDel="00E3518D">
          <w:rPr>
            <w:rFonts w:ascii="Times New Roman" w:hAnsi="Times New Roman" w:cs="Times New Roman"/>
            <w:color w:val="000000" w:themeColor="text1"/>
            <w:sz w:val="24"/>
            <w:szCs w:val="24"/>
            <w:lang w:eastAsia="zh-CN"/>
          </w:rPr>
          <w:delText xml:space="preserve">while </w:delText>
        </w:r>
      </w:del>
      <w:del w:id="14" w:author="Sargsyan, Davit [JRDUS]" w:date="2024-12-21T12:10:00Z">
        <w:r w:rsidR="001368FD" w:rsidRPr="009D44F0" w:rsidDel="00E3518D">
          <w:rPr>
            <w:rFonts w:ascii="Times New Roman" w:hAnsi="Times New Roman" w:cs="Times New Roman"/>
            <w:i/>
            <w:iCs/>
            <w:color w:val="000000" w:themeColor="text1"/>
            <w:sz w:val="24"/>
            <w:szCs w:val="24"/>
            <w:lang w:eastAsia="zh-CN"/>
          </w:rPr>
          <w:delText>Proteobacteria</w:delText>
        </w:r>
        <w:r w:rsidR="001368FD" w:rsidRPr="008075BE" w:rsidDel="00E3518D">
          <w:rPr>
            <w:rFonts w:ascii="Times New Roman" w:hAnsi="Times New Roman" w:cs="Times New Roman"/>
            <w:color w:val="000000" w:themeColor="text1"/>
            <w:sz w:val="24"/>
            <w:szCs w:val="24"/>
            <w:lang w:eastAsia="zh-CN"/>
          </w:rPr>
          <w:delText xml:space="preserve">, </w:delText>
        </w:r>
        <w:r w:rsidR="001368FD" w:rsidRPr="009D44F0" w:rsidDel="00E3518D">
          <w:rPr>
            <w:rFonts w:ascii="Times New Roman" w:hAnsi="Times New Roman" w:cs="Times New Roman"/>
            <w:i/>
            <w:iCs/>
            <w:color w:val="000000" w:themeColor="text1"/>
            <w:sz w:val="24"/>
            <w:szCs w:val="24"/>
            <w:lang w:eastAsia="zh-CN"/>
          </w:rPr>
          <w:delText>Deferribacteres</w:delText>
        </w:r>
        <w:r w:rsidR="001368FD" w:rsidRPr="008075BE" w:rsidDel="00E3518D">
          <w:rPr>
            <w:rFonts w:ascii="Times New Roman" w:hAnsi="Times New Roman" w:cs="Times New Roman"/>
            <w:color w:val="000000" w:themeColor="text1"/>
            <w:sz w:val="24"/>
            <w:szCs w:val="24"/>
            <w:lang w:eastAsia="zh-CN"/>
          </w:rPr>
          <w:delText xml:space="preserve"> and </w:delText>
        </w:r>
        <w:r w:rsidR="001368FD" w:rsidRPr="009D44F0" w:rsidDel="00E3518D">
          <w:rPr>
            <w:rFonts w:ascii="Times New Roman" w:hAnsi="Times New Roman" w:cs="Times New Roman"/>
            <w:i/>
            <w:iCs/>
            <w:color w:val="000000" w:themeColor="text1"/>
            <w:sz w:val="24"/>
            <w:szCs w:val="24"/>
            <w:lang w:eastAsia="zh-CN"/>
          </w:rPr>
          <w:delText>Epsilonbacteraeota</w:delText>
        </w:r>
        <w:r w:rsidR="001368FD" w:rsidRPr="008075BE" w:rsidDel="00E3518D">
          <w:rPr>
            <w:rFonts w:ascii="Times New Roman" w:hAnsi="Times New Roman" w:cs="Times New Roman"/>
            <w:color w:val="000000" w:themeColor="text1"/>
            <w:sz w:val="24"/>
            <w:szCs w:val="24"/>
            <w:lang w:eastAsia="zh-CN"/>
          </w:rPr>
          <w:delText xml:space="preserve"> decreased </w:delText>
        </w:r>
      </w:del>
      <w:r w:rsidR="00551AB0">
        <w:rPr>
          <w:rFonts w:ascii="Times New Roman" w:hAnsi="Times New Roman" w:cs="Times New Roman"/>
          <w:color w:val="000000" w:themeColor="text1"/>
          <w:sz w:val="24"/>
          <w:szCs w:val="24"/>
          <w:lang w:eastAsia="zh-CN"/>
        </w:rPr>
        <w:t>in the</w:t>
      </w:r>
      <w:r w:rsidR="001368FD" w:rsidRPr="008075BE">
        <w:rPr>
          <w:rFonts w:ascii="Times New Roman" w:hAnsi="Times New Roman" w:cs="Times New Roman"/>
          <w:color w:val="000000" w:themeColor="text1"/>
          <w:sz w:val="24"/>
          <w:szCs w:val="24"/>
          <w:lang w:eastAsia="zh-CN"/>
        </w:rPr>
        <w:t xml:space="preserve"> DSS</w:t>
      </w:r>
      <w:r w:rsidR="00E43B64">
        <w:rPr>
          <w:rFonts w:ascii="Times New Roman" w:hAnsi="Times New Roman" w:cs="Times New Roman"/>
          <w:color w:val="000000" w:themeColor="text1"/>
          <w:sz w:val="24"/>
          <w:szCs w:val="24"/>
          <w:lang w:eastAsia="zh-CN"/>
        </w:rPr>
        <w:t>-challenged</w:t>
      </w:r>
      <w:r w:rsidR="008D0F3C">
        <w:rPr>
          <w:rFonts w:ascii="Times New Roman" w:hAnsi="Times New Roman" w:cs="Times New Roman"/>
          <w:color w:val="000000" w:themeColor="text1"/>
          <w:sz w:val="24"/>
          <w:szCs w:val="24"/>
          <w:lang w:eastAsia="zh-CN"/>
        </w:rPr>
        <w:t xml:space="preserve"> </w:t>
      </w:r>
      <w:del w:id="15" w:author="Sargsyan, Davit [JRDUS]" w:date="2024-12-21T12:11:00Z">
        <w:r w:rsidR="008D0F3C" w:rsidDel="00E3518D">
          <w:rPr>
            <w:rFonts w:ascii="Times New Roman" w:hAnsi="Times New Roman" w:cs="Times New Roman"/>
            <w:color w:val="000000" w:themeColor="text1"/>
            <w:sz w:val="24"/>
            <w:szCs w:val="24"/>
            <w:lang w:eastAsia="zh-CN"/>
          </w:rPr>
          <w:delText>groups</w:delText>
        </w:r>
      </w:del>
      <w:ins w:id="16" w:author="Sargsyan, Davit [JRDUS]" w:date="2024-12-21T12:11:00Z">
        <w:r w:rsidR="00E3518D">
          <w:rPr>
            <w:rFonts w:ascii="Times New Roman" w:hAnsi="Times New Roman" w:cs="Times New Roman"/>
            <w:color w:val="000000" w:themeColor="text1"/>
            <w:sz w:val="24"/>
            <w:szCs w:val="24"/>
            <w:lang w:eastAsia="zh-CN"/>
          </w:rPr>
          <w:t>mice</w:t>
        </w:r>
      </w:ins>
      <w:ins w:id="17" w:author="Sargsyan, Davit [JRDUS]" w:date="2024-12-21T12:12:00Z">
        <w:r w:rsidR="00E3518D">
          <w:rPr>
            <w:rFonts w:ascii="Times New Roman" w:hAnsi="Times New Roman" w:cs="Times New Roman"/>
            <w:color w:val="000000" w:themeColor="text1"/>
            <w:sz w:val="24"/>
            <w:szCs w:val="24"/>
            <w:lang w:eastAsia="zh-CN"/>
          </w:rPr>
          <w:t xml:space="preserve"> samples</w:t>
        </w:r>
      </w:ins>
      <w:r w:rsidR="00551AB0">
        <w:rPr>
          <w:rFonts w:ascii="Times New Roman" w:hAnsi="Times New Roman" w:cs="Times New Roman"/>
          <w:color w:val="000000" w:themeColor="text1"/>
          <w:sz w:val="24"/>
          <w:szCs w:val="24"/>
          <w:lang w:eastAsia="zh-CN"/>
        </w:rPr>
        <w:t>. These trends were</w:t>
      </w:r>
      <w:r w:rsidR="001368FD" w:rsidRPr="008075BE">
        <w:rPr>
          <w:rFonts w:ascii="Times New Roman" w:hAnsi="Times New Roman" w:cs="Times New Roman"/>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reversed</w:t>
      </w:r>
      <w:r w:rsidR="001368FD" w:rsidRPr="008075BE">
        <w:rPr>
          <w:rFonts w:ascii="Times New Roman" w:hAnsi="Times New Roman" w:cs="Times New Roman"/>
          <w:color w:val="000000" w:themeColor="text1"/>
          <w:sz w:val="24"/>
          <w:szCs w:val="24"/>
          <w:lang w:eastAsia="zh-CN"/>
        </w:rPr>
        <w:t xml:space="preserve"> by PEITC </w:t>
      </w:r>
      <w:r w:rsidR="00551AB0">
        <w:rPr>
          <w:rFonts w:ascii="Times New Roman" w:hAnsi="Times New Roman" w:cs="Times New Roman"/>
          <w:color w:val="000000" w:themeColor="text1"/>
          <w:sz w:val="24"/>
          <w:szCs w:val="24"/>
          <w:lang w:eastAsia="zh-CN"/>
        </w:rPr>
        <w:t>and</w:t>
      </w:r>
      <w:r w:rsidR="001368FD" w:rsidRPr="008075BE">
        <w:rPr>
          <w:rFonts w:ascii="Times New Roman" w:hAnsi="Times New Roman" w:cs="Times New Roman"/>
          <w:color w:val="000000" w:themeColor="text1"/>
          <w:sz w:val="24"/>
          <w:szCs w:val="24"/>
          <w:lang w:eastAsia="zh-CN"/>
        </w:rPr>
        <w:t xml:space="preserve"> </w:t>
      </w:r>
      <w:r w:rsidR="008D0F3C">
        <w:rPr>
          <w:rFonts w:ascii="Times New Roman" w:hAnsi="Times New Roman" w:cs="Times New Roman"/>
          <w:color w:val="000000" w:themeColor="text1"/>
          <w:sz w:val="24"/>
          <w:szCs w:val="24"/>
          <w:lang w:eastAsia="zh-CN"/>
        </w:rPr>
        <w:t>c</w:t>
      </w:r>
      <w:r w:rsidR="001368FD" w:rsidRPr="008075BE">
        <w:rPr>
          <w:rFonts w:ascii="Times New Roman" w:hAnsi="Times New Roman" w:cs="Times New Roman"/>
          <w:color w:val="000000" w:themeColor="text1"/>
          <w:sz w:val="24"/>
          <w:szCs w:val="24"/>
          <w:lang w:eastAsia="zh-CN"/>
        </w:rPr>
        <w:t>ranberry</w:t>
      </w:r>
      <w:r w:rsidR="008B158A">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 xml:space="preserve">enriched </w:t>
      </w:r>
      <w:r w:rsidR="001368FD" w:rsidRPr="008075BE">
        <w:rPr>
          <w:rFonts w:ascii="Times New Roman" w:hAnsi="Times New Roman" w:cs="Times New Roman"/>
          <w:color w:val="000000" w:themeColor="text1"/>
          <w:sz w:val="24"/>
          <w:szCs w:val="24"/>
          <w:lang w:eastAsia="zh-CN"/>
        </w:rPr>
        <w:t>diet</w:t>
      </w:r>
      <w:r w:rsidR="00551AB0">
        <w:rPr>
          <w:rFonts w:ascii="Times New Roman" w:hAnsi="Times New Roman" w:cs="Times New Roman"/>
          <w:color w:val="000000" w:themeColor="text1"/>
          <w:sz w:val="24"/>
          <w:szCs w:val="24"/>
          <w:lang w:eastAsia="zh-CN"/>
        </w:rPr>
        <w:t>s</w:t>
      </w:r>
      <w:r w:rsidR="001368FD" w:rsidRPr="008075BE">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The diets</w:t>
      </w:r>
      <w:r w:rsidR="001368FD" w:rsidRPr="008075BE">
        <w:rPr>
          <w:rFonts w:ascii="Times New Roman" w:hAnsi="Times New Roman" w:cs="Times New Roman"/>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also </w:t>
      </w:r>
      <w:r w:rsidR="001368FD" w:rsidRPr="008075BE">
        <w:rPr>
          <w:rFonts w:ascii="Times New Roman" w:hAnsi="Times New Roman" w:cs="Times New Roman"/>
          <w:color w:val="000000" w:themeColor="text1"/>
          <w:sz w:val="24"/>
          <w:szCs w:val="24"/>
          <w:lang w:eastAsia="zh-CN"/>
        </w:rPr>
        <w:t xml:space="preserve">preserved the </w:t>
      </w:r>
      <w:r w:rsidR="001368FD" w:rsidRPr="009D44F0">
        <w:rPr>
          <w:rFonts w:ascii="Times New Roman" w:hAnsi="Times New Roman" w:cs="Times New Roman"/>
          <w:i/>
          <w:iCs/>
          <w:color w:val="000000" w:themeColor="text1"/>
          <w:sz w:val="24"/>
          <w:szCs w:val="24"/>
          <w:lang w:eastAsia="zh-CN"/>
        </w:rPr>
        <w:t>Firmicutes</w:t>
      </w:r>
      <w:r w:rsidR="00E43B64">
        <w:rPr>
          <w:rFonts w:ascii="Times New Roman" w:hAnsi="Times New Roman" w:cs="Times New Roman"/>
          <w:color w:val="000000" w:themeColor="text1"/>
          <w:sz w:val="24"/>
          <w:szCs w:val="24"/>
          <w:lang w:eastAsia="zh-CN"/>
        </w:rPr>
        <w:t>-to-</w:t>
      </w:r>
      <w:r w:rsidR="001368FD" w:rsidRPr="009D44F0">
        <w:rPr>
          <w:rFonts w:ascii="Times New Roman" w:hAnsi="Times New Roman" w:cs="Times New Roman"/>
          <w:i/>
          <w:iCs/>
          <w:color w:val="000000" w:themeColor="text1"/>
          <w:sz w:val="24"/>
          <w:szCs w:val="24"/>
          <w:lang w:eastAsia="zh-CN"/>
        </w:rPr>
        <w:t>Bacteroidetes</w:t>
      </w:r>
      <w:r w:rsidR="001368FD" w:rsidRPr="008075BE">
        <w:rPr>
          <w:rFonts w:ascii="Times New Roman" w:hAnsi="Times New Roman" w:cs="Times New Roman"/>
          <w:color w:val="000000" w:themeColor="text1"/>
          <w:sz w:val="24"/>
          <w:szCs w:val="24"/>
          <w:lang w:eastAsia="zh-CN"/>
        </w:rPr>
        <w:t xml:space="preserve"> ratio</w:t>
      </w:r>
      <w:r w:rsidR="008D0F3C">
        <w:rPr>
          <w:rFonts w:ascii="Times New Roman" w:hAnsi="Times New Roman" w:cs="Times New Roman"/>
          <w:color w:val="000000" w:themeColor="text1"/>
          <w:sz w:val="24"/>
          <w:szCs w:val="24"/>
          <w:lang w:eastAsia="zh-CN"/>
        </w:rPr>
        <w:t xml:space="preserve">, </w:t>
      </w:r>
      <w:del w:id="18" w:author="Sargsyan, Davit [JRDUS]" w:date="2024-12-21T12:16:00Z">
        <w:r w:rsidR="008D0F3C" w:rsidDel="00A36CAC">
          <w:rPr>
            <w:rFonts w:ascii="Times New Roman" w:hAnsi="Times New Roman" w:cs="Times New Roman"/>
            <w:color w:val="000000" w:themeColor="text1"/>
            <w:sz w:val="24"/>
            <w:szCs w:val="24"/>
            <w:lang w:eastAsia="zh-CN"/>
          </w:rPr>
          <w:delText>an</w:delText>
        </w:r>
        <w:r w:rsidR="00551AB0" w:rsidDel="00A36CAC">
          <w:rPr>
            <w:rFonts w:ascii="Times New Roman" w:hAnsi="Times New Roman" w:cs="Times New Roman"/>
            <w:color w:val="000000" w:themeColor="text1"/>
            <w:sz w:val="24"/>
            <w:szCs w:val="24"/>
            <w:lang w:eastAsia="zh-CN"/>
          </w:rPr>
          <w:delText xml:space="preserve"> </w:delText>
        </w:r>
        <w:r w:rsidR="008D0F3C" w:rsidDel="00A36CAC">
          <w:rPr>
            <w:rFonts w:ascii="Times New Roman" w:hAnsi="Times New Roman" w:cs="Times New Roman"/>
            <w:color w:val="000000" w:themeColor="text1"/>
            <w:sz w:val="24"/>
            <w:szCs w:val="24"/>
            <w:lang w:eastAsia="zh-CN"/>
          </w:rPr>
          <w:delText xml:space="preserve">indirect </w:delText>
        </w:r>
        <w:r w:rsidR="00551AB0" w:rsidDel="00A36CAC">
          <w:rPr>
            <w:rFonts w:ascii="Times New Roman" w:hAnsi="Times New Roman" w:cs="Times New Roman"/>
            <w:color w:val="000000" w:themeColor="text1"/>
            <w:sz w:val="24"/>
            <w:szCs w:val="24"/>
            <w:lang w:eastAsia="zh-CN"/>
          </w:rPr>
          <w:delText>indicat</w:delText>
        </w:r>
        <w:r w:rsidR="008D0F3C" w:rsidDel="00A36CAC">
          <w:rPr>
            <w:rFonts w:ascii="Times New Roman" w:hAnsi="Times New Roman" w:cs="Times New Roman"/>
            <w:color w:val="000000" w:themeColor="text1"/>
            <w:sz w:val="24"/>
            <w:szCs w:val="24"/>
            <w:lang w:eastAsia="zh-CN"/>
          </w:rPr>
          <w:delText>or</w:delText>
        </w:r>
        <w:r w:rsidR="00551AB0" w:rsidDel="00A36CAC">
          <w:rPr>
            <w:rFonts w:ascii="Times New Roman" w:hAnsi="Times New Roman" w:cs="Times New Roman"/>
            <w:color w:val="000000" w:themeColor="text1"/>
            <w:sz w:val="24"/>
            <w:szCs w:val="24"/>
            <w:lang w:eastAsia="zh-CN"/>
          </w:rPr>
          <w:delText xml:space="preserve"> of</w:delText>
        </w:r>
      </w:del>
      <w:ins w:id="19" w:author="Sargsyan, Davit [JRDUS]" w:date="2024-12-21T12:16:00Z">
        <w:r w:rsidR="00A36CAC">
          <w:rPr>
            <w:rFonts w:ascii="Times New Roman" w:hAnsi="Times New Roman" w:cs="Times New Roman"/>
            <w:color w:val="000000" w:themeColor="text1"/>
            <w:sz w:val="24"/>
            <w:szCs w:val="24"/>
            <w:lang w:eastAsia="zh-CN"/>
          </w:rPr>
          <w:t>an endpoint associated w</w:t>
        </w:r>
      </w:ins>
      <w:ins w:id="20" w:author="Sargsyan, Davit [JRDUS]" w:date="2024-12-21T12:17:00Z">
        <w:r w:rsidR="00A36CAC">
          <w:rPr>
            <w:rFonts w:ascii="Times New Roman" w:hAnsi="Times New Roman" w:cs="Times New Roman"/>
            <w:color w:val="000000" w:themeColor="text1"/>
            <w:sz w:val="24"/>
            <w:szCs w:val="24"/>
            <w:lang w:eastAsia="zh-CN"/>
          </w:rPr>
          <w:t>ith</w:t>
        </w:r>
      </w:ins>
      <w:r w:rsidR="001368FD" w:rsidRPr="008075BE">
        <w:rPr>
          <w:rFonts w:ascii="Times New Roman" w:hAnsi="Times New Roman" w:cs="Times New Roman"/>
          <w:color w:val="000000" w:themeColor="text1"/>
          <w:sz w:val="24"/>
          <w:szCs w:val="24"/>
          <w:lang w:eastAsia="zh-CN"/>
        </w:rPr>
        <w:t xml:space="preserve"> gut inflammation</w:t>
      </w:r>
      <w:r w:rsidR="008D0F3C">
        <w:rPr>
          <w:rFonts w:ascii="Times New Roman" w:hAnsi="Times New Roman" w:cs="Times New Roman"/>
          <w:color w:val="000000" w:themeColor="text1"/>
          <w:sz w:val="24"/>
          <w:szCs w:val="24"/>
          <w:lang w:eastAsia="zh-CN"/>
        </w:rPr>
        <w:t xml:space="preserve"> and obesity</w:t>
      </w:r>
      <w:r w:rsidR="001368FD" w:rsidRPr="008075BE">
        <w:rPr>
          <w:rFonts w:ascii="Times New Roman" w:hAnsi="Times New Roman" w:cs="Times New Roman"/>
          <w:color w:val="000000" w:themeColor="text1"/>
          <w:sz w:val="24"/>
          <w:szCs w:val="24"/>
          <w:lang w:eastAsia="zh-CN"/>
        </w:rPr>
        <w:t xml:space="preserve">. </w:t>
      </w:r>
      <w:r w:rsidR="00511B19" w:rsidRPr="008075BE">
        <w:rPr>
          <w:rFonts w:ascii="Times New Roman" w:hAnsi="Times New Roman" w:cs="Times New Roman"/>
          <w:color w:val="000000" w:themeColor="text1"/>
          <w:sz w:val="24"/>
          <w:szCs w:val="24"/>
        </w:rPr>
        <w:t xml:space="preserve">DSS challenge altered </w:t>
      </w:r>
      <w:del w:id="21" w:author="Sargsyan, Davit [JRDUS]" w:date="2024-12-21T12:17:00Z">
        <w:r w:rsidR="00511B19" w:rsidRPr="008075BE" w:rsidDel="00A36CAC">
          <w:rPr>
            <w:rFonts w:ascii="Times New Roman" w:hAnsi="Times New Roman" w:cs="Times New Roman"/>
            <w:color w:val="000000" w:themeColor="text1"/>
            <w:sz w:val="24"/>
            <w:szCs w:val="24"/>
          </w:rPr>
          <w:delText xml:space="preserve">the </w:delText>
        </w:r>
      </w:del>
      <w:r w:rsidR="00511B19" w:rsidRPr="008075BE">
        <w:rPr>
          <w:rFonts w:ascii="Times New Roman" w:hAnsi="Times New Roman" w:cs="Times New Roman"/>
          <w:color w:val="000000" w:themeColor="text1"/>
          <w:sz w:val="24"/>
          <w:szCs w:val="24"/>
        </w:rPr>
        <w:t>production of several metabolites</w:t>
      </w:r>
      <w:r w:rsidR="008D0F3C">
        <w:rPr>
          <w:rFonts w:ascii="Times New Roman" w:hAnsi="Times New Roman" w:cs="Times New Roman"/>
          <w:color w:val="000000" w:themeColor="text1"/>
          <w:sz w:val="24"/>
          <w:szCs w:val="24"/>
        </w:rPr>
        <w:t>.</w:t>
      </w:r>
      <w:r w:rsidR="009D44F0">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Nrf2 KO mice </w:t>
      </w:r>
      <w:r w:rsidR="00E225AB">
        <w:rPr>
          <w:rFonts w:ascii="Times New Roman" w:hAnsi="Times New Roman" w:cs="Times New Roman"/>
          <w:color w:val="000000" w:themeColor="text1"/>
          <w:sz w:val="24"/>
          <w:szCs w:val="24"/>
        </w:rPr>
        <w:t xml:space="preserve">samples </w:t>
      </w:r>
      <w:r w:rsidR="00511B19" w:rsidRPr="008075BE">
        <w:rPr>
          <w:rFonts w:ascii="Times New Roman" w:hAnsi="Times New Roman" w:cs="Times New Roman"/>
          <w:color w:val="000000" w:themeColor="text1"/>
          <w:sz w:val="24"/>
          <w:szCs w:val="24"/>
        </w:rPr>
        <w:t xml:space="preserve">had lower </w:t>
      </w:r>
      <w:r w:rsidR="00E225AB">
        <w:rPr>
          <w:rFonts w:ascii="Times New Roman" w:hAnsi="Times New Roman" w:cs="Times New Roman"/>
          <w:color w:val="000000" w:themeColor="text1"/>
          <w:sz w:val="24"/>
          <w:szCs w:val="24"/>
        </w:rPr>
        <w:t>concentrations</w:t>
      </w:r>
      <w:r w:rsidR="00E225AB"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of </w:t>
      </w:r>
      <w:r w:rsidR="00F33F49" w:rsidRPr="008075BE">
        <w:rPr>
          <w:rFonts w:ascii="Times New Roman" w:hAnsi="Times New Roman" w:cs="Times New Roman"/>
          <w:color w:val="000000" w:themeColor="text1"/>
          <w:sz w:val="24"/>
          <w:szCs w:val="24"/>
        </w:rPr>
        <w:t xml:space="preserve">short-chain fatty acids (SCFA) and </w:t>
      </w:r>
      <w:r w:rsidR="00511B19" w:rsidRPr="008075BE">
        <w:rPr>
          <w:rFonts w:ascii="Times New Roman" w:hAnsi="Times New Roman" w:cs="Times New Roman"/>
          <w:color w:val="000000" w:themeColor="text1"/>
          <w:sz w:val="24"/>
          <w:szCs w:val="24"/>
        </w:rPr>
        <w:t xml:space="preserve">amino acids, and higher </w:t>
      </w:r>
      <w:r w:rsidR="008D0F3C">
        <w:rPr>
          <w:rFonts w:ascii="Times New Roman" w:hAnsi="Times New Roman" w:cs="Times New Roman"/>
          <w:color w:val="000000" w:themeColor="text1"/>
          <w:sz w:val="24"/>
          <w:szCs w:val="24"/>
        </w:rPr>
        <w:t>concentrations</w:t>
      </w:r>
      <w:r w:rsidR="008D0F3C"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of secondary bile acids</w:t>
      </w:r>
      <w:r w:rsidR="00D379C8" w:rsidRPr="008075BE">
        <w:rPr>
          <w:rFonts w:ascii="Times New Roman" w:hAnsi="Times New Roman" w:cs="Times New Roman"/>
          <w:color w:val="000000" w:themeColor="text1"/>
          <w:sz w:val="24"/>
          <w:szCs w:val="24"/>
        </w:rPr>
        <w:t>.</w:t>
      </w:r>
    </w:p>
    <w:p w14:paraId="1C71C698" w14:textId="31433789" w:rsidR="00E90F16" w:rsidRPr="009D44F0" w:rsidRDefault="00E90F16" w:rsidP="009D44F0">
      <w:pPr>
        <w:pStyle w:val="Heading2"/>
        <w:jc w:val="both"/>
        <w:rPr>
          <w:rFonts w:ascii="Times New Roman" w:hAnsi="Times New Roman" w:cs="Times New Roman"/>
          <w:color w:val="000000" w:themeColor="text1"/>
          <w:sz w:val="24"/>
          <w:szCs w:val="24"/>
        </w:rPr>
      </w:pPr>
      <w:bookmarkStart w:id="22" w:name="_Toc179148159"/>
      <w:r w:rsidRPr="009D44F0">
        <w:rPr>
          <w:rFonts w:ascii="Times New Roman" w:hAnsi="Times New Roman" w:cs="Times New Roman"/>
          <w:color w:val="000000" w:themeColor="text1"/>
          <w:sz w:val="24"/>
          <w:szCs w:val="24"/>
        </w:rPr>
        <w:t>Conclusions</w:t>
      </w:r>
      <w:bookmarkEnd w:id="22"/>
    </w:p>
    <w:p w14:paraId="2C751B83" w14:textId="7F7602EC" w:rsidR="00117466" w:rsidRPr="008075BE" w:rsidRDefault="009B7E9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008B158A">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8B158A">
        <w:rPr>
          <w:rFonts w:ascii="Times New Roman" w:hAnsi="Times New Roman" w:cs="Times New Roman"/>
          <w:color w:val="000000" w:themeColor="text1"/>
          <w:sz w:val="24"/>
          <w:szCs w:val="24"/>
        </w:rPr>
        <w:t xml:space="preserve"> </w:t>
      </w:r>
      <w:r w:rsidR="00F24D6B" w:rsidRPr="008075BE">
        <w:rPr>
          <w:rFonts w:ascii="Times New Roman" w:hAnsi="Times New Roman" w:cs="Times New Roman"/>
          <w:color w:val="000000" w:themeColor="text1"/>
          <w:sz w:val="24"/>
          <w:szCs w:val="24"/>
        </w:rPr>
        <w:t>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r w:rsidR="006A3B25" w:rsidRPr="008075BE">
        <w:rPr>
          <w:rFonts w:ascii="Times New Roman" w:hAnsi="Times New Roman" w:cs="Times New Roman" w:hint="eastAsia"/>
          <w:color w:val="000000" w:themeColor="text1"/>
          <w:sz w:val="24"/>
          <w:szCs w:val="24"/>
          <w:lang w:eastAsia="zh-CN"/>
        </w:rPr>
        <w:t xml:space="preserve">boosted </w:t>
      </w:r>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40EF667F" w14:textId="77777777" w:rsidR="009E18AF" w:rsidRPr="009D44F0" w:rsidRDefault="009E18AF">
      <w:pPr>
        <w:rPr>
          <w:rFonts w:ascii="Times New Roman" w:eastAsiaTheme="majorEastAsia" w:hAnsi="Times New Roman" w:cs="Times New Roman"/>
          <w:color w:val="000000" w:themeColor="text1"/>
          <w:sz w:val="24"/>
          <w:szCs w:val="24"/>
        </w:rPr>
      </w:pPr>
      <w:bookmarkStart w:id="23" w:name="_Toc179148160"/>
      <w:r w:rsidRPr="009D44F0">
        <w:rPr>
          <w:rFonts w:ascii="Times New Roman" w:hAnsi="Times New Roman" w:cs="Times New Roman"/>
          <w:color w:val="000000" w:themeColor="text1"/>
          <w:sz w:val="24"/>
          <w:szCs w:val="24"/>
        </w:rPr>
        <w:lastRenderedPageBreak/>
        <w:br w:type="page"/>
      </w:r>
    </w:p>
    <w:p w14:paraId="2D6C5568" w14:textId="0998AB47" w:rsidR="00AB6127" w:rsidRPr="009D44F0" w:rsidRDefault="00AB6127" w:rsidP="00A43D9D">
      <w:pPr>
        <w:pStyle w:val="Heading1"/>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lastRenderedPageBreak/>
        <w:t>1</w:t>
      </w:r>
      <w:r w:rsidR="006F0CEF" w:rsidRPr="009D44F0">
        <w:rPr>
          <w:rFonts w:ascii="Times New Roman" w:hAnsi="Times New Roman" w:cs="Times New Roman"/>
          <w:color w:val="000000" w:themeColor="text1"/>
          <w:sz w:val="24"/>
          <w:szCs w:val="24"/>
        </w:rPr>
        <w:t>.</w:t>
      </w:r>
      <w:r w:rsidRPr="009D44F0">
        <w:rPr>
          <w:rFonts w:ascii="Times New Roman" w:hAnsi="Times New Roman" w:cs="Times New Roman"/>
          <w:color w:val="000000" w:themeColor="text1"/>
          <w:sz w:val="24"/>
          <w:szCs w:val="24"/>
        </w:rPr>
        <w:t xml:space="preserve"> Introduction</w:t>
      </w:r>
      <w:bookmarkEnd w:id="3"/>
      <w:bookmarkEnd w:id="23"/>
    </w:p>
    <w:p w14:paraId="29806264" w14:textId="0E4F3341" w:rsidR="00137FBE" w:rsidRPr="008075BE" w:rsidRDefault="009B7E99" w:rsidP="00A1210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utyricicoccus</w:t>
      </w:r>
      <w:proofErr w:type="spellEnd"/>
      <w:r w:rsidR="00137FBE" w:rsidRPr="008075BE">
        <w:rPr>
          <w:rFonts w:ascii="Times New Roman" w:hAnsi="Times New Roman" w:cs="Times New Roman"/>
          <w:i/>
          <w:iCs/>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proofErr w:type="spellEnd"/>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r w:rsidR="00AA1FAF" w:rsidRPr="009D44F0">
        <w:rPr>
          <w:rFonts w:ascii="Times New Roman" w:hAnsi="Times New Roman" w:cs="Times New Roman"/>
          <w:color w:val="000000" w:themeColor="text1"/>
          <w:sz w:val="24"/>
          <w:szCs w:val="24"/>
        </w:rPr>
        <w:t>its metabolite</w:t>
      </w:r>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butyrate</w:t>
      </w:r>
      <w:r w:rsidR="00A12103">
        <w:rPr>
          <w:rFonts w:ascii="Times New Roman" w:hAnsi="Times New Roman" w:cs="Times New Roman"/>
          <w:color w:val="000000" w:themeColor="text1"/>
          <w:sz w:val="24"/>
          <w:szCs w:val="24"/>
        </w:rPr>
        <w:t xml:space="preserve"> are</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important </w:t>
      </w:r>
      <w:r w:rsidR="00137FBE" w:rsidRPr="008075BE">
        <w:rPr>
          <w:rFonts w:ascii="Times New Roman" w:hAnsi="Times New Roman" w:cs="Times New Roman"/>
          <w:color w:val="000000" w:themeColor="text1"/>
          <w:sz w:val="24"/>
          <w:szCs w:val="24"/>
        </w:rPr>
        <w:t>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del w:id="24" w:author="Sargsyan, Davit [JRDUS]" w:date="2024-12-21T12:21:00Z">
        <w:r w:rsidR="00FC0EF0" w:rsidRPr="008075BE" w:rsidDel="00106427">
          <w:rPr>
            <w:rFonts w:ascii="Times New Roman" w:hAnsi="Times New Roman" w:cs="Times New Roman"/>
            <w:color w:val="000000" w:themeColor="text1"/>
            <w:sz w:val="24"/>
            <w:szCs w:val="24"/>
          </w:rPr>
          <w:delText xml:space="preserve">are </w:delText>
        </w:r>
        <w:r w:rsidR="00737EB6" w:rsidRPr="008075BE" w:rsidDel="00106427">
          <w:rPr>
            <w:rFonts w:ascii="Times New Roman" w:hAnsi="Times New Roman" w:cs="Times New Roman"/>
            <w:color w:val="000000" w:themeColor="text1"/>
            <w:sz w:val="24"/>
            <w:szCs w:val="24"/>
          </w:rPr>
          <w:delText xml:space="preserve">potentially </w:delText>
        </w:r>
        <w:r w:rsidR="00137FBE" w:rsidRPr="008075BE" w:rsidDel="00106427">
          <w:rPr>
            <w:rFonts w:ascii="Times New Roman" w:hAnsi="Times New Roman" w:cs="Times New Roman"/>
            <w:color w:val="000000" w:themeColor="text1"/>
            <w:sz w:val="24"/>
            <w:szCs w:val="24"/>
          </w:rPr>
          <w:delText>involved</w:delText>
        </w:r>
      </w:del>
      <w:ins w:id="25" w:author="Sargsyan, Davit [JRDUS]" w:date="2024-12-21T12:21:00Z">
        <w:r w:rsidR="00106427">
          <w:rPr>
            <w:rFonts w:ascii="Times New Roman" w:hAnsi="Times New Roman" w:cs="Times New Roman"/>
            <w:color w:val="000000" w:themeColor="text1"/>
            <w:sz w:val="24"/>
            <w:szCs w:val="24"/>
          </w:rPr>
          <w:t>play important role in metabolism of essential vitamins</w:t>
        </w:r>
      </w:ins>
      <w:del w:id="26" w:author="Sargsyan, Davit [JRDUS]" w:date="2024-12-21T12:21:00Z">
        <w:r w:rsidR="00137FBE" w:rsidRPr="008075BE" w:rsidDel="00106427">
          <w:rPr>
            <w:rFonts w:ascii="Times New Roman" w:hAnsi="Times New Roman" w:cs="Times New Roman"/>
            <w:color w:val="000000" w:themeColor="text1"/>
            <w:sz w:val="24"/>
            <w:szCs w:val="24"/>
          </w:rPr>
          <w:delText xml:space="preserve"> in essential vitamins</w:delText>
        </w:r>
        <w:r w:rsidR="00340CD0" w:rsidDel="00106427">
          <w:rPr>
            <w:rFonts w:ascii="Times New Roman" w:hAnsi="Times New Roman" w:cs="Times New Roman"/>
            <w:color w:val="000000" w:themeColor="text1"/>
            <w:sz w:val="24"/>
            <w:szCs w:val="24"/>
          </w:rPr>
          <w:delText>’</w:delText>
        </w:r>
        <w:r w:rsidR="00137FBE" w:rsidRPr="008075BE" w:rsidDel="00106427">
          <w:rPr>
            <w:rFonts w:ascii="Times New Roman" w:hAnsi="Times New Roman" w:cs="Times New Roman"/>
            <w:color w:val="000000" w:themeColor="text1"/>
            <w:sz w:val="24"/>
            <w:szCs w:val="24"/>
          </w:rPr>
          <w:delText xml:space="preserve"> metabolism</w:delText>
        </w:r>
      </w:del>
      <w:r w:rsidR="00137FBE" w:rsidRPr="008075BE">
        <w:rPr>
          <w:rFonts w:ascii="Times New Roman" w:hAnsi="Times New Roman" w:cs="Times New Roman"/>
          <w:color w:val="000000" w:themeColor="text1"/>
          <w:sz w:val="24"/>
          <w:szCs w:val="24"/>
        </w:rPr>
        <w:t xml:space="preserve">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del w:id="27" w:author="Sargsyan, Davit [JRDUS]" w:date="2024-12-21T12:22:00Z">
        <w:r w:rsidR="00137FBE" w:rsidRPr="008075BE" w:rsidDel="00106427">
          <w:rPr>
            <w:rFonts w:ascii="Times New Roman" w:hAnsi="Times New Roman" w:cs="Times New Roman"/>
            <w:color w:val="000000" w:themeColor="text1"/>
            <w:sz w:val="24"/>
            <w:szCs w:val="24"/>
          </w:rPr>
          <w:delText xml:space="preserve">human </w:delText>
        </w:r>
      </w:del>
      <w:r w:rsidR="00137FBE" w:rsidRPr="008075BE">
        <w:rPr>
          <w:rFonts w:ascii="Times New Roman" w:hAnsi="Times New Roman" w:cs="Times New Roman"/>
          <w:color w:val="000000" w:themeColor="text1"/>
          <w:sz w:val="24"/>
          <w:szCs w:val="24"/>
        </w:rPr>
        <w:t xml:space="preserve">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r w:rsidR="00737EB6" w:rsidRPr="008075BE">
        <w:rPr>
          <w:rFonts w:ascii="Times New Roman" w:hAnsi="Times New Roman" w:cs="Times New Roman"/>
          <w:color w:val="000000" w:themeColor="text1"/>
          <w:sz w:val="24"/>
          <w:szCs w:val="24"/>
        </w:rPr>
        <w:t>A</w:t>
      </w:r>
      <w:r w:rsidR="00394966" w:rsidRPr="008075BE">
        <w:rPr>
          <w:rFonts w:ascii="Times New Roman" w:hAnsi="Times New Roman" w:cs="Times New Roman"/>
          <w:color w:val="000000" w:themeColor="text1"/>
          <w:sz w:val="24"/>
          <w:szCs w:val="24"/>
        </w:rPr>
        <w:t xml:space="preserve">nother </w:t>
      </w:r>
      <w:r w:rsidR="001E1EC5" w:rsidRPr="008075BE">
        <w:rPr>
          <w:rFonts w:ascii="Times New Roman" w:hAnsi="Times New Roman" w:cs="Times New Roman"/>
          <w:color w:val="000000" w:themeColor="text1"/>
          <w:sz w:val="24"/>
          <w:szCs w:val="24"/>
        </w:rPr>
        <w:t>group of bacterial strains,</w:t>
      </w:r>
      <w:r w:rsidR="00137FBE" w:rsidRPr="008075BE">
        <w:rPr>
          <w:rFonts w:ascii="Times New Roman" w:hAnsi="Times New Roman" w:cs="Times New Roman"/>
          <w:color w:val="000000" w:themeColor="text1"/>
          <w:sz w:val="24"/>
          <w:szCs w:val="24"/>
        </w:rPr>
        <w:t xml:space="preserve"> </w:t>
      </w:r>
      <w:r w:rsidR="00F434D7"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w:t>
      </w:r>
      <w:ins w:id="28" w:author="Sargsyan, Davit [JRDUS]" w:date="2024-12-21T12:32:00Z">
        <w:r w:rsidR="00B127BB">
          <w:rPr>
            <w:rFonts w:ascii="Times New Roman" w:hAnsi="Times New Roman" w:cs="Times New Roman"/>
            <w:color w:val="000000" w:themeColor="text1"/>
            <w:sz w:val="24"/>
            <w:szCs w:val="24"/>
          </w:rPr>
          <w:t xml:space="preserve"> </w:t>
        </w:r>
      </w:ins>
      <w:ins w:id="29" w:author="Sargsyan, Davit [JRDUS]" w:date="2024-12-21T12:33:00Z">
        <w:r w:rsidR="00B127BB">
          <w:rPr>
            <w:rFonts w:ascii="Times New Roman" w:hAnsi="Times New Roman" w:cs="Times New Roman"/>
            <w:color w:val="000000" w:themeColor="text1"/>
            <w:sz w:val="24"/>
            <w:szCs w:val="24"/>
          </w:rPr>
          <w:t>Multiple studies have shown a link between c</w:t>
        </w:r>
      </w:ins>
      <w:ins w:id="30" w:author="Sargsyan, Davit [JRDUS]" w:date="2024-12-21T12:32:00Z">
        <w:r w:rsidR="00B127BB">
          <w:rPr>
            <w:rFonts w:ascii="Times New Roman" w:hAnsi="Times New Roman" w:cs="Times New Roman"/>
            <w:color w:val="000000" w:themeColor="text1"/>
            <w:sz w:val="24"/>
            <w:szCs w:val="24"/>
          </w:rPr>
          <w:t xml:space="preserve">omposition of gut microbiomes </w:t>
        </w:r>
      </w:ins>
      <w:ins w:id="31" w:author="Sargsyan, Davit [JRDUS]" w:date="2024-12-21T12:34:00Z">
        <w:r w:rsidR="00B127BB">
          <w:rPr>
            <w:rFonts w:ascii="Times New Roman" w:hAnsi="Times New Roman" w:cs="Times New Roman"/>
            <w:color w:val="000000" w:themeColor="text1"/>
            <w:sz w:val="24"/>
            <w:szCs w:val="24"/>
          </w:rPr>
          <w:t>and host’s diet</w:t>
        </w:r>
      </w:ins>
      <w:ins w:id="32" w:author="Sargsyan, Davit [JRDUS]" w:date="2024-12-21T12:35:00Z">
        <w:r w:rsidR="00B127BB">
          <w:rPr>
            <w:rFonts w:ascii="Times New Roman" w:hAnsi="Times New Roman" w:cs="Times New Roman"/>
            <w:color w:val="000000" w:themeColor="text1"/>
            <w:sz w:val="24"/>
            <w:szCs w:val="24"/>
          </w:rPr>
          <w:t xml:space="preserve"> </w:t>
        </w:r>
      </w:ins>
      <w:ins w:id="33" w:author="Sargsyan, Davit [JRDUS]" w:date="2024-12-21T12:36:00Z">
        <w:r w:rsidR="000565B4">
          <w:rPr>
            <w:rFonts w:ascii="Times New Roman" w:hAnsi="Times New Roman" w:cs="Times New Roman"/>
            <w:color w:val="000000" w:themeColor="text1"/>
            <w:sz w:val="24"/>
            <w:szCs w:val="24"/>
          </w:rPr>
          <w:t>containing high levels of</w:t>
        </w:r>
      </w:ins>
      <w:ins w:id="34" w:author="Sargsyan, Davit [JRDUS]" w:date="2024-12-21T12:35:00Z">
        <w:r w:rsidR="00B127BB">
          <w:rPr>
            <w:rFonts w:ascii="Times New Roman" w:hAnsi="Times New Roman" w:cs="Times New Roman"/>
            <w:color w:val="000000" w:themeColor="text1"/>
            <w:sz w:val="24"/>
            <w:szCs w:val="24"/>
          </w:rPr>
          <w:t xml:space="preserve"> fiber or fat</w:t>
        </w:r>
      </w:ins>
      <w:ins w:id="35" w:author="Sargsyan, Davit [JRDUS]" w:date="2024-12-21T12:36:00Z">
        <w:r w:rsidR="000565B4">
          <w:rPr>
            <w:rFonts w:ascii="Times New Roman" w:hAnsi="Times New Roman" w:cs="Times New Roman"/>
            <w:color w:val="000000" w:themeColor="text1"/>
            <w:sz w:val="24"/>
            <w:szCs w:val="24"/>
          </w:rPr>
          <w:t>, a</w:t>
        </w:r>
      </w:ins>
      <w:ins w:id="36" w:author="Sargsyan, Davit [JRDUS]" w:date="2024-12-21T12:37:00Z">
        <w:r w:rsidR="000565B4">
          <w:rPr>
            <w:rFonts w:ascii="Times New Roman" w:hAnsi="Times New Roman" w:cs="Times New Roman"/>
            <w:color w:val="000000" w:themeColor="text1"/>
            <w:sz w:val="24"/>
            <w:szCs w:val="24"/>
          </w:rPr>
          <w:t xml:space="preserve">nd with GI disorders such as </w:t>
        </w:r>
      </w:ins>
      <w:r w:rsidR="00137FBE" w:rsidRPr="008075BE">
        <w:rPr>
          <w:rFonts w:ascii="Times New Roman" w:hAnsi="Times New Roman" w:cs="Times New Roman"/>
          <w:color w:val="000000" w:themeColor="text1"/>
          <w:sz w:val="24"/>
          <w:szCs w:val="24"/>
        </w:rPr>
        <w:t xml:space="preserve"> </w:t>
      </w:r>
      <w:del w:id="37" w:author="Sargsyan, Davit [JRDUS]" w:date="2024-12-21T12:37:00Z">
        <w:r w:rsidR="00137FBE" w:rsidRPr="008075BE" w:rsidDel="000565B4">
          <w:rPr>
            <w:rFonts w:ascii="Times New Roman" w:hAnsi="Times New Roman" w:cs="Times New Roman"/>
            <w:color w:val="000000" w:themeColor="text1"/>
            <w:sz w:val="24"/>
            <w:szCs w:val="24"/>
          </w:rPr>
          <w:delText xml:space="preserve">Numerous studies have been conducted to explore gut microbiota composition responding to specific conditions such as high fat </w:delText>
        </w:r>
        <w:r w:rsidR="00EE2525" w:rsidRPr="008075BE" w:rsidDel="000565B4">
          <w:rPr>
            <w:rFonts w:ascii="Times New Roman" w:hAnsi="Times New Roman" w:cs="Times New Roman"/>
            <w:color w:val="000000" w:themeColor="text1"/>
            <w:sz w:val="24"/>
            <w:szCs w:val="24"/>
          </w:rPr>
          <w:delText>or</w:delText>
        </w:r>
        <w:r w:rsidR="00BE252A" w:rsidRPr="008075BE" w:rsidDel="000565B4">
          <w:rPr>
            <w:rFonts w:ascii="Times New Roman" w:hAnsi="Times New Roman" w:cs="Times New Roman"/>
            <w:color w:val="000000" w:themeColor="text1"/>
            <w:sz w:val="24"/>
            <w:szCs w:val="24"/>
          </w:rPr>
          <w:delText xml:space="preserve"> high fiber diet</w:delText>
        </w:r>
        <w:r w:rsidR="00EE2525" w:rsidRPr="008075BE" w:rsidDel="000565B4">
          <w:rPr>
            <w:rFonts w:ascii="Times New Roman" w:hAnsi="Times New Roman" w:cs="Times New Roman"/>
            <w:color w:val="000000" w:themeColor="text1"/>
            <w:sz w:val="24"/>
            <w:szCs w:val="24"/>
          </w:rPr>
          <w:delText>,</w:delText>
        </w:r>
        <w:r w:rsidR="00137FBE" w:rsidRPr="008075BE" w:rsidDel="000565B4">
          <w:rPr>
            <w:rFonts w:ascii="Times New Roman" w:hAnsi="Times New Roman" w:cs="Times New Roman"/>
            <w:color w:val="000000" w:themeColor="text1"/>
            <w:sz w:val="24"/>
            <w:szCs w:val="24"/>
          </w:rPr>
          <w:delText xml:space="preserve"> or </w:delText>
        </w:r>
      </w:del>
      <w:r w:rsidR="00137FBE" w:rsidRPr="008075BE">
        <w:rPr>
          <w:rFonts w:ascii="Times New Roman" w:hAnsi="Times New Roman" w:cs="Times New Roman"/>
          <w:color w:val="000000" w:themeColor="text1"/>
          <w:sz w:val="24"/>
          <w:szCs w:val="24"/>
        </w:rPr>
        <w:t>inflammatory bowel</w:t>
      </w:r>
      <w:bookmarkStart w:id="38"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39" w:name="_Hlk181870687"/>
      <w:bookmarkEnd w:id="38"/>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39"/>
      <w:r w:rsidR="00F434D7" w:rsidRPr="008075BE">
        <w:rPr>
          <w:rFonts w:ascii="Times New Roman" w:hAnsi="Times New Roman" w:cs="Times New Roman"/>
          <w:color w:val="000000" w:themeColor="text1"/>
          <w:sz w:val="24"/>
          <w:szCs w:val="24"/>
        </w:rPr>
        <w:t xml:space="preserve">Host’s </w:t>
      </w:r>
      <w:r w:rsidR="00E713A5" w:rsidRPr="008075BE">
        <w:rPr>
          <w:rFonts w:ascii="Times New Roman" w:hAnsi="Times New Roman" w:cs="Times New Roman"/>
          <w:color w:val="000000" w:themeColor="text1"/>
          <w:sz w:val="24"/>
          <w:szCs w:val="24"/>
        </w:rPr>
        <w:t xml:space="preserve">genotype </w:t>
      </w:r>
      <w:del w:id="40" w:author="Sargsyan, Davit [JRDUS]" w:date="2024-12-21T12:38:00Z">
        <w:r w:rsidR="00E713A5" w:rsidRPr="008075BE" w:rsidDel="000565B4">
          <w:rPr>
            <w:rFonts w:ascii="Times New Roman" w:hAnsi="Times New Roman" w:cs="Times New Roman"/>
            <w:color w:val="000000" w:themeColor="text1"/>
            <w:sz w:val="24"/>
            <w:szCs w:val="24"/>
          </w:rPr>
          <w:delText xml:space="preserve">may </w:delText>
        </w:r>
        <w:r w:rsidR="00F434D7" w:rsidRPr="008075BE" w:rsidDel="000565B4">
          <w:rPr>
            <w:rFonts w:ascii="Times New Roman" w:hAnsi="Times New Roman" w:cs="Times New Roman"/>
            <w:color w:val="000000" w:themeColor="text1"/>
            <w:sz w:val="24"/>
            <w:szCs w:val="24"/>
          </w:rPr>
          <w:delText xml:space="preserve">also </w:delText>
        </w:r>
        <w:r w:rsidR="00E713A5" w:rsidRPr="008075BE" w:rsidDel="000565B4">
          <w:rPr>
            <w:rFonts w:ascii="Times New Roman" w:hAnsi="Times New Roman" w:cs="Times New Roman"/>
            <w:color w:val="000000" w:themeColor="text1"/>
            <w:sz w:val="24"/>
            <w:szCs w:val="24"/>
          </w:rPr>
          <w:delText>influence the human gut microbiota</w:delText>
        </w:r>
      </w:del>
      <w:ins w:id="41" w:author="Sargsyan, Davit [JRDUS]" w:date="2024-12-21T12:38:00Z">
        <w:r w:rsidR="000565B4">
          <w:rPr>
            <w:rFonts w:ascii="Times New Roman" w:hAnsi="Times New Roman" w:cs="Times New Roman"/>
            <w:color w:val="000000" w:themeColor="text1"/>
            <w:sz w:val="24"/>
            <w:szCs w:val="24"/>
          </w:rPr>
          <w:t xml:space="preserve">was </w:t>
        </w:r>
      </w:ins>
      <w:ins w:id="42" w:author="Sargsyan, Davit [JRDUS]" w:date="2024-12-21T12:40:00Z">
        <w:r w:rsidR="000565B4">
          <w:rPr>
            <w:rFonts w:ascii="Times New Roman" w:hAnsi="Times New Roman" w:cs="Times New Roman"/>
            <w:color w:val="000000" w:themeColor="text1"/>
            <w:sz w:val="24"/>
            <w:szCs w:val="24"/>
          </w:rPr>
          <w:t xml:space="preserve">also </w:t>
        </w:r>
      </w:ins>
      <w:ins w:id="43" w:author="Sargsyan, Davit [JRDUS]" w:date="2024-12-21T12:39:00Z">
        <w:r w:rsidR="000565B4">
          <w:rPr>
            <w:rFonts w:ascii="Times New Roman" w:hAnsi="Times New Roman" w:cs="Times New Roman"/>
            <w:color w:val="000000" w:themeColor="text1"/>
            <w:sz w:val="24"/>
            <w:szCs w:val="24"/>
          </w:rPr>
          <w:t xml:space="preserve">found to be </w:t>
        </w:r>
      </w:ins>
      <w:ins w:id="44" w:author="Sargsyan, Davit [JRDUS]" w:date="2024-12-21T12:38:00Z">
        <w:r w:rsidR="000565B4">
          <w:rPr>
            <w:rFonts w:ascii="Times New Roman" w:hAnsi="Times New Roman" w:cs="Times New Roman"/>
            <w:color w:val="000000" w:themeColor="text1"/>
            <w:sz w:val="24"/>
            <w:szCs w:val="24"/>
          </w:rPr>
          <w:t>factor</w:t>
        </w:r>
      </w:ins>
      <w:ins w:id="45" w:author="Sargsyan, Davit [JRDUS]" w:date="2024-12-21T12:39:00Z">
        <w:r w:rsidR="000565B4">
          <w:rPr>
            <w:rFonts w:ascii="Times New Roman" w:hAnsi="Times New Roman" w:cs="Times New Roman"/>
            <w:color w:val="000000" w:themeColor="text1"/>
            <w:sz w:val="24"/>
            <w:szCs w:val="24"/>
          </w:rPr>
          <w:t xml:space="preserve"> associated with microbiome </w:t>
        </w:r>
      </w:ins>
      <w:ins w:id="46" w:author="Sargsyan, Davit [JRDUS]" w:date="2024-12-21T12:40:00Z">
        <w:r w:rsidR="000565B4">
          <w:rPr>
            <w:rFonts w:ascii="Times New Roman" w:hAnsi="Times New Roman" w:cs="Times New Roman"/>
            <w:color w:val="000000" w:themeColor="text1"/>
            <w:sz w:val="24"/>
            <w:szCs w:val="24"/>
          </w:rPr>
          <w:t>composition</w:t>
        </w:r>
      </w:ins>
      <w:r w:rsidR="00E713A5" w:rsidRPr="008075BE">
        <w:rPr>
          <w:rFonts w:ascii="Times New Roman" w:hAnsi="Times New Roman" w:cs="Times New Roman"/>
          <w:color w:val="000000" w:themeColor="text1"/>
          <w:sz w:val="24"/>
          <w:szCs w:val="24"/>
        </w:rPr>
        <w:t xml:space="preserve">,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w:t>
      </w:r>
      <w:del w:id="47" w:author="Sargsyan, Davit [JRDUS]" w:date="2024-12-21T12:41:00Z">
        <w:r w:rsidR="00E713A5" w:rsidRPr="008075BE" w:rsidDel="000565B4">
          <w:rPr>
            <w:rFonts w:ascii="Times New Roman" w:hAnsi="Times New Roman" w:cs="Times New Roman"/>
            <w:color w:val="000000" w:themeColor="text1"/>
            <w:sz w:val="24"/>
            <w:szCs w:val="24"/>
            <w:lang w:eastAsia="zh-CN"/>
          </w:rPr>
          <w:delText xml:space="preserve">shows </w:delText>
        </w:r>
      </w:del>
      <w:ins w:id="48" w:author="Sargsyan, Davit [JRDUS]" w:date="2024-12-21T12:41:00Z">
        <w:r w:rsidR="000565B4">
          <w:rPr>
            <w:rFonts w:ascii="Times New Roman" w:hAnsi="Times New Roman" w:cs="Times New Roman"/>
            <w:color w:val="000000" w:themeColor="text1"/>
            <w:sz w:val="24"/>
            <w:szCs w:val="24"/>
            <w:lang w:eastAsia="zh-CN"/>
          </w:rPr>
          <w:t>have been shown to have a</w:t>
        </w:r>
        <w:r w:rsidR="000565B4" w:rsidRPr="008075BE">
          <w:rPr>
            <w:rFonts w:ascii="Times New Roman" w:hAnsi="Times New Roman" w:cs="Times New Roman"/>
            <w:color w:val="000000" w:themeColor="text1"/>
            <w:sz w:val="24"/>
            <w:szCs w:val="24"/>
            <w:lang w:eastAsia="zh-CN"/>
          </w:rPr>
          <w:t xml:space="preserve"> </w:t>
        </w:r>
      </w:ins>
      <w:r w:rsidR="00E713A5" w:rsidRPr="008075BE">
        <w:rPr>
          <w:rFonts w:ascii="Times New Roman" w:hAnsi="Times New Roman" w:cs="Times New Roman"/>
          <w:color w:val="000000" w:themeColor="text1"/>
          <w:sz w:val="24"/>
          <w:szCs w:val="24"/>
          <w:lang w:eastAsia="zh-CN"/>
        </w:rPr>
        <w:t xml:space="preserve">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5FA1352E" w14:textId="29A726D9" w:rsidR="009A3DA8" w:rsidRPr="008075BE" w:rsidRDefault="00511B1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Cranberry have </w:t>
      </w:r>
      <w:r w:rsidR="00F20DD0" w:rsidRPr="008075BE">
        <w:rPr>
          <w:rFonts w:ascii="Times New Roman" w:hAnsi="Times New Roman" w:cs="Times New Roman"/>
          <w:color w:val="000000" w:themeColor="text1"/>
          <w:sz w:val="24"/>
          <w:szCs w:val="24"/>
        </w:rPr>
        <w:t xml:space="preserve">a long history of use </w:t>
      </w:r>
      <w:r w:rsidRPr="008075BE">
        <w:rPr>
          <w:rFonts w:ascii="Times New Roman" w:hAnsi="Times New Roman" w:cs="Times New Roman"/>
          <w:color w:val="000000" w:themeColor="text1"/>
          <w:sz w:val="24"/>
          <w:szCs w:val="24"/>
        </w:rPr>
        <w:t xml:space="preserve">by Native Americans as food </w:t>
      </w:r>
      <w:r w:rsidR="00F20DD0" w:rsidRPr="008075BE">
        <w:rPr>
          <w:rFonts w:ascii="Times New Roman" w:hAnsi="Times New Roman" w:cs="Times New Roman"/>
          <w:color w:val="000000" w:themeColor="text1"/>
          <w:sz w:val="24"/>
          <w:szCs w:val="24"/>
        </w:rPr>
        <w:t xml:space="preserve">source </w:t>
      </w:r>
      <w:r w:rsidRPr="008075BE">
        <w:rPr>
          <w:rFonts w:ascii="Times New Roman" w:hAnsi="Times New Roman" w:cs="Times New Roman"/>
          <w:color w:val="000000" w:themeColor="text1"/>
          <w:sz w:val="24"/>
          <w:szCs w:val="24"/>
        </w:rPr>
        <w:t xml:space="preserve">and medicine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as </w:t>
      </w:r>
      <w:r w:rsidR="003D12FB" w:rsidRPr="008075BE">
        <w:rPr>
          <w:rFonts w:ascii="Times New Roman" w:hAnsi="Times New Roman" w:cs="Times New Roman"/>
          <w:color w:val="000000" w:themeColor="text1"/>
          <w:sz w:val="24"/>
          <w:szCs w:val="24"/>
        </w:rPr>
        <w:t xml:space="preserve">fresh and dried fruit, juice and sauce. The berries are </w:t>
      </w:r>
      <w:r w:rsidR="003D12FB" w:rsidRPr="008075BE">
        <w:rPr>
          <w:rFonts w:ascii="Times New Roman" w:hAnsi="Times New Roman" w:cs="Times New Roman"/>
          <w:color w:val="000000" w:themeColor="text1"/>
          <w:sz w:val="24"/>
          <w:szCs w:val="24"/>
        </w:rPr>
        <w:lastRenderedPageBreak/>
        <w:t xml:space="preserve">known for their high content of </w:t>
      </w:r>
      <w:r w:rsidR="00F20DD0" w:rsidRPr="008075BE">
        <w:rPr>
          <w:rFonts w:ascii="Times New Roman" w:hAnsi="Times New Roman" w:cs="Times New Roman"/>
          <w:color w:val="000000" w:themeColor="text1"/>
          <w:sz w:val="24"/>
          <w:szCs w:val="24"/>
        </w:rPr>
        <w:t xml:space="preserve">bioactive compounds including </w:t>
      </w:r>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r w:rsidR="00A12103">
        <w:rPr>
          <w:rFonts w:ascii="Times New Roman" w:eastAsia="SimSun" w:hAnsi="Times New Roman" w:cs="Times New Roman"/>
          <w:color w:val="000000" w:themeColor="text1"/>
          <w:sz w:val="24"/>
          <w:szCs w:val="24"/>
        </w:rPr>
        <w:t>. These compounds offer</w:t>
      </w:r>
      <w:r w:rsidR="00F20DD0" w:rsidRPr="008075BE">
        <w:rPr>
          <w:rFonts w:ascii="Times New Roman" w:eastAsia="SimSun" w:hAnsi="Times New Roman" w:cs="Times New Roman"/>
          <w:color w:val="000000" w:themeColor="text1"/>
          <w:sz w:val="24"/>
          <w:szCs w:val="24"/>
        </w:rPr>
        <w:t xml:space="preserve"> notable nutritional and health benefits such as </w:t>
      </w:r>
      <w:r w:rsidR="008E1B43" w:rsidRPr="008075BE">
        <w:rPr>
          <w:rFonts w:ascii="Times New Roman" w:eastAsia="SimSun" w:hAnsi="Times New Roman" w:cs="Times New Roman"/>
          <w:color w:val="000000" w:themeColor="text1"/>
          <w:sz w:val="24"/>
          <w:szCs w:val="24"/>
        </w:rPr>
        <w:t>reduced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and improved 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r w:rsidR="009A3DA8"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009A3DA8" w:rsidRPr="008075BE">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commentRangeStart w:id="49"/>
      <w:commentRangeStart w:id="50"/>
      <w:proofErr w:type="spellStart"/>
      <w:r w:rsidR="005C39A0" w:rsidRPr="009D44F0">
        <w:rPr>
          <w:rFonts w:ascii="Times New Roman" w:eastAsia="SimSun" w:hAnsi="Times New Roman" w:cs="Times New Roman"/>
          <w:color w:val="000000" w:themeColor="text1"/>
          <w:sz w:val="24"/>
          <w:szCs w:val="24"/>
          <w:highlight w:val="yellow"/>
        </w:rPr>
        <w:t>myrosinase</w:t>
      </w:r>
      <w:commentRangeEnd w:id="49"/>
      <w:proofErr w:type="spellEnd"/>
      <w:r w:rsidR="00913A3C">
        <w:rPr>
          <w:rStyle w:val="CommentReference"/>
        </w:rPr>
        <w:commentReference w:id="49"/>
      </w:r>
      <w:commentRangeEnd w:id="50"/>
      <w:r w:rsidR="00C7336E">
        <w:rPr>
          <w:rStyle w:val="CommentReference"/>
        </w:rPr>
        <w:commentReference w:id="50"/>
      </w:r>
      <w:r w:rsidR="009A3DA8"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 xml:space="preserve">. </w:t>
      </w:r>
      <w:r w:rsidR="00F20DD0" w:rsidRPr="008075BE">
        <w:rPr>
          <w:rFonts w:ascii="Times New Roman" w:eastAsia="SimSun" w:hAnsi="Times New Roman" w:cs="Times New Roman"/>
          <w:color w:val="000000" w:themeColor="text1"/>
          <w:sz w:val="24"/>
          <w:szCs w:val="24"/>
        </w:rPr>
        <w:t>It</w:t>
      </w:r>
      <w:r w:rsidR="009A3DA8"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009A3DA8" w:rsidRPr="008075BE">
        <w:rPr>
          <w:rFonts w:ascii="Times New Roman" w:eastAsia="SimSun" w:hAnsi="Times New Roman" w:cs="Times New Roman"/>
          <w:color w:val="000000" w:themeColor="text1"/>
          <w:sz w:val="24"/>
          <w:szCs w:val="24"/>
        </w:rPr>
        <w:t xml:space="preserve"> to </w:t>
      </w:r>
      <w:del w:id="51" w:author="Sargsyan, Davit [JRDUS]" w:date="2024-12-21T13:34:00Z">
        <w:r w:rsidR="009A3DA8" w:rsidRPr="008075BE" w:rsidDel="00F069F2">
          <w:rPr>
            <w:rFonts w:ascii="Times New Roman" w:eastAsia="SimSun" w:hAnsi="Times New Roman" w:cs="Times New Roman"/>
            <w:color w:val="000000" w:themeColor="text1"/>
            <w:sz w:val="24"/>
            <w:szCs w:val="24"/>
          </w:rPr>
          <w:delText>have a wide range of</w:delText>
        </w:r>
      </w:del>
      <w:ins w:id="52" w:author="Sargsyan, Davit [JRDUS]" w:date="2024-12-21T13:34:00Z">
        <w:r w:rsidR="00F069F2">
          <w:rPr>
            <w:rFonts w:ascii="Times New Roman" w:eastAsia="SimSun" w:hAnsi="Times New Roman" w:cs="Times New Roman"/>
            <w:color w:val="000000" w:themeColor="text1"/>
            <w:sz w:val="24"/>
            <w:szCs w:val="24"/>
          </w:rPr>
          <w:t>be associated with several</w:t>
        </w:r>
      </w:ins>
      <w:r w:rsidR="009A3DA8" w:rsidRPr="008075BE">
        <w:rPr>
          <w:rFonts w:ascii="Times New Roman" w:eastAsia="SimSun" w:hAnsi="Times New Roman" w:cs="Times New Roman"/>
          <w:color w:val="000000" w:themeColor="text1"/>
          <w:sz w:val="24"/>
          <w:szCs w:val="24"/>
        </w:rPr>
        <w:t xml:space="preserve"> biological </w:t>
      </w:r>
      <w:del w:id="53" w:author="Sargsyan, Davit [JRDUS]" w:date="2024-12-21T15:18:00Z">
        <w:r w:rsidR="009A3DA8" w:rsidRPr="008075BE" w:rsidDel="003E13DD">
          <w:rPr>
            <w:rFonts w:ascii="Times New Roman" w:eastAsia="SimSun" w:hAnsi="Times New Roman" w:cs="Times New Roman"/>
            <w:color w:val="000000" w:themeColor="text1"/>
            <w:sz w:val="24"/>
            <w:szCs w:val="24"/>
          </w:rPr>
          <w:delText xml:space="preserve">activities </w:delText>
        </w:r>
      </w:del>
      <w:ins w:id="54" w:author="Sargsyan, Davit [JRDUS]" w:date="2024-12-21T15:18:00Z">
        <w:r w:rsidR="003E13DD">
          <w:rPr>
            <w:rFonts w:ascii="Times New Roman" w:eastAsia="SimSun" w:hAnsi="Times New Roman" w:cs="Times New Roman"/>
            <w:color w:val="000000" w:themeColor="text1"/>
            <w:sz w:val="24"/>
            <w:szCs w:val="24"/>
          </w:rPr>
          <w:t>processes</w:t>
        </w:r>
        <w:r w:rsidR="003E13DD" w:rsidRPr="008075BE">
          <w:rPr>
            <w:rFonts w:ascii="Times New Roman" w:eastAsia="SimSun" w:hAnsi="Times New Roman" w:cs="Times New Roman"/>
            <w:color w:val="000000" w:themeColor="text1"/>
            <w:sz w:val="24"/>
            <w:szCs w:val="24"/>
          </w:rPr>
          <w:t xml:space="preserve"> </w:t>
        </w:r>
      </w:ins>
      <w:del w:id="55" w:author="Sargsyan, Davit [JRDUS]" w:date="2024-12-21T15:19:00Z">
        <w:r w:rsidR="009A3DA8" w:rsidRPr="008075BE" w:rsidDel="003E13DD">
          <w:rPr>
            <w:rFonts w:ascii="Times New Roman" w:eastAsia="SimSun" w:hAnsi="Times New Roman" w:cs="Times New Roman"/>
            <w:color w:val="000000" w:themeColor="text1"/>
            <w:sz w:val="24"/>
            <w:szCs w:val="24"/>
          </w:rPr>
          <w:delText xml:space="preserve">including </w:delText>
        </w:r>
      </w:del>
      <w:ins w:id="56" w:author="Sargsyan, Davit [JRDUS]" w:date="2024-12-21T15:19:00Z">
        <w:r w:rsidR="003E13DD">
          <w:rPr>
            <w:rFonts w:ascii="Times New Roman" w:eastAsia="SimSun" w:hAnsi="Times New Roman" w:cs="Times New Roman"/>
            <w:color w:val="000000" w:themeColor="text1"/>
            <w:sz w:val="24"/>
            <w:szCs w:val="24"/>
          </w:rPr>
          <w:t xml:space="preserve">such as </w:t>
        </w:r>
        <w:r w:rsidR="003E13DD" w:rsidRPr="008075BE">
          <w:rPr>
            <w:rFonts w:ascii="Times New Roman" w:eastAsia="SimSun" w:hAnsi="Times New Roman" w:cs="Times New Roman"/>
            <w:color w:val="000000" w:themeColor="text1"/>
            <w:sz w:val="24"/>
            <w:szCs w:val="24"/>
          </w:rPr>
          <w:t xml:space="preserve"> anti-inflammatory</w:t>
        </w:r>
        <w:r w:rsidR="003E13DD">
          <w:rPr>
            <w:rFonts w:ascii="Times New Roman" w:eastAsia="SimSun" w:hAnsi="Times New Roman" w:cs="Times New Roman"/>
            <w:color w:val="000000" w:themeColor="text1"/>
            <w:sz w:val="24"/>
            <w:szCs w:val="24"/>
          </w:rPr>
          <w:t xml:space="preserve">, </w:t>
        </w:r>
      </w:ins>
      <w:del w:id="57" w:author="Sargsyan, Davit [JRDUS]" w:date="2024-12-21T15:19:00Z">
        <w:r w:rsidR="009A3DA8" w:rsidRPr="008075BE" w:rsidDel="003E13DD">
          <w:rPr>
            <w:rFonts w:ascii="Times New Roman" w:eastAsia="SimSun" w:hAnsi="Times New Roman" w:cs="Times New Roman"/>
            <w:color w:val="000000" w:themeColor="text1"/>
            <w:sz w:val="24"/>
            <w:szCs w:val="24"/>
          </w:rPr>
          <w:delText xml:space="preserve">anticancer, </w:delText>
        </w:r>
      </w:del>
      <w:r w:rsidR="00F114CE" w:rsidRPr="008075BE">
        <w:rPr>
          <w:rFonts w:ascii="Times New Roman" w:eastAsia="SimSun" w:hAnsi="Times New Roman" w:cs="Times New Roman"/>
          <w:color w:val="000000" w:themeColor="text1"/>
          <w:sz w:val="24"/>
          <w:szCs w:val="24"/>
        </w:rPr>
        <w:t>antioxidant</w:t>
      </w:r>
      <w:del w:id="58" w:author="Sargsyan, Davit [JRDUS]" w:date="2024-12-21T15:19:00Z">
        <w:r w:rsidR="00F114CE" w:rsidRPr="008075BE" w:rsidDel="003E13DD">
          <w:rPr>
            <w:rFonts w:ascii="Times New Roman" w:eastAsia="SimSun" w:hAnsi="Times New Roman" w:cs="Times New Roman"/>
            <w:color w:val="000000" w:themeColor="text1"/>
            <w:sz w:val="24"/>
            <w:szCs w:val="24"/>
          </w:rPr>
          <w:delText>,</w:delText>
        </w:r>
      </w:del>
      <w:r w:rsidR="00F114CE" w:rsidRPr="008075BE">
        <w:rPr>
          <w:rFonts w:ascii="Times New Roman" w:eastAsia="SimSun" w:hAnsi="Times New Roman" w:cs="Times New Roman"/>
          <w:color w:val="000000" w:themeColor="text1"/>
          <w:sz w:val="24"/>
          <w:szCs w:val="24"/>
        </w:rPr>
        <w:t xml:space="preserve"> and </w:t>
      </w:r>
      <w:del w:id="59" w:author="Sargsyan, Davit [JRDUS]" w:date="2024-12-21T15:19:00Z">
        <w:r w:rsidR="009A3DA8" w:rsidRPr="008075BE" w:rsidDel="003E13DD">
          <w:rPr>
            <w:rFonts w:ascii="Times New Roman" w:eastAsia="SimSun" w:hAnsi="Times New Roman" w:cs="Times New Roman"/>
            <w:color w:val="000000" w:themeColor="text1"/>
            <w:sz w:val="24"/>
            <w:szCs w:val="24"/>
          </w:rPr>
          <w:delText>anti-inflammatory</w:delText>
        </w:r>
        <w:r w:rsidR="00F114CE" w:rsidRPr="008075BE" w:rsidDel="003E13DD">
          <w:rPr>
            <w:rFonts w:ascii="Times New Roman" w:eastAsia="SimSun" w:hAnsi="Times New Roman" w:cs="Times New Roman"/>
            <w:color w:val="000000" w:themeColor="text1"/>
            <w:sz w:val="24"/>
            <w:szCs w:val="24"/>
          </w:rPr>
          <w:delText xml:space="preserve"> </w:delText>
        </w:r>
      </w:del>
      <w:del w:id="60" w:author="Sargsyan, Davit [JRDUS]" w:date="2024-12-21T15:18:00Z">
        <w:r w:rsidR="009A3DA8" w:rsidRPr="008075BE" w:rsidDel="003E13DD">
          <w:rPr>
            <w:rFonts w:ascii="Times New Roman" w:eastAsia="SimSun" w:hAnsi="Times New Roman" w:cs="Times New Roman"/>
            <w:color w:val="000000" w:themeColor="text1"/>
            <w:sz w:val="24"/>
            <w:szCs w:val="24"/>
          </w:rPr>
          <w:delText xml:space="preserve">effects </w:delText>
        </w:r>
      </w:del>
      <w:ins w:id="61" w:author="Sargsyan, Davit [JRDUS]" w:date="2024-12-21T15:19:00Z">
        <w:r w:rsidR="003E13DD">
          <w:rPr>
            <w:rFonts w:ascii="Times New Roman" w:eastAsia="SimSun" w:hAnsi="Times New Roman" w:cs="Times New Roman"/>
            <w:color w:val="000000" w:themeColor="text1"/>
            <w:sz w:val="24"/>
            <w:szCs w:val="24"/>
          </w:rPr>
          <w:t xml:space="preserve">anticancer </w:t>
        </w:r>
      </w:ins>
      <w:ins w:id="62" w:author="Sargsyan, Davit [JRDUS]" w:date="2024-12-21T15:18:00Z">
        <w:r w:rsidR="003E13DD">
          <w:rPr>
            <w:rFonts w:ascii="Times New Roman" w:eastAsia="SimSun" w:hAnsi="Times New Roman" w:cs="Times New Roman"/>
            <w:color w:val="000000" w:themeColor="text1"/>
            <w:sz w:val="24"/>
            <w:szCs w:val="24"/>
          </w:rPr>
          <w:t>activities</w:t>
        </w:r>
        <w:r w:rsidR="003E13DD" w:rsidRPr="008075BE">
          <w:rPr>
            <w:rFonts w:ascii="Times New Roman" w:eastAsia="SimSun" w:hAnsi="Times New Roman" w:cs="Times New Roman"/>
            <w:color w:val="000000" w:themeColor="text1"/>
            <w:sz w:val="24"/>
            <w:szCs w:val="24"/>
          </w:rPr>
          <w:t xml:space="preserve"> </w:t>
        </w:r>
      </w:ins>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22B75F0C" w:rsidR="00AB6127" w:rsidRPr="008075BE" w:rsidRDefault="00EB5BA2"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r w:rsidR="00F20DD0" w:rsidRPr="008075BE">
        <w:rPr>
          <w:rFonts w:ascii="Times New Roman" w:hAnsi="Times New Roman" w:cs="Times New Roman"/>
          <w:color w:val="000000" w:themeColor="text1"/>
          <w:sz w:val="24"/>
          <w:szCs w:val="24"/>
        </w:rPr>
        <w:t>short-chain fatty acids (</w:t>
      </w:r>
      <w:r w:rsidRPr="008075BE">
        <w:rPr>
          <w:rFonts w:ascii="Times New Roman" w:hAnsi="Times New Roman" w:cs="Times New Roman"/>
          <w:color w:val="000000" w:themeColor="text1"/>
          <w:sz w:val="24"/>
          <w:szCs w:val="24"/>
        </w:rPr>
        <w:t>SCFA</w:t>
      </w:r>
      <w:r w:rsidR="00F20DD0"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del w:id="63" w:author="Sargsyan, Davit [JRDUS]" w:date="2024-12-21T15:20:00Z">
        <w:r w:rsidR="003D72FE" w:rsidRPr="008075BE" w:rsidDel="003E13DD">
          <w:rPr>
            <w:rFonts w:ascii="Times New Roman" w:hAnsi="Times New Roman" w:cs="Times New Roman"/>
            <w:color w:val="000000" w:themeColor="text1"/>
            <w:sz w:val="24"/>
            <w:szCs w:val="24"/>
          </w:rPr>
          <w:delText>The aim of this study was</w:delText>
        </w:r>
      </w:del>
      <w:ins w:id="64" w:author="Sargsyan, Davit [JRDUS]" w:date="2024-12-21T15:20:00Z">
        <w:r w:rsidR="003E13DD">
          <w:rPr>
            <w:rFonts w:ascii="Times New Roman" w:hAnsi="Times New Roman" w:cs="Times New Roman"/>
            <w:color w:val="000000" w:themeColor="text1"/>
            <w:sz w:val="24"/>
            <w:szCs w:val="24"/>
          </w:rPr>
          <w:t xml:space="preserve">This study </w:t>
        </w:r>
      </w:ins>
      <w:ins w:id="65" w:author="Sargsyan, Davit [JRDUS]" w:date="2024-12-21T15:21:00Z">
        <w:r w:rsidR="003E13DD">
          <w:rPr>
            <w:rFonts w:ascii="Times New Roman" w:hAnsi="Times New Roman" w:cs="Times New Roman"/>
            <w:color w:val="000000" w:themeColor="text1"/>
            <w:sz w:val="24"/>
            <w:szCs w:val="24"/>
          </w:rPr>
          <w:t xml:space="preserve">was </w:t>
        </w:r>
      </w:ins>
      <w:ins w:id="66" w:author="Sargsyan, Davit [JRDUS]" w:date="2024-12-21T15:20:00Z">
        <w:r w:rsidR="003E13DD">
          <w:rPr>
            <w:rFonts w:ascii="Times New Roman" w:hAnsi="Times New Roman" w:cs="Times New Roman"/>
            <w:color w:val="000000" w:themeColor="text1"/>
            <w:sz w:val="24"/>
            <w:szCs w:val="24"/>
          </w:rPr>
          <w:t>aimed at</w:t>
        </w:r>
      </w:ins>
      <w:r w:rsidR="003D72FE" w:rsidRPr="008075BE">
        <w:rPr>
          <w:rFonts w:ascii="Times New Roman" w:hAnsi="Times New Roman" w:cs="Times New Roman"/>
          <w:color w:val="000000" w:themeColor="text1"/>
          <w:sz w:val="24"/>
          <w:szCs w:val="24"/>
        </w:rPr>
        <w:t xml:space="preserve"> </w:t>
      </w:r>
      <w:del w:id="67" w:author="Sargsyan, Davit [JRDUS]" w:date="2024-12-21T15:20:00Z">
        <w:r w:rsidR="003D72FE" w:rsidRPr="008075BE" w:rsidDel="003E13DD">
          <w:rPr>
            <w:rFonts w:ascii="Times New Roman" w:hAnsi="Times New Roman" w:cs="Times New Roman"/>
            <w:color w:val="000000" w:themeColor="text1"/>
            <w:sz w:val="24"/>
            <w:szCs w:val="24"/>
          </w:rPr>
          <w:delText xml:space="preserve">to </w:delText>
        </w:r>
      </w:del>
      <w:r w:rsidR="003D72FE" w:rsidRPr="008075BE">
        <w:rPr>
          <w:rFonts w:ascii="Times New Roman" w:hAnsi="Times New Roman" w:cs="Times New Roman"/>
          <w:color w:val="000000" w:themeColor="text1"/>
          <w:sz w:val="24"/>
          <w:szCs w:val="24"/>
        </w:rPr>
        <w:t>better understand</w:t>
      </w:r>
      <w:ins w:id="68" w:author="Sargsyan, Davit [JRDUS]" w:date="2024-12-21T15:20:00Z">
        <w:r w:rsidR="003E13DD">
          <w:rPr>
            <w:rFonts w:ascii="Times New Roman" w:hAnsi="Times New Roman" w:cs="Times New Roman"/>
            <w:color w:val="000000" w:themeColor="text1"/>
            <w:sz w:val="24"/>
            <w:szCs w:val="24"/>
          </w:rPr>
          <w:t>ing of</w:t>
        </w:r>
      </w:ins>
      <w:r w:rsidR="003D72FE" w:rsidRPr="008075BE">
        <w:rPr>
          <w:rFonts w:ascii="Times New Roman" w:hAnsi="Times New Roman" w:cs="Times New Roman"/>
          <w:color w:val="000000" w:themeColor="text1"/>
          <w:sz w:val="24"/>
          <w:szCs w:val="24"/>
        </w:rPr>
        <w:t xml:space="preserve"> the mechanisms by which cranberry and PEITC can influence the gut microbiome and microbial metabolite production, and further improve the gut health via reducing inflammation and achieving homeostasis. We</w:t>
      </w:r>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w:t>
      </w:r>
      <w:del w:id="69" w:author="Sargsyan, Davit [JRDUS]" w:date="2024-12-21T15:22:00Z">
        <w:r w:rsidR="00137FBE" w:rsidRPr="008075BE" w:rsidDel="003E13DD">
          <w:rPr>
            <w:rFonts w:ascii="Times New Roman" w:hAnsi="Times New Roman" w:cs="Times New Roman"/>
            <w:color w:val="000000" w:themeColor="text1"/>
            <w:sz w:val="24"/>
            <w:szCs w:val="24"/>
          </w:rPr>
          <w:delText xml:space="preserve">test </w:delText>
        </w:r>
      </w:del>
      <w:ins w:id="70" w:author="Sargsyan, Davit [JRDUS]" w:date="2024-12-21T15:22:00Z">
        <w:r w:rsidR="003E13DD">
          <w:rPr>
            <w:rFonts w:ascii="Times New Roman" w:hAnsi="Times New Roman" w:cs="Times New Roman"/>
            <w:color w:val="000000" w:themeColor="text1"/>
            <w:sz w:val="24"/>
            <w:szCs w:val="24"/>
          </w:rPr>
          <w:t>examine the effect of</w:t>
        </w:r>
        <w:r w:rsidR="003E13DD" w:rsidRPr="008075BE">
          <w:rPr>
            <w:rFonts w:ascii="Times New Roman" w:hAnsi="Times New Roman" w:cs="Times New Roman"/>
            <w:color w:val="000000" w:themeColor="text1"/>
            <w:sz w:val="24"/>
            <w:szCs w:val="24"/>
          </w:rPr>
          <w:t xml:space="preserve"> </w:t>
        </w:r>
      </w:ins>
      <w:r w:rsidR="00137FBE" w:rsidRPr="008075BE">
        <w:rPr>
          <w:rFonts w:ascii="Times New Roman" w:hAnsi="Times New Roman" w:cs="Times New Roman"/>
          <w:color w:val="000000" w:themeColor="text1"/>
          <w:sz w:val="24"/>
          <w:szCs w:val="24"/>
        </w:rPr>
        <w:t xml:space="preserve">diets </w:t>
      </w:r>
      <w:r w:rsidR="00D37D83">
        <w:rPr>
          <w:rFonts w:ascii="Times New Roman" w:hAnsi="Times New Roman" w:cs="Times New Roman"/>
          <w:color w:val="000000" w:themeColor="text1"/>
          <w:sz w:val="24"/>
          <w:szCs w:val="24"/>
        </w:rPr>
        <w:t xml:space="preserve">enriched </w:t>
      </w:r>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r w:rsidR="0075344B" w:rsidRPr="008075BE">
        <w:rPr>
          <w:rFonts w:ascii="Times New Roman" w:hAnsi="Times New Roman" w:cs="Times New Roman"/>
          <w:color w:val="000000" w:themeColor="text1"/>
          <w:sz w:val="24"/>
          <w:szCs w:val="24"/>
        </w:rPr>
        <w:t xml:space="preserve">The correlations of genotype and gut microbiome were also evaluated to determine the role of Nrf2 </w:t>
      </w:r>
      <w:r w:rsidR="00D37D83">
        <w:rPr>
          <w:rFonts w:ascii="Times New Roman" w:hAnsi="Times New Roman" w:cs="Times New Roman"/>
          <w:color w:val="000000" w:themeColor="text1"/>
          <w:sz w:val="24"/>
          <w:szCs w:val="24"/>
        </w:rPr>
        <w:t>in</w:t>
      </w:r>
      <w:r w:rsidR="0075344B" w:rsidRPr="008075BE">
        <w:rPr>
          <w:rFonts w:ascii="Times New Roman" w:hAnsi="Times New Roman" w:cs="Times New Roman"/>
          <w:color w:val="000000" w:themeColor="text1"/>
          <w:sz w:val="24"/>
          <w:szCs w:val="24"/>
        </w:rPr>
        <w:t xml:space="preserve"> the inflammation and aging process</w:t>
      </w:r>
      <w:r w:rsidR="00D37D83">
        <w:rPr>
          <w:rFonts w:ascii="Times New Roman" w:hAnsi="Times New Roman" w:cs="Times New Roman"/>
          <w:color w:val="000000" w:themeColor="text1"/>
          <w:sz w:val="24"/>
          <w:szCs w:val="24"/>
        </w:rPr>
        <w:t>es</w:t>
      </w:r>
      <w:r w:rsidR="0075344B" w:rsidRPr="008075BE">
        <w:rPr>
          <w:rFonts w:ascii="Times New Roman" w:hAnsi="Times New Roman" w:cs="Times New Roman"/>
          <w:color w:val="000000" w:themeColor="text1"/>
          <w:sz w:val="24"/>
          <w:szCs w:val="24"/>
        </w:rPr>
        <w:t>.</w:t>
      </w:r>
    </w:p>
    <w:p w14:paraId="3A83CF4D" w14:textId="46190C13" w:rsidR="00AB6127" w:rsidRPr="009D44F0" w:rsidRDefault="00A43D9D" w:rsidP="009D44F0">
      <w:pPr>
        <w:pStyle w:val="Heading1"/>
        <w:jc w:val="both"/>
        <w:rPr>
          <w:rFonts w:ascii="Times New Roman" w:hAnsi="Times New Roman" w:cs="Times New Roman"/>
          <w:color w:val="000000" w:themeColor="text1"/>
          <w:sz w:val="24"/>
          <w:szCs w:val="24"/>
        </w:rPr>
      </w:pPr>
      <w:bookmarkStart w:id="71" w:name="_Toc128143905"/>
      <w:bookmarkStart w:id="72" w:name="_Toc179148161"/>
      <w:r w:rsidRPr="009D44F0">
        <w:rPr>
          <w:rFonts w:ascii="Times New Roman" w:hAnsi="Times New Roman" w:cs="Times New Roman"/>
          <w:color w:val="000000" w:themeColor="text1"/>
          <w:sz w:val="24"/>
          <w:szCs w:val="24"/>
        </w:rPr>
        <w:t xml:space="preserve">2. </w:t>
      </w:r>
      <w:bookmarkEnd w:id="71"/>
      <w:bookmarkEnd w:id="72"/>
      <w:r w:rsidR="00665F3A" w:rsidRPr="009D44F0">
        <w:rPr>
          <w:rFonts w:ascii="Times New Roman" w:hAnsi="Times New Roman" w:cs="Times New Roman"/>
          <w:color w:val="000000" w:themeColor="text1"/>
          <w:sz w:val="24"/>
          <w:szCs w:val="24"/>
        </w:rPr>
        <w:t>Experimental Section</w:t>
      </w:r>
    </w:p>
    <w:p w14:paraId="6DB48294" w14:textId="2E727FCB" w:rsidR="00AB6127" w:rsidRPr="009D44F0" w:rsidRDefault="00541DBD" w:rsidP="009D44F0">
      <w:pPr>
        <w:pStyle w:val="Heading2"/>
        <w:jc w:val="both"/>
        <w:rPr>
          <w:rFonts w:ascii="Times New Roman" w:hAnsi="Times New Roman" w:cs="Times New Roman"/>
          <w:color w:val="000000" w:themeColor="text1"/>
          <w:sz w:val="24"/>
          <w:szCs w:val="24"/>
        </w:rPr>
      </w:pPr>
      <w:bookmarkStart w:id="73" w:name="_Toc179148162"/>
      <w:r w:rsidRPr="009D44F0">
        <w:rPr>
          <w:rFonts w:ascii="Times New Roman" w:hAnsi="Times New Roman" w:cs="Times New Roman"/>
          <w:color w:val="000000" w:themeColor="text1"/>
          <w:sz w:val="24"/>
          <w:szCs w:val="24"/>
        </w:rPr>
        <w:t xml:space="preserve">2.1 </w:t>
      </w:r>
      <w:r w:rsidR="00A14B05" w:rsidRPr="009D44F0">
        <w:rPr>
          <w:rFonts w:ascii="Times New Roman" w:hAnsi="Times New Roman" w:cs="Times New Roman"/>
          <w:color w:val="000000" w:themeColor="text1"/>
          <w:sz w:val="24"/>
          <w:szCs w:val="24"/>
        </w:rPr>
        <w:t xml:space="preserve">Animals and </w:t>
      </w:r>
      <w:r w:rsidR="00913A3C">
        <w:rPr>
          <w:rFonts w:ascii="Times New Roman" w:hAnsi="Times New Roman" w:cs="Times New Roman"/>
          <w:color w:val="000000" w:themeColor="text1"/>
          <w:sz w:val="24"/>
          <w:szCs w:val="24"/>
        </w:rPr>
        <w:t>s</w:t>
      </w:r>
      <w:r w:rsidR="00913A3C" w:rsidRPr="009D44F0">
        <w:rPr>
          <w:rFonts w:ascii="Times New Roman" w:hAnsi="Times New Roman" w:cs="Times New Roman"/>
          <w:color w:val="000000" w:themeColor="text1"/>
          <w:sz w:val="24"/>
          <w:szCs w:val="24"/>
        </w:rPr>
        <w:t xml:space="preserve">tudy </w:t>
      </w:r>
      <w:bookmarkEnd w:id="73"/>
      <w:r w:rsidR="00913A3C">
        <w:rPr>
          <w:rFonts w:ascii="Times New Roman" w:hAnsi="Times New Roman" w:cs="Times New Roman"/>
          <w:color w:val="000000" w:themeColor="text1"/>
          <w:sz w:val="24"/>
          <w:szCs w:val="24"/>
        </w:rPr>
        <w:t>d</w:t>
      </w:r>
      <w:r w:rsidR="00913A3C" w:rsidRPr="009D44F0">
        <w:rPr>
          <w:rFonts w:ascii="Times New Roman" w:hAnsi="Times New Roman" w:cs="Times New Roman"/>
          <w:color w:val="000000" w:themeColor="text1"/>
          <w:sz w:val="24"/>
          <w:szCs w:val="24"/>
        </w:rPr>
        <w:t>esign</w:t>
      </w:r>
    </w:p>
    <w:p w14:paraId="14533DE6" w14:textId="71EAD3AB" w:rsidR="00C0022D" w:rsidRPr="008075BE" w:rsidRDefault="00541DBD"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w:t>
      </w:r>
      <w:del w:id="74" w:author="Sargsyan, Davit [JRDUS]" w:date="2024-12-21T15:23:00Z">
        <w:r w:rsidRPr="008075BE" w:rsidDel="001510CA">
          <w:rPr>
            <w:rFonts w:ascii="Times New Roman" w:hAnsi="Times New Roman" w:cs="Times New Roman"/>
            <w:color w:val="000000" w:themeColor="text1"/>
            <w:sz w:val="24"/>
            <w:szCs w:val="24"/>
          </w:rPr>
          <w:delText xml:space="preserve">The study </w:delText>
        </w:r>
        <w:r w:rsidR="00D66CB8" w:rsidRPr="008075BE" w:rsidDel="001510CA">
          <w:rPr>
            <w:rFonts w:ascii="Times New Roman" w:hAnsi="Times New Roman" w:cs="Times New Roman"/>
            <w:color w:val="000000" w:themeColor="text1"/>
            <w:sz w:val="24"/>
            <w:szCs w:val="24"/>
          </w:rPr>
          <w:delText>consisted of</w:delText>
        </w:r>
        <w:r w:rsidRPr="008075BE" w:rsidDel="001510CA">
          <w:rPr>
            <w:rFonts w:ascii="Times New Roman" w:hAnsi="Times New Roman" w:cs="Times New Roman"/>
            <w:color w:val="000000" w:themeColor="text1"/>
            <w:sz w:val="24"/>
            <w:szCs w:val="24"/>
          </w:rPr>
          <w:delText xml:space="preserve"> three experiments</w:delText>
        </w:r>
      </w:del>
      <w:ins w:id="75" w:author="Sargsyan, Davit [JRDUS]" w:date="2024-12-21T15:23:00Z">
        <w:r w:rsidR="001510CA">
          <w:rPr>
            <w:rFonts w:ascii="Times New Roman" w:hAnsi="Times New Roman" w:cs="Times New Roman"/>
            <w:color w:val="000000" w:themeColor="text1"/>
            <w:sz w:val="24"/>
            <w:szCs w:val="24"/>
          </w:rPr>
          <w:t xml:space="preserve">Three experiments were conducted </w:t>
        </w:r>
      </w:ins>
      <w:ins w:id="76" w:author="Sargsyan, Davit [JRDUS]" w:date="2024-12-21T15:24:00Z">
        <w:r w:rsidR="001510CA">
          <w:rPr>
            <w:rFonts w:ascii="Times New Roman" w:hAnsi="Times New Roman" w:cs="Times New Roman"/>
            <w:color w:val="000000" w:themeColor="text1"/>
            <w:sz w:val="24"/>
            <w:szCs w:val="24"/>
          </w:rPr>
          <w:t>for</w:t>
        </w:r>
      </w:ins>
      <w:ins w:id="77" w:author="Sargsyan, Davit [JRDUS]" w:date="2024-12-21T15:23:00Z">
        <w:r w:rsidR="001510CA">
          <w:rPr>
            <w:rFonts w:ascii="Times New Roman" w:hAnsi="Times New Roman" w:cs="Times New Roman"/>
            <w:color w:val="000000" w:themeColor="text1"/>
            <w:sz w:val="24"/>
            <w:szCs w:val="24"/>
          </w:rPr>
          <w:t xml:space="preserve"> </w:t>
        </w:r>
      </w:ins>
      <w:ins w:id="78" w:author="Sargsyan, Davit [JRDUS]" w:date="2024-12-21T15:24:00Z">
        <w:r w:rsidR="001510CA">
          <w:rPr>
            <w:rFonts w:ascii="Times New Roman" w:hAnsi="Times New Roman" w:cs="Times New Roman"/>
            <w:color w:val="000000" w:themeColor="text1"/>
            <w:sz w:val="24"/>
            <w:szCs w:val="24"/>
          </w:rPr>
          <w:t>this study</w:t>
        </w:r>
      </w:ins>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D424A1">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lastRenderedPageBreak/>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 xml:space="preserve">for </w:t>
      </w:r>
      <w:del w:id="79" w:author="Sargsyan, Davit [JRDUS]" w:date="2024-12-21T15:24:00Z">
        <w:r w:rsidR="00D66CB8" w:rsidRPr="008075BE" w:rsidDel="001510CA">
          <w:rPr>
            <w:rFonts w:ascii="Times New Roman" w:hAnsi="Times New Roman" w:cs="Times New Roman"/>
            <w:color w:val="000000" w:themeColor="text1"/>
            <w:sz w:val="24"/>
            <w:szCs w:val="24"/>
          </w:rPr>
          <w:delText xml:space="preserve">the first </w:delText>
        </w:r>
      </w:del>
      <w:r w:rsidR="00D66CB8" w:rsidRPr="008075BE">
        <w:rPr>
          <w:rFonts w:ascii="Times New Roman" w:hAnsi="Times New Roman" w:cs="Times New Roman"/>
          <w:color w:val="000000" w:themeColor="text1"/>
          <w:sz w:val="24"/>
          <w:szCs w:val="24"/>
        </w:rPr>
        <w:t xml:space="preserve">2 weeks </w:t>
      </w:r>
      <w:ins w:id="80" w:author="Sargsyan, Davit [JRDUS]" w:date="2024-12-21T15:24:00Z">
        <w:r w:rsidR="001510CA">
          <w:rPr>
            <w:rFonts w:ascii="Times New Roman" w:hAnsi="Times New Roman" w:cs="Times New Roman"/>
            <w:color w:val="000000" w:themeColor="text1"/>
            <w:sz w:val="24"/>
            <w:szCs w:val="24"/>
          </w:rPr>
          <w:t xml:space="preserve">at the beginning </w:t>
        </w:r>
      </w:ins>
      <w:r w:rsidR="00D66CB8" w:rsidRPr="008075BE">
        <w:rPr>
          <w:rFonts w:ascii="Times New Roman" w:hAnsi="Times New Roman" w:cs="Times New Roman"/>
          <w:color w:val="000000" w:themeColor="text1"/>
          <w:sz w:val="24"/>
          <w:szCs w:val="24"/>
        </w:rPr>
        <w:t xml:space="preserve">of </w:t>
      </w:r>
      <w:del w:id="81" w:author="Sargsyan, Davit [JRDUS]" w:date="2024-12-21T15:25:00Z">
        <w:r w:rsidR="00D66CB8" w:rsidRPr="008075BE" w:rsidDel="001510CA">
          <w:rPr>
            <w:rFonts w:ascii="Times New Roman" w:hAnsi="Times New Roman" w:cs="Times New Roman"/>
            <w:color w:val="000000" w:themeColor="text1"/>
            <w:sz w:val="24"/>
            <w:szCs w:val="24"/>
          </w:rPr>
          <w:delText xml:space="preserve">the </w:delText>
        </w:r>
      </w:del>
      <w:ins w:id="82" w:author="Sargsyan, Davit [JRDUS]" w:date="2024-12-21T15:25:00Z">
        <w:r w:rsidR="001510CA">
          <w:rPr>
            <w:rFonts w:ascii="Times New Roman" w:hAnsi="Times New Roman" w:cs="Times New Roman"/>
            <w:color w:val="000000" w:themeColor="text1"/>
            <w:sz w:val="24"/>
            <w:szCs w:val="24"/>
          </w:rPr>
          <w:t>each</w:t>
        </w:r>
        <w:r w:rsidR="001510CA" w:rsidRPr="008075BE">
          <w:rPr>
            <w:rFonts w:ascii="Times New Roman" w:hAnsi="Times New Roman" w:cs="Times New Roman"/>
            <w:color w:val="000000" w:themeColor="text1"/>
            <w:sz w:val="24"/>
            <w:szCs w:val="24"/>
          </w:rPr>
          <w:t xml:space="preserve"> </w:t>
        </w:r>
      </w:ins>
      <w:r w:rsidR="00D66CB8" w:rsidRPr="008075BE">
        <w:rPr>
          <w:rFonts w:ascii="Times New Roman" w:hAnsi="Times New Roman" w:cs="Times New Roman"/>
          <w:color w:val="000000" w:themeColor="text1"/>
          <w:sz w:val="24"/>
          <w:szCs w:val="24"/>
        </w:rPr>
        <w:t>experiment</w:t>
      </w:r>
      <w:del w:id="83" w:author="Sargsyan, Davit [JRDUS]" w:date="2024-12-21T15:25:00Z">
        <w:r w:rsidR="00C87D59" w:rsidRPr="008075BE" w:rsidDel="001510CA">
          <w:rPr>
            <w:rFonts w:ascii="Times New Roman" w:hAnsi="Times New Roman" w:cs="Times New Roman"/>
            <w:color w:val="000000" w:themeColor="text1"/>
            <w:sz w:val="24"/>
            <w:szCs w:val="24"/>
          </w:rPr>
          <w:delText>s</w:delText>
        </w:r>
      </w:del>
      <w:r w:rsidR="00D66CB8" w:rsidRPr="008075BE">
        <w:rPr>
          <w:rFonts w:ascii="Times New Roman" w:hAnsi="Times New Roman" w:cs="Times New Roman"/>
          <w:color w:val="000000" w:themeColor="text1"/>
          <w:sz w:val="24"/>
          <w:szCs w:val="24"/>
        </w:rPr>
        <w:t xml:space="preserve">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00D424A1">
        <w:rPr>
          <w:rFonts w:ascii="Times New Roman" w:hAnsi="Times New Roman" w:cs="Times New Roman"/>
          <w:color w:val="000000" w:themeColor="text1"/>
          <w:sz w:val="24"/>
          <w:szCs w:val="24"/>
        </w:rPr>
        <w:t>two</w:t>
      </w:r>
      <w:r w:rsidRPr="008075BE">
        <w:rPr>
          <w:rFonts w:ascii="Times New Roman" w:hAnsi="Times New Roman" w:cs="Times New Roman"/>
          <w:color w:val="000000" w:themeColor="text1"/>
          <w:sz w:val="24"/>
          <w:szCs w:val="24"/>
        </w:rPr>
        <w:t xml:space="preserve">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t xml:space="preserve">group </w:t>
      </w:r>
      <w:r w:rsidR="00C87D59" w:rsidRPr="008075BE">
        <w:rPr>
          <w:rFonts w:ascii="Times New Roman" w:hAnsi="Times New Roman" w:cs="Times New Roman"/>
          <w:color w:val="000000" w:themeColor="text1"/>
          <w:sz w:val="24"/>
          <w:szCs w:val="24"/>
        </w:rPr>
        <w:t>continuing to 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xml:space="preserve">. WT and Nrf2 KO mice were </w:t>
      </w:r>
      <w:del w:id="84" w:author="Sargsyan, Davit [JRDUS]" w:date="2024-12-21T15:26:00Z">
        <w:r w:rsidRPr="008075BE" w:rsidDel="001510CA">
          <w:rPr>
            <w:rFonts w:ascii="Times New Roman" w:hAnsi="Times New Roman" w:cs="Times New Roman"/>
            <w:color w:val="000000" w:themeColor="text1"/>
            <w:sz w:val="24"/>
            <w:szCs w:val="24"/>
          </w:rPr>
          <w:delText xml:space="preserve">randomized </w:delText>
        </w:r>
      </w:del>
      <w:ins w:id="85" w:author="Sargsyan, Davit [JRDUS]" w:date="2024-12-21T15:26:00Z">
        <w:r w:rsidR="001510CA">
          <w:rPr>
            <w:rFonts w:ascii="Times New Roman" w:hAnsi="Times New Roman" w:cs="Times New Roman"/>
            <w:color w:val="000000" w:themeColor="text1"/>
            <w:sz w:val="24"/>
            <w:szCs w:val="24"/>
          </w:rPr>
          <w:t>randomly assigned to</w:t>
        </w:r>
        <w:r w:rsidR="001510CA" w:rsidRPr="008075BE">
          <w:rPr>
            <w:rFonts w:ascii="Times New Roman" w:hAnsi="Times New Roman" w:cs="Times New Roman"/>
            <w:color w:val="000000" w:themeColor="text1"/>
            <w:sz w:val="24"/>
            <w:szCs w:val="24"/>
          </w:rPr>
          <w:t xml:space="preserve"> </w:t>
        </w:r>
      </w:ins>
      <w:del w:id="86" w:author="Sargsyan, Davit [JRDUS]" w:date="2024-12-21T15:26:00Z">
        <w:r w:rsidRPr="008075BE" w:rsidDel="001510CA">
          <w:rPr>
            <w:rFonts w:ascii="Times New Roman" w:hAnsi="Times New Roman" w:cs="Times New Roman"/>
            <w:color w:val="000000" w:themeColor="text1"/>
            <w:sz w:val="24"/>
            <w:szCs w:val="24"/>
          </w:rPr>
          <w:delText xml:space="preserve">into </w:delText>
        </w:r>
      </w:del>
      <w:r w:rsidRPr="008075BE">
        <w:rPr>
          <w:rFonts w:ascii="Times New Roman" w:hAnsi="Times New Roman" w:cs="Times New Roman"/>
          <w:color w:val="000000" w:themeColor="text1"/>
          <w:sz w:val="24"/>
          <w:szCs w:val="24"/>
        </w:rPr>
        <w:t>one of four treatment groups</w:t>
      </w:r>
      <w:ins w:id="87" w:author="Sargsyan, Davit [JRDUS]" w:date="2024-12-21T15:27:00Z">
        <w:r w:rsidR="001510CA">
          <w:rPr>
            <w:rFonts w:ascii="Times New Roman" w:hAnsi="Times New Roman" w:cs="Times New Roman"/>
            <w:color w:val="000000" w:themeColor="text1"/>
            <w:sz w:val="24"/>
            <w:szCs w:val="24"/>
          </w:rPr>
          <w:t>:</w:t>
        </w:r>
      </w:ins>
      <w:r w:rsidRPr="008075BE">
        <w:rPr>
          <w:rFonts w:ascii="Times New Roman" w:hAnsi="Times New Roman" w:cs="Times New Roman"/>
          <w:color w:val="000000" w:themeColor="text1"/>
          <w:sz w:val="24"/>
          <w:szCs w:val="24"/>
        </w:rPr>
        <w:t xml:space="preserve"> </w:t>
      </w:r>
      <w:del w:id="88" w:author="Sargsyan, Davit [JRDUS]" w:date="2024-12-21T15:27:00Z">
        <w:r w:rsidRPr="008075BE" w:rsidDel="001510CA">
          <w:rPr>
            <w:rFonts w:ascii="Times New Roman" w:hAnsi="Times New Roman" w:cs="Times New Roman"/>
            <w:color w:val="000000" w:themeColor="text1"/>
            <w:sz w:val="24"/>
            <w:szCs w:val="24"/>
          </w:rPr>
          <w:delText>(</w:delText>
        </w:r>
      </w:del>
      <w:r w:rsidRPr="008075BE">
        <w:rPr>
          <w:rFonts w:ascii="Times New Roman" w:hAnsi="Times New Roman" w:cs="Times New Roman"/>
          <w:color w:val="000000" w:themeColor="text1"/>
          <w:sz w:val="24"/>
          <w:szCs w:val="24"/>
        </w:rPr>
        <w:t xml:space="preserve">Naïve, DSS, DSS+PEITC, and </w:t>
      </w:r>
      <w:proofErr w:type="spellStart"/>
      <w:r w:rsidRPr="008075BE">
        <w:rPr>
          <w:rFonts w:ascii="Times New Roman" w:hAnsi="Times New Roman" w:cs="Times New Roman"/>
          <w:color w:val="000000" w:themeColor="text1"/>
          <w:sz w:val="24"/>
          <w:szCs w:val="24"/>
        </w:rPr>
        <w:t>DSS+</w:t>
      </w:r>
      <w:r w:rsidR="00584D20" w:rsidRPr="008075BE">
        <w:rPr>
          <w:rFonts w:ascii="Times New Roman" w:hAnsi="Times New Roman" w:cs="Times New Roman"/>
          <w:color w:val="000000" w:themeColor="text1"/>
          <w:sz w:val="24"/>
          <w:szCs w:val="24"/>
        </w:rPr>
        <w:t>Cranberry</w:t>
      </w:r>
      <w:proofErr w:type="spellEnd"/>
      <w:del w:id="89" w:author="Sargsyan, Davit [JRDUS]" w:date="2024-12-21T15:27:00Z">
        <w:r w:rsidR="00584D20" w:rsidRPr="008075BE" w:rsidDel="001510CA">
          <w:rPr>
            <w:rFonts w:ascii="Times New Roman" w:hAnsi="Times New Roman" w:cs="Times New Roman"/>
            <w:color w:val="000000" w:themeColor="text1"/>
            <w:sz w:val="24"/>
            <w:szCs w:val="24"/>
          </w:rPr>
          <w:delText>)</w:delText>
        </w:r>
      </w:del>
      <w:r w:rsidR="00584D2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del w:id="90" w:author="Sargsyan, Davit [JRDUS]" w:date="2024-12-21T15:28:00Z">
        <w:r w:rsidR="007E2336" w:rsidRPr="008075BE" w:rsidDel="001510CA">
          <w:rPr>
            <w:rFonts w:ascii="Times New Roman" w:hAnsi="Times New Roman" w:cs="Times New Roman"/>
            <w:color w:val="000000" w:themeColor="text1"/>
            <w:sz w:val="24"/>
            <w:szCs w:val="24"/>
          </w:rPr>
          <w:delText xml:space="preserve">Additional </w:delText>
        </w:r>
      </w:del>
      <w:ins w:id="91" w:author="Sargsyan, Davit [JRDUS]" w:date="2024-12-21T15:28:00Z">
        <w:r w:rsidR="001510CA">
          <w:rPr>
            <w:rFonts w:ascii="Times New Roman" w:hAnsi="Times New Roman" w:cs="Times New Roman"/>
            <w:color w:val="000000" w:themeColor="text1"/>
            <w:sz w:val="24"/>
            <w:szCs w:val="24"/>
          </w:rPr>
          <w:t>Separately, fecal</w:t>
        </w:r>
        <w:r w:rsidR="001510CA" w:rsidRPr="008075BE">
          <w:rPr>
            <w:rFonts w:ascii="Times New Roman" w:hAnsi="Times New Roman" w:cs="Times New Roman"/>
            <w:color w:val="000000" w:themeColor="text1"/>
            <w:sz w:val="24"/>
            <w:szCs w:val="24"/>
          </w:rPr>
          <w:t xml:space="preserve"> </w:t>
        </w:r>
      </w:ins>
      <w:r w:rsidR="007E2336" w:rsidRPr="008075BE">
        <w:rPr>
          <w:rFonts w:ascii="Times New Roman" w:hAnsi="Times New Roman" w:cs="Times New Roman"/>
          <w:color w:val="000000" w:themeColor="text1"/>
          <w:sz w:val="24"/>
          <w:szCs w:val="24"/>
        </w:rPr>
        <w:t xml:space="preserve">samples were collected </w:t>
      </w:r>
      <w:del w:id="92" w:author="Sargsyan, Davit [JRDUS]" w:date="2024-12-21T15:29:00Z">
        <w:r w:rsidR="000F3EF3" w:rsidRPr="008075BE" w:rsidDel="001510CA">
          <w:rPr>
            <w:rFonts w:ascii="Times New Roman" w:hAnsi="Times New Roman" w:cs="Times New Roman"/>
            <w:color w:val="000000" w:themeColor="text1"/>
            <w:sz w:val="24"/>
            <w:szCs w:val="24"/>
          </w:rPr>
          <w:delText xml:space="preserve">from all </w:delText>
        </w:r>
        <w:r w:rsidR="00F85072" w:rsidRPr="008075BE" w:rsidDel="001510CA">
          <w:rPr>
            <w:rFonts w:ascii="Times New Roman" w:hAnsi="Times New Roman" w:cs="Times New Roman"/>
            <w:color w:val="000000" w:themeColor="text1"/>
            <w:sz w:val="24"/>
            <w:szCs w:val="24"/>
          </w:rPr>
          <w:delText xml:space="preserve">the </w:delText>
        </w:r>
        <w:r w:rsidR="000F3EF3" w:rsidRPr="008075BE" w:rsidDel="001510CA">
          <w:rPr>
            <w:rFonts w:ascii="Times New Roman" w:hAnsi="Times New Roman" w:cs="Times New Roman"/>
            <w:color w:val="000000" w:themeColor="text1"/>
            <w:sz w:val="24"/>
            <w:szCs w:val="24"/>
          </w:rPr>
          <w:delText xml:space="preserve">mice </w:delText>
        </w:r>
      </w:del>
      <w:r w:rsidR="007E2336" w:rsidRPr="008075BE">
        <w:rPr>
          <w:rFonts w:ascii="Times New Roman" w:hAnsi="Times New Roman" w:cs="Times New Roman"/>
          <w:color w:val="000000" w:themeColor="text1"/>
          <w:sz w:val="24"/>
          <w:szCs w:val="24"/>
        </w:rPr>
        <w:t xml:space="preserve">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del w:id="93" w:author="Sargsyan, Davit [JRDUS]" w:date="2024-12-21T15:30:00Z">
        <w:r w:rsidR="00386DAA" w:rsidRPr="008075BE" w:rsidDel="001510CA">
          <w:rPr>
            <w:rFonts w:ascii="Times New Roman" w:hAnsi="Times New Roman" w:cs="Times New Roman"/>
            <w:color w:val="000000" w:themeColor="text1"/>
            <w:sz w:val="24"/>
            <w:szCs w:val="24"/>
          </w:rPr>
          <w:delText>Since the fecal sample collection timing varied slightly between experiments, it was</w:delText>
        </w:r>
      </w:del>
      <w:ins w:id="94" w:author="Sargsyan, Davit [JRDUS]" w:date="2024-12-21T15:30:00Z">
        <w:r w:rsidR="001510CA">
          <w:rPr>
            <w:rFonts w:ascii="Times New Roman" w:hAnsi="Times New Roman" w:cs="Times New Roman"/>
            <w:color w:val="000000" w:themeColor="text1"/>
            <w:sz w:val="24"/>
            <w:szCs w:val="24"/>
          </w:rPr>
          <w:t>To realign the sample collection timepoints, they were</w:t>
        </w:r>
      </w:ins>
      <w:del w:id="95" w:author="Sargsyan, Davit [JRDUS]" w:date="2024-12-21T15:30:00Z">
        <w:r w:rsidR="00386DAA" w:rsidRPr="008075BE" w:rsidDel="001510CA">
          <w:rPr>
            <w:rFonts w:ascii="Times New Roman" w:hAnsi="Times New Roman" w:cs="Times New Roman"/>
            <w:color w:val="000000" w:themeColor="text1"/>
            <w:sz w:val="24"/>
            <w:szCs w:val="24"/>
          </w:rPr>
          <w:delText xml:space="preserve"> realigned and</w:delText>
        </w:r>
      </w:del>
      <w:r w:rsidR="00386DAA" w:rsidRPr="008075BE">
        <w:rPr>
          <w:rFonts w:ascii="Times New Roman" w:hAnsi="Times New Roman" w:cs="Times New Roman"/>
          <w:color w:val="000000" w:themeColor="text1"/>
          <w:sz w:val="24"/>
          <w:szCs w:val="24"/>
        </w:rPr>
        <w:t xml:space="preserve">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del w:id="96" w:author="Sargsyan, Davit [JRDUS]" w:date="2024-12-21T15:31:00Z">
        <w:r w:rsidR="00C0022D" w:rsidRPr="008075BE" w:rsidDel="001510CA">
          <w:rPr>
            <w:rFonts w:ascii="Times New Roman" w:hAnsi="Times New Roman" w:cs="Times New Roman"/>
            <w:color w:val="000000" w:themeColor="text1"/>
            <w:sz w:val="24"/>
            <w:szCs w:val="24"/>
          </w:rPr>
          <w:delText xml:space="preserve">All animal experiments were conducted under the </w:delText>
        </w:r>
      </w:del>
      <w:ins w:id="97" w:author="Sargsyan, Davit [JRDUS]" w:date="2024-12-21T15:31:00Z">
        <w:r w:rsidR="001510CA">
          <w:rPr>
            <w:rFonts w:ascii="Times New Roman" w:hAnsi="Times New Roman" w:cs="Times New Roman"/>
            <w:color w:val="000000" w:themeColor="text1"/>
            <w:sz w:val="24"/>
            <w:szCs w:val="24"/>
          </w:rPr>
          <w:t>Animal use protocol for this s</w:t>
        </w:r>
      </w:ins>
      <w:ins w:id="98" w:author="Sargsyan, Davit [JRDUS]" w:date="2024-12-21T15:32:00Z">
        <w:r w:rsidR="001510CA">
          <w:rPr>
            <w:rFonts w:ascii="Times New Roman" w:hAnsi="Times New Roman" w:cs="Times New Roman"/>
            <w:color w:val="000000" w:themeColor="text1"/>
            <w:sz w:val="24"/>
            <w:szCs w:val="24"/>
          </w:rPr>
          <w:t>tudy was</w:t>
        </w:r>
      </w:ins>
      <w:del w:id="99" w:author="Sargsyan, Davit [JRDUS]" w:date="2024-12-21T15:32:00Z">
        <w:r w:rsidR="00C0022D" w:rsidRPr="008075BE" w:rsidDel="001510CA">
          <w:rPr>
            <w:rFonts w:ascii="Times New Roman" w:hAnsi="Times New Roman" w:cs="Times New Roman"/>
            <w:color w:val="000000" w:themeColor="text1"/>
            <w:sz w:val="24"/>
            <w:szCs w:val="24"/>
          </w:rPr>
          <w:delText>animal protocol</w:delText>
        </w:r>
      </w:del>
      <w:r w:rsidR="00C0022D" w:rsidRPr="008075BE">
        <w:rPr>
          <w:rFonts w:ascii="Times New Roman" w:hAnsi="Times New Roman" w:cs="Times New Roman"/>
          <w:color w:val="000000" w:themeColor="text1"/>
          <w:sz w:val="24"/>
          <w:szCs w:val="24"/>
        </w:rPr>
        <w:t xml:space="preserve"> approved by the </w:t>
      </w:r>
      <w:ins w:id="100" w:author="Sargsyan, Davit [JRDUS]" w:date="2024-12-21T15:32:00Z">
        <w:r w:rsidR="001510CA">
          <w:rPr>
            <w:rFonts w:ascii="Times New Roman" w:hAnsi="Times New Roman" w:cs="Times New Roman"/>
            <w:color w:val="000000" w:themeColor="text1"/>
            <w:sz w:val="24"/>
            <w:szCs w:val="24"/>
          </w:rPr>
          <w:t xml:space="preserve">Rutgers University </w:t>
        </w:r>
      </w:ins>
      <w:r w:rsidR="00C0022D" w:rsidRPr="008075BE">
        <w:rPr>
          <w:rFonts w:ascii="Times New Roman" w:hAnsi="Times New Roman" w:cs="Times New Roman"/>
          <w:color w:val="000000" w:themeColor="text1"/>
          <w:sz w:val="24"/>
          <w:szCs w:val="24"/>
        </w:rPr>
        <w:t>Institutional Animal Care and Use Committee (IACUC)</w:t>
      </w:r>
      <w:del w:id="101" w:author="Sargsyan, Davit [JRDUS]" w:date="2024-12-21T15:32:00Z">
        <w:r w:rsidR="00C0022D" w:rsidRPr="008075BE" w:rsidDel="001510CA">
          <w:rPr>
            <w:rFonts w:ascii="Times New Roman" w:hAnsi="Times New Roman" w:cs="Times New Roman"/>
            <w:color w:val="000000" w:themeColor="text1"/>
            <w:sz w:val="24"/>
            <w:szCs w:val="24"/>
          </w:rPr>
          <w:delText xml:space="preserve"> of Rutgers University</w:delText>
        </w:r>
      </w:del>
      <w:r w:rsidR="00C0022D" w:rsidRPr="008075BE">
        <w:rPr>
          <w:rFonts w:ascii="Times New Roman" w:hAnsi="Times New Roman" w:cs="Times New Roman"/>
          <w:color w:val="000000" w:themeColor="text1"/>
          <w:sz w:val="24"/>
          <w:szCs w:val="24"/>
        </w:rPr>
        <w:t>.</w:t>
      </w:r>
    </w:p>
    <w:p w14:paraId="34B4075E" w14:textId="37471EFC" w:rsidR="00C0022D" w:rsidRPr="009D44F0" w:rsidRDefault="00C0022D" w:rsidP="009D44F0">
      <w:pPr>
        <w:pStyle w:val="Heading2"/>
        <w:jc w:val="both"/>
        <w:rPr>
          <w:rFonts w:ascii="Times New Roman" w:hAnsi="Times New Roman" w:cs="Times New Roman"/>
          <w:color w:val="000000" w:themeColor="text1"/>
          <w:sz w:val="24"/>
          <w:szCs w:val="24"/>
        </w:rPr>
      </w:pPr>
      <w:bookmarkStart w:id="102" w:name="_Toc179148163"/>
      <w:r w:rsidRPr="009D44F0">
        <w:rPr>
          <w:rFonts w:ascii="Times New Roman" w:hAnsi="Times New Roman" w:cs="Times New Roman"/>
          <w:color w:val="000000" w:themeColor="text1"/>
          <w:sz w:val="24"/>
          <w:szCs w:val="24"/>
        </w:rPr>
        <w:lastRenderedPageBreak/>
        <w:t>2.2 16</w:t>
      </w:r>
      <w:r w:rsidR="00BD0E55" w:rsidRPr="009D44F0">
        <w:rPr>
          <w:rFonts w:ascii="Times New Roman" w:hAnsi="Times New Roman" w:cs="Times New Roman"/>
          <w:color w:val="000000" w:themeColor="text1"/>
          <w:sz w:val="24"/>
          <w:szCs w:val="24"/>
        </w:rPr>
        <w:t>S</w:t>
      </w:r>
      <w:r w:rsidRPr="009D44F0">
        <w:rPr>
          <w:rFonts w:ascii="Times New Roman" w:hAnsi="Times New Roman" w:cs="Times New Roman"/>
          <w:color w:val="000000" w:themeColor="text1"/>
          <w:sz w:val="24"/>
          <w:szCs w:val="24"/>
        </w:rPr>
        <w:t xml:space="preserve"> ribosomal RNA gene sequencing and analysis</w:t>
      </w:r>
      <w:bookmarkEnd w:id="102"/>
    </w:p>
    <w:p w14:paraId="3C26E005" w14:textId="76418CD7" w:rsidR="00C0022D" w:rsidRPr="008075BE" w:rsidRDefault="00B50CBF"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t>PowerSoil</w:t>
      </w:r>
      <w:proofErr w:type="spellEnd"/>
      <w:r w:rsidRPr="008075BE">
        <w:rPr>
          <w:rFonts w:ascii="Times New Roman" w:hAnsi="Times New Roman" w:cs="Times New Roman"/>
          <w:i/>
          <w:iCs/>
          <w:color w:val="000000" w:themeColor="text1"/>
          <w:sz w:val="24"/>
          <w:szCs w:val="24"/>
        </w:rPr>
        <w:t xml:space="preserve">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xml:space="preserve">. </w:t>
      </w:r>
      <w:ins w:id="103" w:author="Sargsyan, Davit [JRDUS]" w:date="2024-12-21T15:34:00Z">
        <w:r w:rsidR="009F127D">
          <w:rPr>
            <w:rFonts w:ascii="Times New Roman" w:hAnsi="Times New Roman" w:cs="Times New Roman"/>
            <w:color w:val="000000" w:themeColor="text1"/>
            <w:sz w:val="24"/>
            <w:szCs w:val="24"/>
          </w:rPr>
          <w:t xml:space="preserve">PCR primer specific to V4 variable region of 16S gene </w:t>
        </w:r>
      </w:ins>
      <w:ins w:id="104" w:author="Sargsyan, Davit [JRDUS]" w:date="2024-12-21T15:35:00Z">
        <w:r w:rsidR="009F127D">
          <w:rPr>
            <w:rFonts w:ascii="Times New Roman" w:hAnsi="Times New Roman" w:cs="Times New Roman"/>
            <w:color w:val="000000" w:themeColor="text1"/>
            <w:sz w:val="24"/>
            <w:szCs w:val="24"/>
          </w:rPr>
          <w:t xml:space="preserve">was utilized to amplify the genetic material. </w:t>
        </w:r>
      </w:ins>
      <w:del w:id="105" w:author="Sargsyan, Davit [JRDUS]" w:date="2024-12-21T15:35:00Z">
        <w:r w:rsidR="00C0022D" w:rsidRPr="008075BE" w:rsidDel="009F127D">
          <w:rPr>
            <w:rFonts w:ascii="Times New Roman" w:hAnsi="Times New Roman" w:cs="Times New Roman"/>
            <w:color w:val="000000" w:themeColor="text1"/>
            <w:sz w:val="24"/>
            <w:szCs w:val="24"/>
          </w:rPr>
          <w:delText xml:space="preserve">PCR amplification of the 16S rRNA genes were carried out using PCR primers specific for the V4 region </w:delText>
        </w:r>
      </w:del>
      <w:r w:rsidR="00C0022D" w:rsidRPr="008075BE">
        <w:rPr>
          <w:rFonts w:ascii="Times New Roman" w:hAnsi="Times New Roman" w:cs="Times New Roman"/>
          <w:color w:val="000000" w:themeColor="text1"/>
          <w:sz w:val="24"/>
          <w:szCs w:val="24"/>
        </w:rPr>
        <w:t>(</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del w:id="106" w:author="Sargsyan, Davit [JRDUS]" w:date="2024-12-21T17:01:00Z">
        <w:r w:rsidR="00C0022D" w:rsidRPr="008075BE" w:rsidDel="001C0C42">
          <w:rPr>
            <w:rFonts w:ascii="Times New Roman" w:hAnsi="Times New Roman" w:cs="Times New Roman"/>
            <w:color w:val="000000" w:themeColor="text1"/>
            <w:sz w:val="24"/>
            <w:szCs w:val="24"/>
          </w:rPr>
          <w:delText>Indexed amplicons were pooled and sequenced on</w:delText>
        </w:r>
      </w:del>
      <w:ins w:id="107" w:author="Sargsyan, Davit [JRDUS]" w:date="2024-12-21T17:01:00Z">
        <w:r w:rsidR="001C0C42">
          <w:rPr>
            <w:rFonts w:ascii="Times New Roman" w:hAnsi="Times New Roman" w:cs="Times New Roman"/>
            <w:color w:val="000000" w:themeColor="text1"/>
            <w:sz w:val="24"/>
            <w:szCs w:val="24"/>
          </w:rPr>
          <w:t xml:space="preserve">Sequencing indexed </w:t>
        </w:r>
      </w:ins>
      <w:ins w:id="108" w:author="Sargsyan, Davit [JRDUS]" w:date="2024-12-21T17:02:00Z">
        <w:r w:rsidR="001C0C42">
          <w:rPr>
            <w:rFonts w:ascii="Times New Roman" w:hAnsi="Times New Roman" w:cs="Times New Roman"/>
            <w:color w:val="000000" w:themeColor="text1"/>
            <w:sz w:val="24"/>
            <w:szCs w:val="24"/>
          </w:rPr>
          <w:t xml:space="preserve">and pooled </w:t>
        </w:r>
      </w:ins>
      <w:ins w:id="109" w:author="Sargsyan, Davit [JRDUS]" w:date="2024-12-21T17:01:00Z">
        <w:r w:rsidR="001C0C42">
          <w:rPr>
            <w:rFonts w:ascii="Times New Roman" w:hAnsi="Times New Roman" w:cs="Times New Roman"/>
            <w:color w:val="000000" w:themeColor="text1"/>
            <w:sz w:val="24"/>
            <w:szCs w:val="24"/>
          </w:rPr>
          <w:t>amplicons</w:t>
        </w:r>
      </w:ins>
      <w:ins w:id="110" w:author="Sargsyan, Davit [JRDUS]" w:date="2024-12-21T17:02:00Z">
        <w:r w:rsidR="001C0C42">
          <w:rPr>
            <w:rFonts w:ascii="Times New Roman" w:hAnsi="Times New Roman" w:cs="Times New Roman"/>
            <w:color w:val="000000" w:themeColor="text1"/>
            <w:sz w:val="24"/>
            <w:szCs w:val="24"/>
          </w:rPr>
          <w:t xml:space="preserve"> in</w:t>
        </w:r>
      </w:ins>
      <w:r w:rsidR="00C0022D" w:rsidRPr="008075BE">
        <w:rPr>
          <w:rFonts w:ascii="Times New Roman" w:hAnsi="Times New Roman" w:cs="Times New Roman"/>
          <w:color w:val="000000" w:themeColor="text1"/>
          <w:sz w:val="24"/>
          <w:szCs w:val="24"/>
        </w:rPr>
        <w:t xml:space="preserve"> </w:t>
      </w:r>
      <w:proofErr w:type="spellStart"/>
      <w:r w:rsidR="00C0022D" w:rsidRPr="008075BE">
        <w:rPr>
          <w:rFonts w:ascii="Times New Roman" w:hAnsi="Times New Roman" w:cs="Times New Roman"/>
          <w:i/>
          <w:iCs/>
          <w:color w:val="000000" w:themeColor="text1"/>
          <w:sz w:val="24"/>
          <w:szCs w:val="24"/>
        </w:rPr>
        <w:t>MiSeq</w:t>
      </w:r>
      <w:proofErr w:type="spellEnd"/>
      <w:r w:rsidR="00C0022D" w:rsidRPr="008075BE">
        <w:rPr>
          <w:rFonts w:ascii="Times New Roman" w:hAnsi="Times New Roman" w:cs="Times New Roman"/>
          <w:color w:val="000000" w:themeColor="text1"/>
          <w:sz w:val="24"/>
          <w:szCs w:val="24"/>
        </w:rPr>
        <w:t xml:space="preserve"> (Illumina) yielding </w:t>
      </w:r>
      <w:del w:id="111" w:author="Sargsyan, Davit [JRDUS]" w:date="2024-12-21T20:03:00Z">
        <w:r w:rsidR="00C0022D" w:rsidRPr="008075BE" w:rsidDel="006E51DC">
          <w:rPr>
            <w:rFonts w:ascii="Times New Roman" w:hAnsi="Times New Roman" w:cs="Times New Roman"/>
            <w:color w:val="000000" w:themeColor="text1"/>
            <w:sz w:val="24"/>
            <w:szCs w:val="24"/>
          </w:rPr>
          <w:delText>at least</w:delText>
        </w:r>
      </w:del>
      <w:ins w:id="112" w:author="Sargsyan, Davit [JRDUS]" w:date="2024-12-21T20:03:00Z">
        <w:r w:rsidR="006E51DC">
          <w:rPr>
            <w:rFonts w:ascii="Times New Roman" w:hAnsi="Times New Roman" w:cs="Times New Roman"/>
            <w:color w:val="000000" w:themeColor="text1"/>
            <w:sz w:val="24"/>
            <w:szCs w:val="24"/>
          </w:rPr>
          <w:t>more than</w:t>
        </w:r>
      </w:ins>
      <w:r w:rsidR="00C0022D" w:rsidRPr="008075BE">
        <w:rPr>
          <w:rFonts w:ascii="Times New Roman" w:hAnsi="Times New Roman" w:cs="Times New Roman"/>
          <w:color w:val="000000" w:themeColor="text1"/>
          <w:sz w:val="24"/>
          <w:szCs w:val="24"/>
        </w:rPr>
        <w:t xml:space="preserve"> </w:t>
      </w:r>
      <w:del w:id="113" w:author="Sargsyan, Davit [JRDUS]" w:date="2024-12-21T17:04:00Z">
        <w:r w:rsidR="00C0022D" w:rsidRPr="008075BE" w:rsidDel="001C0C42">
          <w:rPr>
            <w:rFonts w:ascii="Times New Roman" w:hAnsi="Times New Roman" w:cs="Times New Roman"/>
            <w:color w:val="000000" w:themeColor="text1"/>
            <w:sz w:val="24"/>
            <w:szCs w:val="24"/>
          </w:rPr>
          <w:delText>8,000</w:delText>
        </w:r>
      </w:del>
      <w:ins w:id="114" w:author="Sargsyan, Davit [JRDUS]" w:date="2024-12-21T17:04:00Z">
        <w:r w:rsidR="001C0C42">
          <w:rPr>
            <w:rFonts w:ascii="Times New Roman" w:hAnsi="Times New Roman" w:cs="Times New Roman"/>
            <w:color w:val="000000" w:themeColor="text1"/>
            <w:sz w:val="24"/>
            <w:szCs w:val="24"/>
          </w:rPr>
          <w:t>30,00</w:t>
        </w:r>
      </w:ins>
      <w:ins w:id="115" w:author="Sargsyan, Davit [JRDUS]" w:date="2024-12-21T20:03:00Z">
        <w:r w:rsidR="006E51DC">
          <w:rPr>
            <w:rFonts w:ascii="Times New Roman" w:hAnsi="Times New Roman" w:cs="Times New Roman"/>
            <w:color w:val="000000" w:themeColor="text1"/>
            <w:sz w:val="24"/>
            <w:szCs w:val="24"/>
          </w:rPr>
          <w:t>0</w:t>
        </w:r>
      </w:ins>
      <w:del w:id="116" w:author="Sargsyan, Davit [JRDUS]" w:date="2024-12-21T20:03:00Z">
        <w:r w:rsidR="00C0022D" w:rsidRPr="008075BE" w:rsidDel="006E51DC">
          <w:rPr>
            <w:rFonts w:ascii="Times New Roman" w:hAnsi="Times New Roman" w:cs="Times New Roman"/>
            <w:color w:val="000000" w:themeColor="text1"/>
            <w:sz w:val="24"/>
            <w:szCs w:val="24"/>
          </w:rPr>
          <w:delText xml:space="preserve"> </w:delText>
        </w:r>
      </w:del>
      <w:r w:rsidR="00C0022D" w:rsidRPr="008075BE">
        <w:rPr>
          <w:rFonts w:ascii="Times New Roman" w:hAnsi="Times New Roman" w:cs="Times New Roman"/>
          <w:color w:val="000000" w:themeColor="text1"/>
          <w:sz w:val="24"/>
          <w:szCs w:val="24"/>
        </w:rPr>
        <w:t>300</w:t>
      </w:r>
      <w:ins w:id="117" w:author="Sargsyan, Davit [JRDUS]" w:date="2024-12-21T17:04:00Z">
        <w:r w:rsidR="001C0C42">
          <w:rPr>
            <w:rFonts w:ascii="Times New Roman" w:hAnsi="Times New Roman" w:cs="Times New Roman"/>
            <w:color w:val="000000" w:themeColor="text1"/>
            <w:sz w:val="24"/>
            <w:szCs w:val="24"/>
          </w:rPr>
          <w:t>-</w:t>
        </w:r>
      </w:ins>
      <w:del w:id="118" w:author="Sargsyan, Davit [JRDUS]" w:date="2024-12-21T17:04:00Z">
        <w:r w:rsidR="00C0022D" w:rsidRPr="008075BE" w:rsidDel="001C0C42">
          <w:rPr>
            <w:rFonts w:ascii="Times New Roman" w:hAnsi="Times New Roman" w:cs="Times New Roman"/>
            <w:color w:val="000000" w:themeColor="text1"/>
            <w:sz w:val="24"/>
            <w:szCs w:val="24"/>
          </w:rPr>
          <w:delText xml:space="preserve"> </w:delText>
        </w:r>
      </w:del>
      <w:r w:rsidR="00C0022D" w:rsidRPr="008075BE">
        <w:rPr>
          <w:rFonts w:ascii="Times New Roman" w:hAnsi="Times New Roman" w:cs="Times New Roman"/>
          <w:color w:val="000000" w:themeColor="text1"/>
          <w:sz w:val="24"/>
          <w:szCs w:val="24"/>
        </w:rPr>
        <w:t>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pair (bp) pair-ended reads</w:t>
      </w:r>
      <w:ins w:id="119" w:author="Sargsyan, Davit [JRDUS]" w:date="2024-12-21T15:37:00Z">
        <w:r w:rsidR="00BD13BB">
          <w:rPr>
            <w:rFonts w:ascii="Times New Roman" w:hAnsi="Times New Roman" w:cs="Times New Roman"/>
            <w:color w:val="000000" w:themeColor="text1"/>
            <w:sz w:val="24"/>
            <w:szCs w:val="24"/>
          </w:rPr>
          <w:t xml:space="preserve"> per sample</w:t>
        </w:r>
      </w:ins>
      <w:r w:rsidR="00C0022D" w:rsidRPr="008075BE">
        <w:rPr>
          <w:rFonts w:ascii="Times New Roman" w:hAnsi="Times New Roman" w:cs="Times New Roman"/>
          <w:color w:val="000000" w:themeColor="text1"/>
          <w:sz w:val="24"/>
          <w:szCs w:val="24"/>
        </w:rPr>
        <w:t xml:space="preserve">. </w:t>
      </w:r>
      <w:ins w:id="120" w:author="Sargsyan, Davit [JRDUS]" w:date="2024-12-21T20:17:00Z">
        <w:r w:rsidR="008E4F7B">
          <w:rPr>
            <w:rFonts w:ascii="Times New Roman" w:hAnsi="Times New Roman" w:cs="Times New Roman"/>
            <w:color w:val="000000" w:themeColor="text1"/>
            <w:sz w:val="24"/>
            <w:szCs w:val="24"/>
          </w:rPr>
          <w:t>The</w:t>
        </w:r>
      </w:ins>
      <w:ins w:id="121" w:author="Sargsyan, Davit [JRDUS]" w:date="2024-12-21T20:14:00Z">
        <w:r w:rsidR="008E4F7B">
          <w:rPr>
            <w:rFonts w:ascii="Times New Roman" w:hAnsi="Times New Roman" w:cs="Times New Roman"/>
            <w:color w:val="000000" w:themeColor="text1"/>
            <w:sz w:val="24"/>
            <w:szCs w:val="24"/>
          </w:rPr>
          <w:t xml:space="preserve"> data </w:t>
        </w:r>
      </w:ins>
      <w:ins w:id="122" w:author="Sargsyan, Davit [JRDUS]" w:date="2024-12-21T20:17:00Z">
        <w:r w:rsidR="008E4F7B">
          <w:rPr>
            <w:rFonts w:ascii="Times New Roman" w:hAnsi="Times New Roman" w:cs="Times New Roman"/>
            <w:color w:val="000000" w:themeColor="text1"/>
            <w:sz w:val="24"/>
            <w:szCs w:val="24"/>
          </w:rPr>
          <w:t xml:space="preserve">acquired by the instrument </w:t>
        </w:r>
      </w:ins>
      <w:ins w:id="123" w:author="Sargsyan, Davit [JRDUS]" w:date="2024-12-21T20:14:00Z">
        <w:r w:rsidR="008E4F7B">
          <w:rPr>
            <w:rFonts w:ascii="Times New Roman" w:hAnsi="Times New Roman" w:cs="Times New Roman"/>
            <w:color w:val="000000" w:themeColor="text1"/>
            <w:sz w:val="24"/>
            <w:szCs w:val="24"/>
          </w:rPr>
          <w:t xml:space="preserve">was </w:t>
        </w:r>
      </w:ins>
      <w:ins w:id="124" w:author="Sargsyan, Davit [JRDUS]" w:date="2024-12-21T20:17:00Z">
        <w:r w:rsidR="008E4F7B">
          <w:rPr>
            <w:rFonts w:ascii="Times New Roman" w:hAnsi="Times New Roman" w:cs="Times New Roman"/>
            <w:color w:val="000000" w:themeColor="text1"/>
            <w:sz w:val="24"/>
            <w:szCs w:val="24"/>
          </w:rPr>
          <w:t>stored</w:t>
        </w:r>
      </w:ins>
      <w:ins w:id="125" w:author="Sargsyan, Davit [JRDUS]" w:date="2024-12-21T20:14:00Z">
        <w:r w:rsidR="008E4F7B">
          <w:rPr>
            <w:rFonts w:ascii="Times New Roman" w:hAnsi="Times New Roman" w:cs="Times New Roman"/>
            <w:color w:val="000000" w:themeColor="text1"/>
            <w:sz w:val="24"/>
            <w:szCs w:val="24"/>
          </w:rPr>
          <w:t xml:space="preserve"> in </w:t>
        </w:r>
      </w:ins>
      <w:ins w:id="126" w:author="Sargsyan, Davit [JRDUS]" w:date="2024-12-21T20:15:00Z">
        <w:r w:rsidR="008E4F7B" w:rsidRPr="008E4F7B">
          <w:rPr>
            <w:rFonts w:ascii="Times New Roman" w:hAnsi="Times New Roman" w:cs="Times New Roman"/>
            <w:i/>
            <w:iCs/>
            <w:color w:val="000000" w:themeColor="text1"/>
            <w:sz w:val="24"/>
            <w:szCs w:val="24"/>
            <w:rPrChange w:id="127" w:author="Sargsyan, Davit [JRDUS]" w:date="2024-12-21T20:15:00Z">
              <w:rPr>
                <w:rFonts w:ascii="Times New Roman" w:hAnsi="Times New Roman" w:cs="Times New Roman"/>
                <w:color w:val="000000" w:themeColor="text1"/>
                <w:sz w:val="24"/>
                <w:szCs w:val="24"/>
              </w:rPr>
            </w:rPrChange>
          </w:rPr>
          <w:t>FASTQ</w:t>
        </w:r>
        <w:r w:rsidR="008E4F7B">
          <w:rPr>
            <w:rFonts w:ascii="Times New Roman" w:hAnsi="Times New Roman" w:cs="Times New Roman"/>
            <w:color w:val="000000" w:themeColor="text1"/>
            <w:sz w:val="24"/>
            <w:szCs w:val="24"/>
          </w:rPr>
          <w:t xml:space="preserve"> files,</w:t>
        </w:r>
      </w:ins>
      <w:ins w:id="128" w:author="Sargsyan, Davit [JRDUS]" w:date="2024-12-21T20:16:00Z">
        <w:r w:rsidR="008E4F7B">
          <w:rPr>
            <w:rFonts w:ascii="Times New Roman" w:hAnsi="Times New Roman" w:cs="Times New Roman"/>
            <w:color w:val="000000" w:themeColor="text1"/>
            <w:sz w:val="24"/>
            <w:szCs w:val="24"/>
          </w:rPr>
          <w:t xml:space="preserve"> a de</w:t>
        </w:r>
      </w:ins>
      <w:ins w:id="129" w:author="Sargsyan, Davit [JRDUS]" w:date="2024-12-21T20:17:00Z">
        <w:r w:rsidR="008E4F7B">
          <w:rPr>
            <w:rFonts w:ascii="Times New Roman" w:hAnsi="Times New Roman" w:cs="Times New Roman"/>
            <w:color w:val="000000" w:themeColor="text1"/>
            <w:sz w:val="24"/>
            <w:szCs w:val="24"/>
          </w:rPr>
          <w:t>dicated format for</w:t>
        </w:r>
      </w:ins>
      <w:ins w:id="130" w:author="Sargsyan, Davit [JRDUS]" w:date="2024-12-21T20:18:00Z">
        <w:r w:rsidR="008E4F7B">
          <w:rPr>
            <w:rFonts w:ascii="Times New Roman" w:hAnsi="Times New Roman" w:cs="Times New Roman"/>
            <w:color w:val="000000" w:themeColor="text1"/>
            <w:sz w:val="24"/>
            <w:szCs w:val="24"/>
          </w:rPr>
          <w:t xml:space="preserve"> </w:t>
        </w:r>
      </w:ins>
      <w:ins w:id="131" w:author="Sargsyan, Davit [JRDUS]" w:date="2024-12-21T20:17:00Z">
        <w:r w:rsidR="008E4F7B">
          <w:rPr>
            <w:rFonts w:ascii="Times New Roman" w:hAnsi="Times New Roman" w:cs="Times New Roman"/>
            <w:color w:val="000000" w:themeColor="text1"/>
            <w:sz w:val="24"/>
            <w:szCs w:val="24"/>
          </w:rPr>
          <w:t>high-throughput sequencing data</w:t>
        </w:r>
      </w:ins>
      <w:ins w:id="132" w:author="Sargsyan, Davit [JRDUS]" w:date="2024-12-21T20:15:00Z">
        <w:r w:rsidR="008E4F7B">
          <w:rPr>
            <w:rFonts w:ascii="Times New Roman" w:hAnsi="Times New Roman" w:cs="Times New Roman"/>
            <w:color w:val="000000" w:themeColor="text1"/>
            <w:sz w:val="24"/>
            <w:szCs w:val="24"/>
          </w:rPr>
          <w:t xml:space="preserve">. </w:t>
        </w:r>
      </w:ins>
      <w:ins w:id="133" w:author="Sargsyan, Davit [JRDUS]" w:date="2024-12-21T20:04:00Z">
        <w:r w:rsidR="006E51DC">
          <w:rPr>
            <w:rFonts w:ascii="Times New Roman" w:hAnsi="Times New Roman" w:cs="Times New Roman"/>
            <w:color w:val="000000" w:themeColor="text1"/>
            <w:sz w:val="24"/>
            <w:szCs w:val="24"/>
          </w:rPr>
          <w:t>Two independent workflows were used  for m</w:t>
        </w:r>
      </w:ins>
      <w:del w:id="134" w:author="Sargsyan, Davit [JRDUS]" w:date="2024-12-21T20:04:00Z">
        <w:r w:rsidR="00C0022D" w:rsidRPr="008075BE" w:rsidDel="006E51DC">
          <w:rPr>
            <w:rFonts w:ascii="Times New Roman" w:hAnsi="Times New Roman" w:cs="Times New Roman"/>
            <w:color w:val="000000" w:themeColor="text1"/>
            <w:sz w:val="24"/>
            <w:szCs w:val="24"/>
          </w:rPr>
          <w:delText>M</w:delText>
        </w:r>
      </w:del>
      <w:r w:rsidR="00C0022D" w:rsidRPr="008075BE">
        <w:rPr>
          <w:rFonts w:ascii="Times New Roman" w:hAnsi="Times New Roman" w:cs="Times New Roman"/>
          <w:color w:val="000000" w:themeColor="text1"/>
          <w:sz w:val="24"/>
          <w:szCs w:val="24"/>
        </w:rPr>
        <w:t>icrobial operational taxonomic unit</w:t>
      </w:r>
      <w:del w:id="135" w:author="Sargsyan, Davit [JRDUS]" w:date="2024-12-21T20:05:00Z">
        <w:r w:rsidR="00C0022D" w:rsidRPr="008075BE" w:rsidDel="006E51DC">
          <w:rPr>
            <w:rFonts w:ascii="Times New Roman" w:hAnsi="Times New Roman" w:cs="Times New Roman"/>
            <w:color w:val="000000" w:themeColor="text1"/>
            <w:sz w:val="24"/>
            <w:szCs w:val="24"/>
          </w:rPr>
          <w:delText>s</w:delText>
        </w:r>
      </w:del>
      <w:r w:rsidR="00C0022D" w:rsidRPr="008075BE">
        <w:rPr>
          <w:rFonts w:ascii="Times New Roman" w:hAnsi="Times New Roman" w:cs="Times New Roman"/>
          <w:color w:val="000000" w:themeColor="text1"/>
          <w:sz w:val="24"/>
          <w:szCs w:val="24"/>
        </w:rPr>
        <w:t xml:space="preserve"> (OTU</w:t>
      </w:r>
      <w:del w:id="136" w:author="Sargsyan, Davit [JRDUS]" w:date="2024-12-21T20:05:00Z">
        <w:r w:rsidR="00C0022D" w:rsidRPr="008075BE" w:rsidDel="006E51DC">
          <w:rPr>
            <w:rFonts w:ascii="Times New Roman" w:hAnsi="Times New Roman" w:cs="Times New Roman"/>
            <w:color w:val="000000" w:themeColor="text1"/>
            <w:sz w:val="24"/>
            <w:szCs w:val="24"/>
          </w:rPr>
          <w:delText>s</w:delText>
        </w:r>
      </w:del>
      <w:r w:rsidR="00C0022D" w:rsidRPr="008075BE">
        <w:rPr>
          <w:rFonts w:ascii="Times New Roman" w:hAnsi="Times New Roman" w:cs="Times New Roman"/>
          <w:color w:val="000000" w:themeColor="text1"/>
          <w:sz w:val="24"/>
          <w:szCs w:val="24"/>
        </w:rPr>
        <w:t xml:space="preserve">) </w:t>
      </w:r>
      <w:del w:id="137" w:author="Sargsyan, Davit [JRDUS]" w:date="2024-12-21T20:05:00Z">
        <w:r w:rsidR="00C0022D" w:rsidRPr="008075BE" w:rsidDel="006E51DC">
          <w:rPr>
            <w:rFonts w:ascii="Times New Roman" w:hAnsi="Times New Roman" w:cs="Times New Roman"/>
            <w:color w:val="000000" w:themeColor="text1"/>
            <w:sz w:val="24"/>
            <w:szCs w:val="24"/>
          </w:rPr>
          <w:delText xml:space="preserve">and their taxonomic </w:delText>
        </w:r>
      </w:del>
      <w:r w:rsidR="00C0022D" w:rsidRPr="008075BE">
        <w:rPr>
          <w:rFonts w:ascii="Times New Roman" w:hAnsi="Times New Roman" w:cs="Times New Roman"/>
          <w:color w:val="000000" w:themeColor="text1"/>
          <w:sz w:val="24"/>
          <w:szCs w:val="24"/>
        </w:rPr>
        <w:t>assignments</w:t>
      </w:r>
      <w:del w:id="138" w:author="Sargsyan, Davit [JRDUS]" w:date="2024-12-21T20:05:00Z">
        <w:r w:rsidR="00C0022D" w:rsidRPr="008075BE" w:rsidDel="006E51DC">
          <w:rPr>
            <w:rFonts w:ascii="Times New Roman" w:hAnsi="Times New Roman" w:cs="Times New Roman"/>
            <w:color w:val="000000" w:themeColor="text1"/>
            <w:sz w:val="24"/>
            <w:szCs w:val="24"/>
          </w:rPr>
          <w:delText xml:space="preserve"> were analyzed using</w:delText>
        </w:r>
      </w:del>
      <w:ins w:id="139" w:author="Sargsyan, Davit [JRDUS]" w:date="2024-12-21T20:05:00Z">
        <w:r w:rsidR="006E51DC">
          <w:rPr>
            <w:rFonts w:ascii="Times New Roman" w:hAnsi="Times New Roman" w:cs="Times New Roman"/>
            <w:color w:val="000000" w:themeColor="text1"/>
            <w:sz w:val="24"/>
            <w:szCs w:val="24"/>
          </w:rPr>
          <w:t>:</w:t>
        </w:r>
      </w:ins>
      <w:r w:rsidR="00C0022D"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bioinformatic 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30D70A6D" w:rsidR="00C0022D" w:rsidRPr="008075BE" w:rsidRDefault="00C0022D"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t>QIIME2</w:t>
      </w:r>
      <w:r w:rsidRPr="008075BE">
        <w:rPr>
          <w:rFonts w:ascii="Times New Roman" w:hAnsi="Times New Roman" w:cs="Times New Roman"/>
          <w:color w:val="000000" w:themeColor="text1"/>
          <w:sz w:val="24"/>
          <w:szCs w:val="24"/>
        </w:rPr>
        <w:t xml:space="preserve"> mapped </w:t>
      </w:r>
      <w:ins w:id="140" w:author="Sargsyan, Davit [JRDUS]" w:date="2024-12-21T20:06:00Z">
        <w:r w:rsidR="005B3638">
          <w:rPr>
            <w:rFonts w:ascii="Times New Roman" w:hAnsi="Times New Roman" w:cs="Times New Roman"/>
            <w:color w:val="000000" w:themeColor="text1"/>
            <w:sz w:val="24"/>
            <w:szCs w:val="24"/>
          </w:rPr>
          <w:t xml:space="preserve">the reads to </w:t>
        </w:r>
      </w:ins>
      <w:r w:rsidRPr="008075BE">
        <w:rPr>
          <w:rFonts w:ascii="Times New Roman" w:hAnsi="Times New Roman" w:cs="Times New Roman"/>
          <w:color w:val="000000" w:themeColor="text1"/>
          <w:sz w:val="24"/>
          <w:szCs w:val="24"/>
        </w:rPr>
        <w:t xml:space="preserve">reference at 97% similarity against representative sequences of 97% OTU in </w:t>
      </w:r>
      <w:r w:rsidRPr="005B3638">
        <w:rPr>
          <w:rFonts w:ascii="Times New Roman" w:hAnsi="Times New Roman" w:cs="Times New Roman"/>
          <w:i/>
          <w:iCs/>
          <w:color w:val="000000" w:themeColor="text1"/>
          <w:sz w:val="24"/>
          <w:szCs w:val="24"/>
          <w:rPrChange w:id="141" w:author="Sargsyan, Davit [JRDUS]" w:date="2024-12-21T20:10:00Z">
            <w:rPr>
              <w:rFonts w:ascii="Times New Roman" w:hAnsi="Times New Roman" w:cs="Times New Roman"/>
              <w:color w:val="000000" w:themeColor="text1"/>
              <w:sz w:val="24"/>
              <w:szCs w:val="24"/>
            </w:rPr>
          </w:rPrChange>
        </w:rPr>
        <w:t>SILVA</w:t>
      </w:r>
      <w:del w:id="142" w:author="Sargsyan, Davit [JRDUS]" w:date="2024-12-21T20:09:00Z">
        <w:r w:rsidR="003B36F4" w:rsidRPr="008075BE" w:rsidDel="005B3638">
          <w:rPr>
            <w:rFonts w:ascii="Times New Roman" w:hAnsi="Times New Roman" w:cs="Times New Roman"/>
            <w:color w:val="000000" w:themeColor="text1"/>
            <w:sz w:val="24"/>
            <w:szCs w:val="24"/>
          </w:rPr>
          <w:delText>, a</w:delText>
        </w:r>
      </w:del>
      <w:r w:rsidR="003B36F4" w:rsidRPr="008075BE">
        <w:rPr>
          <w:rFonts w:ascii="Times New Roman" w:hAnsi="Times New Roman" w:cs="Times New Roman"/>
          <w:color w:val="000000" w:themeColor="text1"/>
          <w:sz w:val="24"/>
          <w:szCs w:val="24"/>
        </w:rPr>
        <w:t xml:space="preserve"> high quality </w:t>
      </w:r>
      <w:ins w:id="143" w:author="Sargsyan, Davit [JRDUS]" w:date="2024-12-21T20:10:00Z">
        <w:r w:rsidR="005B3638">
          <w:rPr>
            <w:rFonts w:ascii="Times New Roman" w:hAnsi="Times New Roman" w:cs="Times New Roman"/>
            <w:color w:val="000000" w:themeColor="text1"/>
            <w:sz w:val="24"/>
            <w:szCs w:val="24"/>
          </w:rPr>
          <w:t>ribosomal RNA (</w:t>
        </w:r>
      </w:ins>
      <w:r w:rsidR="003B36F4" w:rsidRPr="008075BE">
        <w:rPr>
          <w:rFonts w:ascii="Times New Roman" w:hAnsi="Times New Roman" w:cs="Times New Roman"/>
          <w:color w:val="000000" w:themeColor="text1"/>
          <w:sz w:val="24"/>
          <w:szCs w:val="24"/>
        </w:rPr>
        <w:t>rRNA</w:t>
      </w:r>
      <w:ins w:id="144" w:author="Sargsyan, Davit [JRDUS]" w:date="2024-12-21T20:10:00Z">
        <w:r w:rsidR="005B3638">
          <w:rPr>
            <w:rFonts w:ascii="Times New Roman" w:hAnsi="Times New Roman" w:cs="Times New Roman"/>
            <w:color w:val="000000" w:themeColor="text1"/>
            <w:sz w:val="24"/>
            <w:szCs w:val="24"/>
          </w:rPr>
          <w:t>)</w:t>
        </w:r>
      </w:ins>
      <w:r w:rsidR="003B36F4" w:rsidRPr="008075BE">
        <w:rPr>
          <w:rFonts w:ascii="Times New Roman" w:hAnsi="Times New Roman" w:cs="Times New Roman"/>
          <w:color w:val="000000" w:themeColor="text1"/>
          <w:sz w:val="24"/>
          <w:szCs w:val="24"/>
        </w:rPr>
        <w:t xml:space="preserve">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ins w:id="145" w:author="Sargsyan, Davit [JRDUS]" w:date="2024-12-21T20:10:00Z">
        <w:r w:rsidR="005B3638">
          <w:rPr>
            <w:rFonts w:ascii="Times New Roman" w:hAnsi="Times New Roman" w:cs="Times New Roman"/>
            <w:color w:val="000000" w:themeColor="text1"/>
            <w:sz w:val="24"/>
            <w:szCs w:val="24"/>
          </w:rPr>
          <w:t xml:space="preserve">. </w:t>
        </w:r>
      </w:ins>
      <w:ins w:id="146" w:author="Sargsyan, Davit [JRDUS]" w:date="2024-12-21T20:11:00Z">
        <w:r w:rsidR="005B3638">
          <w:rPr>
            <w:rFonts w:ascii="Times New Roman" w:hAnsi="Times New Roman" w:cs="Times New Roman"/>
            <w:color w:val="000000" w:themeColor="text1"/>
            <w:sz w:val="24"/>
            <w:szCs w:val="24"/>
          </w:rPr>
          <w:t>Chimeric sequences were removed before proceeding to data</w:t>
        </w:r>
      </w:ins>
      <w:del w:id="147" w:author="Sargsyan, Davit [JRDUS]" w:date="2024-12-21T20:10:00Z">
        <w:r w:rsidR="003B36F4" w:rsidRPr="008075BE" w:rsidDel="005B3638">
          <w:rPr>
            <w:rFonts w:ascii="Times New Roman" w:hAnsi="Times New Roman" w:cs="Times New Roman"/>
            <w:color w:val="000000" w:themeColor="text1"/>
            <w:sz w:val="24"/>
            <w:szCs w:val="24"/>
          </w:rPr>
          <w:delText>,</w:delText>
        </w:r>
      </w:del>
      <w:del w:id="148" w:author="Sargsyan, Davit [JRDUS]" w:date="2024-12-21T20:11:00Z">
        <w:r w:rsidR="003B36F4" w:rsidRPr="008075BE" w:rsidDel="005B3638">
          <w:rPr>
            <w:rFonts w:ascii="Times New Roman" w:hAnsi="Times New Roman" w:cs="Times New Roman"/>
            <w:color w:val="000000" w:themeColor="text1"/>
            <w:sz w:val="24"/>
            <w:szCs w:val="24"/>
          </w:rPr>
          <w:delText xml:space="preserve"> </w:delText>
        </w:r>
        <w:r w:rsidRPr="008075BE" w:rsidDel="005B3638">
          <w:rPr>
            <w:rFonts w:ascii="Times New Roman" w:hAnsi="Times New Roman" w:cs="Times New Roman"/>
            <w:color w:val="000000" w:themeColor="text1"/>
            <w:sz w:val="24"/>
            <w:szCs w:val="24"/>
          </w:rPr>
          <w:delText>follow</w:delText>
        </w:r>
        <w:r w:rsidR="005C4C32" w:rsidRPr="008075BE" w:rsidDel="005B3638">
          <w:rPr>
            <w:rFonts w:ascii="Times New Roman" w:hAnsi="Times New Roman" w:cs="Times New Roman"/>
            <w:color w:val="000000" w:themeColor="text1"/>
            <w:sz w:val="24"/>
            <w:szCs w:val="24"/>
          </w:rPr>
          <w:delText>ed</w:delText>
        </w:r>
        <w:r w:rsidRPr="008075BE" w:rsidDel="005B3638">
          <w:rPr>
            <w:rFonts w:ascii="Times New Roman" w:hAnsi="Times New Roman" w:cs="Times New Roman"/>
            <w:color w:val="000000" w:themeColor="text1"/>
            <w:sz w:val="24"/>
            <w:szCs w:val="24"/>
          </w:rPr>
          <w:delText xml:space="preserve"> by chimeric sequences remov</w:delText>
        </w:r>
        <w:r w:rsidR="005C4C32" w:rsidRPr="008075BE" w:rsidDel="005B3638">
          <w:rPr>
            <w:rFonts w:ascii="Times New Roman" w:hAnsi="Times New Roman" w:cs="Times New Roman"/>
            <w:color w:val="000000" w:themeColor="text1"/>
            <w:sz w:val="24"/>
            <w:szCs w:val="24"/>
          </w:rPr>
          <w:delText>al</w:delText>
        </w:r>
        <w:r w:rsidRPr="008075BE" w:rsidDel="005B3638">
          <w:rPr>
            <w:rFonts w:ascii="Times New Roman" w:hAnsi="Times New Roman" w:cs="Times New Roman"/>
            <w:color w:val="000000" w:themeColor="text1"/>
            <w:sz w:val="24"/>
            <w:szCs w:val="24"/>
          </w:rPr>
          <w:delText xml:space="preserve"> from subsequent</w:delText>
        </w:r>
      </w:del>
      <w:r w:rsidRPr="008075BE">
        <w:rPr>
          <w:rFonts w:ascii="Times New Roman" w:hAnsi="Times New Roman" w:cs="Times New Roman"/>
          <w:color w:val="000000" w:themeColor="text1"/>
          <w:sz w:val="24"/>
          <w:szCs w:val="24"/>
        </w:rPr>
        <w:t xml:space="preserve">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coordinates analysis (</w:t>
      </w:r>
      <w:proofErr w:type="spellStart"/>
      <w:r w:rsidRPr="008075BE">
        <w:rPr>
          <w:rFonts w:ascii="Times New Roman" w:hAnsi="Times New Roman" w:cs="Times New Roman"/>
          <w:color w:val="000000" w:themeColor="text1"/>
          <w:sz w:val="24"/>
          <w:szCs w:val="24"/>
        </w:rPr>
        <w:t>PCoA</w:t>
      </w:r>
      <w:proofErr w:type="spellEnd"/>
      <w:r w:rsidRPr="008075BE">
        <w:rPr>
          <w:rFonts w:ascii="Times New Roman" w:hAnsi="Times New Roman" w:cs="Times New Roman"/>
          <w:color w:val="000000" w:themeColor="text1"/>
          <w:sz w:val="24"/>
          <w:szCs w:val="24"/>
        </w:rPr>
        <w:t xml:space="preserve">)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proofErr w:type="spellStart"/>
      <w:r w:rsidRPr="008075BE">
        <w:rPr>
          <w:rFonts w:ascii="Times New Roman" w:hAnsi="Times New Roman" w:cs="Times New Roman"/>
          <w:color w:val="000000" w:themeColor="text1"/>
          <w:sz w:val="24"/>
          <w:szCs w:val="24"/>
        </w:rPr>
        <w:t>UniFrac</w:t>
      </w:r>
      <w:proofErr w:type="spellEnd"/>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0FD36442" w:rsidR="00C0022D" w:rsidRPr="008075BE" w:rsidRDefault="008E4F7B" w:rsidP="009D44F0">
      <w:pPr>
        <w:jc w:val="both"/>
        <w:rPr>
          <w:rFonts w:ascii="Times New Roman" w:hAnsi="Times New Roman" w:cs="Times New Roman"/>
          <w:color w:val="000000" w:themeColor="text1"/>
          <w:sz w:val="24"/>
          <w:szCs w:val="24"/>
        </w:rPr>
      </w:pPr>
      <w:ins w:id="149" w:author="Sargsyan, Davit [JRDUS]" w:date="2024-12-21T20:13:00Z">
        <w:r>
          <w:rPr>
            <w:rFonts w:ascii="Times New Roman" w:hAnsi="Times New Roman" w:cs="Times New Roman"/>
            <w:color w:val="000000" w:themeColor="text1"/>
            <w:sz w:val="24"/>
            <w:szCs w:val="24"/>
          </w:rPr>
          <w:t xml:space="preserve">In parallel to </w:t>
        </w:r>
        <w:r w:rsidRPr="008E4F7B">
          <w:rPr>
            <w:rFonts w:ascii="Times New Roman" w:hAnsi="Times New Roman" w:cs="Times New Roman"/>
            <w:i/>
            <w:iCs/>
            <w:color w:val="000000" w:themeColor="text1"/>
            <w:sz w:val="24"/>
            <w:szCs w:val="24"/>
            <w:rPrChange w:id="150" w:author="Sargsyan, Davit [JRDUS]" w:date="2024-12-21T20:13:00Z">
              <w:rPr>
                <w:rFonts w:ascii="Times New Roman" w:hAnsi="Times New Roman" w:cs="Times New Roman"/>
                <w:color w:val="000000" w:themeColor="text1"/>
                <w:sz w:val="24"/>
                <w:szCs w:val="24"/>
              </w:rPr>
            </w:rPrChange>
          </w:rPr>
          <w:t>QIIME2</w:t>
        </w:r>
        <w:r>
          <w:rPr>
            <w:rFonts w:ascii="Times New Roman" w:hAnsi="Times New Roman" w:cs="Times New Roman"/>
            <w:color w:val="000000" w:themeColor="text1"/>
            <w:sz w:val="24"/>
            <w:szCs w:val="24"/>
          </w:rPr>
          <w:t xml:space="preserve">, </w:t>
        </w:r>
        <w:r w:rsidRPr="008E4F7B">
          <w:rPr>
            <w:rFonts w:ascii="Times New Roman" w:hAnsi="Times New Roman" w:cs="Times New Roman"/>
            <w:i/>
            <w:iCs/>
            <w:color w:val="000000" w:themeColor="text1"/>
            <w:sz w:val="24"/>
            <w:szCs w:val="24"/>
            <w:rPrChange w:id="151" w:author="Sargsyan, Davit [JRDUS]" w:date="2024-12-21T20:13:00Z">
              <w:rPr>
                <w:rFonts w:ascii="Times New Roman" w:hAnsi="Times New Roman" w:cs="Times New Roman"/>
                <w:color w:val="000000" w:themeColor="text1"/>
                <w:sz w:val="24"/>
                <w:szCs w:val="24"/>
              </w:rPr>
            </w:rPrChange>
          </w:rPr>
          <w:t>F</w:t>
        </w:r>
      </w:ins>
      <w:ins w:id="152" w:author="Sargsyan, Davit [JRDUS]" w:date="2024-12-21T20:15:00Z">
        <w:r>
          <w:rPr>
            <w:rFonts w:ascii="Times New Roman" w:hAnsi="Times New Roman" w:cs="Times New Roman"/>
            <w:i/>
            <w:iCs/>
            <w:color w:val="000000" w:themeColor="text1"/>
            <w:sz w:val="24"/>
            <w:szCs w:val="24"/>
          </w:rPr>
          <w:t>ASTQ</w:t>
        </w:r>
      </w:ins>
      <w:ins w:id="153" w:author="Sargsyan, Davit [JRDUS]" w:date="2024-12-21T20:13:00Z">
        <w:r>
          <w:rPr>
            <w:rFonts w:ascii="Times New Roman" w:hAnsi="Times New Roman" w:cs="Times New Roman"/>
            <w:color w:val="000000" w:themeColor="text1"/>
            <w:sz w:val="24"/>
            <w:szCs w:val="24"/>
          </w:rPr>
          <w:t xml:space="preserve"> files were also processed in </w:t>
        </w:r>
      </w:ins>
      <w:r w:rsidR="00C0022D" w:rsidRPr="008075BE">
        <w:rPr>
          <w:rFonts w:ascii="Times New Roman" w:hAnsi="Times New Roman" w:cs="Times New Roman"/>
          <w:i/>
          <w:iCs/>
          <w:color w:val="000000" w:themeColor="text1"/>
          <w:sz w:val="24"/>
          <w:szCs w:val="24"/>
        </w:rPr>
        <w:t>DADA2</w:t>
      </w:r>
      <w:r w:rsidR="00C0022D"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w:t>
      </w:r>
      <w:ins w:id="154" w:author="Sargsyan, Davit [JRDUS]" w:date="2024-12-21T20:19:00Z">
        <w:r w:rsidR="00AE3004">
          <w:rPr>
            <w:rFonts w:ascii="Times New Roman" w:hAnsi="Times New Roman" w:cs="Times New Roman"/>
            <w:color w:val="000000" w:themeColor="text1"/>
            <w:sz w:val="24"/>
            <w:szCs w:val="24"/>
          </w:rPr>
          <w:t xml:space="preserve">. DADA2 aligned sequencing against SILVA reference database </w:t>
        </w:r>
      </w:ins>
      <w:ins w:id="155" w:author="Sargsyan, Davit [JRDUS]" w:date="2024-12-21T20:20:00Z">
        <w:r w:rsidR="00AE3004">
          <w:rPr>
            <w:rFonts w:ascii="Times New Roman" w:hAnsi="Times New Roman" w:cs="Times New Roman"/>
            <w:color w:val="000000" w:themeColor="text1"/>
            <w:sz w:val="24"/>
            <w:szCs w:val="24"/>
          </w:rPr>
          <w:t xml:space="preserve">by exact match (100% identity). It </w:t>
        </w:r>
      </w:ins>
      <w:ins w:id="156" w:author="Sargsyan, Davit [JRDUS]" w:date="2024-12-21T20:21:00Z">
        <w:r w:rsidR="00AE3004">
          <w:rPr>
            <w:rFonts w:ascii="Times New Roman" w:hAnsi="Times New Roman" w:cs="Times New Roman"/>
            <w:color w:val="000000" w:themeColor="text1"/>
            <w:sz w:val="24"/>
            <w:szCs w:val="24"/>
          </w:rPr>
          <w:t>produced</w:t>
        </w:r>
      </w:ins>
      <w:ins w:id="157" w:author="Sargsyan, Davit [JRDUS]" w:date="2024-12-21T20:20:00Z">
        <w:r w:rsidR="00AE3004">
          <w:rPr>
            <w:rFonts w:ascii="Times New Roman" w:hAnsi="Times New Roman" w:cs="Times New Roman"/>
            <w:color w:val="000000" w:themeColor="text1"/>
            <w:sz w:val="24"/>
            <w:szCs w:val="24"/>
          </w:rPr>
          <w:t xml:space="preserve"> </w:t>
        </w:r>
      </w:ins>
      <w:ins w:id="158" w:author="Sargsyan, Davit [JRDUS]" w:date="2024-12-21T20:21:00Z">
        <w:r w:rsidR="00AE3004">
          <w:rPr>
            <w:rFonts w:ascii="Times New Roman" w:hAnsi="Times New Roman" w:cs="Times New Roman"/>
            <w:color w:val="000000" w:themeColor="text1"/>
            <w:sz w:val="24"/>
            <w:szCs w:val="24"/>
          </w:rPr>
          <w:t>a high-resolution OTU table</w:t>
        </w:r>
      </w:ins>
      <w:r w:rsidR="00BD0E55" w:rsidRPr="008075BE">
        <w:rPr>
          <w:rFonts w:ascii="Times New Roman" w:hAnsi="Times New Roman" w:cs="Times New Roman"/>
          <w:color w:val="000000" w:themeColor="text1"/>
          <w:sz w:val="24"/>
          <w:szCs w:val="24"/>
        </w:rPr>
        <w:t xml:space="preserve"> </w:t>
      </w:r>
      <w:ins w:id="159" w:author="Sargsyan, Davit [JRDUS]" w:date="2024-12-21T20:21:00Z">
        <w:r w:rsidR="00AE3004">
          <w:rPr>
            <w:rFonts w:ascii="Times New Roman" w:hAnsi="Times New Roman" w:cs="Times New Roman"/>
            <w:color w:val="000000" w:themeColor="text1"/>
            <w:sz w:val="24"/>
            <w:szCs w:val="24"/>
          </w:rPr>
          <w:t xml:space="preserve">containing amplicon sequencing variants. </w:t>
        </w:r>
      </w:ins>
      <w:del w:id="160" w:author="Sargsyan, Davit [JRDUS]" w:date="2024-12-21T20:21:00Z">
        <w:r w:rsidR="00BD0E55" w:rsidRPr="008075BE" w:rsidDel="00AE3004">
          <w:rPr>
            <w:rFonts w:ascii="Times New Roman" w:hAnsi="Times New Roman" w:cs="Times New Roman"/>
            <w:color w:val="000000" w:themeColor="text1"/>
            <w:sz w:val="24"/>
            <w:szCs w:val="24"/>
          </w:rPr>
          <w:delText>was</w:delText>
        </w:r>
        <w:r w:rsidR="00C0022D" w:rsidRPr="008075BE" w:rsidDel="00AE3004">
          <w:rPr>
            <w:rFonts w:ascii="Times New Roman" w:hAnsi="Times New Roman" w:cs="Times New Roman"/>
            <w:color w:val="000000" w:themeColor="text1"/>
            <w:sz w:val="24"/>
            <w:szCs w:val="24"/>
          </w:rPr>
          <w:delText xml:space="preserve"> used to process </w:delText>
        </w:r>
        <w:r w:rsidR="00C0022D" w:rsidRPr="008075BE" w:rsidDel="00AE3004">
          <w:rPr>
            <w:rFonts w:ascii="Times New Roman" w:hAnsi="Times New Roman" w:cs="Times New Roman"/>
            <w:i/>
            <w:iCs/>
            <w:color w:val="000000" w:themeColor="text1"/>
            <w:sz w:val="24"/>
            <w:szCs w:val="24"/>
          </w:rPr>
          <w:delText>FastQ</w:delText>
        </w:r>
        <w:r w:rsidR="00C0022D" w:rsidRPr="008075BE" w:rsidDel="00AE3004">
          <w:rPr>
            <w:rFonts w:ascii="Times New Roman" w:hAnsi="Times New Roman" w:cs="Times New Roman"/>
            <w:color w:val="000000" w:themeColor="text1"/>
            <w:sz w:val="24"/>
            <w:szCs w:val="24"/>
          </w:rPr>
          <w:delText xml:space="preserve"> </w:delText>
        </w:r>
        <w:r w:rsidR="005C4C32" w:rsidRPr="008075BE" w:rsidDel="00AE3004">
          <w:rPr>
            <w:rFonts w:ascii="Times New Roman" w:hAnsi="Times New Roman" w:cs="Times New Roman"/>
            <w:color w:val="000000" w:themeColor="text1"/>
            <w:sz w:val="24"/>
            <w:szCs w:val="24"/>
          </w:rPr>
          <w:delText xml:space="preserve">sequence data </w:delText>
        </w:r>
        <w:r w:rsidR="00C0022D" w:rsidRPr="008075BE" w:rsidDel="00AE3004">
          <w:rPr>
            <w:rFonts w:ascii="Times New Roman" w:hAnsi="Times New Roman" w:cs="Times New Roman"/>
            <w:color w:val="000000" w:themeColor="text1"/>
            <w:sz w:val="24"/>
            <w:szCs w:val="24"/>
          </w:rPr>
          <w:delText>file</w:delText>
        </w:r>
        <w:r w:rsidR="005C4C32" w:rsidRPr="008075BE" w:rsidDel="00AE3004">
          <w:rPr>
            <w:rFonts w:ascii="Times New Roman" w:hAnsi="Times New Roman" w:cs="Times New Roman"/>
            <w:color w:val="000000" w:themeColor="text1"/>
            <w:sz w:val="24"/>
            <w:szCs w:val="24"/>
          </w:rPr>
          <w:delText>s</w:delText>
        </w:r>
        <w:r w:rsidR="00C0022D" w:rsidRPr="008075BE" w:rsidDel="00AE3004">
          <w:rPr>
            <w:rFonts w:ascii="Times New Roman" w:hAnsi="Times New Roman" w:cs="Times New Roman"/>
            <w:color w:val="000000" w:themeColor="text1"/>
            <w:sz w:val="24"/>
            <w:szCs w:val="24"/>
          </w:rPr>
          <w:delText xml:space="preserve"> containing pair-ended reads with average length of 300 bp into a </w:delText>
        </w:r>
        <w:r w:rsidR="005C4C32" w:rsidRPr="008075BE" w:rsidDel="00AE3004">
          <w:rPr>
            <w:rFonts w:ascii="Times New Roman" w:hAnsi="Times New Roman" w:cs="Times New Roman"/>
            <w:color w:val="000000" w:themeColor="text1"/>
            <w:sz w:val="24"/>
            <w:szCs w:val="24"/>
          </w:rPr>
          <w:delText>high-resolution</w:delText>
        </w:r>
        <w:r w:rsidR="00C0022D" w:rsidRPr="008075BE" w:rsidDel="00AE3004">
          <w:rPr>
            <w:rFonts w:ascii="Times New Roman" w:hAnsi="Times New Roman" w:cs="Times New Roman"/>
            <w:color w:val="000000" w:themeColor="text1"/>
            <w:sz w:val="24"/>
            <w:szCs w:val="24"/>
          </w:rPr>
          <w:delText xml:space="preserve"> OTU table (i.e., amplicon sequencing variants). </w:delText>
        </w:r>
      </w:del>
      <w:r w:rsidR="00C0022D" w:rsidRPr="008075BE">
        <w:rPr>
          <w:rFonts w:ascii="Times New Roman" w:hAnsi="Times New Roman" w:cs="Times New Roman"/>
          <w:color w:val="000000" w:themeColor="text1"/>
          <w:sz w:val="24"/>
          <w:szCs w:val="24"/>
        </w:rPr>
        <w:t xml:space="preserve">The reads were </w:t>
      </w:r>
      <w:r w:rsidR="00150E3D" w:rsidRPr="008075BE">
        <w:rPr>
          <w:rFonts w:ascii="Times New Roman" w:hAnsi="Times New Roman" w:cs="Times New Roman"/>
          <w:color w:val="000000" w:themeColor="text1"/>
          <w:sz w:val="24"/>
          <w:szCs w:val="24"/>
        </w:rPr>
        <w:t>sorted</w:t>
      </w:r>
      <w:del w:id="161" w:author="Sargsyan, Davit [JRDUS]" w:date="2024-12-21T20:22:00Z">
        <w:r w:rsidR="00150E3D" w:rsidRPr="008075BE" w:rsidDel="00AE3004">
          <w:rPr>
            <w:rFonts w:ascii="Times New Roman" w:hAnsi="Times New Roman" w:cs="Times New Roman"/>
            <w:color w:val="000000" w:themeColor="text1"/>
            <w:sz w:val="24"/>
            <w:szCs w:val="24"/>
          </w:rPr>
          <w:delText>,</w:delText>
        </w:r>
      </w:del>
      <w:r w:rsidR="00150E3D" w:rsidRPr="008075BE">
        <w:rPr>
          <w:rFonts w:ascii="Times New Roman" w:hAnsi="Times New Roman" w:cs="Times New Roman"/>
          <w:color w:val="000000" w:themeColor="text1"/>
          <w:sz w:val="24"/>
          <w:szCs w:val="24"/>
        </w:rPr>
        <w:t xml:space="preserve"> and </w:t>
      </w:r>
      <w:del w:id="162" w:author="Sargsyan, Davit [JRDUS]" w:date="2024-12-21T20:22:00Z">
        <w:r w:rsidR="00150E3D" w:rsidRPr="008075BE" w:rsidDel="00AE3004">
          <w:rPr>
            <w:rFonts w:ascii="Times New Roman" w:hAnsi="Times New Roman" w:cs="Times New Roman"/>
            <w:color w:val="000000" w:themeColor="text1"/>
            <w:sz w:val="24"/>
            <w:szCs w:val="24"/>
          </w:rPr>
          <w:delText xml:space="preserve">the </w:delText>
        </w:r>
      </w:del>
      <w:ins w:id="163" w:author="Sargsyan, Davit [JRDUS]" w:date="2024-12-21T20:22:00Z">
        <w:r w:rsidR="00AE3004">
          <w:rPr>
            <w:rFonts w:ascii="Times New Roman" w:hAnsi="Times New Roman" w:cs="Times New Roman"/>
            <w:color w:val="000000" w:themeColor="text1"/>
            <w:sz w:val="24"/>
            <w:szCs w:val="24"/>
          </w:rPr>
          <w:t>filtered using</w:t>
        </w:r>
        <w:r w:rsidR="00AE3004" w:rsidRPr="008075BE">
          <w:rPr>
            <w:rFonts w:ascii="Times New Roman" w:hAnsi="Times New Roman" w:cs="Times New Roman"/>
            <w:color w:val="000000" w:themeColor="text1"/>
            <w:sz w:val="24"/>
            <w:szCs w:val="24"/>
          </w:rPr>
          <w:t xml:space="preserve"> </w:t>
        </w:r>
      </w:ins>
      <w:r w:rsidR="00C0022D" w:rsidRPr="008075BE">
        <w:rPr>
          <w:rFonts w:ascii="Times New Roman" w:hAnsi="Times New Roman" w:cs="Times New Roman"/>
          <w:color w:val="000000" w:themeColor="text1"/>
          <w:sz w:val="24"/>
          <w:szCs w:val="24"/>
        </w:rPr>
        <w:t>quality scores</w:t>
      </w:r>
      <w:del w:id="164" w:author="Sargsyan, Davit [JRDUS]" w:date="2024-12-21T20:22:00Z">
        <w:r w:rsidR="00C0022D" w:rsidRPr="008075BE" w:rsidDel="00AE3004">
          <w:rPr>
            <w:rFonts w:ascii="Times New Roman" w:hAnsi="Times New Roman" w:cs="Times New Roman"/>
            <w:color w:val="000000" w:themeColor="text1"/>
            <w:sz w:val="24"/>
            <w:szCs w:val="24"/>
          </w:rPr>
          <w:delText xml:space="preserve"> </w:delText>
        </w:r>
        <w:r w:rsidR="00150E3D" w:rsidRPr="008075BE" w:rsidDel="00AE3004">
          <w:rPr>
            <w:rFonts w:ascii="Times New Roman" w:hAnsi="Times New Roman" w:cs="Times New Roman"/>
            <w:color w:val="000000" w:themeColor="text1"/>
            <w:sz w:val="24"/>
            <w:szCs w:val="24"/>
          </w:rPr>
          <w:delText xml:space="preserve">were </w:delText>
        </w:r>
        <w:r w:rsidR="00C0022D" w:rsidRPr="008075BE" w:rsidDel="00AE3004">
          <w:rPr>
            <w:rFonts w:ascii="Times New Roman" w:hAnsi="Times New Roman" w:cs="Times New Roman"/>
            <w:color w:val="000000" w:themeColor="text1"/>
            <w:sz w:val="24"/>
            <w:szCs w:val="24"/>
          </w:rPr>
          <w:delText>examined</w:delText>
        </w:r>
      </w:del>
      <w:r w:rsidR="00150E3D" w:rsidRPr="008075BE">
        <w:rPr>
          <w:rFonts w:ascii="Times New Roman" w:hAnsi="Times New Roman" w:cs="Times New Roman"/>
          <w:color w:val="000000" w:themeColor="text1"/>
          <w:sz w:val="24"/>
          <w:szCs w:val="24"/>
        </w:rPr>
        <w:t>. This result</w:t>
      </w:r>
      <w:r w:rsidR="00D424A1">
        <w:rPr>
          <w:rFonts w:ascii="Times New Roman" w:hAnsi="Times New Roman" w:cs="Times New Roman"/>
          <w:color w:val="000000" w:themeColor="text1"/>
          <w:sz w:val="24"/>
          <w:szCs w:val="24"/>
        </w:rPr>
        <w:t>ed</w:t>
      </w:r>
      <w:r w:rsidR="00150E3D" w:rsidRPr="008075BE">
        <w:rPr>
          <w:rFonts w:ascii="Times New Roman" w:hAnsi="Times New Roman" w:cs="Times New Roman"/>
          <w:color w:val="000000" w:themeColor="text1"/>
          <w:sz w:val="24"/>
          <w:szCs w:val="24"/>
        </w:rPr>
        <w:t xml:space="preserve"> </w:t>
      </w:r>
      <w:r w:rsidR="00C0022D"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00C0022D" w:rsidRPr="008075BE">
        <w:rPr>
          <w:rFonts w:ascii="Times New Roman" w:hAnsi="Times New Roman" w:cs="Times New Roman"/>
          <w:color w:val="000000" w:themeColor="text1"/>
          <w:sz w:val="24"/>
          <w:szCs w:val="24"/>
        </w:rPr>
        <w:t xml:space="preserve">truncation of forward reads to 280 bp and </w:t>
      </w:r>
      <w:r w:rsidR="00C0022D" w:rsidRPr="008075BE">
        <w:rPr>
          <w:rFonts w:ascii="Times New Roman" w:hAnsi="Times New Roman" w:cs="Times New Roman"/>
          <w:color w:val="000000" w:themeColor="text1"/>
          <w:sz w:val="24"/>
          <w:szCs w:val="24"/>
        </w:rPr>
        <w:lastRenderedPageBreak/>
        <w:t>reverse reads to 220 bp</w:t>
      </w:r>
      <w:del w:id="165" w:author="Sargsyan, Davit [JRDUS]" w:date="2024-12-21T20:24:00Z">
        <w:r w:rsidR="00C0022D" w:rsidRPr="008075BE" w:rsidDel="00AE3004">
          <w:rPr>
            <w:rFonts w:ascii="Times New Roman" w:hAnsi="Times New Roman" w:cs="Times New Roman"/>
            <w:color w:val="000000" w:themeColor="text1"/>
            <w:sz w:val="24"/>
            <w:szCs w:val="24"/>
          </w:rPr>
          <w:delText xml:space="preserve"> based</w:delText>
        </w:r>
      </w:del>
      <w:del w:id="166" w:author="Sargsyan, Davit [JRDUS]" w:date="2024-12-21T20:22:00Z">
        <w:r w:rsidR="00C0022D" w:rsidRPr="008075BE" w:rsidDel="00AE3004">
          <w:rPr>
            <w:rFonts w:ascii="Times New Roman" w:hAnsi="Times New Roman" w:cs="Times New Roman"/>
            <w:color w:val="000000" w:themeColor="text1"/>
            <w:sz w:val="24"/>
            <w:szCs w:val="24"/>
          </w:rPr>
          <w:delText xml:space="preserve"> on the quality score profiles</w:delText>
        </w:r>
      </w:del>
      <w:r w:rsidR="00C0022D" w:rsidRPr="008075BE">
        <w:rPr>
          <w:rFonts w:ascii="Times New Roman" w:hAnsi="Times New Roman" w:cs="Times New Roman"/>
          <w:color w:val="000000" w:themeColor="text1"/>
          <w:sz w:val="24"/>
          <w:szCs w:val="24"/>
        </w:rPr>
        <w:t>.</w:t>
      </w:r>
      <w:r w:rsidR="00150E3D" w:rsidRPr="008075BE">
        <w:rPr>
          <w:rFonts w:ascii="Times New Roman" w:hAnsi="Times New Roman" w:cs="Times New Roman"/>
          <w:color w:val="000000" w:themeColor="text1"/>
          <w:sz w:val="24"/>
          <w:szCs w:val="24"/>
        </w:rPr>
        <w:t xml:space="preserve"> </w:t>
      </w:r>
      <w:ins w:id="167" w:author="Sargsyan, Davit [JRDUS]" w:date="2024-12-21T20:23:00Z">
        <w:r w:rsidR="00AE3004">
          <w:rPr>
            <w:rFonts w:ascii="Times New Roman" w:hAnsi="Times New Roman" w:cs="Times New Roman"/>
            <w:color w:val="000000" w:themeColor="text1"/>
            <w:sz w:val="24"/>
            <w:szCs w:val="24"/>
          </w:rPr>
          <w:t xml:space="preserve">After the assembly, chimeric OTUs were removed. </w:t>
        </w:r>
      </w:ins>
      <w:del w:id="168" w:author="Sargsyan, Davit [JRDUS]" w:date="2024-12-21T20:24:00Z">
        <w:r w:rsidR="00C0022D" w:rsidRPr="008075BE" w:rsidDel="00AE3004">
          <w:rPr>
            <w:rFonts w:ascii="Times New Roman" w:hAnsi="Times New Roman" w:cs="Times New Roman"/>
            <w:color w:val="000000" w:themeColor="text1"/>
            <w:sz w:val="24"/>
            <w:szCs w:val="24"/>
          </w:rPr>
          <w:delText>The reads were then merged and aggregated.</w:delText>
        </w:r>
        <w:r w:rsidR="00150E3D" w:rsidRPr="008075BE" w:rsidDel="00AE3004">
          <w:rPr>
            <w:rFonts w:ascii="Times New Roman" w:hAnsi="Times New Roman" w:cs="Times New Roman"/>
            <w:color w:val="000000" w:themeColor="text1"/>
            <w:sz w:val="24"/>
            <w:szCs w:val="24"/>
          </w:rPr>
          <w:delText xml:space="preserve"> C</w:delText>
        </w:r>
        <w:r w:rsidR="00C0022D" w:rsidRPr="008075BE" w:rsidDel="00AE3004">
          <w:rPr>
            <w:rFonts w:ascii="Times New Roman" w:hAnsi="Times New Roman" w:cs="Times New Roman"/>
            <w:color w:val="000000" w:themeColor="text1"/>
            <w:sz w:val="24"/>
            <w:szCs w:val="24"/>
          </w:rPr>
          <w:delText xml:space="preserve">himeric OTUs were identified and removed. Taxonomy was assigned to the OTUs by exact matching (100% identity) to </w:delText>
        </w:r>
        <w:r w:rsidR="00150E3D" w:rsidRPr="008075BE" w:rsidDel="00AE3004">
          <w:rPr>
            <w:rFonts w:ascii="Times New Roman" w:hAnsi="Times New Roman" w:cs="Times New Roman"/>
            <w:color w:val="000000" w:themeColor="text1"/>
            <w:sz w:val="24"/>
            <w:szCs w:val="24"/>
          </w:rPr>
          <w:delText xml:space="preserve">the </w:delText>
        </w:r>
        <w:r w:rsidR="00C0022D" w:rsidRPr="008075BE" w:rsidDel="00AE3004">
          <w:rPr>
            <w:rFonts w:ascii="Times New Roman" w:hAnsi="Times New Roman" w:cs="Times New Roman"/>
            <w:color w:val="000000" w:themeColor="text1"/>
            <w:sz w:val="24"/>
            <w:szCs w:val="24"/>
          </w:rPr>
          <w:delText>S</w:delText>
        </w:r>
        <w:r w:rsidR="00B97BF2" w:rsidRPr="008075BE" w:rsidDel="00AE3004">
          <w:rPr>
            <w:rFonts w:ascii="Times New Roman" w:hAnsi="Times New Roman" w:cs="Times New Roman"/>
            <w:color w:val="000000" w:themeColor="text1"/>
            <w:sz w:val="24"/>
            <w:szCs w:val="24"/>
          </w:rPr>
          <w:delText>ILVA</w:delText>
        </w:r>
        <w:r w:rsidR="00C0022D" w:rsidRPr="008075BE" w:rsidDel="00AE3004">
          <w:rPr>
            <w:rFonts w:ascii="Times New Roman" w:hAnsi="Times New Roman" w:cs="Times New Roman"/>
            <w:color w:val="000000" w:themeColor="text1"/>
            <w:sz w:val="24"/>
            <w:szCs w:val="24"/>
          </w:rPr>
          <w:delText xml:space="preserve"> reference database.</w:delText>
        </w:r>
      </w:del>
      <w:r w:rsidR="00C0022D" w:rsidRPr="008075BE">
        <w:rPr>
          <w:rFonts w:ascii="Times New Roman" w:hAnsi="Times New Roman" w:cs="Times New Roman"/>
          <w:color w:val="000000" w:themeColor="text1"/>
          <w:sz w:val="24"/>
          <w:szCs w:val="24"/>
        </w:rPr>
        <w:t xml:space="preserve"> </w:t>
      </w:r>
    </w:p>
    <w:p w14:paraId="2E92EC5D" w14:textId="355E1B06" w:rsidR="001664EF" w:rsidRPr="008075BE" w:rsidRDefault="004837B4" w:rsidP="009D44F0">
      <w:pPr>
        <w:jc w:val="both"/>
        <w:rPr>
          <w:rFonts w:ascii="Times New Roman" w:hAnsi="Times New Roman" w:cs="Times New Roman"/>
          <w:color w:val="000000" w:themeColor="text1"/>
          <w:sz w:val="24"/>
          <w:szCs w:val="24"/>
        </w:rPr>
      </w:pPr>
      <w:del w:id="169" w:author="Sargsyan, Davit [JRDUS]" w:date="2024-12-21T20:25:00Z">
        <w:r w:rsidRPr="008075BE" w:rsidDel="00050042">
          <w:rPr>
            <w:rFonts w:ascii="Times New Roman" w:hAnsi="Times New Roman" w:cs="Times New Roman"/>
            <w:color w:val="000000" w:themeColor="text1"/>
            <w:sz w:val="24"/>
            <w:szCs w:val="24"/>
          </w:rPr>
          <w:delText xml:space="preserve">The </w:delText>
        </w:r>
      </w:del>
      <w:r w:rsidR="001664EF" w:rsidRPr="008075BE">
        <w:rPr>
          <w:rFonts w:ascii="Times New Roman" w:hAnsi="Times New Roman" w:cs="Times New Roman"/>
          <w:color w:val="000000" w:themeColor="text1"/>
          <w:sz w:val="24"/>
          <w:szCs w:val="24"/>
        </w:rPr>
        <w:t xml:space="preserve">OTUs </w:t>
      </w:r>
      <w:ins w:id="170" w:author="Sargsyan, Davit [JRDUS]" w:date="2024-12-21T20:25:00Z">
        <w:r w:rsidR="00050042">
          <w:rPr>
            <w:rFonts w:ascii="Times New Roman" w:hAnsi="Times New Roman" w:cs="Times New Roman"/>
            <w:color w:val="000000" w:themeColor="text1"/>
            <w:sz w:val="24"/>
            <w:szCs w:val="24"/>
          </w:rPr>
          <w:t>that could not be mapped to a Kingdom</w:t>
        </w:r>
      </w:ins>
      <w:ins w:id="171" w:author="Sargsyan, Davit [JRDUS]" w:date="2024-12-21T20:27:00Z">
        <w:r w:rsidR="00C9572A">
          <w:rPr>
            <w:rFonts w:ascii="Times New Roman" w:hAnsi="Times New Roman" w:cs="Times New Roman"/>
            <w:color w:val="000000" w:themeColor="text1"/>
            <w:sz w:val="24"/>
            <w:szCs w:val="24"/>
          </w:rPr>
          <w:t xml:space="preserve"> or Phylum</w:t>
        </w:r>
      </w:ins>
      <w:ins w:id="172" w:author="Sargsyan, Davit [JRDUS]" w:date="2024-12-21T20:25:00Z">
        <w:r w:rsidR="00050042">
          <w:rPr>
            <w:rFonts w:ascii="Times New Roman" w:hAnsi="Times New Roman" w:cs="Times New Roman"/>
            <w:color w:val="000000" w:themeColor="text1"/>
            <w:sz w:val="24"/>
            <w:szCs w:val="24"/>
          </w:rPr>
          <w:t xml:space="preserve"> as well </w:t>
        </w:r>
      </w:ins>
      <w:ins w:id="173" w:author="Sargsyan, Davit [JRDUS]" w:date="2024-12-21T20:26:00Z">
        <w:r w:rsidR="00050042">
          <w:rPr>
            <w:rFonts w:ascii="Times New Roman" w:hAnsi="Times New Roman" w:cs="Times New Roman"/>
            <w:color w:val="000000" w:themeColor="text1"/>
            <w:sz w:val="24"/>
            <w:szCs w:val="24"/>
          </w:rPr>
          <w:t>as those</w:t>
        </w:r>
      </w:ins>
      <w:ins w:id="174" w:author="Sargsyan, Davit [JRDUS]" w:date="2024-12-21T20:25:00Z">
        <w:r w:rsidR="00050042">
          <w:rPr>
            <w:rFonts w:ascii="Times New Roman" w:hAnsi="Times New Roman" w:cs="Times New Roman"/>
            <w:color w:val="000000" w:themeColor="text1"/>
            <w:sz w:val="24"/>
            <w:szCs w:val="24"/>
          </w:rPr>
          <w:t xml:space="preserve"> </w:t>
        </w:r>
      </w:ins>
      <w:r w:rsidR="001664EF" w:rsidRPr="008075BE">
        <w:rPr>
          <w:rFonts w:ascii="Times New Roman" w:hAnsi="Times New Roman" w:cs="Times New Roman"/>
          <w:color w:val="000000" w:themeColor="text1"/>
          <w:sz w:val="24"/>
          <w:szCs w:val="24"/>
        </w:rPr>
        <w:t>mapped to</w:t>
      </w:r>
      <w:r w:rsidRPr="008075BE">
        <w:rPr>
          <w:rFonts w:ascii="Times New Roman" w:hAnsi="Times New Roman" w:cs="Times New Roman"/>
          <w:color w:val="000000" w:themeColor="text1"/>
          <w:sz w:val="24"/>
          <w:szCs w:val="24"/>
        </w:rPr>
        <w:t xml:space="preserve"> the</w:t>
      </w:r>
      <w:r w:rsidR="001664EF" w:rsidRPr="008075BE">
        <w:rPr>
          <w:rFonts w:ascii="Times New Roman" w:hAnsi="Times New Roman" w:cs="Times New Roman"/>
          <w:color w:val="000000" w:themeColor="text1"/>
          <w:sz w:val="24"/>
          <w:szCs w:val="24"/>
        </w:rPr>
        <w:t xml:space="preserve"> </w:t>
      </w:r>
      <w:proofErr w:type="spellStart"/>
      <w:r w:rsidR="001664EF" w:rsidRPr="008075BE">
        <w:rPr>
          <w:rFonts w:ascii="Times New Roman" w:hAnsi="Times New Roman" w:cs="Times New Roman"/>
          <w:i/>
          <w:iCs/>
          <w:color w:val="000000" w:themeColor="text1"/>
          <w:sz w:val="24"/>
          <w:szCs w:val="24"/>
        </w:rPr>
        <w:t>Eukaryota</w:t>
      </w:r>
      <w:proofErr w:type="spellEnd"/>
      <w:r w:rsidR="001664EF" w:rsidRPr="008075BE">
        <w:rPr>
          <w:rFonts w:ascii="Times New Roman" w:hAnsi="Times New Roman" w:cs="Times New Roman"/>
          <w:color w:val="000000" w:themeColor="text1"/>
          <w:sz w:val="24"/>
          <w:szCs w:val="24"/>
        </w:rPr>
        <w:t xml:space="preserve"> </w:t>
      </w:r>
      <w:del w:id="175" w:author="Sargsyan, Davit [JRDUS]" w:date="2024-12-21T20:28:00Z">
        <w:r w:rsidR="001664EF" w:rsidRPr="008075BE" w:rsidDel="00D01B1C">
          <w:rPr>
            <w:rFonts w:ascii="Times New Roman" w:hAnsi="Times New Roman" w:cs="Times New Roman"/>
            <w:color w:val="000000" w:themeColor="text1"/>
            <w:sz w:val="24"/>
            <w:szCs w:val="24"/>
          </w:rPr>
          <w:delText xml:space="preserve">and </w:delText>
        </w:r>
      </w:del>
      <w:ins w:id="176" w:author="Sargsyan, Davit [JRDUS]" w:date="2024-12-21T20:28:00Z">
        <w:r w:rsidR="00D01B1C">
          <w:rPr>
            <w:rFonts w:ascii="Times New Roman" w:hAnsi="Times New Roman" w:cs="Times New Roman"/>
            <w:color w:val="000000" w:themeColor="text1"/>
            <w:sz w:val="24"/>
            <w:szCs w:val="24"/>
          </w:rPr>
          <w:t>or</w:t>
        </w:r>
        <w:r w:rsidR="00D01B1C" w:rsidRPr="008075BE">
          <w:rPr>
            <w:rFonts w:ascii="Times New Roman" w:hAnsi="Times New Roman" w:cs="Times New Roman"/>
            <w:color w:val="000000" w:themeColor="text1"/>
            <w:sz w:val="24"/>
            <w:szCs w:val="24"/>
          </w:rPr>
          <w:t xml:space="preserve"> </w:t>
        </w:r>
      </w:ins>
      <w:r w:rsidR="001664EF" w:rsidRPr="008075BE">
        <w:rPr>
          <w:rFonts w:ascii="Times New Roman" w:hAnsi="Times New Roman" w:cs="Times New Roman"/>
          <w:i/>
          <w:iCs/>
          <w:color w:val="000000" w:themeColor="text1"/>
          <w:sz w:val="24"/>
          <w:szCs w:val="24"/>
        </w:rPr>
        <w:t xml:space="preserve">Archaea </w:t>
      </w:r>
      <w:r w:rsidR="001664EF" w:rsidRPr="008075BE">
        <w:rPr>
          <w:rFonts w:ascii="Times New Roman" w:hAnsi="Times New Roman" w:cs="Times New Roman"/>
          <w:color w:val="000000" w:themeColor="text1"/>
          <w:sz w:val="24"/>
          <w:szCs w:val="24"/>
        </w:rPr>
        <w:t>Kingdoms</w:t>
      </w:r>
      <w:del w:id="177" w:author="Sargsyan, Davit [JRDUS]" w:date="2024-12-21T20:25:00Z">
        <w:r w:rsidR="001664EF" w:rsidRPr="008075BE" w:rsidDel="00050042">
          <w:rPr>
            <w:rFonts w:ascii="Times New Roman" w:hAnsi="Times New Roman" w:cs="Times New Roman"/>
            <w:color w:val="000000" w:themeColor="text1"/>
            <w:sz w:val="24"/>
            <w:szCs w:val="24"/>
          </w:rPr>
          <w:delText xml:space="preserve">, </w:delText>
        </w:r>
        <w:r w:rsidRPr="008075BE" w:rsidDel="00050042">
          <w:rPr>
            <w:rFonts w:ascii="Times New Roman" w:hAnsi="Times New Roman" w:cs="Times New Roman"/>
            <w:color w:val="000000" w:themeColor="text1"/>
            <w:sz w:val="24"/>
            <w:szCs w:val="24"/>
          </w:rPr>
          <w:delText xml:space="preserve">and the </w:delText>
        </w:r>
        <w:r w:rsidR="001664EF" w:rsidRPr="008075BE" w:rsidDel="00050042">
          <w:rPr>
            <w:rFonts w:ascii="Times New Roman" w:hAnsi="Times New Roman" w:cs="Times New Roman"/>
            <w:color w:val="000000" w:themeColor="text1"/>
            <w:sz w:val="24"/>
            <w:szCs w:val="24"/>
          </w:rPr>
          <w:delText>OTUs that could not be mapped to a Kingdom,</w:delText>
        </w:r>
      </w:del>
      <w:r w:rsidR="001664EF" w:rsidRPr="008075BE">
        <w:rPr>
          <w:rFonts w:ascii="Times New Roman" w:hAnsi="Times New Roman" w:cs="Times New Roman"/>
          <w:color w:val="000000" w:themeColor="text1"/>
          <w:sz w:val="24"/>
          <w:szCs w:val="24"/>
        </w:rPr>
        <w:t xml:space="preserve"> were removed. </w:t>
      </w:r>
      <w:del w:id="178" w:author="Sargsyan, Davit [JRDUS]" w:date="2024-12-21T20:26:00Z">
        <w:r w:rsidR="001664EF" w:rsidRPr="008075BE" w:rsidDel="00050042">
          <w:rPr>
            <w:rFonts w:ascii="Times New Roman" w:hAnsi="Times New Roman" w:cs="Times New Roman"/>
            <w:color w:val="000000" w:themeColor="text1"/>
            <w:sz w:val="24"/>
            <w:szCs w:val="24"/>
          </w:rPr>
          <w:delText xml:space="preserve">Additionally, bacterial </w:delText>
        </w:r>
      </w:del>
      <w:r w:rsidR="001664EF" w:rsidRPr="008075BE">
        <w:rPr>
          <w:rFonts w:ascii="Times New Roman" w:hAnsi="Times New Roman" w:cs="Times New Roman"/>
          <w:color w:val="000000" w:themeColor="text1"/>
          <w:sz w:val="24"/>
          <w:szCs w:val="24"/>
        </w:rPr>
        <w:t xml:space="preserve">OTUs belonging to phylum </w:t>
      </w:r>
      <w:r w:rsidR="001664EF" w:rsidRPr="008075BE">
        <w:rPr>
          <w:rFonts w:ascii="Times New Roman" w:hAnsi="Times New Roman" w:cs="Times New Roman"/>
          <w:i/>
          <w:iCs/>
          <w:color w:val="000000" w:themeColor="text1"/>
          <w:sz w:val="24"/>
          <w:szCs w:val="24"/>
        </w:rPr>
        <w:t>Cyanobacteria</w:t>
      </w:r>
      <w:r w:rsidR="001664EF" w:rsidRPr="008075BE">
        <w:rPr>
          <w:rFonts w:ascii="Times New Roman" w:hAnsi="Times New Roman" w:cs="Times New Roman"/>
          <w:color w:val="000000" w:themeColor="text1"/>
          <w:sz w:val="24"/>
          <w:szCs w:val="24"/>
        </w:rPr>
        <w:t xml:space="preserve"> were</w:t>
      </w:r>
      <w:ins w:id="179" w:author="Sargsyan, Davit [JRDUS]" w:date="2024-12-21T20:26:00Z">
        <w:r w:rsidR="00050042">
          <w:rPr>
            <w:rFonts w:ascii="Times New Roman" w:hAnsi="Times New Roman" w:cs="Times New Roman"/>
            <w:color w:val="000000" w:themeColor="text1"/>
            <w:sz w:val="24"/>
            <w:szCs w:val="24"/>
          </w:rPr>
          <w:t xml:space="preserve"> also</w:t>
        </w:r>
      </w:ins>
      <w:r w:rsidR="001664EF" w:rsidRPr="008075BE">
        <w:rPr>
          <w:rFonts w:ascii="Times New Roman" w:hAnsi="Times New Roman" w:cs="Times New Roman"/>
          <w:color w:val="000000" w:themeColor="text1"/>
          <w:sz w:val="24"/>
          <w:szCs w:val="24"/>
        </w:rPr>
        <w:t xml:space="preserve"> removed as </w:t>
      </w:r>
      <w:ins w:id="180" w:author="Sargsyan, Davit [JRDUS]" w:date="2024-12-21T20:27:00Z">
        <w:r w:rsidR="00050042">
          <w:rPr>
            <w:rFonts w:ascii="Times New Roman" w:hAnsi="Times New Roman" w:cs="Times New Roman"/>
            <w:color w:val="000000" w:themeColor="text1"/>
            <w:sz w:val="24"/>
            <w:szCs w:val="24"/>
          </w:rPr>
          <w:t xml:space="preserve">these resulted from </w:t>
        </w:r>
      </w:ins>
      <w:ins w:id="181" w:author="Sargsyan, Davit [JRDUS]" w:date="2024-12-21T20:28:00Z">
        <w:r w:rsidR="00D01B1C">
          <w:rPr>
            <w:rFonts w:ascii="Times New Roman" w:hAnsi="Times New Roman" w:cs="Times New Roman"/>
            <w:color w:val="000000" w:themeColor="text1"/>
            <w:sz w:val="24"/>
            <w:szCs w:val="24"/>
          </w:rPr>
          <w:t xml:space="preserve">food </w:t>
        </w:r>
      </w:ins>
      <w:r w:rsidR="001664EF" w:rsidRPr="008075BE">
        <w:rPr>
          <w:rFonts w:ascii="Times New Roman" w:hAnsi="Times New Roman" w:cs="Times New Roman"/>
          <w:color w:val="000000" w:themeColor="text1"/>
          <w:sz w:val="24"/>
          <w:szCs w:val="24"/>
        </w:rPr>
        <w:t>contamination</w:t>
      </w:r>
      <w:del w:id="182" w:author="Sargsyan, Davit [JRDUS]" w:date="2024-12-21T20:28:00Z">
        <w:r w:rsidR="001664EF" w:rsidRPr="008075BE" w:rsidDel="00D01B1C">
          <w:rPr>
            <w:rFonts w:ascii="Times New Roman" w:hAnsi="Times New Roman" w:cs="Times New Roman"/>
            <w:color w:val="000000" w:themeColor="text1"/>
            <w:sz w:val="24"/>
            <w:szCs w:val="24"/>
          </w:rPr>
          <w:delText xml:space="preserve"> from </w:delText>
        </w:r>
        <w:r w:rsidR="00D424A1" w:rsidDel="00D01B1C">
          <w:rPr>
            <w:rFonts w:ascii="Times New Roman" w:hAnsi="Times New Roman" w:cs="Times New Roman"/>
            <w:color w:val="000000" w:themeColor="text1"/>
            <w:sz w:val="24"/>
            <w:szCs w:val="24"/>
          </w:rPr>
          <w:delText>food</w:delText>
        </w:r>
      </w:del>
      <w:r w:rsidR="001664EF" w:rsidRPr="008075BE">
        <w:rPr>
          <w:rFonts w:ascii="Times New Roman" w:hAnsi="Times New Roman" w:cs="Times New Roman"/>
          <w:color w:val="000000" w:themeColor="text1"/>
          <w:sz w:val="24"/>
          <w:szCs w:val="24"/>
        </w:rPr>
        <w:t xml:space="preserve">. </w:t>
      </w:r>
      <w:del w:id="183" w:author="Sargsyan, Davit [JRDUS]" w:date="2024-12-21T20:28:00Z">
        <w:r w:rsidR="001664EF" w:rsidRPr="008075BE" w:rsidDel="00C9572A">
          <w:rPr>
            <w:rFonts w:ascii="Times New Roman" w:hAnsi="Times New Roman" w:cs="Times New Roman"/>
            <w:color w:val="000000" w:themeColor="text1"/>
            <w:sz w:val="24"/>
            <w:szCs w:val="24"/>
          </w:rPr>
          <w:delText xml:space="preserve">Finally, OTUs </w:delText>
        </w:r>
        <w:r w:rsidRPr="008075BE" w:rsidDel="00C9572A">
          <w:rPr>
            <w:rFonts w:ascii="Times New Roman" w:hAnsi="Times New Roman" w:cs="Times New Roman"/>
            <w:color w:val="000000" w:themeColor="text1"/>
            <w:sz w:val="24"/>
            <w:szCs w:val="24"/>
          </w:rPr>
          <w:delText xml:space="preserve">that were </w:delText>
        </w:r>
        <w:r w:rsidR="001664EF" w:rsidRPr="008075BE" w:rsidDel="00C9572A">
          <w:rPr>
            <w:rFonts w:ascii="Times New Roman" w:hAnsi="Times New Roman" w:cs="Times New Roman"/>
            <w:color w:val="000000" w:themeColor="text1"/>
            <w:sz w:val="24"/>
            <w:szCs w:val="24"/>
          </w:rPr>
          <w:delText>not mapped to any bacterial phylum were removed, and the remaining OTUs analyzed.</w:delText>
        </w:r>
      </w:del>
    </w:p>
    <w:p w14:paraId="682362CA" w14:textId="091A112E" w:rsidR="00B764A5" w:rsidRPr="009D44F0" w:rsidRDefault="00B764A5" w:rsidP="009D44F0">
      <w:pPr>
        <w:pStyle w:val="Heading2"/>
        <w:jc w:val="both"/>
        <w:rPr>
          <w:rFonts w:ascii="Times New Roman" w:hAnsi="Times New Roman" w:cs="Times New Roman"/>
          <w:color w:val="000000" w:themeColor="text1"/>
          <w:sz w:val="24"/>
          <w:szCs w:val="24"/>
        </w:rPr>
      </w:pPr>
      <w:bookmarkStart w:id="184" w:name="_Toc179148164"/>
      <w:r w:rsidRPr="009D44F0">
        <w:rPr>
          <w:rFonts w:ascii="Times New Roman" w:hAnsi="Times New Roman" w:cs="Times New Roman"/>
          <w:color w:val="000000" w:themeColor="text1"/>
          <w:sz w:val="24"/>
          <w:szCs w:val="24"/>
        </w:rPr>
        <w:t xml:space="preserve">2.3 </w:t>
      </w:r>
      <w:ins w:id="185" w:author="Sargsyan, Davit [JRDUS]" w:date="2024-12-21T20:29:00Z">
        <w:r w:rsidR="002F3DC5">
          <w:rPr>
            <w:rFonts w:ascii="Times New Roman" w:hAnsi="Times New Roman" w:cs="Times New Roman"/>
            <w:color w:val="000000" w:themeColor="text1"/>
            <w:sz w:val="24"/>
            <w:szCs w:val="24"/>
          </w:rPr>
          <w:t xml:space="preserve">Analysis of </w:t>
        </w:r>
      </w:ins>
      <w:del w:id="186" w:author="Sargsyan, Davit [JRDUS]" w:date="2024-12-21T20:29:00Z">
        <w:r w:rsidRPr="009D44F0" w:rsidDel="002F3DC5">
          <w:rPr>
            <w:rFonts w:ascii="Times New Roman" w:hAnsi="Times New Roman" w:cs="Times New Roman"/>
            <w:color w:val="000000" w:themeColor="text1"/>
            <w:sz w:val="24"/>
            <w:szCs w:val="24"/>
          </w:rPr>
          <w:delText xml:space="preserve">Microbial </w:delText>
        </w:r>
      </w:del>
      <w:ins w:id="187" w:author="Sargsyan, Davit [JRDUS]" w:date="2024-12-21T20:29:00Z">
        <w:r w:rsidR="002F3DC5">
          <w:rPr>
            <w:rFonts w:ascii="Times New Roman" w:hAnsi="Times New Roman" w:cs="Times New Roman"/>
            <w:color w:val="000000" w:themeColor="text1"/>
            <w:sz w:val="24"/>
            <w:szCs w:val="24"/>
          </w:rPr>
          <w:t>m</w:t>
        </w:r>
        <w:r w:rsidR="002F3DC5" w:rsidRPr="009D44F0">
          <w:rPr>
            <w:rFonts w:ascii="Times New Roman" w:hAnsi="Times New Roman" w:cs="Times New Roman"/>
            <w:color w:val="000000" w:themeColor="text1"/>
            <w:sz w:val="24"/>
            <w:szCs w:val="24"/>
          </w:rPr>
          <w:t xml:space="preserve">icrobial </w:t>
        </w:r>
      </w:ins>
      <w:r w:rsidRPr="009D44F0">
        <w:rPr>
          <w:rFonts w:ascii="Times New Roman" w:hAnsi="Times New Roman" w:cs="Times New Roman"/>
          <w:color w:val="000000" w:themeColor="text1"/>
          <w:sz w:val="24"/>
          <w:szCs w:val="24"/>
        </w:rPr>
        <w:t>metabolites</w:t>
      </w:r>
      <w:del w:id="188" w:author="Sargsyan, Davit [JRDUS]" w:date="2024-12-21T20:29:00Z">
        <w:r w:rsidRPr="009D44F0" w:rsidDel="002F3DC5">
          <w:rPr>
            <w:rFonts w:ascii="Times New Roman" w:hAnsi="Times New Roman" w:cs="Times New Roman"/>
            <w:color w:val="000000" w:themeColor="text1"/>
            <w:sz w:val="24"/>
            <w:szCs w:val="24"/>
          </w:rPr>
          <w:delText xml:space="preserve"> analysis</w:delText>
        </w:r>
      </w:del>
      <w:bookmarkEnd w:id="184"/>
    </w:p>
    <w:p w14:paraId="1CDDC984" w14:textId="58249404" w:rsidR="00B764A5" w:rsidRPr="008075BE" w:rsidRDefault="002F3DC5" w:rsidP="009D44F0">
      <w:pPr>
        <w:jc w:val="both"/>
        <w:rPr>
          <w:rFonts w:ascii="Times New Roman" w:hAnsi="Times New Roman" w:cs="Times New Roman"/>
          <w:color w:val="000000" w:themeColor="text1"/>
          <w:sz w:val="24"/>
          <w:szCs w:val="24"/>
        </w:rPr>
      </w:pPr>
      <w:ins w:id="189" w:author="Sargsyan, Davit [JRDUS]" w:date="2024-12-21T20:29:00Z">
        <w:r>
          <w:rPr>
            <w:rFonts w:ascii="Times New Roman" w:hAnsi="Times New Roman" w:cs="Times New Roman"/>
            <w:color w:val="000000" w:themeColor="text1"/>
            <w:sz w:val="24"/>
            <w:szCs w:val="24"/>
          </w:rPr>
          <w:t>Concentrations of m</w:t>
        </w:r>
      </w:ins>
      <w:del w:id="190" w:author="Sargsyan, Davit [JRDUS]" w:date="2024-12-21T20:29:00Z">
        <w:r w:rsidR="001951B4" w:rsidRPr="008075BE" w:rsidDel="002F3DC5">
          <w:rPr>
            <w:rFonts w:ascii="Times New Roman" w:hAnsi="Times New Roman" w:cs="Times New Roman"/>
            <w:color w:val="000000" w:themeColor="text1"/>
            <w:sz w:val="24"/>
            <w:szCs w:val="24"/>
          </w:rPr>
          <w:delText>M</w:delText>
        </w:r>
      </w:del>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001951B4"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 xml:space="preserve">free amino acids, and SCFA were </w:t>
      </w:r>
      <w:del w:id="191" w:author="Sargsyan, Davit [JRDUS]" w:date="2024-12-21T20:29:00Z">
        <w:r w:rsidR="00B764A5" w:rsidRPr="008075BE" w:rsidDel="002F3DC5">
          <w:rPr>
            <w:rFonts w:ascii="Times New Roman" w:hAnsi="Times New Roman" w:cs="Times New Roman"/>
            <w:color w:val="000000" w:themeColor="text1"/>
            <w:sz w:val="24"/>
            <w:szCs w:val="24"/>
          </w:rPr>
          <w:delText xml:space="preserve">quantified </w:delText>
        </w:r>
      </w:del>
      <w:ins w:id="192" w:author="Sargsyan, Davit [JRDUS]" w:date="2024-12-21T20:29:00Z">
        <w:r>
          <w:rPr>
            <w:rFonts w:ascii="Times New Roman" w:hAnsi="Times New Roman" w:cs="Times New Roman"/>
            <w:color w:val="000000" w:themeColor="text1"/>
            <w:sz w:val="24"/>
            <w:szCs w:val="24"/>
          </w:rPr>
          <w:t>est</w:t>
        </w:r>
      </w:ins>
      <w:ins w:id="193" w:author="Sargsyan, Davit [JRDUS]" w:date="2024-12-21T20:30:00Z">
        <w:r>
          <w:rPr>
            <w:rFonts w:ascii="Times New Roman" w:hAnsi="Times New Roman" w:cs="Times New Roman"/>
            <w:color w:val="000000" w:themeColor="text1"/>
            <w:sz w:val="24"/>
            <w:szCs w:val="24"/>
          </w:rPr>
          <w:t>imated</w:t>
        </w:r>
      </w:ins>
      <w:ins w:id="194" w:author="Sargsyan, Davit [JRDUS]" w:date="2024-12-21T20:29:00Z">
        <w:r w:rsidRPr="008075BE">
          <w:rPr>
            <w:rFonts w:ascii="Times New Roman" w:hAnsi="Times New Roman" w:cs="Times New Roman"/>
            <w:color w:val="000000" w:themeColor="text1"/>
            <w:sz w:val="24"/>
            <w:szCs w:val="24"/>
          </w:rPr>
          <w:t xml:space="preserve"> </w:t>
        </w:r>
      </w:ins>
      <w:r w:rsidR="00B764A5" w:rsidRPr="008075BE">
        <w:rPr>
          <w:rFonts w:ascii="Times New Roman" w:hAnsi="Times New Roman" w:cs="Times New Roman"/>
          <w:color w:val="000000" w:themeColor="text1"/>
          <w:sz w:val="24"/>
          <w:szCs w:val="24"/>
        </w:rPr>
        <w:t>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001951B4"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5E9E9241" w:rsidR="00B764A5" w:rsidRPr="009D44F0" w:rsidRDefault="00B764A5" w:rsidP="009D44F0">
      <w:pPr>
        <w:pStyle w:val="Heading2"/>
        <w:jc w:val="both"/>
        <w:rPr>
          <w:rFonts w:ascii="Times New Roman" w:hAnsi="Times New Roman" w:cs="Times New Roman"/>
          <w:color w:val="000000" w:themeColor="text1"/>
          <w:sz w:val="24"/>
          <w:szCs w:val="24"/>
        </w:rPr>
      </w:pPr>
      <w:bookmarkStart w:id="195" w:name="_Toc179148165"/>
      <w:r w:rsidRPr="009D44F0">
        <w:rPr>
          <w:rFonts w:ascii="Times New Roman" w:hAnsi="Times New Roman" w:cs="Times New Roman"/>
          <w:color w:val="000000" w:themeColor="text1"/>
          <w:sz w:val="24"/>
          <w:szCs w:val="24"/>
        </w:rPr>
        <w:t xml:space="preserve">2.4 Statistical </w:t>
      </w:r>
      <w:r w:rsidR="00913A3C">
        <w:rPr>
          <w:rFonts w:ascii="Times New Roman" w:hAnsi="Times New Roman" w:cs="Times New Roman"/>
          <w:color w:val="000000" w:themeColor="text1"/>
          <w:sz w:val="24"/>
          <w:szCs w:val="24"/>
        </w:rPr>
        <w:t>a</w:t>
      </w:r>
      <w:r w:rsidRPr="009D44F0">
        <w:rPr>
          <w:rFonts w:ascii="Times New Roman" w:hAnsi="Times New Roman" w:cs="Times New Roman"/>
          <w:color w:val="000000" w:themeColor="text1"/>
          <w:sz w:val="24"/>
          <w:szCs w:val="24"/>
        </w:rPr>
        <w:t>nalyses</w:t>
      </w:r>
      <w:bookmarkEnd w:id="195"/>
    </w:p>
    <w:p w14:paraId="6280EB17" w14:textId="5F4A4298" w:rsidR="00B764A5" w:rsidRPr="008075BE" w:rsidRDefault="00B764A5"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Shannon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arger values of the index, therefore, represent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F348AC">
        <w:rPr>
          <w:rFonts w:ascii="Times New Roman" w:hAnsi="Times New Roman" w:cs="Times New Roman"/>
          <w:color w:val="000000" w:themeColor="text1"/>
          <w:sz w:val="24"/>
          <w:szCs w:val="24"/>
        </w:rPr>
        <w:t>The estimates were presented as means +/- standard error of the means (SEM).</w:t>
      </w:r>
      <w:r w:rsidRPr="008075BE">
        <w:rPr>
          <w:rFonts w:ascii="Times New Roman" w:hAnsi="Times New Roman" w:cs="Times New Roman"/>
          <w:color w:val="000000" w:themeColor="text1"/>
          <w:sz w:val="24"/>
          <w:szCs w:val="24"/>
        </w:rPr>
        <w:t xml:space="preserve"> 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r w:rsidR="00B73D04"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00B73D04"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00B73D04"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00B73D04" w:rsidRPr="008075BE">
        <w:rPr>
          <w:rFonts w:ascii="Times New Roman" w:hAnsi="Times New Roman" w:cs="Times New Roman"/>
          <w:color w:val="000000" w:themeColor="text1"/>
          <w:sz w:val="24"/>
          <w:szCs w:val="24"/>
        </w:rPr>
        <w:t xml:space="preserve"> b</w:t>
      </w:r>
      <w:r w:rsidRPr="008075BE">
        <w:rPr>
          <w:rFonts w:ascii="Times New Roman" w:hAnsi="Times New Roman" w:cs="Times New Roman"/>
          <w:color w:val="000000" w:themeColor="text1"/>
          <w:sz w:val="24"/>
          <w:szCs w:val="24"/>
        </w:rPr>
        <w:t xml:space="preserve">acterial </w:t>
      </w:r>
      <w:r w:rsidRPr="008075BE">
        <w:rPr>
          <w:rFonts w:ascii="Times New Roman" w:hAnsi="Times New Roman" w:cs="Times New Roman"/>
          <w:color w:val="000000" w:themeColor="text1"/>
          <w:sz w:val="24"/>
          <w:szCs w:val="24"/>
        </w:rPr>
        <w:lastRenderedPageBreak/>
        <w:t xml:space="preserve">composition </w:t>
      </w:r>
      <w:r w:rsidR="00B73D04" w:rsidRPr="008075BE">
        <w:rPr>
          <w:rFonts w:ascii="Times New Roman" w:hAnsi="Times New Roman" w:cs="Times New Roman"/>
          <w:color w:val="000000" w:themeColor="text1"/>
          <w:sz w:val="24"/>
          <w:szCs w:val="24"/>
        </w:rPr>
        <w:t xml:space="preserve">of the samples </w:t>
      </w:r>
      <w:r w:rsidRPr="008075BE">
        <w:rPr>
          <w:rFonts w:ascii="Times New Roman" w:hAnsi="Times New Roman" w:cs="Times New Roman"/>
          <w:color w:val="000000" w:themeColor="text1"/>
          <w:sz w:val="24"/>
          <w:szCs w:val="24"/>
        </w:rPr>
        <w:t>at different taxonomic levels</w:t>
      </w:r>
      <w:r w:rsidR="00B73D0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 PCA is a </w:t>
      </w:r>
      <w:del w:id="196" w:author="Sargsyan, Davit [JRDUS]" w:date="2024-12-21T20:32:00Z">
        <w:r w:rsidRPr="008075BE" w:rsidDel="003D58FC">
          <w:rPr>
            <w:rFonts w:ascii="Times New Roman" w:hAnsi="Times New Roman" w:cs="Times New Roman"/>
            <w:color w:val="000000" w:themeColor="text1"/>
            <w:sz w:val="24"/>
            <w:szCs w:val="24"/>
          </w:rPr>
          <w:delText xml:space="preserve">linear transformation that </w:delText>
        </w:r>
      </w:del>
      <w:ins w:id="197" w:author="Sargsyan, Davit [JRDUS]" w:date="2024-12-21T20:32:00Z">
        <w:r w:rsidR="003D58FC">
          <w:rPr>
            <w:rFonts w:ascii="Times New Roman" w:hAnsi="Times New Roman" w:cs="Times New Roman"/>
            <w:color w:val="000000" w:themeColor="text1"/>
            <w:sz w:val="24"/>
            <w:szCs w:val="24"/>
          </w:rPr>
          <w:t xml:space="preserve">technique that </w:t>
        </w:r>
      </w:ins>
      <w:r w:rsidRPr="008075BE">
        <w:rPr>
          <w:rFonts w:ascii="Times New Roman" w:hAnsi="Times New Roman" w:cs="Times New Roman"/>
          <w:color w:val="000000" w:themeColor="text1"/>
          <w:sz w:val="24"/>
          <w:szCs w:val="24"/>
        </w:rPr>
        <w:t xml:space="preserve">projects the data from the original </w:t>
      </w:r>
      <w:del w:id="198" w:author="Sargsyan, Davit [JRDUS]" w:date="2024-12-21T20:32:00Z">
        <w:r w:rsidRPr="008075BE" w:rsidDel="003D58FC">
          <w:rPr>
            <w:rFonts w:ascii="Times New Roman" w:hAnsi="Times New Roman" w:cs="Times New Roman"/>
            <w:i/>
            <w:iCs/>
            <w:color w:val="000000" w:themeColor="text1"/>
            <w:sz w:val="24"/>
            <w:szCs w:val="24"/>
          </w:rPr>
          <w:delText>n</w:delText>
        </w:r>
      </w:del>
      <w:ins w:id="199" w:author="Sargsyan, Davit [JRDUS]" w:date="2024-12-21T20:32:00Z">
        <w:r w:rsidR="003D58FC">
          <w:rPr>
            <w:rFonts w:ascii="Times New Roman" w:hAnsi="Times New Roman" w:cs="Times New Roman"/>
            <w:i/>
            <w:iCs/>
            <w:color w:val="000000" w:themeColor="text1"/>
            <w:sz w:val="24"/>
            <w:szCs w:val="24"/>
          </w:rPr>
          <w:t>p</w:t>
        </w:r>
      </w:ins>
      <w:r w:rsidRPr="008075BE">
        <w:rPr>
          <w:rFonts w:ascii="Times New Roman" w:hAnsi="Times New Roman" w:cs="Times New Roman"/>
          <w:color w:val="000000" w:themeColor="text1"/>
          <w:sz w:val="24"/>
          <w:szCs w:val="24"/>
        </w:rPr>
        <w:t>-dimensional, correlated space</w:t>
      </w:r>
      <w:del w:id="200" w:author="Sargsyan, Davit [JRDUS]" w:date="2024-12-21T20:33:00Z">
        <w:r w:rsidRPr="008075BE" w:rsidDel="003D58FC">
          <w:rPr>
            <w:rFonts w:ascii="Times New Roman" w:hAnsi="Times New Roman" w:cs="Times New Roman"/>
            <w:color w:val="000000" w:themeColor="text1"/>
            <w:sz w:val="24"/>
            <w:szCs w:val="24"/>
          </w:rPr>
          <w:delText xml:space="preserve"> (here, each taxonomic unit </w:delText>
        </w:r>
        <w:r w:rsidR="00D424A1" w:rsidDel="003D58FC">
          <w:rPr>
            <w:rFonts w:ascii="Times New Roman" w:hAnsi="Times New Roman" w:cs="Times New Roman"/>
            <w:color w:val="000000" w:themeColor="text1"/>
            <w:sz w:val="24"/>
            <w:szCs w:val="24"/>
          </w:rPr>
          <w:delText>represented</w:delText>
        </w:r>
        <w:r w:rsidRPr="008075BE" w:rsidDel="003D58FC">
          <w:rPr>
            <w:rFonts w:ascii="Times New Roman" w:hAnsi="Times New Roman" w:cs="Times New Roman"/>
            <w:color w:val="000000" w:themeColor="text1"/>
            <w:sz w:val="24"/>
            <w:szCs w:val="24"/>
          </w:rPr>
          <w:delText xml:space="preserve"> a dimension)</w:delText>
        </w:r>
      </w:del>
      <w:r w:rsidRPr="008075BE">
        <w:rPr>
          <w:rFonts w:ascii="Times New Roman" w:hAnsi="Times New Roman" w:cs="Times New Roman"/>
          <w:color w:val="000000" w:themeColor="text1"/>
          <w:sz w:val="24"/>
          <w:szCs w:val="24"/>
        </w:rPr>
        <w:t xml:space="preserve"> onto a new, orthogonal </w:t>
      </w:r>
      <w:del w:id="201" w:author="Sargsyan, Davit [JRDUS]" w:date="2024-12-21T20:33:00Z">
        <w:r w:rsidRPr="008075BE" w:rsidDel="003D58FC">
          <w:rPr>
            <w:rFonts w:ascii="Times New Roman" w:hAnsi="Times New Roman" w:cs="Times New Roman"/>
            <w:i/>
            <w:iCs/>
            <w:color w:val="000000" w:themeColor="text1"/>
            <w:sz w:val="24"/>
            <w:szCs w:val="24"/>
          </w:rPr>
          <w:delText>n</w:delText>
        </w:r>
      </w:del>
      <w:ins w:id="202" w:author="Sargsyan, Davit [JRDUS]" w:date="2024-12-21T20:33:00Z">
        <w:r w:rsidR="003D58FC">
          <w:rPr>
            <w:rFonts w:ascii="Times New Roman" w:hAnsi="Times New Roman" w:cs="Times New Roman"/>
            <w:i/>
            <w:iCs/>
            <w:color w:val="000000" w:themeColor="text1"/>
            <w:sz w:val="24"/>
            <w:szCs w:val="24"/>
          </w:rPr>
          <w:t>p</w:t>
        </w:r>
      </w:ins>
      <w:r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Pr="008075BE">
        <w:rPr>
          <w:rFonts w:ascii="Times New Roman" w:hAnsi="Times New Roman" w:cs="Times New Roman"/>
          <w:color w:val="000000" w:themeColor="text1"/>
          <w:sz w:val="24"/>
          <w:szCs w:val="24"/>
        </w:rPr>
        <w:t xml:space="preserve">in the direction that explains most of variability in the data, </w:t>
      </w:r>
      <w:r w:rsidR="000D6B0A"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and orthogonal to PC1</w:t>
      </w:r>
      <w:r w:rsidR="00D37D83">
        <w:rPr>
          <w:rFonts w:ascii="Times New Roman" w:hAnsi="Times New Roman" w:cs="Times New Roman"/>
          <w:color w:val="000000" w:themeColor="text1"/>
          <w:sz w:val="24"/>
          <w:szCs w:val="24"/>
        </w:rPr>
        <w:t>, and so on</w:t>
      </w:r>
      <w:r w:rsidR="00D424A1">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ins w:id="203" w:author="Sargsyan, Davit [JRDUS]" w:date="2024-12-21T20:34:00Z">
        <w:r w:rsidR="003D58FC">
          <w:rPr>
            <w:rFonts w:ascii="Times New Roman" w:hAnsi="Times New Roman" w:cs="Times New Roman"/>
            <w:color w:val="000000" w:themeColor="text1"/>
            <w:sz w:val="24"/>
            <w:szCs w:val="24"/>
          </w:rPr>
          <w:t>In this case,</w:t>
        </w:r>
      </w:ins>
      <w:ins w:id="204" w:author="Sargsyan, Davit [JRDUS]" w:date="2024-12-21T20:33:00Z">
        <w:r w:rsidR="003D58FC">
          <w:rPr>
            <w:rFonts w:ascii="Times New Roman" w:hAnsi="Times New Roman" w:cs="Times New Roman"/>
            <w:color w:val="000000" w:themeColor="text1"/>
            <w:sz w:val="24"/>
            <w:szCs w:val="24"/>
          </w:rPr>
          <w:t xml:space="preserve"> each </w:t>
        </w:r>
      </w:ins>
      <w:ins w:id="205" w:author="Sargsyan, Davit [JRDUS]" w:date="2024-12-21T20:34:00Z">
        <w:r w:rsidR="003D58FC">
          <w:rPr>
            <w:rFonts w:ascii="Times New Roman" w:hAnsi="Times New Roman" w:cs="Times New Roman"/>
            <w:color w:val="000000" w:themeColor="text1"/>
            <w:sz w:val="24"/>
            <w:szCs w:val="24"/>
          </w:rPr>
          <w:t xml:space="preserve">taxonomic unit at each level of analysis represented a single dimension. </w:t>
        </w:r>
      </w:ins>
      <w:r w:rsidRPr="008075BE">
        <w:rPr>
          <w:rFonts w:ascii="Times New Roman" w:hAnsi="Times New Roman" w:cs="Times New Roman"/>
          <w:color w:val="000000" w:themeColor="text1"/>
          <w:sz w:val="24"/>
          <w:szCs w:val="24"/>
        </w:rPr>
        <w:t xml:space="preserve">The </w:t>
      </w:r>
      <w:r w:rsidR="00B73D04"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00B73D04"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 xml:space="preserve">and </w:t>
      </w:r>
      <w:del w:id="206" w:author="Sargsyan, Davit [JRDUS]" w:date="2024-12-21T20:35:00Z">
        <w:r w:rsidR="00142384" w:rsidRPr="008075BE" w:rsidDel="003D58FC">
          <w:rPr>
            <w:rFonts w:ascii="Times New Roman" w:hAnsi="Times New Roman" w:cs="Times New Roman"/>
            <w:color w:val="000000" w:themeColor="text1"/>
            <w:sz w:val="24"/>
            <w:szCs w:val="24"/>
          </w:rPr>
          <w:delText>color</w:delText>
        </w:r>
        <w:r w:rsidR="00B73D04" w:rsidRPr="008075BE" w:rsidDel="003D58FC">
          <w:rPr>
            <w:rFonts w:ascii="Times New Roman" w:hAnsi="Times New Roman" w:cs="Times New Roman"/>
            <w:color w:val="000000" w:themeColor="text1"/>
            <w:sz w:val="24"/>
            <w:szCs w:val="24"/>
          </w:rPr>
          <w:delText xml:space="preserve">-coding </w:delText>
        </w:r>
      </w:del>
      <w:del w:id="207" w:author="Sargsyan, Davit [JRDUS]" w:date="2024-12-21T20:36:00Z">
        <w:r w:rsidR="00B73D04" w:rsidRPr="008075BE" w:rsidDel="003D58FC">
          <w:rPr>
            <w:rFonts w:ascii="Times New Roman" w:hAnsi="Times New Roman" w:cs="Times New Roman"/>
            <w:color w:val="000000" w:themeColor="text1"/>
            <w:sz w:val="24"/>
            <w:szCs w:val="24"/>
          </w:rPr>
          <w:delText>the</w:delText>
        </w:r>
      </w:del>
      <w:ins w:id="208" w:author="Sargsyan, Davit [JRDUS]" w:date="2024-12-21T20:36:00Z">
        <w:r w:rsidR="003D58FC">
          <w:rPr>
            <w:rFonts w:ascii="Times New Roman" w:hAnsi="Times New Roman" w:cs="Times New Roman"/>
            <w:color w:val="000000" w:themeColor="text1"/>
            <w:sz w:val="24"/>
            <w:szCs w:val="24"/>
          </w:rPr>
          <w:t>marking the</w:t>
        </w:r>
      </w:ins>
      <w:r w:rsidR="00B73D04" w:rsidRPr="008075BE">
        <w:rPr>
          <w:rFonts w:ascii="Times New Roman" w:hAnsi="Times New Roman" w:cs="Times New Roman"/>
          <w:color w:val="000000" w:themeColor="text1"/>
          <w:sz w:val="24"/>
          <w:szCs w:val="24"/>
        </w:rPr>
        <w:t xml:space="preserve"> points for genotype, diet or DSS challenge</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Pr="008075BE">
        <w:rPr>
          <w:rFonts w:ascii="Times New Roman" w:hAnsi="Times New Roman" w:cs="Times New Roman"/>
          <w:color w:val="000000" w:themeColor="text1"/>
          <w:sz w:val="24"/>
          <w:szCs w:val="24"/>
        </w:rPr>
        <w:t xml:space="preserve"> the direction and the magnitude of the original axes</w:t>
      </w:r>
      <w:ins w:id="209" w:author="Sargsyan, Davit [JRDUS]" w:date="2024-12-21T20:36:00Z">
        <w:r w:rsidR="003D58FC">
          <w:rPr>
            <w:rFonts w:ascii="Times New Roman" w:hAnsi="Times New Roman" w:cs="Times New Roman"/>
            <w:color w:val="000000" w:themeColor="text1"/>
            <w:sz w:val="24"/>
            <w:szCs w:val="24"/>
          </w:rPr>
          <w:t xml:space="preserve"> relative to each other</w:t>
        </w:r>
      </w:ins>
      <w:del w:id="210" w:author="Sargsyan, Davit [JRDUS]" w:date="2024-12-21T20:37:00Z">
        <w:r w:rsidRPr="008075BE" w:rsidDel="003D58FC">
          <w:rPr>
            <w:rFonts w:ascii="Times New Roman" w:hAnsi="Times New Roman" w:cs="Times New Roman"/>
            <w:color w:val="000000" w:themeColor="text1"/>
            <w:sz w:val="24"/>
            <w:szCs w:val="24"/>
          </w:rPr>
          <w:delText xml:space="preserve"> (i.e., individual taxonomic units)</w:delText>
        </w:r>
      </w:del>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To assess the predictive power of PCA, m</w:t>
      </w:r>
      <w:r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0F1A732A" w:rsidR="00B764A5" w:rsidRPr="008075BE" w:rsidRDefault="0014238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w:t>
      </w:r>
      <w:ins w:id="211" w:author="Sargsyan, Davit [JRDUS]" w:date="2024-12-21T20:38:00Z">
        <w:r w:rsidR="00BA5AC8">
          <w:rPr>
            <w:rFonts w:ascii="Times New Roman" w:hAnsi="Times New Roman" w:cs="Times New Roman"/>
            <w:color w:val="000000" w:themeColor="text1"/>
            <w:sz w:val="24"/>
            <w:szCs w:val="24"/>
          </w:rPr>
          <w:t xml:space="preserve">corresponding to SEM and </w:t>
        </w:r>
      </w:ins>
      <w:proofErr w:type="spellStart"/>
      <w:r w:rsidR="00B764A5" w:rsidRPr="008075BE">
        <w:rPr>
          <w:rFonts w:ascii="Times New Roman" w:hAnsi="Times New Roman" w:cs="Times New Roman"/>
          <w:color w:val="000000" w:themeColor="text1"/>
          <w:sz w:val="24"/>
          <w:szCs w:val="24"/>
        </w:rPr>
        <w:t>and</w:t>
      </w:r>
      <w:proofErr w:type="spellEnd"/>
      <w:r w:rsidR="00B764A5" w:rsidRPr="008075BE">
        <w:rPr>
          <w:rFonts w:ascii="Times New Roman" w:hAnsi="Times New Roman" w:cs="Times New Roman"/>
          <w:color w:val="000000" w:themeColor="text1"/>
          <w:sz w:val="24"/>
          <w:szCs w:val="24"/>
        </w:rPr>
        <w:t xml:space="preserve"> stars indicating </w:t>
      </w:r>
      <w:r w:rsidR="00AA1FAF" w:rsidRPr="008075BE">
        <w:rPr>
          <w:rFonts w:ascii="Times New Roman" w:hAnsi="Times New Roman" w:cs="Times New Roman"/>
          <w:color w:val="000000" w:themeColor="text1"/>
          <w:sz w:val="24"/>
          <w:szCs w:val="24"/>
        </w:rPr>
        <w:t>statistical</w:t>
      </w:r>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del w:id="212" w:author="Sargsyan, Davit [JRDUS]" w:date="2024-12-21T20:39:00Z">
        <w:r w:rsidR="00B764A5" w:rsidRPr="008075BE" w:rsidDel="00BA5AC8">
          <w:rPr>
            <w:rFonts w:ascii="Times New Roman" w:hAnsi="Times New Roman" w:cs="Times New Roman"/>
            <w:color w:val="000000" w:themeColor="text1"/>
            <w:sz w:val="24"/>
            <w:szCs w:val="24"/>
          </w:rPr>
          <w:delText xml:space="preserve">different </w:delText>
        </w:r>
      </w:del>
      <w:ins w:id="213" w:author="Sargsyan, Davit [JRDUS]" w:date="2024-12-21T20:39:00Z">
        <w:r w:rsidR="00BA5AC8">
          <w:rPr>
            <w:rFonts w:ascii="Times New Roman" w:hAnsi="Times New Roman" w:cs="Times New Roman"/>
            <w:color w:val="000000" w:themeColor="text1"/>
            <w:sz w:val="24"/>
            <w:szCs w:val="24"/>
          </w:rPr>
          <w:t>the</w:t>
        </w:r>
        <w:r w:rsidR="00BA5AC8" w:rsidRPr="008075BE">
          <w:rPr>
            <w:rFonts w:ascii="Times New Roman" w:hAnsi="Times New Roman" w:cs="Times New Roman"/>
            <w:color w:val="000000" w:themeColor="text1"/>
            <w:sz w:val="24"/>
            <w:szCs w:val="24"/>
          </w:rPr>
          <w:t xml:space="preserve"> </w:t>
        </w:r>
      </w:ins>
      <w:r w:rsidR="00B764A5" w:rsidRPr="008075BE">
        <w:rPr>
          <w:rFonts w:ascii="Times New Roman" w:hAnsi="Times New Roman" w:cs="Times New Roman"/>
          <w:color w:val="000000" w:themeColor="text1"/>
          <w:sz w:val="24"/>
          <w:szCs w:val="24"/>
        </w:rPr>
        <w:t xml:space="preserve">groups. </w:t>
      </w:r>
    </w:p>
    <w:p w14:paraId="41025E27" w14:textId="0B3005AF" w:rsidR="00AB6127" w:rsidRPr="009D44F0" w:rsidRDefault="00AB6127" w:rsidP="009D44F0">
      <w:pPr>
        <w:pStyle w:val="Heading1"/>
        <w:jc w:val="both"/>
        <w:rPr>
          <w:rFonts w:ascii="Times New Roman" w:hAnsi="Times New Roman" w:cs="Times New Roman"/>
          <w:color w:val="000000" w:themeColor="text1"/>
          <w:sz w:val="24"/>
          <w:szCs w:val="24"/>
        </w:rPr>
      </w:pPr>
      <w:bookmarkStart w:id="214" w:name="_Toc128143906"/>
      <w:bookmarkStart w:id="215" w:name="_Toc179148166"/>
      <w:r w:rsidRPr="009D44F0">
        <w:rPr>
          <w:rFonts w:ascii="Times New Roman" w:hAnsi="Times New Roman" w:cs="Times New Roman"/>
          <w:color w:val="000000" w:themeColor="text1"/>
          <w:sz w:val="24"/>
          <w:szCs w:val="24"/>
        </w:rPr>
        <w:t>3 Results</w:t>
      </w:r>
      <w:bookmarkEnd w:id="214"/>
      <w:bookmarkEnd w:id="215"/>
    </w:p>
    <w:p w14:paraId="4C56D38E" w14:textId="105E039B" w:rsidR="00A461B9" w:rsidRPr="009D44F0" w:rsidRDefault="00A461B9" w:rsidP="009D44F0">
      <w:pPr>
        <w:pStyle w:val="Heading2"/>
        <w:jc w:val="both"/>
        <w:rPr>
          <w:rFonts w:ascii="Times New Roman" w:hAnsi="Times New Roman" w:cs="Times New Roman"/>
          <w:color w:val="000000" w:themeColor="text1"/>
          <w:sz w:val="24"/>
          <w:szCs w:val="24"/>
        </w:rPr>
      </w:pPr>
      <w:bookmarkStart w:id="216" w:name="_Toc179148167"/>
      <w:r w:rsidRPr="009D44F0">
        <w:rPr>
          <w:rFonts w:ascii="Times New Roman" w:hAnsi="Times New Roman" w:cs="Times New Roman"/>
          <w:color w:val="000000" w:themeColor="text1"/>
          <w:sz w:val="24"/>
          <w:szCs w:val="24"/>
        </w:rPr>
        <w:t>3.1 Data acquisition</w:t>
      </w:r>
      <w:bookmarkEnd w:id="216"/>
    </w:p>
    <w:p w14:paraId="74F1F171" w14:textId="6478AA6B" w:rsidR="00A461B9" w:rsidRPr="009D44F0" w:rsidRDefault="00A16A38" w:rsidP="009D44F0">
      <w:pPr>
        <w:jc w:val="both"/>
        <w:rPr>
          <w:rFonts w:ascii="Times New Roman" w:hAnsi="Times New Roman" w:cs="Times New Roman"/>
          <w:color w:val="000000" w:themeColor="text1"/>
          <w:sz w:val="24"/>
          <w:szCs w:val="24"/>
          <w:lang w:eastAsia="zh-CN"/>
        </w:rPr>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 xml:space="preserve">equencing varied </w:t>
      </w:r>
      <w:del w:id="217" w:author="Sargsyan, Davit [JRDUS]" w:date="2024-12-21T20:39:00Z">
        <w:r w:rsidR="00A461B9" w:rsidRPr="008075BE" w:rsidDel="00F22AD2">
          <w:rPr>
            <w:rFonts w:ascii="Times New Roman" w:hAnsi="Times New Roman" w:cs="Times New Roman"/>
            <w:color w:val="000000" w:themeColor="text1"/>
            <w:sz w:val="24"/>
            <w:szCs w:val="24"/>
          </w:rPr>
          <w:delText xml:space="preserve">between </w:delText>
        </w:r>
      </w:del>
      <w:ins w:id="218" w:author="Sargsyan, Davit [JRDUS]" w:date="2024-12-21T20:39:00Z">
        <w:r w:rsidR="00F22AD2">
          <w:rPr>
            <w:rFonts w:ascii="Times New Roman" w:hAnsi="Times New Roman" w:cs="Times New Roman"/>
            <w:color w:val="000000" w:themeColor="text1"/>
            <w:sz w:val="24"/>
            <w:szCs w:val="24"/>
          </w:rPr>
          <w:t>from</w:t>
        </w:r>
        <w:r w:rsidR="00F22AD2" w:rsidRPr="008075BE">
          <w:rPr>
            <w:rFonts w:ascii="Times New Roman" w:hAnsi="Times New Roman" w:cs="Times New Roman"/>
            <w:color w:val="000000" w:themeColor="text1"/>
            <w:sz w:val="24"/>
            <w:szCs w:val="24"/>
          </w:rPr>
          <w:t xml:space="preserve"> </w:t>
        </w:r>
      </w:ins>
      <w:r w:rsidR="00A461B9" w:rsidRPr="008075BE">
        <w:rPr>
          <w:rFonts w:ascii="Times New Roman" w:hAnsi="Times New Roman" w:cs="Times New Roman"/>
          <w:color w:val="000000" w:themeColor="text1"/>
          <w:sz w:val="24"/>
          <w:szCs w:val="24"/>
        </w:rPr>
        <w:t xml:space="preserve">30,008 </w:t>
      </w:r>
      <w:del w:id="219" w:author="Sargsyan, Davit [JRDUS]" w:date="2024-12-22T10:06:00Z">
        <w:r w:rsidR="00A461B9" w:rsidRPr="008075BE" w:rsidDel="00CA30AE">
          <w:rPr>
            <w:rFonts w:ascii="Times New Roman" w:hAnsi="Times New Roman" w:cs="Times New Roman"/>
            <w:color w:val="000000" w:themeColor="text1"/>
            <w:sz w:val="24"/>
            <w:szCs w:val="24"/>
          </w:rPr>
          <w:delText xml:space="preserve">and </w:delText>
        </w:r>
      </w:del>
      <w:ins w:id="220" w:author="Sargsyan, Davit [JRDUS]" w:date="2024-12-22T10:06:00Z">
        <w:r w:rsidR="00CA30AE">
          <w:rPr>
            <w:rFonts w:ascii="Times New Roman" w:hAnsi="Times New Roman" w:cs="Times New Roman"/>
            <w:color w:val="000000" w:themeColor="text1"/>
            <w:sz w:val="24"/>
            <w:szCs w:val="24"/>
          </w:rPr>
          <w:t>to</w:t>
        </w:r>
        <w:r w:rsidR="00CA30AE" w:rsidRPr="008075BE">
          <w:rPr>
            <w:rFonts w:ascii="Times New Roman" w:hAnsi="Times New Roman" w:cs="Times New Roman"/>
            <w:color w:val="000000" w:themeColor="text1"/>
            <w:sz w:val="24"/>
            <w:szCs w:val="24"/>
          </w:rPr>
          <w:t xml:space="preserve"> </w:t>
        </w:r>
      </w:ins>
      <w:r w:rsidR="00A461B9" w:rsidRPr="008075BE">
        <w:rPr>
          <w:rFonts w:ascii="Times New Roman" w:hAnsi="Times New Roman" w:cs="Times New Roman"/>
          <w:color w:val="000000" w:themeColor="text1"/>
          <w:sz w:val="24"/>
          <w:szCs w:val="24"/>
        </w:rPr>
        <w:t>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r w:rsidR="00004316" w:rsidRPr="008075BE">
        <w:rPr>
          <w:rFonts w:ascii="Times New Roman" w:hAnsi="Times New Roman" w:cs="Times New Roman"/>
          <w:color w:val="000000" w:themeColor="text1"/>
          <w:sz w:val="24"/>
          <w:szCs w:val="24"/>
        </w:rPr>
        <w:t>bacteria</w:t>
      </w:r>
      <w:r w:rsidR="00D37D83">
        <w:rPr>
          <w:rFonts w:ascii="Times New Roman" w:hAnsi="Times New Roman" w:cs="Times New Roman"/>
          <w:color w:val="000000" w:themeColor="text1"/>
          <w:sz w:val="24"/>
          <w:szCs w:val="24"/>
        </w:rPr>
        <w:t>l</w:t>
      </w:r>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 xml:space="preserve">10,197 (94.78% of total OTUs), 7,994 (98.34%) and 7,558 (96.07%) bacterial OTUs were </w:t>
      </w:r>
      <w:del w:id="221" w:author="Sargsyan, Davit [JRDUS]" w:date="2024-12-22T10:07:00Z">
        <w:r w:rsidR="00A461B9" w:rsidRPr="008075BE" w:rsidDel="00CA30AE">
          <w:rPr>
            <w:rFonts w:ascii="Times New Roman" w:hAnsi="Times New Roman" w:cs="Times New Roman"/>
            <w:color w:val="000000" w:themeColor="text1"/>
            <w:sz w:val="24"/>
            <w:szCs w:val="24"/>
          </w:rPr>
          <w:delText xml:space="preserve">identified </w:delText>
        </w:r>
      </w:del>
      <w:ins w:id="222" w:author="Sargsyan, Davit [JRDUS]" w:date="2024-12-22T10:07:00Z">
        <w:r w:rsidR="00CA30AE">
          <w:rPr>
            <w:rFonts w:ascii="Times New Roman" w:hAnsi="Times New Roman" w:cs="Times New Roman"/>
            <w:color w:val="000000" w:themeColor="text1"/>
            <w:sz w:val="24"/>
            <w:szCs w:val="24"/>
          </w:rPr>
          <w:t>detected</w:t>
        </w:r>
        <w:r w:rsidR="00CA30AE" w:rsidRPr="008075BE">
          <w:rPr>
            <w:rFonts w:ascii="Times New Roman" w:hAnsi="Times New Roman" w:cs="Times New Roman"/>
            <w:color w:val="000000" w:themeColor="text1"/>
            <w:sz w:val="24"/>
            <w:szCs w:val="24"/>
          </w:rPr>
          <w:t xml:space="preserve"> </w:t>
        </w:r>
      </w:ins>
      <w:r w:rsidR="00A461B9" w:rsidRPr="008075BE">
        <w:rPr>
          <w:rFonts w:ascii="Times New Roman" w:hAnsi="Times New Roman" w:cs="Times New Roman"/>
          <w:color w:val="000000" w:themeColor="text1"/>
          <w:sz w:val="24"/>
          <w:szCs w:val="24"/>
        </w:rPr>
        <w:t xml:space="preserve">in the </w:t>
      </w:r>
      <w:r w:rsidR="00012EB2">
        <w:rPr>
          <w:rFonts w:ascii="Times New Roman" w:hAnsi="Times New Roman" w:cs="Times New Roman"/>
          <w:color w:val="000000" w:themeColor="text1"/>
          <w:sz w:val="24"/>
          <w:szCs w:val="24"/>
        </w:rPr>
        <w:t>three</w:t>
      </w:r>
      <w:r w:rsidR="00012EB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experiments</w:t>
      </w:r>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0E53F3C5" w14:textId="2F6B8821" w:rsidR="00B764A5" w:rsidRPr="009D44F0" w:rsidRDefault="00B764A5" w:rsidP="009D44F0">
      <w:pPr>
        <w:pStyle w:val="Heading2"/>
        <w:jc w:val="both"/>
        <w:rPr>
          <w:rFonts w:ascii="Times New Roman" w:hAnsi="Times New Roman" w:cs="Times New Roman"/>
          <w:color w:val="000000" w:themeColor="text1"/>
          <w:sz w:val="24"/>
          <w:szCs w:val="24"/>
        </w:rPr>
      </w:pPr>
      <w:bookmarkStart w:id="223" w:name="_Toc179148168"/>
      <w:r w:rsidRPr="009D44F0">
        <w:rPr>
          <w:rFonts w:ascii="Times New Roman" w:hAnsi="Times New Roman" w:cs="Times New Roman"/>
          <w:color w:val="000000" w:themeColor="text1"/>
          <w:sz w:val="24"/>
          <w:szCs w:val="24"/>
        </w:rPr>
        <w:lastRenderedPageBreak/>
        <w:t>3.</w:t>
      </w:r>
      <w:r w:rsidR="00A461B9" w:rsidRPr="009D44F0">
        <w:rPr>
          <w:rFonts w:ascii="Times New Roman" w:hAnsi="Times New Roman" w:cs="Times New Roman"/>
          <w:color w:val="000000" w:themeColor="text1"/>
          <w:sz w:val="24"/>
          <w:szCs w:val="24"/>
        </w:rPr>
        <w:t>2 Diet, g</w:t>
      </w:r>
      <w:r w:rsidRPr="009D44F0">
        <w:rPr>
          <w:rFonts w:ascii="Times New Roman" w:hAnsi="Times New Roman" w:cs="Times New Roman"/>
          <w:color w:val="000000" w:themeColor="text1"/>
          <w:sz w:val="24"/>
          <w:szCs w:val="24"/>
        </w:rPr>
        <w:t>enotype</w:t>
      </w:r>
      <w:r w:rsidR="00F833DA" w:rsidRPr="009D44F0">
        <w:rPr>
          <w:rFonts w:ascii="Times New Roman" w:hAnsi="Times New Roman" w:cs="Times New Roman"/>
          <w:color w:val="000000" w:themeColor="text1"/>
          <w:sz w:val="24"/>
          <w:szCs w:val="24"/>
        </w:rPr>
        <w:t xml:space="preserve"> and </w:t>
      </w:r>
      <w:r w:rsidR="00A461B9" w:rsidRPr="009D44F0">
        <w:rPr>
          <w:rFonts w:ascii="Times New Roman" w:hAnsi="Times New Roman" w:cs="Times New Roman"/>
          <w:color w:val="000000" w:themeColor="text1"/>
          <w:sz w:val="24"/>
          <w:szCs w:val="24"/>
        </w:rPr>
        <w:t xml:space="preserve">inflammation </w:t>
      </w:r>
      <w:proofErr w:type="spellStart"/>
      <w:ins w:id="224" w:author="Sargsyan, Davit [JRDUS]" w:date="2024-12-22T10:08:00Z">
        <w:r w:rsidR="00CA30AE">
          <w:rPr>
            <w:rFonts w:ascii="Times New Roman" w:hAnsi="Times New Roman" w:cs="Times New Roman"/>
            <w:color w:val="000000" w:themeColor="text1"/>
            <w:sz w:val="24"/>
            <w:szCs w:val="24"/>
          </w:rPr>
          <w:t>alter</w:t>
        </w:r>
      </w:ins>
      <w:del w:id="225" w:author="Sargsyan, Davit [JRDUS]" w:date="2024-12-22T10:08:00Z">
        <w:r w:rsidRPr="009D44F0" w:rsidDel="00CA30AE">
          <w:rPr>
            <w:rFonts w:ascii="Times New Roman" w:hAnsi="Times New Roman" w:cs="Times New Roman"/>
            <w:color w:val="000000" w:themeColor="text1"/>
            <w:sz w:val="24"/>
            <w:szCs w:val="24"/>
          </w:rPr>
          <w:delText>affect bacterial community</w:delText>
        </w:r>
      </w:del>
      <w:ins w:id="226" w:author="Sargsyan, Davit [JRDUS]" w:date="2024-12-22T10:08:00Z">
        <w:r w:rsidR="00CA30AE">
          <w:rPr>
            <w:rFonts w:ascii="Times New Roman" w:hAnsi="Times New Roman" w:cs="Times New Roman"/>
            <w:color w:val="000000" w:themeColor="text1"/>
            <w:sz w:val="24"/>
            <w:szCs w:val="24"/>
          </w:rPr>
          <w:t>microbiome</w:t>
        </w:r>
      </w:ins>
      <w:proofErr w:type="spellEnd"/>
      <w:r w:rsidRPr="009D44F0">
        <w:rPr>
          <w:rFonts w:ascii="Times New Roman" w:hAnsi="Times New Roman" w:cs="Times New Roman"/>
          <w:color w:val="000000" w:themeColor="text1"/>
          <w:sz w:val="24"/>
          <w:szCs w:val="24"/>
        </w:rPr>
        <w:t xml:space="preserve"> richness and diversity</w:t>
      </w:r>
      <w:bookmarkEnd w:id="223"/>
    </w:p>
    <w:p w14:paraId="241CB3C2" w14:textId="6D2161DD" w:rsidR="00B764A5" w:rsidRPr="008075BE" w:rsidRDefault="00910AEE"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r w:rsidR="003B3CD8" w:rsidRPr="008075BE">
        <w:rPr>
          <w:rFonts w:ascii="Times New Roman" w:hAnsi="Times New Roman" w:cs="Times New Roman" w:hint="eastAsia"/>
          <w:color w:val="000000" w:themeColor="text1"/>
          <w:sz w:val="24"/>
          <w:szCs w:val="24"/>
          <w:lang w:eastAsia="zh-CN"/>
        </w:rPr>
        <w:t xml:space="preserve"> evaluated</w:t>
      </w:r>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Nrf2 </w:t>
      </w:r>
      <w:r w:rsidR="00E86B8F">
        <w:rPr>
          <w:rFonts w:ascii="Times New Roman" w:hAnsi="Times New Roman" w:cs="Times New Roman"/>
          <w:color w:val="000000" w:themeColor="text1"/>
          <w:sz w:val="24"/>
          <w:szCs w:val="24"/>
        </w:rPr>
        <w:t>KO</w:t>
      </w:r>
      <w:r w:rsidR="00B764A5"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conditioned on</w:t>
      </w:r>
      <w:del w:id="227" w:author="Sargsyan, Davit [JRDUS]" w:date="2024-12-22T10:11:00Z">
        <w:r w:rsidR="00434AE1" w:rsidRPr="008075BE" w:rsidDel="00F348AC">
          <w:rPr>
            <w:rFonts w:ascii="Times New Roman" w:hAnsi="Times New Roman" w:cs="Times New Roman"/>
            <w:color w:val="000000" w:themeColor="text1"/>
            <w:sz w:val="24"/>
            <w:szCs w:val="24"/>
          </w:rPr>
          <w:delText xml:space="preserve"> a</w:delText>
        </w:r>
      </w:del>
      <w:r w:rsidR="00434AE1"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The results are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r w:rsidR="00AA021F" w:rsidRPr="008075BE">
        <w:rPr>
          <w:rFonts w:ascii="Times New Roman" w:hAnsi="Times New Roman" w:cs="Times New Roman"/>
          <w:color w:val="000000" w:themeColor="text1"/>
          <w:sz w:val="24"/>
          <w:szCs w:val="24"/>
        </w:rPr>
        <w:t xml:space="preserve">s </w:t>
      </w:r>
      <w:ins w:id="228" w:author="Sargsyan, Davit [JRDUS]" w:date="2024-12-22T14:03:00Z">
        <w:r w:rsidR="002F263F">
          <w:rPr>
            <w:rFonts w:ascii="Times New Roman" w:hAnsi="Times New Roman" w:cs="Times New Roman"/>
            <w:color w:val="000000" w:themeColor="text1"/>
            <w:sz w:val="24"/>
            <w:szCs w:val="24"/>
          </w:rPr>
          <w:t xml:space="preserve">from Exp03 </w:t>
        </w:r>
      </w:ins>
      <w:r w:rsidR="00AA021F" w:rsidRPr="008075BE">
        <w:rPr>
          <w:rFonts w:ascii="Times New Roman" w:hAnsi="Times New Roman" w:cs="Times New Roman"/>
          <w:color w:val="000000" w:themeColor="text1"/>
          <w:sz w:val="24"/>
          <w:szCs w:val="24"/>
        </w:rPr>
        <w:t>were compared using mixed-effects linear regression models. The index average</w:t>
      </w:r>
      <w:r w:rsidR="0061077F" w:rsidRPr="008075BE">
        <w:rPr>
          <w:rFonts w:ascii="Times New Roman" w:hAnsi="Times New Roman" w:cs="Times New Roman"/>
          <w:color w:val="000000" w:themeColor="text1"/>
          <w:sz w:val="24"/>
          <w:szCs w:val="24"/>
        </w:rPr>
        <w:t xml:space="preserve"> was significantly higher in the Nrf2 KO group compared to WT (p-value &lt; 0.01</w:t>
      </w:r>
      <w:r w:rsidR="00E86B8F" w:rsidRPr="008075BE">
        <w:rPr>
          <w:rFonts w:ascii="Times New Roman" w:hAnsi="Times New Roman" w:cs="Times New Roman"/>
          <w:color w:val="000000" w:themeColor="text1"/>
          <w:sz w:val="24"/>
          <w:szCs w:val="24"/>
        </w:rPr>
        <w:t>)</w:t>
      </w:r>
      <w:commentRangeStart w:id="229"/>
      <w:del w:id="230" w:author="Sargsyan, Davit [JRDUS]" w:date="2024-12-22T14:55:00Z">
        <w:r w:rsidR="00E86B8F" w:rsidRPr="008075BE" w:rsidDel="00267B7E">
          <w:rPr>
            <w:rFonts w:ascii="Times New Roman" w:hAnsi="Times New Roman" w:cs="Times New Roman"/>
            <w:color w:val="000000" w:themeColor="text1"/>
            <w:sz w:val="24"/>
            <w:szCs w:val="24"/>
          </w:rPr>
          <w:delText xml:space="preserve"> and</w:delText>
        </w:r>
        <w:r w:rsidR="0061077F" w:rsidRPr="008075BE" w:rsidDel="00267B7E">
          <w:rPr>
            <w:rFonts w:ascii="Times New Roman" w:hAnsi="Times New Roman" w:cs="Times New Roman"/>
            <w:color w:val="000000" w:themeColor="text1"/>
            <w:sz w:val="24"/>
            <w:szCs w:val="24"/>
          </w:rPr>
          <w:delText xml:space="preserve"> increased as the mice aged</w:delText>
        </w:r>
      </w:del>
      <w:commentRangeEnd w:id="229"/>
      <w:r w:rsidR="00267B7E">
        <w:rPr>
          <w:rStyle w:val="CommentReference"/>
        </w:rPr>
        <w:commentReference w:id="229"/>
      </w:r>
      <w:r w:rsidR="0061077F" w:rsidRPr="008075BE">
        <w:rPr>
          <w:rFonts w:ascii="Times New Roman" w:hAnsi="Times New Roman" w:cs="Times New Roman"/>
          <w:color w:val="000000" w:themeColor="text1"/>
          <w:sz w:val="24"/>
          <w:szCs w:val="24"/>
        </w:rPr>
        <w:t>.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 xml:space="preserve">Alpha diversity was lower in DSS-challenged groups </w:t>
      </w:r>
      <w:del w:id="231" w:author="Sargsyan, Davit [JRDUS]" w:date="2024-12-22T14:58:00Z">
        <w:r w:rsidR="001E51A3" w:rsidRPr="008075BE" w:rsidDel="00267B7E">
          <w:rPr>
            <w:rFonts w:ascii="Times New Roman" w:hAnsi="Times New Roman" w:cs="Times New Roman"/>
            <w:color w:val="000000" w:themeColor="text1"/>
            <w:sz w:val="24"/>
            <w:szCs w:val="24"/>
          </w:rPr>
          <w:delText xml:space="preserve">even </w:delText>
        </w:r>
      </w:del>
      <w:r w:rsidR="001E51A3" w:rsidRPr="008075BE">
        <w:rPr>
          <w:rFonts w:ascii="Times New Roman" w:hAnsi="Times New Roman" w:cs="Times New Roman"/>
          <w:color w:val="000000" w:themeColor="text1"/>
          <w:sz w:val="24"/>
          <w:szCs w:val="24"/>
        </w:rPr>
        <w:t>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r w:rsidR="00F54286" w:rsidRPr="008075BE">
        <w:rPr>
          <w:rFonts w:ascii="Times New Roman" w:hAnsi="Times New Roman" w:cs="Times New Roman" w:hint="eastAsia"/>
          <w:color w:val="000000" w:themeColor="text1"/>
          <w:sz w:val="24"/>
          <w:szCs w:val="24"/>
          <w:lang w:eastAsia="zh-CN"/>
        </w:rPr>
        <w:t>rf</w:t>
      </w:r>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compared to WT (p-value = 0.02). </w:t>
      </w:r>
      <w:r w:rsidR="00715B7F" w:rsidRPr="008075BE">
        <w:rPr>
          <w:rFonts w:ascii="Times New Roman" w:hAnsi="Times New Roman" w:cs="Times New Roman"/>
          <w:color w:val="000000" w:themeColor="text1"/>
          <w:sz w:val="24"/>
          <w:szCs w:val="24"/>
        </w:rPr>
        <w:t xml:space="preserve">However, the differences of </w:t>
      </w:r>
      <w:proofErr w:type="spellStart"/>
      <w:r w:rsidR="00715B7F" w:rsidRPr="008075BE">
        <w:rPr>
          <w:rFonts w:ascii="Times New Roman" w:hAnsi="Times New Roman" w:cs="Times New Roman"/>
          <w:color w:val="000000" w:themeColor="text1"/>
          <w:sz w:val="24"/>
          <w:szCs w:val="24"/>
        </w:rPr>
        <w:t>DSS+</w:t>
      </w:r>
      <w:r w:rsidR="005E07D9" w:rsidRPr="008075BE">
        <w:rPr>
          <w:rFonts w:ascii="Times New Roman" w:hAnsi="Times New Roman" w:cs="Times New Roman" w:hint="eastAsia"/>
          <w:color w:val="000000" w:themeColor="text1"/>
          <w:sz w:val="24"/>
          <w:szCs w:val="24"/>
          <w:lang w:eastAsia="zh-CN"/>
        </w:rPr>
        <w:t>C</w:t>
      </w:r>
      <w:r w:rsidR="00715B7F" w:rsidRPr="008075BE">
        <w:rPr>
          <w:rFonts w:ascii="Times New Roman" w:hAnsi="Times New Roman" w:cs="Times New Roman"/>
          <w:color w:val="000000" w:themeColor="text1"/>
          <w:sz w:val="24"/>
          <w:szCs w:val="24"/>
        </w:rPr>
        <w:t>ranberry</w:t>
      </w:r>
      <w:proofErr w:type="spellEnd"/>
      <w:r w:rsidR="00715B7F" w:rsidRPr="008075BE">
        <w:rPr>
          <w:rFonts w:ascii="Times New Roman" w:hAnsi="Times New Roman" w:cs="Times New Roman"/>
          <w:color w:val="000000" w:themeColor="text1"/>
          <w:sz w:val="24"/>
          <w:szCs w:val="24"/>
        </w:rPr>
        <w:t xml:space="preserve"> or DSS+PEITC with the unchallenged group became non-significant, with only the DSS+AIN93M group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del w:id="232" w:author="Sargsyan, Davit [JRDUS]" w:date="2024-12-22T15:02:00Z">
        <w:r w:rsidR="00715B7F" w:rsidRPr="008075BE" w:rsidDel="00F15495">
          <w:rPr>
            <w:rFonts w:ascii="Times New Roman" w:hAnsi="Times New Roman" w:cs="Times New Roman"/>
            <w:color w:val="000000" w:themeColor="text1"/>
            <w:sz w:val="24"/>
            <w:szCs w:val="24"/>
          </w:rPr>
          <w:delText>(</w:delText>
        </w:r>
      </w:del>
      <w:r w:rsidR="00A51951" w:rsidRPr="008075BE">
        <w:rPr>
          <w:rFonts w:ascii="Times New Roman" w:hAnsi="Times New Roman" w:cs="Times New Roman"/>
          <w:color w:val="000000" w:themeColor="text1"/>
          <w:sz w:val="24"/>
          <w:szCs w:val="24"/>
        </w:rPr>
        <w:t>no-DSS+AIN93M</w:t>
      </w:r>
      <w:ins w:id="233" w:author="Sargsyan, Davit [JRDUS]" w:date="2024-12-22T15:02:00Z">
        <w:r w:rsidR="00F15495">
          <w:rPr>
            <w:rFonts w:ascii="Times New Roman" w:hAnsi="Times New Roman" w:cs="Times New Roman"/>
            <w:color w:val="000000" w:themeColor="text1"/>
            <w:sz w:val="24"/>
            <w:szCs w:val="24"/>
          </w:rPr>
          <w:t xml:space="preserve"> group</w:t>
        </w:r>
      </w:ins>
      <w:del w:id="234" w:author="Sargsyan, Davit [JRDUS]" w:date="2024-12-22T15:02:00Z">
        <w:r w:rsidR="00AA021F" w:rsidRPr="008075BE" w:rsidDel="00F15495">
          <w:rPr>
            <w:rFonts w:ascii="Times New Roman" w:hAnsi="Times New Roman" w:cs="Times New Roman"/>
            <w:color w:val="000000" w:themeColor="text1"/>
            <w:sz w:val="24"/>
            <w:szCs w:val="24"/>
          </w:rPr>
          <w:delText>,</w:delText>
        </w:r>
      </w:del>
      <w:r w:rsidR="00AA021F" w:rsidRPr="008075BE">
        <w:rPr>
          <w:rFonts w:ascii="Times New Roman" w:hAnsi="Times New Roman" w:cs="Times New Roman"/>
          <w:color w:val="000000" w:themeColor="text1"/>
          <w:sz w:val="24"/>
          <w:szCs w:val="24"/>
        </w:rPr>
        <w:t xml:space="preserve"> </w:t>
      </w:r>
      <w:ins w:id="235" w:author="Sargsyan, Davit [JRDUS]" w:date="2024-12-22T15:02:00Z">
        <w:r w:rsidR="00F15495">
          <w:rPr>
            <w:rFonts w:ascii="Times New Roman" w:hAnsi="Times New Roman" w:cs="Times New Roman"/>
            <w:color w:val="000000" w:themeColor="text1"/>
            <w:sz w:val="24"/>
            <w:szCs w:val="24"/>
          </w:rPr>
          <w:t>(</w:t>
        </w:r>
      </w:ins>
      <w:r w:rsidR="00715B7F" w:rsidRPr="008075BE">
        <w:rPr>
          <w:rFonts w:ascii="Times New Roman" w:hAnsi="Times New Roman" w:cs="Times New Roman"/>
          <w:color w:val="000000" w:themeColor="text1"/>
          <w:sz w:val="24"/>
          <w:szCs w:val="24"/>
        </w:rPr>
        <w:t xml:space="preserve">p-value &lt; 0.01). </w:t>
      </w:r>
      <w:moveToRangeStart w:id="236" w:author="Sargsyan, Davit [JRDUS]" w:date="2024-12-22T15:04:00Z" w:name="move185772277"/>
      <w:moveTo w:id="237" w:author="Sargsyan, Davit [JRDUS]" w:date="2024-12-22T15:04:00Z">
        <w:r w:rsidR="00F15495" w:rsidRPr="008075BE">
          <w:rPr>
            <w:rFonts w:ascii="Times New Roman" w:hAnsi="Times New Roman" w:cs="Times New Roman"/>
            <w:color w:val="000000" w:themeColor="text1"/>
            <w:sz w:val="24"/>
            <w:szCs w:val="24"/>
          </w:rPr>
          <w:t xml:space="preserve">The transformation also removed the aging effect. </w:t>
        </w:r>
      </w:moveTo>
      <w:moveToRangeEnd w:id="236"/>
      <w:r w:rsidR="00715B7F" w:rsidRPr="008075BE">
        <w:rPr>
          <w:rFonts w:ascii="Times New Roman" w:hAnsi="Times New Roman" w:cs="Times New Roman"/>
          <w:color w:val="000000" w:themeColor="text1"/>
          <w:sz w:val="24"/>
          <w:szCs w:val="24"/>
        </w:rPr>
        <w:t>The results are shown in Figure 2B</w:t>
      </w:r>
      <w:del w:id="238" w:author="Sargsyan, Davit [JRDUS]" w:date="2024-12-22T15:04:00Z">
        <w:r w:rsidR="00715B7F" w:rsidRPr="008075BE" w:rsidDel="00F15495">
          <w:rPr>
            <w:rFonts w:ascii="Times New Roman" w:hAnsi="Times New Roman" w:cs="Times New Roman"/>
            <w:color w:val="000000" w:themeColor="text1"/>
            <w:sz w:val="24"/>
            <w:szCs w:val="24"/>
          </w:rPr>
          <w:delText xml:space="preserve"> and suggest </w:delText>
        </w:r>
        <w:r w:rsidR="00715B7F" w:rsidRPr="008075BE" w:rsidDel="00F15495">
          <w:rPr>
            <w:rFonts w:ascii="Times New Roman" w:hAnsi="Times New Roman" w:cs="Times New Roman"/>
            <w:color w:val="000000" w:themeColor="text1"/>
            <w:sz w:val="24"/>
            <w:szCs w:val="24"/>
          </w:rPr>
          <w:lastRenderedPageBreak/>
          <w:delText xml:space="preserve">that the two additives had protective </w:delText>
        </w:r>
        <w:r w:rsidR="00FF033F" w:rsidRPr="008075BE" w:rsidDel="00F15495">
          <w:rPr>
            <w:rFonts w:ascii="Times New Roman" w:hAnsi="Times New Roman" w:cs="Times New Roman"/>
            <w:color w:val="000000" w:themeColor="text1"/>
            <w:sz w:val="24"/>
            <w:szCs w:val="24"/>
          </w:rPr>
          <w:delText>effects</w:delText>
        </w:r>
        <w:r w:rsidR="00715B7F" w:rsidRPr="008075BE" w:rsidDel="00F15495">
          <w:rPr>
            <w:rFonts w:ascii="Times New Roman" w:hAnsi="Times New Roman" w:cs="Times New Roman"/>
            <w:color w:val="000000" w:themeColor="text1"/>
            <w:sz w:val="24"/>
            <w:szCs w:val="24"/>
          </w:rPr>
          <w:delText xml:space="preserve"> on the microbiome richness and diversity</w:delText>
        </w:r>
      </w:del>
      <w:r w:rsidR="00715B7F" w:rsidRPr="008075BE">
        <w:rPr>
          <w:rFonts w:ascii="Times New Roman" w:hAnsi="Times New Roman" w:cs="Times New Roman"/>
          <w:color w:val="000000" w:themeColor="text1"/>
          <w:sz w:val="24"/>
          <w:szCs w:val="24"/>
        </w:rPr>
        <w:t xml:space="preserve">. </w:t>
      </w:r>
      <w:moveFromRangeStart w:id="239" w:author="Sargsyan, Davit [JRDUS]" w:date="2024-12-22T15:04:00Z" w:name="move185772277"/>
      <w:moveFrom w:id="240" w:author="Sargsyan, Davit [JRDUS]" w:date="2024-12-22T15:04:00Z">
        <w:r w:rsidR="00715B7F" w:rsidRPr="008075BE" w:rsidDel="00F15495">
          <w:rPr>
            <w:rFonts w:ascii="Times New Roman" w:hAnsi="Times New Roman" w:cs="Times New Roman"/>
            <w:color w:val="000000" w:themeColor="text1"/>
            <w:sz w:val="24"/>
            <w:szCs w:val="24"/>
          </w:rPr>
          <w:t xml:space="preserve">The transformation also removed the aging effect. </w:t>
        </w:r>
      </w:moveFrom>
      <w:moveFromRangeEnd w:id="239"/>
    </w:p>
    <w:p w14:paraId="5F2A8042" w14:textId="29134C7D" w:rsidR="008E4B69" w:rsidRPr="009D44F0" w:rsidRDefault="008E4B69" w:rsidP="009D44F0">
      <w:pPr>
        <w:pStyle w:val="Heading2"/>
        <w:jc w:val="both"/>
        <w:rPr>
          <w:rFonts w:ascii="Times New Roman" w:hAnsi="Times New Roman" w:cs="Times New Roman"/>
          <w:color w:val="000000" w:themeColor="text1"/>
          <w:sz w:val="24"/>
          <w:szCs w:val="24"/>
        </w:rPr>
      </w:pPr>
      <w:bookmarkStart w:id="241" w:name="_Toc179148169"/>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3</w:t>
      </w:r>
      <w:r w:rsidRPr="009D44F0">
        <w:rPr>
          <w:rFonts w:ascii="Times New Roman" w:hAnsi="Times New Roman" w:cs="Times New Roman"/>
          <w:color w:val="000000" w:themeColor="text1"/>
          <w:sz w:val="24"/>
          <w:szCs w:val="24"/>
        </w:rPr>
        <w:t xml:space="preserve"> </w:t>
      </w:r>
      <w:r w:rsidR="00166C50" w:rsidRPr="009D44F0">
        <w:rPr>
          <w:rFonts w:ascii="Times New Roman" w:hAnsi="Times New Roman" w:cs="Times New Roman"/>
          <w:color w:val="000000" w:themeColor="text1"/>
          <w:sz w:val="24"/>
          <w:szCs w:val="24"/>
        </w:rPr>
        <w:t>Principal components analys</w:t>
      </w:r>
      <w:r w:rsidR="00966A72" w:rsidRPr="009D44F0">
        <w:rPr>
          <w:rFonts w:ascii="Times New Roman" w:hAnsi="Times New Roman" w:cs="Times New Roman"/>
          <w:color w:val="000000" w:themeColor="text1"/>
          <w:sz w:val="24"/>
          <w:szCs w:val="24"/>
        </w:rPr>
        <w:t>i</w:t>
      </w:r>
      <w:r w:rsidR="00166C50" w:rsidRPr="009D44F0">
        <w:rPr>
          <w:rFonts w:ascii="Times New Roman" w:hAnsi="Times New Roman" w:cs="Times New Roman"/>
          <w:color w:val="000000" w:themeColor="text1"/>
          <w:sz w:val="24"/>
          <w:szCs w:val="24"/>
        </w:rPr>
        <w:t xml:space="preserve">s </w:t>
      </w:r>
      <w:r w:rsidR="00743E5F" w:rsidRPr="009D44F0">
        <w:rPr>
          <w:rFonts w:ascii="Times New Roman" w:hAnsi="Times New Roman" w:cs="Times New Roman"/>
          <w:color w:val="000000" w:themeColor="text1"/>
          <w:sz w:val="24"/>
          <w:szCs w:val="24"/>
        </w:rPr>
        <w:t xml:space="preserve">shows </w:t>
      </w:r>
      <w:r w:rsidR="00166C50" w:rsidRPr="009D44F0">
        <w:rPr>
          <w:rFonts w:ascii="Times New Roman" w:hAnsi="Times New Roman" w:cs="Times New Roman"/>
          <w:color w:val="000000" w:themeColor="text1"/>
          <w:sz w:val="24"/>
          <w:szCs w:val="24"/>
        </w:rPr>
        <w:t>a</w:t>
      </w:r>
      <w:r w:rsidR="000C3A4D" w:rsidRPr="009D44F0">
        <w:rPr>
          <w:rFonts w:ascii="Times New Roman" w:hAnsi="Times New Roman" w:cs="Times New Roman"/>
          <w:color w:val="000000" w:themeColor="text1"/>
          <w:sz w:val="24"/>
          <w:szCs w:val="24"/>
        </w:rPr>
        <w:t xml:space="preserve">ssociation of microbiome composition with </w:t>
      </w:r>
      <w:r w:rsidR="00966A72" w:rsidRPr="009D44F0">
        <w:rPr>
          <w:rFonts w:ascii="Times New Roman" w:hAnsi="Times New Roman" w:cs="Times New Roman"/>
          <w:color w:val="000000" w:themeColor="text1"/>
          <w:sz w:val="24"/>
          <w:szCs w:val="24"/>
        </w:rPr>
        <w:t xml:space="preserve">diet and </w:t>
      </w:r>
      <w:r w:rsidR="000C3A4D" w:rsidRPr="009D44F0">
        <w:rPr>
          <w:rFonts w:ascii="Times New Roman" w:hAnsi="Times New Roman" w:cs="Times New Roman"/>
          <w:color w:val="000000" w:themeColor="text1"/>
          <w:sz w:val="24"/>
          <w:szCs w:val="24"/>
        </w:rPr>
        <w:t>genotype</w:t>
      </w:r>
      <w:bookmarkEnd w:id="241"/>
    </w:p>
    <w:p w14:paraId="195ECFE9" w14:textId="15E8E32D" w:rsidR="008E4B69" w:rsidRPr="008075BE" w:rsidDel="00491015" w:rsidRDefault="0028718A" w:rsidP="00491015">
      <w:pPr>
        <w:jc w:val="both"/>
        <w:rPr>
          <w:del w:id="242" w:author="Sargsyan, Davit [JRDUS]" w:date="2024-12-23T10:21:00Z"/>
          <w:rFonts w:ascii="Times New Roman" w:hAnsi="Times New Roman" w:cs="Times New Roman"/>
          <w:color w:val="000000" w:themeColor="text1"/>
          <w:sz w:val="24"/>
          <w:szCs w:val="24"/>
        </w:rPr>
      </w:pPr>
      <w:del w:id="243" w:author="Sargsyan, Davit [JRDUS]" w:date="2024-12-22T18:59:00Z">
        <w:r w:rsidRPr="008075BE" w:rsidDel="00DB1784">
          <w:rPr>
            <w:rFonts w:ascii="Times New Roman" w:hAnsi="Times New Roman" w:cs="Times New Roman"/>
            <w:color w:val="000000" w:themeColor="text1"/>
            <w:sz w:val="24"/>
            <w:szCs w:val="24"/>
          </w:rPr>
          <w:delText>Next,</w:delText>
        </w:r>
      </w:del>
      <w:ins w:id="244" w:author="Sargsyan, Davit [JRDUS]" w:date="2024-12-22T18:59:00Z">
        <w:r w:rsidR="00DB1784">
          <w:rPr>
            <w:rFonts w:ascii="Times New Roman" w:hAnsi="Times New Roman" w:cs="Times New Roman"/>
            <w:color w:val="000000" w:themeColor="text1"/>
            <w:sz w:val="24"/>
            <w:szCs w:val="24"/>
          </w:rPr>
          <w:t xml:space="preserve">Phylum level </w:t>
        </w:r>
      </w:ins>
      <w:ins w:id="245" w:author="Sargsyan, Davit [JRDUS]" w:date="2024-12-22T19:00:00Z">
        <w:r w:rsidR="00DB1784">
          <w:rPr>
            <w:rFonts w:ascii="Times New Roman" w:hAnsi="Times New Roman" w:cs="Times New Roman"/>
            <w:color w:val="000000" w:themeColor="text1"/>
            <w:sz w:val="24"/>
            <w:szCs w:val="24"/>
          </w:rPr>
          <w:t>PCA analysis was conducted on aggregated</w:t>
        </w:r>
      </w:ins>
      <w:r w:rsidRPr="008075BE">
        <w:rPr>
          <w:rFonts w:ascii="Times New Roman" w:hAnsi="Times New Roman" w:cs="Times New Roman"/>
          <w:color w:val="000000" w:themeColor="text1"/>
          <w:sz w:val="24"/>
          <w:szCs w:val="24"/>
        </w:rPr>
        <w:t xml:space="preserve"> </w:t>
      </w:r>
      <w:r w:rsidR="008E4B69" w:rsidRPr="008075BE">
        <w:rPr>
          <w:rFonts w:ascii="Times New Roman" w:hAnsi="Times New Roman" w:cs="Times New Roman"/>
          <w:color w:val="000000" w:themeColor="text1"/>
          <w:sz w:val="24"/>
          <w:szCs w:val="24"/>
        </w:rPr>
        <w:t>OTU counts</w:t>
      </w:r>
      <w:del w:id="246" w:author="Sargsyan, Davit [JRDUS]" w:date="2024-12-22T19:00:00Z">
        <w:r w:rsidR="008E4B69" w:rsidRPr="008075BE" w:rsidDel="00DB1784">
          <w:rPr>
            <w:rFonts w:ascii="Times New Roman" w:hAnsi="Times New Roman" w:cs="Times New Roman"/>
            <w:color w:val="000000" w:themeColor="text1"/>
            <w:sz w:val="24"/>
            <w:szCs w:val="24"/>
          </w:rPr>
          <w:delText xml:space="preserve"> were aggregated at the </w:delText>
        </w:r>
        <w:r w:rsidR="008E4B69" w:rsidRPr="008075BE" w:rsidDel="00DB1784">
          <w:rPr>
            <w:rFonts w:ascii="Times New Roman" w:hAnsi="Times New Roman" w:cs="Times New Roman"/>
            <w:i/>
            <w:iCs/>
            <w:color w:val="000000" w:themeColor="text1"/>
            <w:sz w:val="24"/>
            <w:szCs w:val="24"/>
          </w:rPr>
          <w:delText>Phylum</w:delText>
        </w:r>
        <w:r w:rsidR="008E4B69" w:rsidRPr="008075BE" w:rsidDel="00DB1784">
          <w:rPr>
            <w:rFonts w:ascii="Times New Roman" w:hAnsi="Times New Roman" w:cs="Times New Roman"/>
            <w:color w:val="000000" w:themeColor="text1"/>
            <w:sz w:val="24"/>
            <w:szCs w:val="24"/>
          </w:rPr>
          <w:delText xml:space="preserve"> level</w:delText>
        </w:r>
      </w:del>
      <w:r w:rsidR="008E4B69" w:rsidRPr="008075BE">
        <w:rPr>
          <w:rFonts w:ascii="Times New Roman" w:hAnsi="Times New Roman" w:cs="Times New Roman"/>
          <w:color w:val="000000" w:themeColor="text1"/>
          <w:sz w:val="24"/>
          <w:szCs w:val="24"/>
        </w:rPr>
        <w:t xml:space="preserve">. </w:t>
      </w:r>
      <w:del w:id="247" w:author="Sargsyan, Davit [JRDUS]" w:date="2024-12-22T15:56:00Z">
        <w:r w:rsidR="008E4B69" w:rsidRPr="008075BE" w:rsidDel="00256006">
          <w:rPr>
            <w:rFonts w:ascii="Times New Roman" w:hAnsi="Times New Roman" w:cs="Times New Roman"/>
            <w:color w:val="000000" w:themeColor="text1"/>
            <w:sz w:val="24"/>
            <w:szCs w:val="24"/>
          </w:rPr>
          <w:delText>In total,</w:delText>
        </w:r>
      </w:del>
      <w:ins w:id="248" w:author="Sargsyan, Davit [JRDUS]" w:date="2024-12-22T15:56:00Z">
        <w:r w:rsidR="00256006">
          <w:rPr>
            <w:rFonts w:ascii="Times New Roman" w:hAnsi="Times New Roman" w:cs="Times New Roman"/>
            <w:color w:val="000000" w:themeColor="text1"/>
            <w:sz w:val="24"/>
            <w:szCs w:val="24"/>
          </w:rPr>
          <w:t>Out of</w:t>
        </w:r>
      </w:ins>
      <w:r w:rsidR="008E4B69" w:rsidRPr="008075BE">
        <w:rPr>
          <w:rFonts w:ascii="Times New Roman" w:hAnsi="Times New Roman" w:cs="Times New Roman"/>
          <w:color w:val="000000" w:themeColor="text1"/>
          <w:sz w:val="24"/>
          <w:szCs w:val="24"/>
        </w:rPr>
        <w:t xml:space="preserve">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t>
      </w:r>
      <w:ins w:id="249" w:author="Sargsyan, Davit [JRDUS]" w:date="2024-12-22T19:00:00Z">
        <w:r w:rsidR="00DB1784">
          <w:rPr>
            <w:rFonts w:ascii="Times New Roman" w:hAnsi="Times New Roman" w:cs="Times New Roman"/>
            <w:color w:val="000000" w:themeColor="text1"/>
            <w:sz w:val="24"/>
            <w:szCs w:val="24"/>
          </w:rPr>
          <w:t xml:space="preserve">that </w:t>
        </w:r>
      </w:ins>
      <w:r w:rsidR="008E4B69" w:rsidRPr="008075BE">
        <w:rPr>
          <w:rFonts w:ascii="Times New Roman" w:hAnsi="Times New Roman" w:cs="Times New Roman"/>
          <w:color w:val="000000" w:themeColor="text1"/>
          <w:sz w:val="24"/>
          <w:szCs w:val="24"/>
        </w:rPr>
        <w:t xml:space="preserve">were </w:t>
      </w:r>
      <w:r w:rsidR="00643C2A" w:rsidRPr="008075BE">
        <w:rPr>
          <w:rFonts w:ascii="Times New Roman" w:hAnsi="Times New Roman" w:cs="Times New Roman"/>
          <w:color w:val="000000" w:themeColor="text1"/>
          <w:sz w:val="24"/>
          <w:szCs w:val="24"/>
        </w:rPr>
        <w:t xml:space="preserve">identified, top 10 </w:t>
      </w:r>
      <w:del w:id="250" w:author="Sargsyan, Davit [JRDUS]" w:date="2024-12-22T15:56:00Z">
        <w:r w:rsidR="00643C2A" w:rsidRPr="008075BE" w:rsidDel="00256006">
          <w:rPr>
            <w:rFonts w:ascii="Times New Roman" w:hAnsi="Times New Roman" w:cs="Times New Roman"/>
            <w:color w:val="000000" w:themeColor="text1"/>
            <w:sz w:val="24"/>
            <w:szCs w:val="24"/>
          </w:rPr>
          <w:delText xml:space="preserve">of which </w:delText>
        </w:r>
      </w:del>
      <w:r w:rsidR="00643C2A" w:rsidRPr="008075BE">
        <w:rPr>
          <w:rFonts w:ascii="Times New Roman" w:hAnsi="Times New Roman" w:cs="Times New Roman"/>
          <w:color w:val="000000" w:themeColor="text1"/>
          <w:sz w:val="24"/>
          <w:szCs w:val="24"/>
        </w:rPr>
        <w:t xml:space="preserve">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w:t>
      </w:r>
      <w:del w:id="251" w:author="Sargsyan, Davit [JRDUS]" w:date="2024-12-22T19:03:00Z">
        <w:r w:rsidR="00643C2A" w:rsidRPr="008075BE" w:rsidDel="00DB1784">
          <w:rPr>
            <w:rFonts w:ascii="Times New Roman" w:hAnsi="Times New Roman" w:cs="Times New Roman"/>
            <w:color w:val="000000" w:themeColor="text1"/>
            <w:sz w:val="24"/>
            <w:szCs w:val="24"/>
          </w:rPr>
          <w:delText>rare</w:delText>
        </w:r>
      </w:del>
      <w:ins w:id="252" w:author="Sargsyan, Davit [JRDUS]" w:date="2024-12-22T19:04:00Z">
        <w:r w:rsidR="00DB1784">
          <w:rPr>
            <w:rFonts w:ascii="Times New Roman" w:hAnsi="Times New Roman" w:cs="Times New Roman"/>
            <w:color w:val="000000" w:themeColor="text1"/>
            <w:sz w:val="24"/>
            <w:szCs w:val="24"/>
          </w:rPr>
          <w:t>uncommon</w:t>
        </w:r>
      </w:ins>
      <w:del w:id="253" w:author="Sargsyan, Davit [JRDUS]" w:date="2024-12-22T19:03:00Z">
        <w:r w:rsidR="00643C2A" w:rsidRPr="008075BE" w:rsidDel="00DB1784">
          <w:rPr>
            <w:rFonts w:ascii="Times New Roman" w:hAnsi="Times New Roman" w:cs="Times New Roman"/>
            <w:color w:val="000000" w:themeColor="text1"/>
            <w:sz w:val="24"/>
            <w:szCs w:val="24"/>
          </w:rPr>
          <w:delText xml:space="preserve"> </w:delText>
        </w:r>
      </w:del>
      <w:ins w:id="254" w:author="Sargsyan, Davit [JRDUS]" w:date="2024-12-22T19:03:00Z">
        <w:r w:rsidR="00DB1784" w:rsidRPr="008075BE">
          <w:rPr>
            <w:rFonts w:ascii="Times New Roman" w:hAnsi="Times New Roman" w:cs="Times New Roman"/>
            <w:color w:val="000000" w:themeColor="text1"/>
            <w:sz w:val="24"/>
            <w:szCs w:val="24"/>
          </w:rPr>
          <w:t xml:space="preserve"> </w:t>
        </w:r>
      </w:ins>
      <w:del w:id="255" w:author="Sargsyan, Davit [JRDUS]" w:date="2024-12-22T19:01:00Z">
        <w:r w:rsidR="00643C2A" w:rsidRPr="008075BE" w:rsidDel="00DB1784">
          <w:rPr>
            <w:rFonts w:ascii="Times New Roman" w:hAnsi="Times New Roman" w:cs="Times New Roman"/>
            <w:color w:val="000000" w:themeColor="text1"/>
            <w:sz w:val="24"/>
            <w:szCs w:val="24"/>
          </w:rPr>
          <w:delText xml:space="preserve">organisms </w:delText>
        </w:r>
      </w:del>
      <w:ins w:id="256" w:author="Sargsyan, Davit [JRDUS]" w:date="2024-12-22T19:02:00Z">
        <w:r w:rsidR="00DB1784">
          <w:rPr>
            <w:rFonts w:ascii="Times New Roman" w:hAnsi="Times New Roman" w:cs="Times New Roman"/>
            <w:color w:val="000000" w:themeColor="text1"/>
            <w:sz w:val="24"/>
            <w:szCs w:val="24"/>
          </w:rPr>
          <w:t>ta</w:t>
        </w:r>
      </w:ins>
      <w:ins w:id="257" w:author="Sargsyan, Davit [JRDUS]" w:date="2024-12-22T19:03:00Z">
        <w:r w:rsidR="00DB1784">
          <w:rPr>
            <w:rFonts w:ascii="Times New Roman" w:hAnsi="Times New Roman" w:cs="Times New Roman"/>
            <w:color w:val="000000" w:themeColor="text1"/>
            <w:sz w:val="24"/>
            <w:szCs w:val="24"/>
          </w:rPr>
          <w:t>xonomic units</w:t>
        </w:r>
      </w:ins>
      <w:ins w:id="258" w:author="Sargsyan, Davit [JRDUS]" w:date="2024-12-22T19:01:00Z">
        <w:r w:rsidR="00DB1784" w:rsidRPr="008075BE">
          <w:rPr>
            <w:rFonts w:ascii="Times New Roman" w:hAnsi="Times New Roman" w:cs="Times New Roman"/>
            <w:color w:val="000000" w:themeColor="text1"/>
            <w:sz w:val="24"/>
            <w:szCs w:val="24"/>
          </w:rPr>
          <w:t xml:space="preserve"> </w:t>
        </w:r>
      </w:ins>
      <w:r w:rsidR="00643C2A" w:rsidRPr="008075BE">
        <w:rPr>
          <w:rFonts w:ascii="Times New Roman" w:hAnsi="Times New Roman" w:cs="Times New Roman"/>
          <w:color w:val="000000" w:themeColor="text1"/>
          <w:sz w:val="24"/>
          <w:szCs w:val="24"/>
        </w:rPr>
        <w:t>(</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w:t>
      </w:r>
      <w:del w:id="259" w:author="Sargsyan, Davit [JRDUS]" w:date="2024-12-22T19:01:00Z">
        <w:r w:rsidR="00643C2A" w:rsidRPr="008075BE" w:rsidDel="00DB1784">
          <w:rPr>
            <w:rFonts w:ascii="Times New Roman" w:hAnsi="Times New Roman" w:cs="Times New Roman"/>
            <w:color w:val="000000" w:themeColor="text1"/>
            <w:sz w:val="24"/>
            <w:szCs w:val="24"/>
          </w:rPr>
          <w:delText>,</w:delText>
        </w:r>
      </w:del>
      <w:r w:rsidR="00643C2A" w:rsidRPr="008075BE">
        <w:rPr>
          <w:rFonts w:ascii="Times New Roman" w:hAnsi="Times New Roman" w:cs="Times New Roman"/>
          <w:color w:val="000000" w:themeColor="text1"/>
          <w:sz w:val="24"/>
          <w:szCs w:val="24"/>
        </w:rPr>
        <w:t xml:space="preserve"> and the samples varied </w:t>
      </w:r>
      <w:del w:id="260" w:author="Sargsyan, Davit [JRDUS]" w:date="2024-12-22T19:02:00Z">
        <w:r w:rsidRPr="008075BE" w:rsidDel="00DB1784">
          <w:rPr>
            <w:rFonts w:ascii="Times New Roman" w:hAnsi="Times New Roman" w:cs="Times New Roman"/>
            <w:color w:val="000000" w:themeColor="text1"/>
            <w:sz w:val="24"/>
            <w:szCs w:val="24"/>
          </w:rPr>
          <w:delText xml:space="preserve">quite </w:delText>
        </w:r>
        <w:r w:rsidR="00643C2A" w:rsidRPr="008075BE" w:rsidDel="00DB1784">
          <w:rPr>
            <w:rFonts w:ascii="Times New Roman" w:hAnsi="Times New Roman" w:cs="Times New Roman"/>
            <w:color w:val="000000" w:themeColor="text1"/>
            <w:sz w:val="24"/>
            <w:szCs w:val="24"/>
          </w:rPr>
          <w:delText>greatly</w:delText>
        </w:r>
      </w:del>
      <w:ins w:id="261" w:author="Sargsyan, Davit [JRDUS]" w:date="2024-12-22T19:02:00Z">
        <w:r w:rsidR="00DB1784">
          <w:rPr>
            <w:rFonts w:ascii="Times New Roman" w:hAnsi="Times New Roman" w:cs="Times New Roman"/>
            <w:color w:val="000000" w:themeColor="text1"/>
            <w:sz w:val="24"/>
            <w:szCs w:val="24"/>
          </w:rPr>
          <w:t>significantly</w:t>
        </w:r>
      </w:ins>
      <w:r w:rsidR="00643C2A" w:rsidRPr="008075BE">
        <w:rPr>
          <w:rFonts w:ascii="Times New Roman" w:hAnsi="Times New Roman" w:cs="Times New Roman"/>
          <w:color w:val="000000" w:themeColor="text1"/>
          <w:sz w:val="24"/>
          <w:szCs w:val="24"/>
        </w:rPr>
        <w:t xml:space="preserve">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rare phyl</w:t>
      </w:r>
      <w:r w:rsidR="00E86B8F">
        <w:rPr>
          <w:rFonts w:ascii="Times New Roman" w:hAnsi="Times New Roman" w:cs="Times New Roman"/>
          <w:color w:val="000000" w:themeColor="text1"/>
          <w:sz w:val="24"/>
          <w:szCs w:val="24"/>
        </w:rPr>
        <w:t>a</w:t>
      </w:r>
      <w:r w:rsidR="00643C2A" w:rsidRPr="008075BE">
        <w:rPr>
          <w:rFonts w:ascii="Times New Roman" w:hAnsi="Times New Roman" w:cs="Times New Roman"/>
          <w:color w:val="000000" w:themeColor="text1"/>
          <w:sz w:val="24"/>
          <w:szCs w:val="24"/>
        </w:rPr>
        <w:t xml:space="preserve">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w:t>
      </w:r>
      <w:ins w:id="262" w:author="Sargsyan, Davit [JRDUS]" w:date="2024-12-22T19:05:00Z">
        <w:r w:rsidR="00DB1784">
          <w:rPr>
            <w:rFonts w:ascii="Times New Roman" w:hAnsi="Times New Roman" w:cs="Times New Roman"/>
            <w:color w:val="000000" w:themeColor="text1"/>
            <w:sz w:val="24"/>
            <w:szCs w:val="24"/>
          </w:rPr>
          <w:t>this</w:t>
        </w:r>
      </w:ins>
      <w:del w:id="263" w:author="Sargsyan, Davit [JRDUS]" w:date="2024-12-22T19:05:00Z">
        <w:r w:rsidR="00906FBE" w:rsidRPr="008075BE" w:rsidDel="00DB1784">
          <w:rPr>
            <w:rFonts w:ascii="Times New Roman" w:hAnsi="Times New Roman" w:cs="Times New Roman"/>
            <w:color w:val="000000" w:themeColor="text1"/>
            <w:sz w:val="24"/>
            <w:szCs w:val="24"/>
          </w:rPr>
          <w:delText>th</w:delText>
        </w:r>
      </w:del>
      <w:del w:id="264" w:author="Sargsyan, Davit [JRDUS]" w:date="2024-12-22T19:04:00Z">
        <w:r w:rsidR="00906FBE" w:rsidRPr="008075BE" w:rsidDel="00DB1784">
          <w:rPr>
            <w:rFonts w:ascii="Times New Roman" w:hAnsi="Times New Roman" w:cs="Times New Roman"/>
            <w:color w:val="000000" w:themeColor="text1"/>
            <w:sz w:val="24"/>
            <w:szCs w:val="24"/>
          </w:rPr>
          <w:delText>e</w:delText>
        </w:r>
      </w:del>
      <w:r w:rsidR="00906FBE" w:rsidRPr="008075BE">
        <w:rPr>
          <w:rFonts w:ascii="Times New Roman" w:hAnsi="Times New Roman" w:cs="Times New Roman"/>
          <w:color w:val="000000" w:themeColor="text1"/>
          <w:sz w:val="24"/>
          <w:szCs w:val="24"/>
        </w:rPr>
        <w:t xml:space="preserve"> </w:t>
      </w:r>
      <w:r w:rsidR="005E07D9" w:rsidRPr="008075BE">
        <w:rPr>
          <w:rFonts w:ascii="Times New Roman" w:hAnsi="Times New Roman" w:cs="Times New Roman"/>
          <w:color w:val="000000" w:themeColor="text1"/>
          <w:sz w:val="24"/>
          <w:szCs w:val="24"/>
        </w:rPr>
        <w:t>analysis;</w:t>
      </w:r>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Verrucomicrobia</w:t>
      </w:r>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r w:rsidR="00445F6D" w:rsidRPr="008075BE">
        <w:rPr>
          <w:rFonts w:ascii="Times New Roman" w:hAnsi="Times New Roman" w:cs="Times New Roman"/>
          <w:i/>
          <w:iCs/>
          <w:color w:val="000000" w:themeColor="text1"/>
          <w:sz w:val="24"/>
          <w:szCs w:val="24"/>
        </w:rPr>
        <w:t>Epsilonbacteraeota</w:t>
      </w:r>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E86B8F">
        <w:rPr>
          <w:rFonts w:ascii="Times New Roman" w:hAnsi="Times New Roman" w:cs="Times New Roman"/>
          <w:color w:val="000000" w:themeColor="text1"/>
          <w:sz w:val="24"/>
          <w:szCs w:val="24"/>
        </w:rPr>
        <w:t xml:space="preserve"> </w:t>
      </w:r>
      <w:r w:rsidR="003B0680" w:rsidRPr="008075BE">
        <w:rPr>
          <w:rFonts w:ascii="Times New Roman" w:hAnsi="Times New Roman" w:cs="Times New Roman"/>
          <w:color w:val="000000" w:themeColor="text1"/>
          <w:sz w:val="24"/>
          <w:szCs w:val="24"/>
        </w:rPr>
        <w:t>KO and WT control (</w:t>
      </w:r>
      <w:r w:rsidR="00E86B8F">
        <w:rPr>
          <w:rFonts w:ascii="Times New Roman" w:hAnsi="Times New Roman" w:cs="Times New Roman"/>
          <w:color w:val="000000" w:themeColor="text1"/>
          <w:sz w:val="24"/>
          <w:szCs w:val="24"/>
        </w:rPr>
        <w:t>no-DSS+</w:t>
      </w:r>
      <w:r w:rsidR="003B0680" w:rsidRPr="008075BE">
        <w:rPr>
          <w:rFonts w:ascii="Times New Roman" w:hAnsi="Times New Roman" w:cs="Times New Roman"/>
          <w:color w:val="000000" w:themeColor="text1"/>
          <w:sz w:val="24"/>
          <w:szCs w:val="24"/>
        </w:rPr>
        <w:t>AIN93M) groups 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(no-DSS+AIN93M)</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DSS+AIN93M</w:t>
      </w:r>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w:t>
      </w:r>
      <w:r w:rsidR="00E86B8F">
        <w:rPr>
          <w:rFonts w:ascii="Times New Roman" w:hAnsi="Times New Roman" w:cs="Times New Roman"/>
          <w:color w:val="000000" w:themeColor="text1"/>
          <w:sz w:val="24"/>
          <w:szCs w:val="24"/>
        </w:rPr>
        <w:t>challenged</w:t>
      </w:r>
      <w:r w:rsidR="004D4165" w:rsidRPr="008075BE">
        <w:rPr>
          <w:rFonts w:ascii="Times New Roman" w:hAnsi="Times New Roman" w:cs="Times New Roman"/>
          <w:color w:val="000000" w:themeColor="text1"/>
          <w:sz w:val="24"/>
          <w:szCs w:val="24"/>
        </w:rPr>
        <w:t xml:space="preserve"> mice.</w:t>
      </w:r>
    </w:p>
    <w:p w14:paraId="400FB5A9" w14:textId="10B4EAC5" w:rsidR="003E3B5C" w:rsidRPr="008075BE" w:rsidRDefault="00CA15A7" w:rsidP="00491015">
      <w:pPr>
        <w:rPr>
          <w:rFonts w:ascii="Times New Roman" w:hAnsi="Times New Roman" w:cs="Times New Roman"/>
          <w:color w:val="000000" w:themeColor="text1"/>
          <w:sz w:val="24"/>
          <w:szCs w:val="24"/>
        </w:rPr>
      </w:pPr>
      <w:del w:id="265" w:author="Sargsyan, Davit [JRDUS]" w:date="2024-12-23T10:21:00Z">
        <w:r w:rsidRPr="008075BE" w:rsidDel="00491015">
          <w:rPr>
            <w:rFonts w:ascii="Times New Roman" w:hAnsi="Times New Roman" w:cs="Times New Roman"/>
            <w:color w:val="000000" w:themeColor="text1"/>
            <w:sz w:val="24"/>
            <w:szCs w:val="24"/>
          </w:rPr>
          <w:delText xml:space="preserve">The top 10 most abundant </w:delText>
        </w:r>
        <w:r w:rsidR="00E86B8F" w:rsidDel="00491015">
          <w:rPr>
            <w:rFonts w:ascii="Times New Roman" w:hAnsi="Times New Roman" w:cs="Times New Roman"/>
            <w:color w:val="000000" w:themeColor="text1"/>
            <w:sz w:val="24"/>
            <w:szCs w:val="24"/>
          </w:rPr>
          <w:delText>p</w:delText>
        </w:r>
        <w:r w:rsidRPr="008075BE" w:rsidDel="00491015">
          <w:rPr>
            <w:rFonts w:ascii="Times New Roman" w:hAnsi="Times New Roman" w:cs="Times New Roman"/>
            <w:color w:val="000000" w:themeColor="text1"/>
            <w:sz w:val="24"/>
            <w:szCs w:val="24"/>
          </w:rPr>
          <w:delText>hyl</w:delText>
        </w:r>
        <w:r w:rsidR="00E86B8F" w:rsidDel="00491015">
          <w:rPr>
            <w:rFonts w:ascii="Times New Roman" w:hAnsi="Times New Roman" w:cs="Times New Roman"/>
            <w:color w:val="000000" w:themeColor="text1"/>
            <w:sz w:val="24"/>
            <w:szCs w:val="24"/>
          </w:rPr>
          <w:delText>a</w:delText>
        </w:r>
        <w:r w:rsidRPr="008075BE" w:rsidDel="00491015">
          <w:rPr>
            <w:rFonts w:ascii="Times New Roman" w:hAnsi="Times New Roman" w:cs="Times New Roman"/>
            <w:color w:val="000000" w:themeColor="text1"/>
            <w:sz w:val="24"/>
            <w:szCs w:val="24"/>
          </w:rPr>
          <w:delText xml:space="preserve"> were used </w:delText>
        </w:r>
        <w:r w:rsidR="00874A33" w:rsidRPr="008075BE" w:rsidDel="00491015">
          <w:rPr>
            <w:rFonts w:ascii="Times New Roman" w:hAnsi="Times New Roman" w:cs="Times New Roman"/>
            <w:color w:val="000000" w:themeColor="text1"/>
            <w:sz w:val="24"/>
            <w:szCs w:val="24"/>
          </w:rPr>
          <w:delText>in the next step of</w:delText>
        </w:r>
        <w:r w:rsidR="00575977" w:rsidRPr="008075BE" w:rsidDel="00491015">
          <w:rPr>
            <w:rFonts w:ascii="Times New Roman" w:hAnsi="Times New Roman" w:cs="Times New Roman"/>
            <w:color w:val="000000" w:themeColor="text1"/>
            <w:sz w:val="24"/>
            <w:szCs w:val="24"/>
          </w:rPr>
          <w:delText xml:space="preserve"> </w:delText>
        </w:r>
        <w:r w:rsidRPr="008075BE" w:rsidDel="00491015">
          <w:rPr>
            <w:rFonts w:ascii="Times New Roman" w:hAnsi="Times New Roman" w:cs="Times New Roman"/>
            <w:color w:val="000000" w:themeColor="text1"/>
            <w:sz w:val="24"/>
            <w:szCs w:val="24"/>
          </w:rPr>
          <w:delText>PCA</w:delText>
        </w:r>
        <w:r w:rsidR="00874A33" w:rsidRPr="008075BE" w:rsidDel="00491015">
          <w:rPr>
            <w:rFonts w:ascii="Times New Roman" w:hAnsi="Times New Roman" w:cs="Times New Roman"/>
            <w:color w:val="000000" w:themeColor="text1"/>
            <w:sz w:val="24"/>
            <w:szCs w:val="24"/>
          </w:rPr>
          <w:delText xml:space="preserve"> analysis</w:delText>
        </w:r>
        <w:r w:rsidRPr="008075BE" w:rsidDel="00491015">
          <w:rPr>
            <w:rFonts w:ascii="Times New Roman" w:hAnsi="Times New Roman" w:cs="Times New Roman"/>
            <w:color w:val="000000" w:themeColor="text1"/>
            <w:sz w:val="24"/>
            <w:szCs w:val="24"/>
          </w:rPr>
          <w:delText>.</w:delText>
        </w:r>
      </w:del>
      <w:r w:rsidR="00BB38D0" w:rsidRPr="008075BE">
        <w:rPr>
          <w:rFonts w:ascii="Times New Roman" w:hAnsi="Times New Roman" w:cs="Times New Roman"/>
          <w:color w:val="000000" w:themeColor="text1"/>
          <w:sz w:val="24"/>
          <w:szCs w:val="24"/>
        </w:rPr>
        <w:t xml:space="preserve"> </w:t>
      </w:r>
      <w:ins w:id="266" w:author="Sargsyan, Davit [JRDUS]" w:date="2024-12-23T10:25:00Z">
        <w:r w:rsidR="00491015">
          <w:rPr>
            <w:rFonts w:ascii="Times New Roman" w:hAnsi="Times New Roman" w:cs="Times New Roman"/>
            <w:color w:val="000000" w:themeColor="text1"/>
            <w:sz w:val="24"/>
            <w:szCs w:val="24"/>
          </w:rPr>
          <w:t>To remove any potential confounding effect of experiments, Exp03 data was analyzed se</w:t>
        </w:r>
      </w:ins>
      <w:ins w:id="267" w:author="Sargsyan, Davit [JRDUS]" w:date="2024-12-23T10:26:00Z">
        <w:r w:rsidR="00491015">
          <w:rPr>
            <w:rFonts w:ascii="Times New Roman" w:hAnsi="Times New Roman" w:cs="Times New Roman"/>
            <w:color w:val="000000" w:themeColor="text1"/>
            <w:sz w:val="24"/>
            <w:szCs w:val="24"/>
          </w:rPr>
          <w:t>parately</w:t>
        </w:r>
      </w:ins>
      <w:ins w:id="268" w:author="Sargsyan, Davit [JRDUS]" w:date="2024-12-23T10:27:00Z">
        <w:r w:rsidR="00491015">
          <w:rPr>
            <w:rFonts w:ascii="Times New Roman" w:hAnsi="Times New Roman" w:cs="Times New Roman"/>
            <w:color w:val="000000" w:themeColor="text1"/>
            <w:sz w:val="24"/>
            <w:szCs w:val="24"/>
          </w:rPr>
          <w:t xml:space="preserve"> </w:t>
        </w:r>
        <w:r w:rsidR="00491015" w:rsidRPr="008075BE">
          <w:rPr>
            <w:rFonts w:ascii="Times New Roman" w:hAnsi="Times New Roman" w:cs="Times New Roman"/>
            <w:color w:val="000000" w:themeColor="text1"/>
            <w:sz w:val="24"/>
            <w:szCs w:val="24"/>
          </w:rPr>
          <w:t>(Figure 5)</w:t>
        </w:r>
      </w:ins>
      <w:ins w:id="269" w:author="Sargsyan, Davit [JRDUS]" w:date="2024-12-23T10:26:00Z">
        <w:r w:rsidR="00491015">
          <w:rPr>
            <w:rFonts w:ascii="Times New Roman" w:hAnsi="Times New Roman" w:cs="Times New Roman"/>
            <w:color w:val="000000" w:themeColor="text1"/>
            <w:sz w:val="24"/>
            <w:szCs w:val="24"/>
          </w:rPr>
          <w:t xml:space="preserve">. </w:t>
        </w:r>
      </w:ins>
      <w:r w:rsidR="00BB38D0" w:rsidRPr="008075BE">
        <w:rPr>
          <w:rFonts w:ascii="Times New Roman" w:hAnsi="Times New Roman" w:cs="Times New Roman"/>
          <w:color w:val="000000" w:themeColor="text1"/>
          <w:sz w:val="24"/>
          <w:szCs w:val="24"/>
        </w:rPr>
        <w:t xml:space="preserve">The </w:t>
      </w:r>
      <w:r w:rsidR="00250BF7">
        <w:rPr>
          <w:rFonts w:ascii="Times New Roman" w:hAnsi="Times New Roman" w:cs="Times New Roman"/>
          <w:color w:val="000000" w:themeColor="text1"/>
          <w:sz w:val="24"/>
          <w:szCs w:val="24"/>
        </w:rPr>
        <w:t>result</w:t>
      </w:r>
      <w:r w:rsidR="00AE6898">
        <w:rPr>
          <w:rFonts w:ascii="Times New Roman" w:hAnsi="Times New Roman" w:cs="Times New Roman"/>
          <w:color w:val="000000" w:themeColor="text1"/>
          <w:sz w:val="24"/>
          <w:szCs w:val="24"/>
        </w:rPr>
        <w:t>s</w:t>
      </w:r>
      <w:r w:rsidR="00250BF7" w:rsidRPr="008075BE">
        <w:rPr>
          <w:rFonts w:ascii="Times New Roman" w:hAnsi="Times New Roman" w:cs="Times New Roman"/>
          <w:color w:val="000000" w:themeColor="text1"/>
          <w:sz w:val="24"/>
          <w:szCs w:val="24"/>
        </w:rPr>
        <w:t xml:space="preserve"> </w:t>
      </w:r>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w:t>
      </w:r>
      <w:ins w:id="270" w:author="Sargsyan, Davit [JRDUS]" w:date="2024-12-23T10:28:00Z">
        <w:r w:rsidR="00491015">
          <w:rPr>
            <w:rFonts w:ascii="Times New Roman" w:hAnsi="Times New Roman" w:cs="Times New Roman"/>
            <w:color w:val="000000" w:themeColor="text1"/>
            <w:sz w:val="24"/>
            <w:szCs w:val="24"/>
          </w:rPr>
          <w:t xml:space="preserve">DSS challenge and </w:t>
        </w:r>
      </w:ins>
      <w:del w:id="271" w:author="Sargsyan, Davit [JRDUS]" w:date="2024-12-23T10:30:00Z">
        <w:r w:rsidR="006C4119" w:rsidRPr="008075BE" w:rsidDel="00AD7B14">
          <w:rPr>
            <w:rFonts w:ascii="Times New Roman" w:hAnsi="Times New Roman" w:cs="Times New Roman"/>
            <w:color w:val="000000" w:themeColor="text1"/>
            <w:sz w:val="24"/>
            <w:szCs w:val="24"/>
          </w:rPr>
          <w:delText xml:space="preserve">diet </w:delText>
        </w:r>
        <w:r w:rsidR="00BB38D0" w:rsidRPr="008075BE" w:rsidDel="00AD7B14">
          <w:rPr>
            <w:rFonts w:ascii="Times New Roman" w:hAnsi="Times New Roman" w:cs="Times New Roman"/>
            <w:color w:val="000000" w:themeColor="text1"/>
            <w:sz w:val="24"/>
            <w:szCs w:val="24"/>
          </w:rPr>
          <w:delText>on</w:delText>
        </w:r>
      </w:del>
      <w:ins w:id="272" w:author="Sargsyan, Davit [JRDUS]" w:date="2024-12-23T10:30:00Z">
        <w:r w:rsidR="00AD7B14" w:rsidRPr="008075BE">
          <w:rPr>
            <w:rFonts w:ascii="Times New Roman" w:hAnsi="Times New Roman" w:cs="Times New Roman"/>
            <w:color w:val="000000" w:themeColor="text1"/>
            <w:sz w:val="24"/>
            <w:szCs w:val="24"/>
          </w:rPr>
          <w:t>diet</w:t>
        </w:r>
        <w:r w:rsidR="00AD7B14">
          <w:rPr>
            <w:rFonts w:ascii="Times New Roman" w:hAnsi="Times New Roman" w:cs="Times New Roman"/>
            <w:color w:val="000000" w:themeColor="text1"/>
            <w:sz w:val="24"/>
            <w:szCs w:val="24"/>
          </w:rPr>
          <w:t xml:space="preserve"> </w:t>
        </w:r>
        <w:r w:rsidR="00AD7B14" w:rsidRPr="008075BE">
          <w:rPr>
            <w:rFonts w:ascii="Times New Roman" w:hAnsi="Times New Roman" w:cs="Times New Roman"/>
            <w:color w:val="000000" w:themeColor="text1"/>
            <w:sz w:val="24"/>
            <w:szCs w:val="24"/>
          </w:rPr>
          <w:t>on</w:t>
        </w:r>
      </w:ins>
      <w:r w:rsidR="00BB38D0" w:rsidRPr="008075BE">
        <w:rPr>
          <w:rFonts w:ascii="Times New Roman" w:hAnsi="Times New Roman" w:cs="Times New Roman"/>
          <w:color w:val="000000" w:themeColor="text1"/>
          <w:sz w:val="24"/>
          <w:szCs w:val="24"/>
        </w:rPr>
        <w:t xml:space="preserve"> </w:t>
      </w:r>
      <w:del w:id="273" w:author="Sargsyan, Davit [JRDUS]" w:date="2024-12-23T10:27:00Z">
        <w:r w:rsidR="00BB38D0" w:rsidRPr="008075BE" w:rsidDel="00491015">
          <w:rPr>
            <w:rFonts w:ascii="Times New Roman" w:hAnsi="Times New Roman" w:cs="Times New Roman"/>
            <w:color w:val="000000" w:themeColor="text1"/>
            <w:sz w:val="24"/>
            <w:szCs w:val="24"/>
          </w:rPr>
          <w:delText>the microbial</w:delText>
        </w:r>
      </w:del>
      <w:ins w:id="274" w:author="Sargsyan, Davit [JRDUS]" w:date="2024-12-23T10:27:00Z">
        <w:r w:rsidR="00491015">
          <w:rPr>
            <w:rFonts w:ascii="Times New Roman" w:hAnsi="Times New Roman" w:cs="Times New Roman"/>
            <w:color w:val="000000" w:themeColor="text1"/>
            <w:sz w:val="24"/>
            <w:szCs w:val="24"/>
          </w:rPr>
          <w:t>microbiome</w:t>
        </w:r>
      </w:ins>
      <w:r w:rsidR="00BB38D0" w:rsidRPr="008075BE">
        <w:rPr>
          <w:rFonts w:ascii="Times New Roman" w:hAnsi="Times New Roman" w:cs="Times New Roman"/>
          <w:color w:val="000000" w:themeColor="text1"/>
          <w:sz w:val="24"/>
          <w:szCs w:val="24"/>
        </w:rPr>
        <w:t xml:space="preserve"> composition</w:t>
      </w:r>
      <w:ins w:id="275" w:author="Sargsyan, Davit [JRDUS]" w:date="2024-12-23T10:29:00Z">
        <w:r w:rsidR="00491015">
          <w:rPr>
            <w:rFonts w:ascii="Times New Roman" w:hAnsi="Times New Roman" w:cs="Times New Roman"/>
            <w:color w:val="000000" w:themeColor="text1"/>
            <w:sz w:val="24"/>
            <w:szCs w:val="24"/>
          </w:rPr>
          <w:t xml:space="preserve"> </w:t>
        </w:r>
      </w:ins>
      <w:ins w:id="276" w:author="Sargsyan, Davit [JRDUS]" w:date="2024-12-23T10:30:00Z">
        <w:r w:rsidR="00AD7B14">
          <w:rPr>
            <w:rFonts w:ascii="Times New Roman" w:hAnsi="Times New Roman" w:cs="Times New Roman"/>
            <w:color w:val="000000" w:themeColor="text1"/>
            <w:sz w:val="24"/>
            <w:szCs w:val="24"/>
          </w:rPr>
          <w:t xml:space="preserve">at phylum level </w:t>
        </w:r>
      </w:ins>
      <w:ins w:id="277" w:author="Sargsyan, Davit [JRDUS]" w:date="2024-12-23T10:29:00Z">
        <w:r w:rsidR="00491015">
          <w:rPr>
            <w:rFonts w:ascii="Times New Roman" w:hAnsi="Times New Roman" w:cs="Times New Roman"/>
            <w:color w:val="000000" w:themeColor="text1"/>
            <w:sz w:val="24"/>
            <w:szCs w:val="24"/>
          </w:rPr>
          <w:t>in WT mice</w:t>
        </w:r>
      </w:ins>
      <w:r w:rsidR="00BB38D0" w:rsidRPr="008075BE">
        <w:rPr>
          <w:rFonts w:ascii="Times New Roman" w:hAnsi="Times New Roman" w:cs="Times New Roman"/>
          <w:color w:val="000000" w:themeColor="text1"/>
          <w:sz w:val="24"/>
          <w:szCs w:val="24"/>
        </w:rPr>
        <w:t xml:space="preserve">. Specifically, relative abundance of </w:t>
      </w:r>
      <w:bookmarkStart w:id="278" w:name="_Hlk183801832"/>
      <w:r w:rsidR="006B1263" w:rsidRPr="008075BE">
        <w:rPr>
          <w:rFonts w:ascii="Times New Roman" w:hAnsi="Times New Roman" w:cs="Times New Roman"/>
          <w:i/>
          <w:iCs/>
          <w:color w:val="000000" w:themeColor="text1"/>
          <w:sz w:val="24"/>
          <w:szCs w:val="24"/>
        </w:rPr>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r w:rsidR="006B1263" w:rsidRPr="008075BE">
        <w:rPr>
          <w:rFonts w:ascii="Times New Roman" w:hAnsi="Times New Roman" w:cs="Times New Roman"/>
          <w:i/>
          <w:iCs/>
          <w:color w:val="000000" w:themeColor="text1"/>
          <w:sz w:val="24"/>
          <w:szCs w:val="24"/>
        </w:rPr>
        <w:lastRenderedPageBreak/>
        <w:t>Verrucomicrobia</w:t>
      </w:r>
      <w:r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i/>
          <w:iCs/>
          <w:color w:val="000000" w:themeColor="text1"/>
          <w:sz w:val="24"/>
          <w:szCs w:val="24"/>
        </w:rPr>
        <w:t>Deferribacteres</w:t>
      </w:r>
      <w:r w:rsidR="006B1263" w:rsidRPr="008075BE">
        <w:rPr>
          <w:rFonts w:ascii="Times New Roman" w:hAnsi="Times New Roman" w:cs="Times New Roman"/>
          <w:color w:val="000000" w:themeColor="text1"/>
          <w:sz w:val="24"/>
          <w:szCs w:val="24"/>
        </w:rPr>
        <w:t xml:space="preserve"> and </w:t>
      </w:r>
      <w:r w:rsidR="006B1263" w:rsidRPr="008075BE">
        <w:rPr>
          <w:rFonts w:ascii="Times New Roman" w:hAnsi="Times New Roman" w:cs="Times New Roman"/>
          <w:i/>
          <w:iCs/>
          <w:color w:val="000000" w:themeColor="text1"/>
          <w:sz w:val="24"/>
          <w:szCs w:val="24"/>
        </w:rPr>
        <w:t>Epsilonbacteraeota</w:t>
      </w:r>
      <w:bookmarkEnd w:id="278"/>
      <w:r w:rsidR="006B1263" w:rsidRPr="008075BE">
        <w:rPr>
          <w:rFonts w:ascii="Times New Roman" w:hAnsi="Times New Roman" w:cs="Times New Roman"/>
          <w:color w:val="000000" w:themeColor="text1"/>
          <w:sz w:val="24"/>
          <w:szCs w:val="24"/>
        </w:rPr>
        <w:t xml:space="preserve"> decreased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groups</w:t>
      </w:r>
      <w:r w:rsidR="006B1263"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no-DSS+</w:t>
      </w:r>
      <w:r w:rsidR="006B1263" w:rsidRPr="008075BE">
        <w:rPr>
          <w:rFonts w:ascii="Times New Roman" w:hAnsi="Times New Roman" w:cs="Times New Roman"/>
          <w:color w:val="000000" w:themeColor="text1"/>
          <w:sz w:val="24"/>
          <w:szCs w:val="24"/>
        </w:rPr>
        <w:t>AIN93M).</w:t>
      </w:r>
      <w:r w:rsidR="003E3B5C" w:rsidRPr="008075BE">
        <w:rPr>
          <w:rFonts w:ascii="Times New Roman" w:hAnsi="Times New Roman" w:cs="Times New Roman"/>
          <w:color w:val="000000" w:themeColor="text1"/>
          <w:sz w:val="24"/>
          <w:szCs w:val="24"/>
        </w:rPr>
        <w:t xml:space="preserve"> </w:t>
      </w:r>
      <w:del w:id="279" w:author="Sargsyan, Davit [JRDUS]" w:date="2024-12-23T10:27:00Z">
        <w:r w:rsidR="003E3B5C" w:rsidRPr="008075BE" w:rsidDel="00491015">
          <w:rPr>
            <w:rFonts w:ascii="Times New Roman" w:hAnsi="Times New Roman" w:cs="Times New Roman"/>
            <w:color w:val="000000" w:themeColor="text1"/>
            <w:sz w:val="24"/>
            <w:szCs w:val="24"/>
          </w:rPr>
          <w:delText>Exp03 data was reanalyzed</w:delText>
        </w:r>
        <w:r w:rsidR="006C4119" w:rsidRPr="008075BE" w:rsidDel="00491015">
          <w:rPr>
            <w:rFonts w:ascii="Times New Roman" w:hAnsi="Times New Roman" w:cs="Times New Roman"/>
            <w:color w:val="000000" w:themeColor="text1"/>
            <w:sz w:val="24"/>
            <w:szCs w:val="24"/>
          </w:rPr>
          <w:delText xml:space="preserve"> separately to remove </w:delText>
        </w:r>
        <w:r w:rsidR="00874A33" w:rsidRPr="008075BE" w:rsidDel="00491015">
          <w:rPr>
            <w:rFonts w:ascii="Times New Roman" w:hAnsi="Times New Roman" w:cs="Times New Roman"/>
            <w:color w:val="000000" w:themeColor="text1"/>
            <w:sz w:val="24"/>
            <w:szCs w:val="24"/>
          </w:rPr>
          <w:delText xml:space="preserve">a </w:delText>
        </w:r>
        <w:r w:rsidR="00575977" w:rsidRPr="008075BE" w:rsidDel="00491015">
          <w:rPr>
            <w:rFonts w:ascii="Times New Roman" w:hAnsi="Times New Roman" w:cs="Times New Roman"/>
            <w:color w:val="000000" w:themeColor="text1"/>
            <w:sz w:val="24"/>
            <w:szCs w:val="24"/>
          </w:rPr>
          <w:delText xml:space="preserve">potential </w:delText>
        </w:r>
        <w:r w:rsidR="006C4119" w:rsidRPr="008075BE" w:rsidDel="00491015">
          <w:rPr>
            <w:rFonts w:ascii="Times New Roman" w:hAnsi="Times New Roman" w:cs="Times New Roman"/>
            <w:color w:val="000000" w:themeColor="text1"/>
            <w:sz w:val="24"/>
            <w:szCs w:val="24"/>
          </w:rPr>
          <w:delText xml:space="preserve">study effect </w:delText>
        </w:r>
        <w:r w:rsidR="00575977" w:rsidRPr="008075BE" w:rsidDel="00491015">
          <w:rPr>
            <w:rFonts w:ascii="Times New Roman" w:hAnsi="Times New Roman" w:cs="Times New Roman"/>
            <w:color w:val="000000" w:themeColor="text1"/>
            <w:sz w:val="24"/>
            <w:szCs w:val="24"/>
          </w:rPr>
          <w:delText xml:space="preserve">in </w:delText>
        </w:r>
        <w:r w:rsidR="006C4119" w:rsidRPr="008075BE" w:rsidDel="00491015">
          <w:rPr>
            <w:rFonts w:ascii="Times New Roman" w:hAnsi="Times New Roman" w:cs="Times New Roman"/>
            <w:color w:val="000000" w:themeColor="text1"/>
            <w:sz w:val="24"/>
            <w:szCs w:val="24"/>
          </w:rPr>
          <w:delText xml:space="preserve">examining </w:delText>
        </w:r>
        <w:r w:rsidR="00575977" w:rsidRPr="008075BE" w:rsidDel="00491015">
          <w:rPr>
            <w:rFonts w:ascii="Times New Roman" w:hAnsi="Times New Roman" w:cs="Times New Roman"/>
            <w:color w:val="000000" w:themeColor="text1"/>
            <w:sz w:val="24"/>
            <w:szCs w:val="24"/>
          </w:rPr>
          <w:delText xml:space="preserve">the effect of </w:delText>
        </w:r>
        <w:r w:rsidR="006C4119" w:rsidRPr="008075BE" w:rsidDel="00491015">
          <w:rPr>
            <w:rFonts w:ascii="Times New Roman" w:hAnsi="Times New Roman" w:cs="Times New Roman"/>
            <w:color w:val="000000" w:themeColor="text1"/>
            <w:sz w:val="24"/>
            <w:szCs w:val="24"/>
          </w:rPr>
          <w:delText>Nrf2</w:delText>
        </w:r>
        <w:r w:rsidR="00E86B8F" w:rsidDel="00491015">
          <w:rPr>
            <w:rFonts w:ascii="Times New Roman" w:hAnsi="Times New Roman" w:cs="Times New Roman"/>
            <w:color w:val="000000" w:themeColor="text1"/>
            <w:sz w:val="24"/>
            <w:szCs w:val="24"/>
          </w:rPr>
          <w:delText xml:space="preserve"> </w:delText>
        </w:r>
        <w:r w:rsidR="006C4119" w:rsidRPr="008075BE" w:rsidDel="00491015">
          <w:rPr>
            <w:rFonts w:ascii="Times New Roman" w:hAnsi="Times New Roman" w:cs="Times New Roman"/>
            <w:color w:val="000000" w:themeColor="text1"/>
            <w:sz w:val="24"/>
            <w:szCs w:val="24"/>
          </w:rPr>
          <w:delText xml:space="preserve">KO </w:delText>
        </w:r>
        <w:r w:rsidR="003E3B5C" w:rsidRPr="008075BE" w:rsidDel="00491015">
          <w:rPr>
            <w:rFonts w:ascii="Times New Roman" w:hAnsi="Times New Roman" w:cs="Times New Roman"/>
            <w:color w:val="000000" w:themeColor="text1"/>
            <w:sz w:val="24"/>
            <w:szCs w:val="24"/>
          </w:rPr>
          <w:delText>(Figure 5).</w:delText>
        </w:r>
      </w:del>
    </w:p>
    <w:p w14:paraId="5F414FA4" w14:textId="6D2E29A0" w:rsidR="000C3A4D" w:rsidRPr="008075BE" w:rsidRDefault="00E567D8"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In total, 31 </w:t>
      </w:r>
      <w:r w:rsidRPr="00150697">
        <w:rPr>
          <w:rFonts w:ascii="Times New Roman" w:hAnsi="Times New Roman" w:cs="Times New Roman"/>
          <w:i/>
          <w:iCs/>
          <w:color w:val="000000" w:themeColor="text1"/>
          <w:sz w:val="24"/>
          <w:szCs w:val="24"/>
        </w:rPr>
        <w:t>classes</w:t>
      </w:r>
      <w:r w:rsidRPr="008075BE">
        <w:rPr>
          <w:rFonts w:ascii="Times New Roman" w:hAnsi="Times New Roman" w:cs="Times New Roman"/>
          <w:color w:val="000000" w:themeColor="text1"/>
          <w:sz w:val="24"/>
          <w:szCs w:val="24"/>
        </w:rPr>
        <w:t xml:space="preserve"> of bacteria were identified across the three experiments. The</w:t>
      </w:r>
      <w:r w:rsidR="000C3A4D" w:rsidRPr="008075BE">
        <w:rPr>
          <w:rFonts w:ascii="Times New Roman" w:hAnsi="Times New Roman" w:cs="Times New Roman"/>
          <w:color w:val="000000" w:themeColor="text1"/>
          <w:sz w:val="24"/>
          <w:szCs w:val="24"/>
        </w:rPr>
        <w:t xml:space="preserve"> top </w:t>
      </w:r>
      <w:r w:rsidR="005E07D9" w:rsidRPr="008075BE">
        <w:rPr>
          <w:rFonts w:ascii="Times New Roman" w:hAnsi="Times New Roman" w:cs="Times New Roman" w:hint="eastAsia"/>
          <w:color w:val="000000" w:themeColor="text1"/>
          <w:sz w:val="24"/>
          <w:szCs w:val="24"/>
          <w:lang w:eastAsia="zh-CN"/>
        </w:rPr>
        <w:t xml:space="preserve">17 </w:t>
      </w:r>
      <w:r w:rsidRPr="008075BE">
        <w:rPr>
          <w:rFonts w:ascii="Times New Roman" w:hAnsi="Times New Roman" w:cs="Times New Roman"/>
          <w:color w:val="000000" w:themeColor="text1"/>
          <w:sz w:val="24"/>
          <w:szCs w:val="24"/>
        </w:rPr>
        <w:t>classes</w:t>
      </w:r>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150697">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w:t>
      </w:r>
      <w:del w:id="280" w:author="Sargsyan, Davit [JRDUS]" w:date="2024-12-23T12:26:00Z">
        <w:r w:rsidR="00DD4D43" w:rsidRPr="008075BE" w:rsidDel="000D34DF">
          <w:rPr>
            <w:rFonts w:ascii="Times New Roman" w:hAnsi="Times New Roman" w:cs="Times New Roman"/>
            <w:color w:val="000000" w:themeColor="text1"/>
            <w:sz w:val="24"/>
            <w:szCs w:val="24"/>
          </w:rPr>
          <w:delText xml:space="preserve">consistent </w:delText>
        </w:r>
      </w:del>
      <w:ins w:id="281" w:author="Sargsyan, Davit [JRDUS]" w:date="2024-12-23T12:26:00Z">
        <w:r w:rsidR="000D34DF">
          <w:rPr>
            <w:rFonts w:ascii="Times New Roman" w:hAnsi="Times New Roman" w:cs="Times New Roman"/>
            <w:color w:val="000000" w:themeColor="text1"/>
            <w:sz w:val="24"/>
            <w:szCs w:val="24"/>
          </w:rPr>
          <w:t>observed</w:t>
        </w:r>
        <w:r w:rsidR="000D34DF" w:rsidRPr="008075BE">
          <w:rPr>
            <w:rFonts w:ascii="Times New Roman" w:hAnsi="Times New Roman" w:cs="Times New Roman"/>
            <w:color w:val="000000" w:themeColor="text1"/>
            <w:sz w:val="24"/>
            <w:szCs w:val="24"/>
          </w:rPr>
          <w:t xml:space="preserve"> </w:t>
        </w:r>
      </w:ins>
      <w:r w:rsidR="00DD4D43" w:rsidRPr="008075BE">
        <w:rPr>
          <w:rFonts w:ascii="Times New Roman" w:hAnsi="Times New Roman" w:cs="Times New Roman"/>
          <w:color w:val="000000" w:themeColor="text1"/>
          <w:sz w:val="24"/>
          <w:szCs w:val="24"/>
        </w:rPr>
        <w:t xml:space="preserve">in all </w:t>
      </w:r>
      <w:r w:rsidR="005E07D9" w:rsidRPr="008075BE">
        <w:rPr>
          <w:rFonts w:ascii="Times New Roman" w:hAnsi="Times New Roman" w:cs="Times New Roman" w:hint="eastAsia"/>
          <w:color w:val="000000" w:themeColor="text1"/>
          <w:sz w:val="24"/>
          <w:szCs w:val="24"/>
          <w:lang w:eastAsia="zh-CN"/>
        </w:rPr>
        <w:t>three</w:t>
      </w:r>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r w:rsidR="004D4441" w:rsidRPr="008075BE">
        <w:rPr>
          <w:rFonts w:ascii="Times New Roman" w:hAnsi="Times New Roman" w:cs="Times New Roman"/>
          <w:color w:val="000000" w:themeColor="text1"/>
          <w:sz w:val="24"/>
          <w:szCs w:val="24"/>
        </w:rPr>
        <w:t>all</w:t>
      </w:r>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del w:id="282" w:author="Sargsyan, Davit [JRDUS]" w:date="2024-12-23T12:28:00Z">
        <w:r w:rsidR="002904B4" w:rsidRPr="008075BE" w:rsidDel="000D34DF">
          <w:rPr>
            <w:rFonts w:ascii="Times New Roman" w:hAnsi="Times New Roman" w:cs="Times New Roman"/>
            <w:color w:val="000000" w:themeColor="text1"/>
            <w:sz w:val="24"/>
            <w:szCs w:val="24"/>
          </w:rPr>
          <w:delText xml:space="preserve">Figure 7 </w:delText>
        </w:r>
      </w:del>
      <w:del w:id="283" w:author="Sargsyan, Davit [JRDUS]" w:date="2024-12-23T12:27:00Z">
        <w:r w:rsidR="00F87CB5" w:rsidRPr="008075BE" w:rsidDel="000D34DF">
          <w:rPr>
            <w:rFonts w:ascii="Times New Roman" w:hAnsi="Times New Roman" w:cs="Times New Roman"/>
            <w:color w:val="000000" w:themeColor="text1"/>
            <w:sz w:val="24"/>
            <w:szCs w:val="24"/>
          </w:rPr>
          <w:delText xml:space="preserve">biplot </w:delText>
        </w:r>
      </w:del>
      <w:r w:rsidR="00814E39" w:rsidRPr="008075BE">
        <w:rPr>
          <w:rFonts w:ascii="Times New Roman" w:hAnsi="Times New Roman" w:cs="Times New Roman"/>
          <w:color w:val="000000" w:themeColor="text1"/>
          <w:sz w:val="24"/>
          <w:szCs w:val="24"/>
        </w:rPr>
        <w:t>shows</w:t>
      </w:r>
      <w:r w:rsidR="00F87CB5" w:rsidRPr="008075BE">
        <w:rPr>
          <w:rFonts w:ascii="Times New Roman" w:hAnsi="Times New Roman" w:cs="Times New Roman"/>
          <w:color w:val="000000" w:themeColor="text1"/>
          <w:sz w:val="24"/>
          <w:szCs w:val="24"/>
        </w:rPr>
        <w:t xml:space="preserve"> </w:t>
      </w:r>
      <w:del w:id="284" w:author="Sargsyan, Davit [JRDUS]" w:date="2024-12-23T12:27:00Z">
        <w:r w:rsidR="00F87CB5" w:rsidRPr="008075BE" w:rsidDel="000D34DF">
          <w:rPr>
            <w:rFonts w:ascii="Times New Roman" w:hAnsi="Times New Roman" w:cs="Times New Roman"/>
            <w:color w:val="000000" w:themeColor="text1"/>
            <w:sz w:val="24"/>
            <w:szCs w:val="24"/>
          </w:rPr>
          <w:delText>clear separation by genotype</w:delText>
        </w:r>
      </w:del>
      <w:ins w:id="285" w:author="Sargsyan, Davit [JRDUS]" w:date="2024-12-23T12:28:00Z">
        <w:r w:rsidR="000D34DF">
          <w:rPr>
            <w:rFonts w:ascii="Times New Roman" w:hAnsi="Times New Roman" w:cs="Times New Roman"/>
            <w:color w:val="000000" w:themeColor="text1"/>
            <w:sz w:val="24"/>
            <w:szCs w:val="24"/>
          </w:rPr>
          <w:t xml:space="preserve">The </w:t>
        </w:r>
      </w:ins>
      <w:ins w:id="286" w:author="Sargsyan, Davit [JRDUS]" w:date="2024-12-23T12:27:00Z">
        <w:r w:rsidR="000D34DF">
          <w:rPr>
            <w:rFonts w:ascii="Times New Roman" w:hAnsi="Times New Roman" w:cs="Times New Roman"/>
            <w:color w:val="000000" w:themeColor="text1"/>
            <w:sz w:val="24"/>
            <w:szCs w:val="24"/>
          </w:rPr>
          <w:t xml:space="preserve">samples </w:t>
        </w:r>
      </w:ins>
      <w:ins w:id="287" w:author="Sargsyan, Davit [JRDUS]" w:date="2024-12-23T12:28:00Z">
        <w:r w:rsidR="000D34DF">
          <w:rPr>
            <w:rFonts w:ascii="Times New Roman" w:hAnsi="Times New Roman" w:cs="Times New Roman"/>
            <w:color w:val="000000" w:themeColor="text1"/>
            <w:sz w:val="24"/>
            <w:szCs w:val="24"/>
          </w:rPr>
          <w:t xml:space="preserve">were </w:t>
        </w:r>
      </w:ins>
      <w:ins w:id="288" w:author="Sargsyan, Davit [JRDUS]" w:date="2024-12-23T12:27:00Z">
        <w:r w:rsidR="000D34DF">
          <w:rPr>
            <w:rFonts w:ascii="Times New Roman" w:hAnsi="Times New Roman" w:cs="Times New Roman"/>
            <w:color w:val="000000" w:themeColor="text1"/>
            <w:sz w:val="24"/>
            <w:szCs w:val="24"/>
          </w:rPr>
          <w:t xml:space="preserve">visibly </w:t>
        </w:r>
      </w:ins>
      <w:ins w:id="289" w:author="Sargsyan, Davit [JRDUS]" w:date="2024-12-23T12:28:00Z">
        <w:r w:rsidR="000D34DF">
          <w:rPr>
            <w:rFonts w:ascii="Times New Roman" w:hAnsi="Times New Roman" w:cs="Times New Roman"/>
            <w:color w:val="000000" w:themeColor="text1"/>
            <w:sz w:val="24"/>
            <w:szCs w:val="24"/>
          </w:rPr>
          <w:t>separated by genotype (</w:t>
        </w:r>
        <w:r w:rsidR="000D34DF" w:rsidRPr="008075BE">
          <w:rPr>
            <w:rFonts w:ascii="Times New Roman" w:hAnsi="Times New Roman" w:cs="Times New Roman"/>
            <w:color w:val="000000" w:themeColor="text1"/>
            <w:sz w:val="24"/>
            <w:szCs w:val="24"/>
          </w:rPr>
          <w:t>Figure 7</w:t>
        </w:r>
        <w:r w:rsidR="000D34DF">
          <w:rPr>
            <w:rFonts w:ascii="Times New Roman" w:hAnsi="Times New Roman" w:cs="Times New Roman"/>
            <w:color w:val="000000" w:themeColor="text1"/>
            <w:sz w:val="24"/>
            <w:szCs w:val="24"/>
          </w:rPr>
          <w:t>)</w:t>
        </w:r>
      </w:ins>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Epsilonproteobacteria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r w:rsidR="002904B4" w:rsidRPr="008075BE">
        <w:rPr>
          <w:rFonts w:ascii="Times New Roman" w:hAnsi="Times New Roman" w:cs="Times New Roman"/>
          <w:i/>
          <w:iCs/>
          <w:color w:val="000000" w:themeColor="text1"/>
          <w:sz w:val="24"/>
          <w:szCs w:val="24"/>
        </w:rPr>
        <w:t>Brachyspirae</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9D44F0">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Epsilonbacteraeota</w:t>
      </w:r>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r w:rsidR="00205006" w:rsidRPr="008075BE">
        <w:rPr>
          <w:rFonts w:ascii="Times New Roman" w:hAnsi="Times New Roman" w:cs="Times New Roman"/>
          <w:i/>
          <w:iCs/>
          <w:color w:val="000000" w:themeColor="text1"/>
          <w:sz w:val="24"/>
          <w:szCs w:val="24"/>
        </w:rPr>
        <w:t>Deferribacteres</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Deferribacteres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proofErr w:type="spellStart"/>
      <w:r w:rsidR="002904B4" w:rsidRPr="008075BE">
        <w:rPr>
          <w:rFonts w:ascii="Times New Roman" w:hAnsi="Times New Roman" w:cs="Times New Roman"/>
          <w:i/>
          <w:iCs/>
          <w:color w:val="000000" w:themeColor="text1"/>
          <w:sz w:val="24"/>
          <w:szCs w:val="24"/>
        </w:rPr>
        <w:t>Gammaproteobacteria</w:t>
      </w:r>
      <w:proofErr w:type="spellEnd"/>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proofErr w:type="spellStart"/>
      <w:r w:rsidR="009236B2" w:rsidRPr="008075BE">
        <w:rPr>
          <w:rFonts w:ascii="Times New Roman" w:hAnsi="Times New Roman" w:cs="Times New Roman"/>
          <w:i/>
          <w:iCs/>
          <w:color w:val="000000" w:themeColor="text1"/>
          <w:sz w:val="24"/>
          <w:szCs w:val="24"/>
        </w:rPr>
        <w:t>Verrucomicrobiae</w:t>
      </w:r>
      <w:proofErr w:type="spellEnd"/>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Verrucomicrobia</w:t>
      </w:r>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 xml:space="preserve">had higher relative abundance in the DSS+AIN93M and </w:t>
      </w:r>
      <w:proofErr w:type="spellStart"/>
      <w:r w:rsidR="009236B2" w:rsidRPr="008075BE">
        <w:rPr>
          <w:rFonts w:ascii="Times New Roman" w:hAnsi="Times New Roman" w:cs="Times New Roman"/>
          <w:color w:val="000000" w:themeColor="text1"/>
          <w:sz w:val="24"/>
          <w:szCs w:val="24"/>
        </w:rPr>
        <w:t>DSS+Cranberry</w:t>
      </w:r>
      <w:proofErr w:type="spellEnd"/>
      <w:r w:rsidR="009236B2" w:rsidRPr="008075BE">
        <w:rPr>
          <w:rFonts w:ascii="Times New Roman" w:hAnsi="Times New Roman" w:cs="Times New Roman"/>
          <w:color w:val="000000" w:themeColor="text1"/>
          <w:sz w:val="24"/>
          <w:szCs w:val="24"/>
        </w:rPr>
        <w:t xml:space="preserve"> groups. </w:t>
      </w:r>
    </w:p>
    <w:p w14:paraId="7CABFF2A" w14:textId="76D2D40A" w:rsidR="008E4B69" w:rsidRPr="008075BE" w:rsidRDefault="00116D3B" w:rsidP="009D44F0">
      <w:pPr>
        <w:pStyle w:val="Heading2"/>
        <w:jc w:val="both"/>
        <w:rPr>
          <w:rFonts w:ascii="Times New Roman" w:hAnsi="Times New Roman" w:cs="Times New Roman"/>
          <w:color w:val="000000" w:themeColor="text1"/>
          <w:sz w:val="24"/>
          <w:szCs w:val="24"/>
          <w:lang w:eastAsia="zh-CN"/>
        </w:rPr>
      </w:pPr>
      <w:bookmarkStart w:id="290" w:name="_Toc179148170"/>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 xml:space="preserve">4 </w:t>
      </w:r>
      <w:r w:rsidRPr="009D44F0">
        <w:rPr>
          <w:rFonts w:ascii="Times New Roman" w:hAnsi="Times New Roman" w:cs="Times New Roman"/>
          <w:i/>
          <w:iCs/>
          <w:color w:val="000000" w:themeColor="text1"/>
          <w:sz w:val="24"/>
          <w:szCs w:val="24"/>
        </w:rPr>
        <w:t>Firmicutes</w:t>
      </w:r>
      <w:r w:rsidRPr="009D44F0">
        <w:rPr>
          <w:rFonts w:ascii="Times New Roman" w:hAnsi="Times New Roman" w:cs="Times New Roman"/>
          <w:color w:val="000000" w:themeColor="text1"/>
          <w:sz w:val="24"/>
          <w:szCs w:val="24"/>
        </w:rPr>
        <w:t>/</w:t>
      </w:r>
      <w:r w:rsidRPr="009D44F0">
        <w:rPr>
          <w:rFonts w:ascii="Times New Roman" w:hAnsi="Times New Roman" w:cs="Times New Roman"/>
          <w:i/>
          <w:iCs/>
          <w:color w:val="000000" w:themeColor="text1"/>
          <w:sz w:val="24"/>
          <w:szCs w:val="24"/>
        </w:rPr>
        <w:t>Bacteroidetes</w:t>
      </w:r>
      <w:r w:rsidRPr="009D44F0">
        <w:rPr>
          <w:rFonts w:ascii="Times New Roman" w:hAnsi="Times New Roman" w:cs="Times New Roman"/>
          <w:color w:val="000000" w:themeColor="text1"/>
          <w:sz w:val="24"/>
          <w:szCs w:val="24"/>
        </w:rPr>
        <w:t xml:space="preserve"> ratio</w:t>
      </w:r>
      <w:bookmarkEnd w:id="290"/>
    </w:p>
    <w:p w14:paraId="299B744C" w14:textId="2CA706D9" w:rsidR="00BB4449" w:rsidRPr="008075BE" w:rsidRDefault="00743E5F"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w:t>
      </w:r>
      <w:ins w:id="291" w:author="Sargsyan, Davit [JRDUS]" w:date="2024-12-24T10:48:00Z">
        <w:r w:rsidR="000F21F2">
          <w:rPr>
            <w:rFonts w:ascii="Times New Roman" w:hAnsi="Times New Roman" w:cs="Times New Roman"/>
            <w:color w:val="000000" w:themeColor="text1"/>
            <w:sz w:val="24"/>
            <w:szCs w:val="24"/>
          </w:rPr>
          <w:t xml:space="preserve">. </w:t>
        </w:r>
      </w:ins>
      <w:del w:id="292" w:author="Sargsyan, Davit [JRDUS]" w:date="2024-12-24T10:54:00Z">
        <w:r w:rsidR="00C95555" w:rsidRPr="008075BE" w:rsidDel="000F21F2">
          <w:rPr>
            <w:rFonts w:ascii="Times New Roman" w:hAnsi="Times New Roman" w:cs="Times New Roman"/>
            <w:color w:val="000000" w:themeColor="text1"/>
            <w:sz w:val="24"/>
            <w:szCs w:val="24"/>
          </w:rPr>
          <w:delText xml:space="preserve"> </w:delText>
        </w:r>
      </w:del>
      <w:r w:rsidR="00C95555" w:rsidRPr="008075BE">
        <w:rPr>
          <w:rFonts w:ascii="Times New Roman" w:hAnsi="Times New Roman" w:cs="Times New Roman"/>
          <w:color w:val="000000" w:themeColor="text1"/>
          <w:sz w:val="24"/>
          <w:szCs w:val="24"/>
        </w:rPr>
        <w:t>(Figure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ins w:id="293" w:author="Sargsyan, Davit [JRDUS]" w:date="2024-12-24T11:23:00Z">
        <w:r w:rsidR="002D1683">
          <w:rPr>
            <w:rFonts w:ascii="Times New Roman" w:hAnsi="Times New Roman" w:cs="Times New Roman"/>
            <w:color w:val="000000" w:themeColor="text1"/>
            <w:sz w:val="24"/>
            <w:szCs w:val="24"/>
          </w:rPr>
          <w:t>A</w:t>
        </w:r>
      </w:ins>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lastRenderedPageBreak/>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but the F/B ratios in the WT mice samples were 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ins w:id="294" w:author="Sargsyan, Davit [JRDUS]" w:date="2024-12-24T10:55:00Z">
        <w:r w:rsidR="000F21F2">
          <w:rPr>
            <w:rFonts w:ascii="Times New Roman" w:hAnsi="Times New Roman" w:cs="Times New Roman"/>
            <w:color w:val="000000" w:themeColor="text1"/>
            <w:sz w:val="24"/>
            <w:szCs w:val="24"/>
          </w:rPr>
          <w:t xml:space="preserve">To avoid possible confounding effect of </w:t>
        </w:r>
      </w:ins>
      <w:ins w:id="295" w:author="Sargsyan, Davit [JRDUS]" w:date="2024-12-24T11:23:00Z">
        <w:r w:rsidR="002D1683">
          <w:rPr>
            <w:rFonts w:ascii="Times New Roman" w:hAnsi="Times New Roman" w:cs="Times New Roman"/>
            <w:color w:val="000000" w:themeColor="text1"/>
            <w:sz w:val="24"/>
            <w:szCs w:val="24"/>
          </w:rPr>
          <w:t>experiments</w:t>
        </w:r>
      </w:ins>
      <w:ins w:id="296" w:author="Sargsyan, Davit [JRDUS]" w:date="2024-12-24T10:55:00Z">
        <w:r w:rsidR="000F21F2">
          <w:rPr>
            <w:rFonts w:ascii="Times New Roman" w:hAnsi="Times New Roman" w:cs="Times New Roman"/>
            <w:color w:val="000000" w:themeColor="text1"/>
            <w:sz w:val="24"/>
            <w:szCs w:val="24"/>
          </w:rPr>
          <w:t xml:space="preserve">, F/B </w:t>
        </w:r>
      </w:ins>
      <w:ins w:id="297" w:author="Sargsyan, Davit [JRDUS]" w:date="2024-12-24T11:23:00Z">
        <w:r w:rsidR="002D1683">
          <w:rPr>
            <w:rFonts w:ascii="Times New Roman" w:hAnsi="Times New Roman" w:cs="Times New Roman"/>
            <w:color w:val="000000" w:themeColor="text1"/>
            <w:sz w:val="24"/>
            <w:szCs w:val="24"/>
          </w:rPr>
          <w:t xml:space="preserve">ratios </w:t>
        </w:r>
      </w:ins>
      <w:ins w:id="298" w:author="Sargsyan, Davit [JRDUS]" w:date="2024-12-24T10:55:00Z">
        <w:r w:rsidR="000F21F2">
          <w:rPr>
            <w:rFonts w:ascii="Times New Roman" w:hAnsi="Times New Roman" w:cs="Times New Roman"/>
            <w:color w:val="000000" w:themeColor="text1"/>
            <w:sz w:val="24"/>
            <w:szCs w:val="24"/>
          </w:rPr>
          <w:t>form Exp03 were analyzed and visualized separately</w:t>
        </w:r>
        <w:r w:rsidR="000F21F2" w:rsidRPr="008075BE">
          <w:rPr>
            <w:rFonts w:ascii="Times New Roman" w:hAnsi="Times New Roman" w:cs="Times New Roman"/>
            <w:color w:val="000000" w:themeColor="text1"/>
            <w:sz w:val="24"/>
            <w:szCs w:val="24"/>
          </w:rPr>
          <w:t xml:space="preserve"> (Figures 8).</w:t>
        </w:r>
      </w:ins>
      <w:ins w:id="299" w:author="Sargsyan, Davit [JRDUS]" w:date="2024-12-24T11:22:00Z">
        <w:r w:rsidR="002D1683">
          <w:rPr>
            <w:rFonts w:ascii="Times New Roman" w:hAnsi="Times New Roman" w:cs="Times New Roman"/>
            <w:color w:val="000000" w:themeColor="text1"/>
            <w:sz w:val="24"/>
            <w:szCs w:val="24"/>
          </w:rPr>
          <w:t xml:space="preserve"> </w:t>
        </w:r>
      </w:ins>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r w:rsidR="00913A3C" w:rsidRPr="008075BE">
        <w:rPr>
          <w:rFonts w:ascii="Times New Roman" w:hAnsi="Times New Roman" w:cs="Times New Roman"/>
          <w:color w:val="000000" w:themeColor="text1"/>
          <w:sz w:val="24"/>
          <w:szCs w:val="24"/>
        </w:rPr>
        <w:t>were</w:t>
      </w:r>
      <w:del w:id="300" w:author="Sargsyan, Davit [JRDUS]" w:date="2024-12-24T11:23:00Z">
        <w:r w:rsidR="005B4FB2" w:rsidRPr="008075BE" w:rsidDel="002D1683">
          <w:rPr>
            <w:rFonts w:ascii="Times New Roman" w:hAnsi="Times New Roman" w:cs="Times New Roman"/>
            <w:color w:val="000000" w:themeColor="text1"/>
            <w:sz w:val="24"/>
            <w:szCs w:val="24"/>
          </w:rPr>
          <w:delText xml:space="preserve"> </w:delText>
        </w:r>
        <w:r w:rsidR="007704ED" w:rsidRPr="008075BE" w:rsidDel="002D1683">
          <w:rPr>
            <w:rFonts w:ascii="Times New Roman" w:hAnsi="Times New Roman" w:cs="Times New Roman"/>
            <w:color w:val="000000" w:themeColor="text1"/>
            <w:sz w:val="24"/>
            <w:szCs w:val="24"/>
          </w:rPr>
          <w:delText>next</w:delText>
        </w:r>
      </w:del>
      <w:r w:rsidR="007704ED" w:rsidRPr="008075BE">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 xml:space="preserve">used to estimate </w:t>
      </w:r>
      <w:del w:id="301" w:author="Sargsyan, Davit [JRDUS]" w:date="2024-12-24T11:24:00Z">
        <w:r w:rsidR="00E41BE5" w:rsidRPr="008075BE" w:rsidDel="002D1683">
          <w:rPr>
            <w:rFonts w:ascii="Times New Roman" w:hAnsi="Times New Roman" w:cs="Times New Roman"/>
            <w:color w:val="000000" w:themeColor="text1"/>
            <w:sz w:val="24"/>
            <w:szCs w:val="24"/>
          </w:rPr>
          <w:delText xml:space="preserve">these </w:delText>
        </w:r>
      </w:del>
      <w:ins w:id="302" w:author="Sargsyan, Davit [JRDUS]" w:date="2024-12-24T11:24:00Z">
        <w:r w:rsidR="002D1683">
          <w:rPr>
            <w:rFonts w:ascii="Times New Roman" w:hAnsi="Times New Roman" w:cs="Times New Roman"/>
            <w:color w:val="000000" w:themeColor="text1"/>
            <w:sz w:val="24"/>
            <w:szCs w:val="24"/>
          </w:rPr>
          <w:t>F/B</w:t>
        </w:r>
        <w:r w:rsidR="002D1683" w:rsidRPr="008075BE">
          <w:rPr>
            <w:rFonts w:ascii="Times New Roman" w:hAnsi="Times New Roman" w:cs="Times New Roman"/>
            <w:color w:val="000000" w:themeColor="text1"/>
            <w:sz w:val="24"/>
            <w:szCs w:val="24"/>
          </w:rPr>
          <w:t xml:space="preserve"> </w:t>
        </w:r>
      </w:ins>
      <w:r w:rsidR="00E41BE5" w:rsidRPr="008075BE">
        <w:rPr>
          <w:rFonts w:ascii="Times New Roman" w:hAnsi="Times New Roman" w:cs="Times New Roman"/>
          <w:color w:val="000000" w:themeColor="text1"/>
          <w:sz w:val="24"/>
          <w:szCs w:val="24"/>
        </w:rPr>
        <w:t>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First, a mixed-effects model with no interaction terms was fitted</w:t>
      </w:r>
      <w:del w:id="303" w:author="Sargsyan, Davit [JRDUS]" w:date="2024-12-24T11:24:00Z">
        <w:r w:rsidR="00A738E3" w:rsidRPr="008075BE" w:rsidDel="002D1683">
          <w:rPr>
            <w:rFonts w:ascii="Times New Roman" w:hAnsi="Times New Roman" w:cs="Times New Roman"/>
            <w:color w:val="000000" w:themeColor="text1"/>
            <w:sz w:val="24"/>
            <w:szCs w:val="24"/>
          </w:rPr>
          <w:delText xml:space="preserve"> to the </w:delText>
        </w:r>
        <w:r w:rsidR="00A738E3" w:rsidRPr="00EE5E3A" w:rsidDel="002D1683">
          <w:rPr>
            <w:rFonts w:ascii="Times New Roman" w:hAnsi="Times New Roman" w:cs="Times New Roman"/>
            <w:color w:val="000000" w:themeColor="text1"/>
            <w:sz w:val="24"/>
            <w:szCs w:val="24"/>
          </w:rPr>
          <w:delText>F/B</w:delText>
        </w:r>
      </w:del>
      <w:r w:rsidR="00A738E3" w:rsidRPr="00EE5E3A">
        <w:rPr>
          <w:rFonts w:ascii="Times New Roman" w:hAnsi="Times New Roman" w:cs="Times New Roman"/>
          <w:color w:val="000000" w:themeColor="text1"/>
          <w:sz w:val="24"/>
          <w:szCs w:val="24"/>
        </w:rPr>
        <w:t>.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w:t>
      </w:r>
      <w:proofErr w:type="spellStart"/>
      <w:r w:rsidR="00E811FB" w:rsidRPr="00EE5E3A">
        <w:rPr>
          <w:rFonts w:ascii="Times New Roman" w:hAnsi="Times New Roman" w:cs="Times New Roman"/>
          <w:color w:val="000000" w:themeColor="text1"/>
          <w:sz w:val="24"/>
          <w:szCs w:val="24"/>
        </w:rPr>
        <w:t>DSS+Cranberry</w:t>
      </w:r>
      <w:proofErr w:type="spellEnd"/>
      <w:r w:rsidR="00E811FB" w:rsidRPr="00EE5E3A">
        <w:rPr>
          <w:rFonts w:ascii="Times New Roman" w:hAnsi="Times New Roman" w:cs="Times New Roman"/>
          <w:color w:val="000000" w:themeColor="text1"/>
          <w:sz w:val="24"/>
          <w:szCs w:val="24"/>
        </w:rPr>
        <w:t xml:space="preserve"> groups </w:t>
      </w:r>
      <w:r w:rsidR="00354E2B" w:rsidRPr="00EE5E3A">
        <w:rPr>
          <w:rFonts w:ascii="Times New Roman" w:hAnsi="Times New Roman" w:cs="Times New Roman"/>
          <w:color w:val="000000" w:themeColor="text1"/>
          <w:sz w:val="24"/>
          <w:szCs w:val="24"/>
        </w:rPr>
        <w:t xml:space="preserve">compared to the </w:t>
      </w:r>
      <w:del w:id="304" w:author="Sargsyan, Davit [JRDUS]" w:date="2024-12-24T11:51:00Z">
        <w:r w:rsidR="00354E2B" w:rsidRPr="00EE5E3A" w:rsidDel="00F41B74">
          <w:rPr>
            <w:rFonts w:ascii="Times New Roman" w:hAnsi="Times New Roman" w:cs="Times New Roman"/>
            <w:color w:val="000000" w:themeColor="text1"/>
            <w:sz w:val="24"/>
            <w:szCs w:val="24"/>
          </w:rPr>
          <w:delText>no</w:delText>
        </w:r>
        <w:r w:rsidR="005A4FF1" w:rsidRPr="00EE5E3A" w:rsidDel="00F41B74">
          <w:rPr>
            <w:rFonts w:ascii="Times New Roman" w:hAnsi="Times New Roman" w:cs="Times New Roman"/>
            <w:color w:val="000000" w:themeColor="text1"/>
            <w:sz w:val="24"/>
            <w:szCs w:val="24"/>
          </w:rPr>
          <w:delText>-</w:delText>
        </w:r>
      </w:del>
      <w:r w:rsidR="00354E2B" w:rsidRPr="00EE5E3A">
        <w:rPr>
          <w:rFonts w:ascii="Times New Roman" w:hAnsi="Times New Roman" w:cs="Times New Roman"/>
          <w:color w:val="000000" w:themeColor="text1"/>
          <w:sz w:val="24"/>
          <w:szCs w:val="24"/>
        </w:rPr>
        <w:t>DSS</w:t>
      </w:r>
      <w:r w:rsidR="005A4FF1" w:rsidRPr="00EE5E3A">
        <w:rPr>
          <w:rFonts w:ascii="Times New Roman" w:hAnsi="Times New Roman" w:cs="Times New Roman"/>
          <w:color w:val="000000" w:themeColor="text1"/>
          <w:sz w:val="24"/>
          <w:szCs w:val="24"/>
        </w:rPr>
        <w:t>+AIN93M</w:t>
      </w:r>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no-DSS+AIN93M v</w:t>
      </w:r>
      <w:r w:rsidR="003741DF" w:rsidRPr="009D44F0">
        <w:rPr>
          <w:rFonts w:ascii="Times New Roman" w:hAnsi="Times New Roman" w:cs="Times New Roman"/>
          <w:color w:val="000000" w:themeColor="text1"/>
          <w:sz w:val="24"/>
          <w:szCs w:val="24"/>
          <w:lang w:eastAsia="zh-CN"/>
        </w:rPr>
        <w:t>ersus</w:t>
      </w:r>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DSS+AIN93M)</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DSS+AIN93M</w:t>
      </w:r>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w:t>
      </w:r>
      <w:ins w:id="305" w:author="Sargsyan, Davit [JRDUS]" w:date="2024-12-24T12:00:00Z">
        <w:r w:rsidR="00F41B74">
          <w:rPr>
            <w:rFonts w:ascii="Times New Roman" w:hAnsi="Times New Roman" w:cs="Times New Roman"/>
            <w:color w:val="000000" w:themeColor="text1"/>
            <w:sz w:val="24"/>
            <w:szCs w:val="24"/>
          </w:rPr>
          <w:t>-0.75</w:t>
        </w:r>
      </w:ins>
      <w:del w:id="306" w:author="Sargsyan, Davit [JRDUS]" w:date="2024-12-24T12:00:00Z">
        <w:r w:rsidR="006433CF" w:rsidRPr="008075BE" w:rsidDel="00F41B74">
          <w:rPr>
            <w:rFonts w:ascii="Times New Roman" w:hAnsi="Times New Roman" w:cs="Times New Roman"/>
            <w:color w:val="000000" w:themeColor="text1"/>
            <w:sz w:val="24"/>
            <w:szCs w:val="24"/>
          </w:rPr>
          <w:delText>-1.40</w:delText>
        </w:r>
      </w:del>
      <w:r w:rsidR="006433CF" w:rsidRPr="008075BE">
        <w:rPr>
          <w:rFonts w:ascii="Times New Roman" w:hAnsi="Times New Roman" w:cs="Times New Roman"/>
          <w:color w:val="000000" w:themeColor="text1"/>
          <w:sz w:val="24"/>
          <w:szCs w:val="24"/>
        </w:rPr>
        <w:t xml:space="preserve">,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307"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307"/>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w:t>
      </w:r>
      <w:r w:rsidR="00150697">
        <w:rPr>
          <w:rFonts w:ascii="Times New Roman" w:hAnsi="Times New Roman" w:cs="Times New Roman"/>
          <w:color w:val="000000" w:themeColor="text1"/>
          <w:sz w:val="24"/>
          <w:szCs w:val="24"/>
        </w:rPr>
        <w:t xml:space="preserve">an </w:t>
      </w:r>
      <w:r w:rsidR="004E3ECA" w:rsidRPr="008075BE">
        <w:rPr>
          <w:rFonts w:ascii="Times New Roman" w:hAnsi="Times New Roman" w:cs="Times New Roman"/>
          <w:color w:val="000000" w:themeColor="text1"/>
          <w:sz w:val="24"/>
          <w:szCs w:val="24"/>
        </w:rPr>
        <w:t xml:space="preserve">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2E4B5BDA" w:rsidR="00AE037E" w:rsidRPr="009D44F0" w:rsidRDefault="0068652B" w:rsidP="009D44F0">
      <w:pPr>
        <w:pStyle w:val="Heading2"/>
        <w:jc w:val="both"/>
        <w:rPr>
          <w:rFonts w:ascii="Times New Roman" w:hAnsi="Times New Roman" w:cs="Times New Roman"/>
          <w:color w:val="000000" w:themeColor="text1"/>
          <w:sz w:val="24"/>
          <w:szCs w:val="24"/>
        </w:rPr>
      </w:pPr>
      <w:bookmarkStart w:id="308" w:name="_Toc179148171"/>
      <w:r w:rsidRPr="009D44F0">
        <w:rPr>
          <w:rFonts w:ascii="Times New Roman" w:hAnsi="Times New Roman" w:cs="Times New Roman"/>
          <w:color w:val="000000" w:themeColor="text1"/>
          <w:sz w:val="24"/>
          <w:szCs w:val="24"/>
        </w:rPr>
        <w:t>3.</w:t>
      </w:r>
      <w:r w:rsidR="00AA5F0D" w:rsidRPr="009D44F0">
        <w:rPr>
          <w:rFonts w:ascii="Times New Roman" w:hAnsi="Times New Roman" w:cs="Times New Roman"/>
          <w:color w:val="000000" w:themeColor="text1"/>
          <w:sz w:val="24"/>
          <w:szCs w:val="24"/>
        </w:rPr>
        <w:t>4</w:t>
      </w:r>
      <w:r w:rsidRPr="009D44F0">
        <w:rPr>
          <w:rFonts w:ascii="Times New Roman" w:hAnsi="Times New Roman" w:cs="Times New Roman"/>
          <w:color w:val="000000" w:themeColor="text1"/>
          <w:sz w:val="24"/>
          <w:szCs w:val="24"/>
        </w:rPr>
        <w:t xml:space="preserve"> </w:t>
      </w:r>
      <w:ins w:id="309" w:author="Sargsyan, Davit [JRDUS]" w:date="2024-12-24T12:01:00Z">
        <w:r w:rsidR="00C95AF3">
          <w:rPr>
            <w:rFonts w:ascii="Times New Roman" w:hAnsi="Times New Roman" w:cs="Times New Roman"/>
            <w:color w:val="000000" w:themeColor="text1"/>
            <w:sz w:val="24"/>
            <w:szCs w:val="24"/>
          </w:rPr>
          <w:t>Dietary and aging effects e</w:t>
        </w:r>
      </w:ins>
      <w:ins w:id="310" w:author="Sargsyan, Davit [JRDUS]" w:date="2024-12-24T12:02:00Z">
        <w:r w:rsidR="00C95AF3">
          <w:rPr>
            <w:rFonts w:ascii="Times New Roman" w:hAnsi="Times New Roman" w:cs="Times New Roman"/>
            <w:color w:val="000000" w:themeColor="text1"/>
            <w:sz w:val="24"/>
            <w:szCs w:val="24"/>
          </w:rPr>
          <w:t xml:space="preserve">xamined via </w:t>
        </w:r>
      </w:ins>
      <w:del w:id="311" w:author="Sargsyan, Davit [JRDUS]" w:date="2024-12-24T12:02:00Z">
        <w:r w:rsidR="00AE037E" w:rsidRPr="009D44F0" w:rsidDel="00C95AF3">
          <w:rPr>
            <w:rFonts w:ascii="Times New Roman" w:hAnsi="Times New Roman" w:cs="Times New Roman"/>
            <w:color w:val="000000" w:themeColor="text1"/>
            <w:sz w:val="24"/>
            <w:szCs w:val="24"/>
          </w:rPr>
          <w:delText xml:space="preserve">Linear </w:delText>
        </w:r>
      </w:del>
      <w:ins w:id="312" w:author="Sargsyan, Davit [JRDUS]" w:date="2024-12-24T12:02:00Z">
        <w:r w:rsidR="00C95AF3">
          <w:rPr>
            <w:rFonts w:ascii="Times New Roman" w:hAnsi="Times New Roman" w:cs="Times New Roman"/>
            <w:color w:val="000000" w:themeColor="text1"/>
            <w:sz w:val="24"/>
            <w:szCs w:val="24"/>
          </w:rPr>
          <w:t>l</w:t>
        </w:r>
        <w:r w:rsidR="00C95AF3" w:rsidRPr="009D44F0">
          <w:rPr>
            <w:rFonts w:ascii="Times New Roman" w:hAnsi="Times New Roman" w:cs="Times New Roman"/>
            <w:color w:val="000000" w:themeColor="text1"/>
            <w:sz w:val="24"/>
            <w:szCs w:val="24"/>
          </w:rPr>
          <w:t xml:space="preserve">inear </w:t>
        </w:r>
      </w:ins>
      <w:r w:rsidR="00667BB6">
        <w:rPr>
          <w:rFonts w:ascii="Times New Roman" w:hAnsi="Times New Roman" w:cs="Times New Roman" w:hint="eastAsia"/>
          <w:color w:val="000000" w:themeColor="text1"/>
          <w:sz w:val="24"/>
          <w:szCs w:val="24"/>
          <w:lang w:eastAsia="zh-CN"/>
        </w:rPr>
        <w:t>d</w:t>
      </w:r>
      <w:r w:rsidR="00667BB6" w:rsidRPr="009D44F0">
        <w:rPr>
          <w:rFonts w:ascii="Times New Roman" w:hAnsi="Times New Roman" w:cs="Times New Roman"/>
          <w:color w:val="000000" w:themeColor="text1"/>
          <w:sz w:val="24"/>
          <w:szCs w:val="24"/>
        </w:rPr>
        <w:t xml:space="preserve">iscriminant </w:t>
      </w:r>
      <w:r w:rsidR="00667BB6">
        <w:rPr>
          <w:rFonts w:ascii="Times New Roman" w:hAnsi="Times New Roman" w:cs="Times New Roman" w:hint="eastAsia"/>
          <w:color w:val="000000" w:themeColor="text1"/>
          <w:sz w:val="24"/>
          <w:szCs w:val="24"/>
          <w:lang w:eastAsia="zh-CN"/>
        </w:rPr>
        <w:t>a</w:t>
      </w:r>
      <w:r w:rsidR="00667BB6" w:rsidRPr="009D44F0">
        <w:rPr>
          <w:rFonts w:ascii="Times New Roman" w:hAnsi="Times New Roman" w:cs="Times New Roman"/>
          <w:color w:val="000000" w:themeColor="text1"/>
          <w:sz w:val="24"/>
          <w:szCs w:val="24"/>
        </w:rPr>
        <w:t>nalysis</w:t>
      </w:r>
      <w:del w:id="313" w:author="Sargsyan, Davit [JRDUS]" w:date="2024-12-24T12:02:00Z">
        <w:r w:rsidR="00667BB6" w:rsidRPr="009D44F0" w:rsidDel="00C95AF3">
          <w:rPr>
            <w:rFonts w:ascii="Times New Roman" w:hAnsi="Times New Roman" w:cs="Times New Roman"/>
            <w:color w:val="000000" w:themeColor="text1"/>
            <w:sz w:val="24"/>
            <w:szCs w:val="24"/>
          </w:rPr>
          <w:delText xml:space="preserve"> </w:delText>
        </w:r>
        <w:r w:rsidR="00AE037E" w:rsidRPr="009D44F0" w:rsidDel="00C95AF3">
          <w:rPr>
            <w:rFonts w:ascii="Times New Roman" w:hAnsi="Times New Roman" w:cs="Times New Roman"/>
            <w:color w:val="000000" w:themeColor="text1"/>
            <w:sz w:val="24"/>
            <w:szCs w:val="24"/>
          </w:rPr>
          <w:delText>of aging and dietary effects</w:delText>
        </w:r>
      </w:del>
      <w:bookmarkEnd w:id="308"/>
    </w:p>
    <w:p w14:paraId="18A5A080" w14:textId="07BB3951" w:rsidR="00AE037E" w:rsidRPr="008075BE" w:rsidRDefault="00F376F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Linear discriminant analysis Effect Size (</w:t>
      </w:r>
      <w:proofErr w:type="spellStart"/>
      <w:r w:rsidRPr="00C95AF3">
        <w:rPr>
          <w:rFonts w:ascii="Times New Roman" w:hAnsi="Times New Roman" w:cs="Times New Roman"/>
          <w:i/>
          <w:iCs/>
          <w:color w:val="000000" w:themeColor="text1"/>
          <w:sz w:val="24"/>
          <w:szCs w:val="24"/>
          <w:rPrChange w:id="314" w:author="Sargsyan, Davit [JRDUS]" w:date="2024-12-24T12:02:00Z">
            <w:rPr>
              <w:rFonts w:ascii="Times New Roman" w:hAnsi="Times New Roman" w:cs="Times New Roman"/>
              <w:color w:val="000000" w:themeColor="text1"/>
              <w:sz w:val="24"/>
              <w:szCs w:val="24"/>
            </w:rPr>
          </w:rPrChange>
        </w:rPr>
        <w:t>LEfSe</w:t>
      </w:r>
      <w:proofErr w:type="spellEnd"/>
      <w:r w:rsidRPr="008075BE">
        <w:rPr>
          <w:rFonts w:ascii="Times New Roman" w:hAnsi="Times New Roman" w:cs="Times New Roman"/>
          <w:color w:val="000000" w:themeColor="text1"/>
          <w:sz w:val="24"/>
          <w:szCs w:val="24"/>
        </w:rPr>
        <w:t>)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w:t>
      </w:r>
      <w:r w:rsidRPr="00C95AF3">
        <w:rPr>
          <w:rFonts w:ascii="Times New Roman" w:hAnsi="Times New Roman" w:cs="Times New Roman"/>
          <w:i/>
          <w:iCs/>
          <w:color w:val="000000" w:themeColor="text1"/>
          <w:sz w:val="24"/>
          <w:szCs w:val="24"/>
          <w:rPrChange w:id="315" w:author="Sargsyan, Davit [JRDUS]" w:date="2024-12-24T12:02:00Z">
            <w:rPr>
              <w:rFonts w:ascii="Times New Roman" w:hAnsi="Times New Roman" w:cs="Times New Roman"/>
              <w:color w:val="000000" w:themeColor="text1"/>
              <w:sz w:val="24"/>
              <w:szCs w:val="24"/>
            </w:rPr>
          </w:rPrChange>
        </w:rPr>
        <w:t>QIIME2</w:t>
      </w:r>
      <w:r w:rsidRPr="008075BE">
        <w:rPr>
          <w:rFonts w:ascii="Times New Roman" w:hAnsi="Times New Roman" w:cs="Times New Roman"/>
          <w:color w:val="000000" w:themeColor="text1"/>
          <w:sz w:val="24"/>
          <w:szCs w:val="24"/>
        </w:rPr>
        <w:t xml:space="preserve">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w:t>
      </w:r>
      <w:del w:id="316" w:author="Sargsyan, Davit [JRDUS]" w:date="2024-12-24T12:32:00Z">
        <w:r w:rsidRPr="008075BE" w:rsidDel="00684527">
          <w:rPr>
            <w:rFonts w:ascii="Times New Roman" w:hAnsi="Times New Roman" w:cs="Times New Roman"/>
            <w:color w:val="000000" w:themeColor="text1"/>
            <w:sz w:val="24"/>
            <w:szCs w:val="24"/>
          </w:rPr>
          <w:delText>The composition</w:delText>
        </w:r>
      </w:del>
      <w:ins w:id="317" w:author="Sargsyan, Davit [JRDUS]" w:date="2024-12-24T12:33:00Z">
        <w:r w:rsidR="00684527">
          <w:rPr>
            <w:rFonts w:ascii="Times New Roman" w:hAnsi="Times New Roman" w:cs="Times New Roman"/>
            <w:color w:val="000000" w:themeColor="text1"/>
            <w:sz w:val="24"/>
            <w:szCs w:val="24"/>
          </w:rPr>
          <w:t>Microbiome c</w:t>
        </w:r>
      </w:ins>
      <w:ins w:id="318" w:author="Sargsyan, Davit [JRDUS]" w:date="2024-12-24T12:32:00Z">
        <w:r w:rsidR="00684527">
          <w:rPr>
            <w:rFonts w:ascii="Times New Roman" w:hAnsi="Times New Roman" w:cs="Times New Roman"/>
            <w:color w:val="000000" w:themeColor="text1"/>
            <w:sz w:val="24"/>
            <w:szCs w:val="24"/>
          </w:rPr>
          <w:t>ompo</w:t>
        </w:r>
      </w:ins>
      <w:ins w:id="319" w:author="Sargsyan, Davit [JRDUS]" w:date="2024-12-24T12:33:00Z">
        <w:r w:rsidR="00684527">
          <w:rPr>
            <w:rFonts w:ascii="Times New Roman" w:hAnsi="Times New Roman" w:cs="Times New Roman"/>
            <w:color w:val="000000" w:themeColor="text1"/>
            <w:sz w:val="24"/>
            <w:szCs w:val="24"/>
          </w:rPr>
          <w:t>sitional</w:t>
        </w:r>
      </w:ins>
      <w:r w:rsidRPr="008075BE">
        <w:rPr>
          <w:rFonts w:ascii="Times New Roman" w:hAnsi="Times New Roman" w:cs="Times New Roman"/>
          <w:color w:val="000000" w:themeColor="text1"/>
          <w:sz w:val="24"/>
          <w:szCs w:val="24"/>
        </w:rPr>
        <w:t xml:space="preserve"> changes </w:t>
      </w:r>
      <w:del w:id="320" w:author="Sargsyan, Davit [JRDUS]" w:date="2024-12-24T12:33:00Z">
        <w:r w:rsidRPr="008075BE" w:rsidDel="00684527">
          <w:rPr>
            <w:rFonts w:ascii="Times New Roman" w:hAnsi="Times New Roman" w:cs="Times New Roman"/>
            <w:color w:val="000000" w:themeColor="text1"/>
            <w:sz w:val="24"/>
            <w:szCs w:val="24"/>
          </w:rPr>
          <w:delText>in the microbiome</w:delText>
        </w:r>
      </w:del>
      <w:r w:rsidRPr="008075BE">
        <w:rPr>
          <w:rFonts w:ascii="Times New Roman" w:hAnsi="Times New Roman" w:cs="Times New Roman"/>
          <w:color w:val="000000" w:themeColor="text1"/>
          <w:sz w:val="24"/>
          <w:szCs w:val="24"/>
        </w:rPr>
        <w:t xml:space="preserve">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w:t>
      </w:r>
      <w:r w:rsidR="00727CD7" w:rsidRPr="008075BE">
        <w:rPr>
          <w:rFonts w:ascii="Times New Roman" w:hAnsi="Times New Roman" w:cs="Times New Roman"/>
          <w:color w:val="000000" w:themeColor="text1"/>
          <w:sz w:val="24"/>
          <w:szCs w:val="24"/>
        </w:rPr>
        <w:lastRenderedPageBreak/>
        <w:t>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xml:space="preserve">≥ 0.1% present in at least one specimen were included. </w:t>
      </w:r>
      <w:del w:id="321" w:author="Sargsyan, Davit [JRDUS]" w:date="2024-12-24T12:35:00Z">
        <w:r w:rsidR="0068652B" w:rsidRPr="008075BE" w:rsidDel="00684527">
          <w:rPr>
            <w:rFonts w:ascii="Times New Roman" w:hAnsi="Times New Roman" w:cs="Times New Roman"/>
            <w:color w:val="000000" w:themeColor="text1"/>
            <w:sz w:val="24"/>
            <w:szCs w:val="24"/>
          </w:rPr>
          <w:delText>In addition, t</w:delText>
        </w:r>
      </w:del>
      <w:ins w:id="322" w:author="Sargsyan, Davit [JRDUS]" w:date="2024-12-24T12:35:00Z">
        <w:r w:rsidR="00684527">
          <w:rPr>
            <w:rFonts w:ascii="Times New Roman" w:hAnsi="Times New Roman" w:cs="Times New Roman"/>
            <w:color w:val="000000" w:themeColor="text1"/>
            <w:sz w:val="24"/>
            <w:szCs w:val="24"/>
          </w:rPr>
          <w:t>T</w:t>
        </w:r>
      </w:ins>
      <w:r w:rsidR="0068652B" w:rsidRPr="008075BE">
        <w:rPr>
          <w:rFonts w:ascii="Times New Roman" w:hAnsi="Times New Roman" w:cs="Times New Roman"/>
          <w:color w:val="000000" w:themeColor="text1"/>
          <w:sz w:val="24"/>
          <w:szCs w:val="24"/>
        </w:rPr>
        <w:t>he cladograms</w:t>
      </w:r>
      <w:r w:rsidR="00EE354E" w:rsidRPr="008075BE">
        <w:rPr>
          <w:rFonts w:ascii="Times New Roman" w:hAnsi="Times New Roman" w:cs="Times New Roman"/>
          <w:color w:val="000000" w:themeColor="text1"/>
          <w:sz w:val="24"/>
          <w:szCs w:val="24"/>
        </w:rPr>
        <w:t xml:space="preserve"> </w:t>
      </w:r>
      <w:del w:id="323" w:author="Sargsyan, Davit [JRDUS]" w:date="2024-12-24T12:35:00Z">
        <w:r w:rsidR="00EE354E" w:rsidRPr="008075BE" w:rsidDel="00684527">
          <w:rPr>
            <w:rFonts w:ascii="Times New Roman" w:hAnsi="Times New Roman" w:cs="Times New Roman"/>
            <w:color w:val="000000" w:themeColor="text1"/>
            <w:sz w:val="24"/>
            <w:szCs w:val="24"/>
          </w:rPr>
          <w:delText xml:space="preserve">using </w:delText>
        </w:r>
      </w:del>
      <w:ins w:id="324" w:author="Sargsyan, Davit [JRDUS]" w:date="2024-12-24T12:35:00Z">
        <w:r w:rsidR="00684527">
          <w:rPr>
            <w:rFonts w:ascii="Times New Roman" w:hAnsi="Times New Roman" w:cs="Times New Roman"/>
            <w:color w:val="000000" w:themeColor="text1"/>
            <w:sz w:val="24"/>
            <w:szCs w:val="24"/>
          </w:rPr>
          <w:t>used</w:t>
        </w:r>
        <w:r w:rsidR="00684527" w:rsidRPr="008075BE">
          <w:rPr>
            <w:rFonts w:ascii="Times New Roman" w:hAnsi="Times New Roman" w:cs="Times New Roman"/>
            <w:color w:val="000000" w:themeColor="text1"/>
            <w:sz w:val="24"/>
            <w:szCs w:val="24"/>
          </w:rPr>
          <w:t xml:space="preserve"> </w:t>
        </w:r>
      </w:ins>
      <w:r w:rsidR="00EE354E" w:rsidRPr="008075BE">
        <w:rPr>
          <w:rFonts w:ascii="Times New Roman" w:hAnsi="Times New Roman" w:cs="Times New Roman"/>
          <w:color w:val="000000" w:themeColor="text1"/>
          <w:sz w:val="24"/>
          <w:szCs w:val="24"/>
        </w:rPr>
        <w:t>lineages with Linear Discriminant Analysis (LDA) score ≥ 2.0</w:t>
      </w:r>
      <w:r w:rsidR="00150697">
        <w:rPr>
          <w:rFonts w:ascii="Times New Roman" w:hAnsi="Times New Roman" w:cs="Times New Roman"/>
          <w:color w:val="000000" w:themeColor="text1"/>
          <w:sz w:val="24"/>
          <w:szCs w:val="24"/>
        </w:rPr>
        <w:t xml:space="preserve"> and</w:t>
      </w:r>
      <w:r w:rsidR="00EE354E" w:rsidRPr="008075BE">
        <w:rPr>
          <w:rFonts w:ascii="Times New Roman" w:hAnsi="Times New Roman" w:cs="Times New Roman"/>
          <w:color w:val="000000" w:themeColor="text1"/>
          <w:sz w:val="24"/>
          <w:szCs w:val="24"/>
        </w:rPr>
        <w:t xml:space="preserve"> </w:t>
      </w:r>
      <w:del w:id="325" w:author="Sargsyan, Davit [JRDUS]" w:date="2024-12-24T12:35:00Z">
        <w:r w:rsidR="0068652B" w:rsidRPr="008075BE" w:rsidDel="00684527">
          <w:rPr>
            <w:rFonts w:ascii="Times New Roman" w:hAnsi="Times New Roman" w:cs="Times New Roman"/>
            <w:color w:val="000000" w:themeColor="text1"/>
            <w:sz w:val="24"/>
            <w:szCs w:val="24"/>
          </w:rPr>
          <w:delText xml:space="preserve">showing </w:delText>
        </w:r>
      </w:del>
      <w:ins w:id="326" w:author="Sargsyan, Davit [JRDUS]" w:date="2024-12-24T12:35:00Z">
        <w:r w:rsidR="00684527">
          <w:rPr>
            <w:rFonts w:ascii="Times New Roman" w:hAnsi="Times New Roman" w:cs="Times New Roman"/>
            <w:color w:val="000000" w:themeColor="text1"/>
            <w:sz w:val="24"/>
            <w:szCs w:val="24"/>
          </w:rPr>
          <w:t>showed</w:t>
        </w:r>
        <w:r w:rsidR="00684527" w:rsidRPr="008075BE">
          <w:rPr>
            <w:rFonts w:ascii="Times New Roman" w:hAnsi="Times New Roman" w:cs="Times New Roman"/>
            <w:color w:val="000000" w:themeColor="text1"/>
            <w:sz w:val="24"/>
            <w:szCs w:val="24"/>
          </w:rPr>
          <w:t xml:space="preserve"> </w:t>
        </w:r>
      </w:ins>
      <w:del w:id="327" w:author="Sargsyan, Davit [JRDUS]" w:date="2024-12-24T12:36:00Z">
        <w:r w:rsidR="0068652B" w:rsidRPr="008075BE" w:rsidDel="00684527">
          <w:rPr>
            <w:rFonts w:ascii="Times New Roman" w:hAnsi="Times New Roman" w:cs="Times New Roman"/>
            <w:color w:val="000000" w:themeColor="text1"/>
            <w:sz w:val="24"/>
            <w:szCs w:val="24"/>
          </w:rPr>
          <w:delText xml:space="preserve">the </w:delText>
        </w:r>
      </w:del>
      <w:r w:rsidR="0068652B" w:rsidRPr="008075BE">
        <w:rPr>
          <w:rFonts w:ascii="Times New Roman" w:hAnsi="Times New Roman" w:cs="Times New Roman"/>
          <w:color w:val="000000" w:themeColor="text1"/>
          <w:sz w:val="24"/>
          <w:szCs w:val="24"/>
        </w:rPr>
        <w:t>phylogenetic distribution of the 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w:t>
      </w:r>
      <w:del w:id="328" w:author="Sargsyan, Davit [JRDUS]" w:date="2024-12-24T12:36:00Z">
        <w:r w:rsidR="0068652B" w:rsidRPr="008075BE" w:rsidDel="00684527">
          <w:rPr>
            <w:rFonts w:ascii="Times New Roman" w:hAnsi="Times New Roman" w:cs="Times New Roman"/>
            <w:color w:val="000000" w:themeColor="text1"/>
            <w:sz w:val="24"/>
            <w:szCs w:val="24"/>
          </w:rPr>
          <w:delText xml:space="preserve"> were </w:delText>
        </w:r>
        <w:r w:rsidR="00150697" w:rsidDel="00684527">
          <w:rPr>
            <w:rFonts w:ascii="Times New Roman" w:hAnsi="Times New Roman" w:cs="Times New Roman"/>
            <w:color w:val="000000" w:themeColor="text1"/>
            <w:sz w:val="24"/>
            <w:szCs w:val="24"/>
          </w:rPr>
          <w:delText>drawn</w:delText>
        </w:r>
      </w:del>
      <w:r w:rsidR="0068652B"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The analysis showed that</w:t>
      </w:r>
      <w:r w:rsidR="00150697">
        <w:rPr>
          <w:rFonts w:ascii="Times New Roman" w:hAnsi="Times New Roman" w:cs="Times New Roman"/>
          <w:color w:val="000000" w:themeColor="text1"/>
          <w:sz w:val="24"/>
          <w:szCs w:val="24"/>
        </w:rPr>
        <w:t xml:space="preserve"> relative abundances of</w:t>
      </w:r>
      <w:r w:rsidR="0068652B" w:rsidRPr="008075BE">
        <w:rPr>
          <w:rFonts w:ascii="Times New Roman" w:hAnsi="Times New Roman" w:cs="Times New Roman"/>
          <w:color w:val="000000" w:themeColor="text1"/>
          <w:sz w:val="24"/>
          <w:szCs w:val="24"/>
        </w:rPr>
        <w:t xml:space="preserve"> </w:t>
      </w:r>
      <w:bookmarkStart w:id="329" w:name="_Hlk183802734"/>
      <w:r w:rsidR="00EE354E" w:rsidRPr="008075BE">
        <w:rPr>
          <w:rFonts w:ascii="Times New Roman" w:hAnsi="Times New Roman" w:cs="Times New Roman"/>
          <w:i/>
          <w:iCs/>
          <w:color w:val="000000" w:themeColor="text1"/>
          <w:sz w:val="24"/>
          <w:szCs w:val="24"/>
        </w:rPr>
        <w:t>Bacteroidetes</w:t>
      </w:r>
      <w:bookmarkEnd w:id="329"/>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Prevotella</w:t>
      </w:r>
      <w:proofErr w:type="spellEnd"/>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AE037E"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decreased</w:t>
      </w:r>
      <w:r w:rsidR="00150697">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while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Bacteroidales</w:t>
      </w:r>
      <w:proofErr w:type="spellEnd"/>
      <w:r w:rsidR="0068652B" w:rsidRPr="008075BE">
        <w:rPr>
          <w:rFonts w:ascii="Times New Roman" w:hAnsi="Times New Roman" w:cs="Times New Roman"/>
          <w:color w:val="000000" w:themeColor="text1"/>
          <w:sz w:val="24"/>
          <w:szCs w:val="24"/>
        </w:rPr>
        <w:t xml:space="preserve">, </w:t>
      </w:r>
      <w:bookmarkStart w:id="330" w:name="_Hlk183802741"/>
      <w:r w:rsidR="0068652B" w:rsidRPr="008075BE">
        <w:rPr>
          <w:rFonts w:ascii="Times New Roman" w:hAnsi="Times New Roman" w:cs="Times New Roman"/>
          <w:i/>
          <w:iCs/>
          <w:color w:val="000000" w:themeColor="text1"/>
          <w:sz w:val="24"/>
          <w:szCs w:val="24"/>
        </w:rPr>
        <w:t>Firmicutes</w:t>
      </w:r>
      <w:bookmarkEnd w:id="330"/>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Oscillospira</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and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Anaeroplasma</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Odoribacter</w:t>
      </w:r>
      <w:proofErr w:type="spellEnd"/>
      <w:r w:rsidR="0068652B" w:rsidRPr="008075BE">
        <w:rPr>
          <w:rFonts w:ascii="Times New Roman" w:hAnsi="Times New Roman" w:cs="Times New Roman"/>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Mycoplasmataceae</w:t>
      </w:r>
      <w:proofErr w:type="spellEnd"/>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and </w:t>
      </w:r>
      <w:proofErr w:type="spellStart"/>
      <w:r w:rsidR="0068652B" w:rsidRPr="008075BE">
        <w:rPr>
          <w:rFonts w:ascii="Times New Roman" w:hAnsi="Times New Roman" w:cs="Times New Roman"/>
          <w:i/>
          <w:iCs/>
          <w:color w:val="000000" w:themeColor="text1"/>
          <w:sz w:val="24"/>
          <w:szCs w:val="24"/>
        </w:rPr>
        <w:t>Acidobacteria</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Ellin</w:t>
      </w:r>
      <w:proofErr w:type="spellEnd"/>
      <w:r w:rsidR="0068652B" w:rsidRPr="008075BE">
        <w:rPr>
          <w:rFonts w:ascii="Times New Roman" w:hAnsi="Times New Roman" w:cs="Times New Roman"/>
          <w:i/>
          <w:iCs/>
          <w:color w:val="000000" w:themeColor="text1"/>
          <w:sz w:val="24"/>
          <w:szCs w:val="24"/>
        </w:rPr>
        <w:t xml:space="preserve">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3EEF7CDB" w:rsidR="0068652B" w:rsidRPr="009D44F0" w:rsidRDefault="0068652B" w:rsidP="002502AD">
      <w:pPr>
        <w:pStyle w:val="Heading2"/>
        <w:rPr>
          <w:rFonts w:ascii="Times New Roman" w:hAnsi="Times New Roman" w:cs="Times New Roman"/>
          <w:color w:val="000000" w:themeColor="text1"/>
          <w:sz w:val="24"/>
          <w:szCs w:val="24"/>
        </w:rPr>
      </w:pPr>
      <w:bookmarkStart w:id="331" w:name="_Toc179148172"/>
      <w:r w:rsidRPr="009D44F0">
        <w:rPr>
          <w:rFonts w:ascii="Times New Roman" w:hAnsi="Times New Roman" w:cs="Times New Roman"/>
          <w:color w:val="000000" w:themeColor="text1"/>
          <w:sz w:val="24"/>
          <w:szCs w:val="24"/>
        </w:rPr>
        <w:t xml:space="preserve">3.5 </w:t>
      </w:r>
      <w:r w:rsidR="00243CD3" w:rsidRPr="009D44F0">
        <w:rPr>
          <w:rFonts w:ascii="Times New Roman" w:hAnsi="Times New Roman" w:cs="Times New Roman"/>
          <w:color w:val="000000" w:themeColor="text1"/>
          <w:sz w:val="24"/>
          <w:szCs w:val="24"/>
        </w:rPr>
        <w:t xml:space="preserve">Cranberry and </w:t>
      </w:r>
      <w:r w:rsidRPr="009D44F0">
        <w:rPr>
          <w:rFonts w:ascii="Times New Roman" w:hAnsi="Times New Roman" w:cs="Times New Roman"/>
          <w:color w:val="000000" w:themeColor="text1"/>
          <w:sz w:val="24"/>
          <w:szCs w:val="24"/>
        </w:rPr>
        <w:t xml:space="preserve">PEITC </w:t>
      </w:r>
      <w:r w:rsidR="00243CD3" w:rsidRPr="002502AD">
        <w:rPr>
          <w:rFonts w:ascii="Times New Roman" w:hAnsi="Times New Roman" w:cs="Times New Roman"/>
          <w:color w:val="000000" w:themeColor="text1"/>
        </w:rPr>
        <w:t>additives</w:t>
      </w:r>
      <w:r w:rsidRPr="002502AD">
        <w:rPr>
          <w:rFonts w:ascii="Times New Roman" w:hAnsi="Times New Roman" w:cs="Times New Roman"/>
          <w:color w:val="000000" w:themeColor="text1"/>
        </w:rPr>
        <w:t xml:space="preserve"> </w:t>
      </w:r>
      <w:r w:rsidRPr="009D44F0">
        <w:rPr>
          <w:rFonts w:ascii="Times New Roman" w:hAnsi="Times New Roman" w:cs="Times New Roman"/>
          <w:color w:val="000000" w:themeColor="text1"/>
          <w:sz w:val="24"/>
          <w:szCs w:val="24"/>
        </w:rPr>
        <w:t xml:space="preserve">partially </w:t>
      </w:r>
      <w:r w:rsidR="00243CD3" w:rsidRPr="009D44F0">
        <w:rPr>
          <w:rFonts w:ascii="Times New Roman" w:hAnsi="Times New Roman" w:cs="Times New Roman"/>
          <w:color w:val="000000" w:themeColor="text1"/>
          <w:sz w:val="24"/>
          <w:szCs w:val="24"/>
        </w:rPr>
        <w:t>preserved metabolomic profiles in</w:t>
      </w:r>
      <w:r w:rsidR="006D4401" w:rsidRPr="009D44F0">
        <w:rPr>
          <w:rFonts w:ascii="Times New Roman" w:hAnsi="Times New Roman" w:cs="Times New Roman"/>
          <w:color w:val="000000" w:themeColor="text1"/>
          <w:sz w:val="24"/>
          <w:szCs w:val="24"/>
        </w:rPr>
        <w:t xml:space="preserve"> </w:t>
      </w:r>
      <w:r w:rsidRPr="009D44F0">
        <w:rPr>
          <w:rFonts w:ascii="Times New Roman" w:hAnsi="Times New Roman" w:cs="Times New Roman"/>
          <w:color w:val="000000" w:themeColor="text1"/>
          <w:sz w:val="24"/>
          <w:szCs w:val="24"/>
        </w:rPr>
        <w:t>the DSS-</w:t>
      </w:r>
      <w:r w:rsidR="00243CD3" w:rsidRPr="009D44F0">
        <w:rPr>
          <w:rFonts w:ascii="Times New Roman" w:hAnsi="Times New Roman" w:cs="Times New Roman"/>
          <w:color w:val="000000" w:themeColor="text1"/>
          <w:sz w:val="24"/>
          <w:szCs w:val="24"/>
        </w:rPr>
        <w:t>treated mice</w:t>
      </w:r>
      <w:bookmarkEnd w:id="331"/>
    </w:p>
    <w:p w14:paraId="7866A4DB" w14:textId="54E6A4BF" w:rsidR="00F34656" w:rsidRDefault="003014B1" w:rsidP="009D44F0">
      <w:pPr>
        <w:jc w:val="both"/>
        <w:rPr>
          <w:ins w:id="332" w:author="Sargsyan, Davit [JRDUS]" w:date="2024-12-25T11:06: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w:t>
      </w:r>
      <w:ins w:id="333" w:author="Sargsyan, Davit [JRDUS]" w:date="2024-12-25T00:13:00Z">
        <w:r w:rsidR="00FA2974">
          <w:rPr>
            <w:rFonts w:ascii="Times New Roman" w:hAnsi="Times New Roman" w:cs="Times New Roman"/>
            <w:color w:val="000000" w:themeColor="text1"/>
            <w:sz w:val="24"/>
            <w:szCs w:val="24"/>
          </w:rPr>
          <w:t>unchallenged</w:t>
        </w:r>
      </w:ins>
      <w:ins w:id="334" w:author="Sargsyan, Davit [JRDUS]" w:date="2024-12-25T00:09:00Z">
        <w:r w:rsidR="00FA2974">
          <w:rPr>
            <w:rFonts w:ascii="Times New Roman" w:hAnsi="Times New Roman" w:cs="Times New Roman"/>
            <w:color w:val="000000" w:themeColor="text1"/>
            <w:sz w:val="24"/>
            <w:szCs w:val="24"/>
          </w:rPr>
          <w:t xml:space="preserve"> </w:t>
        </w:r>
      </w:ins>
      <w:ins w:id="335" w:author="Sargsyan, Davit [JRDUS]" w:date="2024-12-25T00:10:00Z">
        <w:r w:rsidR="00FA2974">
          <w:rPr>
            <w:rFonts w:ascii="Times New Roman" w:hAnsi="Times New Roman" w:cs="Times New Roman"/>
            <w:color w:val="000000" w:themeColor="text1"/>
            <w:sz w:val="24"/>
            <w:szCs w:val="24"/>
          </w:rPr>
          <w:t xml:space="preserve">(no DSS), </w:t>
        </w:r>
      </w:ins>
      <w:r w:rsidR="0068652B" w:rsidRPr="008075BE">
        <w:rPr>
          <w:rFonts w:ascii="Times New Roman" w:hAnsi="Times New Roman" w:cs="Times New Roman"/>
          <w:color w:val="000000" w:themeColor="text1"/>
          <w:sz w:val="24"/>
          <w:szCs w:val="24"/>
        </w:rPr>
        <w:t xml:space="preserve">DSS, </w:t>
      </w:r>
      <w:proofErr w:type="spellStart"/>
      <w:r w:rsidRPr="008075BE">
        <w:rPr>
          <w:rFonts w:ascii="Times New Roman" w:hAnsi="Times New Roman" w:cs="Times New Roman"/>
          <w:color w:val="000000" w:themeColor="text1"/>
          <w:sz w:val="24"/>
          <w:szCs w:val="24"/>
        </w:rPr>
        <w:t>DSS+Cranberry</w:t>
      </w:r>
      <w:proofErr w:type="spellEnd"/>
      <w:r w:rsidRPr="008075BE">
        <w:rPr>
          <w:rFonts w:ascii="Times New Roman" w:hAnsi="Times New Roman" w:cs="Times New Roman"/>
          <w:color w:val="000000" w:themeColor="text1"/>
          <w:sz w:val="24"/>
          <w:szCs w:val="24"/>
        </w:rPr>
        <w:t xml:space="preserve"> and DSS+PEITC treated </w:t>
      </w:r>
      <w:ins w:id="336" w:author="Sargsyan, Davit [JRDUS]" w:date="2024-12-25T00:13:00Z">
        <w:r w:rsidR="00FA2974">
          <w:rPr>
            <w:rFonts w:ascii="Times New Roman" w:hAnsi="Times New Roman" w:cs="Times New Roman"/>
            <w:color w:val="000000" w:themeColor="text1"/>
            <w:sz w:val="24"/>
            <w:szCs w:val="24"/>
          </w:rPr>
          <w:t xml:space="preserve">WT and Nrf2 KO </w:t>
        </w:r>
      </w:ins>
      <w:r w:rsidRPr="008075BE">
        <w:rPr>
          <w:rFonts w:ascii="Times New Roman" w:hAnsi="Times New Roman" w:cs="Times New Roman"/>
          <w:color w:val="000000" w:themeColor="text1"/>
          <w:sz w:val="24"/>
          <w:szCs w:val="24"/>
        </w:rPr>
        <w:t>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w:t>
      </w:r>
      <w:ins w:id="337" w:author="Sargsyan, Davit [JRDUS]" w:date="2024-12-25T11:06:00Z">
        <w:r w:rsidR="00F34656">
          <w:rPr>
            <w:rFonts w:ascii="Times New Roman" w:hAnsi="Times New Roman" w:cs="Times New Roman"/>
            <w:color w:val="000000" w:themeColor="text1"/>
            <w:sz w:val="24"/>
            <w:szCs w:val="24"/>
          </w:rPr>
          <w:t xml:space="preserve">SFCA and </w:t>
        </w:r>
      </w:ins>
      <w:r w:rsidR="0068652B" w:rsidRPr="008075BE">
        <w:rPr>
          <w:rFonts w:ascii="Times New Roman" w:hAnsi="Times New Roman" w:cs="Times New Roman"/>
          <w:color w:val="000000" w:themeColor="text1"/>
          <w:sz w:val="24"/>
          <w:szCs w:val="24"/>
        </w:rPr>
        <w:t>bile acids</w:t>
      </w:r>
      <w:del w:id="338" w:author="Sargsyan, Davit [JRDUS]" w:date="2024-12-25T11:06:00Z">
        <w:r w:rsidR="0068652B" w:rsidRPr="008075BE" w:rsidDel="00F34656">
          <w:rPr>
            <w:rFonts w:ascii="Times New Roman" w:hAnsi="Times New Roman" w:cs="Times New Roman"/>
            <w:color w:val="000000" w:themeColor="text1"/>
            <w:sz w:val="24"/>
            <w:szCs w:val="24"/>
          </w:rPr>
          <w:delText xml:space="preserve"> and SCFA</w:delText>
        </w:r>
      </w:del>
      <w:r w:rsidR="0068652B" w:rsidRPr="008075BE">
        <w:rPr>
          <w:rFonts w:ascii="Times New Roman" w:hAnsi="Times New Roman" w:cs="Times New Roman"/>
          <w:color w:val="000000" w:themeColor="text1"/>
          <w:sz w:val="24"/>
          <w:szCs w:val="24"/>
        </w:rPr>
        <w:t xml:space="preserve">. </w:t>
      </w:r>
      <w:del w:id="339" w:author="Sargsyan, Davit [JRDUS]" w:date="2024-12-25T00:14:00Z">
        <w:r w:rsidR="0068652B" w:rsidRPr="008075BE" w:rsidDel="00FA2974">
          <w:rPr>
            <w:rFonts w:ascii="Times New Roman" w:hAnsi="Times New Roman" w:cs="Times New Roman"/>
            <w:color w:val="000000" w:themeColor="text1"/>
            <w:sz w:val="24"/>
            <w:szCs w:val="24"/>
          </w:rPr>
          <w:delText>Principal components analysis</w:delText>
        </w:r>
      </w:del>
    </w:p>
    <w:p w14:paraId="2C2EA151" w14:textId="5347C584" w:rsidR="00F34656" w:rsidRDefault="00F34656"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lastRenderedPageBreak/>
        <w:t xml:space="preserve">Univariable analysis of metabolite concentrations showed that DSS challenge altered production of several of them while PEITC and cranberry infused diets protected against the changes (Figure </w:t>
      </w:r>
      <w:del w:id="340" w:author="Sargsyan, Davit [JRDUS]" w:date="2024-12-25T11:07:00Z">
        <w:r w:rsidRPr="008075BE" w:rsidDel="00F34656">
          <w:rPr>
            <w:rFonts w:ascii="Times New Roman" w:hAnsi="Times New Roman" w:cs="Times New Roman"/>
            <w:color w:val="000000" w:themeColor="text1"/>
            <w:sz w:val="24"/>
            <w:szCs w:val="24"/>
          </w:rPr>
          <w:delText>11A</w:delText>
        </w:r>
      </w:del>
      <w:ins w:id="341" w:author="Sargsyan, Davit [JRDUS]" w:date="2024-12-25T11:07:00Z">
        <w:r>
          <w:rPr>
            <w:rFonts w:ascii="Times New Roman" w:hAnsi="Times New Roman" w:cs="Times New Roman"/>
            <w:color w:val="000000" w:themeColor="text1"/>
            <w:sz w:val="24"/>
            <w:szCs w:val="24"/>
          </w:rPr>
          <w:t>10A</w:t>
        </w:r>
      </w:ins>
      <w:r w:rsidRPr="008075BE">
        <w:rPr>
          <w:rFonts w:ascii="Times New Roman" w:hAnsi="Times New Roman" w:cs="Times New Roman"/>
          <w:color w:val="000000" w:themeColor="text1"/>
          <w:sz w:val="24"/>
          <w:szCs w:val="24"/>
        </w:rPr>
        <w:t>). Specifically, DSS challenge decreased the concentrations of amino acids such as glutamate, phenylalanine, and proline but PEITC and cranberry fed mouse samples retained</w:t>
      </w:r>
      <w:r>
        <w:rPr>
          <w:rFonts w:ascii="Times New Roman" w:hAnsi="Times New Roman" w:cs="Times New Roman"/>
          <w:color w:val="000000" w:themeColor="text1"/>
          <w:sz w:val="24"/>
          <w:szCs w:val="24"/>
        </w:rPr>
        <w:t xml:space="preserve"> the levels found in the controls</w:t>
      </w:r>
      <w:r w:rsidRPr="008075BE">
        <w:rPr>
          <w:rFonts w:ascii="Times New Roman" w:hAnsi="Times New Roman" w:cs="Times New Roman"/>
          <w:color w:val="000000" w:themeColor="text1"/>
          <w:sz w:val="24"/>
          <w:szCs w:val="24"/>
        </w:rPr>
        <w:t xml:space="preserve"> (Figure </w:t>
      </w:r>
      <w:del w:id="342" w:author="Sargsyan, Davit [JRDUS]" w:date="2024-12-25T11:07:00Z">
        <w:r w:rsidRPr="008075BE" w:rsidDel="00F34656">
          <w:rPr>
            <w:rFonts w:ascii="Times New Roman" w:hAnsi="Times New Roman" w:cs="Times New Roman"/>
            <w:color w:val="000000" w:themeColor="text1"/>
            <w:sz w:val="24"/>
            <w:szCs w:val="24"/>
          </w:rPr>
          <w:delText>11</w:delText>
        </w:r>
      </w:del>
      <w:ins w:id="343" w:author="Sargsyan, Davit [JRDUS]" w:date="2024-12-25T11:07:00Z">
        <w:r>
          <w:rPr>
            <w:rFonts w:ascii="Times New Roman" w:hAnsi="Times New Roman" w:cs="Times New Roman"/>
            <w:color w:val="000000" w:themeColor="text1"/>
            <w:sz w:val="24"/>
            <w:szCs w:val="24"/>
          </w:rPr>
          <w:t>10</w:t>
        </w:r>
      </w:ins>
      <w:r w:rsidRPr="008075BE">
        <w:rPr>
          <w:rFonts w:ascii="Times New Roman" w:hAnsi="Times New Roman" w:cs="Times New Roman"/>
          <w:color w:val="000000" w:themeColor="text1"/>
          <w:sz w:val="24"/>
          <w:szCs w:val="24"/>
        </w:rPr>
        <w:t xml:space="preserve">B-D). PEITC and cranberry cotreatments also reversed the DSS-induced increases of secondary bile acids, mainly deoxycholic acid (DCA), lithocholic acid (LCA), and muricholic acid (MCA) (Figure </w:t>
      </w:r>
      <w:del w:id="344" w:author="Sargsyan, Davit [JRDUS]" w:date="2024-12-25T11:07:00Z">
        <w:r w:rsidRPr="008075BE" w:rsidDel="00F34656">
          <w:rPr>
            <w:rFonts w:ascii="Times New Roman" w:hAnsi="Times New Roman" w:cs="Times New Roman"/>
            <w:color w:val="000000" w:themeColor="text1"/>
            <w:sz w:val="24"/>
            <w:szCs w:val="24"/>
          </w:rPr>
          <w:delText>11</w:delText>
        </w:r>
      </w:del>
      <w:ins w:id="345" w:author="Sargsyan, Davit [JRDUS]" w:date="2024-12-25T11:07:00Z">
        <w:r>
          <w:rPr>
            <w:rFonts w:ascii="Times New Roman" w:hAnsi="Times New Roman" w:cs="Times New Roman"/>
            <w:color w:val="000000" w:themeColor="text1"/>
            <w:sz w:val="24"/>
            <w:szCs w:val="24"/>
          </w:rPr>
          <w:t>10</w:t>
        </w:r>
      </w:ins>
      <w:r w:rsidRPr="008075BE">
        <w:rPr>
          <w:rFonts w:ascii="Times New Roman" w:hAnsi="Times New Roman" w:cs="Times New Roman"/>
          <w:color w:val="000000" w:themeColor="text1"/>
          <w:sz w:val="24"/>
          <w:szCs w:val="24"/>
        </w:rPr>
        <w:t xml:space="preserve">E-G). In contrast, the diet additives had little to no effect on SCFA </w:t>
      </w:r>
      <w:r>
        <w:rPr>
          <w:rFonts w:ascii="Times New Roman" w:hAnsi="Times New Roman" w:cs="Times New Roman"/>
          <w:color w:val="000000" w:themeColor="text1"/>
          <w:sz w:val="24"/>
          <w:szCs w:val="24"/>
        </w:rPr>
        <w:t>in</w:t>
      </w:r>
      <w:r w:rsidRPr="008075BE">
        <w:rPr>
          <w:rFonts w:ascii="Times New Roman" w:hAnsi="Times New Roman" w:cs="Times New Roman"/>
          <w:color w:val="000000" w:themeColor="text1"/>
          <w:sz w:val="24"/>
          <w:szCs w:val="24"/>
        </w:rPr>
        <w:t xml:space="preserve"> DSS-challenged mice (Figure </w:t>
      </w:r>
      <w:del w:id="346" w:author="Sargsyan, Davit [JRDUS]" w:date="2024-12-25T11:07:00Z">
        <w:r w:rsidRPr="008075BE" w:rsidDel="00F34656">
          <w:rPr>
            <w:rFonts w:ascii="Times New Roman" w:hAnsi="Times New Roman" w:cs="Times New Roman"/>
            <w:color w:val="000000" w:themeColor="text1"/>
            <w:sz w:val="24"/>
            <w:szCs w:val="24"/>
          </w:rPr>
          <w:delText>11</w:delText>
        </w:r>
      </w:del>
      <w:ins w:id="347" w:author="Sargsyan, Davit [JRDUS]" w:date="2024-12-25T11:07:00Z">
        <w:r>
          <w:rPr>
            <w:rFonts w:ascii="Times New Roman" w:hAnsi="Times New Roman" w:cs="Times New Roman"/>
            <w:color w:val="000000" w:themeColor="text1"/>
            <w:sz w:val="24"/>
            <w:szCs w:val="24"/>
          </w:rPr>
          <w:t>10</w:t>
        </w:r>
      </w:ins>
      <w:r w:rsidRPr="008075BE">
        <w:rPr>
          <w:rFonts w:ascii="Times New Roman" w:hAnsi="Times New Roman" w:cs="Times New Roman"/>
          <w:color w:val="000000" w:themeColor="text1"/>
          <w:sz w:val="24"/>
          <w:szCs w:val="24"/>
        </w:rPr>
        <w:t>H-J). These results suggest that PEITC and cranberry</w:t>
      </w:r>
      <w:del w:id="348" w:author="Sargsyan, Davit [JRDUS]" w:date="2024-12-25T11:20:00Z">
        <w:r w:rsidRPr="008075BE" w:rsidDel="00B97533">
          <w:rPr>
            <w:rFonts w:ascii="Times New Roman" w:hAnsi="Times New Roman" w:cs="Times New Roman"/>
            <w:color w:val="000000" w:themeColor="text1"/>
            <w:sz w:val="24"/>
            <w:szCs w:val="24"/>
          </w:rPr>
          <w:delText xml:space="preserve"> (rich in anthocyanins)</w:delText>
        </w:r>
      </w:del>
      <w:r w:rsidRPr="008075BE">
        <w:rPr>
          <w:rFonts w:ascii="Times New Roman" w:hAnsi="Times New Roman" w:cs="Times New Roman"/>
          <w:color w:val="000000" w:themeColor="text1"/>
          <w:sz w:val="24"/>
          <w:szCs w:val="24"/>
        </w:rPr>
        <w:t xml:space="preserve"> </w:t>
      </w:r>
      <w:del w:id="349" w:author="Sargsyan, Davit [JRDUS]" w:date="2024-12-25T11:20:00Z">
        <w:r w:rsidRPr="008075BE" w:rsidDel="00B97533">
          <w:rPr>
            <w:rFonts w:ascii="Times New Roman" w:hAnsi="Times New Roman" w:cs="Times New Roman"/>
            <w:color w:val="000000" w:themeColor="text1"/>
            <w:sz w:val="24"/>
            <w:szCs w:val="24"/>
          </w:rPr>
          <w:delText>are capable of modulating</w:delText>
        </w:r>
      </w:del>
      <w:ins w:id="350" w:author="Sargsyan, Davit [JRDUS]" w:date="2024-12-25T11:20:00Z">
        <w:r w:rsidR="00B97533">
          <w:rPr>
            <w:rFonts w:ascii="Times New Roman" w:hAnsi="Times New Roman" w:cs="Times New Roman"/>
            <w:color w:val="000000" w:themeColor="text1"/>
            <w:sz w:val="24"/>
            <w:szCs w:val="24"/>
          </w:rPr>
          <w:t>can modulate</w:t>
        </w:r>
      </w:ins>
      <w:r w:rsidRPr="008075BE">
        <w:rPr>
          <w:rFonts w:ascii="Times New Roman" w:hAnsi="Times New Roman" w:cs="Times New Roman"/>
          <w:color w:val="000000" w:themeColor="text1"/>
          <w:sz w:val="24"/>
          <w:szCs w:val="24"/>
        </w:rPr>
        <w:t xml:space="preserve"> the metabolic responses to DSS </w:t>
      </w:r>
      <w:del w:id="351" w:author="Sargsyan, Davit [JRDUS]" w:date="2024-12-25T11:21:00Z">
        <w:r w:rsidRPr="008075BE" w:rsidDel="00B97533">
          <w:rPr>
            <w:rFonts w:ascii="Times New Roman" w:hAnsi="Times New Roman" w:cs="Times New Roman"/>
            <w:color w:val="000000" w:themeColor="text1"/>
            <w:sz w:val="24"/>
            <w:szCs w:val="24"/>
          </w:rPr>
          <w:delText xml:space="preserve">treatment </w:delText>
        </w:r>
      </w:del>
      <w:proofErr w:type="spellStart"/>
      <w:ins w:id="352" w:author="Sargsyan, Davit [JRDUS]" w:date="2024-12-25T11:21:00Z">
        <w:r w:rsidR="00B97533">
          <w:rPr>
            <w:rFonts w:ascii="Times New Roman" w:hAnsi="Times New Roman" w:cs="Times New Roman"/>
            <w:color w:val="000000" w:themeColor="text1"/>
            <w:sz w:val="24"/>
            <w:szCs w:val="24"/>
          </w:rPr>
          <w:t>challange</w:t>
        </w:r>
        <w:proofErr w:type="spellEnd"/>
        <w:r w:rsidR="00B97533"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 xml:space="preserve">in the colorectal tract, </w:t>
      </w:r>
      <w:del w:id="353" w:author="Sargsyan, Davit [JRDUS]" w:date="2024-12-25T11:21:00Z">
        <w:r w:rsidRPr="008075BE" w:rsidDel="00B97533">
          <w:rPr>
            <w:rFonts w:ascii="Times New Roman" w:hAnsi="Times New Roman" w:cs="Times New Roman"/>
            <w:color w:val="000000" w:themeColor="text1"/>
            <w:sz w:val="24"/>
            <w:szCs w:val="24"/>
          </w:rPr>
          <w:delText>potentially through their effects on the microbiome</w:delText>
        </w:r>
      </w:del>
      <w:ins w:id="354" w:author="Sargsyan, Davit [JRDUS]" w:date="2024-12-25T11:21:00Z">
        <w:r w:rsidR="00B97533">
          <w:rPr>
            <w:rFonts w:ascii="Times New Roman" w:hAnsi="Times New Roman" w:cs="Times New Roman"/>
            <w:color w:val="000000" w:themeColor="text1"/>
            <w:sz w:val="24"/>
            <w:szCs w:val="24"/>
          </w:rPr>
          <w:t>possibly mediated through microbiome</w:t>
        </w:r>
      </w:ins>
      <w:r w:rsidRPr="008075BE">
        <w:rPr>
          <w:rFonts w:ascii="Times New Roman" w:hAnsi="Times New Roman" w:cs="Times New Roman"/>
          <w:color w:val="000000" w:themeColor="text1"/>
          <w:sz w:val="24"/>
          <w:szCs w:val="24"/>
        </w:rPr>
        <w:t xml:space="preserve">. </w:t>
      </w:r>
      <w:del w:id="355" w:author="Sargsyan, Davit [JRDUS]" w:date="2024-12-25T11:08:00Z">
        <w:r w:rsidRPr="008075BE" w:rsidDel="00F34656">
          <w:rPr>
            <w:rFonts w:ascii="Times New Roman" w:hAnsi="Times New Roman" w:cs="Times New Roman"/>
            <w:color w:val="000000" w:themeColor="text1"/>
            <w:sz w:val="24"/>
            <w:szCs w:val="24"/>
          </w:rPr>
          <w:delText>Lastly, t</w:delText>
        </w:r>
      </w:del>
      <w:ins w:id="356" w:author="Sargsyan, Davit [JRDUS]" w:date="2024-12-25T11:08:00Z">
        <w:r>
          <w:rPr>
            <w:rFonts w:ascii="Times New Roman" w:hAnsi="Times New Roman" w:cs="Times New Roman"/>
            <w:color w:val="000000" w:themeColor="text1"/>
            <w:sz w:val="24"/>
            <w:szCs w:val="24"/>
          </w:rPr>
          <w:t>T</w:t>
        </w:r>
      </w:ins>
      <w:r w:rsidRPr="008075BE">
        <w:rPr>
          <w:rFonts w:ascii="Times New Roman" w:hAnsi="Times New Roman" w:cs="Times New Roman"/>
          <w:color w:val="000000" w:themeColor="text1"/>
          <w:sz w:val="24"/>
          <w:szCs w:val="24"/>
        </w:rPr>
        <w:t xml:space="preserve">he fecal metabolite concentrations </w:t>
      </w:r>
      <w:ins w:id="357" w:author="Sargsyan, Davit [JRDUS]" w:date="2024-12-25T11:08:00Z">
        <w:r>
          <w:rPr>
            <w:rFonts w:ascii="Times New Roman" w:hAnsi="Times New Roman" w:cs="Times New Roman"/>
            <w:color w:val="000000" w:themeColor="text1"/>
            <w:sz w:val="24"/>
            <w:szCs w:val="24"/>
          </w:rPr>
          <w:t xml:space="preserve">were also compared between </w:t>
        </w:r>
      </w:ins>
      <w:del w:id="358" w:author="Sargsyan, Davit [JRDUS]" w:date="2024-12-25T11:08:00Z">
        <w:r w:rsidRPr="008075BE" w:rsidDel="00F34656">
          <w:rPr>
            <w:rFonts w:ascii="Times New Roman" w:hAnsi="Times New Roman" w:cs="Times New Roman"/>
            <w:color w:val="000000" w:themeColor="text1"/>
            <w:sz w:val="24"/>
            <w:szCs w:val="24"/>
          </w:rPr>
          <w:delText xml:space="preserve">from </w:delText>
        </w:r>
      </w:del>
      <w:r w:rsidRPr="008075BE">
        <w:rPr>
          <w:rFonts w:ascii="Times New Roman" w:hAnsi="Times New Roman" w:cs="Times New Roman"/>
          <w:color w:val="000000" w:themeColor="text1"/>
          <w:sz w:val="24"/>
          <w:szCs w:val="24"/>
        </w:rPr>
        <w:t>Nrf2 KO and WT mice samples</w:t>
      </w:r>
      <w:del w:id="359" w:author="Sargsyan, Davit [JRDUS]" w:date="2024-12-25T11:08:00Z">
        <w:r w:rsidRPr="008075BE" w:rsidDel="00F34656">
          <w:rPr>
            <w:rFonts w:ascii="Times New Roman" w:hAnsi="Times New Roman" w:cs="Times New Roman"/>
            <w:color w:val="000000" w:themeColor="text1"/>
            <w:sz w:val="24"/>
            <w:szCs w:val="24"/>
          </w:rPr>
          <w:delText xml:space="preserve"> were compared</w:delText>
        </w:r>
      </w:del>
      <w:r w:rsidRPr="008075BE">
        <w:rPr>
          <w:rFonts w:ascii="Times New Roman" w:hAnsi="Times New Roman" w:cs="Times New Roman"/>
          <w:color w:val="000000" w:themeColor="text1"/>
          <w:sz w:val="24"/>
          <w:szCs w:val="24"/>
        </w:rPr>
        <w:t xml:space="preserve">. Interestingly, the Nrf2 KO mice had lower concentrations of amino acids (glutamate, phenylalanine, and proline) and SCFA, and higher concentrations of secondary bile acids (DCA, LCA, and MCA) compared to the WT mice (Figure </w:t>
      </w:r>
      <w:ins w:id="360" w:author="Sargsyan, Davit [JRDUS]" w:date="2024-12-25T11:09:00Z">
        <w:r>
          <w:rPr>
            <w:rFonts w:ascii="Times New Roman" w:hAnsi="Times New Roman" w:cs="Times New Roman"/>
            <w:color w:val="000000" w:themeColor="text1"/>
            <w:sz w:val="24"/>
            <w:szCs w:val="24"/>
          </w:rPr>
          <w:t>11</w:t>
        </w:r>
      </w:ins>
      <w:del w:id="361" w:author="Sargsyan, Davit [JRDUS]" w:date="2024-12-25T11:09:00Z">
        <w:r w:rsidRPr="008075BE" w:rsidDel="00F34656">
          <w:rPr>
            <w:rFonts w:ascii="Times New Roman" w:hAnsi="Times New Roman" w:cs="Times New Roman"/>
            <w:color w:val="000000" w:themeColor="text1"/>
            <w:sz w:val="24"/>
            <w:szCs w:val="24"/>
          </w:rPr>
          <w:delText>12</w:delText>
        </w:r>
      </w:del>
      <w:r w:rsidRPr="008075BE">
        <w:rPr>
          <w:rFonts w:ascii="Times New Roman" w:hAnsi="Times New Roman" w:cs="Times New Roman"/>
          <w:color w:val="000000" w:themeColor="text1"/>
          <w:sz w:val="24"/>
          <w:szCs w:val="24"/>
        </w:rPr>
        <w:t>A-I). These trends mirrored the metabolic profile difference between the DSS-challenged and unchallenged WT mice.</w:t>
      </w:r>
    </w:p>
    <w:p w14:paraId="208FC112" w14:textId="4708573A" w:rsidR="0068652B" w:rsidRPr="008075BE" w:rsidRDefault="00FA2974"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PCA</w:t>
      </w:r>
      <w:r w:rsidR="0068652B" w:rsidRPr="008075BE">
        <w:rPr>
          <w:rFonts w:ascii="Times New Roman" w:hAnsi="Times New Roman" w:cs="Times New Roman"/>
          <w:color w:val="000000" w:themeColor="text1"/>
          <w:sz w:val="24"/>
          <w:szCs w:val="24"/>
        </w:rPr>
        <w:t xml:space="preserve"> </w:t>
      </w:r>
      <w:del w:id="362" w:author="Sargsyan, Davit [JRDUS]" w:date="2024-12-25T00:14:00Z">
        <w:r w:rsidR="00B9509C" w:rsidRPr="008075BE" w:rsidDel="00FA2974">
          <w:rPr>
            <w:rFonts w:ascii="Times New Roman" w:hAnsi="Times New Roman" w:cs="Times New Roman"/>
            <w:color w:val="000000" w:themeColor="text1"/>
            <w:sz w:val="24"/>
            <w:szCs w:val="24"/>
          </w:rPr>
          <w:delText>showed</w:delText>
        </w:r>
        <w:r w:rsidR="0068652B" w:rsidRPr="008075BE" w:rsidDel="00FA2974">
          <w:rPr>
            <w:rFonts w:ascii="Times New Roman" w:hAnsi="Times New Roman" w:cs="Times New Roman"/>
            <w:color w:val="000000" w:themeColor="text1"/>
            <w:sz w:val="24"/>
            <w:szCs w:val="24"/>
          </w:rPr>
          <w:delText xml:space="preserve"> </w:delText>
        </w:r>
      </w:del>
      <w:ins w:id="363" w:author="Sargsyan, Davit [JRDUS]" w:date="2024-12-25T00:14:00Z">
        <w:r>
          <w:rPr>
            <w:rFonts w:ascii="Times New Roman" w:hAnsi="Times New Roman" w:cs="Times New Roman"/>
            <w:color w:val="000000" w:themeColor="text1"/>
            <w:sz w:val="24"/>
            <w:szCs w:val="24"/>
          </w:rPr>
          <w:t>revealed</w:t>
        </w:r>
        <w:r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that </w:t>
      </w:r>
      <w:del w:id="364" w:author="Sargsyan, Davit [JRDUS]" w:date="2024-12-25T00:15:00Z">
        <w:r w:rsidR="00584D20" w:rsidRPr="008075BE" w:rsidDel="00FA2974">
          <w:rPr>
            <w:rFonts w:ascii="Times New Roman" w:hAnsi="Times New Roman" w:cs="Times New Roman"/>
            <w:color w:val="000000" w:themeColor="text1"/>
            <w:sz w:val="24"/>
            <w:szCs w:val="24"/>
          </w:rPr>
          <w:delText>concentrations of</w:delText>
        </w:r>
        <w:r w:rsidR="0068652B" w:rsidRPr="008075BE" w:rsidDel="00FA2974">
          <w:rPr>
            <w:rFonts w:ascii="Times New Roman" w:hAnsi="Times New Roman" w:cs="Times New Roman"/>
            <w:color w:val="000000" w:themeColor="text1"/>
            <w:sz w:val="24"/>
            <w:szCs w:val="24"/>
          </w:rPr>
          <w:delText xml:space="preserve"> all but one (taurine) </w:delText>
        </w:r>
      </w:del>
      <w:ins w:id="365" w:author="Sargsyan, Davit [JRDUS]" w:date="2024-12-25T00:15:00Z">
        <w:r>
          <w:rPr>
            <w:rFonts w:ascii="Times New Roman" w:hAnsi="Times New Roman" w:cs="Times New Roman"/>
            <w:color w:val="000000" w:themeColor="text1"/>
            <w:sz w:val="24"/>
            <w:szCs w:val="24"/>
          </w:rPr>
          <w:t xml:space="preserve">all </w:t>
        </w:r>
      </w:ins>
      <w:r w:rsidR="0068652B" w:rsidRPr="008075BE">
        <w:rPr>
          <w:rFonts w:ascii="Times New Roman" w:hAnsi="Times New Roman" w:cs="Times New Roman"/>
          <w:color w:val="000000" w:themeColor="text1"/>
          <w:sz w:val="24"/>
          <w:szCs w:val="24"/>
        </w:rPr>
        <w:t xml:space="preserve">amino acids </w:t>
      </w:r>
      <w:ins w:id="366" w:author="Sargsyan, Davit [JRDUS]" w:date="2024-12-25T00:15:00Z">
        <w:r>
          <w:rPr>
            <w:rFonts w:ascii="Times New Roman" w:hAnsi="Times New Roman" w:cs="Times New Roman"/>
            <w:color w:val="000000" w:themeColor="text1"/>
            <w:sz w:val="24"/>
            <w:szCs w:val="24"/>
          </w:rPr>
          <w:t xml:space="preserve">except for taurine </w:t>
        </w:r>
      </w:ins>
      <w:r w:rsidR="0068652B" w:rsidRPr="008075BE">
        <w:rPr>
          <w:rFonts w:ascii="Times New Roman" w:hAnsi="Times New Roman" w:cs="Times New Roman"/>
          <w:color w:val="000000" w:themeColor="text1"/>
          <w:sz w:val="24"/>
          <w:szCs w:val="24"/>
        </w:rPr>
        <w:t xml:space="preserve">were </w:t>
      </w:r>
      <w:ins w:id="367" w:author="Sargsyan, Davit [JRDUS]" w:date="2024-12-25T00:15:00Z">
        <w:r>
          <w:rPr>
            <w:rFonts w:ascii="Times New Roman" w:hAnsi="Times New Roman" w:cs="Times New Roman"/>
            <w:color w:val="000000" w:themeColor="text1"/>
            <w:sz w:val="24"/>
            <w:szCs w:val="24"/>
          </w:rPr>
          <w:t xml:space="preserve">at </w:t>
        </w:r>
      </w:ins>
      <w:r w:rsidR="001F115C" w:rsidRPr="008075BE">
        <w:rPr>
          <w:rFonts w:ascii="Times New Roman" w:hAnsi="Times New Roman" w:cs="Times New Roman"/>
          <w:color w:val="000000" w:themeColor="text1"/>
          <w:sz w:val="24"/>
          <w:szCs w:val="24"/>
        </w:rPr>
        <w:t xml:space="preserve">higher </w:t>
      </w:r>
      <w:ins w:id="368" w:author="Sargsyan, Davit [JRDUS]" w:date="2024-12-25T00:15:00Z">
        <w:r>
          <w:rPr>
            <w:rFonts w:ascii="Times New Roman" w:hAnsi="Times New Roman" w:cs="Times New Roman"/>
            <w:color w:val="000000" w:themeColor="text1"/>
            <w:sz w:val="24"/>
            <w:szCs w:val="24"/>
          </w:rPr>
          <w:t xml:space="preserve">concentrations </w:t>
        </w:r>
      </w:ins>
      <w:r w:rsidR="0068652B" w:rsidRPr="008075BE">
        <w:rPr>
          <w:rFonts w:ascii="Times New Roman" w:hAnsi="Times New Roman" w:cs="Times New Roman"/>
          <w:color w:val="000000" w:themeColor="text1"/>
          <w:sz w:val="24"/>
          <w:szCs w:val="24"/>
        </w:rPr>
        <w:t xml:space="preserve">in the </w:t>
      </w:r>
      <w:proofErr w:type="spellStart"/>
      <w:r w:rsidR="001F115C" w:rsidRPr="008075BE">
        <w:rPr>
          <w:rFonts w:ascii="Times New Roman" w:hAnsi="Times New Roman" w:cs="Times New Roman"/>
          <w:color w:val="000000" w:themeColor="text1"/>
          <w:sz w:val="24"/>
          <w:szCs w:val="24"/>
        </w:rPr>
        <w:t>DSS+</w:t>
      </w:r>
      <w:r w:rsidR="0068652B" w:rsidRPr="008075BE">
        <w:rPr>
          <w:rFonts w:ascii="Times New Roman" w:hAnsi="Times New Roman" w:cs="Times New Roman"/>
          <w:color w:val="000000" w:themeColor="text1"/>
          <w:sz w:val="24"/>
          <w:szCs w:val="24"/>
        </w:rPr>
        <w:t>Cranberry</w:t>
      </w:r>
      <w:proofErr w:type="spellEnd"/>
      <w:r w:rsidR="0068652B" w:rsidRPr="008075BE">
        <w:rPr>
          <w:rFonts w:ascii="Times New Roman" w:hAnsi="Times New Roman" w:cs="Times New Roman"/>
          <w:color w:val="000000" w:themeColor="text1"/>
          <w:sz w:val="24"/>
          <w:szCs w:val="24"/>
        </w:rPr>
        <w:t xml:space="preserve"> group </w:t>
      </w:r>
      <w:ins w:id="369" w:author="Sargsyan, Davit [JRDUS]" w:date="2024-12-25T00:17:00Z">
        <w:r>
          <w:rPr>
            <w:rFonts w:ascii="Times New Roman" w:hAnsi="Times New Roman" w:cs="Times New Roman"/>
            <w:color w:val="000000" w:themeColor="text1"/>
            <w:sz w:val="24"/>
            <w:szCs w:val="24"/>
          </w:rPr>
          <w:t>compared</w:t>
        </w:r>
      </w:ins>
      <w:ins w:id="370" w:author="Sargsyan, Davit [JRDUS]" w:date="2024-12-25T00:16:00Z">
        <w:r>
          <w:rPr>
            <w:rFonts w:ascii="Times New Roman" w:hAnsi="Times New Roman" w:cs="Times New Roman"/>
            <w:color w:val="000000" w:themeColor="text1"/>
            <w:sz w:val="24"/>
            <w:szCs w:val="24"/>
          </w:rPr>
          <w:t xml:space="preserve"> to the r</w:t>
        </w:r>
      </w:ins>
      <w:ins w:id="371" w:author="Sargsyan, Davit [JRDUS]" w:date="2024-12-25T00:17:00Z">
        <w:r>
          <w:rPr>
            <w:rFonts w:ascii="Times New Roman" w:hAnsi="Times New Roman" w:cs="Times New Roman"/>
            <w:color w:val="000000" w:themeColor="text1"/>
            <w:sz w:val="24"/>
            <w:szCs w:val="24"/>
          </w:rPr>
          <w:t xml:space="preserve">est </w:t>
        </w:r>
      </w:ins>
      <w:r w:rsidR="0068652B" w:rsidRPr="008075BE">
        <w:rPr>
          <w:rFonts w:ascii="Times New Roman" w:hAnsi="Times New Roman" w:cs="Times New Roman"/>
          <w:color w:val="000000" w:themeColor="text1"/>
          <w:sz w:val="24"/>
          <w:szCs w:val="24"/>
        </w:rPr>
        <w:t xml:space="preserve">(Figure </w:t>
      </w:r>
      <w:del w:id="372" w:author="Sargsyan, Davit [JRDUS]" w:date="2024-12-25T11:10:00Z">
        <w:r w:rsidR="003750B4" w:rsidRPr="008075BE" w:rsidDel="00F34656">
          <w:rPr>
            <w:rFonts w:ascii="Times New Roman" w:hAnsi="Times New Roman" w:cs="Times New Roman"/>
            <w:color w:val="000000" w:themeColor="text1"/>
            <w:sz w:val="24"/>
            <w:szCs w:val="24"/>
          </w:rPr>
          <w:delText>10</w:delText>
        </w:r>
        <w:r w:rsidR="009068C3" w:rsidRPr="008075BE" w:rsidDel="00F34656">
          <w:rPr>
            <w:rFonts w:ascii="Times New Roman" w:hAnsi="Times New Roman" w:cs="Times New Roman"/>
            <w:color w:val="000000" w:themeColor="text1"/>
            <w:sz w:val="24"/>
            <w:szCs w:val="24"/>
          </w:rPr>
          <w:delText>A</w:delText>
        </w:r>
      </w:del>
      <w:ins w:id="373" w:author="Sargsyan, Davit [JRDUS]" w:date="2024-12-25T11:10:00Z">
        <w:r w:rsidR="00F34656">
          <w:rPr>
            <w:rFonts w:ascii="Times New Roman" w:hAnsi="Times New Roman" w:cs="Times New Roman"/>
            <w:color w:val="000000" w:themeColor="text1"/>
            <w:sz w:val="24"/>
            <w:szCs w:val="24"/>
          </w:rPr>
          <w:t>12</w:t>
        </w:r>
        <w:r w:rsidR="00F34656" w:rsidRPr="008075BE">
          <w:rPr>
            <w:rFonts w:ascii="Times New Roman" w:hAnsi="Times New Roman" w:cs="Times New Roman"/>
            <w:color w:val="000000" w:themeColor="text1"/>
            <w:sz w:val="24"/>
            <w:szCs w:val="24"/>
          </w:rPr>
          <w:t>A</w:t>
        </w:r>
      </w:ins>
      <w:r w:rsidR="0068652B" w:rsidRPr="008075BE">
        <w:rPr>
          <w:rFonts w:ascii="Times New Roman" w:hAnsi="Times New Roman" w:cs="Times New Roman"/>
          <w:color w:val="000000" w:themeColor="text1"/>
          <w:sz w:val="24"/>
          <w:szCs w:val="24"/>
        </w:rPr>
        <w:t xml:space="preserve">). </w:t>
      </w:r>
      <w:ins w:id="374" w:author="Sargsyan, Davit [JRDUS]" w:date="2024-12-25T10:48:00Z">
        <w:r w:rsidR="000D3397">
          <w:rPr>
            <w:rFonts w:ascii="Times New Roman" w:hAnsi="Times New Roman" w:cs="Times New Roman"/>
            <w:color w:val="000000" w:themeColor="text1"/>
            <w:sz w:val="24"/>
            <w:szCs w:val="24"/>
          </w:rPr>
          <w:t xml:space="preserve">PCA on SCFA also showed that </w:t>
        </w:r>
      </w:ins>
      <w:ins w:id="375" w:author="Sargsyan, Davit [JRDUS]" w:date="2024-12-25T10:49:00Z">
        <w:r w:rsidR="000D3397">
          <w:rPr>
            <w:rFonts w:ascii="Times New Roman" w:hAnsi="Times New Roman" w:cs="Times New Roman"/>
            <w:color w:val="000000" w:themeColor="text1"/>
            <w:sz w:val="24"/>
            <w:szCs w:val="24"/>
          </w:rPr>
          <w:t>adding cranberr</w:t>
        </w:r>
      </w:ins>
      <w:ins w:id="376" w:author="Sargsyan, Davit [JRDUS]" w:date="2024-12-25T10:51:00Z">
        <w:r w:rsidR="00825CA6">
          <w:rPr>
            <w:rFonts w:ascii="Times New Roman" w:hAnsi="Times New Roman" w:cs="Times New Roman"/>
            <w:color w:val="000000" w:themeColor="text1"/>
            <w:sz w:val="24"/>
            <w:szCs w:val="24"/>
          </w:rPr>
          <w:t>y</w:t>
        </w:r>
      </w:ins>
      <w:ins w:id="377" w:author="Sargsyan, Davit [JRDUS]" w:date="2024-12-25T10:49:00Z">
        <w:r w:rsidR="000D3397">
          <w:rPr>
            <w:rFonts w:ascii="Times New Roman" w:hAnsi="Times New Roman" w:cs="Times New Roman"/>
            <w:color w:val="000000" w:themeColor="text1"/>
            <w:sz w:val="24"/>
            <w:szCs w:val="24"/>
          </w:rPr>
          <w:t xml:space="preserve"> and</w:t>
        </w:r>
      </w:ins>
      <w:ins w:id="378" w:author="Sargsyan, Davit [JRDUS]" w:date="2024-12-25T10:51:00Z">
        <w:r w:rsidR="00825CA6">
          <w:rPr>
            <w:rFonts w:ascii="Times New Roman" w:hAnsi="Times New Roman" w:cs="Times New Roman"/>
            <w:color w:val="000000" w:themeColor="text1"/>
            <w:sz w:val="24"/>
            <w:szCs w:val="24"/>
          </w:rPr>
          <w:t>,</w:t>
        </w:r>
      </w:ins>
      <w:ins w:id="379" w:author="Sargsyan, Davit [JRDUS]" w:date="2024-12-25T10:49:00Z">
        <w:r w:rsidR="000D3397">
          <w:rPr>
            <w:rFonts w:ascii="Times New Roman" w:hAnsi="Times New Roman" w:cs="Times New Roman"/>
            <w:color w:val="000000" w:themeColor="text1"/>
            <w:sz w:val="24"/>
            <w:szCs w:val="24"/>
          </w:rPr>
          <w:t xml:space="preserve"> to a lesser extent, PEITC</w:t>
        </w:r>
      </w:ins>
      <w:ins w:id="380" w:author="Sargsyan, Davit [JRDUS]" w:date="2024-12-25T10:51:00Z">
        <w:r w:rsidR="00825CA6">
          <w:rPr>
            <w:rFonts w:ascii="Times New Roman" w:hAnsi="Times New Roman" w:cs="Times New Roman"/>
            <w:color w:val="000000" w:themeColor="text1"/>
            <w:sz w:val="24"/>
            <w:szCs w:val="24"/>
          </w:rPr>
          <w:t xml:space="preserve"> </w:t>
        </w:r>
      </w:ins>
      <w:ins w:id="381" w:author="Sargsyan, Davit [JRDUS]" w:date="2024-12-25T10:49:00Z">
        <w:r w:rsidR="000D3397">
          <w:rPr>
            <w:rFonts w:ascii="Times New Roman" w:hAnsi="Times New Roman" w:cs="Times New Roman"/>
            <w:color w:val="000000" w:themeColor="text1"/>
            <w:sz w:val="24"/>
            <w:szCs w:val="24"/>
          </w:rPr>
          <w:t xml:space="preserve">to </w:t>
        </w:r>
      </w:ins>
      <w:ins w:id="382" w:author="Sargsyan, Davit [JRDUS]" w:date="2024-12-25T10:51:00Z">
        <w:r w:rsidR="00825CA6">
          <w:rPr>
            <w:rFonts w:ascii="Times New Roman" w:hAnsi="Times New Roman" w:cs="Times New Roman"/>
            <w:color w:val="000000" w:themeColor="text1"/>
            <w:sz w:val="24"/>
            <w:szCs w:val="24"/>
          </w:rPr>
          <w:t>a</w:t>
        </w:r>
      </w:ins>
      <w:ins w:id="383" w:author="Sargsyan, Davit [JRDUS]" w:date="2024-12-25T10:49:00Z">
        <w:r w:rsidR="000D3397">
          <w:rPr>
            <w:rFonts w:ascii="Times New Roman" w:hAnsi="Times New Roman" w:cs="Times New Roman"/>
            <w:color w:val="000000" w:themeColor="text1"/>
            <w:sz w:val="24"/>
            <w:szCs w:val="24"/>
          </w:rPr>
          <w:t xml:space="preserve"> diet increased production </w:t>
        </w:r>
      </w:ins>
      <w:ins w:id="384" w:author="Sargsyan, Davit [JRDUS]" w:date="2024-12-25T10:50:00Z">
        <w:r w:rsidR="000D3397">
          <w:rPr>
            <w:rFonts w:ascii="Times New Roman" w:hAnsi="Times New Roman" w:cs="Times New Roman"/>
            <w:color w:val="000000" w:themeColor="text1"/>
            <w:sz w:val="24"/>
            <w:szCs w:val="24"/>
          </w:rPr>
          <w:t xml:space="preserve">of all measured analytes (Figure </w:t>
        </w:r>
      </w:ins>
      <w:ins w:id="385" w:author="Sargsyan, Davit [JRDUS]" w:date="2024-12-25T11:10:00Z">
        <w:r w:rsidR="00F34656">
          <w:rPr>
            <w:rFonts w:ascii="Times New Roman" w:hAnsi="Times New Roman" w:cs="Times New Roman"/>
            <w:color w:val="000000" w:themeColor="text1"/>
            <w:sz w:val="24"/>
            <w:szCs w:val="24"/>
          </w:rPr>
          <w:t>12</w:t>
        </w:r>
      </w:ins>
      <w:ins w:id="386" w:author="Sargsyan, Davit [JRDUS]" w:date="2024-12-25T10:50:00Z">
        <w:r w:rsidR="000D3397">
          <w:rPr>
            <w:rFonts w:ascii="Times New Roman" w:hAnsi="Times New Roman" w:cs="Times New Roman"/>
            <w:color w:val="000000" w:themeColor="text1"/>
            <w:sz w:val="24"/>
            <w:szCs w:val="24"/>
          </w:rPr>
          <w:t xml:space="preserve">B). </w:t>
        </w:r>
      </w:ins>
      <w:del w:id="387" w:author="Sargsyan, Davit [JRDUS]" w:date="2024-12-25T00:17:00Z">
        <w:r w:rsidR="0068652B" w:rsidRPr="008075BE" w:rsidDel="00FA2974">
          <w:rPr>
            <w:rFonts w:ascii="Times New Roman" w:hAnsi="Times New Roman" w:cs="Times New Roman"/>
            <w:color w:val="000000" w:themeColor="text1"/>
            <w:sz w:val="24"/>
            <w:szCs w:val="24"/>
          </w:rPr>
          <w:delText>However, for</w:delText>
        </w:r>
      </w:del>
      <w:ins w:id="388" w:author="Sargsyan, Davit [JRDUS]" w:date="2024-12-25T00:17:00Z">
        <w:r>
          <w:rPr>
            <w:rFonts w:ascii="Times New Roman" w:hAnsi="Times New Roman" w:cs="Times New Roman"/>
            <w:color w:val="000000" w:themeColor="text1"/>
            <w:sz w:val="24"/>
            <w:szCs w:val="24"/>
          </w:rPr>
          <w:t>Analysis of</w:t>
        </w:r>
      </w:ins>
      <w:r w:rsidR="0068652B" w:rsidRPr="008075BE">
        <w:rPr>
          <w:rFonts w:ascii="Times New Roman" w:hAnsi="Times New Roman" w:cs="Times New Roman"/>
          <w:color w:val="000000" w:themeColor="text1"/>
          <w:sz w:val="24"/>
          <w:szCs w:val="24"/>
        </w:rPr>
        <w:t xml:space="preserve"> bile acid</w:t>
      </w:r>
      <w:del w:id="389" w:author="Sargsyan, Davit [JRDUS]" w:date="2024-12-25T00:18:00Z">
        <w:r w:rsidR="0068652B" w:rsidRPr="008075BE" w:rsidDel="00FA2974">
          <w:rPr>
            <w:rFonts w:ascii="Times New Roman" w:hAnsi="Times New Roman" w:cs="Times New Roman"/>
            <w:color w:val="000000" w:themeColor="text1"/>
            <w:sz w:val="24"/>
            <w:szCs w:val="24"/>
          </w:rPr>
          <w:delText>s</w:delText>
        </w:r>
      </w:del>
      <w:ins w:id="390" w:author="Sargsyan, Davit [JRDUS]" w:date="2024-12-25T00:17:00Z">
        <w:r>
          <w:rPr>
            <w:rFonts w:ascii="Times New Roman" w:hAnsi="Times New Roman" w:cs="Times New Roman"/>
            <w:color w:val="000000" w:themeColor="text1"/>
            <w:sz w:val="24"/>
            <w:szCs w:val="24"/>
          </w:rPr>
          <w:t xml:space="preserve"> concentrations</w:t>
        </w:r>
      </w:ins>
      <w:r w:rsidR="0068652B" w:rsidRPr="008075BE">
        <w:rPr>
          <w:rFonts w:ascii="Times New Roman" w:hAnsi="Times New Roman" w:cs="Times New Roman"/>
          <w:color w:val="000000" w:themeColor="text1"/>
          <w:sz w:val="24"/>
          <w:szCs w:val="24"/>
        </w:rPr>
        <w:t xml:space="preserve"> </w:t>
      </w:r>
      <w:ins w:id="391" w:author="Sargsyan, Davit [JRDUS]" w:date="2024-12-25T00:18:00Z">
        <w:r>
          <w:rPr>
            <w:rFonts w:ascii="Times New Roman" w:hAnsi="Times New Roman" w:cs="Times New Roman"/>
            <w:color w:val="000000" w:themeColor="text1"/>
            <w:sz w:val="24"/>
            <w:szCs w:val="24"/>
          </w:rPr>
          <w:t xml:space="preserve">showed that </w:t>
        </w:r>
      </w:ins>
      <w:r w:rsidR="0068652B" w:rsidRPr="008075BE">
        <w:rPr>
          <w:rFonts w:ascii="Times New Roman" w:hAnsi="Times New Roman" w:cs="Times New Roman"/>
          <w:color w:val="000000" w:themeColor="text1"/>
          <w:sz w:val="24"/>
          <w:szCs w:val="24"/>
        </w:rPr>
        <w:t xml:space="preserve">genotype </w:t>
      </w:r>
      <w:del w:id="392" w:author="Sargsyan, Davit [JRDUS]" w:date="2024-12-25T00:18:00Z">
        <w:r w:rsidR="0068652B" w:rsidRPr="008075BE" w:rsidDel="00FA2974">
          <w:rPr>
            <w:rFonts w:ascii="Times New Roman" w:hAnsi="Times New Roman" w:cs="Times New Roman"/>
            <w:color w:val="000000" w:themeColor="text1"/>
            <w:sz w:val="24"/>
            <w:szCs w:val="24"/>
          </w:rPr>
          <w:delText xml:space="preserve">rather than diet </w:delText>
        </w:r>
      </w:del>
      <w:r w:rsidR="0068652B" w:rsidRPr="008075BE">
        <w:rPr>
          <w:rFonts w:ascii="Times New Roman" w:hAnsi="Times New Roman" w:cs="Times New Roman"/>
          <w:color w:val="000000" w:themeColor="text1"/>
          <w:sz w:val="24"/>
          <w:szCs w:val="24"/>
        </w:rPr>
        <w:t xml:space="preserve">played a bigger role, with higher </w:t>
      </w:r>
      <w:r w:rsidR="00A919D9"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0068652B" w:rsidRPr="008075BE">
        <w:rPr>
          <w:rFonts w:ascii="Times New Roman" w:hAnsi="Times New Roman" w:cs="Times New Roman"/>
          <w:color w:val="000000" w:themeColor="text1"/>
          <w:sz w:val="24"/>
          <w:szCs w:val="24"/>
        </w:rPr>
        <w:t>in the Nrf</w:t>
      </w:r>
      <w:r w:rsidR="002502AD">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0068652B"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del w:id="393" w:author="Sargsyan, Davit [JRDUS]" w:date="2024-12-25T10:50:00Z">
        <w:r w:rsidR="003750B4" w:rsidRPr="008075BE" w:rsidDel="000D3397">
          <w:rPr>
            <w:rFonts w:ascii="Times New Roman" w:hAnsi="Times New Roman" w:cs="Times New Roman"/>
            <w:color w:val="000000" w:themeColor="text1"/>
            <w:sz w:val="24"/>
            <w:szCs w:val="24"/>
          </w:rPr>
          <w:delText>10</w:delText>
        </w:r>
        <w:r w:rsidR="009068C3" w:rsidRPr="008075BE" w:rsidDel="000D3397">
          <w:rPr>
            <w:rFonts w:ascii="Times New Roman" w:hAnsi="Times New Roman" w:cs="Times New Roman"/>
            <w:color w:val="000000" w:themeColor="text1"/>
            <w:sz w:val="24"/>
            <w:szCs w:val="24"/>
          </w:rPr>
          <w:delText>B</w:delText>
        </w:r>
      </w:del>
      <w:ins w:id="394" w:author="Sargsyan, Davit [JRDUS]" w:date="2024-12-25T11:10:00Z">
        <w:r w:rsidR="00F34656">
          <w:rPr>
            <w:rFonts w:ascii="Times New Roman" w:hAnsi="Times New Roman" w:cs="Times New Roman"/>
            <w:color w:val="000000" w:themeColor="text1"/>
            <w:sz w:val="24"/>
            <w:szCs w:val="24"/>
          </w:rPr>
          <w:t>12</w:t>
        </w:r>
      </w:ins>
      <w:ins w:id="395" w:author="Sargsyan, Davit [JRDUS]" w:date="2024-12-25T10:50:00Z">
        <w:r w:rsidR="000D3397">
          <w:rPr>
            <w:rFonts w:ascii="Times New Roman" w:hAnsi="Times New Roman" w:cs="Times New Roman"/>
            <w:color w:val="000000" w:themeColor="text1"/>
            <w:sz w:val="24"/>
            <w:szCs w:val="24"/>
          </w:rPr>
          <w:t>C</w:t>
        </w:r>
      </w:ins>
      <w:r w:rsidR="0068652B" w:rsidRPr="008075BE">
        <w:rPr>
          <w:rFonts w:ascii="Times New Roman" w:hAnsi="Times New Roman" w:cs="Times New Roman"/>
          <w:color w:val="000000" w:themeColor="text1"/>
          <w:sz w:val="24"/>
          <w:szCs w:val="24"/>
        </w:rPr>
        <w:t xml:space="preserve">). </w:t>
      </w:r>
      <w:del w:id="396" w:author="Sargsyan, Davit [JRDUS]" w:date="2024-12-25T09:57:00Z">
        <w:r w:rsidR="00A919D9" w:rsidRPr="008075BE" w:rsidDel="0095053B">
          <w:rPr>
            <w:rFonts w:ascii="Times New Roman" w:hAnsi="Times New Roman" w:cs="Times New Roman"/>
            <w:color w:val="000000" w:themeColor="text1"/>
            <w:sz w:val="24"/>
            <w:szCs w:val="24"/>
          </w:rPr>
          <w:delText>First</w:delText>
        </w:r>
        <w:r w:rsidR="00667BB6" w:rsidDel="0095053B">
          <w:rPr>
            <w:rFonts w:ascii="Times New Roman" w:hAnsi="Times New Roman" w:cs="Times New Roman" w:hint="eastAsia"/>
            <w:color w:val="000000" w:themeColor="text1"/>
            <w:sz w:val="24"/>
            <w:szCs w:val="24"/>
            <w:lang w:eastAsia="zh-CN"/>
          </w:rPr>
          <w:delText>ly,</w:delText>
        </w:r>
        <w:r w:rsidR="00A919D9" w:rsidRPr="008075BE" w:rsidDel="0095053B">
          <w:rPr>
            <w:rFonts w:ascii="Times New Roman" w:hAnsi="Times New Roman" w:cs="Times New Roman"/>
            <w:color w:val="000000" w:themeColor="text1"/>
            <w:sz w:val="24"/>
            <w:szCs w:val="24"/>
          </w:rPr>
          <w:delText xml:space="preserve"> </w:delText>
        </w:r>
      </w:del>
      <w:del w:id="397" w:author="Sargsyan, Davit [JRDUS]" w:date="2024-12-25T00:10:00Z">
        <w:r w:rsidR="00913A3C" w:rsidRPr="008075BE" w:rsidDel="00FA2974">
          <w:rPr>
            <w:rFonts w:ascii="Times New Roman" w:hAnsi="Times New Roman" w:cs="Times New Roman"/>
            <w:color w:val="000000" w:themeColor="text1"/>
            <w:sz w:val="24"/>
            <w:szCs w:val="24"/>
          </w:rPr>
          <w:delText>a few</w:delText>
        </w:r>
      </w:del>
      <w:del w:id="398" w:author="Sargsyan, Davit [JRDUS]" w:date="2024-12-25T09:57:00Z">
        <w:r w:rsidR="00A919D9" w:rsidRPr="008075BE" w:rsidDel="0095053B">
          <w:rPr>
            <w:rFonts w:ascii="Times New Roman" w:hAnsi="Times New Roman" w:cs="Times New Roman"/>
            <w:color w:val="000000" w:themeColor="text1"/>
            <w:sz w:val="24"/>
            <w:szCs w:val="24"/>
          </w:rPr>
          <w:delText xml:space="preserve"> p</w:delText>
        </w:r>
      </w:del>
      <w:ins w:id="399" w:author="Sargsyan, Davit [JRDUS]" w:date="2024-12-25T12:45:00Z">
        <w:r w:rsidR="00DD1536">
          <w:rPr>
            <w:rFonts w:ascii="Times New Roman" w:hAnsi="Times New Roman" w:cs="Times New Roman"/>
            <w:color w:val="000000" w:themeColor="text1"/>
            <w:sz w:val="24"/>
            <w:szCs w:val="24"/>
          </w:rPr>
          <w:t xml:space="preserve"> Lastly, the three types </w:t>
        </w:r>
        <w:r w:rsidR="00DD1536">
          <w:rPr>
            <w:rFonts w:ascii="Times New Roman" w:hAnsi="Times New Roman" w:cs="Times New Roman"/>
            <w:color w:val="000000" w:themeColor="text1"/>
            <w:sz w:val="24"/>
            <w:szCs w:val="24"/>
          </w:rPr>
          <w:lastRenderedPageBreak/>
          <w:t xml:space="preserve">of metabolites were pulled together and </w:t>
        </w:r>
      </w:ins>
      <w:ins w:id="400" w:author="Sargsyan, Davit [JRDUS]" w:date="2024-12-25T12:46:00Z">
        <w:r w:rsidR="00DD1536">
          <w:rPr>
            <w:rFonts w:ascii="Times New Roman" w:hAnsi="Times New Roman" w:cs="Times New Roman"/>
            <w:color w:val="000000" w:themeColor="text1"/>
            <w:sz w:val="24"/>
            <w:szCs w:val="24"/>
          </w:rPr>
          <w:t xml:space="preserve">a </w:t>
        </w:r>
      </w:ins>
      <w:ins w:id="401" w:author="Sargsyan, Davit [JRDUS]" w:date="2024-12-25T12:45:00Z">
        <w:r w:rsidR="00DD1536">
          <w:rPr>
            <w:rFonts w:ascii="Times New Roman" w:hAnsi="Times New Roman" w:cs="Times New Roman"/>
            <w:color w:val="000000" w:themeColor="text1"/>
            <w:sz w:val="24"/>
            <w:szCs w:val="24"/>
          </w:rPr>
          <w:t xml:space="preserve">PCA </w:t>
        </w:r>
      </w:ins>
      <w:ins w:id="402" w:author="Sargsyan, Davit [JRDUS]" w:date="2024-12-25T12:46:00Z">
        <w:r w:rsidR="00DD1536">
          <w:rPr>
            <w:rFonts w:ascii="Times New Roman" w:hAnsi="Times New Roman" w:cs="Times New Roman"/>
            <w:color w:val="000000" w:themeColor="text1"/>
            <w:sz w:val="24"/>
            <w:szCs w:val="24"/>
          </w:rPr>
          <w:t xml:space="preserve">on the combined data </w:t>
        </w:r>
      </w:ins>
      <w:ins w:id="403" w:author="Sargsyan, Davit [JRDUS]" w:date="2024-12-25T12:45:00Z">
        <w:r w:rsidR="00DD1536">
          <w:rPr>
            <w:rFonts w:ascii="Times New Roman" w:hAnsi="Times New Roman" w:cs="Times New Roman"/>
            <w:color w:val="000000" w:themeColor="text1"/>
            <w:sz w:val="24"/>
            <w:szCs w:val="24"/>
          </w:rPr>
          <w:t>conducted.</w:t>
        </w:r>
      </w:ins>
      <w:ins w:id="404" w:author="Sargsyan, Davit [JRDUS]" w:date="2024-12-25T12:46:00Z">
        <w:r w:rsidR="006E199C">
          <w:rPr>
            <w:rFonts w:ascii="Times New Roman" w:hAnsi="Times New Roman" w:cs="Times New Roman"/>
            <w:color w:val="000000" w:themeColor="text1"/>
            <w:sz w:val="24"/>
            <w:szCs w:val="24"/>
          </w:rPr>
          <w:t xml:space="preserve"> The biplot </w:t>
        </w:r>
      </w:ins>
      <w:proofErr w:type="spellStart"/>
      <w:ins w:id="405" w:author="Sargsyan, Davit [JRDUS]" w:date="2024-12-25T12:48:00Z">
        <w:r w:rsidR="006E199C">
          <w:rPr>
            <w:rFonts w:ascii="Times New Roman" w:hAnsi="Times New Roman" w:cs="Times New Roman"/>
            <w:color w:val="000000" w:themeColor="text1"/>
            <w:sz w:val="24"/>
            <w:szCs w:val="24"/>
          </w:rPr>
          <w:t>reveiled</w:t>
        </w:r>
      </w:ins>
      <w:proofErr w:type="spellEnd"/>
      <w:ins w:id="406" w:author="Sargsyan, Davit [JRDUS]" w:date="2024-12-25T12:46:00Z">
        <w:r w:rsidR="006E199C">
          <w:rPr>
            <w:rFonts w:ascii="Times New Roman" w:hAnsi="Times New Roman" w:cs="Times New Roman"/>
            <w:color w:val="000000" w:themeColor="text1"/>
            <w:sz w:val="24"/>
            <w:szCs w:val="24"/>
          </w:rPr>
          <w:t xml:space="preserve"> that </w:t>
        </w:r>
      </w:ins>
      <w:ins w:id="407" w:author="Sargsyan, Davit [JRDUS]" w:date="2024-12-25T12:47:00Z">
        <w:r w:rsidR="006E199C">
          <w:rPr>
            <w:rFonts w:ascii="Times New Roman" w:hAnsi="Times New Roman" w:cs="Times New Roman"/>
            <w:color w:val="000000" w:themeColor="text1"/>
            <w:sz w:val="24"/>
            <w:szCs w:val="24"/>
          </w:rPr>
          <w:t xml:space="preserve">the concentrations of bile acids were negatively correlated with PA, AA, BA and VA SCFAs </w:t>
        </w:r>
      </w:ins>
      <w:ins w:id="408" w:author="Sargsyan, Davit [JRDUS]" w:date="2024-12-25T12:48:00Z">
        <w:r w:rsidR="006E199C">
          <w:rPr>
            <w:rFonts w:ascii="Times New Roman" w:hAnsi="Times New Roman" w:cs="Times New Roman"/>
            <w:color w:val="000000" w:themeColor="text1"/>
            <w:sz w:val="24"/>
            <w:szCs w:val="24"/>
          </w:rPr>
          <w:t>(Figure 13)</w:t>
        </w:r>
      </w:ins>
      <w:ins w:id="409" w:author="Sargsyan, Davit [JRDUS]" w:date="2024-12-25T12:47:00Z">
        <w:r w:rsidR="006E199C">
          <w:rPr>
            <w:rFonts w:ascii="Times New Roman" w:hAnsi="Times New Roman" w:cs="Times New Roman"/>
            <w:color w:val="000000" w:themeColor="text1"/>
            <w:sz w:val="24"/>
            <w:szCs w:val="24"/>
          </w:rPr>
          <w:t xml:space="preserve">. </w:t>
        </w:r>
      </w:ins>
      <w:ins w:id="410" w:author="Sargsyan, Davit [JRDUS]" w:date="2024-12-25T09:57:00Z">
        <w:r w:rsidR="0095053B">
          <w:rPr>
            <w:rFonts w:ascii="Times New Roman" w:hAnsi="Times New Roman" w:cs="Times New Roman"/>
            <w:color w:val="000000" w:themeColor="text1"/>
            <w:sz w:val="24"/>
            <w:szCs w:val="24"/>
          </w:rPr>
          <w:t>P</w:t>
        </w:r>
      </w:ins>
      <w:r w:rsidR="00A919D9" w:rsidRPr="008075BE">
        <w:rPr>
          <w:rFonts w:ascii="Times New Roman" w:hAnsi="Times New Roman" w:cs="Times New Roman"/>
          <w:color w:val="000000" w:themeColor="text1"/>
          <w:sz w:val="24"/>
          <w:szCs w:val="24"/>
        </w:rPr>
        <w:t xml:space="preserve">rincipal components </w:t>
      </w:r>
      <w:ins w:id="411" w:author="Sargsyan, Davit [JRDUS]" w:date="2024-12-25T12:46:00Z">
        <w:r w:rsidR="00DD1536">
          <w:rPr>
            <w:rFonts w:ascii="Times New Roman" w:hAnsi="Times New Roman" w:cs="Times New Roman"/>
            <w:color w:val="000000" w:themeColor="text1"/>
            <w:sz w:val="24"/>
            <w:szCs w:val="24"/>
          </w:rPr>
          <w:t xml:space="preserve">from the combined model </w:t>
        </w:r>
      </w:ins>
      <w:r w:rsidR="00A919D9" w:rsidRPr="008075BE">
        <w:rPr>
          <w:rFonts w:ascii="Times New Roman" w:hAnsi="Times New Roman" w:cs="Times New Roman"/>
          <w:color w:val="000000" w:themeColor="text1"/>
          <w:sz w:val="24"/>
          <w:szCs w:val="24"/>
        </w:rPr>
        <w:t xml:space="preserve">were used as explanatory variables in multinomial </w:t>
      </w:r>
      <w:r w:rsidR="0068652B" w:rsidRPr="008075BE">
        <w:rPr>
          <w:rFonts w:ascii="Times New Roman" w:hAnsi="Times New Roman" w:cs="Times New Roman"/>
          <w:color w:val="000000" w:themeColor="text1"/>
          <w:sz w:val="24"/>
          <w:szCs w:val="24"/>
        </w:rPr>
        <w:t xml:space="preserve">regression models to </w:t>
      </w:r>
      <w:r w:rsidR="00F81378" w:rsidRPr="008075BE">
        <w:rPr>
          <w:rFonts w:ascii="Times New Roman" w:hAnsi="Times New Roman" w:cs="Times New Roman"/>
          <w:color w:val="000000" w:themeColor="text1"/>
          <w:sz w:val="24"/>
          <w:szCs w:val="24"/>
        </w:rPr>
        <w:t xml:space="preserve">classify </w:t>
      </w:r>
      <w:r w:rsidR="00A919D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00A919D9"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00A919D9"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xml:space="preserve">. The model with the first </w:t>
      </w:r>
      <w:del w:id="412" w:author="Sargsyan, Davit [JRDUS]" w:date="2024-12-25T13:32:00Z">
        <w:r w:rsidR="0068652B" w:rsidRPr="008075BE" w:rsidDel="004F35A1">
          <w:rPr>
            <w:rFonts w:ascii="Times New Roman" w:hAnsi="Times New Roman" w:cs="Times New Roman"/>
            <w:color w:val="000000" w:themeColor="text1"/>
            <w:sz w:val="24"/>
            <w:szCs w:val="24"/>
          </w:rPr>
          <w:delText xml:space="preserve">3 </w:delText>
        </w:r>
      </w:del>
      <w:ins w:id="413" w:author="Sargsyan, Davit [JRDUS]" w:date="2024-12-25T13:32:00Z">
        <w:r w:rsidR="004F35A1">
          <w:rPr>
            <w:rFonts w:ascii="Times New Roman" w:hAnsi="Times New Roman" w:cs="Times New Roman"/>
            <w:color w:val="000000" w:themeColor="text1"/>
            <w:sz w:val="24"/>
            <w:szCs w:val="24"/>
          </w:rPr>
          <w:t>5</w:t>
        </w:r>
        <w:r w:rsidR="004F35A1"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principal components accurately classified </w:t>
      </w:r>
      <w:del w:id="414" w:author="Sargsyan, Davit [JRDUS]" w:date="2024-12-25T13:32:00Z">
        <w:r w:rsidR="0068652B" w:rsidRPr="008075BE" w:rsidDel="004F35A1">
          <w:rPr>
            <w:rFonts w:ascii="Times New Roman" w:hAnsi="Times New Roman" w:cs="Times New Roman"/>
            <w:color w:val="000000" w:themeColor="text1"/>
            <w:sz w:val="24"/>
            <w:szCs w:val="24"/>
          </w:rPr>
          <w:delText xml:space="preserve">29 </w:delText>
        </w:r>
      </w:del>
      <w:ins w:id="415" w:author="Sargsyan, Davit [JRDUS]" w:date="2024-12-25T13:32:00Z">
        <w:r w:rsidR="004F35A1">
          <w:rPr>
            <w:rFonts w:ascii="Times New Roman" w:hAnsi="Times New Roman" w:cs="Times New Roman"/>
            <w:color w:val="000000" w:themeColor="text1"/>
            <w:sz w:val="24"/>
            <w:szCs w:val="24"/>
          </w:rPr>
          <w:t>48</w:t>
        </w:r>
        <w:r w:rsidR="004F35A1"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out of </w:t>
      </w:r>
      <w:del w:id="416" w:author="Sargsyan, Davit [JRDUS]" w:date="2024-12-25T13:32:00Z">
        <w:r w:rsidR="0068652B" w:rsidRPr="008075BE" w:rsidDel="004F35A1">
          <w:rPr>
            <w:rFonts w:ascii="Times New Roman" w:hAnsi="Times New Roman" w:cs="Times New Roman"/>
            <w:color w:val="000000" w:themeColor="text1"/>
            <w:sz w:val="24"/>
            <w:szCs w:val="24"/>
          </w:rPr>
          <w:delText xml:space="preserve">48 </w:delText>
        </w:r>
      </w:del>
      <w:ins w:id="417" w:author="Sargsyan, Davit [JRDUS]" w:date="2024-12-25T13:32:00Z">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samples (</w:t>
      </w:r>
      <w:ins w:id="418" w:author="Sargsyan, Davit [JRDUS]" w:date="2024-12-25T13:33:00Z">
        <w:r w:rsidR="004F35A1">
          <w:rPr>
            <w:rFonts w:ascii="Times New Roman" w:hAnsi="Times New Roman" w:cs="Times New Roman"/>
            <w:color w:val="000000" w:themeColor="text1"/>
            <w:sz w:val="24"/>
            <w:szCs w:val="24"/>
          </w:rPr>
          <w:t>60.0</w:t>
        </w:r>
      </w:ins>
      <w:del w:id="419" w:author="Sargsyan, Davit [JRDUS]" w:date="2024-12-25T13:33:00Z">
        <w:r w:rsidR="0068652B" w:rsidRPr="008075BE" w:rsidDel="004F35A1">
          <w:rPr>
            <w:rFonts w:ascii="Times New Roman" w:hAnsi="Times New Roman" w:cs="Times New Roman"/>
            <w:color w:val="000000" w:themeColor="text1"/>
            <w:sz w:val="24"/>
            <w:szCs w:val="24"/>
          </w:rPr>
          <w:delText>60.4</w:delText>
        </w:r>
      </w:del>
      <w:r w:rsidR="0068652B" w:rsidRPr="008075BE">
        <w:rPr>
          <w:rFonts w:ascii="Times New Roman" w:hAnsi="Times New Roman" w:cs="Times New Roman"/>
          <w:color w:val="000000" w:themeColor="text1"/>
          <w:sz w:val="24"/>
          <w:szCs w:val="24"/>
        </w:rPr>
        <w:t>%) by diet</w:t>
      </w:r>
      <w:r w:rsidR="00A919D9"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00A919D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00A919D9"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del w:id="420" w:author="Sargsyan, Davit [JRDUS]" w:date="2024-12-25T13:36:00Z">
        <w:r w:rsidR="00D5760E" w:rsidRPr="008075BE" w:rsidDel="004F35A1">
          <w:rPr>
            <w:rFonts w:ascii="Times New Roman" w:hAnsi="Times New Roman" w:cs="Times New Roman"/>
            <w:color w:val="000000" w:themeColor="text1"/>
            <w:sz w:val="24"/>
            <w:szCs w:val="24"/>
          </w:rPr>
          <w:delText>To classify the samples by genotype, however, a multinomial model with just PC1 was sufficient</w:delText>
        </w:r>
        <w:r w:rsidR="00B9509C" w:rsidRPr="008075BE" w:rsidDel="004F35A1">
          <w:rPr>
            <w:rFonts w:ascii="Times New Roman" w:hAnsi="Times New Roman" w:cs="Times New Roman"/>
            <w:color w:val="000000" w:themeColor="text1"/>
            <w:sz w:val="24"/>
            <w:szCs w:val="24"/>
          </w:rPr>
          <w:delText xml:space="preserve">. It </w:delText>
        </w:r>
      </w:del>
      <w:ins w:id="421" w:author="Sargsyan, Davit [JRDUS]" w:date="2024-12-25T13:38:00Z">
        <w:r w:rsidR="004F35A1">
          <w:rPr>
            <w:rFonts w:ascii="Times New Roman" w:hAnsi="Times New Roman" w:cs="Times New Roman"/>
            <w:color w:val="000000" w:themeColor="text1"/>
            <w:sz w:val="24"/>
            <w:szCs w:val="24"/>
          </w:rPr>
          <w:t>However</w:t>
        </w:r>
      </w:ins>
      <w:ins w:id="422" w:author="Sargsyan, Davit [JRDUS]" w:date="2024-12-25T13:36:00Z">
        <w:r w:rsidR="004F35A1">
          <w:rPr>
            <w:rFonts w:ascii="Times New Roman" w:hAnsi="Times New Roman" w:cs="Times New Roman"/>
            <w:color w:val="000000" w:themeColor="text1"/>
            <w:sz w:val="24"/>
            <w:szCs w:val="24"/>
          </w:rPr>
          <w:t xml:space="preserve">, the same model was able to </w:t>
        </w:r>
      </w:ins>
      <w:r w:rsidR="00D5760E" w:rsidRPr="008075BE">
        <w:rPr>
          <w:rFonts w:ascii="Times New Roman" w:hAnsi="Times New Roman" w:cs="Times New Roman"/>
          <w:color w:val="000000" w:themeColor="text1"/>
          <w:sz w:val="24"/>
          <w:szCs w:val="24"/>
        </w:rPr>
        <w:t xml:space="preserve">correctly </w:t>
      </w:r>
      <w:r w:rsidR="0059398F" w:rsidRPr="008075BE">
        <w:rPr>
          <w:rFonts w:ascii="Times New Roman" w:hAnsi="Times New Roman" w:cs="Times New Roman"/>
          <w:color w:val="000000" w:themeColor="text1"/>
          <w:sz w:val="24"/>
          <w:szCs w:val="24"/>
        </w:rPr>
        <w:t xml:space="preserve">identified </w:t>
      </w:r>
      <w:del w:id="423" w:author="Sargsyan, Davit [JRDUS]" w:date="2024-12-25T13:36:00Z">
        <w:r w:rsidR="0068652B" w:rsidRPr="008075BE" w:rsidDel="004F35A1">
          <w:rPr>
            <w:rFonts w:ascii="Times New Roman" w:hAnsi="Times New Roman" w:cs="Times New Roman"/>
            <w:color w:val="000000" w:themeColor="text1"/>
            <w:sz w:val="24"/>
            <w:szCs w:val="24"/>
          </w:rPr>
          <w:delText xml:space="preserve">34 </w:delText>
        </w:r>
      </w:del>
      <w:ins w:id="424" w:author="Sargsyan, Davit [JRDUS]" w:date="2024-12-25T13:36:00Z">
        <w:r w:rsidR="004F35A1">
          <w:rPr>
            <w:rFonts w:ascii="Times New Roman" w:hAnsi="Times New Roman" w:cs="Times New Roman"/>
            <w:color w:val="000000" w:themeColor="text1"/>
            <w:sz w:val="24"/>
            <w:szCs w:val="24"/>
          </w:rPr>
          <w:t>6</w:t>
        </w:r>
      </w:ins>
      <w:ins w:id="425" w:author="Sargsyan, Davit [JRDUS]" w:date="2024-12-25T13:37:00Z">
        <w:r w:rsidR="004F35A1">
          <w:rPr>
            <w:rFonts w:ascii="Times New Roman" w:hAnsi="Times New Roman" w:cs="Times New Roman"/>
            <w:color w:val="000000" w:themeColor="text1"/>
            <w:sz w:val="24"/>
            <w:szCs w:val="24"/>
          </w:rPr>
          <w:t>1</w:t>
        </w:r>
      </w:ins>
      <w:ins w:id="426" w:author="Sargsyan, Davit [JRDUS]" w:date="2024-12-25T13:36:00Z">
        <w:r w:rsidR="004F35A1"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out of </w:t>
      </w:r>
      <w:del w:id="427" w:author="Sargsyan, Davit [JRDUS]" w:date="2024-12-25T13:36:00Z">
        <w:r w:rsidR="0068652B" w:rsidRPr="008075BE" w:rsidDel="004F35A1">
          <w:rPr>
            <w:rFonts w:ascii="Times New Roman" w:hAnsi="Times New Roman" w:cs="Times New Roman"/>
            <w:color w:val="000000" w:themeColor="text1"/>
            <w:sz w:val="24"/>
            <w:szCs w:val="24"/>
          </w:rPr>
          <w:delText xml:space="preserve">48 </w:delText>
        </w:r>
      </w:del>
      <w:ins w:id="428" w:author="Sargsyan, Davit [JRDUS]" w:date="2024-12-25T13:36:00Z">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samples (</w:t>
      </w:r>
      <w:del w:id="429" w:author="Sargsyan, Davit [JRDUS]" w:date="2024-12-25T13:37:00Z">
        <w:r w:rsidR="0068652B" w:rsidRPr="008075BE" w:rsidDel="004F35A1">
          <w:rPr>
            <w:rFonts w:ascii="Times New Roman" w:hAnsi="Times New Roman" w:cs="Times New Roman"/>
            <w:color w:val="000000" w:themeColor="text1"/>
            <w:sz w:val="24"/>
            <w:szCs w:val="24"/>
          </w:rPr>
          <w:delText>70.8</w:delText>
        </w:r>
      </w:del>
      <w:ins w:id="430" w:author="Sargsyan, Davit [JRDUS]" w:date="2024-12-25T13:37:00Z">
        <w:r w:rsidR="004F35A1">
          <w:rPr>
            <w:rFonts w:ascii="Times New Roman" w:hAnsi="Times New Roman" w:cs="Times New Roman"/>
            <w:color w:val="000000" w:themeColor="text1"/>
            <w:sz w:val="24"/>
            <w:szCs w:val="24"/>
          </w:rPr>
          <w:t>76.3</w:t>
        </w:r>
      </w:ins>
      <w:r w:rsidR="00584D20" w:rsidRPr="008075BE">
        <w:rPr>
          <w:rFonts w:ascii="Times New Roman" w:hAnsi="Times New Roman" w:cs="Times New Roman"/>
          <w:color w:val="000000" w:themeColor="text1"/>
          <w:sz w:val="24"/>
          <w:szCs w:val="24"/>
        </w:rPr>
        <w:t xml:space="preserve">%) </w:t>
      </w:r>
      <w:ins w:id="431" w:author="Sargsyan, Davit [JRDUS]" w:date="2024-12-25T13:37:00Z">
        <w:r w:rsidR="004F35A1">
          <w:rPr>
            <w:rFonts w:ascii="Times New Roman" w:hAnsi="Times New Roman" w:cs="Times New Roman"/>
            <w:color w:val="000000" w:themeColor="text1"/>
            <w:sz w:val="24"/>
            <w:szCs w:val="24"/>
          </w:rPr>
          <w:t xml:space="preserve">by genotype </w:t>
        </w:r>
      </w:ins>
      <w:r w:rsidR="00584D20" w:rsidRPr="008075BE">
        <w:rPr>
          <w:rFonts w:ascii="Times New Roman" w:hAnsi="Times New Roman" w:cs="Times New Roman"/>
          <w:color w:val="000000" w:themeColor="text1"/>
          <w:sz w:val="24"/>
          <w:szCs w:val="24"/>
        </w:rPr>
        <w:t>suggesting</w:t>
      </w:r>
      <w:r w:rsidR="0068652B" w:rsidRPr="008075BE">
        <w:rPr>
          <w:rFonts w:ascii="Times New Roman" w:hAnsi="Times New Roman" w:cs="Times New Roman"/>
          <w:color w:val="000000" w:themeColor="text1"/>
          <w:sz w:val="24"/>
          <w:szCs w:val="24"/>
        </w:rPr>
        <w:t xml:space="preserve"> stronger separation of the samples by </w:t>
      </w:r>
      <w:del w:id="432" w:author="Sargsyan, Davit [JRDUS]" w:date="2024-12-25T13:38:00Z">
        <w:r w:rsidR="0068652B" w:rsidRPr="008075BE" w:rsidDel="004F35A1">
          <w:rPr>
            <w:rFonts w:ascii="Times New Roman" w:hAnsi="Times New Roman" w:cs="Times New Roman"/>
            <w:color w:val="000000" w:themeColor="text1"/>
            <w:sz w:val="24"/>
            <w:szCs w:val="24"/>
          </w:rPr>
          <w:delText>genotype</w:delText>
        </w:r>
        <w:r w:rsidR="00D5760E" w:rsidRPr="008075BE" w:rsidDel="004F35A1">
          <w:rPr>
            <w:rFonts w:ascii="Times New Roman" w:hAnsi="Times New Roman" w:cs="Times New Roman"/>
            <w:color w:val="000000" w:themeColor="text1"/>
            <w:sz w:val="24"/>
            <w:szCs w:val="24"/>
          </w:rPr>
          <w:delText xml:space="preserve"> </w:delText>
        </w:r>
      </w:del>
      <w:ins w:id="433" w:author="Sargsyan, Davit [JRDUS]" w:date="2024-12-25T13:38:00Z">
        <w:r w:rsidR="004F35A1">
          <w:rPr>
            <w:rFonts w:ascii="Times New Roman" w:hAnsi="Times New Roman" w:cs="Times New Roman"/>
            <w:color w:val="000000" w:themeColor="text1"/>
            <w:sz w:val="24"/>
            <w:szCs w:val="24"/>
          </w:rPr>
          <w:t>that predictor</w:t>
        </w:r>
        <w:r w:rsidR="004F35A1" w:rsidRPr="008075BE">
          <w:rPr>
            <w:rFonts w:ascii="Times New Roman" w:hAnsi="Times New Roman" w:cs="Times New Roman"/>
            <w:color w:val="000000" w:themeColor="text1"/>
            <w:sz w:val="24"/>
            <w:szCs w:val="24"/>
          </w:rPr>
          <w:t xml:space="preserve"> </w:t>
        </w:r>
      </w:ins>
      <w:r w:rsidR="00D5760E" w:rsidRPr="008075BE">
        <w:rPr>
          <w:rFonts w:ascii="Times New Roman" w:hAnsi="Times New Roman" w:cs="Times New Roman"/>
          <w:color w:val="000000" w:themeColor="text1"/>
          <w:sz w:val="24"/>
          <w:szCs w:val="24"/>
        </w:rPr>
        <w:t>(Table 3)</w:t>
      </w:r>
      <w:r w:rsidR="0068652B" w:rsidRPr="008075BE">
        <w:rPr>
          <w:rFonts w:ascii="Times New Roman" w:hAnsi="Times New Roman" w:cs="Times New Roman"/>
          <w:color w:val="000000" w:themeColor="text1"/>
          <w:sz w:val="24"/>
          <w:szCs w:val="24"/>
        </w:rPr>
        <w:t>.</w:t>
      </w:r>
    </w:p>
    <w:p w14:paraId="237A16EB" w14:textId="4B1B5811" w:rsidR="00AB6127" w:rsidRPr="009D44F0" w:rsidRDefault="00AB6127" w:rsidP="00A43D9D">
      <w:pPr>
        <w:pStyle w:val="Heading1"/>
        <w:rPr>
          <w:rFonts w:ascii="Times New Roman" w:hAnsi="Times New Roman" w:cs="Times New Roman"/>
          <w:color w:val="000000" w:themeColor="text1"/>
          <w:sz w:val="24"/>
          <w:szCs w:val="24"/>
        </w:rPr>
      </w:pPr>
      <w:bookmarkStart w:id="434" w:name="_Toc128143907"/>
      <w:bookmarkStart w:id="435" w:name="_Toc179148173"/>
      <w:r w:rsidRPr="009D44F0">
        <w:rPr>
          <w:rFonts w:ascii="Times New Roman" w:hAnsi="Times New Roman" w:cs="Times New Roman"/>
          <w:color w:val="000000" w:themeColor="text1"/>
          <w:sz w:val="24"/>
          <w:szCs w:val="24"/>
        </w:rPr>
        <w:t>4 Discussion</w:t>
      </w:r>
      <w:bookmarkEnd w:id="434"/>
      <w:bookmarkEnd w:id="435"/>
    </w:p>
    <w:p w14:paraId="64C171A2" w14:textId="106B8132" w:rsidR="00D4766B" w:rsidRPr="008075BE" w:rsidRDefault="002C2CC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important role </w:t>
      </w:r>
      <w:del w:id="436" w:author="Sargsyan, Davit [JRDUS]" w:date="2024-12-25T11:23:00Z">
        <w:r w:rsidRPr="008075BE" w:rsidDel="00AD269E">
          <w:rPr>
            <w:rFonts w:ascii="Times New Roman" w:hAnsi="Times New Roman" w:cs="Times New Roman"/>
            <w:color w:val="000000" w:themeColor="text1"/>
            <w:sz w:val="24"/>
            <w:szCs w:val="24"/>
          </w:rPr>
          <w:delText xml:space="preserve">of </w:delText>
        </w:r>
      </w:del>
      <w:ins w:id="437" w:author="Sargsyan, Davit [JRDUS]" w:date="2024-12-25T11:23:00Z">
        <w:r w:rsidR="00AD269E">
          <w:rPr>
            <w:rFonts w:ascii="Times New Roman" w:hAnsi="Times New Roman" w:cs="Times New Roman"/>
            <w:color w:val="000000" w:themeColor="text1"/>
            <w:sz w:val="24"/>
            <w:szCs w:val="24"/>
          </w:rPr>
          <w:t>that</w:t>
        </w:r>
        <w:r w:rsidR="00AD269E"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diet and genotype</w:t>
      </w:r>
      <w:ins w:id="438" w:author="Sargsyan, Davit [JRDUS]" w:date="2024-12-25T11:23:00Z">
        <w:r w:rsidR="00AD269E">
          <w:rPr>
            <w:rFonts w:ascii="Times New Roman" w:hAnsi="Times New Roman" w:cs="Times New Roman"/>
            <w:color w:val="000000" w:themeColor="text1"/>
            <w:sz w:val="24"/>
            <w:szCs w:val="24"/>
          </w:rPr>
          <w:t xml:space="preserve"> play</w:t>
        </w:r>
      </w:ins>
      <w:r w:rsidRPr="008075BE">
        <w:rPr>
          <w:rFonts w:ascii="Times New Roman" w:hAnsi="Times New Roman" w:cs="Times New Roman"/>
          <w:color w:val="000000" w:themeColor="text1"/>
          <w:sz w:val="24"/>
          <w:szCs w:val="24"/>
        </w:rPr>
        <w:t xml:space="preserve"> </w:t>
      </w:r>
      <w:del w:id="439" w:author="Sargsyan, Davit [JRDUS]" w:date="2024-12-25T11:23:00Z">
        <w:r w:rsidRPr="008075BE" w:rsidDel="00AD269E">
          <w:rPr>
            <w:rFonts w:ascii="Times New Roman" w:hAnsi="Times New Roman" w:cs="Times New Roman"/>
            <w:color w:val="000000" w:themeColor="text1"/>
            <w:sz w:val="24"/>
            <w:szCs w:val="24"/>
          </w:rPr>
          <w:delText xml:space="preserve">on </w:delText>
        </w:r>
      </w:del>
      <w:ins w:id="440" w:author="Sargsyan, Davit [JRDUS]" w:date="2024-12-25T11:23:00Z">
        <w:r w:rsidR="00AD269E">
          <w:rPr>
            <w:rFonts w:ascii="Times New Roman" w:hAnsi="Times New Roman" w:cs="Times New Roman"/>
            <w:color w:val="000000" w:themeColor="text1"/>
            <w:sz w:val="24"/>
            <w:szCs w:val="24"/>
          </w:rPr>
          <w:t>in</w:t>
        </w:r>
        <w:r w:rsidR="00AD269E" w:rsidRPr="008075BE">
          <w:rPr>
            <w:rFonts w:ascii="Times New Roman" w:hAnsi="Times New Roman" w:cs="Times New Roman"/>
            <w:color w:val="000000" w:themeColor="text1"/>
            <w:sz w:val="24"/>
            <w:szCs w:val="24"/>
          </w:rPr>
          <w:t xml:space="preserve"> </w:t>
        </w:r>
      </w:ins>
      <w:del w:id="441" w:author="Sargsyan, Davit [JRDUS]" w:date="2024-12-25T11:24:00Z">
        <w:r w:rsidR="003F78D9" w:rsidDel="00AD269E">
          <w:rPr>
            <w:rFonts w:ascii="Times New Roman" w:hAnsi="Times New Roman" w:cs="Times New Roman"/>
            <w:color w:val="000000" w:themeColor="text1"/>
            <w:sz w:val="24"/>
            <w:szCs w:val="24"/>
          </w:rPr>
          <w:delText xml:space="preserve">the </w:delText>
        </w:r>
      </w:del>
      <w:del w:id="442" w:author="Sargsyan, Davit [JRDUS]" w:date="2024-12-25T00:12:00Z">
        <w:r w:rsidR="003F78D9" w:rsidRPr="008075BE" w:rsidDel="00FA2974">
          <w:rPr>
            <w:rFonts w:ascii="Times New Roman" w:hAnsi="Times New Roman" w:cs="Times New Roman"/>
            <w:color w:val="000000" w:themeColor="text1"/>
            <w:sz w:val="24"/>
            <w:szCs w:val="24"/>
          </w:rPr>
          <w:delText xml:space="preserve">composition </w:delText>
        </w:r>
        <w:r w:rsidR="003F78D9" w:rsidDel="00FA2974">
          <w:rPr>
            <w:rFonts w:ascii="Times New Roman" w:hAnsi="Times New Roman" w:cs="Times New Roman"/>
            <w:color w:val="000000" w:themeColor="text1"/>
            <w:sz w:val="24"/>
            <w:szCs w:val="24"/>
          </w:rPr>
          <w:delText xml:space="preserve"> of</w:delText>
        </w:r>
      </w:del>
      <w:ins w:id="443" w:author="Sargsyan, Davit [JRDUS]" w:date="2024-12-25T11:24:00Z">
        <w:r w:rsidR="00AD269E">
          <w:rPr>
            <w:rFonts w:ascii="Times New Roman" w:hAnsi="Times New Roman" w:cs="Times New Roman"/>
            <w:color w:val="000000" w:themeColor="text1"/>
            <w:sz w:val="24"/>
            <w:szCs w:val="24"/>
          </w:rPr>
          <w:t>shaping</w:t>
        </w:r>
      </w:ins>
      <w:ins w:id="444" w:author="Sargsyan, Davit [JRDUS]" w:date="2024-12-25T00:12:00Z">
        <w:r w:rsidR="00FA2974" w:rsidRPr="008075BE">
          <w:rPr>
            <w:rFonts w:ascii="Times New Roman" w:hAnsi="Times New Roman" w:cs="Times New Roman"/>
            <w:color w:val="000000" w:themeColor="text1"/>
            <w:sz w:val="24"/>
            <w:szCs w:val="24"/>
          </w:rPr>
          <w:t xml:space="preserve"> </w:t>
        </w:r>
        <w:r w:rsidR="00FA2974">
          <w:rPr>
            <w:rFonts w:ascii="Times New Roman" w:hAnsi="Times New Roman" w:cs="Times New Roman"/>
            <w:color w:val="000000" w:themeColor="text1"/>
            <w:sz w:val="24"/>
            <w:szCs w:val="24"/>
          </w:rPr>
          <w:t>of</w:t>
        </w:r>
      </w:ins>
      <w:ins w:id="445" w:author="Sargsyan, Davit [JRDUS]" w:date="2024-12-25T11:24:00Z">
        <w:r w:rsidR="00AD269E">
          <w:rPr>
            <w:rFonts w:ascii="Times New Roman" w:hAnsi="Times New Roman" w:cs="Times New Roman"/>
            <w:color w:val="000000" w:themeColor="text1"/>
            <w:sz w:val="24"/>
            <w:szCs w:val="24"/>
          </w:rPr>
          <w:t xml:space="preserve"> microbial communities</w:t>
        </w:r>
      </w:ins>
      <w:del w:id="446" w:author="Sargsyan, Davit [JRDUS]" w:date="2024-12-25T11:24:00Z">
        <w:r w:rsidR="003F78D9" w:rsidDel="00AD269E">
          <w:rPr>
            <w:rFonts w:ascii="Times New Roman" w:hAnsi="Times New Roman" w:cs="Times New Roman"/>
            <w:color w:val="000000" w:themeColor="text1"/>
            <w:sz w:val="24"/>
            <w:szCs w:val="24"/>
          </w:rPr>
          <w:delText xml:space="preserve"> </w:delText>
        </w:r>
        <w:r w:rsidRPr="008075BE" w:rsidDel="00AD269E">
          <w:rPr>
            <w:rFonts w:ascii="Times New Roman" w:hAnsi="Times New Roman" w:cs="Times New Roman"/>
            <w:color w:val="000000" w:themeColor="text1"/>
            <w:sz w:val="24"/>
            <w:szCs w:val="24"/>
          </w:rPr>
          <w:delText>microb</w:delText>
        </w:r>
        <w:r w:rsidR="003F78D9" w:rsidDel="00AD269E">
          <w:rPr>
            <w:rFonts w:ascii="Times New Roman" w:hAnsi="Times New Roman" w:cs="Times New Roman"/>
            <w:color w:val="000000" w:themeColor="text1"/>
            <w:sz w:val="24"/>
            <w:szCs w:val="24"/>
          </w:rPr>
          <w:delText>es</w:delText>
        </w:r>
      </w:del>
      <w:r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inhabiting</w:t>
      </w:r>
      <w:r w:rsidRPr="008075BE">
        <w:rPr>
          <w:rFonts w:ascii="Times New Roman" w:hAnsi="Times New Roman" w:cs="Times New Roman"/>
          <w:color w:val="000000" w:themeColor="text1"/>
          <w:sz w:val="24"/>
          <w:szCs w:val="24"/>
        </w:rPr>
        <w:t xml:space="preserve">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in the literature. </w:t>
      </w:r>
      <w:r w:rsidR="005A24E4" w:rsidRPr="008075BE">
        <w:rPr>
          <w:rFonts w:ascii="Times New Roman" w:hAnsi="Times New Roman" w:cs="Times New Roman"/>
          <w:color w:val="000000" w:themeColor="text1"/>
          <w:sz w:val="24"/>
          <w:szCs w:val="24"/>
        </w:rPr>
        <w:t xml:space="preserve">For example, significant increase of relative abundance of </w:t>
      </w:r>
      <w:r w:rsidR="005A24E4" w:rsidRPr="008075BE">
        <w:rPr>
          <w:rFonts w:ascii="Times New Roman" w:hAnsi="Times New Roman" w:cs="Times New Roman"/>
          <w:i/>
          <w:iCs/>
          <w:color w:val="000000" w:themeColor="text1"/>
          <w:sz w:val="24"/>
          <w:szCs w:val="24"/>
        </w:rPr>
        <w:t>Firmicutes</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Clostridiales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Lactobacillales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Turicibacterales</w:t>
      </w:r>
      <w:proofErr w:type="spellEnd"/>
      <w:r w:rsidR="005A24E4" w:rsidRPr="008075BE">
        <w:rPr>
          <w:rFonts w:ascii="Times New Roman" w:hAnsi="Times New Roman" w:cs="Times New Roman"/>
          <w:color w:val="000000" w:themeColor="text1"/>
          <w:sz w:val="24"/>
          <w:szCs w:val="24"/>
        </w:rPr>
        <w:t xml:space="preserve">) and </w:t>
      </w:r>
      <w:r w:rsidR="005A24E4" w:rsidRPr="008075BE">
        <w:rPr>
          <w:rFonts w:ascii="Times New Roman" w:hAnsi="Times New Roman" w:cs="Times New Roman"/>
          <w:i/>
          <w:iCs/>
          <w:color w:val="000000" w:themeColor="text1"/>
          <w:sz w:val="24"/>
          <w:szCs w:val="24"/>
        </w:rPr>
        <w:t>Verrucomicrobia</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Verrucomicrobiales</w:t>
      </w:r>
      <w:proofErr w:type="spellEnd"/>
      <w:r w:rsidR="005A24E4"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005A24E4"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Bacterioidetes</w:t>
      </w:r>
      <w:proofErr w:type="spellEnd"/>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Bacteroidales</w:t>
      </w:r>
      <w:proofErr w:type="spellEnd"/>
      <w:r w:rsidR="00D4766B" w:rsidRPr="008075BE">
        <w:rPr>
          <w:rFonts w:ascii="Times New Roman" w:hAnsi="Times New Roman" w:cs="Times New Roman"/>
          <w:color w:val="000000" w:themeColor="text1"/>
          <w:sz w:val="24"/>
          <w:szCs w:val="24"/>
        </w:rPr>
        <w:t xml:space="preserve">) </w:t>
      </w:r>
      <w:r w:rsidR="00667BB6" w:rsidRPr="008075BE">
        <w:rPr>
          <w:rFonts w:ascii="Times New Roman" w:hAnsi="Times New Roman" w:cs="Times New Roman"/>
          <w:color w:val="000000" w:themeColor="text1"/>
          <w:sz w:val="24"/>
          <w:szCs w:val="24"/>
        </w:rPr>
        <w:t>have</w:t>
      </w:r>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8075BE">
        <w:rPr>
          <w:rFonts w:ascii="Times New Roman" w:hAnsi="Times New Roman" w:cs="Times New Roman"/>
          <w:i/>
          <w:iCs/>
          <w:color w:val="000000" w:themeColor="text1"/>
          <w:sz w:val="24"/>
          <w:szCs w:val="24"/>
        </w:rPr>
        <w:t>Clostridiales</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Bacteroidales</w:t>
      </w:r>
      <w:proofErr w:type="spellEnd"/>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Erysipelotrichi</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t>
      </w:r>
      <w:r w:rsidR="003D0CB1" w:rsidRPr="008075BE">
        <w:rPr>
          <w:rFonts w:ascii="Times New Roman" w:hAnsi="Times New Roman" w:cs="Times New Roman"/>
          <w:color w:val="000000" w:themeColor="text1"/>
          <w:sz w:val="24"/>
          <w:szCs w:val="24"/>
        </w:rPr>
        <w:lastRenderedPageBreak/>
        <w:t>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7620DD" w:rsidRPr="008075BE">
        <w:rPr>
          <w:rFonts w:ascii="Times New Roman" w:hAnsi="Times New Roman" w:cs="Times New Roman"/>
          <w:color w:val="000000" w:themeColor="text1"/>
          <w:sz w:val="24"/>
          <w:szCs w:val="24"/>
        </w:rPr>
        <w:t xml:space="preserve">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proofErr w:type="spellStart"/>
      <w:r w:rsidR="00D4766B" w:rsidRPr="008075BE">
        <w:rPr>
          <w:rFonts w:ascii="Times New Roman" w:hAnsi="Times New Roman" w:cs="Times New Roman"/>
          <w:i/>
          <w:iCs/>
          <w:color w:val="000000" w:themeColor="text1"/>
          <w:sz w:val="24"/>
          <w:szCs w:val="24"/>
        </w:rPr>
        <w:t>Bacterioidetes</w:t>
      </w:r>
      <w:proofErr w:type="spellEnd"/>
      <w:r w:rsidR="00BB06E3" w:rsidRPr="008075BE">
        <w:rPr>
          <w:rFonts w:ascii="Times New Roman" w:hAnsi="Times New Roman" w:cs="Times New Roman"/>
          <w:color w:val="000000" w:themeColor="text1"/>
          <w:sz w:val="24"/>
          <w:szCs w:val="24"/>
        </w:rPr>
        <w:t xml:space="preserve"> decreased</w:t>
      </w:r>
      <w:r w:rsidR="00F31417">
        <w:rPr>
          <w:rFonts w:ascii="Times New Roman" w:hAnsi="Times New Roman" w:cs="Times New Roman"/>
          <w:color w:val="000000" w:themeColor="text1"/>
          <w:sz w:val="24"/>
          <w:szCs w:val="24"/>
        </w:rPr>
        <w:t xml:space="preserve"> over time.</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r w:rsidR="00667BB6">
        <w:rPr>
          <w:rFonts w:ascii="Times New Roman" w:hAnsi="Times New Roman" w:cs="Times New Roman" w:hint="eastAsia"/>
          <w:i/>
          <w:iCs/>
          <w:color w:val="000000" w:themeColor="text1"/>
          <w:sz w:val="24"/>
          <w:szCs w:val="24"/>
          <w:lang w:eastAsia="zh-CN"/>
        </w:rPr>
        <w:t>t</w:t>
      </w:r>
      <w:r w:rsidR="00D4766B" w:rsidRPr="008075BE">
        <w:rPr>
          <w:rFonts w:ascii="Times New Roman" w:hAnsi="Times New Roman" w:cs="Times New Roman"/>
          <w:i/>
          <w:iCs/>
          <w:color w:val="000000" w:themeColor="text1"/>
          <w:sz w:val="24"/>
          <w:szCs w:val="24"/>
        </w:rPr>
        <w:t xml:space="preserve">eroides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proofErr w:type="spellStart"/>
      <w:r w:rsidR="00D4766B" w:rsidRPr="008075BE">
        <w:rPr>
          <w:rFonts w:ascii="Times New Roman" w:hAnsi="Times New Roman" w:cs="Times New Roman"/>
          <w:i/>
          <w:iCs/>
          <w:color w:val="000000" w:themeColor="text1"/>
          <w:sz w:val="24"/>
          <w:szCs w:val="24"/>
        </w:rPr>
        <w:t>Roseburia</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Dialister</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Odoribacter</w:t>
      </w:r>
      <w:proofErr w:type="spellEnd"/>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proofErr w:type="spellStart"/>
      <w:r w:rsidR="00D4766B" w:rsidRPr="008075BE">
        <w:rPr>
          <w:rFonts w:ascii="Times New Roman" w:hAnsi="Times New Roman" w:cs="Times New Roman"/>
          <w:i/>
          <w:iCs/>
          <w:color w:val="000000" w:themeColor="text1"/>
          <w:sz w:val="24"/>
          <w:szCs w:val="24"/>
        </w:rPr>
        <w:t>Blautia</w:t>
      </w:r>
      <w:proofErr w:type="spellEnd"/>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71A84AD1" w:rsidR="00D4766B" w:rsidRPr="008075BE" w:rsidRDefault="001F3558"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w:t>
      </w:r>
      <w:r w:rsidR="00F31417">
        <w:rPr>
          <w:rFonts w:ascii="Times New Roman" w:hAnsi="Times New Roman" w:cs="Times New Roman"/>
          <w:color w:val="000000" w:themeColor="text1"/>
          <w:sz w:val="24"/>
          <w:szCs w:val="24"/>
        </w:rPr>
        <w:t>to</w:t>
      </w:r>
      <w:r w:rsidRPr="008075BE">
        <w:rPr>
          <w:rFonts w:ascii="Times New Roman" w:hAnsi="Times New Roman" w:cs="Times New Roman"/>
          <w:color w:val="000000" w:themeColor="text1"/>
          <w:sz w:val="24"/>
          <w:szCs w:val="24"/>
        </w:rPr>
        <w:t xml:space="preserve"> human gut microbiota vary </w:t>
      </w:r>
      <w:r w:rsidR="00D4766B" w:rsidRPr="008075BE">
        <w:rPr>
          <w:rFonts w:ascii="Times New Roman" w:hAnsi="Times New Roman" w:cs="Times New Roman"/>
          <w:color w:val="000000" w:themeColor="text1"/>
          <w:sz w:val="24"/>
          <w:szCs w:val="24"/>
        </w:rPr>
        <w:t>due to the potential confounding factors</w:t>
      </w:r>
      <w:r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such as </w:t>
      </w:r>
      <w:r w:rsidR="00667BB6"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r w:rsidR="00667BB6" w:rsidRPr="008075BE">
        <w:rPr>
          <w:rFonts w:ascii="Times New Roman" w:hAnsi="Times New Roman" w:cs="Times New Roman"/>
          <w:color w:val="000000" w:themeColor="text1"/>
          <w:sz w:val="24"/>
          <w:szCs w:val="24"/>
        </w:rPr>
        <w:t>models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w:t>
      </w:r>
      <w:ins w:id="447" w:author="Sargsyan, Davit [JRDUS]" w:date="2024-12-25T14:24:00Z">
        <w:r w:rsidR="000A225E">
          <w:rPr>
            <w:rFonts w:ascii="Times New Roman" w:hAnsi="Times New Roman" w:cs="Times New Roman"/>
            <w:color w:val="000000" w:themeColor="text1"/>
            <w:sz w:val="24"/>
            <w:szCs w:val="24"/>
          </w:rPr>
          <w:t xml:space="preserve"> effects</w:t>
        </w:r>
      </w:ins>
      <w:del w:id="448" w:author="Sargsyan, Davit [JRDUS]" w:date="2024-12-25T14:24:00Z">
        <w:r w:rsidRPr="008075BE" w:rsidDel="000A225E">
          <w:rPr>
            <w:rFonts w:ascii="Times New Roman" w:hAnsi="Times New Roman" w:cs="Times New Roman"/>
            <w:color w:val="000000" w:themeColor="text1"/>
            <w:sz w:val="24"/>
            <w:szCs w:val="24"/>
          </w:rPr>
          <w:delText xml:space="preserve"> between the</w:delText>
        </w:r>
        <w:r w:rsidR="00D4766B" w:rsidRPr="008075BE" w:rsidDel="000A225E">
          <w:rPr>
            <w:rFonts w:ascii="Times New Roman" w:hAnsi="Times New Roman" w:cs="Times New Roman"/>
            <w:color w:val="000000" w:themeColor="text1"/>
            <w:sz w:val="24"/>
            <w:szCs w:val="24"/>
          </w:rPr>
          <w:delText xml:space="preserve"> genotype and gut microbiota</w:delText>
        </w:r>
      </w:del>
      <w:r w:rsidR="00D4766B"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 xml:space="preserve">An in vivo study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used</w:t>
      </w:r>
      <w:r w:rsidR="00D4766B" w:rsidRPr="008075BE">
        <w:rPr>
          <w:rFonts w:ascii="Times New Roman" w:hAnsi="Times New Roman" w:cs="Times New Roman"/>
          <w:color w:val="000000" w:themeColor="text1"/>
          <w:sz w:val="24"/>
          <w:szCs w:val="24"/>
        </w:rPr>
        <w:t xml:space="preserve"> automated ribosomal intergenic spacer analysis and length-heterogeneity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667BB6">
        <w:rPr>
          <w:rFonts w:ascii="Times New Roman" w:hAnsi="Times New Roman" w:cs="Times New Roman" w:hint="eastAsia"/>
          <w:color w:val="000000" w:themeColor="text1"/>
          <w:sz w:val="24"/>
          <w:szCs w:val="24"/>
          <w:lang w:eastAsia="zh-CN"/>
        </w:rPr>
        <w:t xml:space="preserve"> </w:t>
      </w:r>
      <w:r w:rsidR="00A045DD">
        <w:rPr>
          <w:rFonts w:ascii="Times New Roman" w:hAnsi="Times New Roman" w:cs="Times New Roman"/>
          <w:color w:val="000000" w:themeColor="text1"/>
          <w:sz w:val="24"/>
          <w:szCs w:val="24"/>
          <w:lang w:eastAsia="zh-CN"/>
        </w:rPr>
        <w:t>to show that</w:t>
      </w:r>
      <w:r w:rsidR="00667BB6">
        <w:rPr>
          <w:rFonts w:ascii="Times New Roman" w:hAnsi="Times New Roman" w:cs="Times New Roman" w:hint="eastAsia"/>
          <w:color w:val="000000" w:themeColor="text1"/>
          <w:sz w:val="24"/>
          <w:szCs w:val="24"/>
          <w:lang w:eastAsia="zh-CN"/>
        </w:rPr>
        <w:t xml:space="preserve"> </w:t>
      </w:r>
      <w:r w:rsidRPr="008075BE">
        <w:rPr>
          <w:rFonts w:ascii="Times New Roman" w:hAnsi="Times New Roman" w:cs="Times New Roman"/>
          <w:color w:val="000000" w:themeColor="text1"/>
          <w:sz w:val="24"/>
          <w:szCs w:val="24"/>
        </w:rPr>
        <w:t xml:space="preserve">alterations </w:t>
      </w:r>
      <w:r w:rsidR="00667BB6">
        <w:rPr>
          <w:rFonts w:ascii="Times New Roman" w:hAnsi="Times New Roman" w:cs="Times New Roman" w:hint="eastAsia"/>
          <w:color w:val="000000" w:themeColor="text1"/>
          <w:sz w:val="24"/>
          <w:szCs w:val="24"/>
          <w:lang w:eastAsia="zh-CN"/>
        </w:rPr>
        <w:t>in</w:t>
      </w:r>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 xml:space="preserve">were genotype-dependent as all animals were </w:t>
      </w:r>
      <w:r w:rsidR="00667BB6" w:rsidRPr="00667BB6">
        <w:rPr>
          <w:rFonts w:ascii="Times New Roman" w:hAnsi="Times New Roman" w:cs="Times New Roman"/>
          <w:color w:val="000000" w:themeColor="text1"/>
          <w:sz w:val="24"/>
          <w:szCs w:val="24"/>
        </w:rPr>
        <w:t>under identical conditions and fed the same diet</w:t>
      </w:r>
      <w:r w:rsidR="00D4766B" w:rsidRPr="008075BE">
        <w:rPr>
          <w:rFonts w:ascii="Times New Roman" w:hAnsi="Times New Roman" w:cs="Times New Roman"/>
          <w:color w:val="000000" w:themeColor="text1"/>
          <w:sz w:val="24"/>
          <w:szCs w:val="24"/>
        </w:rPr>
        <w:t xml:space="preserve">. </w:t>
      </w:r>
      <w:ins w:id="449" w:author="Sargsyan, Davit [JRDUS]" w:date="2024-12-25T14:26:00Z">
        <w:r w:rsidR="000A225E">
          <w:rPr>
            <w:rFonts w:ascii="Times New Roman" w:hAnsi="Times New Roman" w:cs="Times New Roman"/>
            <w:color w:val="000000" w:themeColor="text1"/>
            <w:sz w:val="24"/>
            <w:szCs w:val="24"/>
          </w:rPr>
          <w:t xml:space="preserve">Observed </w:t>
        </w:r>
      </w:ins>
      <w:del w:id="450" w:author="Sargsyan, Davit [JRDUS]" w:date="2024-12-25T14:26:00Z">
        <w:r w:rsidR="00D4766B" w:rsidRPr="008075BE" w:rsidDel="000A225E">
          <w:rPr>
            <w:rFonts w:ascii="Times New Roman" w:hAnsi="Times New Roman" w:cs="Times New Roman"/>
            <w:color w:val="000000" w:themeColor="text1"/>
            <w:sz w:val="24"/>
            <w:szCs w:val="24"/>
          </w:rPr>
          <w:delText xml:space="preserve">Higher </w:delText>
        </w:r>
      </w:del>
      <w:r w:rsidR="00D4766B" w:rsidRPr="008075BE">
        <w:rPr>
          <w:rFonts w:ascii="Times New Roman" w:hAnsi="Times New Roman" w:cs="Times New Roman"/>
          <w:color w:val="000000" w:themeColor="text1"/>
          <w:sz w:val="24"/>
          <w:szCs w:val="24"/>
        </w:rPr>
        <w:t xml:space="preserve">dissimilarities between genotypes </w:t>
      </w:r>
      <w:del w:id="451" w:author="Sargsyan, Davit [JRDUS]" w:date="2024-12-25T14:26:00Z">
        <w:r w:rsidR="00D4766B" w:rsidRPr="008075BE" w:rsidDel="000A225E">
          <w:rPr>
            <w:rFonts w:ascii="Times New Roman" w:hAnsi="Times New Roman" w:cs="Times New Roman"/>
            <w:color w:val="000000" w:themeColor="text1"/>
            <w:sz w:val="24"/>
            <w:szCs w:val="24"/>
          </w:rPr>
          <w:delText xml:space="preserve">than </w:delText>
        </w:r>
      </w:del>
      <w:ins w:id="452" w:author="Sargsyan, Davit [JRDUS]" w:date="2024-12-25T14:28:00Z">
        <w:r w:rsidR="000A225E">
          <w:rPr>
            <w:rFonts w:ascii="Times New Roman" w:hAnsi="Times New Roman" w:cs="Times New Roman"/>
            <w:color w:val="000000" w:themeColor="text1"/>
            <w:sz w:val="24"/>
            <w:szCs w:val="24"/>
          </w:rPr>
          <w:t xml:space="preserve">were </w:t>
        </w:r>
      </w:ins>
      <w:ins w:id="453" w:author="Sargsyan, Davit [JRDUS]" w:date="2024-12-25T14:29:00Z">
        <w:r w:rsidR="000A225E">
          <w:rPr>
            <w:rFonts w:ascii="Times New Roman" w:hAnsi="Times New Roman" w:cs="Times New Roman"/>
            <w:color w:val="000000" w:themeColor="text1"/>
            <w:sz w:val="24"/>
            <w:szCs w:val="24"/>
          </w:rPr>
          <w:t xml:space="preserve">larger </w:t>
        </w:r>
      </w:ins>
      <w:ins w:id="454" w:author="Sargsyan, Davit [JRDUS]" w:date="2024-12-25T14:26:00Z">
        <w:r w:rsidR="000A225E">
          <w:rPr>
            <w:rFonts w:ascii="Times New Roman" w:hAnsi="Times New Roman" w:cs="Times New Roman"/>
            <w:color w:val="000000" w:themeColor="text1"/>
            <w:sz w:val="24"/>
            <w:szCs w:val="24"/>
          </w:rPr>
          <w:t>compared to</w:t>
        </w:r>
      </w:ins>
      <w:ins w:id="455" w:author="Sargsyan, Davit [JRDUS]" w:date="2024-12-25T14:28:00Z">
        <w:r w:rsidR="000A225E">
          <w:rPr>
            <w:rFonts w:ascii="Times New Roman" w:hAnsi="Times New Roman" w:cs="Times New Roman"/>
            <w:color w:val="000000" w:themeColor="text1"/>
            <w:sz w:val="24"/>
            <w:szCs w:val="24"/>
          </w:rPr>
          <w:t xml:space="preserve"> </w:t>
        </w:r>
      </w:ins>
      <w:ins w:id="456" w:author="Sargsyan, Davit [JRDUS]" w:date="2024-12-25T14:29:00Z">
        <w:r w:rsidR="000A225E">
          <w:rPr>
            <w:rFonts w:ascii="Times New Roman" w:hAnsi="Times New Roman" w:cs="Times New Roman"/>
            <w:color w:val="000000" w:themeColor="text1"/>
            <w:sz w:val="24"/>
            <w:szCs w:val="24"/>
          </w:rPr>
          <w:t>dissimilarities</w:t>
        </w:r>
      </w:ins>
      <w:ins w:id="457" w:author="Sargsyan, Davit [JRDUS]" w:date="2024-12-25T14:28:00Z">
        <w:r w:rsidR="000A225E">
          <w:rPr>
            <w:rFonts w:ascii="Times New Roman" w:hAnsi="Times New Roman" w:cs="Times New Roman"/>
            <w:color w:val="000000" w:themeColor="text1"/>
            <w:sz w:val="24"/>
            <w:szCs w:val="24"/>
          </w:rPr>
          <w:t xml:space="preserve"> between</w:t>
        </w:r>
      </w:ins>
      <w:ins w:id="458" w:author="Sargsyan, Davit [JRDUS]" w:date="2024-12-25T14:26:00Z">
        <w:r w:rsidR="000A225E" w:rsidRPr="008075BE">
          <w:rPr>
            <w:rFonts w:ascii="Times New Roman" w:hAnsi="Times New Roman" w:cs="Times New Roman"/>
            <w:color w:val="000000" w:themeColor="text1"/>
            <w:sz w:val="24"/>
            <w:szCs w:val="24"/>
          </w:rPr>
          <w:t xml:space="preserve"> </w:t>
        </w:r>
      </w:ins>
      <w:r w:rsidR="00D4766B" w:rsidRPr="008075BE">
        <w:rPr>
          <w:rFonts w:ascii="Times New Roman" w:hAnsi="Times New Roman" w:cs="Times New Roman"/>
          <w:color w:val="000000" w:themeColor="text1"/>
          <w:sz w:val="24"/>
          <w:szCs w:val="24"/>
        </w:rPr>
        <w:t>sexes</w:t>
      </w:r>
      <w:del w:id="459" w:author="Sargsyan, Davit [JRDUS]" w:date="2024-12-25T14:26:00Z">
        <w:r w:rsidR="00D4766B" w:rsidRPr="008075BE" w:rsidDel="000A225E">
          <w:rPr>
            <w:rFonts w:ascii="Times New Roman" w:hAnsi="Times New Roman" w:cs="Times New Roman"/>
            <w:color w:val="000000" w:themeColor="text1"/>
            <w:sz w:val="24"/>
            <w:szCs w:val="24"/>
          </w:rPr>
          <w:delText xml:space="preserve"> were observed</w:delText>
        </w:r>
      </w:del>
      <w:r w:rsidR="00D4766B" w:rsidRPr="008075BE">
        <w:rPr>
          <w:rFonts w:ascii="Times New Roman" w:hAnsi="Times New Roman" w:cs="Times New Roman"/>
          <w:color w:val="000000" w:themeColor="text1"/>
          <w:sz w:val="24"/>
          <w:szCs w:val="24"/>
        </w:rPr>
        <w:t xml:space="preserve"> </w:t>
      </w:r>
      <w:del w:id="460" w:author="Sargsyan, Davit [JRDUS]" w:date="2024-12-25T14:27:00Z">
        <w:r w:rsidR="00D4766B" w:rsidRPr="008075BE" w:rsidDel="000A225E">
          <w:rPr>
            <w:rFonts w:ascii="Times New Roman" w:hAnsi="Times New Roman" w:cs="Times New Roman"/>
            <w:color w:val="000000" w:themeColor="text1"/>
            <w:sz w:val="24"/>
            <w:szCs w:val="24"/>
          </w:rPr>
          <w:delText>suggesting that</w:delText>
        </w:r>
      </w:del>
      <w:ins w:id="461" w:author="Sargsyan, Davit [JRDUS]" w:date="2024-12-25T14:27:00Z">
        <w:r w:rsidR="000A225E" w:rsidRPr="008075BE">
          <w:rPr>
            <w:rFonts w:ascii="Times New Roman" w:hAnsi="Times New Roman" w:cs="Times New Roman"/>
            <w:color w:val="000000" w:themeColor="text1"/>
            <w:sz w:val="24"/>
            <w:szCs w:val="24"/>
          </w:rPr>
          <w:t>suggesting that</w:t>
        </w:r>
      </w:ins>
      <w:r w:rsidR="00D4766B" w:rsidRPr="008075BE">
        <w:rPr>
          <w:rFonts w:ascii="Times New Roman" w:hAnsi="Times New Roman" w:cs="Times New Roman"/>
          <w:color w:val="000000" w:themeColor="text1"/>
          <w:sz w:val="24"/>
          <w:szCs w:val="24"/>
        </w:rPr>
        <w:t xml:space="preserve"> </w:t>
      </w:r>
      <w:ins w:id="462" w:author="Sargsyan, Davit [JRDUS]" w:date="2024-12-25T14:27:00Z">
        <w:r w:rsidR="000A225E">
          <w:rPr>
            <w:rFonts w:ascii="Times New Roman" w:hAnsi="Times New Roman" w:cs="Times New Roman"/>
            <w:color w:val="000000" w:themeColor="text1"/>
            <w:sz w:val="24"/>
            <w:szCs w:val="24"/>
          </w:rPr>
          <w:t>impac</w:t>
        </w:r>
      </w:ins>
      <w:ins w:id="463" w:author="Sargsyan, Davit [JRDUS]" w:date="2024-12-25T14:28:00Z">
        <w:r w:rsidR="000A225E">
          <w:rPr>
            <w:rFonts w:ascii="Times New Roman" w:hAnsi="Times New Roman" w:cs="Times New Roman"/>
            <w:color w:val="000000" w:themeColor="text1"/>
            <w:sz w:val="24"/>
            <w:szCs w:val="24"/>
          </w:rPr>
          <w:t xml:space="preserve">t of </w:t>
        </w:r>
      </w:ins>
      <w:r w:rsidR="00D4766B" w:rsidRPr="008075BE">
        <w:rPr>
          <w:rFonts w:ascii="Times New Roman" w:hAnsi="Times New Roman" w:cs="Times New Roman"/>
          <w:color w:val="000000" w:themeColor="text1"/>
          <w:sz w:val="24"/>
          <w:szCs w:val="24"/>
        </w:rPr>
        <w:t xml:space="preserve">genotype </w:t>
      </w:r>
      <w:r w:rsidR="00667BB6">
        <w:rPr>
          <w:rFonts w:ascii="Times New Roman" w:hAnsi="Times New Roman" w:cs="Times New Roman" w:hint="eastAsia"/>
          <w:color w:val="000000" w:themeColor="text1"/>
          <w:sz w:val="24"/>
          <w:szCs w:val="24"/>
          <w:lang w:eastAsia="zh-CN"/>
        </w:rPr>
        <w:t>was</w:t>
      </w:r>
      <w:r w:rsidR="00D4766B" w:rsidRPr="008075BE">
        <w:rPr>
          <w:rFonts w:ascii="Times New Roman" w:hAnsi="Times New Roman" w:cs="Times New Roman"/>
          <w:color w:val="000000" w:themeColor="text1"/>
          <w:sz w:val="24"/>
          <w:szCs w:val="24"/>
        </w:rPr>
        <w:t xml:space="preserve"> </w:t>
      </w:r>
      <w:del w:id="464" w:author="Sargsyan, Davit [JRDUS]" w:date="2024-12-25T14:29:00Z">
        <w:r w:rsidR="00D4766B" w:rsidRPr="008075BE" w:rsidDel="000A225E">
          <w:rPr>
            <w:rFonts w:ascii="Times New Roman" w:hAnsi="Times New Roman" w:cs="Times New Roman"/>
            <w:color w:val="000000" w:themeColor="text1"/>
            <w:sz w:val="24"/>
            <w:szCs w:val="24"/>
          </w:rPr>
          <w:delText xml:space="preserve">a stronger factor </w:delText>
        </w:r>
      </w:del>
      <w:del w:id="465" w:author="Sargsyan, Davit [JRDUS]" w:date="2024-12-25T14:28:00Z">
        <w:r w:rsidR="00D4766B" w:rsidRPr="008075BE" w:rsidDel="000A225E">
          <w:rPr>
            <w:rFonts w:ascii="Times New Roman" w:hAnsi="Times New Roman" w:cs="Times New Roman"/>
            <w:color w:val="000000" w:themeColor="text1"/>
            <w:sz w:val="24"/>
            <w:szCs w:val="24"/>
          </w:rPr>
          <w:delText>than gender in regulating gut microbiota</w:delText>
        </w:r>
      </w:del>
      <w:ins w:id="466" w:author="Sargsyan, Davit [JRDUS]" w:date="2024-12-25T14:29:00Z">
        <w:r w:rsidR="000A225E">
          <w:rPr>
            <w:rFonts w:ascii="Times New Roman" w:hAnsi="Times New Roman" w:cs="Times New Roman"/>
            <w:color w:val="000000" w:themeColor="text1"/>
            <w:sz w:val="24"/>
            <w:szCs w:val="24"/>
          </w:rPr>
          <w:t>higher on</w:t>
        </w:r>
      </w:ins>
      <w:ins w:id="467" w:author="Sargsyan, Davit [JRDUS]" w:date="2024-12-25T14:28:00Z">
        <w:r w:rsidR="000A225E">
          <w:rPr>
            <w:rFonts w:ascii="Times New Roman" w:hAnsi="Times New Roman" w:cs="Times New Roman"/>
            <w:color w:val="000000" w:themeColor="text1"/>
            <w:sz w:val="24"/>
            <w:szCs w:val="24"/>
          </w:rPr>
          <w:t xml:space="preserve"> microbial composition</w:t>
        </w:r>
      </w:ins>
      <w:r w:rsidR="00D4766B" w:rsidRPr="008075BE">
        <w:rPr>
          <w:rFonts w:ascii="Times New Roman" w:hAnsi="Times New Roman" w:cs="Times New Roman"/>
          <w:color w:val="000000" w:themeColor="text1"/>
          <w:sz w:val="24"/>
          <w:szCs w:val="24"/>
        </w:rPr>
        <w:t xml:space="preserve">. Another </w:t>
      </w:r>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del w:id="468" w:author="Sargsyan, Davit [JRDUS]" w:date="2024-12-25T13:46:00Z">
        <w:r w:rsidR="002A11FF" w:rsidRPr="008075BE" w:rsidDel="00714CEB">
          <w:rPr>
            <w:rFonts w:ascii="Times New Roman" w:hAnsi="Times New Roman" w:cs="Times New Roman"/>
            <w:color w:val="000000" w:themeColor="text1"/>
            <w:sz w:val="24"/>
            <w:szCs w:val="24"/>
          </w:rPr>
          <w:delText>Genus</w:delText>
        </w:r>
        <w:r w:rsidR="00D4766B" w:rsidRPr="008075BE" w:rsidDel="00714CEB">
          <w:rPr>
            <w:rFonts w:ascii="Times New Roman" w:hAnsi="Times New Roman" w:cs="Times New Roman"/>
            <w:color w:val="000000" w:themeColor="text1"/>
            <w:sz w:val="24"/>
            <w:szCs w:val="24"/>
          </w:rPr>
          <w:delText xml:space="preserve"> </w:delText>
        </w:r>
        <w:r w:rsidR="00D4766B" w:rsidRPr="008075BE" w:rsidDel="00714CEB">
          <w:rPr>
            <w:rFonts w:ascii="Times New Roman" w:hAnsi="Times New Roman" w:cs="Times New Roman"/>
            <w:i/>
            <w:iCs/>
            <w:color w:val="000000" w:themeColor="text1"/>
            <w:sz w:val="24"/>
            <w:szCs w:val="24"/>
          </w:rPr>
          <w:delText>Helicobacter</w:delText>
        </w:r>
        <w:r w:rsidR="00D4766B" w:rsidRPr="008075BE" w:rsidDel="00714CEB">
          <w:rPr>
            <w:rFonts w:ascii="Times New Roman" w:hAnsi="Times New Roman" w:cs="Times New Roman"/>
            <w:color w:val="000000" w:themeColor="text1"/>
            <w:sz w:val="24"/>
            <w:szCs w:val="24"/>
          </w:rPr>
          <w:delText xml:space="preserve"> was significantly elevated in </w:delText>
        </w:r>
      </w:del>
      <w:r w:rsidR="00D4766B" w:rsidRPr="008075BE">
        <w:rPr>
          <w:rFonts w:ascii="Times New Roman" w:hAnsi="Times New Roman" w:cs="Times New Roman"/>
          <w:color w:val="000000" w:themeColor="text1"/>
          <w:sz w:val="24"/>
          <w:szCs w:val="24"/>
        </w:rPr>
        <w:t xml:space="preserve">TLR2 knock-out mice </w:t>
      </w:r>
      <w:ins w:id="469" w:author="Sargsyan, Davit [JRDUS]" w:date="2024-12-25T13:46:00Z">
        <w:r w:rsidR="00714CEB">
          <w:rPr>
            <w:rFonts w:ascii="Times New Roman" w:hAnsi="Times New Roman" w:cs="Times New Roman"/>
            <w:color w:val="000000" w:themeColor="text1"/>
            <w:sz w:val="24"/>
            <w:szCs w:val="24"/>
          </w:rPr>
          <w:t xml:space="preserve">had significantly higher relative abundance of genus </w:t>
        </w:r>
        <w:r w:rsidR="00714CEB" w:rsidRPr="008075BE">
          <w:rPr>
            <w:rFonts w:ascii="Times New Roman" w:hAnsi="Times New Roman" w:cs="Times New Roman"/>
            <w:i/>
            <w:iCs/>
            <w:color w:val="000000" w:themeColor="text1"/>
            <w:sz w:val="24"/>
            <w:szCs w:val="24"/>
          </w:rPr>
          <w:t>Helicobacter</w:t>
        </w:r>
        <w:r w:rsidR="00714CEB" w:rsidRPr="008075BE">
          <w:rPr>
            <w:rFonts w:ascii="Times New Roman" w:hAnsi="Times New Roman" w:cs="Times New Roman"/>
            <w:color w:val="000000" w:themeColor="text1"/>
            <w:sz w:val="24"/>
            <w:szCs w:val="24"/>
          </w:rPr>
          <w:t xml:space="preserve"> </w:t>
        </w:r>
      </w:ins>
      <w:r w:rsidR="00D4766B" w:rsidRPr="008075BE">
        <w:rPr>
          <w:rFonts w:ascii="Times New Roman" w:hAnsi="Times New Roman" w:cs="Times New Roman"/>
          <w:color w:val="000000" w:themeColor="text1"/>
          <w:sz w:val="24"/>
          <w:szCs w:val="24"/>
        </w:rPr>
        <w:t>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del w:id="470" w:author="Sargsyan, Davit [JRDUS]" w:date="2024-12-25T13:47:00Z">
        <w:r w:rsidR="00667BB6" w:rsidDel="00714CEB">
          <w:rPr>
            <w:rFonts w:ascii="Times New Roman" w:hAnsi="Times New Roman" w:cs="Times New Roman" w:hint="eastAsia"/>
            <w:color w:val="000000" w:themeColor="text1"/>
            <w:sz w:val="24"/>
            <w:szCs w:val="24"/>
            <w:lang w:eastAsia="zh-CN"/>
          </w:rPr>
          <w:delText>Moreover</w:delText>
        </w:r>
        <w:r w:rsidR="00D4766B" w:rsidRPr="008075BE" w:rsidDel="00714CEB">
          <w:rPr>
            <w:rFonts w:ascii="Times New Roman" w:hAnsi="Times New Roman" w:cs="Times New Roman"/>
            <w:color w:val="000000" w:themeColor="text1"/>
            <w:sz w:val="24"/>
            <w:szCs w:val="24"/>
          </w:rPr>
          <w:delText>, some g</w:delText>
        </w:r>
      </w:del>
      <w:ins w:id="471" w:author="Sargsyan, Davit [JRDUS]" w:date="2024-12-25T13:47:00Z">
        <w:r w:rsidR="00714CEB">
          <w:rPr>
            <w:rFonts w:ascii="Times New Roman" w:hAnsi="Times New Roman" w:cs="Times New Roman"/>
            <w:color w:val="000000" w:themeColor="text1"/>
            <w:sz w:val="24"/>
            <w:szCs w:val="24"/>
            <w:lang w:eastAsia="zh-CN"/>
          </w:rPr>
          <w:t>G</w:t>
        </w:r>
      </w:ins>
      <w:r w:rsidR="00D4766B" w:rsidRPr="008075BE">
        <w:rPr>
          <w:rFonts w:ascii="Times New Roman" w:hAnsi="Times New Roman" w:cs="Times New Roman"/>
          <w:color w:val="000000" w:themeColor="text1"/>
          <w:sz w:val="24"/>
          <w:szCs w:val="24"/>
        </w:rPr>
        <w:t xml:space="preserve">enetic </w:t>
      </w:r>
      <w:del w:id="472" w:author="Sargsyan, Davit [JRDUS]" w:date="2024-12-25T14:34:00Z">
        <w:r w:rsidR="00D4766B" w:rsidRPr="008075BE" w:rsidDel="000A225E">
          <w:rPr>
            <w:rFonts w:ascii="Times New Roman" w:hAnsi="Times New Roman" w:cs="Times New Roman"/>
            <w:color w:val="000000" w:themeColor="text1"/>
            <w:sz w:val="24"/>
            <w:szCs w:val="24"/>
          </w:rPr>
          <w:delText>defect such as</w:delText>
        </w:r>
      </w:del>
      <w:ins w:id="473" w:author="Sargsyan, Davit [JRDUS]" w:date="2024-12-25T14:34:00Z">
        <w:r w:rsidR="000A225E">
          <w:rPr>
            <w:rFonts w:ascii="Times New Roman" w:hAnsi="Times New Roman" w:cs="Times New Roman"/>
            <w:color w:val="000000" w:themeColor="text1"/>
            <w:sz w:val="24"/>
            <w:szCs w:val="24"/>
          </w:rPr>
          <w:t>defects of</w:t>
        </w:r>
      </w:ins>
      <w:r w:rsidR="00D4766B" w:rsidRPr="008075BE">
        <w:rPr>
          <w:rFonts w:ascii="Times New Roman" w:hAnsi="Times New Roman" w:cs="Times New Roman"/>
          <w:color w:val="000000" w:themeColor="text1"/>
          <w:sz w:val="24"/>
          <w:szCs w:val="24"/>
        </w:rPr>
        <w:t xml:space="preserve"> NOD2 and ATG16L1 were </w:t>
      </w:r>
      <w:del w:id="474" w:author="Sargsyan, Davit [JRDUS]" w:date="2024-12-25T13:47:00Z">
        <w:r w:rsidR="00D4766B" w:rsidRPr="008075BE" w:rsidDel="00714CEB">
          <w:rPr>
            <w:rFonts w:ascii="Times New Roman" w:hAnsi="Times New Roman" w:cs="Times New Roman"/>
            <w:color w:val="000000" w:themeColor="text1"/>
            <w:sz w:val="24"/>
            <w:szCs w:val="24"/>
          </w:rPr>
          <w:delText xml:space="preserve">linked </w:delText>
        </w:r>
      </w:del>
      <w:ins w:id="475" w:author="Sargsyan, Davit [JRDUS]" w:date="2024-12-25T13:47:00Z">
        <w:r w:rsidR="00714CEB">
          <w:rPr>
            <w:rFonts w:ascii="Times New Roman" w:hAnsi="Times New Roman" w:cs="Times New Roman"/>
            <w:color w:val="000000" w:themeColor="text1"/>
            <w:sz w:val="24"/>
            <w:szCs w:val="24"/>
          </w:rPr>
          <w:t>associated with</w:t>
        </w:r>
      </w:ins>
      <w:del w:id="476" w:author="Sargsyan, Davit [JRDUS]" w:date="2024-12-25T13:47:00Z">
        <w:r w:rsidR="00D4766B" w:rsidRPr="008075BE" w:rsidDel="00714CEB">
          <w:rPr>
            <w:rFonts w:ascii="Times New Roman" w:hAnsi="Times New Roman" w:cs="Times New Roman"/>
            <w:color w:val="000000" w:themeColor="text1"/>
            <w:sz w:val="24"/>
            <w:szCs w:val="24"/>
          </w:rPr>
          <w:delText>to</w:delText>
        </w:r>
      </w:del>
      <w:r w:rsidR="00D4766B" w:rsidRPr="008075BE">
        <w:rPr>
          <w:rFonts w:ascii="Times New Roman" w:hAnsi="Times New Roman" w:cs="Times New Roman"/>
          <w:color w:val="000000" w:themeColor="text1"/>
          <w:sz w:val="24"/>
          <w:szCs w:val="24"/>
        </w:rPr>
        <w:t xml:space="preserve"> inflammatory bowel diseases and </w:t>
      </w:r>
      <w:del w:id="477" w:author="Sargsyan, Davit [JRDUS]" w:date="2024-12-25T14:34:00Z">
        <w:r w:rsidR="00D4766B" w:rsidRPr="008075BE" w:rsidDel="000A50F0">
          <w:rPr>
            <w:rFonts w:ascii="Times New Roman" w:hAnsi="Times New Roman" w:cs="Times New Roman"/>
            <w:color w:val="000000" w:themeColor="text1"/>
            <w:sz w:val="24"/>
            <w:szCs w:val="24"/>
          </w:rPr>
          <w:delText xml:space="preserve">suggested </w:delText>
        </w:r>
      </w:del>
      <w:ins w:id="478" w:author="Sargsyan, Davit [JRDUS]" w:date="2024-12-25T14:34:00Z">
        <w:r w:rsidR="000A50F0">
          <w:rPr>
            <w:rFonts w:ascii="Times New Roman" w:hAnsi="Times New Roman" w:cs="Times New Roman"/>
            <w:color w:val="000000" w:themeColor="text1"/>
            <w:sz w:val="24"/>
            <w:szCs w:val="24"/>
          </w:rPr>
          <w:t>hinted at</w:t>
        </w:r>
        <w:r w:rsidR="000A50F0" w:rsidRPr="008075BE">
          <w:rPr>
            <w:rFonts w:ascii="Times New Roman" w:hAnsi="Times New Roman" w:cs="Times New Roman"/>
            <w:color w:val="000000" w:themeColor="text1"/>
            <w:sz w:val="24"/>
            <w:szCs w:val="24"/>
          </w:rPr>
          <w:t xml:space="preserve"> </w:t>
        </w:r>
      </w:ins>
      <w:r w:rsidR="00D4766B" w:rsidRPr="008075BE">
        <w:rPr>
          <w:rFonts w:ascii="Times New Roman" w:hAnsi="Times New Roman" w:cs="Times New Roman"/>
          <w:color w:val="000000" w:themeColor="text1"/>
          <w:sz w:val="24"/>
          <w:szCs w:val="24"/>
        </w:rPr>
        <w:t xml:space="preserve">the host-microbiota interaction by </w:t>
      </w:r>
      <w:del w:id="479" w:author="Sargsyan, Davit [JRDUS]" w:date="2024-12-25T13:47:00Z">
        <w:r w:rsidR="00D4766B" w:rsidRPr="008075BE" w:rsidDel="00714CEB">
          <w:rPr>
            <w:rFonts w:ascii="Times New Roman" w:hAnsi="Times New Roman" w:cs="Times New Roman"/>
            <w:color w:val="000000" w:themeColor="text1"/>
            <w:sz w:val="24"/>
            <w:szCs w:val="24"/>
          </w:rPr>
          <w:lastRenderedPageBreak/>
          <w:delText xml:space="preserve">shifting </w:delText>
        </w:r>
      </w:del>
      <w:ins w:id="480" w:author="Sargsyan, Davit [JRDUS]" w:date="2024-12-25T13:47:00Z">
        <w:r w:rsidR="00714CEB">
          <w:rPr>
            <w:rFonts w:ascii="Times New Roman" w:hAnsi="Times New Roman" w:cs="Times New Roman"/>
            <w:color w:val="000000" w:themeColor="text1"/>
            <w:sz w:val="24"/>
            <w:szCs w:val="24"/>
          </w:rPr>
          <w:t>altering</w:t>
        </w:r>
        <w:r w:rsidR="00714CEB" w:rsidRPr="008075BE">
          <w:rPr>
            <w:rFonts w:ascii="Times New Roman" w:hAnsi="Times New Roman" w:cs="Times New Roman"/>
            <w:color w:val="000000" w:themeColor="text1"/>
            <w:sz w:val="24"/>
            <w:szCs w:val="24"/>
          </w:rPr>
          <w:t xml:space="preserve"> </w:t>
        </w:r>
      </w:ins>
      <w:r w:rsidR="00D4766B" w:rsidRPr="008075BE">
        <w:rPr>
          <w:rFonts w:ascii="Times New Roman" w:hAnsi="Times New Roman" w:cs="Times New Roman"/>
          <w:color w:val="000000" w:themeColor="text1"/>
          <w:sz w:val="24"/>
          <w:szCs w:val="24"/>
        </w:rPr>
        <w:t xml:space="preserve">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2F0BC9C7" w:rsidR="0068652B" w:rsidRPr="008075BE" w:rsidRDefault="007C2087" w:rsidP="00A045D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and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w:t>
      </w:r>
      <w:del w:id="481" w:author="Sargsyan, Davit [JRDUS]" w:date="2024-12-25T14:36:00Z">
        <w:r w:rsidR="0068652B" w:rsidRPr="008075BE" w:rsidDel="004D47F2">
          <w:rPr>
            <w:rFonts w:ascii="Times New Roman" w:hAnsi="Times New Roman" w:cs="Times New Roman"/>
            <w:color w:val="000000" w:themeColor="text1"/>
            <w:sz w:val="24"/>
            <w:szCs w:val="24"/>
          </w:rPr>
          <w:delText>demonstrate</w:delText>
        </w:r>
        <w:r w:rsidR="004A2AF9" w:rsidRPr="008075BE" w:rsidDel="004D47F2">
          <w:rPr>
            <w:rFonts w:ascii="Times New Roman" w:hAnsi="Times New Roman" w:cs="Times New Roman"/>
            <w:color w:val="000000" w:themeColor="text1"/>
            <w:sz w:val="24"/>
            <w:szCs w:val="24"/>
          </w:rPr>
          <w:delText>d</w:delText>
        </w:r>
        <w:r w:rsidR="0068652B" w:rsidRPr="008075BE" w:rsidDel="004D47F2">
          <w:rPr>
            <w:rFonts w:ascii="Times New Roman" w:hAnsi="Times New Roman" w:cs="Times New Roman"/>
            <w:color w:val="000000" w:themeColor="text1"/>
            <w:sz w:val="24"/>
            <w:szCs w:val="24"/>
          </w:rPr>
          <w:delText xml:space="preserve"> </w:delText>
        </w:r>
      </w:del>
      <w:ins w:id="482" w:author="Sargsyan, Davit [JRDUS]" w:date="2024-12-25T14:36:00Z">
        <w:r w:rsidR="004D47F2">
          <w:rPr>
            <w:rFonts w:ascii="Times New Roman" w:hAnsi="Times New Roman" w:cs="Times New Roman"/>
            <w:color w:val="000000" w:themeColor="text1"/>
            <w:sz w:val="24"/>
            <w:szCs w:val="24"/>
          </w:rPr>
          <w:t>showed</w:t>
        </w:r>
        <w:r w:rsidR="004D47F2"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that </w:t>
      </w:r>
      <w:del w:id="483" w:author="Sargsyan, Davit [JRDUS]" w:date="2024-12-25T14:36:00Z">
        <w:r w:rsidR="0068652B" w:rsidRPr="008075BE" w:rsidDel="004D47F2">
          <w:rPr>
            <w:rFonts w:ascii="Times New Roman" w:hAnsi="Times New Roman" w:cs="Times New Roman"/>
            <w:color w:val="000000" w:themeColor="text1"/>
            <w:sz w:val="24"/>
            <w:szCs w:val="24"/>
          </w:rPr>
          <w:delText xml:space="preserve">host </w:delText>
        </w:r>
      </w:del>
      <w:ins w:id="484" w:author="Sargsyan, Davit [JRDUS]" w:date="2024-12-25T14:36:00Z">
        <w:r w:rsidR="004D47F2">
          <w:rPr>
            <w:rFonts w:ascii="Times New Roman" w:hAnsi="Times New Roman" w:cs="Times New Roman"/>
            <w:color w:val="000000" w:themeColor="text1"/>
            <w:sz w:val="24"/>
            <w:szCs w:val="24"/>
          </w:rPr>
          <w:t xml:space="preserve">the </w:t>
        </w:r>
      </w:ins>
      <w:r w:rsidR="0068652B" w:rsidRPr="008075BE">
        <w:rPr>
          <w:rFonts w:ascii="Times New Roman" w:hAnsi="Times New Roman" w:cs="Times New Roman"/>
          <w:color w:val="000000" w:themeColor="text1"/>
          <w:sz w:val="24"/>
          <w:szCs w:val="24"/>
        </w:rPr>
        <w:t xml:space="preserve">genotype </w:t>
      </w:r>
      <w:ins w:id="485" w:author="Sargsyan, Davit [JRDUS]" w:date="2024-12-25T14:36:00Z">
        <w:r w:rsidR="004D47F2">
          <w:rPr>
            <w:rFonts w:ascii="Times New Roman" w:hAnsi="Times New Roman" w:cs="Times New Roman"/>
            <w:color w:val="000000" w:themeColor="text1"/>
            <w:sz w:val="24"/>
            <w:szCs w:val="24"/>
          </w:rPr>
          <w:t xml:space="preserve">of the host </w:t>
        </w:r>
      </w:ins>
      <w:r w:rsidR="0068652B" w:rsidRPr="008075BE">
        <w:rPr>
          <w:rFonts w:ascii="Times New Roman" w:hAnsi="Times New Roman" w:cs="Times New Roman"/>
          <w:color w:val="000000" w:themeColor="text1"/>
          <w:sz w:val="24"/>
          <w:szCs w:val="24"/>
        </w:rPr>
        <w:t xml:space="preserve">and diet </w:t>
      </w:r>
      <w:r w:rsidR="004A2AF9" w:rsidRPr="008075BE">
        <w:rPr>
          <w:rFonts w:ascii="Times New Roman" w:hAnsi="Times New Roman" w:cs="Times New Roman"/>
          <w:color w:val="000000" w:themeColor="text1"/>
          <w:sz w:val="24"/>
          <w:szCs w:val="24"/>
        </w:rPr>
        <w:t xml:space="preserve">may </w:t>
      </w:r>
      <w:del w:id="486" w:author="Sargsyan, Davit [JRDUS]" w:date="2024-12-25T14:36:00Z">
        <w:r w:rsidR="0068652B" w:rsidRPr="008075BE" w:rsidDel="004D47F2">
          <w:rPr>
            <w:rFonts w:ascii="Times New Roman" w:hAnsi="Times New Roman" w:cs="Times New Roman"/>
            <w:color w:val="000000" w:themeColor="text1"/>
            <w:sz w:val="24"/>
            <w:szCs w:val="24"/>
          </w:rPr>
          <w:delText>alter gut microbiota</w:delText>
        </w:r>
      </w:del>
      <w:ins w:id="487" w:author="Sargsyan, Davit [JRDUS]" w:date="2024-12-25T14:36:00Z">
        <w:r w:rsidR="004D47F2">
          <w:rPr>
            <w:rFonts w:ascii="Times New Roman" w:hAnsi="Times New Roman" w:cs="Times New Roman"/>
            <w:color w:val="000000" w:themeColor="text1"/>
            <w:sz w:val="24"/>
            <w:szCs w:val="24"/>
          </w:rPr>
          <w:t xml:space="preserve">was linked with </w:t>
        </w:r>
      </w:ins>
      <w:ins w:id="488" w:author="Sargsyan, Davit [JRDUS]" w:date="2024-12-25T14:37:00Z">
        <w:r w:rsidR="004D47F2">
          <w:rPr>
            <w:rFonts w:ascii="Times New Roman" w:hAnsi="Times New Roman" w:cs="Times New Roman"/>
            <w:color w:val="000000" w:themeColor="text1"/>
            <w:sz w:val="24"/>
            <w:szCs w:val="24"/>
          </w:rPr>
          <w:t>microbiome composition</w:t>
        </w:r>
      </w:ins>
      <w:r w:rsidR="0068652B" w:rsidRPr="008075BE">
        <w:rPr>
          <w:rFonts w:ascii="Times New Roman" w:hAnsi="Times New Roman" w:cs="Times New Roman"/>
          <w:color w:val="000000" w:themeColor="text1"/>
          <w:sz w:val="24"/>
          <w:szCs w:val="24"/>
        </w:rPr>
        <w:t>. Both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w:t>
      </w:r>
      <w:del w:id="489" w:author="Sargsyan, Davit [JRDUS]" w:date="2024-12-25T14:41:00Z">
        <w:r w:rsidR="0068652B" w:rsidRPr="008075BE" w:rsidDel="004D47F2">
          <w:rPr>
            <w:rFonts w:ascii="Times New Roman" w:hAnsi="Times New Roman" w:cs="Times New Roman"/>
            <w:color w:val="000000" w:themeColor="text1"/>
            <w:sz w:val="24"/>
            <w:szCs w:val="24"/>
          </w:rPr>
          <w:delText>diet</w:delText>
        </w:r>
        <w:r w:rsidR="00EE417F" w:rsidRPr="008075BE" w:rsidDel="004D47F2">
          <w:rPr>
            <w:rFonts w:ascii="Times New Roman" w:hAnsi="Times New Roman" w:cs="Times New Roman"/>
            <w:color w:val="000000" w:themeColor="text1"/>
            <w:sz w:val="24"/>
            <w:szCs w:val="24"/>
          </w:rPr>
          <w:delText xml:space="preserve"> and </w:delText>
        </w:r>
      </w:del>
      <w:r w:rsidR="00EE417F" w:rsidRPr="008075BE">
        <w:rPr>
          <w:rFonts w:ascii="Times New Roman" w:hAnsi="Times New Roman" w:cs="Times New Roman"/>
          <w:color w:val="000000" w:themeColor="text1"/>
          <w:sz w:val="24"/>
          <w:szCs w:val="24"/>
        </w:rPr>
        <w:t>genotype</w:t>
      </w:r>
      <w:ins w:id="490" w:author="Sargsyan, Davit [JRDUS]" w:date="2024-12-25T14:42:00Z">
        <w:r w:rsidR="004D47F2">
          <w:rPr>
            <w:rFonts w:ascii="Times New Roman" w:hAnsi="Times New Roman" w:cs="Times New Roman"/>
            <w:color w:val="000000" w:themeColor="text1"/>
            <w:sz w:val="24"/>
            <w:szCs w:val="24"/>
          </w:rPr>
          <w:t xml:space="preserve"> and diet</w:t>
        </w:r>
      </w:ins>
      <w:del w:id="491" w:author="Sargsyan, Davit [JRDUS]" w:date="2024-12-25T14:38:00Z">
        <w:r w:rsidR="0068652B" w:rsidRPr="008075BE" w:rsidDel="004D47F2">
          <w:rPr>
            <w:rFonts w:ascii="Times New Roman" w:hAnsi="Times New Roman" w:cs="Times New Roman"/>
            <w:color w:val="000000" w:themeColor="text1"/>
            <w:sz w:val="24"/>
            <w:szCs w:val="24"/>
          </w:rPr>
          <w:delText xml:space="preserve">, </w:delText>
        </w:r>
      </w:del>
      <w:del w:id="492" w:author="Sargsyan, Davit [JRDUS]" w:date="2024-12-25T14:37:00Z">
        <w:r w:rsidR="0068652B" w:rsidRPr="008075BE" w:rsidDel="004D47F2">
          <w:rPr>
            <w:rFonts w:ascii="Times New Roman" w:hAnsi="Times New Roman" w:cs="Times New Roman"/>
            <w:color w:val="000000" w:themeColor="text1"/>
            <w:sz w:val="24"/>
            <w:szCs w:val="24"/>
          </w:rPr>
          <w:delText xml:space="preserve">and Nrf2 </w:delText>
        </w:r>
        <w:r w:rsidR="004A2AF9" w:rsidRPr="008075BE" w:rsidDel="004D47F2">
          <w:rPr>
            <w:rFonts w:ascii="Times New Roman" w:hAnsi="Times New Roman" w:cs="Times New Roman"/>
            <w:color w:val="000000" w:themeColor="text1"/>
            <w:sz w:val="24"/>
            <w:szCs w:val="24"/>
          </w:rPr>
          <w:delText xml:space="preserve">KO </w:delText>
        </w:r>
        <w:r w:rsidR="0068652B" w:rsidRPr="008075BE" w:rsidDel="004D47F2">
          <w:rPr>
            <w:rFonts w:ascii="Times New Roman" w:hAnsi="Times New Roman" w:cs="Times New Roman"/>
            <w:color w:val="000000" w:themeColor="text1"/>
            <w:sz w:val="24"/>
            <w:szCs w:val="24"/>
          </w:rPr>
          <w:delText>genotype</w:delText>
        </w:r>
      </w:del>
      <w:del w:id="493" w:author="Sargsyan, Davit [JRDUS]" w:date="2024-12-25T14:38:00Z">
        <w:r w:rsidR="0068652B" w:rsidRPr="008075BE" w:rsidDel="004D47F2">
          <w:rPr>
            <w:rFonts w:ascii="Times New Roman" w:hAnsi="Times New Roman" w:cs="Times New Roman"/>
            <w:color w:val="000000" w:themeColor="text1"/>
            <w:sz w:val="24"/>
            <w:szCs w:val="24"/>
          </w:rPr>
          <w:delText xml:space="preserve"> </w:delText>
        </w:r>
      </w:del>
      <w:del w:id="494" w:author="Sargsyan, Davit [JRDUS]" w:date="2024-12-25T14:37:00Z">
        <w:r w:rsidR="0068652B" w:rsidRPr="008075BE" w:rsidDel="004D47F2">
          <w:rPr>
            <w:rFonts w:ascii="Times New Roman" w:hAnsi="Times New Roman" w:cs="Times New Roman"/>
            <w:color w:val="000000" w:themeColor="text1"/>
            <w:sz w:val="24"/>
            <w:szCs w:val="24"/>
          </w:rPr>
          <w:delText>show</w:delText>
        </w:r>
        <w:r w:rsidR="00DD169A" w:rsidRPr="008075BE" w:rsidDel="004D47F2">
          <w:rPr>
            <w:rFonts w:ascii="Times New Roman" w:hAnsi="Times New Roman" w:cs="Times New Roman"/>
            <w:color w:val="000000" w:themeColor="text1"/>
            <w:sz w:val="24"/>
            <w:szCs w:val="24"/>
          </w:rPr>
          <w:delText>ed</w:delText>
        </w:r>
        <w:r w:rsidR="0068652B" w:rsidRPr="008075BE" w:rsidDel="004D47F2">
          <w:rPr>
            <w:rFonts w:ascii="Times New Roman" w:hAnsi="Times New Roman" w:cs="Times New Roman"/>
            <w:color w:val="000000" w:themeColor="text1"/>
            <w:sz w:val="24"/>
            <w:szCs w:val="24"/>
          </w:rPr>
          <w:delText xml:space="preserve"> </w:delText>
        </w:r>
      </w:del>
      <w:del w:id="495" w:author="Sargsyan, Davit [JRDUS]" w:date="2024-12-25T14:38:00Z">
        <w:r w:rsidR="0068652B" w:rsidRPr="008075BE" w:rsidDel="004D47F2">
          <w:rPr>
            <w:rFonts w:ascii="Times New Roman" w:hAnsi="Times New Roman" w:cs="Times New Roman"/>
            <w:color w:val="000000" w:themeColor="text1"/>
            <w:sz w:val="24"/>
            <w:szCs w:val="24"/>
          </w:rPr>
          <w:delText>stronger effects on the bacterial diversity than diet</w:delText>
        </w:r>
      </w:del>
      <w:r w:rsidR="0068652B" w:rsidRPr="008075BE">
        <w:rPr>
          <w:rFonts w:ascii="Times New Roman" w:hAnsi="Times New Roman" w:cs="Times New Roman"/>
          <w:color w:val="000000" w:themeColor="text1"/>
          <w:sz w:val="24"/>
          <w:szCs w:val="24"/>
        </w:rPr>
        <w:t xml:space="preserve">. </w:t>
      </w:r>
      <w:ins w:id="496" w:author="Sargsyan, Davit [JRDUS]" w:date="2024-12-25T14:40:00Z">
        <w:r w:rsidR="004D47F2">
          <w:rPr>
            <w:rFonts w:ascii="Times New Roman" w:hAnsi="Times New Roman" w:cs="Times New Roman"/>
            <w:color w:val="000000" w:themeColor="text1"/>
            <w:sz w:val="24"/>
            <w:szCs w:val="24"/>
          </w:rPr>
          <w:t>Nrf2 KO and diet affected b</w:t>
        </w:r>
      </w:ins>
      <w:ins w:id="497" w:author="Sargsyan, Davit [JRDUS]" w:date="2024-12-25T14:39:00Z">
        <w:r w:rsidR="004D47F2">
          <w:rPr>
            <w:rFonts w:ascii="Times New Roman" w:hAnsi="Times New Roman" w:cs="Times New Roman"/>
            <w:color w:val="000000" w:themeColor="text1"/>
            <w:sz w:val="24"/>
            <w:szCs w:val="24"/>
          </w:rPr>
          <w:t xml:space="preserve">acterial phylum that were found in high abundance such as </w:t>
        </w:r>
      </w:ins>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del w:id="498" w:author="Sargsyan, Davit [JRDUS]" w:date="2024-12-25T14:40:00Z">
        <w:r w:rsidR="004A2AF9" w:rsidRPr="008075BE" w:rsidDel="004D47F2">
          <w:rPr>
            <w:rFonts w:ascii="Times New Roman" w:hAnsi="Times New Roman" w:cs="Times New Roman"/>
            <w:color w:val="000000" w:themeColor="text1"/>
            <w:sz w:val="24"/>
            <w:szCs w:val="24"/>
          </w:rPr>
          <w:delText xml:space="preserve">, </w:delText>
        </w:r>
      </w:del>
      <w:del w:id="499" w:author="Sargsyan, Davit [JRDUS]" w:date="2024-12-25T14:39:00Z">
        <w:r w:rsidR="0068652B" w:rsidRPr="008075BE" w:rsidDel="004D47F2">
          <w:rPr>
            <w:rFonts w:ascii="Times New Roman" w:hAnsi="Times New Roman" w:cs="Times New Roman"/>
            <w:color w:val="000000" w:themeColor="text1"/>
            <w:sz w:val="24"/>
            <w:szCs w:val="24"/>
          </w:rPr>
          <w:delText xml:space="preserve">the </w:delText>
        </w:r>
        <w:r w:rsidR="004A2AF9" w:rsidRPr="008075BE" w:rsidDel="004D47F2">
          <w:rPr>
            <w:rFonts w:ascii="Times New Roman" w:hAnsi="Times New Roman" w:cs="Times New Roman"/>
            <w:color w:val="000000" w:themeColor="text1"/>
            <w:sz w:val="24"/>
            <w:szCs w:val="24"/>
          </w:rPr>
          <w:delText>most abundant</w:delText>
        </w:r>
        <w:r w:rsidR="0068652B" w:rsidRPr="008075BE" w:rsidDel="004D47F2">
          <w:rPr>
            <w:rFonts w:ascii="Times New Roman" w:hAnsi="Times New Roman" w:cs="Times New Roman"/>
            <w:color w:val="000000" w:themeColor="text1"/>
            <w:sz w:val="24"/>
            <w:szCs w:val="24"/>
          </w:rPr>
          <w:delText xml:space="preserve"> bacterial phyla</w:delText>
        </w:r>
        <w:r w:rsidR="004A2AF9" w:rsidRPr="008075BE" w:rsidDel="004D47F2">
          <w:rPr>
            <w:rFonts w:ascii="Times New Roman" w:hAnsi="Times New Roman" w:cs="Times New Roman"/>
            <w:color w:val="000000" w:themeColor="text1"/>
            <w:sz w:val="24"/>
            <w:szCs w:val="24"/>
          </w:rPr>
          <w:delText xml:space="preserve">, </w:delText>
        </w:r>
      </w:del>
      <w:del w:id="500" w:author="Sargsyan, Davit [JRDUS]" w:date="2024-12-25T14:40:00Z">
        <w:r w:rsidR="004A2AF9" w:rsidRPr="008075BE" w:rsidDel="004D47F2">
          <w:rPr>
            <w:rFonts w:ascii="Times New Roman" w:hAnsi="Times New Roman" w:cs="Times New Roman"/>
            <w:color w:val="000000" w:themeColor="text1"/>
            <w:sz w:val="24"/>
            <w:szCs w:val="24"/>
          </w:rPr>
          <w:delText>have</w:delText>
        </w:r>
        <w:r w:rsidR="0068652B" w:rsidRPr="008075BE" w:rsidDel="004D47F2">
          <w:rPr>
            <w:rFonts w:ascii="Times New Roman" w:hAnsi="Times New Roman" w:cs="Times New Roman"/>
            <w:color w:val="000000" w:themeColor="text1"/>
            <w:sz w:val="24"/>
            <w:szCs w:val="24"/>
          </w:rPr>
          <w:delText xml:space="preserve"> been altered by </w:delText>
        </w:r>
        <w:r w:rsidR="00B9571B" w:rsidRPr="008075BE" w:rsidDel="004D47F2">
          <w:rPr>
            <w:rFonts w:ascii="Times New Roman" w:hAnsi="Times New Roman" w:cs="Times New Roman"/>
            <w:color w:val="000000" w:themeColor="text1"/>
            <w:sz w:val="24"/>
            <w:szCs w:val="24"/>
          </w:rPr>
          <w:delText>both</w:delText>
        </w:r>
        <w:r w:rsidR="004A2AF9" w:rsidRPr="008075BE" w:rsidDel="004D47F2">
          <w:rPr>
            <w:rFonts w:ascii="Times New Roman" w:hAnsi="Times New Roman" w:cs="Times New Roman"/>
            <w:color w:val="000000" w:themeColor="text1"/>
            <w:sz w:val="24"/>
            <w:szCs w:val="24"/>
          </w:rPr>
          <w:delText xml:space="preserve"> </w:delText>
        </w:r>
        <w:r w:rsidR="0068652B" w:rsidRPr="008075BE" w:rsidDel="004D47F2">
          <w:rPr>
            <w:rFonts w:ascii="Times New Roman" w:hAnsi="Times New Roman" w:cs="Times New Roman"/>
            <w:color w:val="000000" w:themeColor="text1"/>
            <w:sz w:val="24"/>
            <w:szCs w:val="24"/>
          </w:rPr>
          <w:delText>diet and Nrf2 K</w:delText>
        </w:r>
        <w:r w:rsidR="004A2AF9" w:rsidRPr="008075BE" w:rsidDel="004D47F2">
          <w:rPr>
            <w:rFonts w:ascii="Times New Roman" w:hAnsi="Times New Roman" w:cs="Times New Roman"/>
            <w:color w:val="000000" w:themeColor="text1"/>
            <w:sz w:val="24"/>
            <w:szCs w:val="24"/>
          </w:rPr>
          <w:delText>O</w:delText>
        </w:r>
      </w:del>
      <w:r w:rsidR="0068652B" w:rsidRPr="008075BE">
        <w:rPr>
          <w:rFonts w:ascii="Times New Roman" w:hAnsi="Times New Roman" w:cs="Times New Roman"/>
          <w:color w:val="000000" w:themeColor="text1"/>
          <w:sz w:val="24"/>
          <w:szCs w:val="24"/>
        </w:rPr>
        <w:t xml:space="preserve">. </w:t>
      </w:r>
      <w:del w:id="501" w:author="Sargsyan, Davit [JRDUS]" w:date="2024-12-25T14:41:00Z">
        <w:r w:rsidR="0068652B" w:rsidRPr="008075BE" w:rsidDel="004D47F2">
          <w:rPr>
            <w:rFonts w:ascii="Times New Roman" w:hAnsi="Times New Roman" w:cs="Times New Roman"/>
            <w:color w:val="000000" w:themeColor="text1"/>
            <w:sz w:val="24"/>
            <w:szCs w:val="24"/>
          </w:rPr>
          <w:delText>Individual bacteria at different taxonomic levels show</w:delText>
        </w:r>
        <w:r w:rsidR="004A2AF9" w:rsidRPr="008075BE" w:rsidDel="004D47F2">
          <w:rPr>
            <w:rFonts w:ascii="Times New Roman" w:hAnsi="Times New Roman" w:cs="Times New Roman"/>
            <w:color w:val="000000" w:themeColor="text1"/>
            <w:sz w:val="24"/>
            <w:szCs w:val="24"/>
          </w:rPr>
          <w:delText>ed a pattern of being</w:delText>
        </w:r>
        <w:r w:rsidR="0068652B" w:rsidRPr="008075BE" w:rsidDel="004D47F2">
          <w:rPr>
            <w:rFonts w:ascii="Times New Roman" w:hAnsi="Times New Roman" w:cs="Times New Roman"/>
            <w:color w:val="000000" w:themeColor="text1"/>
            <w:sz w:val="24"/>
            <w:szCs w:val="24"/>
          </w:rPr>
          <w:delText xml:space="preserve"> consistently affected by genotype and diet. For instance, </w:delText>
        </w:r>
      </w:del>
      <w:ins w:id="502" w:author="Sargsyan, Davit [JRDUS]" w:date="2024-12-25T14:42:00Z">
        <w:r w:rsidR="004D47F2">
          <w:rPr>
            <w:rFonts w:ascii="Times New Roman" w:hAnsi="Times New Roman" w:cs="Times New Roman"/>
            <w:color w:val="000000" w:themeColor="text1"/>
            <w:sz w:val="24"/>
            <w:szCs w:val="24"/>
          </w:rPr>
          <w:t xml:space="preserve">Nrf2 KO mice </w:t>
        </w:r>
      </w:ins>
      <w:ins w:id="503" w:author="Sargsyan, Davit [JRDUS]" w:date="2024-12-25T14:43:00Z">
        <w:r w:rsidR="004D47F2">
          <w:rPr>
            <w:rFonts w:ascii="Times New Roman" w:hAnsi="Times New Roman" w:cs="Times New Roman"/>
            <w:color w:val="000000" w:themeColor="text1"/>
            <w:sz w:val="24"/>
            <w:szCs w:val="24"/>
          </w:rPr>
          <w:t xml:space="preserve">and mice fed with PEITC-enriched diet </w:t>
        </w:r>
      </w:ins>
      <w:ins w:id="504" w:author="Sargsyan, Davit [JRDUS]" w:date="2024-12-25T14:42:00Z">
        <w:r w:rsidR="004D47F2">
          <w:rPr>
            <w:rFonts w:ascii="Times New Roman" w:hAnsi="Times New Roman" w:cs="Times New Roman"/>
            <w:color w:val="000000" w:themeColor="text1"/>
            <w:sz w:val="24"/>
            <w:szCs w:val="24"/>
          </w:rPr>
          <w:t xml:space="preserve">also had higher relative abundance of </w:t>
        </w:r>
      </w:ins>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del w:id="505" w:author="Sargsyan, Davit [JRDUS]" w:date="2024-12-25T14:43:00Z">
        <w:r w:rsidR="0068652B" w:rsidRPr="008075BE" w:rsidDel="004D47F2">
          <w:rPr>
            <w:rFonts w:ascii="Times New Roman" w:hAnsi="Times New Roman" w:cs="Times New Roman"/>
            <w:color w:val="000000" w:themeColor="text1"/>
            <w:sz w:val="24"/>
            <w:szCs w:val="24"/>
          </w:rPr>
          <w:delText xml:space="preserve"> </w:delText>
        </w:r>
        <w:r w:rsidR="004A2AF9" w:rsidRPr="008075BE" w:rsidDel="004D47F2">
          <w:rPr>
            <w:rFonts w:ascii="Times New Roman" w:hAnsi="Times New Roman" w:cs="Times New Roman"/>
            <w:color w:val="000000" w:themeColor="text1"/>
            <w:sz w:val="24"/>
            <w:szCs w:val="24"/>
          </w:rPr>
          <w:delText>was</w:delText>
        </w:r>
        <w:r w:rsidR="0068652B" w:rsidRPr="008075BE" w:rsidDel="004D47F2">
          <w:rPr>
            <w:rFonts w:ascii="Times New Roman" w:hAnsi="Times New Roman" w:cs="Times New Roman"/>
            <w:color w:val="000000" w:themeColor="text1"/>
            <w:sz w:val="24"/>
            <w:szCs w:val="24"/>
          </w:rPr>
          <w:delText xml:space="preserve"> </w:delText>
        </w:r>
        <w:r w:rsidR="00EE417F" w:rsidRPr="008075BE" w:rsidDel="004D47F2">
          <w:rPr>
            <w:rFonts w:ascii="Times New Roman" w:hAnsi="Times New Roman" w:cs="Times New Roman"/>
            <w:color w:val="000000" w:themeColor="text1"/>
            <w:sz w:val="24"/>
            <w:szCs w:val="24"/>
          </w:rPr>
          <w:delText>found</w:delText>
        </w:r>
        <w:r w:rsidR="004A2AF9" w:rsidRPr="008075BE" w:rsidDel="004D47F2">
          <w:rPr>
            <w:rFonts w:ascii="Times New Roman" w:hAnsi="Times New Roman" w:cs="Times New Roman"/>
            <w:color w:val="000000" w:themeColor="text1"/>
            <w:sz w:val="24"/>
            <w:szCs w:val="24"/>
          </w:rPr>
          <w:delText xml:space="preserve"> in higher relative abundance in</w:delText>
        </w:r>
        <w:r w:rsidR="0068652B" w:rsidRPr="008075BE" w:rsidDel="004D47F2">
          <w:rPr>
            <w:rFonts w:ascii="Times New Roman" w:hAnsi="Times New Roman" w:cs="Times New Roman"/>
            <w:color w:val="000000" w:themeColor="text1"/>
            <w:sz w:val="24"/>
            <w:szCs w:val="24"/>
          </w:rPr>
          <w:delText xml:space="preserve"> </w:delText>
        </w:r>
        <w:r w:rsidR="004A2AF9" w:rsidRPr="008075BE" w:rsidDel="004D47F2">
          <w:rPr>
            <w:rFonts w:ascii="Times New Roman" w:hAnsi="Times New Roman" w:cs="Times New Roman"/>
            <w:color w:val="000000" w:themeColor="text1"/>
            <w:sz w:val="24"/>
            <w:szCs w:val="24"/>
          </w:rPr>
          <w:delText xml:space="preserve">the </w:delText>
        </w:r>
        <w:r w:rsidR="0068652B" w:rsidRPr="008075BE" w:rsidDel="004D47F2">
          <w:rPr>
            <w:rFonts w:ascii="Times New Roman" w:hAnsi="Times New Roman" w:cs="Times New Roman"/>
            <w:color w:val="000000" w:themeColor="text1"/>
            <w:sz w:val="24"/>
            <w:szCs w:val="24"/>
          </w:rPr>
          <w:delText>PEITC</w:delText>
        </w:r>
        <w:r w:rsidR="004A2AF9" w:rsidRPr="008075BE" w:rsidDel="004D47F2">
          <w:rPr>
            <w:rFonts w:ascii="Times New Roman" w:hAnsi="Times New Roman" w:cs="Times New Roman"/>
            <w:color w:val="000000" w:themeColor="text1"/>
            <w:sz w:val="24"/>
            <w:szCs w:val="24"/>
          </w:rPr>
          <w:delText>-</w:delText>
        </w:r>
        <w:r w:rsidR="00EE417F" w:rsidRPr="008075BE" w:rsidDel="004D47F2">
          <w:rPr>
            <w:rFonts w:ascii="Times New Roman" w:hAnsi="Times New Roman" w:cs="Times New Roman"/>
            <w:color w:val="000000" w:themeColor="text1"/>
            <w:sz w:val="24"/>
            <w:szCs w:val="24"/>
          </w:rPr>
          <w:delText xml:space="preserve">added diet </w:delText>
        </w:r>
        <w:r w:rsidR="004A2AF9" w:rsidRPr="008075BE" w:rsidDel="004D47F2">
          <w:rPr>
            <w:rFonts w:ascii="Times New Roman" w:hAnsi="Times New Roman" w:cs="Times New Roman"/>
            <w:color w:val="000000" w:themeColor="text1"/>
            <w:sz w:val="24"/>
            <w:szCs w:val="24"/>
          </w:rPr>
          <w:delText xml:space="preserve">groups </w:delText>
        </w:r>
        <w:r w:rsidR="0068652B" w:rsidRPr="008075BE" w:rsidDel="004D47F2">
          <w:rPr>
            <w:rFonts w:ascii="Times New Roman" w:hAnsi="Times New Roman" w:cs="Times New Roman"/>
            <w:color w:val="000000" w:themeColor="text1"/>
            <w:sz w:val="24"/>
            <w:szCs w:val="24"/>
          </w:rPr>
          <w:delText>and in Nrf2 KO mice</w:delText>
        </w:r>
      </w:del>
      <w:r w:rsidR="0068652B" w:rsidRPr="008075BE">
        <w:rPr>
          <w:rFonts w:ascii="Times New Roman" w:hAnsi="Times New Roman" w:cs="Times New Roman"/>
          <w:color w:val="000000" w:themeColor="text1"/>
          <w:sz w:val="24"/>
          <w:szCs w:val="24"/>
        </w:rPr>
        <w:t xml:space="preserve">. </w:t>
      </w:r>
    </w:p>
    <w:p w14:paraId="253F519B" w14:textId="35C76CDF" w:rsidR="0068652B" w:rsidRPr="008075BE" w:rsidRDefault="0068652B"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del w:id="506" w:author="Sargsyan, Davit [JRDUS]" w:date="2024-12-25T14:44:00Z">
        <w:r w:rsidRPr="008075BE" w:rsidDel="00414845">
          <w:rPr>
            <w:rFonts w:ascii="Times New Roman" w:hAnsi="Times New Roman" w:cs="Times New Roman"/>
            <w:color w:val="000000" w:themeColor="text1"/>
            <w:sz w:val="24"/>
            <w:szCs w:val="24"/>
          </w:rPr>
          <w:delText>So far</w:delText>
        </w:r>
      </w:del>
      <w:ins w:id="507" w:author="Sargsyan, Davit [JRDUS]" w:date="2024-12-25T14:44:00Z">
        <w:r w:rsidR="00414845">
          <w:rPr>
            <w:rFonts w:ascii="Times New Roman" w:hAnsi="Times New Roman" w:cs="Times New Roman"/>
            <w:color w:val="000000" w:themeColor="text1"/>
            <w:sz w:val="24"/>
            <w:szCs w:val="24"/>
          </w:rPr>
          <w:t>To date</w:t>
        </w:r>
      </w:ins>
      <w:r w:rsidRPr="008075BE">
        <w:rPr>
          <w:rFonts w:ascii="Times New Roman" w:hAnsi="Times New Roman" w:cs="Times New Roman"/>
          <w:color w:val="000000" w:themeColor="text1"/>
          <w:sz w:val="24"/>
          <w:szCs w:val="24"/>
        </w:rPr>
        <w:t xml:space="preserve">, eleven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species have been identified</w:t>
      </w:r>
      <w:ins w:id="508" w:author="Sargsyan, Davit [JRDUS]" w:date="2024-12-25T14:44:00Z">
        <w:r w:rsidR="005C2BFF">
          <w:rPr>
            <w:rFonts w:ascii="Times New Roman" w:hAnsi="Times New Roman" w:cs="Times New Roman"/>
            <w:color w:val="000000" w:themeColor="text1"/>
            <w:sz w:val="24"/>
            <w:szCs w:val="24"/>
          </w:rPr>
          <w:t>.</w:t>
        </w:r>
      </w:ins>
      <w:del w:id="509" w:author="Sargsyan, Davit [JRDUS]" w:date="2024-12-25T14:44:00Z">
        <w:r w:rsidRPr="008075BE" w:rsidDel="005C2BFF">
          <w:rPr>
            <w:rFonts w:ascii="Times New Roman" w:hAnsi="Times New Roman" w:cs="Times New Roman"/>
            <w:color w:val="000000" w:themeColor="text1"/>
            <w:sz w:val="24"/>
            <w:szCs w:val="24"/>
          </w:rPr>
          <w:delText xml:space="preserve"> and</w:delText>
        </w:r>
      </w:del>
      <w:r w:rsidRPr="008075BE">
        <w:rPr>
          <w:rFonts w:ascii="Times New Roman" w:hAnsi="Times New Roman" w:cs="Times New Roman"/>
          <w:color w:val="000000" w:themeColor="text1"/>
          <w:sz w:val="24"/>
          <w:szCs w:val="24"/>
        </w:rPr>
        <w:t xml:space="preserve"> </w:t>
      </w:r>
      <w:ins w:id="510" w:author="Sargsyan, Davit [JRDUS]" w:date="2024-12-25T14:44:00Z">
        <w:r w:rsidR="005C2BFF">
          <w:rPr>
            <w:rFonts w:ascii="Times New Roman" w:hAnsi="Times New Roman" w:cs="Times New Roman"/>
            <w:color w:val="000000" w:themeColor="text1"/>
            <w:sz w:val="24"/>
            <w:szCs w:val="24"/>
          </w:rPr>
          <w:t xml:space="preserve">These species </w:t>
        </w:r>
      </w:ins>
      <w:del w:id="511" w:author="Sargsyan, Davit [JRDUS]" w:date="2024-12-25T14:44:00Z">
        <w:r w:rsidRPr="008075BE" w:rsidDel="005C2BFF">
          <w:rPr>
            <w:rFonts w:ascii="Times New Roman" w:hAnsi="Times New Roman" w:cs="Times New Roman"/>
            <w:color w:val="000000" w:themeColor="text1"/>
            <w:sz w:val="24"/>
            <w:szCs w:val="24"/>
          </w:rPr>
          <w:delText>fall into</w:delText>
        </w:r>
      </w:del>
      <w:ins w:id="512" w:author="Sargsyan, Davit [JRDUS]" w:date="2024-12-25T14:44:00Z">
        <w:r w:rsidR="005C2BFF">
          <w:rPr>
            <w:rFonts w:ascii="Times New Roman" w:hAnsi="Times New Roman" w:cs="Times New Roman"/>
            <w:color w:val="000000" w:themeColor="text1"/>
            <w:sz w:val="24"/>
            <w:szCs w:val="24"/>
          </w:rPr>
          <w:t>belong to</w:t>
        </w:r>
      </w:ins>
      <w:r w:rsidRPr="008075BE">
        <w:rPr>
          <w:rFonts w:ascii="Times New Roman" w:hAnsi="Times New Roman" w:cs="Times New Roman"/>
          <w:color w:val="000000" w:themeColor="text1"/>
          <w:sz w:val="24"/>
          <w:szCs w:val="24"/>
        </w:rPr>
        <w:t xml:space="preserve"> bacterial famil</w:t>
      </w:r>
      <w:ins w:id="513" w:author="Sargsyan, Davit [JRDUS]" w:date="2024-12-25T14:45:00Z">
        <w:r w:rsidR="005C2BFF">
          <w:rPr>
            <w:rFonts w:ascii="Times New Roman" w:hAnsi="Times New Roman" w:cs="Times New Roman"/>
            <w:color w:val="000000" w:themeColor="text1"/>
            <w:sz w:val="24"/>
            <w:szCs w:val="24"/>
          </w:rPr>
          <w:t>y</w:t>
        </w:r>
      </w:ins>
      <w:del w:id="514" w:author="Sargsyan, Davit [JRDUS]" w:date="2024-12-25T14:44:00Z">
        <w:r w:rsidRPr="008075BE" w:rsidDel="005C2BFF">
          <w:rPr>
            <w:rFonts w:ascii="Times New Roman" w:hAnsi="Times New Roman" w:cs="Times New Roman"/>
            <w:color w:val="000000" w:themeColor="text1"/>
            <w:sz w:val="24"/>
            <w:szCs w:val="24"/>
          </w:rPr>
          <w:delText>y</w:delText>
        </w:r>
      </w:del>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Ruminococcaceae</w:t>
      </w:r>
      <w:proofErr w:type="spellEnd"/>
      <w:del w:id="515" w:author="Sargsyan, Davit [JRDUS]" w:date="2024-12-25T14:45:00Z">
        <w:r w:rsidRPr="008075BE" w:rsidDel="005C2BFF">
          <w:rPr>
            <w:rFonts w:ascii="Times New Roman" w:hAnsi="Times New Roman" w:cs="Times New Roman"/>
            <w:color w:val="000000" w:themeColor="text1"/>
            <w:sz w:val="24"/>
            <w:szCs w:val="24"/>
          </w:rPr>
          <w:delText xml:space="preserve"> and </w:delText>
        </w:r>
        <w:r w:rsidRPr="008075BE" w:rsidDel="005C2BFF">
          <w:rPr>
            <w:rFonts w:ascii="Times New Roman" w:hAnsi="Times New Roman" w:cs="Times New Roman"/>
            <w:i/>
            <w:iCs/>
            <w:color w:val="000000" w:themeColor="text1"/>
            <w:sz w:val="24"/>
            <w:szCs w:val="24"/>
          </w:rPr>
          <w:delText>Lachnospiraceae</w:delText>
        </w:r>
      </w:del>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Previous studies </w:t>
      </w:r>
      <w:del w:id="516" w:author="Sargsyan, Davit [JRDUS]" w:date="2024-12-25T14:45:00Z">
        <w:r w:rsidRPr="008075BE" w:rsidDel="005C2BFF">
          <w:rPr>
            <w:rFonts w:ascii="Times New Roman" w:hAnsi="Times New Roman" w:cs="Times New Roman"/>
            <w:color w:val="000000" w:themeColor="text1"/>
            <w:sz w:val="24"/>
            <w:szCs w:val="24"/>
          </w:rPr>
          <w:delText>show</w:delText>
        </w:r>
        <w:r w:rsidR="00632A74" w:rsidRPr="008075BE" w:rsidDel="005C2BFF">
          <w:rPr>
            <w:rFonts w:ascii="Times New Roman" w:hAnsi="Times New Roman" w:cs="Times New Roman"/>
            <w:color w:val="000000" w:themeColor="text1"/>
            <w:sz w:val="24"/>
            <w:szCs w:val="24"/>
          </w:rPr>
          <w:delText>ed</w:delText>
        </w:r>
        <w:r w:rsidRPr="008075BE" w:rsidDel="005C2BFF">
          <w:rPr>
            <w:rFonts w:ascii="Times New Roman" w:hAnsi="Times New Roman" w:cs="Times New Roman"/>
            <w:color w:val="000000" w:themeColor="text1"/>
            <w:sz w:val="24"/>
            <w:szCs w:val="24"/>
          </w:rPr>
          <w:delText xml:space="preserve"> </w:delText>
        </w:r>
      </w:del>
      <w:ins w:id="517" w:author="Sargsyan, Davit [JRDUS]" w:date="2024-12-25T14:45:00Z">
        <w:r w:rsidR="005C2BFF">
          <w:rPr>
            <w:rFonts w:ascii="Times New Roman" w:hAnsi="Times New Roman" w:cs="Times New Roman"/>
            <w:color w:val="000000" w:themeColor="text1"/>
            <w:sz w:val="24"/>
            <w:szCs w:val="24"/>
          </w:rPr>
          <w:t>have shown</w:t>
        </w:r>
        <w:r w:rsidR="005C2BFF"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 xml:space="preserve">that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w:t>
      </w:r>
      <w:del w:id="518" w:author="Sargsyan, Davit [JRDUS]" w:date="2024-12-25T14:46:00Z">
        <w:r w:rsidRPr="008075BE" w:rsidDel="005C2BFF">
          <w:rPr>
            <w:rFonts w:ascii="Times New Roman" w:hAnsi="Times New Roman" w:cs="Times New Roman"/>
            <w:color w:val="000000" w:themeColor="text1"/>
            <w:sz w:val="24"/>
            <w:szCs w:val="24"/>
          </w:rPr>
          <w:delText>degraded and fermented cellulosic biomass into short-chain fatty acid (</w:delText>
        </w:r>
      </w:del>
      <w:ins w:id="519" w:author="Sargsyan, Davit [JRDUS]" w:date="2024-12-25T14:52:00Z">
        <w:r w:rsidR="005C2BFF">
          <w:rPr>
            <w:rFonts w:ascii="Times New Roman" w:hAnsi="Times New Roman" w:cs="Times New Roman"/>
            <w:color w:val="000000" w:themeColor="text1"/>
            <w:sz w:val="24"/>
            <w:szCs w:val="24"/>
          </w:rPr>
          <w:t xml:space="preserve">produced </w:t>
        </w:r>
      </w:ins>
      <w:r w:rsidRPr="008075BE">
        <w:rPr>
          <w:rFonts w:ascii="Times New Roman" w:hAnsi="Times New Roman" w:cs="Times New Roman"/>
          <w:color w:val="000000" w:themeColor="text1"/>
          <w:sz w:val="24"/>
          <w:szCs w:val="24"/>
        </w:rPr>
        <w:t>SCFA</w:t>
      </w:r>
      <w:del w:id="520" w:author="Sargsyan, Davit [JRDUS]" w:date="2024-12-25T14:46:00Z">
        <w:r w:rsidRPr="008075BE" w:rsidDel="005C2BFF">
          <w:rPr>
            <w:rFonts w:ascii="Times New Roman" w:hAnsi="Times New Roman" w:cs="Times New Roman"/>
            <w:color w:val="000000" w:themeColor="text1"/>
            <w:sz w:val="24"/>
            <w:szCs w:val="24"/>
          </w:rPr>
          <w:delText>)</w:delText>
        </w:r>
      </w:del>
      <w:ins w:id="521" w:author="Sargsyan, Davit [JRDUS]" w:date="2024-12-25T14:46:00Z">
        <w:r w:rsidR="005C2BFF">
          <w:rPr>
            <w:rFonts w:ascii="Times New Roman" w:hAnsi="Times New Roman" w:cs="Times New Roman"/>
            <w:color w:val="000000" w:themeColor="text1"/>
            <w:sz w:val="24"/>
            <w:szCs w:val="24"/>
          </w:rPr>
          <w:t xml:space="preserve"> by fermenting </w:t>
        </w:r>
      </w:ins>
      <w:ins w:id="522" w:author="Sargsyan, Davit [JRDUS]" w:date="2024-12-25T14:49:00Z">
        <w:r w:rsidR="005C2BFF">
          <w:rPr>
            <w:rFonts w:ascii="Times New Roman" w:hAnsi="Times New Roman" w:cs="Times New Roman"/>
            <w:color w:val="000000" w:themeColor="text1"/>
            <w:sz w:val="24"/>
            <w:szCs w:val="24"/>
          </w:rPr>
          <w:t xml:space="preserve">and degrading </w:t>
        </w:r>
      </w:ins>
      <w:ins w:id="523" w:author="Sargsyan, Davit [JRDUS]" w:date="2024-12-25T14:46:00Z">
        <w:r w:rsidR="005C2BFF">
          <w:rPr>
            <w:rFonts w:ascii="Times New Roman" w:hAnsi="Times New Roman" w:cs="Times New Roman"/>
            <w:color w:val="000000" w:themeColor="text1"/>
            <w:sz w:val="24"/>
            <w:szCs w:val="24"/>
          </w:rPr>
          <w:t>cellulose</w:t>
        </w:r>
      </w:ins>
      <w:r w:rsidRPr="008075BE">
        <w:rPr>
          <w:rFonts w:ascii="Times New Roman" w:hAnsi="Times New Roman" w:cs="Times New Roman"/>
          <w:color w:val="000000" w:themeColor="text1"/>
          <w:sz w:val="24"/>
          <w:szCs w:val="24"/>
        </w:rPr>
        <w:t xml:space="preserve"> </w:t>
      </w:r>
      <w:del w:id="524" w:author="Sargsyan, Davit [JRDUS]" w:date="2024-12-25T14:51:00Z">
        <w:r w:rsidRPr="008075BE" w:rsidDel="005C2BFF">
          <w:rPr>
            <w:rFonts w:ascii="Times New Roman" w:hAnsi="Times New Roman" w:cs="Times New Roman"/>
            <w:color w:val="000000" w:themeColor="text1"/>
            <w:sz w:val="24"/>
            <w:szCs w:val="24"/>
          </w:rPr>
          <w:delText xml:space="preserve">for </w:delText>
        </w:r>
      </w:del>
      <w:ins w:id="525" w:author="Sargsyan, Davit [JRDUS]" w:date="2024-12-25T14:51:00Z">
        <w:r w:rsidR="005C2BFF">
          <w:rPr>
            <w:rFonts w:ascii="Times New Roman" w:hAnsi="Times New Roman" w:cs="Times New Roman"/>
            <w:color w:val="000000" w:themeColor="text1"/>
            <w:sz w:val="24"/>
            <w:szCs w:val="24"/>
          </w:rPr>
          <w:t>in</w:t>
        </w:r>
        <w:r w:rsidR="005C2BFF"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 xml:space="preserve">herbivorous 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w:t>
      </w:r>
      <w:ins w:id="526" w:author="Sargsyan, Davit [JRDUS]" w:date="2024-12-25T14:52:00Z">
        <w:r w:rsidR="005C2BFF">
          <w:rPr>
            <w:rFonts w:ascii="Times New Roman" w:hAnsi="Times New Roman" w:cs="Times New Roman"/>
            <w:color w:val="000000" w:themeColor="text1"/>
            <w:sz w:val="24"/>
            <w:szCs w:val="24"/>
          </w:rPr>
          <w:t xml:space="preserve"> </w:t>
        </w:r>
      </w:ins>
      <w:ins w:id="527" w:author="Sargsyan, Davit [JRDUS]" w:date="2024-12-25T14:53:00Z">
        <w:r w:rsidR="005C2BFF">
          <w:rPr>
            <w:rFonts w:ascii="Times New Roman" w:hAnsi="Times New Roman" w:cs="Times New Roman"/>
            <w:color w:val="000000" w:themeColor="text1"/>
            <w:sz w:val="24"/>
            <w:szCs w:val="24"/>
          </w:rPr>
          <w:t xml:space="preserve">Samples collected from </w:t>
        </w:r>
      </w:ins>
      <w:ins w:id="528" w:author="Sargsyan, Davit [JRDUS]" w:date="2024-12-25T14:52:00Z">
        <w:r w:rsidR="005C2BFF">
          <w:rPr>
            <w:rFonts w:ascii="Times New Roman" w:hAnsi="Times New Roman" w:cs="Times New Roman"/>
            <w:color w:val="000000" w:themeColor="text1"/>
            <w:sz w:val="24"/>
            <w:szCs w:val="24"/>
          </w:rPr>
          <w:t>IBD subjects</w:t>
        </w:r>
      </w:ins>
      <w:ins w:id="529" w:author="Sargsyan, Davit [JRDUS]" w:date="2024-12-25T14:53:00Z">
        <w:r w:rsidR="005C2BFF">
          <w:rPr>
            <w:rFonts w:ascii="Times New Roman" w:hAnsi="Times New Roman" w:cs="Times New Roman"/>
            <w:color w:val="000000" w:themeColor="text1"/>
            <w:sz w:val="24"/>
            <w:szCs w:val="24"/>
          </w:rPr>
          <w:t xml:space="preserve"> in a placebo </w:t>
        </w:r>
      </w:ins>
      <w:ins w:id="530" w:author="Sargsyan, Davit [JRDUS]" w:date="2024-12-25T14:54:00Z">
        <w:r w:rsidR="005C2BFF">
          <w:rPr>
            <w:rFonts w:ascii="Times New Roman" w:hAnsi="Times New Roman" w:cs="Times New Roman"/>
            <w:color w:val="000000" w:themeColor="text1"/>
            <w:sz w:val="24"/>
            <w:szCs w:val="24"/>
          </w:rPr>
          <w:t xml:space="preserve">controlled </w:t>
        </w:r>
      </w:ins>
      <w:ins w:id="531" w:author="Sargsyan, Davit [JRDUS]" w:date="2024-12-25T14:55:00Z">
        <w:r w:rsidR="00DC44D2">
          <w:rPr>
            <w:rFonts w:ascii="Times New Roman" w:hAnsi="Times New Roman" w:cs="Times New Roman"/>
            <w:color w:val="000000" w:themeColor="text1"/>
            <w:sz w:val="24"/>
            <w:szCs w:val="24"/>
          </w:rPr>
          <w:t xml:space="preserve">double-blind </w:t>
        </w:r>
      </w:ins>
      <w:ins w:id="532" w:author="Sargsyan, Davit [JRDUS]" w:date="2024-12-25T14:54:00Z">
        <w:r w:rsidR="005C2BFF">
          <w:rPr>
            <w:rFonts w:ascii="Times New Roman" w:hAnsi="Times New Roman" w:cs="Times New Roman"/>
            <w:color w:val="000000" w:themeColor="text1"/>
            <w:sz w:val="24"/>
            <w:szCs w:val="24"/>
          </w:rPr>
          <w:t xml:space="preserve">study </w:t>
        </w:r>
      </w:ins>
      <w:ins w:id="533" w:author="Sargsyan, Davit [JRDUS]" w:date="2024-12-25T14:53:00Z">
        <w:r w:rsidR="005C2BFF">
          <w:rPr>
            <w:rFonts w:ascii="Times New Roman" w:hAnsi="Times New Roman" w:cs="Times New Roman"/>
            <w:color w:val="000000" w:themeColor="text1"/>
            <w:sz w:val="24"/>
            <w:szCs w:val="24"/>
          </w:rPr>
          <w:t>contained</w:t>
        </w:r>
      </w:ins>
      <w:ins w:id="534" w:author="Sargsyan, Davit [JRDUS]" w:date="2024-12-25T14:52:00Z">
        <w:r w:rsidR="005C2BFF">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lastRenderedPageBreak/>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w:t>
      </w:r>
      <w:del w:id="535" w:author="Sargsyan, Davit [JRDUS]" w:date="2024-12-25T14:53:00Z">
        <w:r w:rsidRPr="008075BE" w:rsidDel="005C2BFF">
          <w:rPr>
            <w:rFonts w:ascii="Times New Roman" w:hAnsi="Times New Roman" w:cs="Times New Roman"/>
            <w:color w:val="000000" w:themeColor="text1"/>
            <w:sz w:val="24"/>
            <w:szCs w:val="24"/>
          </w:rPr>
          <w:delText xml:space="preserve">was reported </w:delText>
        </w:r>
        <w:r w:rsidR="006D252C" w:rsidRPr="008075BE" w:rsidDel="005C2BFF">
          <w:rPr>
            <w:rFonts w:ascii="Times New Roman" w:hAnsi="Times New Roman" w:cs="Times New Roman"/>
            <w:color w:val="000000" w:themeColor="text1"/>
            <w:sz w:val="24"/>
            <w:szCs w:val="24"/>
          </w:rPr>
          <w:delText xml:space="preserve">to be </w:delText>
        </w:r>
        <w:r w:rsidRPr="008075BE" w:rsidDel="005C2BFF">
          <w:rPr>
            <w:rFonts w:ascii="Times New Roman" w:hAnsi="Times New Roman" w:cs="Times New Roman"/>
            <w:color w:val="000000" w:themeColor="text1"/>
            <w:sz w:val="24"/>
            <w:szCs w:val="24"/>
          </w:rPr>
          <w:delText>abundant in the irritable bowel syndrome subjects</w:delText>
        </w:r>
      </w:del>
      <w:ins w:id="536" w:author="Sargsyan, Davit [JRDUS]" w:date="2024-12-25T14:53:00Z">
        <w:r w:rsidR="005C2BFF">
          <w:rPr>
            <w:rFonts w:ascii="Times New Roman" w:hAnsi="Times New Roman" w:cs="Times New Roman"/>
            <w:color w:val="000000" w:themeColor="text1"/>
            <w:sz w:val="24"/>
            <w:szCs w:val="24"/>
          </w:rPr>
          <w:t>in high abundanc</w:t>
        </w:r>
      </w:ins>
      <w:ins w:id="537" w:author="Sargsyan, Davit [JRDUS]" w:date="2024-12-25T14:54:00Z">
        <w:r w:rsidR="005C2BFF">
          <w:rPr>
            <w:rFonts w:ascii="Times New Roman" w:hAnsi="Times New Roman" w:cs="Times New Roman"/>
            <w:color w:val="000000" w:themeColor="text1"/>
            <w:sz w:val="24"/>
            <w:szCs w:val="24"/>
          </w:rPr>
          <w:t>e</w:t>
        </w:r>
      </w:ins>
      <w:del w:id="538" w:author="Sargsyan, Davit [JRDUS]" w:date="2024-12-25T14:54:00Z">
        <w:r w:rsidRPr="008075BE" w:rsidDel="005C2BFF">
          <w:rPr>
            <w:rFonts w:ascii="Times New Roman" w:hAnsi="Times New Roman" w:cs="Times New Roman"/>
            <w:color w:val="000000" w:themeColor="text1"/>
            <w:sz w:val="24"/>
            <w:szCs w:val="24"/>
          </w:rPr>
          <w:delText xml:space="preserve"> in a placebo control double blind study</w:delText>
        </w:r>
      </w:del>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ins w:id="539" w:author="Sargsyan, Davit [JRDUS]" w:date="2024-12-25T14:56:00Z">
        <w:r w:rsidR="004C20BA">
          <w:rPr>
            <w:rFonts w:ascii="Times New Roman" w:hAnsi="Times New Roman" w:cs="Times New Roman"/>
            <w:color w:val="000000" w:themeColor="text1"/>
            <w:sz w:val="24"/>
            <w:szCs w:val="24"/>
          </w:rPr>
          <w:t xml:space="preserve">The abundance of this bacteria was significantly reduced </w:t>
        </w:r>
      </w:ins>
      <w:ins w:id="540" w:author="Sargsyan, Davit [JRDUS]" w:date="2024-12-25T14:57:00Z">
        <w:r w:rsidR="004C20BA">
          <w:rPr>
            <w:rFonts w:ascii="Times New Roman" w:hAnsi="Times New Roman" w:cs="Times New Roman"/>
            <w:color w:val="000000" w:themeColor="text1"/>
            <w:sz w:val="24"/>
            <w:szCs w:val="24"/>
          </w:rPr>
          <w:t xml:space="preserve">by </w:t>
        </w:r>
      </w:ins>
      <w:del w:id="541" w:author="Sargsyan, Davit [JRDUS]" w:date="2024-12-25T14:57:00Z">
        <w:r w:rsidRPr="008075BE" w:rsidDel="004C20BA">
          <w:rPr>
            <w:rFonts w:ascii="Times New Roman" w:hAnsi="Times New Roman" w:cs="Times New Roman"/>
            <w:color w:val="000000" w:themeColor="text1"/>
            <w:sz w:val="24"/>
            <w:szCs w:val="24"/>
          </w:rPr>
          <w:delText xml:space="preserve">Multiple </w:delText>
        </w:r>
      </w:del>
      <w:ins w:id="542" w:author="Sargsyan, Davit [JRDUS]" w:date="2024-12-25T14:57:00Z">
        <w:r w:rsidR="004C20BA">
          <w:rPr>
            <w:rFonts w:ascii="Times New Roman" w:hAnsi="Times New Roman" w:cs="Times New Roman"/>
            <w:color w:val="000000" w:themeColor="text1"/>
            <w:sz w:val="24"/>
            <w:szCs w:val="24"/>
          </w:rPr>
          <w:t>m</w:t>
        </w:r>
        <w:r w:rsidR="004C20BA" w:rsidRPr="008075BE">
          <w:rPr>
            <w:rFonts w:ascii="Times New Roman" w:hAnsi="Times New Roman" w:cs="Times New Roman"/>
            <w:color w:val="000000" w:themeColor="text1"/>
            <w:sz w:val="24"/>
            <w:szCs w:val="24"/>
          </w:rPr>
          <w:t xml:space="preserve">ultiple </w:t>
        </w:r>
      </w:ins>
      <w:r w:rsidRPr="008075BE">
        <w:rPr>
          <w:rFonts w:ascii="Times New Roman" w:hAnsi="Times New Roman" w:cs="Times New Roman"/>
          <w:color w:val="000000" w:themeColor="text1"/>
          <w:sz w:val="24"/>
          <w:szCs w:val="24"/>
        </w:rPr>
        <w:t xml:space="preserve">probiotic interventions </w:t>
      </w:r>
      <w:del w:id="543" w:author="Sargsyan, Davit [JRDUS]" w:date="2024-12-25T14:57:00Z">
        <w:r w:rsidRPr="008075BE" w:rsidDel="004C20BA">
          <w:rPr>
            <w:rFonts w:ascii="Times New Roman" w:hAnsi="Times New Roman" w:cs="Times New Roman"/>
            <w:color w:val="000000" w:themeColor="text1"/>
            <w:sz w:val="24"/>
            <w:szCs w:val="24"/>
          </w:rPr>
          <w:delText xml:space="preserve">were able to reduce </w:delText>
        </w:r>
        <w:r w:rsidRPr="008075BE" w:rsidDel="004C20BA">
          <w:rPr>
            <w:rFonts w:ascii="Times New Roman" w:hAnsi="Times New Roman" w:cs="Times New Roman"/>
            <w:i/>
            <w:iCs/>
            <w:color w:val="000000" w:themeColor="text1"/>
            <w:sz w:val="24"/>
            <w:szCs w:val="24"/>
          </w:rPr>
          <w:delText>Ruminococcus Torques</w:delText>
        </w:r>
        <w:r w:rsidRPr="008075BE" w:rsidDel="004C20BA">
          <w:rPr>
            <w:rFonts w:ascii="Times New Roman" w:hAnsi="Times New Roman" w:cs="Times New Roman"/>
            <w:color w:val="000000" w:themeColor="text1"/>
            <w:sz w:val="24"/>
            <w:szCs w:val="24"/>
          </w:rPr>
          <w:delText xml:space="preserve"> </w:delText>
        </w:r>
        <w:r w:rsidR="006D252C" w:rsidRPr="008075BE" w:rsidDel="004C20BA">
          <w:rPr>
            <w:rFonts w:ascii="Times New Roman" w:hAnsi="Times New Roman" w:cs="Times New Roman"/>
            <w:color w:val="000000" w:themeColor="text1"/>
            <w:sz w:val="24"/>
            <w:szCs w:val="24"/>
          </w:rPr>
          <w:delText xml:space="preserve">abundance </w:delText>
        </w:r>
        <w:r w:rsidRPr="008075BE" w:rsidDel="004C20BA">
          <w:rPr>
            <w:rFonts w:ascii="Times New Roman" w:hAnsi="Times New Roman" w:cs="Times New Roman"/>
            <w:color w:val="000000" w:themeColor="text1"/>
            <w:sz w:val="24"/>
            <w:szCs w:val="24"/>
          </w:rPr>
          <w:delText>significantly based on results obtained from</w:delText>
        </w:r>
      </w:del>
      <w:ins w:id="544" w:author="Sargsyan, Davit [JRDUS]" w:date="2024-12-25T14:57:00Z">
        <w:r w:rsidR="004C20BA">
          <w:rPr>
            <w:rFonts w:ascii="Times New Roman" w:hAnsi="Times New Roman" w:cs="Times New Roman"/>
            <w:color w:val="000000" w:themeColor="text1"/>
            <w:sz w:val="24"/>
            <w:szCs w:val="24"/>
          </w:rPr>
          <w:t>as measured via</w:t>
        </w:r>
      </w:ins>
      <w:r w:rsidRPr="008075BE">
        <w:rPr>
          <w:rFonts w:ascii="Times New Roman" w:hAnsi="Times New Roman" w:cs="Times New Roman"/>
          <w:color w:val="000000" w:themeColor="text1"/>
          <w:sz w:val="24"/>
          <w:szCs w:val="24"/>
        </w:rPr>
        <w:t xml:space="preserve"> quantitative real-time polymerase chain reaction (qPCR)</w:t>
      </w:r>
      <w:ins w:id="545" w:author="Sargsyan, Davit [JRDUS]" w:date="2024-12-25T14:57:00Z">
        <w:r w:rsidR="004C20BA">
          <w:rPr>
            <w:rFonts w:ascii="Times New Roman" w:hAnsi="Times New Roman" w:cs="Times New Roman"/>
            <w:color w:val="000000" w:themeColor="text1"/>
            <w:sz w:val="24"/>
            <w:szCs w:val="24"/>
          </w:rPr>
          <w:t xml:space="preserve">. </w:t>
        </w:r>
      </w:ins>
      <w:del w:id="546" w:author="Sargsyan, Davit [JRDUS]" w:date="2024-12-25T14:57:00Z">
        <w:r w:rsidRPr="008075BE" w:rsidDel="004C20BA">
          <w:rPr>
            <w:rFonts w:ascii="Times New Roman" w:hAnsi="Times New Roman" w:cs="Times New Roman"/>
            <w:color w:val="000000" w:themeColor="text1"/>
            <w:sz w:val="24"/>
            <w:szCs w:val="24"/>
          </w:rPr>
          <w:delText xml:space="preserve">, suggesting </w:delText>
        </w:r>
      </w:del>
      <w:del w:id="547" w:author="Sargsyan, Davit [JRDUS]" w:date="2024-12-25T14:58:00Z">
        <w:r w:rsidRPr="008075BE" w:rsidDel="004C20BA">
          <w:rPr>
            <w:rFonts w:ascii="Times New Roman" w:hAnsi="Times New Roman" w:cs="Times New Roman"/>
            <w:color w:val="000000" w:themeColor="text1"/>
            <w:sz w:val="24"/>
            <w:szCs w:val="24"/>
          </w:rPr>
          <w:delText>that</w:delText>
        </w:r>
      </w:del>
      <w:ins w:id="548" w:author="Sargsyan, Davit [JRDUS]" w:date="2024-12-25T14:58:00Z">
        <w:r w:rsidR="004C20BA" w:rsidRPr="004C20BA">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These results suggest</w:t>
        </w:r>
        <w:r w:rsidR="004C20BA">
          <w:rPr>
            <w:rFonts w:ascii="Times New Roman" w:hAnsi="Times New Roman" w:cs="Times New Roman"/>
            <w:color w:val="000000" w:themeColor="text1"/>
            <w:sz w:val="24"/>
            <w:szCs w:val="24"/>
          </w:rPr>
          <w:t xml:space="preserve"> potential usefulness of</w:t>
        </w:r>
      </w:ins>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w:t>
      </w:r>
      <w:del w:id="549" w:author="Sargsyan, Davit [JRDUS]" w:date="2024-12-25T14:59:00Z">
        <w:r w:rsidRPr="008075BE" w:rsidDel="004C20BA">
          <w:rPr>
            <w:rFonts w:ascii="Times New Roman" w:hAnsi="Times New Roman" w:cs="Times New Roman"/>
            <w:color w:val="000000" w:themeColor="text1"/>
            <w:sz w:val="24"/>
            <w:szCs w:val="24"/>
          </w:rPr>
          <w:delText xml:space="preserve">may be used </w:delText>
        </w:r>
      </w:del>
      <w:r w:rsidRPr="008075BE">
        <w:rPr>
          <w:rFonts w:ascii="Times New Roman" w:hAnsi="Times New Roman" w:cs="Times New Roman"/>
          <w:color w:val="000000" w:themeColor="text1"/>
          <w:sz w:val="24"/>
          <w:szCs w:val="24"/>
        </w:rPr>
        <w:t>as</w:t>
      </w:r>
      <w:ins w:id="550" w:author="Sargsyan, Davit [JRDUS]" w:date="2024-12-25T14:59:00Z">
        <w:r w:rsidR="004C20BA">
          <w:rPr>
            <w:rFonts w:ascii="Times New Roman" w:hAnsi="Times New Roman" w:cs="Times New Roman"/>
            <w:color w:val="000000" w:themeColor="text1"/>
            <w:sz w:val="24"/>
            <w:szCs w:val="24"/>
          </w:rPr>
          <w:t xml:space="preserve"> a</w:t>
        </w:r>
      </w:ins>
      <w:r w:rsidRPr="008075BE">
        <w:rPr>
          <w:rFonts w:ascii="Times New Roman" w:hAnsi="Times New Roman" w:cs="Times New Roman"/>
          <w:color w:val="000000" w:themeColor="text1"/>
          <w:sz w:val="24"/>
          <w:szCs w:val="24"/>
        </w:rPr>
        <w:t xml:space="preserve"> biomarker </w:t>
      </w:r>
      <w:ins w:id="551" w:author="Sargsyan, Davit [JRDUS]" w:date="2024-12-25T14:59:00Z">
        <w:r w:rsidR="004C20BA">
          <w:rPr>
            <w:rFonts w:ascii="Times New Roman" w:hAnsi="Times New Roman" w:cs="Times New Roman"/>
            <w:color w:val="000000" w:themeColor="text1"/>
            <w:sz w:val="24"/>
            <w:szCs w:val="24"/>
          </w:rPr>
          <w:t>for</w:t>
        </w:r>
      </w:ins>
      <w:del w:id="552" w:author="Sargsyan, Davit [JRDUS]" w:date="2024-12-25T14:59:00Z">
        <w:r w:rsidRPr="008075BE" w:rsidDel="004C20BA">
          <w:rPr>
            <w:rFonts w:ascii="Times New Roman" w:hAnsi="Times New Roman" w:cs="Times New Roman"/>
            <w:color w:val="000000" w:themeColor="text1"/>
            <w:sz w:val="24"/>
            <w:szCs w:val="24"/>
          </w:rPr>
          <w:delText>in evaluating</w:delText>
        </w:r>
      </w:del>
      <w:r w:rsidRPr="008075BE">
        <w:rPr>
          <w:rFonts w:ascii="Times New Roman" w:hAnsi="Times New Roman" w:cs="Times New Roman"/>
          <w:color w:val="000000" w:themeColor="text1"/>
          <w:sz w:val="24"/>
          <w:szCs w:val="24"/>
        </w:rPr>
        <w:t xml:space="preserve"> probiotic </w:t>
      </w:r>
      <w:del w:id="553" w:author="Sargsyan, Davit [JRDUS]" w:date="2024-12-25T14:59:00Z">
        <w:r w:rsidRPr="008075BE" w:rsidDel="004C20BA">
          <w:rPr>
            <w:rFonts w:ascii="Times New Roman" w:hAnsi="Times New Roman" w:cs="Times New Roman"/>
            <w:color w:val="000000" w:themeColor="text1"/>
            <w:sz w:val="24"/>
            <w:szCs w:val="24"/>
          </w:rPr>
          <w:delText>activity</w:delText>
        </w:r>
      </w:del>
      <w:ins w:id="554" w:author="Sargsyan, Davit [JRDUS]" w:date="2024-12-25T14:59:00Z">
        <w:r w:rsidR="004C20BA">
          <w:rPr>
            <w:rFonts w:ascii="Times New Roman" w:hAnsi="Times New Roman" w:cs="Times New Roman"/>
            <w:color w:val="000000" w:themeColor="text1"/>
            <w:sz w:val="24"/>
            <w:szCs w:val="24"/>
          </w:rPr>
          <w:t>efficacy</w:t>
        </w:r>
      </w:ins>
      <w:r w:rsidRPr="008075BE">
        <w:rPr>
          <w:rFonts w:ascii="Times New Roman" w:hAnsi="Times New Roman" w:cs="Times New Roman"/>
          <w:color w:val="000000" w:themeColor="text1"/>
          <w:sz w:val="24"/>
          <w:szCs w:val="24"/>
        </w:rPr>
        <w:t xml:space="preserve">. As a part of normal flora in gastrointestinal tract, another </w:t>
      </w:r>
      <w:proofErr w:type="spellStart"/>
      <w:ins w:id="555" w:author="Sargsyan, Davit [JRDUS]" w:date="2024-12-25T15:00:00Z">
        <w:r w:rsidR="004C20BA" w:rsidRPr="008075BE">
          <w:rPr>
            <w:rFonts w:ascii="Times New Roman" w:hAnsi="Times New Roman" w:cs="Times New Roman"/>
            <w:i/>
            <w:iCs/>
            <w:color w:val="000000" w:themeColor="text1"/>
            <w:sz w:val="24"/>
            <w:szCs w:val="24"/>
          </w:rPr>
          <w:t>Gnavu</w:t>
        </w:r>
        <w:proofErr w:type="spellEnd"/>
        <w:r w:rsidR="004C20BA">
          <w:rPr>
            <w:rFonts w:ascii="Times New Roman" w:hAnsi="Times New Roman" w:cs="Times New Roman"/>
            <w:i/>
            <w:iCs/>
            <w:color w:val="000000" w:themeColor="text1"/>
            <w:sz w:val="24"/>
            <w:szCs w:val="24"/>
          </w:rPr>
          <w:t xml:space="preserve">, </w:t>
        </w:r>
        <w:r w:rsidR="004C20BA" w:rsidRPr="004C20BA">
          <w:rPr>
            <w:rFonts w:ascii="Times New Roman" w:hAnsi="Times New Roman" w:cs="Times New Roman"/>
            <w:color w:val="000000" w:themeColor="text1"/>
            <w:sz w:val="24"/>
            <w:szCs w:val="24"/>
            <w:rPrChange w:id="556" w:author="Sargsyan, Davit [JRDUS]" w:date="2024-12-25T15:00:00Z">
              <w:rPr>
                <w:rFonts w:ascii="Times New Roman" w:hAnsi="Times New Roman" w:cs="Times New Roman"/>
                <w:i/>
                <w:iCs/>
                <w:color w:val="000000" w:themeColor="text1"/>
                <w:sz w:val="24"/>
                <w:szCs w:val="24"/>
              </w:rPr>
            </w:rPrChange>
          </w:rPr>
          <w:t xml:space="preserve">another </w:t>
        </w:r>
      </w:ins>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del w:id="557" w:author="Sargsyan, Davit [JRDUS]" w:date="2024-12-25T15:00:00Z">
        <w:r w:rsidRPr="008075BE" w:rsidDel="004C20BA">
          <w:rPr>
            <w:rFonts w:ascii="Times New Roman" w:hAnsi="Times New Roman" w:cs="Times New Roman"/>
            <w:i/>
            <w:iCs/>
            <w:color w:val="000000" w:themeColor="text1"/>
            <w:sz w:val="24"/>
            <w:szCs w:val="24"/>
          </w:rPr>
          <w:delText>Gnavus</w:delText>
        </w:r>
        <w:r w:rsidRPr="008075BE" w:rsidDel="004C20BA">
          <w:rPr>
            <w:rFonts w:ascii="Times New Roman" w:hAnsi="Times New Roman" w:cs="Times New Roman"/>
            <w:color w:val="000000" w:themeColor="text1"/>
            <w:sz w:val="24"/>
            <w:szCs w:val="24"/>
          </w:rPr>
          <w:delText xml:space="preserve"> showed </w:delText>
        </w:r>
        <w:r w:rsidR="006D252C" w:rsidRPr="008075BE" w:rsidDel="004C20BA">
          <w:rPr>
            <w:rFonts w:ascii="Times New Roman" w:hAnsi="Times New Roman" w:cs="Times New Roman"/>
            <w:color w:val="000000" w:themeColor="text1"/>
            <w:sz w:val="24"/>
            <w:szCs w:val="24"/>
          </w:rPr>
          <w:delText xml:space="preserve">to be in </w:delText>
        </w:r>
        <w:r w:rsidRPr="008075BE" w:rsidDel="004C20BA">
          <w:rPr>
            <w:rFonts w:ascii="Times New Roman" w:hAnsi="Times New Roman" w:cs="Times New Roman"/>
            <w:color w:val="000000" w:themeColor="text1"/>
            <w:sz w:val="24"/>
            <w:szCs w:val="24"/>
          </w:rPr>
          <w:delText xml:space="preserve">high abundance </w:delText>
        </w:r>
        <w:r w:rsidR="006D252C" w:rsidRPr="008075BE" w:rsidDel="004C20BA">
          <w:rPr>
            <w:rFonts w:ascii="Times New Roman" w:hAnsi="Times New Roman" w:cs="Times New Roman"/>
            <w:color w:val="000000" w:themeColor="text1"/>
            <w:sz w:val="24"/>
            <w:szCs w:val="24"/>
          </w:rPr>
          <w:delText>in the</w:delText>
        </w:r>
      </w:del>
      <w:ins w:id="558" w:author="Sargsyan, Davit [JRDUS]" w:date="2024-12-25T15:00:00Z">
        <w:r w:rsidR="004C20BA">
          <w:rPr>
            <w:rFonts w:ascii="Times New Roman" w:hAnsi="Times New Roman" w:cs="Times New Roman"/>
            <w:color w:val="000000" w:themeColor="text1"/>
            <w:sz w:val="24"/>
            <w:szCs w:val="24"/>
          </w:rPr>
          <w:t>was detected</w:t>
        </w:r>
      </w:ins>
      <w:ins w:id="559" w:author="Sargsyan, Davit [JRDUS]" w:date="2024-12-25T15:03:00Z">
        <w:r w:rsidR="004C20BA">
          <w:rPr>
            <w:rFonts w:ascii="Times New Roman" w:hAnsi="Times New Roman" w:cs="Times New Roman"/>
            <w:color w:val="000000" w:themeColor="text1"/>
            <w:sz w:val="24"/>
            <w:szCs w:val="24"/>
          </w:rPr>
          <w:t xml:space="preserve"> in larger quantities in</w:t>
        </w:r>
      </w:ins>
      <w:r w:rsidRPr="008075BE">
        <w:rPr>
          <w:rFonts w:ascii="Times New Roman" w:hAnsi="Times New Roman" w:cs="Times New Roman"/>
          <w:color w:val="000000" w:themeColor="text1"/>
          <w:sz w:val="24"/>
          <w:szCs w:val="24"/>
        </w:rPr>
        <w:t xml:space="preserve"> IBD patients</w:t>
      </w:r>
      <w:ins w:id="560" w:author="Sargsyan, Davit [JRDUS]" w:date="2024-12-25T15:00:00Z">
        <w:r w:rsidR="004C20BA">
          <w:rPr>
            <w:rFonts w:ascii="Times New Roman" w:hAnsi="Times New Roman" w:cs="Times New Roman"/>
            <w:color w:val="000000" w:themeColor="text1"/>
            <w:sz w:val="24"/>
            <w:szCs w:val="24"/>
          </w:rPr>
          <w:t xml:space="preserve"> </w:t>
        </w:r>
      </w:ins>
      <w:ins w:id="561" w:author="Sargsyan, Davit [JRDUS]" w:date="2024-12-25T15:03:00Z">
        <w:r w:rsidR="004C20BA">
          <w:rPr>
            <w:rFonts w:ascii="Times New Roman" w:hAnsi="Times New Roman" w:cs="Times New Roman"/>
            <w:color w:val="000000" w:themeColor="text1"/>
            <w:sz w:val="24"/>
            <w:szCs w:val="24"/>
          </w:rPr>
          <w:t xml:space="preserve">experiencing an increase </w:t>
        </w:r>
      </w:ins>
      <w:ins w:id="562" w:author="Sargsyan, Davit [JRDUS]" w:date="2024-12-25T15:04:00Z">
        <w:r w:rsidR="004C20BA">
          <w:rPr>
            <w:rFonts w:ascii="Times New Roman" w:hAnsi="Times New Roman" w:cs="Times New Roman"/>
            <w:color w:val="000000" w:themeColor="text1"/>
            <w:sz w:val="24"/>
            <w:szCs w:val="24"/>
          </w:rPr>
          <w:t>of</w:t>
        </w:r>
      </w:ins>
      <w:ins w:id="563" w:author="Sargsyan, Davit [JRDUS]" w:date="2024-12-25T15:03:00Z">
        <w:r w:rsidR="004C20BA">
          <w:rPr>
            <w:rFonts w:ascii="Times New Roman" w:hAnsi="Times New Roman" w:cs="Times New Roman"/>
            <w:color w:val="000000" w:themeColor="text1"/>
            <w:sz w:val="24"/>
            <w:szCs w:val="24"/>
          </w:rPr>
          <w:t xml:space="preserve"> oxidative stress level in the guts. </w:t>
        </w:r>
      </w:ins>
      <w:del w:id="564" w:author="Sargsyan, Davit [JRDUS]" w:date="2024-12-25T15:02:00Z">
        <w:r w:rsidRPr="008075BE" w:rsidDel="004C20BA">
          <w:rPr>
            <w:rFonts w:ascii="Times New Roman" w:hAnsi="Times New Roman" w:cs="Times New Roman"/>
            <w:color w:val="000000" w:themeColor="text1"/>
            <w:sz w:val="24"/>
            <w:szCs w:val="24"/>
          </w:rPr>
          <w:delText>,</w:delText>
        </w:r>
      </w:del>
      <w:del w:id="565" w:author="Sargsyan, Davit [JRDUS]" w:date="2024-12-25T15:03:00Z">
        <w:r w:rsidRPr="008075BE" w:rsidDel="004C20BA">
          <w:rPr>
            <w:rFonts w:ascii="Times New Roman" w:hAnsi="Times New Roman" w:cs="Times New Roman"/>
            <w:color w:val="000000" w:themeColor="text1"/>
            <w:sz w:val="24"/>
            <w:szCs w:val="24"/>
          </w:rPr>
          <w:delText xml:space="preserve"> with increased level of oxidative stress in the gut </w:delText>
        </w:r>
      </w:del>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del w:id="566" w:author="Sargsyan, Davit [JRDUS]" w:date="2024-12-25T15:05:00Z">
        <w:r w:rsidRPr="008075BE" w:rsidDel="00B66A02">
          <w:rPr>
            <w:rFonts w:ascii="Times New Roman" w:hAnsi="Times New Roman" w:cs="Times New Roman"/>
            <w:color w:val="000000" w:themeColor="text1"/>
            <w:sz w:val="24"/>
            <w:szCs w:val="24"/>
          </w:rPr>
          <w:delText>,</w:delText>
        </w:r>
      </w:del>
      <w:r w:rsidRPr="008075BE">
        <w:rPr>
          <w:rFonts w:ascii="Times New Roman" w:hAnsi="Times New Roman" w:cs="Times New Roman"/>
          <w:color w:val="000000" w:themeColor="text1"/>
          <w:sz w:val="24"/>
          <w:szCs w:val="24"/>
        </w:rPr>
        <w:t xml:space="preserve"> </w:t>
      </w:r>
      <w:del w:id="567" w:author="Sargsyan, Davit [JRDUS]" w:date="2024-12-25T15:05:00Z">
        <w:r w:rsidRPr="008075BE" w:rsidDel="00B66A02">
          <w:rPr>
            <w:rFonts w:ascii="Times New Roman" w:hAnsi="Times New Roman" w:cs="Times New Roman"/>
            <w:color w:val="000000" w:themeColor="text1"/>
            <w:sz w:val="24"/>
            <w:szCs w:val="24"/>
          </w:rPr>
          <w:delText>potentially caused by</w:delText>
        </w:r>
      </w:del>
      <w:ins w:id="568" w:author="Sargsyan, Davit [JRDUS]" w:date="2024-12-25T15:05:00Z">
        <w:r w:rsidR="00B66A02">
          <w:rPr>
            <w:rFonts w:ascii="Times New Roman" w:hAnsi="Times New Roman" w:cs="Times New Roman"/>
            <w:color w:val="000000" w:themeColor="text1"/>
            <w:sz w:val="24"/>
            <w:szCs w:val="24"/>
          </w:rPr>
          <w:t>that was positively correlated with an increase of pro-</w:t>
        </w:r>
      </w:ins>
      <w:ins w:id="569" w:author="Sargsyan, Davit [JRDUS]" w:date="2024-12-25T15:06:00Z">
        <w:r w:rsidR="00B66A02">
          <w:rPr>
            <w:rFonts w:ascii="Times New Roman" w:hAnsi="Times New Roman" w:cs="Times New Roman"/>
            <w:color w:val="000000" w:themeColor="text1"/>
            <w:sz w:val="24"/>
            <w:szCs w:val="24"/>
          </w:rPr>
          <w:t>inflammatory</w:t>
        </w:r>
      </w:ins>
      <w:r w:rsidRPr="008075BE">
        <w:rPr>
          <w:rFonts w:ascii="Times New Roman" w:hAnsi="Times New Roman" w:cs="Times New Roman"/>
          <w:color w:val="000000" w:themeColor="text1"/>
          <w:sz w:val="24"/>
          <w:szCs w:val="24"/>
        </w:rPr>
        <w:t xml:space="preserve">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del w:id="570" w:author="Sargsyan, Davit [JRDUS]" w:date="2024-12-25T15:06:00Z">
        <w:r w:rsidR="006D252C" w:rsidRPr="008075BE" w:rsidDel="00B66A02">
          <w:rPr>
            <w:rFonts w:ascii="Times New Roman" w:hAnsi="Times New Roman" w:cs="Times New Roman"/>
            <w:i/>
            <w:iCs/>
            <w:color w:val="000000" w:themeColor="text1"/>
            <w:sz w:val="24"/>
            <w:szCs w:val="24"/>
          </w:rPr>
          <w:delText>Firmicutes</w:delText>
        </w:r>
        <w:r w:rsidRPr="008075BE" w:rsidDel="00B66A02">
          <w:rPr>
            <w:rFonts w:ascii="Times New Roman" w:hAnsi="Times New Roman" w:cs="Times New Roman"/>
            <w:color w:val="000000" w:themeColor="text1"/>
            <w:sz w:val="24"/>
            <w:szCs w:val="24"/>
          </w:rPr>
          <w:delText xml:space="preserve"> </w:delText>
        </w:r>
        <w:r w:rsidR="00A05FB0" w:rsidRPr="008075BE" w:rsidDel="00B66A02">
          <w:rPr>
            <w:rFonts w:ascii="Times New Roman" w:hAnsi="Times New Roman" w:cs="Times New Roman"/>
            <w:color w:val="000000" w:themeColor="text1"/>
            <w:sz w:val="24"/>
            <w:szCs w:val="24"/>
          </w:rPr>
          <w:delText>has also been</w:delText>
        </w:r>
        <w:r w:rsidRPr="008075BE" w:rsidDel="00B66A02">
          <w:rPr>
            <w:rFonts w:ascii="Times New Roman" w:hAnsi="Times New Roman" w:cs="Times New Roman"/>
            <w:color w:val="000000" w:themeColor="text1"/>
            <w:sz w:val="24"/>
            <w:szCs w:val="24"/>
          </w:rPr>
          <w:delText xml:space="preserve"> reported to be overpopulated in i</w:delText>
        </w:r>
      </w:del>
      <w:ins w:id="571" w:author="Sargsyan, Davit [JRDUS]" w:date="2024-12-25T15:06:00Z">
        <w:r w:rsidR="00B66A02">
          <w:rPr>
            <w:rFonts w:ascii="Times New Roman" w:hAnsi="Times New Roman" w:cs="Times New Roman"/>
            <w:color w:val="000000" w:themeColor="text1"/>
            <w:sz w:val="24"/>
            <w:szCs w:val="24"/>
          </w:rPr>
          <w:t>I</w:t>
        </w:r>
      </w:ins>
      <w:r w:rsidRPr="008075BE">
        <w:rPr>
          <w:rFonts w:ascii="Times New Roman" w:hAnsi="Times New Roman" w:cs="Times New Roman"/>
          <w:color w:val="000000" w:themeColor="text1"/>
          <w:sz w:val="24"/>
          <w:szCs w:val="24"/>
        </w:rPr>
        <w:t xml:space="preserve">nfants who developed respiratory and skin allergic </w:t>
      </w:r>
      <w:del w:id="572" w:author="Sargsyan, Davit [JRDUS]" w:date="2024-12-25T15:08:00Z">
        <w:r w:rsidRPr="008075BE" w:rsidDel="00B66A02">
          <w:rPr>
            <w:rFonts w:ascii="Times New Roman" w:hAnsi="Times New Roman" w:cs="Times New Roman"/>
            <w:color w:val="000000" w:themeColor="text1"/>
            <w:sz w:val="24"/>
            <w:szCs w:val="24"/>
          </w:rPr>
          <w:delText>diseases</w:delText>
        </w:r>
      </w:del>
      <w:ins w:id="573" w:author="Sargsyan, Davit [JRDUS]" w:date="2024-12-25T15:08:00Z">
        <w:r w:rsidR="00B66A02">
          <w:rPr>
            <w:rFonts w:ascii="Times New Roman" w:hAnsi="Times New Roman" w:cs="Times New Roman"/>
            <w:color w:val="000000" w:themeColor="text1"/>
            <w:sz w:val="24"/>
            <w:szCs w:val="24"/>
          </w:rPr>
          <w:t>illnesses</w:t>
        </w:r>
        <w:r w:rsidR="00B66A02">
          <w:rPr>
            <w:rFonts w:ascii="Times New Roman" w:hAnsi="Times New Roman" w:cs="Times New Roman"/>
            <w:color w:val="000000" w:themeColor="text1"/>
            <w:sz w:val="24"/>
            <w:szCs w:val="24"/>
          </w:rPr>
          <w:t xml:space="preserve"> </w:t>
        </w:r>
      </w:ins>
      <w:ins w:id="574" w:author="Sargsyan, Davit [JRDUS]" w:date="2024-12-25T15:07:00Z">
        <w:r w:rsidR="00B66A02">
          <w:rPr>
            <w:rFonts w:ascii="Times New Roman" w:hAnsi="Times New Roman" w:cs="Times New Roman"/>
            <w:color w:val="000000" w:themeColor="text1"/>
            <w:sz w:val="24"/>
            <w:szCs w:val="24"/>
          </w:rPr>
          <w:t xml:space="preserve">have been reported to have elevated levels of </w:t>
        </w:r>
        <w:r w:rsidR="00B66A02" w:rsidRPr="00B66A02">
          <w:rPr>
            <w:rFonts w:ascii="Times New Roman" w:hAnsi="Times New Roman" w:cs="Times New Roman"/>
            <w:i/>
            <w:iCs/>
            <w:color w:val="000000" w:themeColor="text1"/>
            <w:sz w:val="24"/>
            <w:szCs w:val="24"/>
            <w:rPrChange w:id="575" w:author="Sargsyan, Davit [JRDUS]" w:date="2024-12-25T15:07:00Z">
              <w:rPr>
                <w:rFonts w:ascii="Times New Roman" w:hAnsi="Times New Roman" w:cs="Times New Roman"/>
                <w:color w:val="000000" w:themeColor="text1"/>
                <w:sz w:val="24"/>
                <w:szCs w:val="24"/>
              </w:rPr>
            </w:rPrChange>
          </w:rPr>
          <w:t>Firmicutes</w:t>
        </w:r>
      </w:ins>
      <w:r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del w:id="576" w:author="Sargsyan, Davit [JRDUS]" w:date="2024-12-25T15:21:00Z">
        <w:r w:rsidRPr="008075BE" w:rsidDel="002C18CF">
          <w:rPr>
            <w:rFonts w:ascii="Times New Roman" w:hAnsi="Times New Roman" w:cs="Times New Roman"/>
            <w:color w:val="000000" w:themeColor="text1"/>
            <w:sz w:val="24"/>
            <w:szCs w:val="24"/>
          </w:rPr>
          <w:delText xml:space="preserve">Mice orally </w:delText>
        </w:r>
      </w:del>
      <w:del w:id="577" w:author="Sargsyan, Davit [JRDUS]" w:date="2024-12-25T15:20:00Z">
        <w:r w:rsidRPr="008075BE" w:rsidDel="002C18CF">
          <w:rPr>
            <w:rFonts w:ascii="Times New Roman" w:hAnsi="Times New Roman" w:cs="Times New Roman"/>
            <w:color w:val="000000" w:themeColor="text1"/>
            <w:sz w:val="24"/>
            <w:szCs w:val="24"/>
          </w:rPr>
          <w:delText xml:space="preserve">garaged </w:delText>
        </w:r>
      </w:del>
      <w:del w:id="578" w:author="Sargsyan, Davit [JRDUS]" w:date="2024-12-25T15:21:00Z">
        <w:r w:rsidRPr="008075BE" w:rsidDel="002C18CF">
          <w:rPr>
            <w:rFonts w:ascii="Times New Roman" w:hAnsi="Times New Roman" w:cs="Times New Roman"/>
            <w:color w:val="000000" w:themeColor="text1"/>
            <w:sz w:val="24"/>
            <w:szCs w:val="24"/>
          </w:rPr>
          <w:delText xml:space="preserve">by purified </w:delText>
        </w:r>
      </w:del>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Gnavus</w:t>
      </w:r>
      <w:proofErr w:type="spellEnd"/>
      <w:r w:rsidRPr="008075BE">
        <w:rPr>
          <w:rFonts w:ascii="Times New Roman" w:hAnsi="Times New Roman" w:cs="Times New Roman"/>
          <w:color w:val="000000" w:themeColor="text1"/>
          <w:sz w:val="24"/>
          <w:szCs w:val="24"/>
        </w:rPr>
        <w:t xml:space="preserve"> </w:t>
      </w:r>
      <w:del w:id="579" w:author="Sargsyan, Davit [JRDUS]" w:date="2024-12-25T15:20:00Z">
        <w:r w:rsidRPr="008075BE" w:rsidDel="002C18CF">
          <w:rPr>
            <w:rFonts w:ascii="Times New Roman" w:hAnsi="Times New Roman" w:cs="Times New Roman"/>
            <w:color w:val="000000" w:themeColor="text1"/>
            <w:sz w:val="24"/>
            <w:szCs w:val="24"/>
          </w:rPr>
          <w:delText xml:space="preserve">also </w:delText>
        </w:r>
      </w:del>
      <w:ins w:id="580" w:author="Sargsyan, Davit [JRDUS]" w:date="2024-12-25T15:20:00Z">
        <w:r w:rsidR="002C18CF">
          <w:rPr>
            <w:rFonts w:ascii="Times New Roman" w:hAnsi="Times New Roman" w:cs="Times New Roman"/>
            <w:color w:val="000000" w:themeColor="text1"/>
            <w:sz w:val="24"/>
            <w:szCs w:val="24"/>
          </w:rPr>
          <w:t>caused</w:t>
        </w:r>
        <w:r w:rsidR="002C18CF" w:rsidRPr="008075BE">
          <w:rPr>
            <w:rFonts w:ascii="Times New Roman" w:hAnsi="Times New Roman" w:cs="Times New Roman"/>
            <w:color w:val="000000" w:themeColor="text1"/>
            <w:sz w:val="24"/>
            <w:szCs w:val="24"/>
          </w:rPr>
          <w:t xml:space="preserve"> </w:t>
        </w:r>
      </w:ins>
      <w:del w:id="581" w:author="Sargsyan, Davit [JRDUS]" w:date="2024-12-25T15:21:00Z">
        <w:r w:rsidRPr="008075BE" w:rsidDel="002C18CF">
          <w:rPr>
            <w:rFonts w:ascii="Times New Roman" w:hAnsi="Times New Roman" w:cs="Times New Roman"/>
            <w:color w:val="000000" w:themeColor="text1"/>
            <w:sz w:val="24"/>
            <w:szCs w:val="24"/>
          </w:rPr>
          <w:delText xml:space="preserve">developed </w:delText>
        </w:r>
      </w:del>
      <w:r w:rsidRPr="008075BE">
        <w:rPr>
          <w:rFonts w:ascii="Times New Roman" w:hAnsi="Times New Roman" w:cs="Times New Roman"/>
          <w:color w:val="000000" w:themeColor="text1"/>
          <w:sz w:val="24"/>
          <w:szCs w:val="24"/>
        </w:rPr>
        <w:t xml:space="preserve">airway inflammation </w:t>
      </w:r>
      <w:del w:id="582" w:author="Sargsyan, Davit [JRDUS]" w:date="2024-12-25T15:22:00Z">
        <w:r w:rsidRPr="008075BE" w:rsidDel="002C18CF">
          <w:rPr>
            <w:rFonts w:ascii="Times New Roman" w:hAnsi="Times New Roman" w:cs="Times New Roman"/>
            <w:color w:val="000000" w:themeColor="text1"/>
            <w:sz w:val="24"/>
            <w:szCs w:val="24"/>
          </w:rPr>
          <w:delText xml:space="preserve">by cytokine </w:delText>
        </w:r>
      </w:del>
      <w:ins w:id="583" w:author="Sargsyan, Davit [JRDUS]" w:date="2024-12-25T15:22:00Z">
        <w:r w:rsidR="002C18CF">
          <w:rPr>
            <w:rFonts w:ascii="Times New Roman" w:hAnsi="Times New Roman" w:cs="Times New Roman"/>
            <w:color w:val="000000" w:themeColor="text1"/>
            <w:sz w:val="24"/>
            <w:szCs w:val="24"/>
          </w:rPr>
          <w:t xml:space="preserve">via </w:t>
        </w:r>
      </w:ins>
      <w:r w:rsidRPr="008075BE">
        <w:rPr>
          <w:rFonts w:ascii="Times New Roman" w:hAnsi="Times New Roman" w:cs="Times New Roman"/>
          <w:color w:val="000000" w:themeColor="text1"/>
          <w:sz w:val="24"/>
          <w:szCs w:val="24"/>
        </w:rPr>
        <w:t xml:space="preserve">secretion </w:t>
      </w:r>
      <w:del w:id="584" w:author="Sargsyan, Davit [JRDUS]" w:date="2024-12-25T15:22:00Z">
        <w:r w:rsidRPr="008075BE" w:rsidDel="002C18CF">
          <w:rPr>
            <w:rFonts w:ascii="Times New Roman" w:hAnsi="Times New Roman" w:cs="Times New Roman"/>
            <w:color w:val="000000" w:themeColor="text1"/>
            <w:sz w:val="24"/>
            <w:szCs w:val="24"/>
          </w:rPr>
          <w:delText xml:space="preserve">such as </w:delText>
        </w:r>
      </w:del>
      <w:ins w:id="585" w:author="Sargsyan, Davit [JRDUS]" w:date="2024-12-25T15:22:00Z">
        <w:r w:rsidR="002C18CF">
          <w:rPr>
            <w:rFonts w:ascii="Times New Roman" w:hAnsi="Times New Roman" w:cs="Times New Roman"/>
            <w:color w:val="000000" w:themeColor="text1"/>
            <w:sz w:val="24"/>
            <w:szCs w:val="24"/>
          </w:rPr>
          <w:t xml:space="preserve">of </w:t>
        </w:r>
      </w:ins>
      <w:r w:rsidRPr="008075BE">
        <w:rPr>
          <w:rFonts w:ascii="Times New Roman" w:hAnsi="Times New Roman" w:cs="Times New Roman"/>
          <w:color w:val="000000" w:themeColor="text1"/>
          <w:sz w:val="24"/>
          <w:szCs w:val="24"/>
        </w:rPr>
        <w:t>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ins w:id="586" w:author="Sargsyan, Davit [JRDUS]" w:date="2024-12-25T15:20:00Z">
        <w:r w:rsidR="002C18CF">
          <w:rPr>
            <w:rFonts w:ascii="Times New Roman" w:hAnsi="Times New Roman" w:cs="Times New Roman"/>
            <w:color w:val="000000" w:themeColor="text1"/>
            <w:sz w:val="24"/>
            <w:szCs w:val="24"/>
          </w:rPr>
          <w:t xml:space="preserve"> in mice</w:t>
        </w:r>
      </w:ins>
      <w:ins w:id="587" w:author="Sargsyan, Davit [JRDUS]" w:date="2024-12-25T15:21:00Z">
        <w:r w:rsidR="002C18CF">
          <w:rPr>
            <w:rFonts w:ascii="Times New Roman" w:hAnsi="Times New Roman" w:cs="Times New Roman"/>
            <w:color w:val="000000" w:themeColor="text1"/>
            <w:sz w:val="24"/>
            <w:szCs w:val="24"/>
          </w:rPr>
          <w:t xml:space="preserve"> after oral gavage of the </w:t>
        </w:r>
      </w:ins>
      <w:ins w:id="588" w:author="Sargsyan, Davit [JRDUS]" w:date="2024-12-25T15:22:00Z">
        <w:r w:rsidR="002C18CF">
          <w:rPr>
            <w:rFonts w:ascii="Times New Roman" w:hAnsi="Times New Roman" w:cs="Times New Roman"/>
            <w:color w:val="000000" w:themeColor="text1"/>
            <w:sz w:val="24"/>
            <w:szCs w:val="24"/>
          </w:rPr>
          <w:t xml:space="preserve">purified </w:t>
        </w:r>
      </w:ins>
      <w:ins w:id="589" w:author="Sargsyan, Davit [JRDUS]" w:date="2024-12-25T15:21:00Z">
        <w:r w:rsidR="002C18CF">
          <w:rPr>
            <w:rFonts w:ascii="Times New Roman" w:hAnsi="Times New Roman" w:cs="Times New Roman"/>
            <w:color w:val="000000" w:themeColor="text1"/>
            <w:sz w:val="24"/>
            <w:szCs w:val="24"/>
          </w:rPr>
          <w:t>bacteria</w:t>
        </w:r>
      </w:ins>
      <w:r w:rsidRPr="008075BE">
        <w:rPr>
          <w:rFonts w:ascii="Times New Roman" w:hAnsi="Times New Roman" w:cs="Times New Roman"/>
          <w:color w:val="000000" w:themeColor="text1"/>
          <w:sz w:val="24"/>
          <w:szCs w:val="24"/>
        </w:rPr>
        <w:t xml:space="preserve">. </w:t>
      </w:r>
      <w:del w:id="590" w:author="Sargsyan, Davit [JRDUS]" w:date="2024-12-25T15:23:00Z">
        <w:r w:rsidR="005E7427" w:rsidRPr="008075BE" w:rsidDel="002C18CF">
          <w:rPr>
            <w:rFonts w:ascii="Times New Roman" w:hAnsi="Times New Roman" w:cs="Times New Roman"/>
            <w:color w:val="000000" w:themeColor="text1"/>
            <w:sz w:val="24"/>
            <w:szCs w:val="24"/>
          </w:rPr>
          <w:delText xml:space="preserve">This </w:delText>
        </w:r>
      </w:del>
      <w:ins w:id="591" w:author="Sargsyan, Davit [JRDUS]" w:date="2024-12-25T15:23:00Z">
        <w:r w:rsidR="002C18CF">
          <w:rPr>
            <w:rFonts w:ascii="Times New Roman" w:hAnsi="Times New Roman" w:cs="Times New Roman"/>
            <w:color w:val="000000" w:themeColor="text1"/>
            <w:sz w:val="24"/>
            <w:szCs w:val="24"/>
          </w:rPr>
          <w:t>The</w:t>
        </w:r>
        <w:r w:rsidR="002C18CF" w:rsidRPr="008075BE">
          <w:rPr>
            <w:rFonts w:ascii="Times New Roman" w:hAnsi="Times New Roman" w:cs="Times New Roman"/>
            <w:color w:val="000000" w:themeColor="text1"/>
            <w:sz w:val="24"/>
            <w:szCs w:val="24"/>
          </w:rPr>
          <w:t xml:space="preserve"> </w:t>
        </w:r>
      </w:ins>
      <w:r w:rsidR="005E7427" w:rsidRPr="008075BE">
        <w:rPr>
          <w:rFonts w:ascii="Times New Roman" w:hAnsi="Times New Roman" w:cs="Times New Roman"/>
          <w:color w:val="000000" w:themeColor="text1"/>
          <w:sz w:val="24"/>
          <w:szCs w:val="24"/>
        </w:rPr>
        <w:t xml:space="preserve">study </w:t>
      </w:r>
      <w:del w:id="592" w:author="Sargsyan, Davit [JRDUS]" w:date="2024-12-25T15:23:00Z">
        <w:r w:rsidR="005E7427" w:rsidRPr="008075BE" w:rsidDel="002C18CF">
          <w:rPr>
            <w:rFonts w:ascii="Times New Roman" w:hAnsi="Times New Roman" w:cs="Times New Roman"/>
            <w:color w:val="000000" w:themeColor="text1"/>
            <w:sz w:val="24"/>
            <w:szCs w:val="24"/>
          </w:rPr>
          <w:delText>showed</w:delText>
        </w:r>
        <w:r w:rsidRPr="008075BE" w:rsidDel="002C18CF">
          <w:rPr>
            <w:rFonts w:ascii="Times New Roman" w:hAnsi="Times New Roman" w:cs="Times New Roman"/>
            <w:color w:val="000000" w:themeColor="text1"/>
            <w:sz w:val="24"/>
            <w:szCs w:val="24"/>
          </w:rPr>
          <w:delText xml:space="preserve"> </w:delText>
        </w:r>
      </w:del>
      <w:ins w:id="593" w:author="Sargsyan, Davit [JRDUS]" w:date="2024-12-25T15:23:00Z">
        <w:r w:rsidR="002C18CF">
          <w:rPr>
            <w:rFonts w:ascii="Times New Roman" w:hAnsi="Times New Roman" w:cs="Times New Roman"/>
            <w:color w:val="000000" w:themeColor="text1"/>
            <w:sz w:val="24"/>
            <w:szCs w:val="24"/>
          </w:rPr>
          <w:t xml:space="preserve">found </w:t>
        </w:r>
      </w:ins>
      <w:del w:id="594" w:author="Sargsyan, Davit [JRDUS]" w:date="2024-12-25T15:23:00Z">
        <w:r w:rsidR="001105C2" w:rsidRPr="008075BE" w:rsidDel="002C18CF">
          <w:rPr>
            <w:rFonts w:ascii="Times New Roman" w:hAnsi="Times New Roman" w:cs="Times New Roman"/>
            <w:color w:val="000000" w:themeColor="text1"/>
            <w:sz w:val="24"/>
            <w:szCs w:val="24"/>
          </w:rPr>
          <w:delText>a significant</w:delText>
        </w:r>
        <w:r w:rsidRPr="008075BE" w:rsidDel="002C18CF">
          <w:rPr>
            <w:rFonts w:ascii="Times New Roman" w:hAnsi="Times New Roman" w:cs="Times New Roman"/>
            <w:color w:val="000000" w:themeColor="text1"/>
            <w:sz w:val="24"/>
            <w:szCs w:val="24"/>
          </w:rPr>
          <w:delText xml:space="preserve"> increase in the abundance of</w:delText>
        </w:r>
      </w:del>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Firmcutes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ins w:id="595" w:author="Sargsyan, Davit [JRDUS]" w:date="2024-12-25T15:24:00Z">
        <w:r w:rsidR="00212939">
          <w:rPr>
            <w:rFonts w:ascii="Times New Roman" w:hAnsi="Times New Roman" w:cs="Times New Roman"/>
            <w:color w:val="000000" w:themeColor="text1"/>
            <w:sz w:val="24"/>
            <w:szCs w:val="24"/>
          </w:rPr>
          <w:t xml:space="preserve">in higher abundance </w:t>
        </w:r>
      </w:ins>
      <w:r w:rsidRPr="008075BE">
        <w:rPr>
          <w:rFonts w:ascii="Times New Roman" w:hAnsi="Times New Roman" w:cs="Times New Roman"/>
          <w:color w:val="000000" w:themeColor="text1"/>
          <w:sz w:val="24"/>
          <w:szCs w:val="24"/>
        </w:rPr>
        <w:t xml:space="preserve">in fecal samples </w:t>
      </w:r>
      <w:r w:rsidR="006D252C" w:rsidRPr="008075BE">
        <w:rPr>
          <w:rFonts w:ascii="Times New Roman" w:hAnsi="Times New Roman" w:cs="Times New Roman"/>
          <w:color w:val="000000" w:themeColor="text1"/>
          <w:sz w:val="24"/>
          <w:szCs w:val="24"/>
        </w:rPr>
        <w:t>at the late</w:t>
      </w:r>
      <w:ins w:id="596" w:author="Sargsyan, Davit [JRDUS]" w:date="2024-12-25T15:25:00Z">
        <w:r w:rsidR="00212939">
          <w:rPr>
            <w:rFonts w:ascii="Times New Roman" w:hAnsi="Times New Roman" w:cs="Times New Roman"/>
            <w:color w:val="000000" w:themeColor="text1"/>
            <w:sz w:val="24"/>
            <w:szCs w:val="24"/>
          </w:rPr>
          <w:t xml:space="preserve"> timepoint</w:t>
        </w:r>
      </w:ins>
      <w:del w:id="597" w:author="Sargsyan, Davit [JRDUS]" w:date="2024-12-25T15:25:00Z">
        <w:r w:rsidR="006D252C" w:rsidRPr="008075BE" w:rsidDel="00212939">
          <w:rPr>
            <w:rFonts w:ascii="Times New Roman" w:hAnsi="Times New Roman" w:cs="Times New Roman"/>
            <w:color w:val="000000" w:themeColor="text1"/>
            <w:sz w:val="24"/>
            <w:szCs w:val="24"/>
          </w:rPr>
          <w:delText xml:space="preserve"> but not at the early timepoints</w:delText>
        </w:r>
      </w:del>
      <w:r w:rsidR="006D252C" w:rsidRPr="008075BE">
        <w:rPr>
          <w:rFonts w:ascii="Times New Roman" w:hAnsi="Times New Roman" w:cs="Times New Roman"/>
          <w:color w:val="000000" w:themeColor="text1"/>
          <w:sz w:val="24"/>
          <w:szCs w:val="24"/>
        </w:rPr>
        <w:t xml:space="preserve"> </w:t>
      </w:r>
      <w:del w:id="598" w:author="Sargsyan, Davit [JRDUS]" w:date="2024-12-25T15:24:00Z">
        <w:r w:rsidRPr="008075BE" w:rsidDel="002C18CF">
          <w:rPr>
            <w:rFonts w:ascii="Times New Roman" w:hAnsi="Times New Roman" w:cs="Times New Roman"/>
            <w:color w:val="000000" w:themeColor="text1"/>
            <w:sz w:val="24"/>
            <w:szCs w:val="24"/>
          </w:rPr>
          <w:delText>irrespective of</w:delText>
        </w:r>
      </w:del>
      <w:ins w:id="599" w:author="Sargsyan, Davit [JRDUS]" w:date="2024-12-25T15:24:00Z">
        <w:r w:rsidR="002C18CF">
          <w:rPr>
            <w:rFonts w:ascii="Times New Roman" w:hAnsi="Times New Roman" w:cs="Times New Roman"/>
            <w:color w:val="000000" w:themeColor="text1"/>
            <w:sz w:val="24"/>
            <w:szCs w:val="24"/>
          </w:rPr>
          <w:t>independent of</w:t>
        </w:r>
      </w:ins>
      <w:r w:rsidRPr="008075BE">
        <w:rPr>
          <w:rFonts w:ascii="Times New Roman" w:hAnsi="Times New Roman" w:cs="Times New Roman"/>
          <w:color w:val="000000" w:themeColor="text1"/>
          <w:sz w:val="24"/>
          <w:szCs w:val="24"/>
        </w:rPr>
        <w:t xml:space="preserve"> diet and genotype</w:t>
      </w:r>
      <w:ins w:id="600" w:author="Sargsyan, Davit [JRDUS]" w:date="2024-12-25T15:25:00Z">
        <w:r w:rsidR="00212939">
          <w:rPr>
            <w:rFonts w:ascii="Times New Roman" w:hAnsi="Times New Roman" w:cs="Times New Roman"/>
            <w:color w:val="000000" w:themeColor="text1"/>
            <w:sz w:val="24"/>
            <w:szCs w:val="24"/>
          </w:rPr>
          <w:t xml:space="preserve"> but the same was not observed at the early timepoint</w:t>
        </w:r>
      </w:ins>
      <w:r w:rsidRPr="008075BE">
        <w:rPr>
          <w:rFonts w:ascii="Times New Roman" w:hAnsi="Times New Roman" w:cs="Times New Roman"/>
          <w:color w:val="000000" w:themeColor="text1"/>
          <w:sz w:val="24"/>
          <w:szCs w:val="24"/>
        </w:rPr>
        <w:t xml:space="preserv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guts</w:t>
      </w:r>
      <w:ins w:id="601" w:author="Sargsyan, Davit [JRDUS]" w:date="2024-12-25T15:26:00Z">
        <w:r w:rsidR="00212939">
          <w:rPr>
            <w:rFonts w:ascii="Times New Roman" w:hAnsi="Times New Roman" w:cs="Times New Roman"/>
            <w:color w:val="000000" w:themeColor="text1"/>
            <w:sz w:val="24"/>
            <w:szCs w:val="24"/>
          </w:rPr>
          <w:t>. However, in the current study higher relative abundance</w:t>
        </w:r>
      </w:ins>
      <w:del w:id="602" w:author="Sargsyan, Davit [JRDUS]" w:date="2024-12-25T15:26:00Z">
        <w:r w:rsidR="00955E7B" w:rsidRPr="008075BE" w:rsidDel="00212939">
          <w:rPr>
            <w:rFonts w:ascii="Times New Roman" w:hAnsi="Times New Roman" w:cs="Times New Roman"/>
            <w:color w:val="000000" w:themeColor="text1"/>
            <w:sz w:val="24"/>
            <w:szCs w:val="24"/>
          </w:rPr>
          <w:delText xml:space="preserve"> but in this </w:delText>
        </w:r>
        <w:r w:rsidR="00584D20" w:rsidRPr="008075BE" w:rsidDel="00212939">
          <w:rPr>
            <w:rFonts w:ascii="Times New Roman" w:hAnsi="Times New Roman" w:cs="Times New Roman"/>
            <w:color w:val="000000" w:themeColor="text1"/>
            <w:sz w:val="24"/>
            <w:szCs w:val="24"/>
          </w:rPr>
          <w:delText>study,</w:delText>
        </w:r>
        <w:r w:rsidR="00955E7B" w:rsidRPr="008075BE" w:rsidDel="00212939">
          <w:rPr>
            <w:rFonts w:ascii="Times New Roman" w:hAnsi="Times New Roman" w:cs="Times New Roman"/>
            <w:color w:val="000000" w:themeColor="text1"/>
            <w:sz w:val="24"/>
            <w:szCs w:val="24"/>
          </w:rPr>
          <w:delText xml:space="preserve"> </w:delText>
        </w:r>
        <w:r w:rsidRPr="008075BE" w:rsidDel="00212939">
          <w:rPr>
            <w:rFonts w:ascii="Times New Roman" w:hAnsi="Times New Roman" w:cs="Times New Roman"/>
            <w:color w:val="000000" w:themeColor="text1"/>
            <w:sz w:val="24"/>
            <w:szCs w:val="24"/>
          </w:rPr>
          <w:delText>w</w:delText>
        </w:r>
        <w:r w:rsidR="006D252C" w:rsidRPr="008075BE" w:rsidDel="00212939">
          <w:rPr>
            <w:rFonts w:ascii="Times New Roman" w:hAnsi="Times New Roman" w:cs="Times New Roman"/>
            <w:color w:val="000000" w:themeColor="text1"/>
            <w:sz w:val="24"/>
            <w:szCs w:val="24"/>
          </w:rPr>
          <w:delText xml:space="preserve">e </w:delText>
        </w:r>
        <w:r w:rsidRPr="008075BE" w:rsidDel="00212939">
          <w:rPr>
            <w:rFonts w:ascii="Times New Roman" w:hAnsi="Times New Roman" w:cs="Times New Roman"/>
            <w:color w:val="000000" w:themeColor="text1"/>
            <w:sz w:val="24"/>
            <w:szCs w:val="24"/>
          </w:rPr>
          <w:delText>found that the increased level</w:delText>
        </w:r>
      </w:del>
      <w:r w:rsidRPr="008075BE">
        <w:rPr>
          <w:rFonts w:ascii="Times New Roman" w:hAnsi="Times New Roman" w:cs="Times New Roman"/>
          <w:color w:val="000000" w:themeColor="text1"/>
          <w:sz w:val="24"/>
          <w:szCs w:val="24"/>
        </w:rPr>
        <w:t xml:space="preserve"> of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del w:id="603" w:author="Sargsyan, Davit [JRDUS]" w:date="2024-12-25T15:27:00Z">
        <w:r w:rsidR="006D252C" w:rsidRPr="008075BE" w:rsidDel="00212939">
          <w:rPr>
            <w:rFonts w:ascii="Times New Roman" w:hAnsi="Times New Roman" w:cs="Times New Roman"/>
            <w:color w:val="000000" w:themeColor="text1"/>
            <w:sz w:val="24"/>
            <w:szCs w:val="24"/>
          </w:rPr>
          <w:delText xml:space="preserve">was mainly </w:delText>
        </w:r>
      </w:del>
      <w:ins w:id="604" w:author="Sargsyan, Davit [JRDUS]" w:date="2024-12-25T15:27:00Z">
        <w:r w:rsidR="00212939">
          <w:rPr>
            <w:rFonts w:ascii="Times New Roman" w:hAnsi="Times New Roman" w:cs="Times New Roman"/>
            <w:color w:val="000000" w:themeColor="text1"/>
            <w:sz w:val="24"/>
            <w:szCs w:val="24"/>
          </w:rPr>
          <w:t xml:space="preserve">had a stronger association </w:t>
        </w:r>
      </w:ins>
      <w:del w:id="605" w:author="Sargsyan, Davit [JRDUS]" w:date="2024-12-25T15:27:00Z">
        <w:r w:rsidR="006D252C" w:rsidRPr="008075BE" w:rsidDel="00212939">
          <w:rPr>
            <w:rFonts w:ascii="Times New Roman" w:hAnsi="Times New Roman" w:cs="Times New Roman"/>
            <w:color w:val="000000" w:themeColor="text1"/>
            <w:sz w:val="24"/>
            <w:szCs w:val="24"/>
          </w:rPr>
          <w:delText xml:space="preserve">associated </w:delText>
        </w:r>
      </w:del>
      <w:r w:rsidR="006D252C" w:rsidRPr="008075BE">
        <w:rPr>
          <w:rFonts w:ascii="Times New Roman" w:hAnsi="Times New Roman" w:cs="Times New Roman"/>
          <w:color w:val="000000" w:themeColor="text1"/>
          <w:sz w:val="24"/>
          <w:szCs w:val="24"/>
        </w:rPr>
        <w:t>with</w:t>
      </w:r>
      <w:r w:rsidRPr="008075BE">
        <w:rPr>
          <w:rFonts w:ascii="Times New Roman" w:hAnsi="Times New Roman" w:cs="Times New Roman"/>
          <w:color w:val="000000" w:themeColor="text1"/>
          <w:sz w:val="24"/>
          <w:szCs w:val="24"/>
        </w:rPr>
        <w:t xml:space="preserve"> </w:t>
      </w:r>
      <w:del w:id="606" w:author="Sargsyan, Davit [JRDUS]" w:date="2024-12-25T15:27:00Z">
        <w:r w:rsidRPr="008075BE" w:rsidDel="00212939">
          <w:rPr>
            <w:rFonts w:ascii="Times New Roman" w:hAnsi="Times New Roman" w:cs="Times New Roman"/>
            <w:color w:val="000000" w:themeColor="text1"/>
            <w:sz w:val="24"/>
            <w:szCs w:val="24"/>
          </w:rPr>
          <w:delText xml:space="preserve">Nrf2 KO </w:delText>
        </w:r>
      </w:del>
      <w:ins w:id="607" w:author="Sargsyan, Davit [JRDUS]" w:date="2024-12-25T15:28:00Z">
        <w:r w:rsidR="00212939">
          <w:rPr>
            <w:rFonts w:ascii="Times New Roman" w:hAnsi="Times New Roman" w:cs="Times New Roman"/>
            <w:color w:val="000000" w:themeColor="text1"/>
            <w:sz w:val="24"/>
            <w:szCs w:val="24"/>
          </w:rPr>
          <w:t xml:space="preserve">Nrf2 KO </w:t>
        </w:r>
      </w:ins>
      <w:ins w:id="608" w:author="Sargsyan, Davit [JRDUS]" w:date="2024-12-25T15:27:00Z">
        <w:r w:rsidR="00212939">
          <w:rPr>
            <w:rFonts w:ascii="Times New Roman" w:hAnsi="Times New Roman" w:cs="Times New Roman"/>
            <w:color w:val="000000" w:themeColor="text1"/>
            <w:sz w:val="24"/>
            <w:szCs w:val="24"/>
          </w:rPr>
          <w:t>genotype</w:t>
        </w:r>
      </w:ins>
      <w:del w:id="609" w:author="Sargsyan, Davit [JRDUS]" w:date="2024-12-25T15:27:00Z">
        <w:r w:rsidRPr="008075BE" w:rsidDel="00212939">
          <w:rPr>
            <w:rFonts w:ascii="Times New Roman" w:hAnsi="Times New Roman" w:cs="Times New Roman"/>
            <w:color w:val="000000" w:themeColor="text1"/>
            <w:sz w:val="24"/>
            <w:szCs w:val="24"/>
          </w:rPr>
          <w:delText>suggesting</w:delText>
        </w:r>
        <w:r w:rsidR="006D252C" w:rsidRPr="008075BE" w:rsidDel="00212939">
          <w:rPr>
            <w:rFonts w:ascii="Times New Roman" w:hAnsi="Times New Roman" w:cs="Times New Roman"/>
            <w:color w:val="000000" w:themeColor="text1"/>
            <w:sz w:val="24"/>
            <w:szCs w:val="24"/>
          </w:rPr>
          <w:delText xml:space="preserve"> that</w:delText>
        </w:r>
        <w:r w:rsidRPr="008075BE" w:rsidDel="00212939">
          <w:rPr>
            <w:rFonts w:ascii="Times New Roman" w:hAnsi="Times New Roman" w:cs="Times New Roman"/>
            <w:color w:val="000000" w:themeColor="text1"/>
            <w:sz w:val="24"/>
            <w:szCs w:val="24"/>
          </w:rPr>
          <w:delText xml:space="preserve"> Nrf2 KO accelerates the increase of </w:delText>
        </w:r>
        <w:r w:rsidRPr="008075BE" w:rsidDel="00212939">
          <w:rPr>
            <w:rFonts w:ascii="Times New Roman" w:hAnsi="Times New Roman" w:cs="Times New Roman"/>
            <w:i/>
            <w:iCs/>
            <w:color w:val="000000" w:themeColor="text1"/>
            <w:sz w:val="24"/>
            <w:szCs w:val="24"/>
          </w:rPr>
          <w:delText>Firmucutes Ruminoccus</w:delText>
        </w:r>
        <w:r w:rsidR="005323CB" w:rsidRPr="008075BE" w:rsidDel="00212939">
          <w:rPr>
            <w:rFonts w:ascii="Times New Roman" w:hAnsi="Times New Roman" w:cs="Times New Roman"/>
            <w:color w:val="000000" w:themeColor="text1"/>
            <w:sz w:val="24"/>
            <w:szCs w:val="24"/>
          </w:rPr>
          <w:delText>’s relative abundance</w:delText>
        </w:r>
      </w:del>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w:t>
      </w:r>
      <w:del w:id="610" w:author="Sargsyan, Davit [JRDUS]" w:date="2024-12-25T15:29:00Z">
        <w:r w:rsidRPr="008075BE" w:rsidDel="00212939">
          <w:rPr>
            <w:rFonts w:ascii="Times New Roman" w:hAnsi="Times New Roman" w:cs="Times New Roman"/>
            <w:color w:val="000000" w:themeColor="text1"/>
            <w:sz w:val="24"/>
            <w:szCs w:val="24"/>
          </w:rPr>
          <w:delText xml:space="preserve">play an important role in </w:delText>
        </w:r>
        <w:r w:rsidRPr="008075BE" w:rsidDel="00212939">
          <w:rPr>
            <w:rFonts w:ascii="Times New Roman" w:hAnsi="Times New Roman" w:cs="Times New Roman"/>
            <w:color w:val="000000" w:themeColor="text1"/>
            <w:sz w:val="24"/>
            <w:szCs w:val="24"/>
          </w:rPr>
          <w:lastRenderedPageBreak/>
          <w:delText>regulating the gut microbiota profile and</w:delText>
        </w:r>
      </w:del>
      <w:ins w:id="611" w:author="Sargsyan, Davit [JRDUS]" w:date="2024-12-25T15:29:00Z">
        <w:r w:rsidR="00212939">
          <w:rPr>
            <w:rFonts w:ascii="Times New Roman" w:hAnsi="Times New Roman" w:cs="Times New Roman"/>
            <w:color w:val="000000" w:themeColor="text1"/>
            <w:sz w:val="24"/>
            <w:szCs w:val="24"/>
          </w:rPr>
          <w:t>be</w:t>
        </w:r>
      </w:ins>
      <w:ins w:id="612" w:author="Sargsyan, Davit [JRDUS]" w:date="2024-12-25T15:30:00Z">
        <w:r w:rsidR="00212939">
          <w:rPr>
            <w:rFonts w:ascii="Times New Roman" w:hAnsi="Times New Roman" w:cs="Times New Roman"/>
            <w:color w:val="000000" w:themeColor="text1"/>
            <w:sz w:val="24"/>
            <w:szCs w:val="24"/>
          </w:rPr>
          <w:t xml:space="preserve"> increasingly</w:t>
        </w:r>
      </w:ins>
      <w:r w:rsidRPr="008075BE">
        <w:rPr>
          <w:rFonts w:ascii="Times New Roman" w:hAnsi="Times New Roman" w:cs="Times New Roman"/>
          <w:color w:val="000000" w:themeColor="text1"/>
          <w:sz w:val="24"/>
          <w:szCs w:val="24"/>
        </w:rPr>
        <w:t xml:space="preserve"> suppres</w:t>
      </w:r>
      <w:r w:rsidR="005323CB" w:rsidRPr="008075BE">
        <w:rPr>
          <w:rFonts w:ascii="Times New Roman" w:hAnsi="Times New Roman" w:cs="Times New Roman"/>
          <w:color w:val="000000" w:themeColor="text1"/>
          <w:sz w:val="24"/>
          <w:szCs w:val="24"/>
        </w:rPr>
        <w:t>s</w:t>
      </w:r>
      <w:ins w:id="613" w:author="Sargsyan, Davit [JRDUS]" w:date="2024-12-25T15:29:00Z">
        <w:r w:rsidR="00212939">
          <w:rPr>
            <w:rFonts w:ascii="Times New Roman" w:hAnsi="Times New Roman" w:cs="Times New Roman"/>
            <w:color w:val="000000" w:themeColor="text1"/>
            <w:sz w:val="24"/>
            <w:szCs w:val="24"/>
          </w:rPr>
          <w:t>ing</w:t>
        </w:r>
      </w:ins>
      <w:r w:rsidR="005323C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pathogenic species such as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as the animal age. </w:t>
      </w:r>
    </w:p>
    <w:p w14:paraId="092A72B1" w14:textId="53406F31" w:rsidR="0068652B" w:rsidRPr="008075BE" w:rsidRDefault="0068652B" w:rsidP="009D44F0">
      <w:pPr>
        <w:jc w:val="both"/>
        <w:rPr>
          <w:rFonts w:ascii="Times New Roman" w:hAnsi="Times New Roman" w:cs="Times New Roman"/>
          <w:color w:val="000000" w:themeColor="text1"/>
          <w:sz w:val="24"/>
          <w:szCs w:val="24"/>
        </w:rPr>
      </w:pPr>
      <w:del w:id="614" w:author="Sargsyan, Davit [JRDUS]" w:date="2024-12-25T15:31:00Z">
        <w:r w:rsidRPr="008075BE" w:rsidDel="00704539">
          <w:rPr>
            <w:rFonts w:ascii="Times New Roman" w:hAnsi="Times New Roman" w:cs="Times New Roman"/>
            <w:color w:val="000000" w:themeColor="text1"/>
            <w:sz w:val="24"/>
            <w:szCs w:val="24"/>
          </w:rPr>
          <w:delText>Interestingly, we also observed that the p</w:delText>
        </w:r>
      </w:del>
      <w:ins w:id="615" w:author="Sargsyan, Davit [JRDUS]" w:date="2024-12-25T15:31:00Z">
        <w:r w:rsidR="00704539">
          <w:rPr>
            <w:rFonts w:ascii="Times New Roman" w:hAnsi="Times New Roman" w:cs="Times New Roman"/>
            <w:color w:val="000000" w:themeColor="text1"/>
            <w:sz w:val="24"/>
            <w:szCs w:val="24"/>
          </w:rPr>
          <w:t>P</w:t>
        </w:r>
      </w:ins>
      <w:r w:rsidRPr="008075BE">
        <w:rPr>
          <w:rFonts w:ascii="Times New Roman" w:hAnsi="Times New Roman" w:cs="Times New Roman"/>
          <w:color w:val="000000" w:themeColor="text1"/>
          <w:sz w:val="24"/>
          <w:szCs w:val="24"/>
        </w:rPr>
        <w:t xml:space="preserve">hylum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i/>
          <w:iCs/>
          <w:color w:val="000000" w:themeColor="text1"/>
          <w:sz w:val="24"/>
          <w:szCs w:val="24"/>
        </w:rPr>
        <w:t xml:space="preserve"> </w:t>
      </w:r>
      <w:r w:rsidRPr="008075BE">
        <w:rPr>
          <w:rFonts w:ascii="Times New Roman" w:hAnsi="Times New Roman" w:cs="Times New Roman"/>
          <w:color w:val="000000" w:themeColor="text1"/>
          <w:sz w:val="24"/>
          <w:szCs w:val="24"/>
        </w:rPr>
        <w:t>w</w:t>
      </w:r>
      <w:r w:rsidR="00F31417">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elevated </w:t>
      </w:r>
      <w:r w:rsidR="000E1AD2" w:rsidRPr="008075BE">
        <w:rPr>
          <w:rFonts w:ascii="Times New Roman" w:hAnsi="Times New Roman" w:cs="Times New Roman"/>
          <w:color w:val="000000" w:themeColor="text1"/>
          <w:sz w:val="24"/>
          <w:szCs w:val="24"/>
        </w:rPr>
        <w:t>at the early timepoint</w:t>
      </w:r>
      <w:ins w:id="616" w:author="Sargsyan, Davit [JRDUS]" w:date="2024-12-25T15:31:00Z">
        <w:r w:rsidR="00704539">
          <w:rPr>
            <w:rFonts w:ascii="Times New Roman" w:hAnsi="Times New Roman" w:cs="Times New Roman"/>
            <w:color w:val="000000" w:themeColor="text1"/>
            <w:sz w:val="24"/>
            <w:szCs w:val="24"/>
          </w:rPr>
          <w:t xml:space="preserve"> of the current study</w:t>
        </w:r>
      </w:ins>
      <w:r w:rsidR="000E1AD2" w:rsidRPr="008075BE">
        <w:rPr>
          <w:rFonts w:ascii="Times New Roman" w:hAnsi="Times New Roman" w:cs="Times New Roman"/>
          <w:color w:val="000000" w:themeColor="text1"/>
          <w:sz w:val="24"/>
          <w:szCs w:val="24"/>
        </w:rPr>
        <w:t xml:space="preserve"> in the</w:t>
      </w:r>
      <w:r w:rsidRPr="008075BE">
        <w:rPr>
          <w:rFonts w:ascii="Times New Roman" w:hAnsi="Times New Roman" w:cs="Times New Roman"/>
          <w:color w:val="000000" w:themeColor="text1"/>
          <w:sz w:val="24"/>
          <w:szCs w:val="24"/>
        </w:rPr>
        <w:t xml:space="preserve"> PEITC groups. </w:t>
      </w:r>
      <w:r w:rsidRPr="008075BE">
        <w:rPr>
          <w:rFonts w:ascii="Times New Roman" w:hAnsi="Times New Roman" w:cs="Times New Roman"/>
          <w:i/>
          <w:iCs/>
          <w:color w:val="000000" w:themeColor="text1"/>
          <w:sz w:val="24"/>
          <w:szCs w:val="24"/>
        </w:rPr>
        <w:t xml:space="preserve">Bacteroidetes </w:t>
      </w:r>
      <w:proofErr w:type="spellStart"/>
      <w:r w:rsidRPr="008075BE">
        <w:rPr>
          <w:rFonts w:ascii="Times New Roman" w:hAnsi="Times New Roman" w:cs="Times New Roman"/>
          <w:i/>
          <w:iCs/>
          <w:color w:val="000000" w:themeColor="text1"/>
          <w:sz w:val="24"/>
          <w:szCs w:val="24"/>
        </w:rPr>
        <w:t>Rikenella</w:t>
      </w:r>
      <w:proofErr w:type="spellEnd"/>
      <w:r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also found </w:t>
      </w:r>
      <w:del w:id="617" w:author="Sargsyan, Davit [JRDUS]" w:date="2024-12-25T15:31:00Z">
        <w:r w:rsidRPr="008075BE" w:rsidDel="00704539">
          <w:rPr>
            <w:rFonts w:ascii="Times New Roman" w:hAnsi="Times New Roman" w:cs="Times New Roman"/>
            <w:color w:val="000000" w:themeColor="text1"/>
            <w:sz w:val="24"/>
            <w:szCs w:val="24"/>
          </w:rPr>
          <w:delText>significantly elevated</w:delText>
        </w:r>
      </w:del>
      <w:ins w:id="618" w:author="Sargsyan, Davit [JRDUS]" w:date="2024-12-25T15:31:00Z">
        <w:r w:rsidR="00704539">
          <w:rPr>
            <w:rFonts w:ascii="Times New Roman" w:hAnsi="Times New Roman" w:cs="Times New Roman"/>
            <w:color w:val="000000" w:themeColor="text1"/>
            <w:sz w:val="24"/>
            <w:szCs w:val="24"/>
          </w:rPr>
          <w:t xml:space="preserve">in higher </w:t>
        </w:r>
      </w:ins>
      <w:ins w:id="619" w:author="Sargsyan, Davit [JRDUS]" w:date="2024-12-25T15:32:00Z">
        <w:r w:rsidR="00704539">
          <w:rPr>
            <w:rFonts w:ascii="Times New Roman" w:hAnsi="Times New Roman" w:cs="Times New Roman"/>
            <w:color w:val="000000" w:themeColor="text1"/>
            <w:sz w:val="24"/>
            <w:szCs w:val="24"/>
          </w:rPr>
          <w:t>relative abundance</w:t>
        </w:r>
      </w:ins>
      <w:r w:rsidRPr="008075BE">
        <w:rPr>
          <w:rFonts w:ascii="Times New Roman" w:hAnsi="Times New Roman" w:cs="Times New Roman"/>
          <w:color w:val="000000" w:themeColor="text1"/>
          <w:sz w:val="24"/>
          <w:szCs w:val="24"/>
        </w:rPr>
        <w:t xml:space="preserve"> in Nrf2 KO </w:t>
      </w:r>
      <w:del w:id="620" w:author="Sargsyan, Davit [JRDUS]" w:date="2024-12-25T15:32:00Z">
        <w:r w:rsidRPr="008075BE" w:rsidDel="00704539">
          <w:rPr>
            <w:rFonts w:ascii="Times New Roman" w:hAnsi="Times New Roman" w:cs="Times New Roman"/>
            <w:color w:val="000000" w:themeColor="text1"/>
            <w:sz w:val="24"/>
            <w:szCs w:val="24"/>
          </w:rPr>
          <w:delText>groups</w:delText>
        </w:r>
      </w:del>
      <w:ins w:id="621" w:author="Sargsyan, Davit [JRDUS]" w:date="2024-12-25T15:32:00Z">
        <w:r w:rsidR="00704539">
          <w:rPr>
            <w:rFonts w:ascii="Times New Roman" w:hAnsi="Times New Roman" w:cs="Times New Roman"/>
            <w:color w:val="000000" w:themeColor="text1"/>
            <w:sz w:val="24"/>
            <w:szCs w:val="24"/>
          </w:rPr>
          <w:t>mice</w:t>
        </w:r>
      </w:ins>
      <w:ins w:id="622" w:author="Sargsyan, Davit [JRDUS]" w:date="2024-12-25T15:33:00Z">
        <w:r w:rsidR="00704539">
          <w:rPr>
            <w:rFonts w:ascii="Times New Roman" w:hAnsi="Times New Roman" w:cs="Times New Roman"/>
            <w:color w:val="000000" w:themeColor="text1"/>
            <w:sz w:val="24"/>
            <w:szCs w:val="24"/>
          </w:rPr>
          <w:t xml:space="preserve"> which suggest a possible link of the bacteria to </w:t>
        </w:r>
      </w:ins>
      <w:ins w:id="623" w:author="Sargsyan, Davit [JRDUS]" w:date="2024-12-25T15:34:00Z">
        <w:r w:rsidR="00704539">
          <w:rPr>
            <w:rFonts w:ascii="Times New Roman" w:hAnsi="Times New Roman" w:cs="Times New Roman"/>
            <w:color w:val="000000" w:themeColor="text1"/>
            <w:sz w:val="24"/>
            <w:szCs w:val="24"/>
          </w:rPr>
          <w:t xml:space="preserve">inflammatory </w:t>
        </w:r>
      </w:ins>
      <w:ins w:id="624" w:author="Sargsyan, Davit [JRDUS]" w:date="2024-12-25T15:33:00Z">
        <w:r w:rsidR="00704539">
          <w:rPr>
            <w:rFonts w:ascii="Times New Roman" w:hAnsi="Times New Roman" w:cs="Times New Roman"/>
            <w:color w:val="000000" w:themeColor="text1"/>
            <w:sz w:val="24"/>
            <w:szCs w:val="24"/>
          </w:rPr>
          <w:t>diseases of GI tract</w:t>
        </w:r>
      </w:ins>
      <w:del w:id="625" w:author="Sargsyan, Davit [JRDUS]" w:date="2024-12-25T15:33:00Z">
        <w:r w:rsidRPr="008075BE" w:rsidDel="00704539">
          <w:rPr>
            <w:rFonts w:ascii="Times New Roman" w:hAnsi="Times New Roman" w:cs="Times New Roman"/>
            <w:color w:val="000000" w:themeColor="text1"/>
            <w:sz w:val="24"/>
            <w:szCs w:val="24"/>
          </w:rPr>
          <w:delText xml:space="preserve">, </w:delText>
        </w:r>
        <w:r w:rsidR="000E1AD2" w:rsidRPr="008075BE" w:rsidDel="00704539">
          <w:rPr>
            <w:rFonts w:ascii="Times New Roman" w:hAnsi="Times New Roman" w:cs="Times New Roman"/>
            <w:color w:val="000000" w:themeColor="text1"/>
            <w:sz w:val="24"/>
            <w:szCs w:val="24"/>
          </w:rPr>
          <w:delText>suggesting that it</w:delText>
        </w:r>
        <w:r w:rsidRPr="008075BE" w:rsidDel="00704539">
          <w:rPr>
            <w:rFonts w:ascii="Times New Roman" w:hAnsi="Times New Roman" w:cs="Times New Roman"/>
            <w:color w:val="000000" w:themeColor="text1"/>
            <w:sz w:val="24"/>
            <w:szCs w:val="24"/>
          </w:rPr>
          <w:delText xml:space="preserve"> </w:delText>
        </w:r>
        <w:r w:rsidR="000E1AD2" w:rsidRPr="008075BE" w:rsidDel="00704539">
          <w:rPr>
            <w:rFonts w:ascii="Times New Roman" w:hAnsi="Times New Roman" w:cs="Times New Roman"/>
            <w:color w:val="000000" w:themeColor="text1"/>
            <w:sz w:val="24"/>
            <w:szCs w:val="24"/>
          </w:rPr>
          <w:delText xml:space="preserve">may </w:delText>
        </w:r>
        <w:r w:rsidRPr="008075BE" w:rsidDel="00704539">
          <w:rPr>
            <w:rFonts w:ascii="Times New Roman" w:hAnsi="Times New Roman" w:cs="Times New Roman"/>
            <w:color w:val="000000" w:themeColor="text1"/>
            <w:sz w:val="24"/>
            <w:szCs w:val="24"/>
          </w:rPr>
          <w:delText>c</w:delText>
        </w:r>
        <w:r w:rsidR="00933427" w:rsidRPr="008075BE" w:rsidDel="00704539">
          <w:rPr>
            <w:rFonts w:ascii="Times New Roman" w:hAnsi="Times New Roman" w:cs="Times New Roman"/>
            <w:color w:val="000000" w:themeColor="text1"/>
            <w:sz w:val="24"/>
            <w:szCs w:val="24"/>
          </w:rPr>
          <w:delText>orrelate with</w:delText>
        </w:r>
        <w:r w:rsidR="000E1AD2" w:rsidRPr="008075BE" w:rsidDel="00704539">
          <w:rPr>
            <w:rFonts w:ascii="Times New Roman" w:hAnsi="Times New Roman" w:cs="Times New Roman"/>
            <w:color w:val="000000" w:themeColor="text1"/>
            <w:sz w:val="24"/>
            <w:szCs w:val="24"/>
          </w:rPr>
          <w:delText xml:space="preserve"> </w:delText>
        </w:r>
        <w:r w:rsidRPr="008075BE" w:rsidDel="00704539">
          <w:rPr>
            <w:rFonts w:ascii="Times New Roman" w:hAnsi="Times New Roman" w:cs="Times New Roman"/>
            <w:color w:val="000000" w:themeColor="text1"/>
            <w:sz w:val="24"/>
            <w:szCs w:val="24"/>
          </w:rPr>
          <w:delText>gut diseases</w:delText>
        </w:r>
      </w:del>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Overall,</w:t>
      </w:r>
      <w:ins w:id="626" w:author="Sargsyan, Davit [JRDUS]" w:date="2024-12-25T15:35:00Z">
        <w:r w:rsidR="003A1C19">
          <w:rPr>
            <w:rFonts w:ascii="Times New Roman" w:hAnsi="Times New Roman" w:cs="Times New Roman"/>
            <w:color w:val="000000" w:themeColor="text1"/>
            <w:sz w:val="24"/>
            <w:szCs w:val="24"/>
          </w:rPr>
          <w:t xml:space="preserve"> host’s genome </w:t>
        </w:r>
      </w:ins>
      <w:ins w:id="627" w:author="Sargsyan, Davit [JRDUS]" w:date="2024-12-25T15:36:00Z">
        <w:r w:rsidR="003A1C19">
          <w:rPr>
            <w:rFonts w:ascii="Times New Roman" w:hAnsi="Times New Roman" w:cs="Times New Roman"/>
            <w:color w:val="000000" w:themeColor="text1"/>
            <w:sz w:val="24"/>
            <w:szCs w:val="24"/>
          </w:rPr>
          <w:t xml:space="preserve">interaction </w:t>
        </w:r>
      </w:ins>
      <w:ins w:id="628" w:author="Sargsyan, Davit [JRDUS]" w:date="2024-12-25T15:39:00Z">
        <w:r w:rsidR="002A396D">
          <w:rPr>
            <w:rFonts w:ascii="Times New Roman" w:hAnsi="Times New Roman" w:cs="Times New Roman"/>
            <w:color w:val="000000" w:themeColor="text1"/>
            <w:sz w:val="24"/>
            <w:szCs w:val="24"/>
          </w:rPr>
          <w:t>with microbiome</w:t>
        </w:r>
        <w:r w:rsidR="002A396D">
          <w:rPr>
            <w:rFonts w:ascii="Times New Roman" w:hAnsi="Times New Roman" w:cs="Times New Roman"/>
            <w:color w:val="000000" w:themeColor="text1"/>
            <w:sz w:val="24"/>
            <w:szCs w:val="24"/>
          </w:rPr>
          <w:t xml:space="preserve"> </w:t>
        </w:r>
      </w:ins>
      <w:ins w:id="629" w:author="Sargsyan, Davit [JRDUS]" w:date="2024-12-25T15:36:00Z">
        <w:r w:rsidR="003A1C19">
          <w:rPr>
            <w:rFonts w:ascii="Times New Roman" w:hAnsi="Times New Roman" w:cs="Times New Roman"/>
            <w:color w:val="000000" w:themeColor="text1"/>
            <w:sz w:val="24"/>
            <w:szCs w:val="24"/>
          </w:rPr>
          <w:t>makes</w:t>
        </w:r>
      </w:ins>
      <w:ins w:id="630" w:author="Sargsyan, Davit [JRDUS]" w:date="2024-12-25T15:39:00Z">
        <w:r w:rsidR="002A396D">
          <w:rPr>
            <w:rFonts w:ascii="Times New Roman" w:hAnsi="Times New Roman" w:cs="Times New Roman"/>
            <w:color w:val="000000" w:themeColor="text1"/>
            <w:sz w:val="24"/>
            <w:szCs w:val="24"/>
          </w:rPr>
          <w:t xml:space="preserve"> its</w:t>
        </w:r>
      </w:ins>
      <w:ins w:id="631" w:author="Sargsyan, Davit [JRDUS]" w:date="2024-12-25T15:36:00Z">
        <w:r w:rsidR="003A1C19">
          <w:rPr>
            <w:rFonts w:ascii="Times New Roman" w:hAnsi="Times New Roman" w:cs="Times New Roman"/>
            <w:color w:val="000000" w:themeColor="text1"/>
            <w:sz w:val="24"/>
            <w:szCs w:val="24"/>
          </w:rPr>
          <w:t xml:space="preserve"> profiling a prime candidate for developing novel biomarkers</w:t>
        </w:r>
      </w:ins>
      <w:ins w:id="632" w:author="Sargsyan, Davit [JRDUS]" w:date="2024-12-25T15:37:00Z">
        <w:r w:rsidR="003A1C19">
          <w:rPr>
            <w:rFonts w:ascii="Times New Roman" w:hAnsi="Times New Roman" w:cs="Times New Roman"/>
            <w:color w:val="000000" w:themeColor="text1"/>
            <w:sz w:val="24"/>
            <w:szCs w:val="24"/>
          </w:rPr>
          <w:t xml:space="preserve"> that can be utilized </w:t>
        </w:r>
      </w:ins>
      <w:ins w:id="633" w:author="Sargsyan, Davit [JRDUS]" w:date="2024-12-25T15:38:00Z">
        <w:r w:rsidR="003A1C19">
          <w:rPr>
            <w:rFonts w:ascii="Times New Roman" w:hAnsi="Times New Roman" w:cs="Times New Roman"/>
            <w:color w:val="000000" w:themeColor="text1"/>
            <w:sz w:val="24"/>
            <w:szCs w:val="24"/>
          </w:rPr>
          <w:t>in</w:t>
        </w:r>
        <w:r w:rsidR="003A1C19">
          <w:rPr>
            <w:rFonts w:ascii="Times New Roman" w:hAnsi="Times New Roman" w:cs="Times New Roman"/>
            <w:color w:val="000000" w:themeColor="text1"/>
            <w:sz w:val="24"/>
            <w:szCs w:val="24"/>
          </w:rPr>
          <w:t xml:space="preserve"> develop</w:t>
        </w:r>
        <w:r w:rsidR="003A1C19">
          <w:rPr>
            <w:rFonts w:ascii="Times New Roman" w:hAnsi="Times New Roman" w:cs="Times New Roman"/>
            <w:color w:val="000000" w:themeColor="text1"/>
            <w:sz w:val="24"/>
            <w:szCs w:val="24"/>
          </w:rPr>
          <w:t>ment of</w:t>
        </w:r>
        <w:r w:rsidR="003A1C19">
          <w:rPr>
            <w:rFonts w:ascii="Times New Roman" w:hAnsi="Times New Roman" w:cs="Times New Roman"/>
            <w:color w:val="000000" w:themeColor="text1"/>
            <w:sz w:val="24"/>
            <w:szCs w:val="24"/>
          </w:rPr>
          <w:t xml:space="preserve"> new therapies</w:t>
        </w:r>
        <w:r w:rsidR="003A1C19">
          <w:rPr>
            <w:rFonts w:ascii="Times New Roman" w:hAnsi="Times New Roman" w:cs="Times New Roman"/>
            <w:color w:val="000000" w:themeColor="text1"/>
            <w:sz w:val="24"/>
            <w:szCs w:val="24"/>
          </w:rPr>
          <w:t xml:space="preserve"> and </w:t>
        </w:r>
      </w:ins>
      <w:ins w:id="634" w:author="Sargsyan, Davit [JRDUS]" w:date="2024-12-25T15:37:00Z">
        <w:r w:rsidR="003A1C19">
          <w:rPr>
            <w:rFonts w:ascii="Times New Roman" w:hAnsi="Times New Roman" w:cs="Times New Roman"/>
            <w:color w:val="000000" w:themeColor="text1"/>
            <w:sz w:val="24"/>
            <w:szCs w:val="24"/>
          </w:rPr>
          <w:t xml:space="preserve">in future clinical trials. </w:t>
        </w:r>
      </w:ins>
      <w:r w:rsidRPr="008075BE">
        <w:rPr>
          <w:rFonts w:ascii="Times New Roman" w:hAnsi="Times New Roman" w:cs="Times New Roman"/>
          <w:color w:val="000000" w:themeColor="text1"/>
          <w:sz w:val="24"/>
          <w:szCs w:val="24"/>
        </w:rPr>
        <w:t xml:space="preserve"> </w:t>
      </w:r>
      <w:del w:id="635" w:author="Sargsyan, Davit [JRDUS]" w:date="2024-12-25T15:37:00Z">
        <w:r w:rsidRPr="008075BE" w:rsidDel="003A1C19">
          <w:rPr>
            <w:rFonts w:ascii="Times New Roman" w:hAnsi="Times New Roman" w:cs="Times New Roman"/>
            <w:color w:val="000000" w:themeColor="text1"/>
            <w:sz w:val="24"/>
            <w:szCs w:val="24"/>
          </w:rPr>
          <w:delText>genetic KO (mutation) ha</w:delText>
        </w:r>
        <w:r w:rsidR="000E1AD2" w:rsidRPr="008075BE" w:rsidDel="003A1C19">
          <w:rPr>
            <w:rFonts w:ascii="Times New Roman" w:hAnsi="Times New Roman" w:cs="Times New Roman"/>
            <w:color w:val="000000" w:themeColor="text1"/>
            <w:sz w:val="24"/>
            <w:szCs w:val="24"/>
          </w:rPr>
          <w:delText>s</w:delText>
        </w:r>
        <w:r w:rsidRPr="008075BE" w:rsidDel="003A1C19">
          <w:rPr>
            <w:rFonts w:ascii="Times New Roman" w:hAnsi="Times New Roman" w:cs="Times New Roman"/>
            <w:color w:val="000000" w:themeColor="text1"/>
            <w:sz w:val="24"/>
            <w:szCs w:val="24"/>
          </w:rPr>
          <w:delText xml:space="preserve"> a strong impact on the host microbiota profile over time and should be considered as </w:delText>
        </w:r>
        <w:r w:rsidR="00933427" w:rsidRPr="008075BE" w:rsidDel="003A1C19">
          <w:rPr>
            <w:rFonts w:ascii="Times New Roman" w:hAnsi="Times New Roman" w:cs="Times New Roman"/>
            <w:color w:val="000000" w:themeColor="text1"/>
            <w:sz w:val="24"/>
            <w:szCs w:val="24"/>
          </w:rPr>
          <w:delText>a</w:delText>
        </w:r>
        <w:r w:rsidRPr="008075BE" w:rsidDel="003A1C19">
          <w:rPr>
            <w:rFonts w:ascii="Times New Roman" w:hAnsi="Times New Roman" w:cs="Times New Roman"/>
            <w:color w:val="000000" w:themeColor="text1"/>
            <w:sz w:val="24"/>
            <w:szCs w:val="24"/>
          </w:rPr>
          <w:delText xml:space="preserve"> biomarker when developing probiotic or microbiota intervention therapy in </w:delText>
        </w:r>
        <w:r w:rsidR="000E1AD2" w:rsidRPr="008075BE" w:rsidDel="003A1C19">
          <w:rPr>
            <w:rFonts w:ascii="Times New Roman" w:hAnsi="Times New Roman" w:cs="Times New Roman"/>
            <w:color w:val="000000" w:themeColor="text1"/>
            <w:sz w:val="24"/>
            <w:szCs w:val="24"/>
          </w:rPr>
          <w:delText xml:space="preserve">the </w:delText>
        </w:r>
        <w:r w:rsidRPr="008075BE" w:rsidDel="003A1C19">
          <w:rPr>
            <w:rFonts w:ascii="Times New Roman" w:hAnsi="Times New Roman" w:cs="Times New Roman"/>
            <w:color w:val="000000" w:themeColor="text1"/>
            <w:sz w:val="24"/>
            <w:szCs w:val="24"/>
          </w:rPr>
          <w:delText>future.</w:delText>
        </w:r>
      </w:del>
    </w:p>
    <w:p w14:paraId="7D930C93" w14:textId="115B55C1" w:rsidR="00D0672D" w:rsidRPr="008075BE" w:rsidRDefault="00A045DD"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results of this study</w:t>
      </w:r>
      <w:r w:rsidR="0068652B" w:rsidRPr="008075BE">
        <w:rPr>
          <w:rFonts w:ascii="Times New Roman" w:hAnsi="Times New Roman" w:cs="Times New Roman"/>
          <w:color w:val="000000" w:themeColor="text1"/>
          <w:sz w:val="24"/>
          <w:szCs w:val="24"/>
        </w:rPr>
        <w:t xml:space="preserve"> </w:t>
      </w:r>
      <w:r w:rsidR="00A876AD" w:rsidRPr="008075BE">
        <w:rPr>
          <w:rFonts w:ascii="Times New Roman" w:hAnsi="Times New Roman" w:cs="Times New Roman"/>
          <w:color w:val="000000" w:themeColor="text1"/>
          <w:sz w:val="24"/>
          <w:szCs w:val="24"/>
        </w:rPr>
        <w:t xml:space="preserve">suggest a strong association </w:t>
      </w:r>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mice genotype </w:t>
      </w:r>
      <w:r w:rsidR="005F7E19">
        <w:rPr>
          <w:rFonts w:ascii="Times New Roman" w:hAnsi="Times New Roman" w:cs="Times New Roman"/>
          <w:color w:val="000000" w:themeColor="text1"/>
          <w:sz w:val="24"/>
          <w:szCs w:val="24"/>
        </w:rPr>
        <w:t>and</w:t>
      </w:r>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00A876AD"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r w:rsidR="005F7E19">
        <w:rPr>
          <w:rFonts w:ascii="Times New Roman" w:hAnsi="Times New Roman" w:cs="Times New Roman"/>
          <w:color w:val="000000" w:themeColor="text1"/>
          <w:sz w:val="24"/>
          <w:szCs w:val="24"/>
        </w:rPr>
        <w:t>several</w:t>
      </w:r>
      <w:r w:rsidR="00A876AD"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These findings underscore the need of </w:t>
      </w:r>
      <w:r w:rsidR="00BD3842" w:rsidRPr="00BD3842">
        <w:rPr>
          <w:rFonts w:ascii="Times New Roman" w:hAnsi="Times New Roman" w:cs="Times New Roman"/>
          <w:color w:val="000000" w:themeColor="text1"/>
          <w:sz w:val="24"/>
          <w:szCs w:val="24"/>
        </w:rPr>
        <w:t xml:space="preserve">methodological refinements in experimental designs </w:t>
      </w:r>
      <w:r w:rsidR="00492C61" w:rsidRPr="008075BE">
        <w:rPr>
          <w:rFonts w:ascii="Times New Roman" w:hAnsi="Times New Roman" w:cs="Times New Roman"/>
          <w:color w:val="000000" w:themeColor="text1"/>
          <w:sz w:val="24"/>
          <w:szCs w:val="24"/>
        </w:rPr>
        <w:t xml:space="preserve">to reduce </w:t>
      </w:r>
      <w:del w:id="636" w:author="Sargsyan, Davit [JRDUS]" w:date="2024-12-25T15:42:00Z">
        <w:r w:rsidR="00492C61" w:rsidRPr="008075BE" w:rsidDel="002A396D">
          <w:rPr>
            <w:rFonts w:ascii="Times New Roman" w:hAnsi="Times New Roman" w:cs="Times New Roman"/>
            <w:color w:val="000000" w:themeColor="text1"/>
            <w:sz w:val="24"/>
            <w:szCs w:val="24"/>
          </w:rPr>
          <w:delText xml:space="preserve">the </w:delText>
        </w:r>
      </w:del>
      <w:del w:id="637" w:author="Sargsyan, Davit [JRDUS]" w:date="2024-12-25T15:41:00Z">
        <w:r w:rsidR="00492C61" w:rsidRPr="008075BE" w:rsidDel="002A396D">
          <w:rPr>
            <w:rFonts w:ascii="Times New Roman" w:hAnsi="Times New Roman" w:cs="Times New Roman"/>
            <w:color w:val="000000" w:themeColor="text1"/>
            <w:sz w:val="24"/>
            <w:szCs w:val="24"/>
          </w:rPr>
          <w:delText>background noise</w:delText>
        </w:r>
      </w:del>
      <w:ins w:id="638" w:author="Sargsyan, Davit [JRDUS]" w:date="2024-12-25T15:42:00Z">
        <w:r w:rsidR="002A396D">
          <w:rPr>
            <w:rFonts w:ascii="Times New Roman" w:hAnsi="Times New Roman" w:cs="Times New Roman"/>
            <w:color w:val="000000" w:themeColor="text1"/>
            <w:sz w:val="24"/>
            <w:szCs w:val="24"/>
          </w:rPr>
          <w:t>intersubject</w:t>
        </w:r>
      </w:ins>
      <w:ins w:id="639" w:author="Sargsyan, Davit [JRDUS]" w:date="2024-12-25T15:41:00Z">
        <w:r w:rsidR="002A396D">
          <w:rPr>
            <w:rFonts w:ascii="Times New Roman" w:hAnsi="Times New Roman" w:cs="Times New Roman"/>
            <w:color w:val="000000" w:themeColor="text1"/>
            <w:sz w:val="24"/>
            <w:szCs w:val="24"/>
          </w:rPr>
          <w:t xml:space="preserve"> variability</w:t>
        </w:r>
      </w:ins>
      <w:r w:rsidR="00492C61" w:rsidRPr="008075BE">
        <w:rPr>
          <w:rFonts w:ascii="Times New Roman" w:hAnsi="Times New Roman" w:cs="Times New Roman"/>
          <w:color w:val="000000" w:themeColor="text1"/>
          <w:sz w:val="24"/>
          <w:szCs w:val="24"/>
        </w:rPr>
        <w:t xml:space="preserve"> by</w:t>
      </w:r>
      <w:r w:rsidR="00A65E62" w:rsidRPr="008075BE">
        <w:rPr>
          <w:rFonts w:ascii="Times New Roman" w:hAnsi="Times New Roman" w:cs="Times New Roman"/>
          <w:color w:val="000000" w:themeColor="text1"/>
          <w:sz w:val="24"/>
          <w:szCs w:val="24"/>
        </w:rPr>
        <w:t xml:space="preserve"> </w:t>
      </w:r>
      <w:del w:id="640" w:author="Sargsyan, Davit [JRDUS]" w:date="2024-12-25T15:42:00Z">
        <w:r w:rsidR="002532B2" w:rsidRPr="008075BE" w:rsidDel="002A396D">
          <w:rPr>
            <w:rFonts w:ascii="Times New Roman" w:hAnsi="Times New Roman" w:cs="Times New Roman"/>
            <w:color w:val="000000" w:themeColor="text1"/>
            <w:sz w:val="24"/>
            <w:szCs w:val="24"/>
          </w:rPr>
          <w:delText xml:space="preserve">feeding </w:delText>
        </w:r>
      </w:del>
      <w:ins w:id="641" w:author="Sargsyan, Davit [JRDUS]" w:date="2024-12-25T15:42:00Z">
        <w:r w:rsidR="002A396D">
          <w:rPr>
            <w:rFonts w:ascii="Times New Roman" w:hAnsi="Times New Roman" w:cs="Times New Roman"/>
            <w:color w:val="000000" w:themeColor="text1"/>
            <w:sz w:val="24"/>
            <w:szCs w:val="24"/>
          </w:rPr>
          <w:t>controlling experimental conditions</w:t>
        </w:r>
      </w:ins>
      <w:ins w:id="642" w:author="Sargsyan, Davit [JRDUS]" w:date="2024-12-25T15:45:00Z">
        <w:r w:rsidR="002A396D">
          <w:rPr>
            <w:rFonts w:ascii="Times New Roman" w:hAnsi="Times New Roman" w:cs="Times New Roman"/>
            <w:color w:val="000000" w:themeColor="text1"/>
            <w:sz w:val="24"/>
            <w:szCs w:val="24"/>
          </w:rPr>
          <w:t xml:space="preserve">. </w:t>
        </w:r>
      </w:ins>
      <w:del w:id="643" w:author="Sargsyan, Davit [JRDUS]" w:date="2024-12-25T15:45:00Z">
        <w:r w:rsidR="002532B2" w:rsidRPr="008075BE" w:rsidDel="002A396D">
          <w:rPr>
            <w:rFonts w:ascii="Times New Roman" w:hAnsi="Times New Roman" w:cs="Times New Roman"/>
            <w:color w:val="000000" w:themeColor="text1"/>
            <w:sz w:val="24"/>
            <w:szCs w:val="24"/>
          </w:rPr>
          <w:delText xml:space="preserve">the </w:delText>
        </w:r>
      </w:del>
      <w:ins w:id="644" w:author="Sargsyan, Davit [JRDUS]" w:date="2024-12-25T15:45:00Z">
        <w:r w:rsidR="002A396D">
          <w:rPr>
            <w:rFonts w:ascii="Times New Roman" w:hAnsi="Times New Roman" w:cs="Times New Roman"/>
            <w:color w:val="000000" w:themeColor="text1"/>
            <w:sz w:val="24"/>
            <w:szCs w:val="24"/>
          </w:rPr>
          <w:t xml:space="preserve">This can be achieved by </w:t>
        </w:r>
      </w:ins>
      <w:ins w:id="645" w:author="Sargsyan, Davit [JRDUS]" w:date="2024-12-25T15:43:00Z">
        <w:r w:rsidR="002A396D">
          <w:rPr>
            <w:rFonts w:ascii="Times New Roman" w:hAnsi="Times New Roman" w:cs="Times New Roman"/>
            <w:color w:val="000000" w:themeColor="text1"/>
            <w:sz w:val="24"/>
            <w:szCs w:val="24"/>
          </w:rPr>
          <w:t>equalization of mi</w:t>
        </w:r>
      </w:ins>
      <w:ins w:id="646" w:author="Sargsyan, Davit [JRDUS]" w:date="2024-12-25T15:44:00Z">
        <w:r w:rsidR="002A396D">
          <w:rPr>
            <w:rFonts w:ascii="Times New Roman" w:hAnsi="Times New Roman" w:cs="Times New Roman"/>
            <w:color w:val="000000" w:themeColor="text1"/>
            <w:sz w:val="24"/>
            <w:szCs w:val="24"/>
          </w:rPr>
          <w:t xml:space="preserve">crobiome via co-housing and </w:t>
        </w:r>
      </w:ins>
      <w:ins w:id="647" w:author="Sargsyan, Davit [JRDUS]" w:date="2024-12-25T15:45:00Z">
        <w:r w:rsidR="002A396D">
          <w:rPr>
            <w:rFonts w:ascii="Times New Roman" w:hAnsi="Times New Roman" w:cs="Times New Roman"/>
            <w:color w:val="000000" w:themeColor="text1"/>
            <w:sz w:val="24"/>
            <w:szCs w:val="24"/>
          </w:rPr>
          <w:t xml:space="preserve">feeding the animals a control </w:t>
        </w:r>
      </w:ins>
      <w:del w:id="648" w:author="Sargsyan, Davit [JRDUS]" w:date="2024-12-25T15:43:00Z">
        <w:r w:rsidR="002532B2" w:rsidRPr="008075BE" w:rsidDel="002A396D">
          <w:rPr>
            <w:rFonts w:ascii="Times New Roman" w:hAnsi="Times New Roman" w:cs="Times New Roman"/>
            <w:color w:val="000000" w:themeColor="text1"/>
            <w:sz w:val="24"/>
            <w:szCs w:val="24"/>
          </w:rPr>
          <w:delText xml:space="preserve">animals with a </w:delText>
        </w:r>
        <w:r w:rsidR="0068652B" w:rsidRPr="008075BE" w:rsidDel="002A396D">
          <w:rPr>
            <w:rFonts w:ascii="Times New Roman" w:hAnsi="Times New Roman" w:cs="Times New Roman"/>
            <w:color w:val="000000" w:themeColor="text1"/>
            <w:sz w:val="24"/>
            <w:szCs w:val="24"/>
          </w:rPr>
          <w:delText xml:space="preserve">control </w:delText>
        </w:r>
      </w:del>
      <w:r w:rsidR="0068652B" w:rsidRPr="008075BE">
        <w:rPr>
          <w:rFonts w:ascii="Times New Roman" w:hAnsi="Times New Roman" w:cs="Times New Roman"/>
          <w:color w:val="000000" w:themeColor="text1"/>
          <w:sz w:val="24"/>
          <w:szCs w:val="24"/>
        </w:rPr>
        <w:t>diet</w:t>
      </w:r>
      <w:ins w:id="649" w:author="Sargsyan, Davit [JRDUS]" w:date="2024-12-25T15:46:00Z">
        <w:r w:rsidR="002A396D">
          <w:rPr>
            <w:rFonts w:ascii="Times New Roman" w:hAnsi="Times New Roman" w:cs="Times New Roman"/>
            <w:color w:val="000000" w:themeColor="text1"/>
            <w:sz w:val="24"/>
            <w:szCs w:val="24"/>
          </w:rPr>
          <w:t xml:space="preserve"> pre-basel</w:t>
        </w:r>
      </w:ins>
      <w:ins w:id="650" w:author="Sargsyan, Davit [JRDUS]" w:date="2024-12-25T15:47:00Z">
        <w:r w:rsidR="002A396D">
          <w:rPr>
            <w:rFonts w:ascii="Times New Roman" w:hAnsi="Times New Roman" w:cs="Times New Roman"/>
            <w:color w:val="000000" w:themeColor="text1"/>
            <w:sz w:val="24"/>
            <w:szCs w:val="24"/>
          </w:rPr>
          <w:t>ine</w:t>
        </w:r>
      </w:ins>
      <w:del w:id="651" w:author="Sargsyan, Davit [JRDUS]" w:date="2024-12-25T15:46:00Z">
        <w:r w:rsidR="0068652B" w:rsidRPr="008075BE" w:rsidDel="002A396D">
          <w:rPr>
            <w:rFonts w:ascii="Times New Roman" w:hAnsi="Times New Roman" w:cs="Times New Roman"/>
            <w:color w:val="000000" w:themeColor="text1"/>
            <w:sz w:val="24"/>
            <w:szCs w:val="24"/>
          </w:rPr>
          <w:delText xml:space="preserve"> </w:delText>
        </w:r>
        <w:r w:rsidR="002532B2" w:rsidRPr="008075BE" w:rsidDel="002A396D">
          <w:rPr>
            <w:rFonts w:ascii="Times New Roman" w:hAnsi="Times New Roman" w:cs="Times New Roman"/>
            <w:color w:val="000000" w:themeColor="text1"/>
            <w:sz w:val="24"/>
            <w:szCs w:val="24"/>
          </w:rPr>
          <w:delText>for several weeks</w:delText>
        </w:r>
      </w:del>
      <w:r w:rsidR="002532B2" w:rsidRPr="008075BE">
        <w:rPr>
          <w:rFonts w:ascii="Times New Roman" w:hAnsi="Times New Roman" w:cs="Times New Roman"/>
          <w:color w:val="000000" w:themeColor="text1"/>
          <w:sz w:val="24"/>
          <w:szCs w:val="24"/>
        </w:rPr>
        <w:t xml:space="preserve">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BD3842" w:rsidRPr="00BD3842">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In this study, </w:t>
      </w:r>
      <w:del w:id="652" w:author="Sargsyan, Davit [JRDUS]" w:date="2024-12-25T15:47:00Z">
        <w:r w:rsidR="00BD3842" w:rsidDel="002A396D">
          <w:rPr>
            <w:rFonts w:ascii="Times New Roman" w:hAnsi="Times New Roman" w:cs="Times New Roman"/>
            <w:color w:val="000000" w:themeColor="text1"/>
            <w:sz w:val="24"/>
            <w:szCs w:val="24"/>
          </w:rPr>
          <w:delText>w</w:delText>
        </w:r>
        <w:r w:rsidR="00492C61" w:rsidRPr="008075BE" w:rsidDel="002A396D">
          <w:rPr>
            <w:rFonts w:ascii="Times New Roman" w:hAnsi="Times New Roman" w:cs="Times New Roman"/>
            <w:color w:val="000000" w:themeColor="text1"/>
            <w:sz w:val="24"/>
            <w:szCs w:val="24"/>
          </w:rPr>
          <w:delText xml:space="preserve">e employed </w:delText>
        </w:r>
      </w:del>
      <w:r w:rsidR="00492C61" w:rsidRPr="008075BE">
        <w:rPr>
          <w:rFonts w:ascii="Times New Roman" w:hAnsi="Times New Roman" w:cs="Times New Roman"/>
          <w:color w:val="000000" w:themeColor="text1"/>
          <w:sz w:val="24"/>
          <w:szCs w:val="24"/>
        </w:rPr>
        <w:t>the former approach</w:t>
      </w:r>
      <w:ins w:id="653" w:author="Sargsyan, Davit [JRDUS]" w:date="2024-12-25T15:47:00Z">
        <w:r w:rsidR="002A396D">
          <w:rPr>
            <w:rFonts w:ascii="Times New Roman" w:hAnsi="Times New Roman" w:cs="Times New Roman"/>
            <w:color w:val="000000" w:themeColor="text1"/>
            <w:sz w:val="24"/>
            <w:szCs w:val="24"/>
          </w:rPr>
          <w:t xml:space="preserve"> was adapted</w:t>
        </w:r>
      </w:ins>
      <w:r w:rsidR="00BD3842">
        <w:rPr>
          <w:rFonts w:ascii="Times New Roman" w:hAnsi="Times New Roman" w:cs="Times New Roman"/>
          <w:color w:val="000000" w:themeColor="text1"/>
          <w:sz w:val="24"/>
          <w:szCs w:val="24"/>
        </w:rPr>
        <w:t xml:space="preserve">, yet </w:t>
      </w:r>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r w:rsidR="002E1FEE">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 </w:t>
      </w:r>
      <w:r w:rsidR="002E1FEE">
        <w:rPr>
          <w:rFonts w:ascii="Times New Roman" w:hAnsi="Times New Roman" w:cs="Times New Roman"/>
          <w:color w:val="000000" w:themeColor="text1"/>
          <w:sz w:val="24"/>
          <w:szCs w:val="24"/>
        </w:rPr>
        <w:t xml:space="preserve">while effective in creating a </w:t>
      </w:r>
      <w:r w:rsidR="00492C61" w:rsidRPr="008075BE">
        <w:rPr>
          <w:rFonts w:ascii="Times New Roman" w:hAnsi="Times New Roman" w:cs="Times New Roman"/>
          <w:color w:val="000000" w:themeColor="text1"/>
          <w:sz w:val="24"/>
          <w:szCs w:val="24"/>
        </w:rPr>
        <w:t xml:space="preserve">more homogeneous </w:t>
      </w:r>
      <w:r w:rsidR="00492C61" w:rsidRPr="008075BE">
        <w:rPr>
          <w:rFonts w:ascii="Times New Roman" w:hAnsi="Times New Roman" w:cs="Times New Roman"/>
          <w:color w:val="000000" w:themeColor="text1"/>
          <w:sz w:val="24"/>
          <w:szCs w:val="24"/>
        </w:rPr>
        <w:lastRenderedPageBreak/>
        <w:t>microbiomes</w:t>
      </w:r>
      <w:r w:rsidR="002E1FEE">
        <w:rPr>
          <w:rFonts w:ascii="Times New Roman" w:hAnsi="Times New Roman" w:cs="Times New Roman"/>
          <w:color w:val="000000" w:themeColor="text1"/>
          <w:sz w:val="24"/>
          <w:szCs w:val="24"/>
        </w:rPr>
        <w:t xml:space="preserve">, require specialized </w:t>
      </w:r>
      <w:r w:rsidR="002532B2" w:rsidRPr="008075BE">
        <w:rPr>
          <w:rFonts w:ascii="Times New Roman" w:hAnsi="Times New Roman" w:cs="Times New Roman"/>
          <w:color w:val="000000" w:themeColor="text1"/>
          <w:sz w:val="24"/>
          <w:szCs w:val="24"/>
        </w:rPr>
        <w:t xml:space="preserve">germ-free facilities and </w:t>
      </w:r>
      <w:r w:rsidR="00031F2B">
        <w:rPr>
          <w:rFonts w:ascii="Times New Roman" w:hAnsi="Times New Roman" w:cs="Times New Roman"/>
          <w:color w:val="000000" w:themeColor="text1"/>
          <w:sz w:val="24"/>
          <w:szCs w:val="24"/>
        </w:rPr>
        <w:t xml:space="preserve">can potentially </w:t>
      </w:r>
      <w:r w:rsidR="00197BB5">
        <w:rPr>
          <w:rFonts w:ascii="Times New Roman" w:hAnsi="Times New Roman" w:cs="Times New Roman"/>
          <w:color w:val="000000" w:themeColor="text1"/>
          <w:sz w:val="24"/>
          <w:szCs w:val="24"/>
        </w:rPr>
        <w:t xml:space="preserve">affect </w:t>
      </w:r>
      <w:r w:rsidR="00197BB5" w:rsidRPr="008075BE">
        <w:rPr>
          <w:rFonts w:ascii="Times New Roman" w:hAnsi="Times New Roman" w:cs="Times New Roman"/>
          <w:color w:val="000000" w:themeColor="text1"/>
          <w:sz w:val="24"/>
          <w:szCs w:val="24"/>
        </w:rPr>
        <w:t>immune</w:t>
      </w:r>
      <w:r w:rsidR="002532B2" w:rsidRPr="008075BE">
        <w:rPr>
          <w:rFonts w:ascii="Times New Roman" w:hAnsi="Times New Roman" w:cs="Times New Roman"/>
          <w:color w:val="000000" w:themeColor="text1"/>
          <w:sz w:val="24"/>
          <w:szCs w:val="24"/>
        </w:rPr>
        <w:t xml:space="preserve"> system </w:t>
      </w:r>
      <w:r w:rsidR="00031F2B">
        <w:rPr>
          <w:rFonts w:ascii="Times New Roman" w:hAnsi="Times New Roman" w:cs="Times New Roman"/>
          <w:color w:val="000000" w:themeColor="text1"/>
          <w:sz w:val="24"/>
          <w:szCs w:val="24"/>
        </w:rPr>
        <w:t xml:space="preserve">development </w:t>
      </w:r>
      <w:del w:id="654" w:author="Sargsyan, Davit [JRDUS]" w:date="2024-12-25T15:48:00Z">
        <w:r w:rsidR="00031F2B" w:rsidDel="002A396D">
          <w:rPr>
            <w:rFonts w:ascii="Times New Roman" w:hAnsi="Times New Roman" w:cs="Times New Roman"/>
            <w:color w:val="000000" w:themeColor="text1"/>
            <w:sz w:val="24"/>
            <w:szCs w:val="24"/>
          </w:rPr>
          <w:delText xml:space="preserve">in </w:delText>
        </w:r>
        <w:r w:rsidR="002532B2" w:rsidRPr="008075BE" w:rsidDel="002A396D">
          <w:rPr>
            <w:rFonts w:ascii="Times New Roman" w:hAnsi="Times New Roman" w:cs="Times New Roman"/>
            <w:color w:val="000000" w:themeColor="text1"/>
            <w:sz w:val="24"/>
            <w:szCs w:val="24"/>
          </w:rPr>
          <w:delText xml:space="preserve"> the</w:delText>
        </w:r>
      </w:del>
      <w:ins w:id="655" w:author="Sargsyan, Davit [JRDUS]" w:date="2024-12-25T15:48:00Z">
        <w:r w:rsidR="002A396D">
          <w:rPr>
            <w:rFonts w:ascii="Times New Roman" w:hAnsi="Times New Roman" w:cs="Times New Roman"/>
            <w:color w:val="000000" w:themeColor="text1"/>
            <w:sz w:val="24"/>
            <w:szCs w:val="24"/>
          </w:rPr>
          <w:t xml:space="preserve">in </w:t>
        </w:r>
        <w:r w:rsidR="002A396D" w:rsidRPr="008075BE">
          <w:rPr>
            <w:rFonts w:ascii="Times New Roman" w:hAnsi="Times New Roman" w:cs="Times New Roman"/>
            <w:color w:val="000000" w:themeColor="text1"/>
            <w:sz w:val="24"/>
            <w:szCs w:val="24"/>
          </w:rPr>
          <w:t>the</w:t>
        </w:r>
      </w:ins>
      <w:r w:rsidR="002532B2" w:rsidRPr="008075BE">
        <w:rPr>
          <w:rFonts w:ascii="Times New Roman" w:hAnsi="Times New Roman" w:cs="Times New Roman"/>
          <w:color w:val="000000" w:themeColor="text1"/>
          <w:sz w:val="24"/>
          <w:szCs w:val="24"/>
        </w:rPr>
        <w:t xml:space="preserve"> early stages </w:t>
      </w:r>
      <w:r w:rsidR="00031F2B">
        <w:rPr>
          <w:rFonts w:ascii="Times New Roman" w:hAnsi="Times New Roman" w:cs="Times New Roman"/>
          <w:color w:val="000000" w:themeColor="text1"/>
          <w:sz w:val="24"/>
          <w:szCs w:val="24"/>
        </w:rPr>
        <w:t xml:space="preserve">due to the absence of </w:t>
      </w:r>
      <w:del w:id="656" w:author="Sargsyan, Davit [JRDUS]" w:date="2024-12-25T15:48:00Z">
        <w:r w:rsidR="00031F2B" w:rsidDel="002A396D">
          <w:rPr>
            <w:rFonts w:ascii="Times New Roman" w:hAnsi="Times New Roman" w:cs="Times New Roman"/>
            <w:color w:val="000000" w:themeColor="text1"/>
            <w:sz w:val="24"/>
            <w:szCs w:val="24"/>
          </w:rPr>
          <w:delText xml:space="preserve">the </w:delText>
        </w:r>
      </w:del>
      <w:ins w:id="657" w:author="Sargsyan, Davit [JRDUS]" w:date="2024-12-25T15:48:00Z">
        <w:r w:rsidR="002A396D">
          <w:rPr>
            <w:rFonts w:ascii="Times New Roman" w:hAnsi="Times New Roman" w:cs="Times New Roman"/>
            <w:color w:val="000000" w:themeColor="text1"/>
            <w:sz w:val="24"/>
            <w:szCs w:val="24"/>
          </w:rPr>
          <w:t>normal</w:t>
        </w:r>
        <w:r w:rsidR="002A396D">
          <w:rPr>
            <w:rFonts w:ascii="Times New Roman" w:hAnsi="Times New Roman" w:cs="Times New Roman"/>
            <w:color w:val="000000" w:themeColor="text1"/>
            <w:sz w:val="24"/>
            <w:szCs w:val="24"/>
          </w:rPr>
          <w:t xml:space="preserve"> </w:t>
        </w:r>
      </w:ins>
      <w:r w:rsidR="00031F2B">
        <w:rPr>
          <w:rFonts w:ascii="Times New Roman" w:hAnsi="Times New Roman" w:cs="Times New Roman"/>
          <w:color w:val="000000" w:themeColor="text1"/>
          <w:sz w:val="24"/>
          <w:szCs w:val="24"/>
        </w:rPr>
        <w:t xml:space="preserve">microbiota. An alternative approach involves </w:t>
      </w:r>
      <w:r w:rsidR="00492C61" w:rsidRPr="008075BE">
        <w:rPr>
          <w:rFonts w:ascii="Times New Roman" w:hAnsi="Times New Roman" w:cs="Times New Roman"/>
          <w:color w:val="000000" w:themeColor="text1"/>
          <w:sz w:val="24"/>
          <w:szCs w:val="24"/>
        </w:rPr>
        <w:t>pretreat</w:t>
      </w:r>
      <w:r w:rsidR="00031F2B">
        <w:rPr>
          <w:rFonts w:ascii="Times New Roman" w:hAnsi="Times New Roman" w:cs="Times New Roman"/>
          <w:color w:val="000000" w:themeColor="text1"/>
          <w:sz w:val="24"/>
          <w:szCs w:val="24"/>
        </w:rPr>
        <w:t>ing animals</w:t>
      </w:r>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r w:rsidR="00031F2B">
        <w:rPr>
          <w:rFonts w:ascii="Times New Roman" w:hAnsi="Times New Roman" w:cs="Times New Roman"/>
          <w:color w:val="000000" w:themeColor="text1"/>
          <w:sz w:val="24"/>
          <w:szCs w:val="24"/>
        </w:rPr>
        <w:t>broad</w:t>
      </w:r>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w:t>
      </w:r>
      <w:r w:rsidR="00197BB5">
        <w:rPr>
          <w:rFonts w:ascii="Times New Roman" w:hAnsi="Times New Roman" w:cs="Times New Roman"/>
          <w:color w:val="000000" w:themeColor="text1"/>
          <w:sz w:val="24"/>
          <w:szCs w:val="24"/>
        </w:rPr>
        <w:t>ing</w:t>
      </w:r>
      <w:r w:rsidR="002532B2" w:rsidRPr="008075BE">
        <w:rPr>
          <w:rFonts w:ascii="Times New Roman" w:hAnsi="Times New Roman" w:cs="Times New Roman"/>
          <w:color w:val="000000" w:themeColor="text1"/>
          <w:sz w:val="24"/>
          <w:szCs w:val="24"/>
        </w:rPr>
        <w:t xml:space="preserve"> high</w:t>
      </w:r>
      <w:r w:rsidR="00031F2B">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fiber </w:t>
      </w:r>
      <w:del w:id="658" w:author="Sargsyan, Davit [JRDUS]" w:date="2024-12-25T15:48:00Z">
        <w:r w:rsidR="002532B2" w:rsidRPr="008075BE" w:rsidDel="002A396D">
          <w:rPr>
            <w:rFonts w:ascii="Times New Roman" w:hAnsi="Times New Roman" w:cs="Times New Roman"/>
            <w:color w:val="000000" w:themeColor="text1"/>
            <w:sz w:val="24"/>
            <w:szCs w:val="24"/>
          </w:rPr>
          <w:delText xml:space="preserve">food </w:delText>
        </w:r>
      </w:del>
      <w:ins w:id="659" w:author="Sargsyan, Davit [JRDUS]" w:date="2024-12-25T15:48:00Z">
        <w:r w:rsidR="002A396D">
          <w:rPr>
            <w:rFonts w:ascii="Times New Roman" w:hAnsi="Times New Roman" w:cs="Times New Roman"/>
            <w:color w:val="000000" w:themeColor="text1"/>
            <w:sz w:val="24"/>
            <w:szCs w:val="24"/>
          </w:rPr>
          <w:t>feed</w:t>
        </w:r>
        <w:r w:rsidR="002A396D" w:rsidRPr="008075BE">
          <w:rPr>
            <w:rFonts w:ascii="Times New Roman" w:hAnsi="Times New Roman" w:cs="Times New Roman"/>
            <w:color w:val="000000" w:themeColor="text1"/>
            <w:sz w:val="24"/>
            <w:szCs w:val="24"/>
          </w:rPr>
          <w:t xml:space="preserve"> </w:t>
        </w:r>
      </w:ins>
      <w:r w:rsidR="002532B2" w:rsidRPr="008075BE">
        <w:rPr>
          <w:rFonts w:ascii="Times New Roman" w:hAnsi="Times New Roman" w:cs="Times New Roman"/>
          <w:color w:val="000000" w:themeColor="text1"/>
          <w:sz w:val="24"/>
          <w:szCs w:val="24"/>
        </w:rPr>
        <w:t xml:space="preserve">before </w:t>
      </w:r>
      <w:r w:rsidR="00031F2B">
        <w:rPr>
          <w:rFonts w:ascii="Times New Roman" w:hAnsi="Times New Roman" w:cs="Times New Roman"/>
          <w:color w:val="000000" w:themeColor="text1"/>
          <w:sz w:val="24"/>
          <w:szCs w:val="24"/>
        </w:rPr>
        <w:t xml:space="preserve">inoculating </w:t>
      </w:r>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 xml:space="preserve">This method strikes a balance between practicality and efficacy, potentially reducing </w:t>
      </w:r>
      <w:ins w:id="660" w:author="Sargsyan, Davit [JRDUS]" w:date="2024-12-25T15:50:00Z">
        <w:r w:rsidR="00D34EC9">
          <w:rPr>
            <w:rFonts w:ascii="Times New Roman" w:hAnsi="Times New Roman" w:cs="Times New Roman"/>
            <w:color w:val="000000" w:themeColor="text1"/>
            <w:sz w:val="24"/>
            <w:szCs w:val="24"/>
          </w:rPr>
          <w:t xml:space="preserve">the unwanted </w:t>
        </w:r>
      </w:ins>
      <w:r w:rsidR="00031F2B" w:rsidRPr="00031F2B">
        <w:rPr>
          <w:rFonts w:ascii="Times New Roman" w:hAnsi="Times New Roman" w:cs="Times New Roman"/>
          <w:color w:val="000000" w:themeColor="text1"/>
          <w:sz w:val="24"/>
          <w:szCs w:val="24"/>
        </w:rPr>
        <w:t>variability without the logistical and biological complexities of gnotobiotic systems</w:t>
      </w:r>
      <w:r w:rsidR="00031F2B">
        <w:rPr>
          <w:rFonts w:ascii="Times New Roman" w:hAnsi="Times New Roman" w:cs="Times New Roman"/>
          <w:color w:val="000000" w:themeColor="text1"/>
          <w:sz w:val="24"/>
          <w:szCs w:val="24"/>
        </w:rPr>
        <w:t>.</w:t>
      </w:r>
      <w:r w:rsidR="00031F2B" w:rsidRPr="00031F2B">
        <w:t xml:space="preserve"> </w:t>
      </w:r>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p>
    <w:p w14:paraId="227B3508" w14:textId="42E7C4BF" w:rsidR="00D0672D" w:rsidRPr="009D44F0" w:rsidRDefault="00D0672D" w:rsidP="00D0672D">
      <w:pPr>
        <w:rPr>
          <w:sz w:val="24"/>
          <w:szCs w:val="24"/>
        </w:rPr>
      </w:pPr>
      <w:bookmarkStart w:id="661" w:name="_Toc128143911"/>
      <w:bookmarkStart w:id="662" w:name="_Toc179148177"/>
      <w:r w:rsidRPr="009D44F0">
        <w:rPr>
          <w:sz w:val="24"/>
          <w:szCs w:val="24"/>
        </w:rPr>
        <w:br w:type="page"/>
      </w:r>
    </w:p>
    <w:p w14:paraId="35CD1746" w14:textId="7FEC2CAF" w:rsidR="00CC44A5" w:rsidRPr="009D44F0" w:rsidRDefault="00617CF5" w:rsidP="009D44F0">
      <w:pPr>
        <w:spacing w:line="360" w:lineRule="auto"/>
        <w:jc w:val="both"/>
        <w:rPr>
          <w:rFonts w:ascii="Times New Roman" w:hAnsi="Times New Roman" w:cs="Times New Roman"/>
          <w:b/>
          <w:bCs/>
          <w:sz w:val="24"/>
          <w:szCs w:val="24"/>
        </w:rPr>
      </w:pPr>
      <w:r w:rsidRPr="009D44F0">
        <w:rPr>
          <w:rFonts w:ascii="Times New Roman" w:hAnsi="Times New Roman" w:cs="Times New Roman"/>
          <w:b/>
          <w:bCs/>
          <w:sz w:val="24"/>
          <w:szCs w:val="24"/>
        </w:rPr>
        <w:lastRenderedPageBreak/>
        <w:t>References</w:t>
      </w:r>
      <w:bookmarkEnd w:id="661"/>
      <w:bookmarkEnd w:id="662"/>
    </w:p>
    <w:p w14:paraId="67428523" w14:textId="77777777" w:rsidR="00F43A7C" w:rsidRPr="009D44F0" w:rsidRDefault="00CC44A5" w:rsidP="009D44F0">
      <w:pPr>
        <w:pStyle w:val="EndNoteBibliography"/>
        <w:spacing w:after="0" w:line="360" w:lineRule="auto"/>
        <w:jc w:val="both"/>
        <w:rPr>
          <w:rFonts w:ascii="Times New Roman" w:hAnsi="Times New Roman" w:cs="Times New Roman"/>
          <w:sz w:val="24"/>
          <w:szCs w:val="24"/>
        </w:rPr>
      </w:pPr>
      <w:r w:rsidRPr="008075BE">
        <w:rPr>
          <w:rFonts w:ascii="Times New Roman" w:hAnsi="Times New Roman" w:cs="Times New Roman"/>
          <w:color w:val="000000" w:themeColor="text1"/>
          <w:sz w:val="24"/>
          <w:szCs w:val="24"/>
        </w:rPr>
        <w:fldChar w:fldCharType="begin"/>
      </w:r>
      <w:r w:rsidRPr="008075BE">
        <w:rPr>
          <w:rFonts w:ascii="Times New Roman" w:hAnsi="Times New Roman" w:cs="Times New Roman"/>
          <w:color w:val="000000" w:themeColor="text1"/>
          <w:sz w:val="24"/>
          <w:szCs w:val="24"/>
        </w:rPr>
        <w:instrText xml:space="preserve"> ADDIN EN.REFLIST </w:instrText>
      </w:r>
      <w:r w:rsidRPr="008075BE">
        <w:rPr>
          <w:rFonts w:ascii="Times New Roman" w:hAnsi="Times New Roman" w:cs="Times New Roman"/>
          <w:color w:val="000000" w:themeColor="text1"/>
          <w:sz w:val="24"/>
          <w:szCs w:val="24"/>
        </w:rPr>
        <w:fldChar w:fldCharType="separate"/>
      </w:r>
      <w:r w:rsidR="00F43A7C" w:rsidRPr="009D44F0">
        <w:rPr>
          <w:rFonts w:ascii="Times New Roman" w:hAnsi="Times New Roman" w:cs="Times New Roman"/>
          <w:sz w:val="24"/>
          <w:szCs w:val="24"/>
        </w:rPr>
        <w:t>1.</w:t>
      </w:r>
      <w:r w:rsidR="00F43A7C" w:rsidRPr="009D44F0">
        <w:rPr>
          <w:rFonts w:ascii="Times New Roman" w:hAnsi="Times New Roman" w:cs="Times New Roman"/>
          <w:sz w:val="24"/>
          <w:szCs w:val="24"/>
        </w:rPr>
        <w:tab/>
        <w:t>Dethlefsen L, McFall-Ngai M, Relman DA. An ecological and evolutionary perspective on human-microbe mutualism and disease. Nature. 2007;449(7164):811-8.</w:t>
      </w:r>
    </w:p>
    <w:p w14:paraId="70C729B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w:t>
      </w:r>
      <w:r w:rsidRPr="009D44F0">
        <w:rPr>
          <w:rFonts w:ascii="Times New Roman" w:hAnsi="Times New Roman" w:cs="Times New Roman"/>
          <w:sz w:val="24"/>
          <w:szCs w:val="24"/>
        </w:rPr>
        <w:tab/>
        <w:t>Ramakrishna BS. Role of the gut microbiota in human nutrition and metabolism. J Gastroen Hepatol. 2013;28:9-17.</w:t>
      </w:r>
    </w:p>
    <w:p w14:paraId="236330D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w:t>
      </w:r>
      <w:r w:rsidRPr="009D44F0">
        <w:rPr>
          <w:rFonts w:ascii="Times New Roman" w:hAnsi="Times New Roman" w:cs="Times New Roman"/>
          <w:sz w:val="24"/>
          <w:szCs w:val="24"/>
        </w:rPr>
        <w:tab/>
        <w:t>Rowland I, Gibson G, Heinken A, Scott K, Swann J, Thiele I, et al. Gut microbiota functions: metabolism of nutrients and other food components. Eur J Nutr. 2018;57(1):1-24.</w:t>
      </w:r>
    </w:p>
    <w:p w14:paraId="0FC6073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w:t>
      </w:r>
      <w:r w:rsidRPr="009D44F0">
        <w:rPr>
          <w:rFonts w:ascii="Times New Roman" w:hAnsi="Times New Roman" w:cs="Times New Roman"/>
          <w:sz w:val="24"/>
          <w:szCs w:val="24"/>
        </w:rPr>
        <w:tab/>
        <w:t>Maslowski KM, Mackay CR. Diet, gut microbiota and immune responses. Nat Immunol. 2011;12(1):5-9.</w:t>
      </w:r>
    </w:p>
    <w:p w14:paraId="30BAB79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w:t>
      </w:r>
      <w:r w:rsidRPr="009D44F0">
        <w:rPr>
          <w:rFonts w:ascii="Times New Roman" w:hAnsi="Times New Roman" w:cs="Times New Roman"/>
          <w:sz w:val="24"/>
          <w:szCs w:val="24"/>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w:t>
      </w:r>
      <w:r w:rsidRPr="009D44F0">
        <w:rPr>
          <w:rFonts w:ascii="Times New Roman" w:hAnsi="Times New Roman" w:cs="Times New Roman"/>
          <w:sz w:val="24"/>
          <w:szCs w:val="24"/>
        </w:rPr>
        <w:tab/>
        <w:t>LeBlanc JG, Milani C, de Giori GS, Sesma F, van Sinderen D, Ventura M. Bacteria as vitamin suppliers to their host: a gut microbiota perspective. Curr Opin Biotech. 2013;24(2):160-8.</w:t>
      </w:r>
    </w:p>
    <w:p w14:paraId="02E17A4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w:t>
      </w:r>
      <w:r w:rsidRPr="009D44F0">
        <w:rPr>
          <w:rFonts w:ascii="Times New Roman" w:hAnsi="Times New Roman" w:cs="Times New Roman"/>
          <w:sz w:val="24"/>
          <w:szCs w:val="24"/>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w:t>
      </w:r>
      <w:r w:rsidRPr="009D44F0">
        <w:rPr>
          <w:rFonts w:ascii="Times New Roman" w:hAnsi="Times New Roman" w:cs="Times New Roman"/>
          <w:sz w:val="24"/>
          <w:szCs w:val="24"/>
        </w:rPr>
        <w:tab/>
        <w:t>Desbonnet L, Garrett L, Clarke G, Kiely B, Cryan JF, Dinan TG. Effects of the Probiotic Bifidobacterium Infantis in the Maternal Separation Model of Depression. Neuroscience. 2010;170(4):1179-88.</w:t>
      </w:r>
    </w:p>
    <w:p w14:paraId="1DBBB69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9.</w:t>
      </w:r>
      <w:r w:rsidRPr="009D44F0">
        <w:rPr>
          <w:rFonts w:ascii="Times New Roman" w:hAnsi="Times New Roman" w:cs="Times New Roman"/>
          <w:sz w:val="24"/>
          <w:szCs w:val="24"/>
        </w:rPr>
        <w:tab/>
        <w:t>Schmidt C. Mental health: thinking from the gut. Nature. 2015;518(7540):S12-5.</w:t>
      </w:r>
    </w:p>
    <w:p w14:paraId="1B7426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10.</w:t>
      </w:r>
      <w:r w:rsidRPr="009D44F0">
        <w:rPr>
          <w:rFonts w:ascii="Times New Roman" w:hAnsi="Times New Roman" w:cs="Times New Roman"/>
          <w:sz w:val="24"/>
          <w:szCs w:val="24"/>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11.</w:t>
      </w:r>
      <w:r w:rsidRPr="009D44F0">
        <w:rPr>
          <w:rFonts w:ascii="Times New Roman" w:hAnsi="Times New Roman" w:cs="Times New Roman"/>
          <w:sz w:val="24"/>
          <w:szCs w:val="24"/>
        </w:rPr>
        <w:tab/>
        <w:t>Cryan JF, Dinan TG. Mind-altering microorganisms: the impact of the gut microbiota on brain and behaviour. Nat Rev Neurosci. 2012;13(10):701-12.</w:t>
      </w:r>
    </w:p>
    <w:p w14:paraId="0B7302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12.</w:t>
      </w:r>
      <w:r w:rsidRPr="009D44F0">
        <w:rPr>
          <w:rFonts w:ascii="Times New Roman" w:hAnsi="Times New Roman" w:cs="Times New Roman"/>
          <w:sz w:val="24"/>
          <w:szCs w:val="24"/>
        </w:rPr>
        <w:tab/>
        <w:t>McKernan DP, Fitzgerald P, Dinan TG, Cryan JF. The probiotic Bifidobacterium infantis 35624 displays visceral antinociceptive effects in the rat. Neurogastroent Motil. 2010;22(9):1029-+.</w:t>
      </w:r>
    </w:p>
    <w:p w14:paraId="4FE4264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13.</w:t>
      </w:r>
      <w:r w:rsidRPr="009D44F0">
        <w:rPr>
          <w:rFonts w:ascii="Times New Roman" w:hAnsi="Times New Roman" w:cs="Times New Roman"/>
          <w:sz w:val="24"/>
          <w:szCs w:val="24"/>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14.</w:t>
      </w:r>
      <w:r w:rsidRPr="009D44F0">
        <w:rPr>
          <w:rFonts w:ascii="Times New Roman" w:hAnsi="Times New Roman" w:cs="Times New Roman"/>
          <w:sz w:val="24"/>
          <w:szCs w:val="24"/>
        </w:rPr>
        <w:tab/>
        <w:t>Kim KA, Gu W, Lee IA, Joh EH, Kim DH. High fat diet-induced gut microbiota exacerbates inflammation and obesity in mice via the TLR4 signaling pathway. PLoS One. 2012;7(10):e47713.</w:t>
      </w:r>
    </w:p>
    <w:p w14:paraId="7DF557E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15.</w:t>
      </w:r>
      <w:r w:rsidRPr="009D44F0">
        <w:rPr>
          <w:rFonts w:ascii="Times New Roman" w:hAnsi="Times New Roman" w:cs="Times New Roman"/>
          <w:sz w:val="24"/>
          <w:szCs w:val="24"/>
        </w:rPr>
        <w:tab/>
        <w:t>Daniel H, Gholami AM, Berry D, Desmarchelier C, Hahne H, Loh G, et al. High-fat diet alters gut microbiota physiology in mice. ISME J. 2014;8(2):295-308.</w:t>
      </w:r>
    </w:p>
    <w:p w14:paraId="011AB90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16.</w:t>
      </w:r>
      <w:r w:rsidRPr="009D44F0">
        <w:rPr>
          <w:rFonts w:ascii="Times New Roman" w:hAnsi="Times New Roman" w:cs="Times New Roman"/>
          <w:sz w:val="24"/>
          <w:szCs w:val="24"/>
        </w:rPr>
        <w:tab/>
        <w:t>Shim JO. Gut microbiota in inflammatory bowel disease. Pediatr Gastroenterol Hepatol Nutr. 2013;16(1):17-21.</w:t>
      </w:r>
    </w:p>
    <w:p w14:paraId="57103D3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17.</w:t>
      </w:r>
      <w:r w:rsidRPr="009D44F0">
        <w:rPr>
          <w:rFonts w:ascii="Times New Roman" w:hAnsi="Times New Roman" w:cs="Times New Roman"/>
          <w:sz w:val="24"/>
          <w:szCs w:val="24"/>
        </w:rPr>
        <w:tab/>
        <w:t>Eom T, Kim YS, Choi CH, Sadowsky MJ, Unno T. Current understanding of microbiota- and dietary-therapies for treating inflammatory bowel disease. J Microbiol. 2018;56(3):189-98.</w:t>
      </w:r>
    </w:p>
    <w:p w14:paraId="63FEE9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18.</w:t>
      </w:r>
      <w:r w:rsidRPr="009D44F0">
        <w:rPr>
          <w:rFonts w:ascii="Times New Roman" w:hAnsi="Times New Roman" w:cs="Times New Roman"/>
          <w:sz w:val="24"/>
          <w:szCs w:val="24"/>
        </w:rPr>
        <w:tab/>
        <w:t>Butel MJ. Probiotics, gut microbiota and health. Med Maladies Infect. 2014;44(1):1-8.</w:t>
      </w:r>
    </w:p>
    <w:p w14:paraId="559BBC6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19.</w:t>
      </w:r>
      <w:r w:rsidRPr="009D44F0">
        <w:rPr>
          <w:rFonts w:ascii="Times New Roman" w:hAnsi="Times New Roman" w:cs="Times New Roman"/>
          <w:sz w:val="24"/>
          <w:szCs w:val="24"/>
        </w:rPr>
        <w:tab/>
        <w:t>Sekirov I, Russell SL, Antunes LCM, Finlay BB. Gut Microbiota in Health and Disease. Physiol Rev. 2010;90(3):859-904.</w:t>
      </w:r>
    </w:p>
    <w:p w14:paraId="10824D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20.</w:t>
      </w:r>
      <w:r w:rsidRPr="009D44F0">
        <w:rPr>
          <w:rFonts w:ascii="Times New Roman" w:hAnsi="Times New Roman" w:cs="Times New Roman"/>
          <w:sz w:val="24"/>
          <w:szCs w:val="24"/>
        </w:rPr>
        <w:tab/>
        <w:t>Chen L, Liu B, Ren L, Du H, Fei C, Qian C, et al. High-fiber diet ameliorates gut microbiota, serum metabolism and emotional mood in type 2 diabetes patients. Front Cell Infect Microbiol. 2023;13:1069954.</w:t>
      </w:r>
    </w:p>
    <w:p w14:paraId="6A7B720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21.</w:t>
      </w:r>
      <w:r w:rsidRPr="009D44F0">
        <w:rPr>
          <w:rFonts w:ascii="Times New Roman" w:hAnsi="Times New Roman" w:cs="Times New Roman"/>
          <w:sz w:val="24"/>
          <w:szCs w:val="24"/>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22.</w:t>
      </w:r>
      <w:r w:rsidRPr="009D44F0">
        <w:rPr>
          <w:rFonts w:ascii="Times New Roman" w:hAnsi="Times New Roman" w:cs="Times New Roman"/>
          <w:sz w:val="24"/>
          <w:szCs w:val="24"/>
        </w:rPr>
        <w:tab/>
        <w:t>Spor A, Koren O, Ley R. Unravelling the effects of the environment and host genotype on the gut microbiome. Nat Rev Microbiol. 2011;9(4):279-90.</w:t>
      </w:r>
    </w:p>
    <w:p w14:paraId="333D5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23.</w:t>
      </w:r>
      <w:r w:rsidRPr="009D44F0">
        <w:rPr>
          <w:rFonts w:ascii="Times New Roman" w:hAnsi="Times New Roman" w:cs="Times New Roman"/>
          <w:sz w:val="24"/>
          <w:szCs w:val="24"/>
        </w:rPr>
        <w:tab/>
        <w:t>Olivares M, Laparra JM, Sanz Y. Host genotype, intestinal microbiota and inflammatory disorders. Br J Nutr. 2013;109 Suppl 2:S76-80.</w:t>
      </w:r>
    </w:p>
    <w:p w14:paraId="6D92262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24.</w:t>
      </w:r>
      <w:r w:rsidRPr="009D44F0">
        <w:rPr>
          <w:rFonts w:ascii="Times New Roman" w:hAnsi="Times New Roman" w:cs="Times New Roman"/>
          <w:sz w:val="24"/>
          <w:szCs w:val="24"/>
        </w:rPr>
        <w:tab/>
        <w:t>Carmody RN, Gerber GK, Luevano JM, Jr., Gatti DM, Somes L, Svenson KL, et al. Diet dominates host genotype in shaping the murine gut microbiota. Cell Host Microbe. 2015;17(1):72-84.</w:t>
      </w:r>
    </w:p>
    <w:p w14:paraId="651F056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25.</w:t>
      </w:r>
      <w:r w:rsidRPr="009D44F0">
        <w:rPr>
          <w:rFonts w:ascii="Times New Roman" w:hAnsi="Times New Roman" w:cs="Times New Roman"/>
          <w:sz w:val="24"/>
          <w:szCs w:val="24"/>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26.</w:t>
      </w:r>
      <w:r w:rsidRPr="009D44F0">
        <w:rPr>
          <w:rFonts w:ascii="Times New Roman" w:hAnsi="Times New Roman" w:cs="Times New Roman"/>
          <w:sz w:val="24"/>
          <w:szCs w:val="24"/>
        </w:rPr>
        <w:tab/>
        <w:t>Neto CC, Vinson JA. Cranberry. In: Benzie IFF, Wachtel-Galor S, editors. Herbal Medicine: Biomolecular and Clinical Aspects. 2nd ed. Boca Raton (FL)2011.</w:t>
      </w:r>
    </w:p>
    <w:p w14:paraId="4203E1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27.</w:t>
      </w:r>
      <w:r w:rsidRPr="009D44F0">
        <w:rPr>
          <w:rFonts w:ascii="Times New Roman" w:hAnsi="Times New Roman" w:cs="Times New Roman"/>
          <w:sz w:val="24"/>
          <w:szCs w:val="24"/>
        </w:rPr>
        <w:tab/>
        <w:t>Feghali K, Feldman M, La VD, Santos J, Grenier D. Cranberry proanthocyanidins: natural weapons against periodontal diseases. J Agric Food Chem. 2012;60(23):5728-35.</w:t>
      </w:r>
    </w:p>
    <w:p w14:paraId="091FFC3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28.</w:t>
      </w:r>
      <w:r w:rsidRPr="009D44F0">
        <w:rPr>
          <w:rFonts w:ascii="Times New Roman" w:hAnsi="Times New Roman" w:cs="Times New Roman"/>
          <w:sz w:val="24"/>
          <w:szCs w:val="24"/>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29.</w:t>
      </w:r>
      <w:r w:rsidRPr="009D44F0">
        <w:rPr>
          <w:rFonts w:ascii="Times New Roman" w:hAnsi="Times New Roman" w:cs="Times New Roman"/>
          <w:sz w:val="24"/>
          <w:szCs w:val="24"/>
        </w:rPr>
        <w:tab/>
        <w:t>Jepson RG, Williams G, Craig JC. Cranberries for preventing urinary tract infections. Cochrane Database Syst Rev. 2012;10(10):CD001321.</w:t>
      </w:r>
    </w:p>
    <w:p w14:paraId="09494EF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30.</w:t>
      </w:r>
      <w:r w:rsidRPr="009D44F0">
        <w:rPr>
          <w:rFonts w:ascii="Times New Roman" w:hAnsi="Times New Roman" w:cs="Times New Roman"/>
          <w:sz w:val="24"/>
          <w:szCs w:val="24"/>
        </w:rPr>
        <w:tab/>
        <w:t>Howell AB. Bioactive compounds in cranberries and their role in prevention of urinary tract infections. Mol Nutr Food Res. 2007;51(6):732-7.</w:t>
      </w:r>
    </w:p>
    <w:p w14:paraId="6D028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31.</w:t>
      </w:r>
      <w:r w:rsidRPr="009D44F0">
        <w:rPr>
          <w:rFonts w:ascii="Times New Roman" w:hAnsi="Times New Roman" w:cs="Times New Roman"/>
          <w:sz w:val="24"/>
          <w:szCs w:val="24"/>
        </w:rPr>
        <w:tab/>
        <w:t>Cai X, Han Y, Gu M, Song M, Wu X, Li Z, et al. Dietary cranberry suppressed colonic inflammation and alleviated gut microbiota dysbiosis in dextran sodium sulfate-treated mice. Food Funct. 2019;10(10):6331-41.</w:t>
      </w:r>
    </w:p>
    <w:p w14:paraId="76533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32.</w:t>
      </w:r>
      <w:r w:rsidRPr="009D44F0">
        <w:rPr>
          <w:rFonts w:ascii="Times New Roman" w:hAnsi="Times New Roman" w:cs="Times New Roman"/>
          <w:sz w:val="24"/>
          <w:szCs w:val="24"/>
        </w:rPr>
        <w:tab/>
        <w:t>Reed J. Cranberry flavonoids, atherosclerosis and cardiovascular health. Crit Rev Food Sci Nutr. 2002;42(3 Suppl):301-16.</w:t>
      </w:r>
    </w:p>
    <w:p w14:paraId="05E2F54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33.</w:t>
      </w:r>
      <w:r w:rsidRPr="009D44F0">
        <w:rPr>
          <w:rFonts w:ascii="Times New Roman" w:hAnsi="Times New Roman" w:cs="Times New Roman"/>
          <w:sz w:val="24"/>
          <w:szCs w:val="24"/>
        </w:rPr>
        <w:tab/>
        <w:t>Johnson IT. Glucosinolates: bioavailability and importance to health. Int J Vitam Nutr Res. 2002;72(1):26-31.</w:t>
      </w:r>
    </w:p>
    <w:p w14:paraId="61C8C9A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34.</w:t>
      </w:r>
      <w:r w:rsidRPr="009D44F0">
        <w:rPr>
          <w:rFonts w:ascii="Times New Roman" w:hAnsi="Times New Roman" w:cs="Times New Roman"/>
          <w:sz w:val="24"/>
          <w:szCs w:val="24"/>
        </w:rPr>
        <w:tab/>
        <w:t>Dayalan Naidu S, Suzuki T, Yamamoto M, Fahey JW, Dinkova-Kostova AT. Phenethyl Isothiocyanate, a Dual Activator of Transcription Factors NRF2 and HSF1. Mol Nutr Food Res. 2018;62(18):e1700908.</w:t>
      </w:r>
    </w:p>
    <w:p w14:paraId="6F947F7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35.</w:t>
      </w:r>
      <w:r w:rsidRPr="009D44F0">
        <w:rPr>
          <w:rFonts w:ascii="Times New Roman" w:hAnsi="Times New Roman" w:cs="Times New Roman"/>
          <w:sz w:val="24"/>
          <w:szCs w:val="24"/>
        </w:rPr>
        <w:tab/>
        <w:t>Gupta P, Wright SE, Kim SH, Srivastava SK. Phenethyl isothiocyanate: a comprehensive review of anti-cancer mechanisms. Biochim Biophys Acta. 2014;1846(2):405-24.</w:t>
      </w:r>
    </w:p>
    <w:p w14:paraId="62EF1D0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36.</w:t>
      </w:r>
      <w:r w:rsidRPr="009D44F0">
        <w:rPr>
          <w:rFonts w:ascii="Times New Roman" w:hAnsi="Times New Roman" w:cs="Times New Roman"/>
          <w:sz w:val="24"/>
          <w:szCs w:val="24"/>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37.</w:t>
      </w:r>
      <w:r w:rsidRPr="009D44F0">
        <w:rPr>
          <w:rFonts w:ascii="Times New Roman" w:hAnsi="Times New Roman" w:cs="Times New Roman"/>
          <w:sz w:val="24"/>
          <w:szCs w:val="24"/>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38.</w:t>
      </w:r>
      <w:r w:rsidRPr="009D44F0">
        <w:rPr>
          <w:rFonts w:ascii="Times New Roman" w:hAnsi="Times New Roman" w:cs="Times New Roman"/>
          <w:sz w:val="24"/>
          <w:szCs w:val="24"/>
        </w:rPr>
        <w:tab/>
        <w:t>Lin W, Wu RT, Wu TY, Khor TO, Wang H, Kong AN. Sulforaphane suppressed LPS-induced inflammation in mouse peritoneal macrophages through Nrf2 dependent pathway. Biochem Pharmacol. 2008;76(8):967-73.</w:t>
      </w:r>
    </w:p>
    <w:p w14:paraId="3F4CABF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39.</w:t>
      </w:r>
      <w:r w:rsidRPr="009D44F0">
        <w:rPr>
          <w:rFonts w:ascii="Times New Roman" w:hAnsi="Times New Roman" w:cs="Times New Roman"/>
          <w:sz w:val="24"/>
          <w:szCs w:val="24"/>
        </w:rPr>
        <w:tab/>
        <w:t>Apprill A, McNally S, Parsons R, Weber L. Minor revision to V4 region SSU rRNA 806R gene primer greatly increases detection of SAR11 bacterioplankton. Aquat Microb Ecol. 2015;75(2):129-37.</w:t>
      </w:r>
    </w:p>
    <w:p w14:paraId="68ED89F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40.</w:t>
      </w:r>
      <w:r w:rsidRPr="009D44F0">
        <w:rPr>
          <w:rFonts w:ascii="Times New Roman" w:hAnsi="Times New Roman" w:cs="Times New Roman"/>
          <w:sz w:val="24"/>
          <w:szCs w:val="24"/>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41.</w:t>
      </w:r>
      <w:r w:rsidRPr="009D44F0">
        <w:rPr>
          <w:rFonts w:ascii="Times New Roman" w:hAnsi="Times New Roman" w:cs="Times New Roman"/>
          <w:sz w:val="24"/>
          <w:szCs w:val="24"/>
        </w:rPr>
        <w:tab/>
        <w:t>Caporaso JG, Lauber CL, Walters WA, Berg-Lyons D, Huntley J, Fierer N, et al. Ultra-high-throughput microbial community analysis on the Illumina HiSeq and MiSeq platforms. Isme J. 2012;6(8):1621-4.</w:t>
      </w:r>
    </w:p>
    <w:p w14:paraId="112650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42.</w:t>
      </w:r>
      <w:r w:rsidRPr="009D44F0">
        <w:rPr>
          <w:rFonts w:ascii="Times New Roman" w:hAnsi="Times New Roman" w:cs="Times New Roman"/>
          <w:sz w:val="24"/>
          <w:szCs w:val="24"/>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43.</w:t>
      </w:r>
      <w:r w:rsidRPr="009D44F0">
        <w:rPr>
          <w:rFonts w:ascii="Times New Roman" w:hAnsi="Times New Roman" w:cs="Times New Roman"/>
          <w:sz w:val="24"/>
          <w:szCs w:val="24"/>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44.</w:t>
      </w:r>
      <w:r w:rsidRPr="009D44F0">
        <w:rPr>
          <w:rFonts w:ascii="Times New Roman" w:hAnsi="Times New Roman" w:cs="Times New Roman"/>
          <w:sz w:val="24"/>
          <w:szCs w:val="24"/>
        </w:rPr>
        <w:tab/>
        <w:t>Quince C, Lanzen A, Davenport RJ, Turnbaugh PJ. Removing Noise From Pyrosequenced Amplicons. Bmc Bioinformatics. 2011;12.</w:t>
      </w:r>
    </w:p>
    <w:p w14:paraId="750174B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45.</w:t>
      </w:r>
      <w:r w:rsidRPr="009D44F0">
        <w:rPr>
          <w:rFonts w:ascii="Times New Roman" w:hAnsi="Times New Roman" w:cs="Times New Roman"/>
          <w:sz w:val="24"/>
          <w:szCs w:val="24"/>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46.</w:t>
      </w:r>
      <w:r w:rsidRPr="009D44F0">
        <w:rPr>
          <w:rFonts w:ascii="Times New Roman" w:hAnsi="Times New Roman" w:cs="Times New Roman"/>
          <w:sz w:val="24"/>
          <w:szCs w:val="24"/>
        </w:rPr>
        <w:tab/>
        <w:t>Bolyen E, Rideout JR, Dillon MR, Bokulich NA, Abnet CC, Al-Ghalith GA, et al. Reproducible, interactive, scalable and extensible microbiome data science using QIIME 2. Nat Biotechnol. 2019;37(8):852-7.</w:t>
      </w:r>
    </w:p>
    <w:p w14:paraId="2E845F1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47.</w:t>
      </w:r>
      <w:r w:rsidRPr="009D44F0">
        <w:rPr>
          <w:rFonts w:ascii="Times New Roman" w:hAnsi="Times New Roman" w:cs="Times New Roman"/>
          <w:sz w:val="24"/>
          <w:szCs w:val="24"/>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48.</w:t>
      </w:r>
      <w:r w:rsidRPr="009D44F0">
        <w:rPr>
          <w:rFonts w:ascii="Times New Roman" w:hAnsi="Times New Roman" w:cs="Times New Roman"/>
          <w:sz w:val="24"/>
          <w:szCs w:val="24"/>
        </w:rPr>
        <w:tab/>
        <w:t>Callahan BJ, McMurdie PJ, Rosen MJ, Han AW, Johnson AJ, Holmes SP. DADA2: High-resolution sample inference from Illumina amplicon data. Nat Methods. 2016;13(7):581-3.</w:t>
      </w:r>
    </w:p>
    <w:p w14:paraId="5D11EB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49.</w:t>
      </w:r>
      <w:r w:rsidRPr="009D44F0">
        <w:rPr>
          <w:rFonts w:ascii="Times New Roman" w:hAnsi="Times New Roman" w:cs="Times New Roman"/>
          <w:sz w:val="24"/>
          <w:szCs w:val="24"/>
        </w:rPr>
        <w:tab/>
        <w:t>Yilmaz P, Parfrey LW, Yarza P, Gerken J, Pruesse E, Quast C, et al. The SILVA and "All-species Living Tree Project (LTP)" taxonomic frameworks. Nucleic Acids Research. 2014;42(D1):D643-D8.</w:t>
      </w:r>
    </w:p>
    <w:p w14:paraId="216CC1D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50.</w:t>
      </w:r>
      <w:r w:rsidRPr="009D44F0">
        <w:rPr>
          <w:rFonts w:ascii="Times New Roman" w:hAnsi="Times New Roman" w:cs="Times New Roman"/>
          <w:sz w:val="24"/>
          <w:szCs w:val="24"/>
        </w:rPr>
        <w:tab/>
        <w:t>Caporaso JG, Kuczynski J, Stombaugh J, Bittinger K, Bushman FD, Costello EK, et al. QIIME allows analysis of high-throughput community sequencing data. Nat Methods. 2010;7(5):335-6.</w:t>
      </w:r>
    </w:p>
    <w:p w14:paraId="3D90D18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51.</w:t>
      </w:r>
      <w:r w:rsidRPr="009D44F0">
        <w:rPr>
          <w:rFonts w:ascii="Times New Roman" w:hAnsi="Times New Roman" w:cs="Times New Roman"/>
          <w:sz w:val="24"/>
          <w:szCs w:val="24"/>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52.</w:t>
      </w:r>
      <w:r w:rsidRPr="009D44F0">
        <w:rPr>
          <w:rFonts w:ascii="Times New Roman" w:hAnsi="Times New Roman" w:cs="Times New Roman"/>
          <w:sz w:val="24"/>
          <w:szCs w:val="24"/>
        </w:rPr>
        <w:tab/>
        <w:t>Huang Y, Li W, Su ZY, Kong AN. The complexity of the Nrf2 pathway: beyond the antioxidant response. J Nutr Biochem. 2015;26(12):1401-13.</w:t>
      </w:r>
    </w:p>
    <w:p w14:paraId="2D3EADF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53.</w:t>
      </w:r>
      <w:r w:rsidRPr="009D44F0">
        <w:rPr>
          <w:rFonts w:ascii="Times New Roman" w:hAnsi="Times New Roman" w:cs="Times New Roman"/>
          <w:sz w:val="24"/>
          <w:szCs w:val="24"/>
        </w:rPr>
        <w:tab/>
        <w:t>Zhang DD. Mechanistic studies of the Nrf2-Keap1 signaling pathway. Drug Metab Rev. 2006;38(4):769-89.</w:t>
      </w:r>
    </w:p>
    <w:p w14:paraId="18E709E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54.</w:t>
      </w:r>
      <w:r w:rsidRPr="009D44F0">
        <w:rPr>
          <w:rFonts w:ascii="Times New Roman" w:hAnsi="Times New Roman" w:cs="Times New Roman"/>
          <w:sz w:val="24"/>
          <w:szCs w:val="24"/>
        </w:rPr>
        <w:tab/>
        <w:t>Taguchi K, Yamamoto M. The KEAP1-NRF2 System in Cancer. Front Oncol. 2017;7:85.</w:t>
      </w:r>
    </w:p>
    <w:p w14:paraId="529BD6D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55.</w:t>
      </w:r>
      <w:r w:rsidRPr="009D44F0">
        <w:rPr>
          <w:rFonts w:ascii="Times New Roman" w:hAnsi="Times New Roman" w:cs="Times New Roman"/>
          <w:sz w:val="24"/>
          <w:szCs w:val="24"/>
        </w:rPr>
        <w:tab/>
        <w:t>Mitsuishi Y, Motohashi H, Yamamoto M. The Keap1-Nrf2 system in cancers: stress response and anabolic metabolism. Front Oncol. 2012;2:200.</w:t>
      </w:r>
    </w:p>
    <w:p w14:paraId="16CC511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56.</w:t>
      </w:r>
      <w:r w:rsidRPr="009D44F0">
        <w:rPr>
          <w:rFonts w:ascii="Times New Roman" w:hAnsi="Times New Roman" w:cs="Times New Roman"/>
          <w:sz w:val="24"/>
          <w:szCs w:val="24"/>
        </w:rPr>
        <w:tab/>
        <w:t>Osburn WO, Kensler TW. Nrf2 signaling: an adaptive response pathway for protection against environmental toxic insults. Mutat Res. 2008;659(1-2):31-9.</w:t>
      </w:r>
    </w:p>
    <w:p w14:paraId="532BB4B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57.</w:t>
      </w:r>
      <w:r w:rsidRPr="009D44F0">
        <w:rPr>
          <w:rFonts w:ascii="Times New Roman" w:hAnsi="Times New Roman" w:cs="Times New Roman"/>
          <w:sz w:val="24"/>
          <w:szCs w:val="24"/>
        </w:rPr>
        <w:tab/>
        <w:t>Mariat D, Firmesse O, Levenez F, Guimaraes V, Sokol H, Dore J, et al. The Firmicutes/Bacteroidetes ratio of the human microbiota changes with age. BMC Microbiol. 2009;9:123.</w:t>
      </w:r>
    </w:p>
    <w:p w14:paraId="089777B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58.</w:t>
      </w:r>
      <w:r w:rsidRPr="009D44F0">
        <w:rPr>
          <w:rFonts w:ascii="Times New Roman" w:hAnsi="Times New Roman" w:cs="Times New Roman"/>
          <w:sz w:val="24"/>
          <w:szCs w:val="24"/>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59.</w:t>
      </w:r>
      <w:r w:rsidRPr="009D44F0">
        <w:rPr>
          <w:rFonts w:ascii="Times New Roman" w:hAnsi="Times New Roman" w:cs="Times New Roman"/>
          <w:sz w:val="24"/>
          <w:szCs w:val="24"/>
        </w:rPr>
        <w:tab/>
        <w:t>Stojanov S, Berlec A, Strukelj B. The Influence of Probiotics on the Firmicutes/Bacteroidetes Ratio in the Treatment of Obesity and Inflammatory Bowel disease. Microorganisms. 2020;8(11).</w:t>
      </w:r>
    </w:p>
    <w:p w14:paraId="3ADA23A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60.</w:t>
      </w:r>
      <w:r w:rsidRPr="009D44F0">
        <w:rPr>
          <w:rFonts w:ascii="Times New Roman" w:hAnsi="Times New Roman" w:cs="Times New Roman"/>
          <w:sz w:val="24"/>
          <w:szCs w:val="24"/>
        </w:rPr>
        <w:tab/>
        <w:t>Martinez I, Lattimer JM, Hubach KL, Case JA, Yang JY, Weber CG, et al. Gut microbiome composition is linked to whole grain-induced immunological improvements. Isme J. 2013;7(2):269-80.</w:t>
      </w:r>
    </w:p>
    <w:p w14:paraId="2E1B98B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61.</w:t>
      </w:r>
      <w:r w:rsidRPr="009D44F0">
        <w:rPr>
          <w:rFonts w:ascii="Times New Roman" w:hAnsi="Times New Roman" w:cs="Times New Roman"/>
          <w:sz w:val="24"/>
          <w:szCs w:val="24"/>
        </w:rPr>
        <w:tab/>
        <w:t>Kovacs A, Ben-Jacob N, Tayem H, Halperin E, Iraqi FA, Gophna U. Genotype Is a Stronger Determinant than Sex of the Mouse Gut Microbiota. Microb Ecol. 2011;61(2):423-8.</w:t>
      </w:r>
    </w:p>
    <w:p w14:paraId="02B7B01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62.</w:t>
      </w:r>
      <w:r w:rsidRPr="009D44F0">
        <w:rPr>
          <w:rFonts w:ascii="Times New Roman" w:hAnsi="Times New Roman" w:cs="Times New Roman"/>
          <w:sz w:val="24"/>
          <w:szCs w:val="24"/>
        </w:rPr>
        <w:tab/>
        <w:t>Ritchie NJ, Schutter ME, Dick RP, Myrold DD. Use of length heterogeneity PCR and fatty acid methyl ester profiles to characterize microbial communities in soil. Appl Environ Microbiol. 2000;66(4):1668-75.</w:t>
      </w:r>
    </w:p>
    <w:p w14:paraId="28116AC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63.</w:t>
      </w:r>
      <w:r w:rsidRPr="009D44F0">
        <w:rPr>
          <w:rFonts w:ascii="Times New Roman" w:hAnsi="Times New Roman" w:cs="Times New Roman"/>
          <w:sz w:val="24"/>
          <w:szCs w:val="24"/>
        </w:rPr>
        <w:tab/>
        <w:t>Albert EJ, Sommerfeld K, Gophna S, Marshall JS, Gophna U. The gut microbiota of toll-like receptor 2-deficient mice exhibits lineage-specific modifications. Environ Microbiol Rep. 2009;1(1):65-70.</w:t>
      </w:r>
    </w:p>
    <w:p w14:paraId="16FF857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64.</w:t>
      </w:r>
      <w:r w:rsidRPr="009D44F0">
        <w:rPr>
          <w:rFonts w:ascii="Times New Roman" w:hAnsi="Times New Roman" w:cs="Times New Roman"/>
          <w:sz w:val="24"/>
          <w:szCs w:val="24"/>
        </w:rPr>
        <w:tab/>
        <w:t>La Reau AJ, Suen G. The Ruminococci: key symbionts of the gut ecosystem. J Microbiol. 2018;56(3):199-208.</w:t>
      </w:r>
    </w:p>
    <w:p w14:paraId="1C0E568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65.</w:t>
      </w:r>
      <w:r w:rsidRPr="009D44F0">
        <w:rPr>
          <w:rFonts w:ascii="Times New Roman" w:hAnsi="Times New Roman" w:cs="Times New Roman"/>
          <w:sz w:val="24"/>
          <w:szCs w:val="24"/>
        </w:rPr>
        <w:tab/>
        <w:t>Rainey FA, Janssen PH. Phylogenetic analysis by 16S ribosomal DNA sequence comparison reveals two unrelated groups of species within the genus Ruminococcus. FEMS Microbiol Lett. 1995;129(1):69-73.</w:t>
      </w:r>
    </w:p>
    <w:p w14:paraId="13B36CD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66.</w:t>
      </w:r>
      <w:r w:rsidRPr="009D44F0">
        <w:rPr>
          <w:rFonts w:ascii="Times New Roman" w:hAnsi="Times New Roman" w:cs="Times New Roman"/>
          <w:sz w:val="24"/>
          <w:szCs w:val="24"/>
        </w:rPr>
        <w:tab/>
        <w:t>Qin J, Li R, Raes J, Arumugam M, Burgdorf KS, Manichanh C, et al. A human gut microbial gene catalogue established by metagenomic sequencing. Nature. 2010;464(7285):59-65.</w:t>
      </w:r>
    </w:p>
    <w:p w14:paraId="0503C32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67.</w:t>
      </w:r>
      <w:r w:rsidRPr="009D44F0">
        <w:rPr>
          <w:rFonts w:ascii="Times New Roman" w:hAnsi="Times New Roman" w:cs="Times New Roman"/>
          <w:sz w:val="24"/>
          <w:szCs w:val="24"/>
        </w:rPr>
        <w:tab/>
        <w:t>Leschine SB. Cellulose degradation in anaerobic environments. Annu Rev Microbiol. 1995;49:399-426.</w:t>
      </w:r>
    </w:p>
    <w:p w14:paraId="73BB55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68.</w:t>
      </w:r>
      <w:r w:rsidRPr="009D44F0">
        <w:rPr>
          <w:rFonts w:ascii="Times New Roman" w:hAnsi="Times New Roman" w:cs="Times New Roman"/>
          <w:sz w:val="24"/>
          <w:szCs w:val="24"/>
        </w:rPr>
        <w:tab/>
        <w:t>Flint HJ, Bayer EA, Rincon MT, Lamed R, White BA. Polysaccharide utilization by gut bacteria: potential for new insights from genomic analysis. Nat Rev Microbiol. 2008;6(2):121-31.</w:t>
      </w:r>
    </w:p>
    <w:p w14:paraId="43974C2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69.</w:t>
      </w:r>
      <w:r w:rsidRPr="009D44F0">
        <w:rPr>
          <w:rFonts w:ascii="Times New Roman" w:hAnsi="Times New Roman" w:cs="Times New Roman"/>
          <w:sz w:val="24"/>
          <w:szCs w:val="24"/>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70.</w:t>
      </w:r>
      <w:r w:rsidRPr="009D44F0">
        <w:rPr>
          <w:rFonts w:ascii="Times New Roman" w:hAnsi="Times New Roman" w:cs="Times New Roman"/>
          <w:sz w:val="24"/>
          <w:szCs w:val="24"/>
        </w:rPr>
        <w:tab/>
        <w:t>Hall AB, Yassour M, Sauk J, Garner A, Jiang X, Arthur T, et al. A novel Ruminococcus gnavus clade enriched in inflammatory bowel disease patients. Genome Med. 2017;9(1):103.</w:t>
      </w:r>
    </w:p>
    <w:p w14:paraId="7ED41F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71.</w:t>
      </w:r>
      <w:r w:rsidRPr="009D44F0">
        <w:rPr>
          <w:rFonts w:ascii="Times New Roman" w:hAnsi="Times New Roman" w:cs="Times New Roman"/>
          <w:sz w:val="24"/>
          <w:szCs w:val="24"/>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72.</w:t>
      </w:r>
      <w:r w:rsidRPr="009D44F0">
        <w:rPr>
          <w:rFonts w:ascii="Times New Roman" w:hAnsi="Times New Roman" w:cs="Times New Roman"/>
          <w:sz w:val="24"/>
          <w:szCs w:val="24"/>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73.</w:t>
      </w:r>
      <w:r w:rsidRPr="009D44F0">
        <w:rPr>
          <w:rFonts w:ascii="Times New Roman" w:hAnsi="Times New Roman" w:cs="Times New Roman"/>
          <w:sz w:val="24"/>
          <w:szCs w:val="24"/>
        </w:rPr>
        <w:tab/>
        <w:t>Johnson EL, Heaver SL, Walters WA, Ley RE. Microbiome and metabolic disease: revisiting the bacterial phylum Bacteroidetes. J Mol Med (Berl). 2017;95(1):1-8.</w:t>
      </w:r>
    </w:p>
    <w:p w14:paraId="22A87E5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74.</w:t>
      </w:r>
      <w:r w:rsidRPr="009D44F0">
        <w:rPr>
          <w:rFonts w:ascii="Times New Roman" w:hAnsi="Times New Roman" w:cs="Times New Roman"/>
          <w:sz w:val="24"/>
          <w:szCs w:val="24"/>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75.</w:t>
      </w:r>
      <w:r w:rsidRPr="009D44F0">
        <w:rPr>
          <w:rFonts w:ascii="Times New Roman" w:hAnsi="Times New Roman" w:cs="Times New Roman"/>
          <w:sz w:val="24"/>
          <w:szCs w:val="24"/>
        </w:rPr>
        <w:tab/>
        <w:t>Carmichael WW. Cyanobacteria secondary metabolites--the cyanotoxins. J Appl Bacteriol. 1992;72(6):445-59.</w:t>
      </w:r>
    </w:p>
    <w:p w14:paraId="21D63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76.</w:t>
      </w:r>
      <w:r w:rsidRPr="009D44F0">
        <w:rPr>
          <w:rFonts w:ascii="Times New Roman" w:hAnsi="Times New Roman" w:cs="Times New Roman"/>
          <w:sz w:val="24"/>
          <w:szCs w:val="24"/>
        </w:rPr>
        <w:tab/>
        <w:t>Carmichael WW. The toxins of cyanobacteria. Sci Am. 1994;270(1):78-86.</w:t>
      </w:r>
    </w:p>
    <w:p w14:paraId="7C67C8A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77.</w:t>
      </w:r>
      <w:r w:rsidRPr="009D44F0">
        <w:rPr>
          <w:rFonts w:ascii="Times New Roman" w:hAnsi="Times New Roman" w:cs="Times New Roman"/>
          <w:sz w:val="24"/>
          <w:szCs w:val="24"/>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78.</w:t>
      </w:r>
      <w:r w:rsidRPr="009D44F0">
        <w:rPr>
          <w:rFonts w:ascii="Times New Roman" w:hAnsi="Times New Roman" w:cs="Times New Roman"/>
          <w:sz w:val="24"/>
          <w:szCs w:val="24"/>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79.</w:t>
      </w:r>
      <w:r w:rsidRPr="009D44F0">
        <w:rPr>
          <w:rFonts w:ascii="Times New Roman" w:hAnsi="Times New Roman" w:cs="Times New Roman"/>
          <w:sz w:val="24"/>
          <w:szCs w:val="24"/>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80.</w:t>
      </w:r>
      <w:r w:rsidRPr="009D44F0">
        <w:rPr>
          <w:rFonts w:ascii="Times New Roman" w:hAnsi="Times New Roman" w:cs="Times New Roman"/>
          <w:sz w:val="24"/>
          <w:szCs w:val="24"/>
        </w:rPr>
        <w:tab/>
        <w:t>Turnbaugh PJ, Ridaura VK, Faith JJ, Rey FE, Knight R, Gordon JI. The effect of diet on the human gut microbiome: a metagenomic analysis in humanized gnotobiotic mice. Sci Transl Med. 2009;1(6):6ra14.</w:t>
      </w:r>
    </w:p>
    <w:p w14:paraId="2CA70458" w14:textId="77777777" w:rsidR="00F43A7C" w:rsidRPr="009D44F0" w:rsidRDefault="00F43A7C" w:rsidP="009D44F0">
      <w:pPr>
        <w:pStyle w:val="EndNoteBibliography"/>
        <w:spacing w:line="360" w:lineRule="auto"/>
        <w:jc w:val="both"/>
        <w:rPr>
          <w:rFonts w:ascii="Times New Roman" w:hAnsi="Times New Roman" w:cs="Times New Roman"/>
          <w:sz w:val="24"/>
          <w:szCs w:val="24"/>
        </w:rPr>
      </w:pPr>
      <w:r w:rsidRPr="009D44F0">
        <w:rPr>
          <w:rFonts w:ascii="Times New Roman" w:hAnsi="Times New Roman" w:cs="Times New Roman"/>
          <w:sz w:val="24"/>
          <w:szCs w:val="24"/>
        </w:rPr>
        <w:t>81.</w:t>
      </w:r>
      <w:r w:rsidRPr="009D44F0">
        <w:rPr>
          <w:rFonts w:ascii="Times New Roman" w:hAnsi="Times New Roman" w:cs="Times New Roman"/>
          <w:sz w:val="24"/>
          <w:szCs w:val="24"/>
        </w:rPr>
        <w:tab/>
        <w:t>Lundberg R, Toft MF, August B, Hansen AK, Hansen CH. Antibiotic-treated versus germ-free rodents for microbiota transplantation studies. Gut Microbes. 2016;7(1):68-74.</w:t>
      </w:r>
    </w:p>
    <w:p w14:paraId="3C62136A" w14:textId="51AE740D" w:rsidR="00FD1858" w:rsidRPr="008075BE" w:rsidRDefault="00CC44A5" w:rsidP="009D44F0">
      <w:pPr>
        <w:spacing w:after="0" w:line="360" w:lineRule="auto"/>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fldChar w:fldCharType="end"/>
      </w:r>
    </w:p>
    <w:sectPr w:rsidR="00FD1858" w:rsidRPr="008075B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Ran Yin" w:date="2024-11-30T23:54:00Z" w:initials="RY">
    <w:p w14:paraId="15F5A5C3" w14:textId="77777777" w:rsidR="00913A3C" w:rsidRDefault="00913A3C" w:rsidP="00913A3C">
      <w:pPr>
        <w:pStyle w:val="CommentText"/>
      </w:pPr>
      <w:r>
        <w:rPr>
          <w:rStyle w:val="CommentReference"/>
        </w:rPr>
        <w:annotationRef/>
      </w:r>
      <w:r>
        <w:t>Please check the spell</w:t>
      </w:r>
    </w:p>
  </w:comment>
  <w:comment w:id="50" w:author="Sargsyan, Davit [JRDUS]" w:date="2024-12-21T13:24:00Z" w:initials="DS">
    <w:p w14:paraId="2A6176BC" w14:textId="77777777" w:rsidR="00C7336E" w:rsidRDefault="00C7336E" w:rsidP="00C7336E">
      <w:pPr>
        <w:pStyle w:val="CommentText"/>
      </w:pPr>
      <w:r>
        <w:rPr>
          <w:rStyle w:val="CommentReference"/>
        </w:rPr>
        <w:annotationRef/>
      </w:r>
      <w:r>
        <w:t xml:space="preserve">Checked in both references. Spelling is correct. </w:t>
      </w:r>
    </w:p>
  </w:comment>
  <w:comment w:id="229" w:author="Sargsyan, Davit [JRDUS]" w:date="2024-12-22T14:56:00Z" w:initials="DS">
    <w:p w14:paraId="0DA0B8E0" w14:textId="77777777" w:rsidR="00267B7E" w:rsidRDefault="00267B7E" w:rsidP="00267B7E">
      <w:pPr>
        <w:pStyle w:val="CommentText"/>
      </w:pPr>
      <w:r>
        <w:rPr>
          <w:rStyle w:val="CommentReference"/>
        </w:rPr>
        <w:annotationRef/>
      </w:r>
      <w:r>
        <w:t>Redundant. The next sentence is already describing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5A5C3" w15:done="1"/>
  <w15:commentEx w15:paraId="2A6176BC" w15:paraIdParent="15F5A5C3" w15:done="1"/>
  <w15:commentEx w15:paraId="0DA0B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5DB821" w16cex:dateUtc="2024-12-01T04:54:00Z"/>
  <w16cex:commentExtensible w16cex:durableId="3AE7C703" w16cex:dateUtc="2024-12-21T18:24:00Z"/>
  <w16cex:commentExtensible w16cex:durableId="19A6B844" w16cex:dateUtc="2024-12-22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5A5C3" w16cid:durableId="545DB821"/>
  <w16cid:commentId w16cid:paraId="2A6176BC" w16cid:durableId="3AE7C703"/>
  <w16cid:commentId w16cid:paraId="0DA0B8E0" w16cid:durableId="19A6B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06C52A47" w:rsidR="00543E3B" w:rsidRDefault="00543E3B">
    <w:pPr>
      <w:pStyle w:val="Header"/>
    </w:pPr>
    <w:r>
      <w:tab/>
    </w:r>
    <w:r>
      <w:tab/>
    </w:r>
    <w:r w:rsidR="008B158A">
      <w:t>12/2</w:t>
    </w:r>
    <w:r w:rsidR="008A2018">
      <w:t>1</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rson w15:author="Ran Yin">
    <w15:presenceInfo w15:providerId="Windows Live" w15:userId="e0a7da8aaa21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12EB2"/>
    <w:rsid w:val="00021E8A"/>
    <w:rsid w:val="00021EF8"/>
    <w:rsid w:val="00023DD3"/>
    <w:rsid w:val="00027F27"/>
    <w:rsid w:val="00031F2B"/>
    <w:rsid w:val="00033875"/>
    <w:rsid w:val="00035079"/>
    <w:rsid w:val="00035BC8"/>
    <w:rsid w:val="00041A49"/>
    <w:rsid w:val="00042359"/>
    <w:rsid w:val="000435CE"/>
    <w:rsid w:val="00047B27"/>
    <w:rsid w:val="00050042"/>
    <w:rsid w:val="00053A6F"/>
    <w:rsid w:val="000565B4"/>
    <w:rsid w:val="00061D97"/>
    <w:rsid w:val="0006260D"/>
    <w:rsid w:val="000706CE"/>
    <w:rsid w:val="00072525"/>
    <w:rsid w:val="000733F2"/>
    <w:rsid w:val="000768E6"/>
    <w:rsid w:val="000778BF"/>
    <w:rsid w:val="00083E1E"/>
    <w:rsid w:val="00084747"/>
    <w:rsid w:val="00085587"/>
    <w:rsid w:val="0008782D"/>
    <w:rsid w:val="00090787"/>
    <w:rsid w:val="00095198"/>
    <w:rsid w:val="00097E8D"/>
    <w:rsid w:val="000A225E"/>
    <w:rsid w:val="000A32E8"/>
    <w:rsid w:val="000A3666"/>
    <w:rsid w:val="000A50F0"/>
    <w:rsid w:val="000B2105"/>
    <w:rsid w:val="000B31CB"/>
    <w:rsid w:val="000B6AE1"/>
    <w:rsid w:val="000C3A4D"/>
    <w:rsid w:val="000C3BF4"/>
    <w:rsid w:val="000D0276"/>
    <w:rsid w:val="000D2671"/>
    <w:rsid w:val="000D2777"/>
    <w:rsid w:val="000D3397"/>
    <w:rsid w:val="000D34DF"/>
    <w:rsid w:val="000D6B0A"/>
    <w:rsid w:val="000D7DFB"/>
    <w:rsid w:val="000E1AD2"/>
    <w:rsid w:val="000E4B35"/>
    <w:rsid w:val="000F1526"/>
    <w:rsid w:val="000F21F2"/>
    <w:rsid w:val="000F3CC7"/>
    <w:rsid w:val="000F3EF3"/>
    <w:rsid w:val="000F455F"/>
    <w:rsid w:val="000F78DC"/>
    <w:rsid w:val="00101DC0"/>
    <w:rsid w:val="0010329A"/>
    <w:rsid w:val="001034F8"/>
    <w:rsid w:val="00106427"/>
    <w:rsid w:val="00106EA8"/>
    <w:rsid w:val="001073B2"/>
    <w:rsid w:val="001105C2"/>
    <w:rsid w:val="00111945"/>
    <w:rsid w:val="00116D3B"/>
    <w:rsid w:val="00116FDB"/>
    <w:rsid w:val="00117179"/>
    <w:rsid w:val="00117466"/>
    <w:rsid w:val="001179CF"/>
    <w:rsid w:val="00120EBE"/>
    <w:rsid w:val="0012147A"/>
    <w:rsid w:val="0012427C"/>
    <w:rsid w:val="001308A1"/>
    <w:rsid w:val="001321F4"/>
    <w:rsid w:val="00132B27"/>
    <w:rsid w:val="00135096"/>
    <w:rsid w:val="001368FD"/>
    <w:rsid w:val="001377F6"/>
    <w:rsid w:val="00137FBE"/>
    <w:rsid w:val="00141195"/>
    <w:rsid w:val="00142384"/>
    <w:rsid w:val="00150697"/>
    <w:rsid w:val="001509D3"/>
    <w:rsid w:val="00150E3D"/>
    <w:rsid w:val="001510CA"/>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97BB5"/>
    <w:rsid w:val="001A08DA"/>
    <w:rsid w:val="001A1313"/>
    <w:rsid w:val="001A3D69"/>
    <w:rsid w:val="001A5D59"/>
    <w:rsid w:val="001A6E77"/>
    <w:rsid w:val="001A74FC"/>
    <w:rsid w:val="001B084E"/>
    <w:rsid w:val="001B3AF9"/>
    <w:rsid w:val="001B4B20"/>
    <w:rsid w:val="001C0C42"/>
    <w:rsid w:val="001D0FF5"/>
    <w:rsid w:val="001D1B62"/>
    <w:rsid w:val="001D5083"/>
    <w:rsid w:val="001D543E"/>
    <w:rsid w:val="001D545F"/>
    <w:rsid w:val="001E1EC5"/>
    <w:rsid w:val="001E2E57"/>
    <w:rsid w:val="001E4B6E"/>
    <w:rsid w:val="001E4DB0"/>
    <w:rsid w:val="001E51A3"/>
    <w:rsid w:val="001F0962"/>
    <w:rsid w:val="001F0BFD"/>
    <w:rsid w:val="001F115C"/>
    <w:rsid w:val="001F19F2"/>
    <w:rsid w:val="001F3558"/>
    <w:rsid w:val="001F4D9B"/>
    <w:rsid w:val="001F5415"/>
    <w:rsid w:val="001F645A"/>
    <w:rsid w:val="001F6B9B"/>
    <w:rsid w:val="00205006"/>
    <w:rsid w:val="00205920"/>
    <w:rsid w:val="00206A8A"/>
    <w:rsid w:val="00206CF6"/>
    <w:rsid w:val="002101B0"/>
    <w:rsid w:val="0021056B"/>
    <w:rsid w:val="00210C7E"/>
    <w:rsid w:val="00211381"/>
    <w:rsid w:val="00212939"/>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6212"/>
    <w:rsid w:val="00247F7A"/>
    <w:rsid w:val="002502AD"/>
    <w:rsid w:val="00250BF7"/>
    <w:rsid w:val="002520C1"/>
    <w:rsid w:val="0025299B"/>
    <w:rsid w:val="002532B2"/>
    <w:rsid w:val="00254A30"/>
    <w:rsid w:val="00256006"/>
    <w:rsid w:val="00260243"/>
    <w:rsid w:val="00263F2E"/>
    <w:rsid w:val="0026731F"/>
    <w:rsid w:val="00267B7E"/>
    <w:rsid w:val="00270A44"/>
    <w:rsid w:val="00273205"/>
    <w:rsid w:val="00276EFC"/>
    <w:rsid w:val="00277CF4"/>
    <w:rsid w:val="00280026"/>
    <w:rsid w:val="0028718A"/>
    <w:rsid w:val="002904B4"/>
    <w:rsid w:val="002A11FF"/>
    <w:rsid w:val="002A25BD"/>
    <w:rsid w:val="002A396D"/>
    <w:rsid w:val="002A7DB1"/>
    <w:rsid w:val="002B0BC7"/>
    <w:rsid w:val="002B49C0"/>
    <w:rsid w:val="002B5AF3"/>
    <w:rsid w:val="002B7D46"/>
    <w:rsid w:val="002C18CF"/>
    <w:rsid w:val="002C2CC9"/>
    <w:rsid w:val="002C3E0B"/>
    <w:rsid w:val="002C3EB4"/>
    <w:rsid w:val="002C5AD1"/>
    <w:rsid w:val="002C6AAF"/>
    <w:rsid w:val="002D0A9D"/>
    <w:rsid w:val="002D1683"/>
    <w:rsid w:val="002D1D29"/>
    <w:rsid w:val="002D22BE"/>
    <w:rsid w:val="002D5B88"/>
    <w:rsid w:val="002D7290"/>
    <w:rsid w:val="002E0012"/>
    <w:rsid w:val="002E1FEE"/>
    <w:rsid w:val="002E2C33"/>
    <w:rsid w:val="002E398E"/>
    <w:rsid w:val="002E6A05"/>
    <w:rsid w:val="002E715D"/>
    <w:rsid w:val="002E7E1B"/>
    <w:rsid w:val="002F263F"/>
    <w:rsid w:val="002F285D"/>
    <w:rsid w:val="002F3A54"/>
    <w:rsid w:val="002F3DC5"/>
    <w:rsid w:val="002F5392"/>
    <w:rsid w:val="002F5C34"/>
    <w:rsid w:val="003014B1"/>
    <w:rsid w:val="00304E10"/>
    <w:rsid w:val="00313122"/>
    <w:rsid w:val="0031328E"/>
    <w:rsid w:val="00320378"/>
    <w:rsid w:val="00320B66"/>
    <w:rsid w:val="00320C9B"/>
    <w:rsid w:val="00320FB1"/>
    <w:rsid w:val="003228B1"/>
    <w:rsid w:val="0032519D"/>
    <w:rsid w:val="00325598"/>
    <w:rsid w:val="00331869"/>
    <w:rsid w:val="00331EB4"/>
    <w:rsid w:val="0033502A"/>
    <w:rsid w:val="00340CD0"/>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C19"/>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8FC"/>
    <w:rsid w:val="003D5F0D"/>
    <w:rsid w:val="003D72FE"/>
    <w:rsid w:val="003D7976"/>
    <w:rsid w:val="003E13DD"/>
    <w:rsid w:val="003E3B5C"/>
    <w:rsid w:val="003E3F42"/>
    <w:rsid w:val="003E6FFB"/>
    <w:rsid w:val="003E7E24"/>
    <w:rsid w:val="003F1BF7"/>
    <w:rsid w:val="003F59E9"/>
    <w:rsid w:val="003F78D9"/>
    <w:rsid w:val="0040076B"/>
    <w:rsid w:val="00403865"/>
    <w:rsid w:val="00406283"/>
    <w:rsid w:val="00406CD4"/>
    <w:rsid w:val="00407DD1"/>
    <w:rsid w:val="004103AF"/>
    <w:rsid w:val="0041218F"/>
    <w:rsid w:val="00412497"/>
    <w:rsid w:val="00414845"/>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1015"/>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0BA"/>
    <w:rsid w:val="004C272D"/>
    <w:rsid w:val="004D15CD"/>
    <w:rsid w:val="004D381D"/>
    <w:rsid w:val="004D4165"/>
    <w:rsid w:val="004D4441"/>
    <w:rsid w:val="004D47F2"/>
    <w:rsid w:val="004D4F69"/>
    <w:rsid w:val="004E36C6"/>
    <w:rsid w:val="004E383B"/>
    <w:rsid w:val="004E3D57"/>
    <w:rsid w:val="004E3ECA"/>
    <w:rsid w:val="004E6834"/>
    <w:rsid w:val="004F0954"/>
    <w:rsid w:val="004F35A1"/>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1AB0"/>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43AA"/>
    <w:rsid w:val="005958A8"/>
    <w:rsid w:val="005A24E4"/>
    <w:rsid w:val="005A2DD4"/>
    <w:rsid w:val="005A4FF1"/>
    <w:rsid w:val="005A52F7"/>
    <w:rsid w:val="005B3638"/>
    <w:rsid w:val="005B4FB2"/>
    <w:rsid w:val="005C0BB0"/>
    <w:rsid w:val="005C2BFF"/>
    <w:rsid w:val="005C39A0"/>
    <w:rsid w:val="005C3B05"/>
    <w:rsid w:val="005C4C32"/>
    <w:rsid w:val="005C4D85"/>
    <w:rsid w:val="005D16CB"/>
    <w:rsid w:val="005D2AAF"/>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527"/>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1263"/>
    <w:rsid w:val="006B358C"/>
    <w:rsid w:val="006B39AB"/>
    <w:rsid w:val="006B46DB"/>
    <w:rsid w:val="006C0564"/>
    <w:rsid w:val="006C1727"/>
    <w:rsid w:val="006C4119"/>
    <w:rsid w:val="006C57DA"/>
    <w:rsid w:val="006C59AE"/>
    <w:rsid w:val="006C69BD"/>
    <w:rsid w:val="006D0F8A"/>
    <w:rsid w:val="006D1088"/>
    <w:rsid w:val="006D252C"/>
    <w:rsid w:val="006D35DC"/>
    <w:rsid w:val="006D3842"/>
    <w:rsid w:val="006D4401"/>
    <w:rsid w:val="006D49CF"/>
    <w:rsid w:val="006D6CAD"/>
    <w:rsid w:val="006E165B"/>
    <w:rsid w:val="006E199C"/>
    <w:rsid w:val="006E2E3A"/>
    <w:rsid w:val="006E50D1"/>
    <w:rsid w:val="006E516C"/>
    <w:rsid w:val="006E51DC"/>
    <w:rsid w:val="006E6265"/>
    <w:rsid w:val="006F0CEF"/>
    <w:rsid w:val="006F2782"/>
    <w:rsid w:val="006F5A17"/>
    <w:rsid w:val="006F5F98"/>
    <w:rsid w:val="0070395B"/>
    <w:rsid w:val="00704539"/>
    <w:rsid w:val="0070656F"/>
    <w:rsid w:val="00713346"/>
    <w:rsid w:val="007140EA"/>
    <w:rsid w:val="00714CEB"/>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25CA6"/>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2018"/>
    <w:rsid w:val="008A33BF"/>
    <w:rsid w:val="008B158A"/>
    <w:rsid w:val="008B3A36"/>
    <w:rsid w:val="008B53E6"/>
    <w:rsid w:val="008C7368"/>
    <w:rsid w:val="008D05AC"/>
    <w:rsid w:val="008D0F3C"/>
    <w:rsid w:val="008D303A"/>
    <w:rsid w:val="008D6B9D"/>
    <w:rsid w:val="008E1AE9"/>
    <w:rsid w:val="008E1B43"/>
    <w:rsid w:val="008E1CD4"/>
    <w:rsid w:val="008E2DD3"/>
    <w:rsid w:val="008E45BB"/>
    <w:rsid w:val="008E4B69"/>
    <w:rsid w:val="008E4F7B"/>
    <w:rsid w:val="008E5BA4"/>
    <w:rsid w:val="008E69A7"/>
    <w:rsid w:val="008F2319"/>
    <w:rsid w:val="008F3144"/>
    <w:rsid w:val="008F5804"/>
    <w:rsid w:val="008F7D7F"/>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53B"/>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D44F0"/>
    <w:rsid w:val="009E0166"/>
    <w:rsid w:val="009E18AF"/>
    <w:rsid w:val="009E35FD"/>
    <w:rsid w:val="009E3AF6"/>
    <w:rsid w:val="009E59F9"/>
    <w:rsid w:val="009E7510"/>
    <w:rsid w:val="009F127D"/>
    <w:rsid w:val="00A003D5"/>
    <w:rsid w:val="00A045DD"/>
    <w:rsid w:val="00A05FB0"/>
    <w:rsid w:val="00A06D69"/>
    <w:rsid w:val="00A12103"/>
    <w:rsid w:val="00A14B05"/>
    <w:rsid w:val="00A15704"/>
    <w:rsid w:val="00A16A38"/>
    <w:rsid w:val="00A16C3C"/>
    <w:rsid w:val="00A21303"/>
    <w:rsid w:val="00A23E5A"/>
    <w:rsid w:val="00A2411A"/>
    <w:rsid w:val="00A25F7A"/>
    <w:rsid w:val="00A27E7B"/>
    <w:rsid w:val="00A32B24"/>
    <w:rsid w:val="00A33207"/>
    <w:rsid w:val="00A358CD"/>
    <w:rsid w:val="00A36CAC"/>
    <w:rsid w:val="00A371C2"/>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269E"/>
    <w:rsid w:val="00AD3B59"/>
    <w:rsid w:val="00AD4701"/>
    <w:rsid w:val="00AD58CA"/>
    <w:rsid w:val="00AD5D0A"/>
    <w:rsid w:val="00AD7B14"/>
    <w:rsid w:val="00AE037E"/>
    <w:rsid w:val="00AE3004"/>
    <w:rsid w:val="00AE6898"/>
    <w:rsid w:val="00AF1D10"/>
    <w:rsid w:val="00AF2DBD"/>
    <w:rsid w:val="00AF52DF"/>
    <w:rsid w:val="00AF52F3"/>
    <w:rsid w:val="00AF5CA8"/>
    <w:rsid w:val="00AF6C12"/>
    <w:rsid w:val="00AF75DB"/>
    <w:rsid w:val="00B01FA8"/>
    <w:rsid w:val="00B05DC8"/>
    <w:rsid w:val="00B127BB"/>
    <w:rsid w:val="00B17445"/>
    <w:rsid w:val="00B2157A"/>
    <w:rsid w:val="00B22BEC"/>
    <w:rsid w:val="00B24C88"/>
    <w:rsid w:val="00B2574D"/>
    <w:rsid w:val="00B26279"/>
    <w:rsid w:val="00B30219"/>
    <w:rsid w:val="00B369D8"/>
    <w:rsid w:val="00B40BD3"/>
    <w:rsid w:val="00B456FF"/>
    <w:rsid w:val="00B46C2F"/>
    <w:rsid w:val="00B50A51"/>
    <w:rsid w:val="00B50CBF"/>
    <w:rsid w:val="00B510FE"/>
    <w:rsid w:val="00B52A5F"/>
    <w:rsid w:val="00B533AF"/>
    <w:rsid w:val="00B60E22"/>
    <w:rsid w:val="00B62603"/>
    <w:rsid w:val="00B631AE"/>
    <w:rsid w:val="00B64CDF"/>
    <w:rsid w:val="00B66A02"/>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533"/>
    <w:rsid w:val="00B97A10"/>
    <w:rsid w:val="00B97BF2"/>
    <w:rsid w:val="00BA0E48"/>
    <w:rsid w:val="00BA1750"/>
    <w:rsid w:val="00BA37B7"/>
    <w:rsid w:val="00BA4CB0"/>
    <w:rsid w:val="00BA5AC8"/>
    <w:rsid w:val="00BB00A8"/>
    <w:rsid w:val="00BB06E3"/>
    <w:rsid w:val="00BB18AB"/>
    <w:rsid w:val="00BB38D0"/>
    <w:rsid w:val="00BB4449"/>
    <w:rsid w:val="00BB76D2"/>
    <w:rsid w:val="00BB7BFA"/>
    <w:rsid w:val="00BC0A8B"/>
    <w:rsid w:val="00BC5CC5"/>
    <w:rsid w:val="00BC74FA"/>
    <w:rsid w:val="00BD0E55"/>
    <w:rsid w:val="00BD13BB"/>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6367A"/>
    <w:rsid w:val="00C7336E"/>
    <w:rsid w:val="00C7721C"/>
    <w:rsid w:val="00C7767B"/>
    <w:rsid w:val="00C801F7"/>
    <w:rsid w:val="00C80D6E"/>
    <w:rsid w:val="00C8650D"/>
    <w:rsid w:val="00C87D59"/>
    <w:rsid w:val="00C903D0"/>
    <w:rsid w:val="00C9062B"/>
    <w:rsid w:val="00C91144"/>
    <w:rsid w:val="00C94A9E"/>
    <w:rsid w:val="00C95555"/>
    <w:rsid w:val="00C9572A"/>
    <w:rsid w:val="00C95AF3"/>
    <w:rsid w:val="00C95B38"/>
    <w:rsid w:val="00C96B39"/>
    <w:rsid w:val="00CA0140"/>
    <w:rsid w:val="00CA03E6"/>
    <w:rsid w:val="00CA1177"/>
    <w:rsid w:val="00CA15A7"/>
    <w:rsid w:val="00CA18D2"/>
    <w:rsid w:val="00CA30AE"/>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1B1C"/>
    <w:rsid w:val="00D02096"/>
    <w:rsid w:val="00D042F4"/>
    <w:rsid w:val="00D0672D"/>
    <w:rsid w:val="00D06C59"/>
    <w:rsid w:val="00D14EB8"/>
    <w:rsid w:val="00D16D2C"/>
    <w:rsid w:val="00D174CF"/>
    <w:rsid w:val="00D17CD6"/>
    <w:rsid w:val="00D20D30"/>
    <w:rsid w:val="00D213E3"/>
    <w:rsid w:val="00D245B9"/>
    <w:rsid w:val="00D245BD"/>
    <w:rsid w:val="00D26461"/>
    <w:rsid w:val="00D34EC9"/>
    <w:rsid w:val="00D35A7C"/>
    <w:rsid w:val="00D35C79"/>
    <w:rsid w:val="00D379C8"/>
    <w:rsid w:val="00D37D83"/>
    <w:rsid w:val="00D40C7D"/>
    <w:rsid w:val="00D41010"/>
    <w:rsid w:val="00D41EF1"/>
    <w:rsid w:val="00D424A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1784"/>
    <w:rsid w:val="00DB5FFA"/>
    <w:rsid w:val="00DC17A6"/>
    <w:rsid w:val="00DC44D2"/>
    <w:rsid w:val="00DD10EC"/>
    <w:rsid w:val="00DD1536"/>
    <w:rsid w:val="00DD169A"/>
    <w:rsid w:val="00DD204A"/>
    <w:rsid w:val="00DD23A9"/>
    <w:rsid w:val="00DD3382"/>
    <w:rsid w:val="00DD4D43"/>
    <w:rsid w:val="00DD719A"/>
    <w:rsid w:val="00DD7A30"/>
    <w:rsid w:val="00DE01B1"/>
    <w:rsid w:val="00DE2F77"/>
    <w:rsid w:val="00DE79AA"/>
    <w:rsid w:val="00DF14BB"/>
    <w:rsid w:val="00DF4526"/>
    <w:rsid w:val="00DF5314"/>
    <w:rsid w:val="00E009FB"/>
    <w:rsid w:val="00E027B7"/>
    <w:rsid w:val="00E03D97"/>
    <w:rsid w:val="00E04EB1"/>
    <w:rsid w:val="00E125FB"/>
    <w:rsid w:val="00E176C1"/>
    <w:rsid w:val="00E218F2"/>
    <w:rsid w:val="00E225AB"/>
    <w:rsid w:val="00E23E76"/>
    <w:rsid w:val="00E24D8D"/>
    <w:rsid w:val="00E26391"/>
    <w:rsid w:val="00E27A3D"/>
    <w:rsid w:val="00E3283F"/>
    <w:rsid w:val="00E3518D"/>
    <w:rsid w:val="00E359DF"/>
    <w:rsid w:val="00E41BE5"/>
    <w:rsid w:val="00E437BA"/>
    <w:rsid w:val="00E43B64"/>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86B8F"/>
    <w:rsid w:val="00E90F16"/>
    <w:rsid w:val="00E945ED"/>
    <w:rsid w:val="00E949EC"/>
    <w:rsid w:val="00E95040"/>
    <w:rsid w:val="00EA5A5C"/>
    <w:rsid w:val="00EA7B25"/>
    <w:rsid w:val="00EB5BA2"/>
    <w:rsid w:val="00EC186C"/>
    <w:rsid w:val="00ED06B1"/>
    <w:rsid w:val="00ED1D41"/>
    <w:rsid w:val="00ED3479"/>
    <w:rsid w:val="00ED4AC8"/>
    <w:rsid w:val="00ED7B97"/>
    <w:rsid w:val="00EE2525"/>
    <w:rsid w:val="00EE354E"/>
    <w:rsid w:val="00EE3898"/>
    <w:rsid w:val="00EE417F"/>
    <w:rsid w:val="00EE4620"/>
    <w:rsid w:val="00EE545F"/>
    <w:rsid w:val="00EE5E3A"/>
    <w:rsid w:val="00EE5FD5"/>
    <w:rsid w:val="00EE6026"/>
    <w:rsid w:val="00EF4836"/>
    <w:rsid w:val="00F031A5"/>
    <w:rsid w:val="00F047C3"/>
    <w:rsid w:val="00F0623A"/>
    <w:rsid w:val="00F069F2"/>
    <w:rsid w:val="00F07BF8"/>
    <w:rsid w:val="00F112DD"/>
    <w:rsid w:val="00F114CE"/>
    <w:rsid w:val="00F13CB0"/>
    <w:rsid w:val="00F15495"/>
    <w:rsid w:val="00F20DD0"/>
    <w:rsid w:val="00F22AD2"/>
    <w:rsid w:val="00F23B6A"/>
    <w:rsid w:val="00F23C0C"/>
    <w:rsid w:val="00F2403A"/>
    <w:rsid w:val="00F243CC"/>
    <w:rsid w:val="00F2468E"/>
    <w:rsid w:val="00F24D6B"/>
    <w:rsid w:val="00F30D85"/>
    <w:rsid w:val="00F31417"/>
    <w:rsid w:val="00F31AA6"/>
    <w:rsid w:val="00F33806"/>
    <w:rsid w:val="00F33F49"/>
    <w:rsid w:val="00F34656"/>
    <w:rsid w:val="00F348AC"/>
    <w:rsid w:val="00F376F4"/>
    <w:rsid w:val="00F41B74"/>
    <w:rsid w:val="00F428D2"/>
    <w:rsid w:val="00F434D7"/>
    <w:rsid w:val="00F43A7C"/>
    <w:rsid w:val="00F44443"/>
    <w:rsid w:val="00F45333"/>
    <w:rsid w:val="00F520AE"/>
    <w:rsid w:val="00F54286"/>
    <w:rsid w:val="00F544AC"/>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2974"/>
    <w:rsid w:val="00FA3E2C"/>
    <w:rsid w:val="00FA767F"/>
    <w:rsid w:val="00FB1C03"/>
    <w:rsid w:val="00FB5CB7"/>
    <w:rsid w:val="00FB7442"/>
    <w:rsid w:val="00FC0EF0"/>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4739</TotalTime>
  <Pages>29</Pages>
  <Words>10738</Words>
  <Characters>61207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56</cp:revision>
  <dcterms:created xsi:type="dcterms:W3CDTF">2024-12-21T17:08:00Z</dcterms:created>
  <dcterms:modified xsi:type="dcterms:W3CDTF">2024-12-25T20:50:00Z</dcterms:modified>
</cp:coreProperties>
</file>