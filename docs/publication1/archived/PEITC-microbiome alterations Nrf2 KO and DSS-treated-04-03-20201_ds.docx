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390F8" w14:textId="3920FB78" w:rsidR="002A1282" w:rsidRDefault="00E7381B" w:rsidP="00DB1C57">
      <w:pPr>
        <w:pStyle w:val="Title"/>
        <w:jc w:val="center"/>
      </w:pPr>
      <w:r w:rsidRPr="00DB1C57">
        <w:t xml:space="preserve">Gut microbiome </w:t>
      </w:r>
      <w:r w:rsidR="00756843" w:rsidRPr="00DB1C57">
        <w:t xml:space="preserve">and metabolome </w:t>
      </w:r>
      <w:r w:rsidRPr="00DB1C57">
        <w:t xml:space="preserve">alterations </w:t>
      </w:r>
      <w:r w:rsidR="001377B2" w:rsidRPr="00DB1C57">
        <w:t xml:space="preserve">with dietary feeding of </w:t>
      </w:r>
      <w:r w:rsidR="002A1282" w:rsidRPr="00DB1C57">
        <w:t>phenethyl isothiocyanate</w:t>
      </w:r>
      <w:r w:rsidRPr="00DB1C57">
        <w:t xml:space="preserve"> and cranberry</w:t>
      </w:r>
    </w:p>
    <w:p w14:paraId="415BFEAA" w14:textId="77777777" w:rsidR="00DB1C57" w:rsidRPr="00DB1C57" w:rsidRDefault="00DB1C57" w:rsidP="00DB1C57"/>
    <w:p w14:paraId="628D5A73" w14:textId="0F9A356D"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proofErr w:type="gramStart"/>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proofErr w:type="gramEnd"/>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,2,#</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xml:space="preserve">, </w:t>
      </w:r>
      <w:proofErr w:type="spellStart"/>
      <w:r w:rsidRPr="002537B0">
        <w:rPr>
          <w:rFonts w:ascii="Times New Roman" w:hAnsi="Times New Roman" w:cs="Times New Roman"/>
          <w:sz w:val="24"/>
        </w:rPr>
        <w:t>Shanyi</w:t>
      </w:r>
      <w:proofErr w:type="spellEnd"/>
      <w:r w:rsidRPr="002537B0">
        <w:rPr>
          <w:rFonts w:ascii="Times New Roman" w:hAnsi="Times New Roman" w:cs="Times New Roman"/>
          <w:sz w:val="24"/>
        </w:rPr>
        <w:t xml:space="preserve">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del w:id="0" w:author="Chi Chen" w:date="2021-03-26T17:20:00Z">
        <w:r w:rsidR="00B42B05" w:rsidRPr="00B42B05" w:rsidDel="00AD5C66">
          <w:rPr>
            <w:rFonts w:ascii="Times New Roman" w:hAnsi="Times New Roman" w:cs="Times New Roman"/>
            <w:sz w:val="24"/>
          </w:rPr>
          <w:delText>Chi Chen</w:delText>
        </w:r>
      </w:del>
      <w:proofErr w:type="spellStart"/>
      <w:ins w:id="1" w:author="Chi Chen" w:date="2021-03-26T17:20:00Z">
        <w:r w:rsidR="00AD5C66">
          <w:rPr>
            <w:rFonts w:ascii="Times New Roman" w:hAnsi="Times New Roman" w:cs="Times New Roman"/>
            <w:sz w:val="24"/>
          </w:rPr>
          <w:t>Yuyin</w:t>
        </w:r>
        <w:proofErr w:type="spellEnd"/>
        <w:r w:rsidR="00AD5C66">
          <w:rPr>
            <w:rFonts w:ascii="Times New Roman" w:hAnsi="Times New Roman" w:cs="Times New Roman"/>
            <w:sz w:val="24"/>
          </w:rPr>
          <w:t xml:space="preserve"> Zhou</w:t>
        </w:r>
      </w:ins>
      <w:ins w:id="2" w:author="Chi Chen" w:date="2021-03-26T17:23:00Z">
        <w:r w:rsidR="00A15672">
          <w:rPr>
            <w:rFonts w:ascii="Times New Roman" w:hAnsi="Times New Roman" w:cs="Times New Roman"/>
            <w:sz w:val="24"/>
            <w:vertAlign w:val="superscript"/>
          </w:rPr>
          <w:t>5</w:t>
        </w:r>
      </w:ins>
      <w:del w:id="3" w:author="Chi Chen" w:date="2021-03-26T17:23:00Z">
        <w:r w:rsidR="00B42B05" w:rsidDel="00A15672">
          <w:rPr>
            <w:rFonts w:ascii="Times New Roman" w:hAnsi="Times New Roman" w:cs="Times New Roman"/>
            <w:sz w:val="24"/>
            <w:vertAlign w:val="superscript"/>
          </w:rPr>
          <w:delText>x</w:delText>
        </w:r>
      </w:del>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proofErr w:type="spellStart"/>
      <w:r w:rsidRPr="007A5EE3">
        <w:rPr>
          <w:rFonts w:ascii="Times New Roman" w:hAnsi="Times New Roman" w:cs="Times New Roman"/>
          <w:sz w:val="24"/>
        </w:rPr>
        <w:t>Marucci</w:t>
      </w:r>
      <w:proofErr w:type="spellEnd"/>
      <w:r w:rsidRPr="007A5EE3">
        <w:rPr>
          <w:rFonts w:ascii="Times New Roman" w:hAnsi="Times New Roman" w:cs="Times New Roman"/>
          <w:sz w:val="24"/>
        </w:rPr>
        <w:t xml:space="preserve">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737B4A81" w14:textId="6ADE4D95" w:rsidR="000D7854" w:rsidRDefault="007A5EE3" w:rsidP="007A5EE3">
      <w:pPr>
        <w:spacing w:line="36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1BD7865F" w14:textId="77777777" w:rsidR="000D7854" w:rsidRDefault="000D7854" w:rsidP="000D7854">
      <w:pPr>
        <w:spacing w:line="360" w:lineRule="auto"/>
        <w:rPr>
          <w:rFonts w:ascii="Times New Roman" w:hAnsi="Times New Roman" w:cs="Times New Roman"/>
          <w:sz w:val="24"/>
          <w:vertAlign w:val="superscript"/>
        </w:rPr>
      </w:pPr>
    </w:p>
    <w:p w14:paraId="13D73DD7" w14:textId="60E3D2BC"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3AD81515" w14:textId="014591F5" w:rsidR="0059064E" w:rsidRDefault="002A1282" w:rsidP="002A1282">
      <w:pPr>
        <w:spacing w:line="36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proofErr w:type="gramStart"/>
      <w:r>
        <w:rPr>
          <w:rFonts w:ascii="Times New Roman" w:hAnsi="Times New Roman" w:cs="Times New Roman"/>
          <w:sz w:val="24"/>
        </w:rPr>
        <w:t>genotype</w:t>
      </w:r>
      <w:proofErr w:type="gramEnd"/>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 xml:space="preserve">composition which, in </w:t>
      </w:r>
      <w:r w:rsidR="00E7381B">
        <w:rPr>
          <w:rFonts w:ascii="Times New Roman" w:hAnsi="Times New Roman" w:cs="Times New Roman"/>
          <w:sz w:val="24"/>
        </w:rPr>
        <w:t>turn, may</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Pr="00E56D53">
        <w:rPr>
          <w:rFonts w:ascii="Times New Roman" w:hAnsi="Times New Roman" w:cs="Times New Roman"/>
          <w:sz w:val="24"/>
        </w:rPr>
        <w:t>In th</w:t>
      </w:r>
      <w:r w:rsidR="0059064E">
        <w:rPr>
          <w:rFonts w:ascii="Times New Roman" w:hAnsi="Times New Roman" w:cs="Times New Roman"/>
          <w:sz w:val="24"/>
        </w:rPr>
        <w:t xml:space="preserve">e current </w:t>
      </w:r>
      <w:r w:rsidRPr="00E56D53">
        <w:rPr>
          <w:rFonts w:ascii="Times New Roman" w:hAnsi="Times New Roman" w:cs="Times New Roman"/>
          <w:sz w:val="24"/>
        </w:rPr>
        <w:t xml:space="preserve">study, we performed dietary </w:t>
      </w:r>
      <w:r>
        <w:rPr>
          <w:rFonts w:ascii="Times New Roman" w:hAnsi="Times New Roman" w:cs="Times New Roman"/>
          <w:sz w:val="24"/>
        </w:rPr>
        <w:t>intervention</w:t>
      </w:r>
      <w:r w:rsidRPr="00E56D53">
        <w:rPr>
          <w:rFonts w:ascii="Times New Roman" w:hAnsi="Times New Roman" w:cs="Times New Roman"/>
          <w:sz w:val="24"/>
        </w:rPr>
        <w:t xml:space="preserve">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 xml:space="preserve">phenethyl isothiocyanate (PEITC), a bioactive phytochemical </w:t>
      </w:r>
      <w:r w:rsidRPr="00EE6093">
        <w:rPr>
          <w:rFonts w:ascii="Times New Roman" w:hAnsi="Times New Roman" w:cs="Times New Roman"/>
          <w:sz w:val="24"/>
        </w:rPr>
        <w:t xml:space="preserve">found </w:t>
      </w:r>
      <w:r>
        <w:rPr>
          <w:rFonts w:ascii="Times New Roman" w:hAnsi="Times New Roman" w:cs="Times New Roman"/>
          <w:sz w:val="24"/>
        </w:rPr>
        <w:t xml:space="preserve">abundantly </w:t>
      </w:r>
      <w:r w:rsidRPr="00EE6093">
        <w:rPr>
          <w:rFonts w:ascii="Times New Roman" w:hAnsi="Times New Roman" w:cs="Times New Roman"/>
          <w:sz w:val="24"/>
        </w:rPr>
        <w:t xml:space="preserve">in cruciferous vegetables </w:t>
      </w:r>
      <w:r>
        <w:rPr>
          <w:rFonts w:ascii="Times New Roman" w:hAnsi="Times New Roman" w:cs="Times New Roman"/>
          <w:sz w:val="24"/>
        </w:rPr>
        <w:t xml:space="preserve">such as </w:t>
      </w:r>
      <w:r w:rsidRPr="00EE6093">
        <w:rPr>
          <w:rFonts w:ascii="Times New Roman" w:hAnsi="Times New Roman" w:cs="Times New Roman"/>
          <w:sz w:val="24"/>
        </w:rPr>
        <w:t>watercress</w:t>
      </w:r>
      <w:r>
        <w:rPr>
          <w:rFonts w:ascii="Times New Roman" w:hAnsi="Times New Roman" w:cs="Times New Roman"/>
          <w:sz w:val="24"/>
        </w:rPr>
        <w:t xml:space="preserve">, </w:t>
      </w:r>
      <w:r w:rsidR="00E7381B">
        <w:rPr>
          <w:rFonts w:ascii="Times New Roman" w:hAnsi="Times New Roman" w:cs="Times New Roman"/>
          <w:sz w:val="24"/>
        </w:rPr>
        <w:t xml:space="preserve">and cranberry,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044181">
        <w:rPr>
          <w:rFonts w:ascii="Times New Roman" w:hAnsi="Times New Roman" w:cs="Times New Roman"/>
          <w:sz w:val="24"/>
        </w:rPr>
        <w:t>. In addition, some of the mice were challenged with dextran sulfate sodium (DSS) to simulate inflammatory conditions found in patients suffering from inflammatory bowel disease (IBD)</w:t>
      </w:r>
      <w:r w:rsidRPr="00D976FD">
        <w:rPr>
          <w:rFonts w:ascii="Times New Roman" w:hAnsi="Times New Roman" w:cs="Times New Roman"/>
          <w:sz w:val="24"/>
        </w:rPr>
        <w:t xml:space="preserve">. </w:t>
      </w:r>
      <w:r w:rsidR="0056538F">
        <w:rPr>
          <w:rFonts w:ascii="Times New Roman" w:hAnsi="Times New Roman" w:cs="Times New Roman"/>
          <w:sz w:val="24"/>
        </w:rPr>
        <w:t xml:space="preserve">Nrf2 is a master regulator of oxidative stress and </w:t>
      </w:r>
      <w:r w:rsidR="0056538F" w:rsidRPr="00D976FD">
        <w:rPr>
          <w:rFonts w:ascii="Times New Roman" w:hAnsi="Times New Roman" w:cs="Times New Roman"/>
          <w:sz w:val="24"/>
        </w:rPr>
        <w:t>inflammation</w:t>
      </w:r>
      <w:r w:rsidR="0056538F">
        <w:rPr>
          <w:rFonts w:ascii="Times New Roman" w:hAnsi="Times New Roman" w:cs="Times New Roman"/>
          <w:sz w:val="24"/>
        </w:rPr>
        <w:t xml:space="preserve"> and have been shown to be</w:t>
      </w:r>
      <w:r w:rsidR="000B74ED">
        <w:rPr>
          <w:rFonts w:ascii="Times New Roman" w:hAnsi="Times New Roman" w:cs="Times New Roman"/>
          <w:sz w:val="24"/>
        </w:rPr>
        <w:t xml:space="preserve"> affected</w:t>
      </w:r>
      <w:r w:rsidR="0056538F">
        <w:rPr>
          <w:rFonts w:ascii="Times New Roman" w:hAnsi="Times New Roman" w:cs="Times New Roman"/>
          <w:sz w:val="24"/>
        </w:rPr>
        <w:t xml:space="preserve"> by microbial metabolites. </w:t>
      </w:r>
      <w:r w:rsidRPr="00D976FD">
        <w:rPr>
          <w:rFonts w:ascii="Times New Roman" w:hAnsi="Times New Roman" w:cs="Times New Roman"/>
          <w:sz w:val="24"/>
        </w:rPr>
        <w:t xml:space="preserve">The fecal microbiota profiles were examined by 16s ribosomal RNA sequencing. </w:t>
      </w:r>
      <w:r w:rsidR="0059064E">
        <w:rPr>
          <w:rFonts w:ascii="Times New Roman" w:hAnsi="Times New Roman" w:cs="Times New Roman"/>
          <w:sz w:val="24"/>
        </w:rPr>
        <w:t xml:space="preserve">At the same time, we </w:t>
      </w:r>
      <w:r w:rsidR="00044181">
        <w:rPr>
          <w:rFonts w:ascii="Times New Roman" w:hAnsi="Times New Roman" w:cs="Times New Roman"/>
          <w:sz w:val="24"/>
        </w:rPr>
        <w:t xml:space="preserve">also isolated and analyzed microbial metabolite profiles from fecal samples to understand downstream changes in these communities. </w:t>
      </w:r>
    </w:p>
    <w:p w14:paraId="33D58594" w14:textId="77777777" w:rsidR="0059064E" w:rsidRDefault="0059064E" w:rsidP="002A1282">
      <w:pPr>
        <w:spacing w:line="360" w:lineRule="auto"/>
        <w:rPr>
          <w:rFonts w:ascii="Times New Roman" w:hAnsi="Times New Roman" w:cs="Times New Roman"/>
          <w:sz w:val="24"/>
        </w:rPr>
      </w:pPr>
    </w:p>
    <w:p w14:paraId="517B7D92" w14:textId="77777777" w:rsidR="006E7871" w:rsidRDefault="00BE4478" w:rsidP="002A1282">
      <w:pPr>
        <w:spacing w:line="360" w:lineRule="auto"/>
        <w:rPr>
          <w:rFonts w:ascii="Times New Roman" w:hAnsi="Times New Roman" w:cs="Times New Roman"/>
          <w:sz w:val="24"/>
        </w:rPr>
      </w:pPr>
      <w:r>
        <w:rPr>
          <w:rFonts w:ascii="Times New Roman" w:hAnsi="Times New Roman" w:cs="Times New Roman"/>
          <w:sz w:val="24"/>
        </w:rPr>
        <w:t xml:space="preserve">The study showed that alpha and beta diversity differences </w:t>
      </w:r>
      <w:r w:rsidR="006E7871">
        <w:rPr>
          <w:rFonts w:ascii="Times New Roman" w:hAnsi="Times New Roman" w:cs="Times New Roman"/>
          <w:sz w:val="24"/>
        </w:rPr>
        <w:t xml:space="preserve">of microbiota </w:t>
      </w:r>
      <w:r>
        <w:rPr>
          <w:rFonts w:ascii="Times New Roman" w:hAnsi="Times New Roman" w:cs="Times New Roman"/>
          <w:sz w:val="24"/>
        </w:rPr>
        <w:t>were associated with genotype</w:t>
      </w:r>
      <w:r w:rsidR="00044181">
        <w:rPr>
          <w:rFonts w:ascii="Times New Roman" w:hAnsi="Times New Roman" w:cs="Times New Roman"/>
          <w:sz w:val="24"/>
        </w:rPr>
        <w:t xml:space="preserve">, </w:t>
      </w:r>
      <w:r>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 treatment</w:t>
      </w:r>
      <w:r>
        <w:rPr>
          <w:rFonts w:ascii="Times New Roman" w:hAnsi="Times New Roman" w:cs="Times New Roman"/>
          <w:sz w:val="24"/>
        </w:rPr>
        <w:t xml:space="preserve">. Specifically, alpha diversity was higher in the Nrf2 KO mice compared to the WT. </w:t>
      </w:r>
      <w:r w:rsidR="00B22F15">
        <w:rPr>
          <w:rFonts w:ascii="Times New Roman" w:hAnsi="Times New Roman" w:cs="Times New Roman"/>
          <w:sz w:val="24"/>
        </w:rPr>
        <w:t>The average r</w:t>
      </w:r>
      <w:r w:rsidR="003D10F6">
        <w:rPr>
          <w:rFonts w:ascii="Times New Roman" w:hAnsi="Times New Roman" w:cs="Times New Roman"/>
          <w:sz w:val="24"/>
        </w:rPr>
        <w:t xml:space="preserve">atio of </w:t>
      </w:r>
      <w:r w:rsidR="003D10F6" w:rsidRPr="00044181">
        <w:rPr>
          <w:rFonts w:ascii="Times New Roman" w:hAnsi="Times New Roman" w:cs="Times New Roman"/>
          <w:i/>
          <w:iCs/>
          <w:sz w:val="24"/>
        </w:rPr>
        <w:t>Bacteroidetes</w:t>
      </w:r>
      <w:r w:rsidR="003D10F6">
        <w:rPr>
          <w:rFonts w:ascii="Times New Roman" w:hAnsi="Times New Roman" w:cs="Times New Roman"/>
          <w:sz w:val="24"/>
        </w:rPr>
        <w:t xml:space="preserve"> to </w:t>
      </w:r>
      <w:r w:rsidR="003D10F6" w:rsidRPr="00044181">
        <w:rPr>
          <w:rFonts w:ascii="Times New Roman" w:hAnsi="Times New Roman" w:cs="Times New Roman"/>
          <w:i/>
          <w:iCs/>
          <w:sz w:val="24"/>
        </w:rPr>
        <w:t>Firmicutes</w:t>
      </w:r>
      <w:r w:rsidR="003D10F6">
        <w:rPr>
          <w:rFonts w:ascii="Times New Roman" w:hAnsi="Times New Roman" w:cs="Times New Roman"/>
          <w:sz w:val="24"/>
        </w:rPr>
        <w:t xml:space="preserve">, </w:t>
      </w:r>
      <w:commentRangeStart w:id="4"/>
      <w:r w:rsidR="003D10F6">
        <w:rPr>
          <w:rFonts w:ascii="Times New Roman" w:hAnsi="Times New Roman" w:cs="Times New Roman"/>
          <w:sz w:val="24"/>
        </w:rPr>
        <w:t xml:space="preserve">the two major </w:t>
      </w:r>
      <w:proofErr w:type="gramStart"/>
      <w:r w:rsidR="003D10F6">
        <w:rPr>
          <w:rFonts w:ascii="Times New Roman" w:hAnsi="Times New Roman" w:cs="Times New Roman"/>
          <w:sz w:val="24"/>
        </w:rPr>
        <w:t>bacterial  phylum</w:t>
      </w:r>
      <w:proofErr w:type="gramEnd"/>
      <w:r w:rsidR="003D10F6">
        <w:rPr>
          <w:rFonts w:ascii="Times New Roman" w:hAnsi="Times New Roman" w:cs="Times New Roman"/>
          <w:sz w:val="24"/>
        </w:rPr>
        <w:t xml:space="preserve"> that combined represented between 65.7</w:t>
      </w:r>
      <w:r w:rsidR="00DC47C0">
        <w:rPr>
          <w:rFonts w:ascii="Times New Roman" w:hAnsi="Times New Roman" w:cs="Times New Roman"/>
          <w:sz w:val="24"/>
        </w:rPr>
        <w:t>%</w:t>
      </w:r>
      <w:r w:rsidR="003D10F6">
        <w:rPr>
          <w:rFonts w:ascii="Times New Roman" w:hAnsi="Times New Roman" w:cs="Times New Roman"/>
          <w:sz w:val="24"/>
        </w:rPr>
        <w:t xml:space="preserve"> and 96.0</w:t>
      </w:r>
      <w:r w:rsidR="00DC47C0">
        <w:rPr>
          <w:rFonts w:ascii="Times New Roman" w:hAnsi="Times New Roman" w:cs="Times New Roman"/>
          <w:sz w:val="24"/>
        </w:rPr>
        <w:t>%</w:t>
      </w:r>
      <w:r w:rsidR="003D10F6">
        <w:rPr>
          <w:rFonts w:ascii="Times New Roman" w:hAnsi="Times New Roman" w:cs="Times New Roman"/>
          <w:sz w:val="24"/>
        </w:rPr>
        <w:t xml:space="preserve"> of all bacterial </w:t>
      </w:r>
      <w:r w:rsidR="0013396A">
        <w:rPr>
          <w:rFonts w:ascii="Times New Roman" w:hAnsi="Times New Roman" w:cs="Times New Roman"/>
          <w:sz w:val="24"/>
        </w:rPr>
        <w:t>operational taxonomic units (OUT)</w:t>
      </w:r>
      <w:r w:rsidR="003D10F6">
        <w:rPr>
          <w:rFonts w:ascii="Times New Roman" w:hAnsi="Times New Roman" w:cs="Times New Roman"/>
          <w:sz w:val="24"/>
        </w:rPr>
        <w:t xml:space="preserve"> in the samples</w:t>
      </w:r>
      <w:commentRangeEnd w:id="4"/>
      <w:r w:rsidR="006E7871">
        <w:rPr>
          <w:rFonts w:ascii="Times New Roman" w:hAnsi="Times New Roman" w:cs="Times New Roman"/>
          <w:sz w:val="24"/>
        </w:rPr>
        <w:t xml:space="preserve"> </w:t>
      </w:r>
      <w:r w:rsidR="0013396A" w:rsidRPr="006E7871">
        <w:rPr>
          <w:rStyle w:val="CommentReference"/>
          <w:strike/>
          <w:color w:val="FF0000"/>
          <w:sz w:val="24"/>
          <w:szCs w:val="24"/>
        </w:rPr>
        <w:commentReference w:id="4"/>
      </w:r>
      <w:r w:rsidR="003D10F6">
        <w:rPr>
          <w:rFonts w:ascii="Times New Roman" w:hAnsi="Times New Roman" w:cs="Times New Roman"/>
          <w:sz w:val="24"/>
        </w:rPr>
        <w:t>,</w:t>
      </w:r>
      <w:r w:rsidR="00B22F15">
        <w:rPr>
          <w:rFonts w:ascii="Times New Roman" w:hAnsi="Times New Roman" w:cs="Times New Roman"/>
          <w:sz w:val="24"/>
        </w:rPr>
        <w:t xml:space="preserve"> </w:t>
      </w:r>
      <w:r w:rsidR="00B22F15" w:rsidRPr="006E7871">
        <w:rPr>
          <w:rFonts w:ascii="Times New Roman" w:hAnsi="Times New Roman" w:cs="Times New Roman"/>
          <w:color w:val="FF0000"/>
          <w:sz w:val="24"/>
          <w:u w:val="single"/>
        </w:rPr>
        <w:t>varied between 1.43 and 2.15 in the Nrf2 KO samples across all 3 timepoints but was around 1 in the WT at weeks 1 and 4</w:t>
      </w:r>
      <w:r w:rsidR="006E7871">
        <w:rPr>
          <w:rFonts w:ascii="Times New Roman" w:hAnsi="Times New Roman" w:cs="Times New Roman"/>
          <w:color w:val="FF0000"/>
          <w:sz w:val="24"/>
          <w:u w:val="single"/>
        </w:rPr>
        <w:t xml:space="preserve"> (this is NOT very clear – may be shorten it?)</w:t>
      </w:r>
      <w:r w:rsidR="00B22F15">
        <w:rPr>
          <w:rFonts w:ascii="Times New Roman" w:hAnsi="Times New Roman" w:cs="Times New Roman"/>
          <w:sz w:val="24"/>
        </w:rPr>
        <w:t>.</w:t>
      </w:r>
      <w:r w:rsidR="003D10F6">
        <w:rPr>
          <w:rFonts w:ascii="Times New Roman" w:hAnsi="Times New Roman" w:cs="Times New Roman"/>
          <w:sz w:val="24"/>
        </w:rPr>
        <w:t xml:space="preserve"> </w:t>
      </w:r>
      <w:r w:rsidR="00205343">
        <w:rPr>
          <w:rFonts w:ascii="Times New Roman" w:hAnsi="Times New Roman" w:cs="Times New Roman"/>
          <w:sz w:val="24"/>
        </w:rPr>
        <w:t xml:space="preserve">Principal component analysis (PCA) indicated that Nrf2 KO group </w:t>
      </w:r>
      <w:r w:rsidR="00B646E8">
        <w:rPr>
          <w:rFonts w:ascii="Times New Roman" w:hAnsi="Times New Roman" w:cs="Times New Roman"/>
          <w:sz w:val="24"/>
        </w:rPr>
        <w:t xml:space="preserve">on average had higher relative </w:t>
      </w:r>
      <w:proofErr w:type="gramStart"/>
      <w:r w:rsidR="00B646E8">
        <w:rPr>
          <w:rFonts w:ascii="Times New Roman" w:hAnsi="Times New Roman" w:cs="Times New Roman"/>
          <w:sz w:val="24"/>
        </w:rPr>
        <w:t>abundance  of</w:t>
      </w:r>
      <w:proofErr w:type="gramEnd"/>
      <w:r w:rsidR="00B646E8">
        <w:rPr>
          <w:rFonts w:ascii="Times New Roman" w:hAnsi="Times New Roman" w:cs="Times New Roman"/>
          <w:sz w:val="24"/>
        </w:rPr>
        <w:t xml:space="preserve"> </w:t>
      </w:r>
      <w:r w:rsidR="00B646E8" w:rsidRPr="00044181">
        <w:rPr>
          <w:rFonts w:ascii="Times New Roman" w:hAnsi="Times New Roman" w:cs="Times New Roman"/>
          <w:i/>
          <w:iCs/>
          <w:sz w:val="24"/>
        </w:rPr>
        <w:t>Actinobacteria</w:t>
      </w:r>
      <w:r w:rsidR="00B646E8">
        <w:rPr>
          <w:rFonts w:ascii="Times New Roman" w:hAnsi="Times New Roman" w:cs="Times New Roman"/>
          <w:sz w:val="24"/>
        </w:rPr>
        <w:t xml:space="preserve"> and</w:t>
      </w:r>
      <w:r w:rsidR="00B646E8" w:rsidRPr="00044181">
        <w:rPr>
          <w:rFonts w:ascii="Times New Roman" w:hAnsi="Times New Roman" w:cs="Times New Roman"/>
          <w:i/>
          <w:iCs/>
          <w:sz w:val="24"/>
        </w:rPr>
        <w:t xml:space="preserve"> Proteobacteria</w:t>
      </w:r>
      <w:r w:rsidR="00B646E8">
        <w:rPr>
          <w:rFonts w:ascii="Times New Roman" w:hAnsi="Times New Roman" w:cs="Times New Roman"/>
          <w:sz w:val="24"/>
        </w:rPr>
        <w:t xml:space="preserve"> but lower abundance of </w:t>
      </w:r>
      <w:proofErr w:type="spellStart"/>
      <w:r w:rsidR="00B646E8" w:rsidRPr="00044181">
        <w:rPr>
          <w:rFonts w:ascii="Times New Roman" w:hAnsi="Times New Roman" w:cs="Times New Roman"/>
          <w:i/>
          <w:iCs/>
          <w:sz w:val="24"/>
        </w:rPr>
        <w:t>Verrucomicrobia</w:t>
      </w:r>
      <w:proofErr w:type="spellEnd"/>
      <w:r w:rsidR="00B646E8">
        <w:rPr>
          <w:rFonts w:ascii="Times New Roman" w:hAnsi="Times New Roman" w:cs="Times New Roman"/>
          <w:sz w:val="24"/>
        </w:rPr>
        <w:t xml:space="preserve"> phylum. Clostridia </w:t>
      </w:r>
      <w:r w:rsidR="000F3B38">
        <w:rPr>
          <w:rFonts w:ascii="Times New Roman" w:hAnsi="Times New Roman" w:cs="Times New Roman"/>
          <w:sz w:val="24"/>
        </w:rPr>
        <w:t xml:space="preserve">and Bacilli </w:t>
      </w:r>
      <w:r w:rsidR="00B646E8">
        <w:rPr>
          <w:rFonts w:ascii="Times New Roman" w:hAnsi="Times New Roman" w:cs="Times New Roman"/>
          <w:sz w:val="24"/>
        </w:rPr>
        <w:t>w</w:t>
      </w:r>
      <w:r w:rsidR="000F3B38">
        <w:rPr>
          <w:rFonts w:ascii="Times New Roman" w:hAnsi="Times New Roman" w:cs="Times New Roman"/>
          <w:sz w:val="24"/>
        </w:rPr>
        <w:t>ere</w:t>
      </w:r>
      <w:r w:rsidR="00B646E8">
        <w:rPr>
          <w:rFonts w:ascii="Times New Roman" w:hAnsi="Times New Roman" w:cs="Times New Roman"/>
          <w:sz w:val="24"/>
        </w:rPr>
        <w:t xml:space="preserve"> the most </w:t>
      </w:r>
      <w:r w:rsidR="003736BE">
        <w:rPr>
          <w:rFonts w:ascii="Times New Roman" w:hAnsi="Times New Roman" w:cs="Times New Roman"/>
          <w:sz w:val="24"/>
        </w:rPr>
        <w:t>abundant</w:t>
      </w:r>
      <w:r w:rsidR="00B646E8">
        <w:rPr>
          <w:rFonts w:ascii="Times New Roman" w:hAnsi="Times New Roman" w:cs="Times New Roman"/>
          <w:sz w:val="24"/>
        </w:rPr>
        <w:t xml:space="preserve"> class</w:t>
      </w:r>
      <w:r w:rsidR="000F3B38">
        <w:rPr>
          <w:rFonts w:ascii="Times New Roman" w:hAnsi="Times New Roman" w:cs="Times New Roman"/>
          <w:sz w:val="24"/>
        </w:rPr>
        <w:t>es</w:t>
      </w:r>
      <w:r w:rsidR="00B646E8">
        <w:rPr>
          <w:rFonts w:ascii="Times New Roman" w:hAnsi="Times New Roman" w:cs="Times New Roman"/>
          <w:sz w:val="24"/>
        </w:rPr>
        <w:t xml:space="preserve"> </w:t>
      </w:r>
      <w:r w:rsidR="00C2586B">
        <w:rPr>
          <w:rFonts w:ascii="Times New Roman" w:hAnsi="Times New Roman" w:cs="Times New Roman"/>
          <w:sz w:val="24"/>
        </w:rPr>
        <w:t xml:space="preserve">of Firmicutes </w:t>
      </w:r>
      <w:r w:rsidR="00B646E8">
        <w:rPr>
          <w:rFonts w:ascii="Times New Roman" w:hAnsi="Times New Roman" w:cs="Times New Roman"/>
          <w:sz w:val="24"/>
        </w:rPr>
        <w:t>(6.8</w:t>
      </w:r>
      <w:r w:rsidR="00C2586B">
        <w:rPr>
          <w:rFonts w:ascii="Times New Roman" w:hAnsi="Times New Roman" w:cs="Times New Roman"/>
          <w:sz w:val="24"/>
        </w:rPr>
        <w:t>%</w:t>
      </w:r>
      <w:r w:rsidR="00B646E8">
        <w:rPr>
          <w:rFonts w:ascii="Times New Roman" w:hAnsi="Times New Roman" w:cs="Times New Roman"/>
          <w:sz w:val="24"/>
        </w:rPr>
        <w:t xml:space="preserve"> to 45.6</w:t>
      </w:r>
      <w:r w:rsidR="00C2586B">
        <w:rPr>
          <w:rFonts w:ascii="Times New Roman" w:hAnsi="Times New Roman" w:cs="Times New Roman"/>
          <w:sz w:val="24"/>
        </w:rPr>
        <w:t>%</w:t>
      </w:r>
      <w:r w:rsidR="00B646E8">
        <w:rPr>
          <w:rFonts w:ascii="Times New Roman" w:hAnsi="Times New Roman" w:cs="Times New Roman"/>
          <w:sz w:val="24"/>
        </w:rPr>
        <w:t xml:space="preserve"> </w:t>
      </w:r>
      <w:r w:rsidR="00C2586B">
        <w:rPr>
          <w:rFonts w:ascii="Times New Roman" w:hAnsi="Times New Roman" w:cs="Times New Roman"/>
          <w:sz w:val="24"/>
        </w:rPr>
        <w:t xml:space="preserve">and 0.3% to 23.8% </w:t>
      </w:r>
      <w:r w:rsidR="00B646E8">
        <w:rPr>
          <w:rFonts w:ascii="Times New Roman" w:hAnsi="Times New Roman" w:cs="Times New Roman"/>
          <w:sz w:val="24"/>
        </w:rPr>
        <w:t>of the samples</w:t>
      </w:r>
      <w:r w:rsidR="00C2586B">
        <w:rPr>
          <w:rFonts w:ascii="Times New Roman" w:hAnsi="Times New Roman" w:cs="Times New Roman"/>
          <w:sz w:val="24"/>
        </w:rPr>
        <w:t xml:space="preserve"> respectively</w:t>
      </w:r>
      <w:r w:rsidR="00B646E8">
        <w:rPr>
          <w:rFonts w:ascii="Times New Roman" w:hAnsi="Times New Roman" w:cs="Times New Roman"/>
          <w:sz w:val="24"/>
        </w:rPr>
        <w:t>)</w:t>
      </w:r>
      <w:r w:rsidR="000F3B38">
        <w:rPr>
          <w:rFonts w:ascii="Times New Roman" w:hAnsi="Times New Roman" w:cs="Times New Roman"/>
          <w:sz w:val="24"/>
        </w:rPr>
        <w:t xml:space="preserve"> while </w:t>
      </w:r>
      <w:r w:rsidR="00C2586B">
        <w:rPr>
          <w:rFonts w:ascii="Times New Roman" w:hAnsi="Times New Roman" w:cs="Times New Roman"/>
          <w:sz w:val="24"/>
        </w:rPr>
        <w:t xml:space="preserve">the majority of </w:t>
      </w:r>
      <w:proofErr w:type="spellStart"/>
      <w:r w:rsidR="00C2586B" w:rsidRPr="00044181">
        <w:rPr>
          <w:rFonts w:ascii="Times New Roman" w:hAnsi="Times New Roman" w:cs="Times New Roman"/>
          <w:i/>
          <w:iCs/>
          <w:sz w:val="24"/>
        </w:rPr>
        <w:t>Bacteroidete</w:t>
      </w:r>
      <w:proofErr w:type="spellEnd"/>
      <w:r w:rsidR="00C2586B">
        <w:rPr>
          <w:rFonts w:ascii="Times New Roman" w:hAnsi="Times New Roman" w:cs="Times New Roman"/>
          <w:sz w:val="24"/>
        </w:rPr>
        <w:t xml:space="preserve"> phylum was comprised of the class </w:t>
      </w:r>
      <w:proofErr w:type="spellStart"/>
      <w:r w:rsidR="00C2586B" w:rsidRPr="00044181">
        <w:rPr>
          <w:rFonts w:ascii="Times New Roman" w:hAnsi="Times New Roman" w:cs="Times New Roman"/>
          <w:i/>
          <w:iCs/>
          <w:sz w:val="24"/>
        </w:rPr>
        <w:t>Bacteroidia</w:t>
      </w:r>
      <w:proofErr w:type="spellEnd"/>
      <w:r w:rsidR="00C2586B">
        <w:rPr>
          <w:rFonts w:ascii="Times New Roman" w:hAnsi="Times New Roman" w:cs="Times New Roman"/>
          <w:sz w:val="24"/>
        </w:rPr>
        <w:t xml:space="preserve"> (32.8% to 67.6% of the samples)</w:t>
      </w:r>
      <w:r w:rsidR="000F3B38">
        <w:rPr>
          <w:rFonts w:ascii="Times New Roman" w:hAnsi="Times New Roman" w:cs="Times New Roman"/>
          <w:sz w:val="24"/>
        </w:rPr>
        <w:t>.</w:t>
      </w:r>
      <w:r w:rsidR="00B646E8">
        <w:rPr>
          <w:rFonts w:ascii="Times New Roman" w:hAnsi="Times New Roman" w:cs="Times New Roman"/>
          <w:sz w:val="24"/>
        </w:rPr>
        <w:t xml:space="preserve">  </w:t>
      </w:r>
      <w:commentRangeStart w:id="5"/>
      <w:r w:rsidR="002A1282" w:rsidRPr="00D976FD">
        <w:rPr>
          <w:rFonts w:ascii="Times New Roman" w:hAnsi="Times New Roman" w:cs="Times New Roman"/>
          <w:sz w:val="24"/>
        </w:rPr>
        <w:t>In terms of individual bacterial strains,</w:t>
      </w:r>
      <w:r w:rsidR="00DC47C0">
        <w:rPr>
          <w:rFonts w:ascii="Times New Roman" w:hAnsi="Times New Roman" w:cs="Times New Roman"/>
          <w:sz w:val="24"/>
        </w:rPr>
        <w:t xml:space="preserve"> </w:t>
      </w:r>
      <w:r w:rsidR="002A1282" w:rsidRPr="00D976FD">
        <w:rPr>
          <w:rFonts w:ascii="Times New Roman" w:hAnsi="Times New Roman" w:cs="Times New Roman"/>
          <w:i/>
          <w:sz w:val="24"/>
        </w:rPr>
        <w:t>Firmicutes Lactococcus</w:t>
      </w:r>
      <w:r w:rsidR="002A1282" w:rsidRPr="00D976FD">
        <w:rPr>
          <w:rFonts w:ascii="Times New Roman" w:hAnsi="Times New Roman" w:cs="Times New Roman"/>
          <w:sz w:val="24"/>
        </w:rPr>
        <w:t xml:space="preserve"> </w:t>
      </w:r>
      <w:r w:rsidR="002E5BCF">
        <w:rPr>
          <w:rFonts w:ascii="Times New Roman" w:hAnsi="Times New Roman" w:cs="Times New Roman"/>
          <w:sz w:val="24"/>
        </w:rPr>
        <w:t xml:space="preserve">and </w:t>
      </w:r>
      <w:r w:rsidR="002A1282" w:rsidRPr="00D976FD">
        <w:rPr>
          <w:rFonts w:ascii="Times New Roman" w:hAnsi="Times New Roman" w:cs="Times New Roman"/>
          <w:i/>
          <w:sz w:val="24"/>
        </w:rPr>
        <w:t xml:space="preserve">Actinobacteria </w:t>
      </w:r>
      <w:proofErr w:type="spellStart"/>
      <w:r w:rsidR="002A1282" w:rsidRPr="00D976FD">
        <w:rPr>
          <w:rFonts w:ascii="Times New Roman" w:hAnsi="Times New Roman" w:cs="Times New Roman"/>
          <w:i/>
          <w:sz w:val="24"/>
        </w:rPr>
        <w:t>Adlercreutzia</w:t>
      </w:r>
      <w:proofErr w:type="spellEnd"/>
      <w:r w:rsidR="002E5BCF">
        <w:rPr>
          <w:rFonts w:ascii="Times New Roman" w:hAnsi="Times New Roman" w:cs="Times New Roman"/>
          <w:sz w:val="24"/>
        </w:rPr>
        <w:t xml:space="preserve"> </w:t>
      </w:r>
      <w:r w:rsidR="002A1282" w:rsidRPr="00D976FD">
        <w:rPr>
          <w:rFonts w:ascii="Times New Roman" w:hAnsi="Times New Roman" w:cs="Times New Roman"/>
          <w:sz w:val="24"/>
        </w:rPr>
        <w:t xml:space="preserve">were consistently altered correlating with Nrf2 genotype irrespective of the diet. </w:t>
      </w:r>
      <w:commentRangeEnd w:id="5"/>
      <w:r w:rsidR="00DC47C0">
        <w:rPr>
          <w:rStyle w:val="CommentReference"/>
        </w:rPr>
        <w:commentReference w:id="5"/>
      </w:r>
      <w:r w:rsidR="002A1282" w:rsidRPr="00D976FD">
        <w:rPr>
          <w:rFonts w:ascii="Times New Roman" w:hAnsi="Times New Roman" w:cs="Times New Roman"/>
          <w:sz w:val="24"/>
        </w:rPr>
        <w:t xml:space="preserve"> </w:t>
      </w:r>
    </w:p>
    <w:p w14:paraId="06D71E37" w14:textId="2D2D2BDD" w:rsidR="006E7871" w:rsidRPr="003F26AE" w:rsidRDefault="006E7871" w:rsidP="002A1282">
      <w:pPr>
        <w:spacing w:line="360" w:lineRule="auto"/>
        <w:rPr>
          <w:rFonts w:ascii="Times New Roman" w:hAnsi="Times New Roman" w:cs="Times New Roman"/>
          <w:b/>
          <w:bCs/>
          <w:color w:val="FF0000"/>
          <w:sz w:val="24"/>
          <w:u w:val="single"/>
        </w:rPr>
      </w:pPr>
      <w:r w:rsidRPr="003F26AE">
        <w:rPr>
          <w:rFonts w:ascii="Times New Roman" w:hAnsi="Times New Roman" w:cs="Times New Roman"/>
          <w:b/>
          <w:bCs/>
          <w:color w:val="FF0000"/>
          <w:sz w:val="24"/>
          <w:u w:val="single"/>
        </w:rPr>
        <w:t>Need to add metabolome…</w:t>
      </w:r>
    </w:p>
    <w:p w14:paraId="38F88511" w14:textId="3115B777" w:rsidR="006E7871" w:rsidRDefault="006E7871" w:rsidP="002A1282">
      <w:pPr>
        <w:spacing w:line="360" w:lineRule="auto"/>
        <w:rPr>
          <w:rFonts w:ascii="Times New Roman" w:hAnsi="Times New Roman" w:cs="Times New Roman"/>
          <w:sz w:val="24"/>
        </w:rPr>
      </w:pPr>
    </w:p>
    <w:p w14:paraId="292C255A" w14:textId="77777777" w:rsidR="006E7871" w:rsidRDefault="006E7871" w:rsidP="002A1282">
      <w:pPr>
        <w:spacing w:line="360" w:lineRule="auto"/>
        <w:rPr>
          <w:rFonts w:ascii="Times New Roman" w:hAnsi="Times New Roman" w:cs="Times New Roman"/>
          <w:sz w:val="24"/>
        </w:rPr>
      </w:pPr>
    </w:p>
    <w:p w14:paraId="59C4D682" w14:textId="098D2528" w:rsidR="002A1282" w:rsidRPr="00D976FD" w:rsidRDefault="002A1282" w:rsidP="002A1282">
      <w:pPr>
        <w:spacing w:line="360" w:lineRule="auto"/>
        <w:rPr>
          <w:rFonts w:ascii="Times New Roman" w:hAnsi="Times New Roman" w:cs="Times New Roman"/>
          <w:sz w:val="24"/>
        </w:rPr>
      </w:pPr>
      <w:r w:rsidRPr="00D976FD">
        <w:rPr>
          <w:rFonts w:ascii="Times New Roman" w:hAnsi="Times New Roman" w:cs="Times New Roman"/>
          <w:sz w:val="24"/>
        </w:rPr>
        <w:t xml:space="preserve">Overall, </w:t>
      </w:r>
      <w:r w:rsidR="00123C53">
        <w:rPr>
          <w:rFonts w:ascii="Times New Roman" w:hAnsi="Times New Roman" w:cs="Times New Roman"/>
          <w:sz w:val="24"/>
        </w:rPr>
        <w:t>this</w:t>
      </w:r>
      <w:r w:rsidR="00123C53" w:rsidRPr="00D976FD">
        <w:rPr>
          <w:rFonts w:ascii="Times New Roman" w:hAnsi="Times New Roman" w:cs="Times New Roman"/>
          <w:sz w:val="24"/>
        </w:rPr>
        <w:t xml:space="preserve"> </w:t>
      </w:r>
      <w:r w:rsidRPr="00D976FD">
        <w:rPr>
          <w:rFonts w:ascii="Times New Roman" w:hAnsi="Times New Roman" w:cs="Times New Roman"/>
          <w:sz w:val="24"/>
        </w:rPr>
        <w:t xml:space="preserve">study </w:t>
      </w:r>
      <w:r w:rsidR="00123C53">
        <w:rPr>
          <w:rFonts w:ascii="Times New Roman" w:hAnsi="Times New Roman" w:cs="Times New Roman"/>
          <w:sz w:val="24"/>
        </w:rPr>
        <w:t xml:space="preserve">showed strong </w:t>
      </w:r>
      <w:r w:rsidR="0008692B">
        <w:rPr>
          <w:rFonts w:ascii="Times New Roman" w:hAnsi="Times New Roman" w:cs="Times New Roman"/>
          <w:sz w:val="24"/>
        </w:rPr>
        <w:t>association</w:t>
      </w:r>
      <w:r w:rsidR="00123C53">
        <w:rPr>
          <w:rFonts w:ascii="Times New Roman" w:hAnsi="Times New Roman" w:cs="Times New Roman"/>
          <w:sz w:val="24"/>
        </w:rPr>
        <w:t xml:space="preserve"> of</w:t>
      </w:r>
      <w:r w:rsidR="0008692B">
        <w:rPr>
          <w:rFonts w:ascii="Times New Roman" w:hAnsi="Times New Roman" w:cs="Times New Roman"/>
          <w:sz w:val="24"/>
        </w:rPr>
        <w:t xml:space="preserve"> microbial community composition alteration with </w:t>
      </w:r>
      <w:r w:rsidR="00123C53">
        <w:rPr>
          <w:rFonts w:ascii="Times New Roman" w:hAnsi="Times New Roman" w:cs="Times New Roman"/>
          <w:sz w:val="24"/>
        </w:rPr>
        <w:t>Nrf2 genotype</w:t>
      </w:r>
      <w:r w:rsidR="0008692B">
        <w:rPr>
          <w:rFonts w:ascii="Times New Roman" w:hAnsi="Times New Roman" w:cs="Times New Roman"/>
          <w:sz w:val="24"/>
        </w:rPr>
        <w:t xml:space="preserve"> and minor association with </w:t>
      </w:r>
      <w:r w:rsidRPr="00D976FD">
        <w:rPr>
          <w:rFonts w:ascii="Times New Roman" w:hAnsi="Times New Roman" w:cs="Times New Roman"/>
          <w:sz w:val="24"/>
        </w:rPr>
        <w:t xml:space="preserve">PEITC diet. </w:t>
      </w:r>
      <w:r w:rsidR="001F1453">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6B5EF28B" w:rsidR="00905013" w:rsidRPr="007F3B3D" w:rsidRDefault="003C4162" w:rsidP="006B5DF1">
      <w:pPr>
        <w:spacing w:line="360" w:lineRule="auto"/>
        <w:rPr>
          <w:rFonts w:ascii="Times New Roman" w:hAnsi="Times New Roman" w:cs="Times New Roman"/>
          <w:sz w:val="24"/>
        </w:rPr>
      </w:pPr>
      <w:r w:rsidRPr="007F3B3D">
        <w:rPr>
          <w:rFonts w:ascii="Times New Roman" w:hAnsi="Times New Roman" w:cs="Times New Roman"/>
          <w:sz w:val="24"/>
        </w:rPr>
        <w:t xml:space="preserve">Diet; </w:t>
      </w:r>
      <w:r w:rsidR="002A1282">
        <w:rPr>
          <w:rFonts w:ascii="Times New Roman" w:hAnsi="Times New Roman" w:cs="Times New Roman"/>
          <w:sz w:val="24"/>
        </w:rPr>
        <w:t>Nrf2 gen</w:t>
      </w:r>
      <w:r w:rsidRPr="007F3B3D">
        <w:rPr>
          <w:rFonts w:ascii="Times New Roman" w:hAnsi="Times New Roman" w:cs="Times New Roman"/>
          <w:sz w:val="24"/>
        </w:rPr>
        <w:t xml:space="preserve">otype; </w:t>
      </w:r>
      <w:r w:rsidR="00044181">
        <w:rPr>
          <w:rFonts w:ascii="Times New Roman" w:hAnsi="Times New Roman" w:cs="Times New Roman"/>
          <w:sz w:val="24"/>
        </w:rPr>
        <w:t xml:space="preserve">DSS; </w:t>
      </w:r>
      <w:r w:rsidR="00905013" w:rsidRPr="007F3B3D">
        <w:rPr>
          <w:rFonts w:ascii="Times New Roman" w:hAnsi="Times New Roman" w:cs="Times New Roman"/>
          <w:sz w:val="24"/>
        </w:rPr>
        <w:t xml:space="preserve">gut microbiota; </w:t>
      </w:r>
      <w:r w:rsidR="00827E4A" w:rsidRPr="007F3B3D">
        <w:rPr>
          <w:rFonts w:ascii="Times New Roman" w:hAnsi="Times New Roman" w:cs="Times New Roman"/>
          <w:sz w:val="24"/>
        </w:rPr>
        <w:t xml:space="preserve">PEITC;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40CE4310" w14:textId="43EF9A79" w:rsidR="000B74ED" w:rsidRDefault="00142917" w:rsidP="006B5DF1">
      <w:pPr>
        <w:spacing w:line="360" w:lineRule="auto"/>
        <w:rPr>
          <w:rFonts w:ascii="Times New Roman" w:hAnsi="Times New Roman" w:cs="Times New Roman"/>
          <w:sz w:val="24"/>
        </w:rPr>
      </w:pPr>
      <w:commentRangeStart w:id="6"/>
      <w:r>
        <w:rPr>
          <w:rFonts w:ascii="Times New Roman" w:hAnsi="Times New Roman" w:cs="Times New Roman"/>
          <w:sz w:val="24"/>
        </w:rPr>
        <w:t xml:space="preserve">Human health can be affected by environmental microorganisms including bacterial,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 xml:space="preserve">quantities </w:t>
      </w:r>
      <w:r>
        <w:rPr>
          <w:rFonts w:ascii="Times New Roman" w:hAnsi="Times New Roman" w:cs="Times New Roman"/>
          <w:sz w:val="24"/>
        </w:rPr>
        <w:t xml:space="preserve">in human skin and other organs </w:t>
      </w:r>
      <w:commentRangeEnd w:id="6"/>
      <w:r w:rsidR="006A7366">
        <w:rPr>
          <w:rStyle w:val="CommentReference"/>
        </w:rPr>
        <w:commentReference w:id="6"/>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Pr>
          <w:rFonts w:ascii="Times New Roman" w:hAnsi="Times New Roman" w:cs="Times New Roman"/>
          <w:sz w:val="24"/>
        </w:rPr>
        <w:t>Among them, bacteria in the gut have been appreciated by its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Pr>
          <w:rFonts w:ascii="Times New Roman" w:hAnsi="Times New Roman" w:cs="Times New Roman"/>
          <w:sz w:val="24"/>
        </w:rPr>
        <w:t xml:space="preserve">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E94164" w:rsidRPr="007F3B3D">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OyBVbm5vLCAyMDE4OyBLaW0sIEd1LCBMZWUsIEpvaCwgJmFtcDsgS2ltLCAyMDEyOyBTZWtpcm92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(Butel, 2014; Cani et al., 2008; Daniel et al., 2014; Eom, Kim, Choi, Sadowsky, &amp; Unno, 2018; Kim, Gu, Lee, Joh, &amp; Kim, 2012; Sekirov, Russell, Antunes, &amp; Finlay, 2010; Shim, 2013)</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5A05EFBE" w14:textId="77777777" w:rsidR="000B74ED" w:rsidRDefault="000B74ED" w:rsidP="006B5DF1">
      <w:pPr>
        <w:spacing w:line="360" w:lineRule="auto"/>
        <w:rPr>
          <w:rFonts w:ascii="Times New Roman" w:hAnsi="Times New Roman" w:cs="Times New Roman"/>
          <w:sz w:val="24"/>
        </w:rPr>
      </w:pPr>
    </w:p>
    <w:p w14:paraId="14E75557" w14:textId="0A3F7DEA" w:rsidR="006F6B0F" w:rsidRPr="001D5779" w:rsidRDefault="000B74ED" w:rsidP="006B5DF1">
      <w:pPr>
        <w:spacing w:line="360" w:lineRule="auto"/>
        <w:rPr>
          <w:rFonts w:ascii="Times New Roman" w:hAnsi="Times New Roman" w:cs="Times New Roman"/>
          <w:sz w:val="24"/>
        </w:rPr>
      </w:pPr>
      <w:r>
        <w:rPr>
          <w:rFonts w:ascii="Times New Roman" w:hAnsi="Times New Roman" w:cs="Times New Roman"/>
          <w:sz w:val="24"/>
        </w:rPr>
        <w:t>Sy</w:t>
      </w:r>
      <w:r w:rsidR="004A4532" w:rsidRPr="001D5779">
        <w:rPr>
          <w:rFonts w:ascii="Times New Roman" w:hAnsi="Times New Roman" w:cs="Times New Roman"/>
          <w:sz w:val="24"/>
        </w:rPr>
        <w:t xml:space="preserve">stematic studies on </w:t>
      </w:r>
      <w:r w:rsidR="00921AF4" w:rsidRPr="001D5779">
        <w:rPr>
          <w:rFonts w:ascii="Times New Roman" w:hAnsi="Times New Roman" w:cs="Times New Roman"/>
          <w:sz w:val="24"/>
        </w:rPr>
        <w:t xml:space="preserve">the regulators of </w:t>
      </w:r>
      <w:r w:rsidR="004A4532" w:rsidRPr="001D5779">
        <w:rPr>
          <w:rFonts w:ascii="Times New Roman" w:hAnsi="Times New Roman" w:cs="Times New Roman"/>
          <w:sz w:val="24"/>
        </w:rPr>
        <w:t xml:space="preserve">gut microbiome have identified </w:t>
      </w:r>
      <w:r w:rsidR="00C62B79" w:rsidRPr="001D5779">
        <w:rPr>
          <w:rFonts w:ascii="Times New Roman" w:hAnsi="Times New Roman" w:cs="Times New Roman"/>
          <w:sz w:val="24"/>
        </w:rPr>
        <w:t xml:space="preserve">that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7B419E">
        <w:rPr>
          <w:rFonts w:ascii="Times New Roman" w:hAnsi="Times New Roman" w:cs="Times New Roman"/>
          <w:sz w:val="24"/>
        </w:rPr>
        <w:t>that cooccurred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commentRangeStart w:id="7"/>
      <w:r w:rsidR="007B419E" w:rsidRPr="001D5779">
        <w:rPr>
          <w:rFonts w:ascii="Times New Roman" w:hAnsi="Times New Roman" w:cs="Times New Roman"/>
          <w:sz w:val="24"/>
        </w:rPr>
        <w:fldChar w:fldCharType="begin"/>
      </w:r>
      <w:r w:rsidR="007B419E"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7B419E" w:rsidRPr="001D5779">
        <w:rPr>
          <w:rFonts w:ascii="Times New Roman" w:hAnsi="Times New Roman" w:cs="Times New Roman"/>
          <w:noProof/>
          <w:sz w:val="24"/>
        </w:rPr>
        <w:t>(Carmody et al., 2015)</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w:t>
      </w:r>
      <w:commentRangeEnd w:id="7"/>
      <w:r w:rsidR="007B419E">
        <w:rPr>
          <w:rStyle w:val="CommentReference"/>
        </w:rPr>
        <w:commentReference w:id="7"/>
      </w:r>
      <w:r w:rsidR="00921AF4" w:rsidRPr="001D5779">
        <w:rPr>
          <w:rFonts w:ascii="Times New Roman" w:hAnsi="Times New Roman" w:cs="Times New Roman"/>
          <w:sz w:val="24"/>
        </w:rPr>
        <w:t xml:space="preserve">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significantly decreased in high-fat/sugar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fat/high-plant-polysaccharide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fat/high-plant-polysaccharide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t>Firmicutes Bacilli</w:t>
      </w:r>
      <w:r w:rsidR="003815F2" w:rsidRPr="001D5779">
        <w:rPr>
          <w:rFonts w:ascii="Times New Roman" w:hAnsi="Times New Roman" w:cs="Times New Roman"/>
          <w:sz w:val="24"/>
        </w:rPr>
        <w:t xml:space="preserve">, and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lastRenderedPageBreak/>
        <w:t xml:space="preserve">the relative abundance of </w:t>
      </w:r>
      <w:r w:rsidR="003815F2" w:rsidRPr="001D5779">
        <w:rPr>
          <w:rFonts w:ascii="Times New Roman" w:hAnsi="Times New Roman" w:cs="Times New Roman"/>
          <w:i/>
          <w:sz w:val="24"/>
        </w:rPr>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proofErr w:type="gramStart"/>
      <w:r w:rsidR="00825BAC" w:rsidRPr="001D5779">
        <w:rPr>
          <w:rFonts w:ascii="Times New Roman" w:hAnsi="Times New Roman" w:cs="Times New Roman"/>
          <w:sz w:val="24"/>
        </w:rPr>
        <w:t>Twenty eight</w:t>
      </w:r>
      <w:proofErr w:type="gramEnd"/>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re 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index and Simpson’s index),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1299AE8"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027924">
        <w:rPr>
          <w:rFonts w:ascii="Times New Roman" w:hAnsi="Times New Roman" w:cs="Times New Roman"/>
          <w:sz w:val="24"/>
        </w:rPr>
        <w:t xml:space="preserve">may </w:t>
      </w:r>
      <w:r w:rsidR="00F87EAE">
        <w:rPr>
          <w:rFonts w:ascii="Times New Roman" w:hAnsi="Times New Roman" w:cs="Times New Roman"/>
          <w:sz w:val="24"/>
        </w:rPr>
        <w:t xml:space="preserve">also </w:t>
      </w:r>
      <w:r w:rsidR="003B617A" w:rsidRPr="007F3B3D">
        <w:rPr>
          <w:rFonts w:ascii="Times New Roman" w:hAnsi="Times New Roman" w:cs="Times New Roman"/>
          <w:sz w:val="24"/>
        </w:rPr>
        <w:t xml:space="preserve">influence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6F6B0F" w:rsidRPr="007F3B3D">
        <w:rPr>
          <w:rFonts w:ascii="Times New Roman" w:hAnsi="Times New Roman" w:cs="Times New Roman"/>
          <w:sz w:val="24"/>
        </w:rPr>
        <w:t xml:space="preserve">, however </w:t>
      </w:r>
      <w:r w:rsidR="00027924">
        <w:rPr>
          <w:rFonts w:ascii="Times New Roman" w:hAnsi="Times New Roman" w:cs="Times New Roman"/>
          <w:sz w:val="24"/>
        </w:rPr>
        <w:t xml:space="preserve">there may be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Simplified animal m</w:t>
      </w:r>
      <w:r w:rsidR="00D00955" w:rsidRPr="007F3B3D">
        <w:rPr>
          <w:rFonts w:ascii="Times New Roman" w:hAnsi="Times New Roman" w:cs="Times New Roman"/>
          <w:sz w:val="24"/>
        </w:rPr>
        <w:t>odel using the</w:t>
      </w:r>
      <w:r w:rsidR="0034053D" w:rsidRPr="007F3B3D">
        <w:rPr>
          <w:rFonts w:ascii="Times New Roman" w:hAnsi="Times New Roman" w:cs="Times New Roman"/>
          <w:sz w:val="24"/>
        </w:rPr>
        <w:t xml:space="preserve"> same diet and living environment </w:t>
      </w:r>
      <w:r w:rsidR="00C460CA">
        <w:rPr>
          <w:rFonts w:ascii="Times New Roman" w:hAnsi="Times New Roman" w:cs="Times New Roman"/>
          <w:sz w:val="24"/>
        </w:rPr>
        <w:t xml:space="preserve">can </w:t>
      </w:r>
      <w:r w:rsidR="0034053D" w:rsidRPr="007F3B3D">
        <w:rPr>
          <w:rFonts w:ascii="Times New Roman" w:hAnsi="Times New Roman" w:cs="Times New Roman"/>
          <w:sz w:val="24"/>
        </w:rPr>
        <w:t>help</w:t>
      </w:r>
      <w:r w:rsidR="00D00955" w:rsidRPr="007F3B3D">
        <w:rPr>
          <w:rFonts w:ascii="Times New Roman" w:hAnsi="Times New Roman" w:cs="Times New Roman"/>
          <w:sz w:val="24"/>
        </w:rPr>
        <w:t xml:space="preserve"> </w:t>
      </w:r>
      <w:r w:rsidR="0034053D" w:rsidRPr="007F3B3D">
        <w:rPr>
          <w:rFonts w:ascii="Times New Roman" w:hAnsi="Times New Roman" w:cs="Times New Roman"/>
          <w:sz w:val="24"/>
        </w:rPr>
        <w:t xml:space="preserve">reveal </w:t>
      </w:r>
      <w:r w:rsidR="00D00955" w:rsidRPr="007F3B3D">
        <w:rPr>
          <w:rFonts w:ascii="Times New Roman" w:hAnsi="Times New Roman" w:cs="Times New Roman"/>
          <w:sz w:val="24"/>
        </w:rPr>
        <w:t xml:space="preserve">the </w:t>
      </w:r>
      <w:r w:rsidR="00027924">
        <w:rPr>
          <w:rFonts w:ascii="Times New Roman" w:hAnsi="Times New Roman" w:cs="Times New Roman"/>
          <w:sz w:val="24"/>
        </w:rPr>
        <w:t xml:space="preserve">potential </w:t>
      </w:r>
      <w:r w:rsidR="00D00955" w:rsidRPr="007F3B3D">
        <w:rPr>
          <w:rFonts w:ascii="Times New Roman" w:hAnsi="Times New Roman" w:cs="Times New Roman"/>
          <w:sz w:val="24"/>
        </w:rPr>
        <w:t xml:space="preserve">role of genotype in </w:t>
      </w:r>
      <w:r w:rsidR="0034053D" w:rsidRPr="007F3B3D">
        <w:rPr>
          <w:rFonts w:ascii="Times New Roman" w:hAnsi="Times New Roman" w:cs="Times New Roman"/>
          <w:sz w:val="24"/>
        </w:rPr>
        <w:t>regulating the gut microbiota</w:t>
      </w:r>
      <w:r w:rsidR="00027924">
        <w:rPr>
          <w:rFonts w:ascii="Times New Roman" w:hAnsi="Times New Roman" w:cs="Times New Roman"/>
          <w:sz w:val="24"/>
        </w:rPr>
        <w:t xml:space="preserve"> </w:t>
      </w:r>
      <w:r w:rsidR="0034053D" w:rsidRPr="007F3B3D">
        <w:rPr>
          <w:rFonts w:ascii="Times New Roman" w:hAnsi="Times New Roman" w:cs="Times New Roman"/>
          <w:sz w:val="24"/>
        </w:rPr>
        <w:t xml:space="preserve">and </w:t>
      </w:r>
      <w:r w:rsidR="00027924">
        <w:rPr>
          <w:rFonts w:ascii="Times New Roman" w:hAnsi="Times New Roman" w:cs="Times New Roman"/>
          <w:sz w:val="24"/>
        </w:rPr>
        <w:t xml:space="preserve">helps </w:t>
      </w:r>
      <w:r w:rsidR="0034053D" w:rsidRPr="007F3B3D">
        <w:rPr>
          <w:rFonts w:ascii="Times New Roman" w:hAnsi="Times New Roman" w:cs="Times New Roman"/>
          <w:sz w:val="24"/>
        </w:rPr>
        <w:t>remov</w:t>
      </w:r>
      <w:r w:rsidR="00027924">
        <w:rPr>
          <w:rFonts w:ascii="Times New Roman" w:hAnsi="Times New Roman" w:cs="Times New Roman"/>
          <w:sz w:val="24"/>
        </w:rPr>
        <w:t xml:space="preserve">ing some of </w:t>
      </w:r>
      <w:r w:rsidR="0034053D" w:rsidRPr="007F3B3D">
        <w:rPr>
          <w:rFonts w:ascii="Times New Roman" w:hAnsi="Times New Roman" w:cs="Times New Roman"/>
          <w:sz w:val="24"/>
        </w:rPr>
        <w:t xml:space="preserve">the </w:t>
      </w:r>
      <w:r w:rsidR="00027924">
        <w:rPr>
          <w:rFonts w:ascii="Times New Roman" w:hAnsi="Times New Roman" w:cs="Times New Roman"/>
          <w:sz w:val="24"/>
        </w:rPr>
        <w:t>doubts</w:t>
      </w:r>
      <w:r w:rsidR="0034053D" w:rsidRPr="007F3B3D">
        <w:rPr>
          <w:rFonts w:ascii="Times New Roman" w:hAnsi="Times New Roman" w:cs="Times New Roman"/>
          <w:sz w:val="24"/>
        </w:rPr>
        <w:t>.</w:t>
      </w:r>
      <w:r w:rsidR="007F268B" w:rsidRPr="007F3B3D">
        <w:rPr>
          <w:rFonts w:ascii="Times New Roman" w:hAnsi="Times New Roman" w:cs="Times New Roman"/>
          <w:sz w:val="24"/>
        </w:rPr>
        <w:t xml:space="preserve"> </w:t>
      </w:r>
      <w:r w:rsidR="000A5660">
        <w:rPr>
          <w:rFonts w:ascii="Times New Roman" w:hAnsi="Times New Roman" w:cs="Times New Roman"/>
          <w:sz w:val="24"/>
        </w:rPr>
        <w:t>For instance, a</w:t>
      </w:r>
      <w:r w:rsidR="0034053D" w:rsidRPr="007F3B3D">
        <w:rPr>
          <w:rFonts w:ascii="Times New Roman" w:hAnsi="Times New Roman" w:cs="Times New Roman"/>
          <w:sz w:val="24"/>
        </w:rPr>
        <w:t>n eight</w:t>
      </w:r>
      <w:r w:rsidR="000A5660">
        <w:rPr>
          <w:rFonts w:ascii="Times New Roman" w:hAnsi="Times New Roman" w:cs="Times New Roman"/>
          <w:sz w:val="24"/>
        </w:rPr>
        <w:t>-</w:t>
      </w:r>
      <w:r w:rsidR="0034053D" w:rsidRPr="007F3B3D">
        <w:rPr>
          <w:rFonts w:ascii="Times New Roman" w:hAnsi="Times New Roman" w:cs="Times New Roman"/>
          <w:sz w:val="24"/>
        </w:rPr>
        <w:t xml:space="preserve">mouse line study </w:t>
      </w:r>
      <w:r w:rsidR="00D00955" w:rsidRPr="007F3B3D">
        <w:rPr>
          <w:rFonts w:ascii="Times New Roman" w:hAnsi="Times New Roman" w:cs="Times New Roman"/>
          <w:sz w:val="24"/>
        </w:rPr>
        <w:t>reveals</w:t>
      </w:r>
      <w:r w:rsidR="0034053D" w:rsidRPr="007F3B3D">
        <w:rPr>
          <w:rFonts w:ascii="Times New Roman" w:hAnsi="Times New Roman" w:cs="Times New Roman"/>
          <w:sz w:val="24"/>
        </w:rPr>
        <w:t xml:space="preserve"> that 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similarity between genotype than sex,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r w:rsidR="00BB4182" w:rsidRPr="007F3B3D">
        <w:rPr>
          <w:rFonts w:ascii="Times New Roman" w:hAnsi="Times New Roman" w:cs="Times New Roman"/>
          <w:sz w:val="24"/>
        </w:rPr>
        <w:t xml:space="preserve">Combined with diet, environmental intervention and inheritance, gut microbiome is considered one of the most complicated systems in maintaining human health and </w:t>
      </w:r>
      <w:r w:rsidR="000A5660">
        <w:rPr>
          <w:rFonts w:ascii="Times New Roman" w:hAnsi="Times New Roman" w:cs="Times New Roman"/>
          <w:sz w:val="24"/>
        </w:rPr>
        <w:t xml:space="preserve">its role in human </w:t>
      </w:r>
      <w:r w:rsidR="00BB4182" w:rsidRPr="007F3B3D">
        <w:rPr>
          <w:rFonts w:ascii="Times New Roman" w:hAnsi="Times New Roman" w:cs="Times New Roman"/>
          <w:sz w:val="24"/>
        </w:rPr>
        <w:t>diseases</w:t>
      </w:r>
      <w:r w:rsidR="000A5660">
        <w:rPr>
          <w:rFonts w:ascii="Times New Roman" w:hAnsi="Times New Roman" w:cs="Times New Roman"/>
          <w:sz w:val="24"/>
        </w:rPr>
        <w:t>.</w:t>
      </w:r>
      <w:r w:rsidR="00A666E5">
        <w:rPr>
          <w:rFonts w:ascii="Times New Roman" w:hAnsi="Times New Roman" w:cs="Times New Roman"/>
          <w:sz w:val="24"/>
        </w:rPr>
        <w:t xml:space="preserve"> Since isothiocyanates such as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A666E5">
        <w:rPr>
          <w:rFonts w:ascii="Times New Roman" w:hAnsi="Times New Roman" w:cs="Times New Roman"/>
          <w:sz w:val="24"/>
        </w:rPr>
        <w:t xml:space="preserve"> </w:t>
      </w:r>
      <w:r w:rsidR="000575B8">
        <w:rPr>
          <w:rFonts w:ascii="Times New Roman" w:hAnsi="Times New Roman" w:cs="Times New Roman"/>
          <w:sz w:val="24"/>
        </w:rPr>
        <w:t xml:space="preserve">has been shown to possess many healthy beneficial effects including cancer prevention and Nrf2, a master regulator of oxidative stress and inflammation, </w:t>
      </w:r>
      <w:r w:rsidR="007755AE">
        <w:rPr>
          <w:rFonts w:ascii="Times New Roman" w:hAnsi="Times New Roman" w:cs="Times New Roman"/>
          <w:sz w:val="24"/>
        </w:rPr>
        <w:t xml:space="preserve">the effect of </w:t>
      </w:r>
      <w:r w:rsidR="000575B8">
        <w:rPr>
          <w:rFonts w:ascii="Times New Roman" w:hAnsi="Times New Roman" w:cs="Times New Roman"/>
          <w:sz w:val="24"/>
        </w:rPr>
        <w:t xml:space="preserve">PEITC and Nrf2 genotype </w:t>
      </w:r>
      <w:r w:rsidR="007755AE">
        <w:rPr>
          <w:rFonts w:ascii="Times New Roman" w:hAnsi="Times New Roman" w:cs="Times New Roman"/>
          <w:sz w:val="24"/>
        </w:rPr>
        <w:t xml:space="preserve">might </w:t>
      </w:r>
      <w:r w:rsidR="000575B8">
        <w:rPr>
          <w:rFonts w:ascii="Times New Roman" w:hAnsi="Times New Roman" w:cs="Times New Roman"/>
          <w:sz w:val="24"/>
        </w:rPr>
        <w:t xml:space="preserve">affect gut microbiome </w:t>
      </w:r>
      <w:r w:rsidR="007755AE">
        <w:rPr>
          <w:rFonts w:ascii="Times New Roman" w:hAnsi="Times New Roman" w:cs="Times New Roman"/>
          <w:sz w:val="24"/>
        </w:rPr>
        <w:t xml:space="preserve">but </w:t>
      </w:r>
      <w:r w:rsidR="000575B8">
        <w:rPr>
          <w:rFonts w:ascii="Times New Roman" w:hAnsi="Times New Roman" w:cs="Times New Roman"/>
          <w:sz w:val="24"/>
        </w:rPr>
        <w:t xml:space="preserve">remains unknown. </w:t>
      </w:r>
      <w:r w:rsidR="00BB4182" w:rsidRPr="007F3B3D">
        <w:rPr>
          <w:rFonts w:ascii="Times New Roman" w:hAnsi="Times New Roman" w:cs="Times New Roman"/>
          <w:sz w:val="24"/>
        </w:rPr>
        <w:t xml:space="preserve">In </w:t>
      </w:r>
      <w:r w:rsidR="000575B8">
        <w:rPr>
          <w:rFonts w:ascii="Times New Roman" w:hAnsi="Times New Roman" w:cs="Times New Roman"/>
          <w:sz w:val="24"/>
        </w:rPr>
        <w:t xml:space="preserve">the current </w:t>
      </w:r>
      <w:r w:rsidR="00BB4182" w:rsidRPr="007F3B3D">
        <w:rPr>
          <w:rFonts w:ascii="Times New Roman" w:hAnsi="Times New Roman" w:cs="Times New Roman"/>
          <w:sz w:val="24"/>
        </w:rPr>
        <w:t xml:space="preserve">study, </w:t>
      </w:r>
      <w:r w:rsidR="00E54103" w:rsidRPr="007F3B3D">
        <w:rPr>
          <w:rFonts w:ascii="Times New Roman" w:hAnsi="Times New Roman" w:cs="Times New Roman"/>
          <w:sz w:val="24"/>
        </w:rPr>
        <w:t xml:space="preserve">C57BL6/J wide-type (WT) and Nrf2 gene </w:t>
      </w:r>
      <w:r w:rsidR="00E54103" w:rsidRPr="007F3B3D">
        <w:rPr>
          <w:rFonts w:ascii="Times New Roman" w:hAnsi="Times New Roman" w:cs="Times New Roman"/>
          <w:sz w:val="24"/>
        </w:rPr>
        <w:lastRenderedPageBreak/>
        <w:t xml:space="preserve">knockout (KO) mice were treated with PEITC for a 4-week period. </w:t>
      </w:r>
      <w:r w:rsidR="000575B8">
        <w:rPr>
          <w:rFonts w:ascii="Times New Roman" w:hAnsi="Times New Roman" w:cs="Times New Roman"/>
          <w:sz w:val="24"/>
        </w:rPr>
        <w:t>F</w:t>
      </w:r>
      <w:r w:rsidR="00E54103" w:rsidRPr="007F3B3D">
        <w:rPr>
          <w:rFonts w:ascii="Times New Roman" w:hAnsi="Times New Roman" w:cs="Times New Roman"/>
          <w:sz w:val="24"/>
        </w:rPr>
        <w:t>ecal samples at week 0, week 1 and week 4 were collected and analyzed using 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 xml:space="preserve">gut microbiota between dietary treatment and genotype. </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02B478A1"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 xml:space="preserve">Experimental design, </w:t>
      </w:r>
      <w:proofErr w:type="gramStart"/>
      <w:r w:rsidR="003920F8" w:rsidRPr="007F3B3D">
        <w:rPr>
          <w:rFonts w:ascii="Times New Roman" w:hAnsi="Times New Roman" w:cs="Times New Roman"/>
          <w:b/>
          <w:sz w:val="24"/>
        </w:rPr>
        <w:t>animal</w:t>
      </w:r>
      <w:r w:rsidR="00D5785D">
        <w:rPr>
          <w:rFonts w:ascii="Times New Roman" w:hAnsi="Times New Roman" w:cs="Times New Roman"/>
          <w:b/>
          <w:sz w:val="24"/>
        </w:rPr>
        <w:t>s</w:t>
      </w:r>
      <w:proofErr w:type="gramEnd"/>
      <w:r w:rsidR="003920F8" w:rsidRPr="007F3B3D">
        <w:rPr>
          <w:rFonts w:ascii="Times New Roman" w:hAnsi="Times New Roman" w:cs="Times New Roman"/>
          <w:b/>
          <w:sz w:val="24"/>
        </w:rPr>
        <w:t xml:space="preserve"> and diet</w:t>
      </w:r>
    </w:p>
    <w:p w14:paraId="2FA9BFE1" w14:textId="0A0D565D" w:rsidR="006D5483" w:rsidRDefault="00E331CC" w:rsidP="003920F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697DC8">
        <w:rPr>
          <w:rFonts w:ascii="Times New Roman" w:hAnsi="Times New Roman" w:cs="Times New Roman"/>
          <w:sz w:val="24"/>
        </w:rPr>
        <w:t>wild-type (</w:t>
      </w:r>
      <w:r w:rsidR="00E54103" w:rsidRPr="007F3B3D">
        <w:rPr>
          <w:rFonts w:ascii="Times New Roman" w:hAnsi="Times New Roman" w:cs="Times New Roman"/>
          <w:sz w:val="24"/>
        </w:rPr>
        <w:t>WT</w:t>
      </w:r>
      <w:r w:rsidR="00697DC8">
        <w:rPr>
          <w:rFonts w:ascii="Times New Roman" w:hAnsi="Times New Roman" w:cs="Times New Roman"/>
          <w:sz w:val="24"/>
        </w:rPr>
        <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D556EB">
        <w:rPr>
          <w:rFonts w:ascii="Times New Roman" w:hAnsi="Times New Roman" w:cs="Times New Roman"/>
          <w:sz w:val="24"/>
        </w:rPr>
        <w:t>knock-out (</w:t>
      </w:r>
      <w:r w:rsidR="0024475A" w:rsidRPr="007F3B3D">
        <w:rPr>
          <w:rFonts w:ascii="Times New Roman" w:hAnsi="Times New Roman" w:cs="Times New Roman"/>
          <w:sz w:val="24"/>
        </w:rPr>
        <w:t>KO</w:t>
      </w:r>
      <w:r w:rsidR="00D556EB">
        <w:rPr>
          <w:rFonts w:ascii="Times New Roman" w:hAnsi="Times New Roman" w:cs="Times New Roman"/>
          <w:sz w:val="24"/>
        </w:rPr>
        <w:t>)</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77777777" w:rsidR="006D5483" w:rsidRDefault="006D5483" w:rsidP="003920F8">
      <w:pPr>
        <w:spacing w:line="36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firstly given a 2-week gut microbiota equalization period </w:t>
      </w:r>
      <w:r>
        <w:rPr>
          <w:rFonts w:ascii="Times New Roman" w:hAnsi="Times New Roman" w:cs="Times New Roman"/>
          <w:sz w:val="24"/>
        </w:rPr>
        <w:t xml:space="preserve">during which they 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0A4E341" w:rsidR="006D5483" w:rsidRPr="00F85B52" w:rsidRDefault="006D5483" w:rsidP="003920F8">
      <w:pPr>
        <w:spacing w:line="360" w:lineRule="auto"/>
        <w:rPr>
          <w:rFonts w:ascii="Times New Roman" w:hAnsi="Times New Roman" w:cs="Times New Roman"/>
          <w:sz w:val="24"/>
        </w:rPr>
      </w:pPr>
      <w:r>
        <w:rPr>
          <w:rFonts w:ascii="Times New Roman" w:hAnsi="Times New Roman" w:cs="Times New Roman"/>
          <w:sz w:val="24"/>
        </w:rPr>
        <w:t xml:space="preserve">In </w:t>
      </w:r>
      <w:r w:rsidRPr="00F85B52">
        <w:rPr>
          <w:rFonts w:ascii="Times New Roman" w:hAnsi="Times New Roman" w:cs="Times New Roman"/>
          <w:i/>
          <w:iCs/>
          <w:sz w:val="24"/>
        </w:rPr>
        <w:t>Experiment 1</w:t>
      </w:r>
      <w:r>
        <w:rPr>
          <w:rFonts w:ascii="Times New Roman" w:hAnsi="Times New Roman" w:cs="Times New Roman"/>
          <w:sz w:val="24"/>
        </w:rPr>
        <w:t xml:space="preserve">, 10 </w:t>
      </w:r>
      <w:r w:rsidR="00F85B52">
        <w:rPr>
          <w:rFonts w:ascii="Times New Roman" w:hAnsi="Times New Roman" w:cs="Times New Roman"/>
          <w:sz w:val="24"/>
        </w:rPr>
        <w:t>Nrf2 KO</w:t>
      </w:r>
      <w:r>
        <w:rPr>
          <w:rFonts w:ascii="Times New Roman" w:hAnsi="Times New Roman" w:cs="Times New Roman"/>
          <w:sz w:val="24"/>
        </w:rPr>
        <w:t xml:space="preserve"> mice were randomized </w:t>
      </w:r>
      <w:r w:rsidR="00F85B52">
        <w:rPr>
          <w:rFonts w:ascii="Times New Roman" w:hAnsi="Times New Roman" w:cs="Times New Roman"/>
          <w:sz w:val="24"/>
        </w:rPr>
        <w:t xml:space="preserve">after the 2-week equalization period </w:t>
      </w:r>
      <w:r>
        <w:rPr>
          <w:rFonts w:ascii="Times New Roman" w:hAnsi="Times New Roman" w:cs="Times New Roman"/>
          <w:sz w:val="24"/>
        </w:rPr>
        <w:t>into two group: one group continued receiving the control diet (</w:t>
      </w:r>
      <w:r w:rsidRPr="007F3B3D">
        <w:rPr>
          <w:rFonts w:ascii="Times New Roman" w:hAnsi="Times New Roman" w:cs="Times New Roman"/>
          <w:sz w:val="24"/>
        </w:rPr>
        <w:t>AIN93M</w:t>
      </w:r>
      <w:r>
        <w:rPr>
          <w:rFonts w:ascii="Times New Roman" w:hAnsi="Times New Roman" w:cs="Times New Roman"/>
          <w:sz w:val="24"/>
        </w:rPr>
        <w:t xml:space="preserve">) while the second group’s diet was enhanced with 0.05% PEITC. </w:t>
      </w:r>
      <w:r w:rsidRPr="00F85B52">
        <w:rPr>
          <w:rFonts w:ascii="Times New Roman" w:hAnsi="Times New Roman" w:cs="Times New Roman"/>
          <w:i/>
          <w:iCs/>
          <w:sz w:val="24"/>
        </w:rPr>
        <w:t>Experiment 2</w:t>
      </w:r>
      <w:r>
        <w:rPr>
          <w:rFonts w:ascii="Times New Roman" w:hAnsi="Times New Roman" w:cs="Times New Roman"/>
          <w:sz w:val="24"/>
        </w:rPr>
        <w:t xml:space="preserve"> used 18 WT mice </w:t>
      </w:r>
      <w:r w:rsidR="00F85B52">
        <w:rPr>
          <w:rFonts w:ascii="Times New Roman" w:hAnsi="Times New Roman" w:cs="Times New Roman"/>
          <w:sz w:val="24"/>
        </w:rPr>
        <w:t>that were</w:t>
      </w:r>
      <w:r>
        <w:rPr>
          <w:rFonts w:ascii="Times New Roman" w:hAnsi="Times New Roman" w:cs="Times New Roman"/>
          <w:sz w:val="24"/>
        </w:rPr>
        <w:t xml:space="preserve"> randomized into </w:t>
      </w:r>
      <w:r w:rsidR="00F85B52">
        <w:rPr>
          <w:rFonts w:ascii="Times New Roman" w:hAnsi="Times New Roman" w:cs="Times New Roman"/>
          <w:sz w:val="24"/>
        </w:rPr>
        <w:t>either the</w:t>
      </w:r>
      <w:r>
        <w:rPr>
          <w:rFonts w:ascii="Times New Roman" w:hAnsi="Times New Roman" w:cs="Times New Roman"/>
          <w:sz w:val="24"/>
        </w:rPr>
        <w:t xml:space="preserve"> control diet </w:t>
      </w:r>
      <w:r w:rsidR="00F85B52">
        <w:rPr>
          <w:rFonts w:ascii="Times New Roman" w:hAnsi="Times New Roman" w:cs="Times New Roman"/>
          <w:sz w:val="24"/>
        </w:rPr>
        <w:t xml:space="preserve">group </w:t>
      </w:r>
      <w:r>
        <w:rPr>
          <w:rFonts w:ascii="Times New Roman" w:hAnsi="Times New Roman" w:cs="Times New Roman"/>
          <w:sz w:val="24"/>
        </w:rPr>
        <w:t>(</w:t>
      </w:r>
      <w:r w:rsidRPr="007F3B3D">
        <w:rPr>
          <w:rFonts w:ascii="Times New Roman" w:hAnsi="Times New Roman" w:cs="Times New Roman"/>
          <w:sz w:val="24"/>
        </w:rPr>
        <w:t>AIN93M</w:t>
      </w:r>
      <w:r>
        <w:rPr>
          <w:rFonts w:ascii="Times New Roman" w:hAnsi="Times New Roman" w:cs="Times New Roman"/>
          <w:sz w:val="24"/>
        </w:rPr>
        <w:t xml:space="preserve">) </w:t>
      </w:r>
      <w:r w:rsidR="00F85B52">
        <w:rPr>
          <w:rFonts w:ascii="Times New Roman" w:hAnsi="Times New Roman" w:cs="Times New Roman"/>
          <w:sz w:val="24"/>
        </w:rPr>
        <w:t>or the</w:t>
      </w:r>
      <w:r>
        <w:rPr>
          <w:rFonts w:ascii="Times New Roman" w:hAnsi="Times New Roman" w:cs="Times New Roman"/>
          <w:sz w:val="24"/>
        </w:rPr>
        <w:t xml:space="preserve"> enhanced PEITC</w:t>
      </w:r>
      <w:r w:rsidR="00F85B52">
        <w:rPr>
          <w:rFonts w:ascii="Times New Roman" w:hAnsi="Times New Roman" w:cs="Times New Roman"/>
          <w:sz w:val="24"/>
        </w:rPr>
        <w:t xml:space="preserve">-enhanced diet group. In </w:t>
      </w:r>
      <w:r w:rsidR="00F85B52" w:rsidRPr="00F85B52">
        <w:rPr>
          <w:rFonts w:ascii="Times New Roman" w:hAnsi="Times New Roman" w:cs="Times New Roman"/>
          <w:i/>
          <w:iCs/>
          <w:sz w:val="24"/>
        </w:rPr>
        <w:t>Experiment 3</w:t>
      </w:r>
      <w:r w:rsidR="00F85B52">
        <w:rPr>
          <w:rFonts w:ascii="Times New Roman" w:hAnsi="Times New Roman" w:cs="Times New Roman"/>
          <w:sz w:val="24"/>
        </w:rPr>
        <w:t xml:space="preserve"> we introduced additional cranberry diet and challenged the animals with DSS to induce gut inflammation, and both genotypes were tested (WT and Nrf2 KO). The assignment by into 1 of four treatment groups (Naïve, DSS, DSS + PEITC, and DSS + Cranberry) was done within each genotype (</w:t>
      </w:r>
      <w:r w:rsidR="00F85B52" w:rsidRPr="00F85B52">
        <w:rPr>
          <w:rFonts w:ascii="Times New Roman" w:hAnsi="Times New Roman" w:cs="Times New Roman"/>
          <w:b/>
          <w:bCs/>
          <w:sz w:val="24"/>
        </w:rPr>
        <w:t>Fig</w:t>
      </w:r>
      <w:r w:rsidR="002A265B">
        <w:rPr>
          <w:rFonts w:ascii="Times New Roman" w:hAnsi="Times New Roman" w:cs="Times New Roman"/>
          <w:b/>
          <w:bCs/>
          <w:sz w:val="24"/>
        </w:rPr>
        <w:t xml:space="preserve">ure </w:t>
      </w:r>
      <w:r w:rsidR="00F85B52" w:rsidRPr="00F85B52">
        <w:rPr>
          <w:rFonts w:ascii="Times New Roman" w:hAnsi="Times New Roman" w:cs="Times New Roman"/>
          <w:b/>
          <w:bCs/>
          <w:sz w:val="24"/>
        </w:rPr>
        <w:t>1</w:t>
      </w:r>
      <w:r w:rsidR="00F85B52">
        <w:rPr>
          <w:rFonts w:ascii="Times New Roman" w:hAnsi="Times New Roman" w:cs="Times New Roman"/>
          <w:sz w:val="24"/>
        </w:rPr>
        <w:t>).</w:t>
      </w:r>
    </w:p>
    <w:p w14:paraId="055EB785" w14:textId="34EFB849" w:rsidR="003920F8" w:rsidRPr="007F3B3D" w:rsidRDefault="007755AE" w:rsidP="003920F8">
      <w:pPr>
        <w:spacing w:line="36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fecal samples 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(Week 4)</w:t>
      </w:r>
      <w:r w:rsidR="00B642E4" w:rsidRPr="007F3B3D">
        <w:rPr>
          <w:rFonts w:ascii="Times New Roman" w:hAnsi="Times New Roman" w:cs="Times New Roman"/>
          <w:sz w:val="24"/>
        </w:rPr>
        <w:t>, snap frozen in liquid nitrogen and stored at 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In total </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370C3474"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16s ribosomal RNA sequencing</w:t>
      </w:r>
      <w:r w:rsidR="008C7AB8" w:rsidRPr="007F3B3D">
        <w:rPr>
          <w:rFonts w:ascii="Times New Roman" w:hAnsi="Times New Roman" w:cs="Times New Roman"/>
          <w:b/>
          <w:sz w:val="24"/>
        </w:rPr>
        <w:t xml:space="preserve"> and analysis</w:t>
      </w:r>
    </w:p>
    <w:p w14:paraId="07BB6A2F" w14:textId="1EEF5F58" w:rsidR="00D8681E"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 xml:space="preserve">(Apprill, McNally, Parsons, &amp; Weber, 2015; Caporaso et al., 2012; Caporaso et al., 2011; Minich </w:t>
      </w:r>
      <w:r w:rsidR="00334E86" w:rsidRPr="007F3B3D">
        <w:rPr>
          <w:rFonts w:ascii="Times New Roman" w:hAnsi="Times New Roman" w:cs="Times New Roman"/>
          <w:noProof/>
          <w:sz w:val="24"/>
        </w:rPr>
        <w:lastRenderedPageBreak/>
        <w:t>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Indexed amplicons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pooled and sequenced on </w:t>
      </w:r>
      <w:proofErr w:type="spellStart"/>
      <w:r w:rsidRPr="007F3B3D">
        <w:rPr>
          <w:rFonts w:ascii="Times New Roman" w:hAnsi="Times New Roman" w:cs="Times New Roman"/>
          <w:sz w:val="24"/>
        </w:rPr>
        <w:t>MiSeq</w:t>
      </w:r>
      <w:proofErr w:type="spellEnd"/>
      <w:r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commentRangeStart w:id="8"/>
      <w:r w:rsidR="0044143A" w:rsidRPr="007F3B3D">
        <w:rPr>
          <w:rFonts w:ascii="Times New Roman" w:hAnsi="Times New Roman" w:cs="Times New Roman"/>
          <w:sz w:val="24"/>
        </w:rPr>
        <w:t>QIIME2</w:t>
      </w:r>
      <w:r w:rsidR="0044143A">
        <w:rPr>
          <w:rFonts w:ascii="Times New Roman" w:hAnsi="Times New Roman" w:cs="Times New Roman"/>
          <w:sz w:val="24"/>
        </w:rPr>
        <w:t xml:space="preserve"> </w:t>
      </w:r>
      <w:commentRangeStart w:id="9"/>
      <w:r w:rsidR="00FA33D6">
        <w:rPr>
          <w:rFonts w:ascii="Times New Roman" w:hAnsi="Times New Roman" w:cs="Times New Roman"/>
          <w:sz w:val="24"/>
        </w:rPr>
        <w:t>mapped reference</w:t>
      </w:r>
      <w:r w:rsidRPr="007F3B3D">
        <w:rPr>
          <w:rFonts w:ascii="Times New Roman" w:hAnsi="Times New Roman" w:cs="Times New Roman"/>
          <w:sz w:val="24"/>
        </w:rPr>
        <w:t xml:space="preserve"> at 97% similarity against representative sequences </w:t>
      </w:r>
      <w:r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commentRangeEnd w:id="9"/>
      <w:r w:rsidR="0044143A">
        <w:rPr>
          <w:rStyle w:val="CommentReference"/>
        </w:rPr>
        <w:commentReference w:id="9"/>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following by chimeric sequences removed 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8"/>
      <w:r w:rsidR="00967DA3">
        <w:rPr>
          <w:rStyle w:val="CommentReference"/>
        </w:rPr>
        <w:commentReference w:id="8"/>
      </w:r>
    </w:p>
    <w:p w14:paraId="1751D4C5" w14:textId="2728BBAC" w:rsidR="00227CA3" w:rsidRDefault="00227CA3" w:rsidP="00445EB4">
      <w:pPr>
        <w:spacing w:after="120" w:line="360" w:lineRule="auto"/>
        <w:rPr>
          <w:rFonts w:ascii="Times New Roman" w:hAnsi="Times New Roman" w:cs="Times New Roman"/>
          <w:bCs/>
          <w:sz w:val="24"/>
        </w:rPr>
      </w:pPr>
      <w:commentRangeStart w:id="10"/>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10"/>
      <w:r w:rsidR="0017159E">
        <w:rPr>
          <w:rStyle w:val="CommentReference"/>
        </w:rPr>
        <w:commentReference w:id="10"/>
      </w:r>
      <w:r w:rsidR="00F32D03">
        <w:rPr>
          <w:rFonts w:ascii="Times New Roman" w:hAnsi="Times New Roman" w:cs="Times New Roman"/>
          <w:sz w:val="24"/>
        </w:rPr>
        <w:t xml:space="preserve">was used to process </w:t>
      </w:r>
      <w:proofErr w:type="spellStart"/>
      <w:r w:rsidR="00F32D03">
        <w:rPr>
          <w:rFonts w:ascii="Times New Roman" w:hAnsi="Times New Roman" w:cs="Times New Roman"/>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proofErr w:type="gramStart"/>
      <w:r w:rsidR="009F0DD3">
        <w:rPr>
          <w:rFonts w:ascii="Times New Roman" w:hAnsi="Times New Roman" w:cs="Times New Roman"/>
          <w:sz w:val="24"/>
        </w:rPr>
        <w:t>i.e.</w:t>
      </w:r>
      <w:proofErr w:type="gramEnd"/>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11"/>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11"/>
      <w:r w:rsidR="0017159E">
        <w:rPr>
          <w:rStyle w:val="CommentReference"/>
        </w:rPr>
        <w:commentReference w:id="11"/>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 </w:instrText>
      </w:r>
      <w:r w:rsidR="0017159E"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17159E" w:rsidRPr="007F3B3D">
        <w:rPr>
          <w:rFonts w:ascii="Times New Roman" w:hAnsi="Times New Roman" w:cs="Times New Roman"/>
          <w:sz w:val="24"/>
        </w:rPr>
        <w:instrText xml:space="preserve"> ADDIN EN.CITE.DATA </w:instrText>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17159E" w:rsidRPr="007F3B3D">
        <w:rPr>
          <w:rFonts w:ascii="Times New Roman" w:hAnsi="Times New Roman" w:cs="Times New Roman"/>
          <w:noProof/>
          <w:sz w:val="24"/>
        </w:rPr>
        <w:t>(Yilmaz et al., 2014)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A265B">
        <w:rPr>
          <w:rFonts w:ascii="Times New Roman" w:hAnsi="Times New Roman" w:cs="Times New Roman"/>
          <w:b/>
          <w:bCs/>
          <w:sz w:val="24"/>
        </w:rPr>
        <w:t>Figure 2</w:t>
      </w:r>
      <w:r w:rsidR="002A265B">
        <w:rPr>
          <w:rFonts w:ascii="Times New Roman" w:hAnsi="Times New Roman" w:cs="Times New Roman"/>
          <w:sz w:val="24"/>
        </w:rPr>
        <w:t xml:space="preserve">). Majority (over 94%) of OTUs were identified as bacterial, with OTUs mapped to </w:t>
      </w:r>
      <w:proofErr w:type="spellStart"/>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proofErr w:type="spellEnd"/>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Table 2</w:t>
      </w:r>
      <w:r w:rsidR="002557CF">
        <w:rPr>
          <w:rFonts w:ascii="Times New Roman" w:hAnsi="Times New Roman" w:cs="Times New Roman"/>
          <w:bCs/>
          <w:sz w:val="24"/>
        </w:rPr>
        <w:t>).</w:t>
      </w:r>
      <w:r w:rsidR="003F060C">
        <w:rPr>
          <w:rFonts w:ascii="Times New Roman" w:hAnsi="Times New Roman" w:cs="Times New Roman"/>
          <w:bCs/>
          <w:sz w:val="24"/>
        </w:rPr>
        <w:t xml:space="preserve"> Additionally, bacterial OTUs belonging to phylum Cyanobacteria were removed as they most likely originated in the food and were not a part of the gut microbiomes. OTUs not mapped to any bacterial phylum were removed as well and the remaining OTUs analyzed.</w:t>
      </w:r>
    </w:p>
    <w:p w14:paraId="60B47FE3" w14:textId="0A406249" w:rsidR="00D5785D" w:rsidRPr="00D5785D" w:rsidRDefault="00D5785D" w:rsidP="00D5785D">
      <w:pPr>
        <w:spacing w:line="360" w:lineRule="auto"/>
        <w:rPr>
          <w:rFonts w:ascii="Times New Roman" w:hAnsi="Times New Roman" w:cs="Times New Roman"/>
          <w:b/>
          <w:sz w:val="24"/>
        </w:rPr>
      </w:pPr>
      <w:r w:rsidRPr="007F3B3D">
        <w:rPr>
          <w:rFonts w:ascii="Times New Roman" w:hAnsi="Times New Roman" w:cs="Times New Roman"/>
          <w:b/>
          <w:sz w:val="24"/>
        </w:rPr>
        <w:t>2.</w:t>
      </w:r>
      <w:r>
        <w:rPr>
          <w:rFonts w:ascii="Times New Roman" w:hAnsi="Times New Roman" w:cs="Times New Roman"/>
          <w:b/>
          <w:sz w:val="24"/>
        </w:rPr>
        <w:t>3</w:t>
      </w:r>
      <w:r w:rsidRPr="007F3B3D">
        <w:rPr>
          <w:rFonts w:ascii="Times New Roman" w:hAnsi="Times New Roman" w:cs="Times New Roman"/>
          <w:b/>
          <w:sz w:val="24"/>
        </w:rPr>
        <w:t xml:space="preserve"> </w:t>
      </w:r>
      <w:r>
        <w:rPr>
          <w:rFonts w:ascii="Times New Roman" w:hAnsi="Times New Roman" w:cs="Times New Roman"/>
          <w:b/>
          <w:sz w:val="24"/>
        </w:rPr>
        <w:t>Microbial metabolites analysis</w:t>
      </w:r>
    </w:p>
    <w:p w14:paraId="427A27C1" w14:textId="272DE0CE" w:rsidR="009E295E" w:rsidRPr="007F3B3D" w:rsidRDefault="00D5785D" w:rsidP="00445EB4">
      <w:pPr>
        <w:spacing w:after="120" w:line="360" w:lineRule="auto"/>
        <w:rPr>
          <w:rFonts w:ascii="Times New Roman" w:hAnsi="Times New Roman" w:cs="Times New Roman"/>
          <w:sz w:val="24"/>
        </w:rPr>
      </w:pPr>
      <w:r>
        <w:rPr>
          <w:rFonts w:ascii="Times New Roman" w:hAnsi="Times New Roman" w:cs="Times New Roman"/>
          <w:sz w:val="24"/>
        </w:rPr>
        <w:t xml:space="preserve">The concentrations of microbial metabolites (short-chain fatty acids (SCFA), bile acids, and free amino acids)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t>2.</w:t>
      </w:r>
      <w:r w:rsidR="00D5785D">
        <w:rPr>
          <w:rFonts w:ascii="Times New Roman" w:hAnsi="Times New Roman" w:cs="Times New Roman"/>
          <w:b/>
          <w:sz w:val="24"/>
        </w:rPr>
        <w:t>4</w:t>
      </w:r>
      <w:r w:rsidRPr="007F3B3D">
        <w:rPr>
          <w:rFonts w:ascii="Times New Roman" w:hAnsi="Times New Roman" w:cs="Times New Roman"/>
          <w:b/>
          <w:sz w:val="24"/>
        </w:rPr>
        <w:t xml:space="preserve"> </w:t>
      </w:r>
      <w:r w:rsidR="00E65298" w:rsidRPr="007F3B3D">
        <w:rPr>
          <w:rFonts w:ascii="Times New Roman" w:hAnsi="Times New Roman" w:cs="Times New Roman"/>
          <w:b/>
          <w:sz w:val="24"/>
        </w:rPr>
        <w:t xml:space="preserve">Statistical </w:t>
      </w:r>
      <w:r w:rsidR="00D5785D">
        <w:rPr>
          <w:rFonts w:ascii="Times New Roman" w:hAnsi="Times New Roman" w:cs="Times New Roman"/>
          <w:b/>
          <w:sz w:val="24"/>
        </w:rPr>
        <w:t>a</w:t>
      </w:r>
      <w:r w:rsidR="00E65298" w:rsidRPr="007F3B3D">
        <w:rPr>
          <w:rFonts w:ascii="Times New Roman" w:hAnsi="Times New Roman" w:cs="Times New Roman"/>
          <w:b/>
          <w:sz w:val="24"/>
        </w:rPr>
        <w:t>nalyses</w:t>
      </w:r>
    </w:p>
    <w:p w14:paraId="5E0BB6D9" w14:textId="5364853C" w:rsidR="0017159E" w:rsidRPr="002B23BB" w:rsidRDefault="0017159E" w:rsidP="00044181">
      <w:pPr>
        <w:spacing w:line="360" w:lineRule="auto"/>
        <w:rPr>
          <w:rFonts w:ascii="Times New Roman" w:hAnsi="Times New Roman" w:cs="Times New Roman"/>
          <w:sz w:val="24"/>
        </w:rPr>
      </w:pPr>
      <w:commentRangeStart w:id="12"/>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w:t>
      </w:r>
      <w:commentRangeStart w:id="13"/>
      <w:r w:rsidR="003F060C">
        <w:rPr>
          <w:rFonts w:ascii="Times New Roman" w:hAnsi="Times New Roman" w:cs="Times New Roman"/>
          <w:bCs/>
          <w:sz w:val="24"/>
        </w:rPr>
        <w:t>OTU</w:t>
      </w:r>
      <w:commentRangeEnd w:id="13"/>
      <w:r w:rsidR="003F060C">
        <w:rPr>
          <w:rStyle w:val="CommentReference"/>
        </w:rPr>
        <w:commentReference w:id="13"/>
      </w:r>
      <w:r w:rsidR="003F060C">
        <w:rPr>
          <w:rFonts w:ascii="Times New Roman" w:hAnsi="Times New Roman" w:cs="Times New Roman"/>
          <w:bCs/>
          <w:sz w:val="24"/>
        </w:rPr>
        <w:t>)</w:t>
      </w:r>
      <w:r w:rsidR="00010C59">
        <w:rPr>
          <w:rFonts w:ascii="Times New Roman" w:hAnsi="Times New Roman" w:cs="Times New Roman"/>
          <w:bCs/>
          <w:sz w:val="24"/>
        </w:rPr>
        <w:t xml:space="preserve">present in a sample. Larger values of the index indicate greater </w:t>
      </w:r>
      <w:r w:rsidR="00010C59">
        <w:rPr>
          <w:rFonts w:ascii="Times New Roman" w:hAnsi="Times New Roman" w:cs="Times New Roman"/>
          <w:bCs/>
          <w:sz w:val="24"/>
        </w:rPr>
        <w:lastRenderedPageBreak/>
        <w:t xml:space="preserve">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commentRangeStart w:id="14"/>
      <w:r w:rsidR="003F060C">
        <w:rPr>
          <w:rFonts w:ascii="Times New Roman" w:hAnsi="Times New Roman" w:cs="Times New Roman"/>
          <w:bCs/>
          <w:sz w:val="24"/>
        </w:rPr>
        <w:t>OTU</w:t>
      </w:r>
      <w:r w:rsidR="00010C59">
        <w:rPr>
          <w:rFonts w:ascii="Times New Roman" w:hAnsi="Times New Roman" w:cs="Times New Roman"/>
          <w:bCs/>
          <w:sz w:val="24"/>
        </w:rPr>
        <w:t>s</w:t>
      </w:r>
      <w:commentRangeEnd w:id="14"/>
      <w:r w:rsidR="003F060C">
        <w:rPr>
          <w:rStyle w:val="CommentReference"/>
        </w:rPr>
        <w:commentReference w:id="14"/>
      </w:r>
      <w:r w:rsidR="00010C59">
        <w:rPr>
          <w:rFonts w:ascii="Times New Roman" w:hAnsi="Times New Roman" w:cs="Times New Roman"/>
          <w:bCs/>
          <w:sz w:val="24"/>
        </w:rPr>
        <w:t>.</w:t>
      </w:r>
      <w:commentRangeEnd w:id="12"/>
      <w:r w:rsidR="00010C59">
        <w:rPr>
          <w:rStyle w:val="CommentReference"/>
        </w:rPr>
        <w:commentReference w:id="12"/>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w:t>
      </w:r>
      <w:r w:rsidR="00063942" w:rsidRPr="003F060C">
        <w:rPr>
          <w:rFonts w:ascii="Times New Roman" w:hAnsi="Times New Roman" w:cs="Times New Roman"/>
          <w:b/>
          <w:sz w:val="24"/>
        </w:rPr>
        <w:t xml:space="preserve">Figure </w:t>
      </w:r>
      <w:r w:rsidR="003F060C" w:rsidRPr="003F060C">
        <w:rPr>
          <w:rFonts w:ascii="Times New Roman" w:hAnsi="Times New Roman" w:cs="Times New Roman"/>
          <w:b/>
          <w:sz w:val="24"/>
        </w:rPr>
        <w:t>3</w:t>
      </w:r>
      <w:r w:rsidR="00063942">
        <w:rPr>
          <w:rFonts w:ascii="Times New Roman" w:hAnsi="Times New Roman" w:cs="Times New Roman"/>
          <w:bCs/>
          <w:sz w:val="24"/>
        </w:rPr>
        <w:t xml:space="preserve">). </w:t>
      </w:r>
      <w:r w:rsidR="00863B6F">
        <w:rPr>
          <w:rFonts w:ascii="Times New Roman" w:hAnsi="Times New Roman" w:cs="Times New Roman"/>
          <w:sz w:val="24"/>
        </w:rPr>
        <w:t xml:space="preserve">Multi-variable </w:t>
      </w:r>
      <w:r w:rsidR="00863B6F" w:rsidRPr="007F3B3D">
        <w:rPr>
          <w:rFonts w:ascii="Times New Roman" w:hAnsi="Times New Roman" w:cs="Times New Roman"/>
          <w:sz w:val="24"/>
        </w:rPr>
        <w:t>analysis of variance (ANOVA)</w:t>
      </w:r>
      <w:r w:rsidR="00863B6F">
        <w:rPr>
          <w:rFonts w:ascii="Times New Roman" w:hAnsi="Times New Roman" w:cs="Times New Roman"/>
          <w:sz w:val="24"/>
        </w:rPr>
        <w:t xml:space="preserve"> using genotype, diet and time points </w:t>
      </w:r>
      <w:r w:rsidR="00863B6F" w:rsidRPr="007F3B3D">
        <w:rPr>
          <w:rFonts w:ascii="Times New Roman" w:hAnsi="Times New Roman" w:cs="Times New Roman"/>
          <w:sz w:val="24"/>
        </w:rPr>
        <w:t xml:space="preserve">was performed </w:t>
      </w:r>
      <w:r w:rsidR="00863B6F">
        <w:rPr>
          <w:rFonts w:ascii="Times New Roman" w:hAnsi="Times New Roman" w:cs="Times New Roman"/>
          <w:sz w:val="24"/>
        </w:rPr>
        <w:t xml:space="preserve">followed by multiple comparison, with false discovery rate (FDR) adjustment for the p-values where necessary. </w:t>
      </w:r>
    </w:p>
    <w:p w14:paraId="3F115202" w14:textId="625DDB27" w:rsidR="00063942" w:rsidRPr="00044181" w:rsidRDefault="00063942" w:rsidP="00445EB4">
      <w:pPr>
        <w:spacing w:after="120" w:line="36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(Figure 3).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possibly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proofErr w:type="gramStart"/>
      <w:r w:rsidR="00765DE6">
        <w:rPr>
          <w:rFonts w:ascii="Times New Roman" w:hAnsi="Times New Roman" w:cs="Times New Roman"/>
          <w:bCs/>
          <w:sz w:val="24"/>
        </w:rPr>
        <w:t>second  -</w:t>
      </w:r>
      <w:proofErr w:type="gramEnd"/>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proofErr w:type="gramStart"/>
      <w:r w:rsidR="00C84A02">
        <w:rPr>
          <w:rFonts w:ascii="Times New Roman" w:hAnsi="Times New Roman" w:cs="Times New Roman"/>
          <w:bCs/>
          <w:sz w:val="24"/>
        </w:rPr>
        <w:t>principle</w:t>
      </w:r>
      <w:proofErr w:type="gramEnd"/>
      <w:r w:rsidR="00C84A02">
        <w:rPr>
          <w:rFonts w:ascii="Times New Roman" w:hAnsi="Times New Roman" w:cs="Times New Roman"/>
          <w:bCs/>
          <w:sz w:val="24"/>
        </w:rPr>
        <w:t xml:space="preserve"> components (e.g.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proofErr w:type="gramStart"/>
      <w:r w:rsidR="00CD4147">
        <w:rPr>
          <w:rFonts w:ascii="Times New Roman" w:hAnsi="Times New Roman" w:cs="Times New Roman"/>
          <w:bCs/>
          <w:sz w:val="24"/>
        </w:rPr>
        <w:t>principle</w:t>
      </w:r>
      <w:proofErr w:type="gramEnd"/>
      <w:r w:rsidR="00CD4147">
        <w:rPr>
          <w:rFonts w:ascii="Times New Roman" w:hAnsi="Times New Roman" w:cs="Times New Roman"/>
          <w:bCs/>
          <w:sz w:val="24"/>
        </w:rPr>
        <w:t xml:space="preserve"> components’ space as well as the direction and the magnitude of the original axes (i.e. individual taxonomic units). </w:t>
      </w:r>
      <w:commentRangeStart w:id="15"/>
      <w:r w:rsidR="00CD4147">
        <w:rPr>
          <w:rFonts w:ascii="Times New Roman" w:hAnsi="Times New Roman" w:cs="Times New Roman"/>
          <w:bCs/>
          <w:sz w:val="24"/>
        </w:rPr>
        <w:t xml:space="preserve">Multivariate analysis of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commentRangeEnd w:id="15"/>
      <w:r w:rsidR="00863B6F">
        <w:rPr>
          <w:rStyle w:val="CommentReference"/>
        </w:rPr>
        <w:commentReference w:id="15"/>
      </w:r>
      <w:r w:rsidR="00F04C8E">
        <w:rPr>
          <w:rFonts w:ascii="Times New Roman" w:hAnsi="Times New Roman" w:cs="Times New Roman"/>
          <w:bCs/>
          <w:sz w:val="24"/>
        </w:rPr>
        <w:t xml:space="preserve"> Compositional Omics Model-Based Integration framework was used to combine and visualize microbial count and microbial metabolite data (</w:t>
      </w:r>
      <w:proofErr w:type="spellStart"/>
      <w:r w:rsidR="00F04C8E">
        <w:rPr>
          <w:rFonts w:ascii="Times New Roman" w:hAnsi="Times New Roman" w:cs="Times New Roman"/>
          <w:bCs/>
          <w:sz w:val="24"/>
        </w:rPr>
        <w:t>Hawinkle</w:t>
      </w:r>
      <w:proofErr w:type="spellEnd"/>
      <w:r w:rsidR="00F04C8E">
        <w:rPr>
          <w:rFonts w:ascii="Times New Roman" w:hAnsi="Times New Roman" w:cs="Times New Roman"/>
          <w:bCs/>
          <w:sz w:val="24"/>
        </w:rPr>
        <w:t xml:space="preserve"> 2020). </w:t>
      </w:r>
    </w:p>
    <w:p w14:paraId="52FE3802" w14:textId="77777777" w:rsidR="00494F24" w:rsidRPr="007F3B3D" w:rsidRDefault="00494F24" w:rsidP="006B5DF1">
      <w:pPr>
        <w:spacing w:line="360" w:lineRule="auto"/>
        <w:rPr>
          <w:rFonts w:ascii="Times New Roman" w:hAnsi="Times New Roman" w:cs="Times New Roman"/>
          <w:b/>
          <w:sz w:val="24"/>
        </w:rPr>
      </w:pPr>
    </w:p>
    <w:p w14:paraId="430AEC6D" w14:textId="7D27516F" w:rsidR="00297C45" w:rsidRDefault="007F3B3D">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r w:rsidR="00297C45">
        <w:rPr>
          <w:rFonts w:ascii="Times New Roman" w:hAnsi="Times New Roman" w:cs="Times New Roman"/>
          <w:b/>
          <w:sz w:val="24"/>
        </w:rPr>
        <w:t xml:space="preserve"> </w:t>
      </w:r>
    </w:p>
    <w:p w14:paraId="06900F0C" w14:textId="46D70C98"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86AEF" w:rsidRPr="00216A78">
        <w:rPr>
          <w:rFonts w:ascii="Times New Roman" w:hAnsi="Times New Roman" w:cs="Times New Roman"/>
          <w:b/>
          <w:sz w:val="24"/>
        </w:rPr>
        <w:t>Dietary PEITC induce</w:t>
      </w:r>
      <w:r w:rsidR="000C76CC" w:rsidRPr="00216A78">
        <w:rPr>
          <w:rFonts w:ascii="Times New Roman" w:hAnsi="Times New Roman" w:cs="Times New Roman"/>
          <w:b/>
          <w:sz w:val="24"/>
        </w:rPr>
        <w:t>s</w:t>
      </w:r>
      <w:r w:rsidR="00886AEF" w:rsidRPr="00216A78">
        <w:rPr>
          <w:rFonts w:ascii="Times New Roman" w:hAnsi="Times New Roman" w:cs="Times New Roman"/>
          <w:b/>
          <w:sz w:val="24"/>
        </w:rPr>
        <w:t xml:space="preserve"> gut microbiota changes</w:t>
      </w:r>
      <w:r w:rsidR="000C76CC" w:rsidRPr="00216A78">
        <w:rPr>
          <w:rFonts w:ascii="Times New Roman" w:hAnsi="Times New Roman" w:cs="Times New Roman"/>
          <w:b/>
          <w:sz w:val="24"/>
        </w:rPr>
        <w:t xml:space="preserve">: </w:t>
      </w:r>
      <w:r w:rsidR="00886AEF" w:rsidRPr="00216A78">
        <w:rPr>
          <w:rFonts w:ascii="Times New Roman" w:hAnsi="Times New Roman" w:cs="Times New Roman"/>
          <w:b/>
          <w:sz w:val="24"/>
        </w:rPr>
        <w:t xml:space="preserve">bacterial diversity </w:t>
      </w:r>
    </w:p>
    <w:p w14:paraId="45EC98C5" w14:textId="35DA4107" w:rsidR="00E45630" w:rsidRDefault="001D38AA" w:rsidP="00FF065B">
      <w:pPr>
        <w:spacing w:line="360" w:lineRule="auto"/>
        <w:rPr>
          <w:rFonts w:ascii="Times New Roman" w:hAnsi="Times New Roman" w:cs="Times New Roman"/>
          <w:color w:val="000000" w:themeColor="text1"/>
          <w:sz w:val="24"/>
          <w:highlight w:val="yellow"/>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 to 200 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95.92</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627D59">
        <w:rPr>
          <w:rFonts w:ascii="Times New Roman" w:hAnsi="Times New Roman" w:cs="Times New Roman"/>
          <w:color w:val="000000" w:themeColor="text1"/>
          <w:sz w:val="24"/>
        </w:rPr>
        <w:t>3.44</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627D59">
        <w:rPr>
          <w:rFonts w:ascii="Times New Roman" w:hAnsi="Times New Roman" w:cs="Times New Roman"/>
          <w:color w:val="000000" w:themeColor="text1"/>
          <w:sz w:val="24"/>
        </w:rPr>
        <w:t>Archaea (0.02%)</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 with 0.62% reads unmapped</w:t>
      </w:r>
      <w:r w:rsidR="00C43FFF"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4711B4"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644E2D">
        <w:rPr>
          <w:rFonts w:ascii="Times New Roman" w:hAnsi="Times New Roman" w:cs="Times New Roman"/>
          <w:color w:val="000000" w:themeColor="text1"/>
          <w:sz w:val="24"/>
        </w:rPr>
        <w:t xml:space="preserve"> </w:t>
      </w:r>
      <w:r w:rsidR="004711B4" w:rsidRPr="00975805">
        <w:rPr>
          <w:rFonts w:ascii="Times New Roman" w:hAnsi="Times New Roman" w:cs="Times New Roman"/>
          <w:color w:val="000000" w:themeColor="text1"/>
          <w:sz w:val="24"/>
        </w:rPr>
        <w:t>(</w:t>
      </w:r>
      <w:r w:rsidR="004711B4" w:rsidRPr="00975805">
        <w:rPr>
          <w:rFonts w:ascii="Times New Roman" w:hAnsi="Times New Roman" w:cs="Times New Roman"/>
          <w:b/>
          <w:color w:val="000000" w:themeColor="text1"/>
          <w:sz w:val="24"/>
        </w:rPr>
        <w:t>Fig. 2</w:t>
      </w:r>
      <w:r w:rsidR="004711B4" w:rsidRPr="00975805">
        <w:rPr>
          <w:rFonts w:ascii="Times New Roman" w:hAnsi="Times New Roman" w:cs="Times New Roman"/>
          <w:color w:val="000000" w:themeColor="text1"/>
          <w:sz w:val="24"/>
        </w:rPr>
        <w:t>).</w:t>
      </w:r>
      <w:r w:rsidR="0031629D" w:rsidRPr="00975805">
        <w:rPr>
          <w:rFonts w:ascii="Times New Roman" w:hAnsi="Times New Roman" w:cs="Times New Roman"/>
          <w:color w:val="000000" w:themeColor="text1"/>
          <w:sz w:val="24"/>
        </w:rPr>
        <w:t xml:space="preserve"> </w:t>
      </w:r>
      <w:r w:rsidR="00A70252">
        <w:rPr>
          <w:rFonts w:ascii="Times New Roman" w:hAnsi="Times New Roman" w:cs="Times New Roman"/>
          <w:color w:val="000000" w:themeColor="text1"/>
          <w:sz w:val="24"/>
        </w:rPr>
        <w:t xml:space="preserve">There is a significant more diverse </w:t>
      </w:r>
      <w:r w:rsidR="00644E2D">
        <w:rPr>
          <w:rFonts w:ascii="Times New Roman" w:hAnsi="Times New Roman" w:cs="Times New Roman"/>
          <w:color w:val="000000" w:themeColor="text1"/>
          <w:sz w:val="24"/>
        </w:rPr>
        <w:t xml:space="preserve">microbiome </w:t>
      </w:r>
      <w:r w:rsidR="00E80C9C">
        <w:rPr>
          <w:rFonts w:ascii="Times New Roman" w:hAnsi="Times New Roman" w:cs="Times New Roman"/>
          <w:color w:val="000000" w:themeColor="text1"/>
          <w:sz w:val="24"/>
        </w:rPr>
        <w:t xml:space="preserve">and increasing </w:t>
      </w:r>
      <w:r w:rsidR="00F212E0">
        <w:rPr>
          <w:rFonts w:ascii="Times New Roman" w:hAnsi="Times New Roman" w:cs="Times New Roman"/>
          <w:color w:val="000000" w:themeColor="text1"/>
          <w:sz w:val="24"/>
        </w:rPr>
        <w:t xml:space="preserve">alpha diversity trend </w:t>
      </w:r>
      <w:r w:rsidR="00E80C9C">
        <w:rPr>
          <w:rFonts w:ascii="Times New Roman" w:hAnsi="Times New Roman" w:cs="Times New Roman"/>
          <w:color w:val="000000" w:themeColor="text1"/>
          <w:sz w:val="24"/>
        </w:rPr>
        <w:t>in Nrf2 KO group compared to WT group</w:t>
      </w:r>
      <w:r w:rsidR="00F212E0">
        <w:rPr>
          <w:rFonts w:ascii="Times New Roman" w:hAnsi="Times New Roman" w:cs="Times New Roman"/>
          <w:color w:val="000000" w:themeColor="text1"/>
          <w:sz w:val="24"/>
        </w:rPr>
        <w:t xml:space="preserve">. In addition, </w:t>
      </w:r>
      <w:r w:rsidR="00C57C62">
        <w:rPr>
          <w:rFonts w:ascii="Times New Roman" w:hAnsi="Times New Roman" w:cs="Times New Roman"/>
          <w:color w:val="000000" w:themeColor="text1"/>
          <w:sz w:val="24"/>
        </w:rPr>
        <w:t xml:space="preserve">microbiome diversity between Nrf2KO and WT groups has no significant difference. </w:t>
      </w:r>
      <w:r w:rsidR="001022B7" w:rsidRPr="000D68C2">
        <w:rPr>
          <w:rFonts w:ascii="Times New Roman" w:hAnsi="Times New Roman" w:cs="Times New Roman" w:hint="eastAsia"/>
          <w:color w:val="000000" w:themeColor="text1"/>
          <w:sz w:val="24"/>
          <w:highlight w:val="yellow"/>
        </w:rPr>
        <w:t>Princ</w:t>
      </w:r>
      <w:r w:rsidR="001022B7" w:rsidRPr="000D68C2">
        <w:rPr>
          <w:rFonts w:ascii="Times New Roman" w:hAnsi="Times New Roman" w:cs="Times New Roman"/>
          <w:color w:val="000000" w:themeColor="text1"/>
          <w:sz w:val="24"/>
          <w:highlight w:val="yellow"/>
        </w:rPr>
        <w:t>iple coordinates analysis</w:t>
      </w:r>
      <w:r w:rsidR="008B45A1" w:rsidRPr="000D68C2">
        <w:rPr>
          <w:rFonts w:ascii="Times New Roman" w:hAnsi="Times New Roman" w:cs="Times New Roman"/>
          <w:color w:val="000000" w:themeColor="text1"/>
          <w:sz w:val="24"/>
          <w:highlight w:val="yellow"/>
        </w:rPr>
        <w:t xml:space="preserve"> </w:t>
      </w:r>
      <w:r w:rsidR="00E45630">
        <w:rPr>
          <w:rFonts w:ascii="Times New Roman" w:hAnsi="Times New Roman" w:cs="Times New Roman"/>
          <w:color w:val="000000" w:themeColor="text1"/>
          <w:sz w:val="24"/>
          <w:highlight w:val="yellow"/>
        </w:rPr>
        <w:t>was used to predict and visualize the genetic distance and relativity of gut microbiome from collected fecal samples</w:t>
      </w:r>
      <w:r w:rsidR="00CF6156">
        <w:rPr>
          <w:rFonts w:ascii="Times New Roman" w:hAnsi="Times New Roman" w:cs="Times New Roman"/>
          <w:color w:val="000000" w:themeColor="text1"/>
          <w:sz w:val="24"/>
          <w:highlight w:val="yellow"/>
        </w:rPr>
        <w:t xml:space="preserve"> using pairwise </w:t>
      </w:r>
      <w:proofErr w:type="spellStart"/>
      <w:r w:rsidR="00CF6156">
        <w:rPr>
          <w:rFonts w:ascii="Times New Roman" w:hAnsi="Times New Roman" w:cs="Times New Roman"/>
          <w:color w:val="000000" w:themeColor="text1"/>
          <w:sz w:val="24"/>
          <w:highlight w:val="yellow"/>
        </w:rPr>
        <w:lastRenderedPageBreak/>
        <w:t>Permoanova</w:t>
      </w:r>
      <w:proofErr w:type="spellEnd"/>
      <w:r w:rsidR="00CF6156">
        <w:rPr>
          <w:rFonts w:ascii="Times New Roman" w:hAnsi="Times New Roman" w:cs="Times New Roman"/>
          <w:color w:val="000000" w:themeColor="text1"/>
          <w:sz w:val="24"/>
          <w:highlight w:val="yellow"/>
        </w:rPr>
        <w:t xml:space="preserve"> test?</w:t>
      </w:r>
      <w:r w:rsidR="00E45630">
        <w:rPr>
          <w:rFonts w:ascii="Times New Roman" w:hAnsi="Times New Roman" w:cs="Times New Roman"/>
          <w:color w:val="000000" w:themeColor="text1"/>
          <w:sz w:val="24"/>
          <w:highlight w:val="yellow"/>
        </w:rPr>
        <w:t xml:space="preserve"> (</w:t>
      </w:r>
      <w:r w:rsidR="00E45630" w:rsidRPr="002D5CB1">
        <w:rPr>
          <w:rFonts w:ascii="Times New Roman" w:hAnsi="Times New Roman" w:cs="Times New Roman"/>
          <w:b/>
          <w:bCs/>
          <w:color w:val="000000" w:themeColor="text1"/>
          <w:sz w:val="24"/>
          <w:highlight w:val="yellow"/>
        </w:rPr>
        <w:t>Fig. 3</w:t>
      </w:r>
      <w:r w:rsidR="00E45630">
        <w:rPr>
          <w:rFonts w:ascii="Times New Roman" w:hAnsi="Times New Roman" w:cs="Times New Roman"/>
          <w:color w:val="000000" w:themeColor="text1"/>
          <w:sz w:val="24"/>
          <w:highlight w:val="yellow"/>
        </w:rPr>
        <w:t xml:space="preserve">). There is a strong </w:t>
      </w:r>
      <w:r w:rsidR="002D5CB1">
        <w:rPr>
          <w:rFonts w:ascii="Times New Roman" w:hAnsi="Times New Roman" w:cs="Times New Roman"/>
          <w:color w:val="000000" w:themeColor="text1"/>
          <w:sz w:val="24"/>
          <w:highlight w:val="yellow"/>
        </w:rPr>
        <w:t>association between gut microbiome and host genotype at all taxonomic levels</w:t>
      </w:r>
      <w:r w:rsidR="00F12A5C">
        <w:rPr>
          <w:rFonts w:ascii="Times New Roman" w:hAnsi="Times New Roman" w:cs="Times New Roman"/>
          <w:color w:val="000000" w:themeColor="text1"/>
          <w:sz w:val="24"/>
          <w:highlight w:val="yellow"/>
        </w:rPr>
        <w:t xml:space="preserve"> (</w:t>
      </w:r>
      <w:r w:rsidR="00F12A5C" w:rsidRPr="00206A77">
        <w:rPr>
          <w:rFonts w:ascii="Times New Roman" w:hAnsi="Times New Roman" w:cs="Times New Roman"/>
          <w:b/>
          <w:bCs/>
          <w:color w:val="000000" w:themeColor="text1"/>
          <w:sz w:val="24"/>
          <w:highlight w:val="yellow"/>
        </w:rPr>
        <w:t>Fig.3 A-D</w:t>
      </w:r>
      <w:r w:rsidR="00F12A5C">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 followed by some effect of diet in the WT group on genus level</w:t>
      </w:r>
      <w:r w:rsidR="001541C2">
        <w:rPr>
          <w:rFonts w:ascii="Times New Roman" w:hAnsi="Times New Roman" w:cs="Times New Roman"/>
          <w:color w:val="000000" w:themeColor="text1"/>
          <w:sz w:val="24"/>
          <w:highlight w:val="yellow"/>
        </w:rPr>
        <w:t xml:space="preserve"> (</w:t>
      </w:r>
      <w:r w:rsidR="001541C2" w:rsidRPr="001541C2">
        <w:rPr>
          <w:rFonts w:ascii="Times New Roman" w:hAnsi="Times New Roman" w:cs="Times New Roman"/>
          <w:b/>
          <w:bCs/>
          <w:color w:val="000000" w:themeColor="text1"/>
          <w:sz w:val="24"/>
          <w:highlight w:val="yellow"/>
        </w:rPr>
        <w:t>Fig. 3C</w:t>
      </w:r>
      <w:r w:rsidR="001541C2">
        <w:rPr>
          <w:rFonts w:ascii="Times New Roman" w:hAnsi="Times New Roman" w:cs="Times New Roman"/>
          <w:color w:val="000000" w:themeColor="text1"/>
          <w:sz w:val="24"/>
          <w:highlight w:val="yellow"/>
        </w:rPr>
        <w:t>)</w:t>
      </w:r>
      <w:r w:rsidR="002D5CB1">
        <w:rPr>
          <w:rFonts w:ascii="Times New Roman" w:hAnsi="Times New Roman" w:cs="Times New Roman"/>
          <w:color w:val="000000" w:themeColor="text1"/>
          <w:sz w:val="24"/>
          <w:highlight w:val="yellow"/>
        </w:rPr>
        <w:t>.</w:t>
      </w:r>
      <w:r w:rsidR="00E45630">
        <w:rPr>
          <w:rFonts w:ascii="Times New Roman" w:hAnsi="Times New Roman" w:cs="Times New Roman"/>
          <w:color w:val="000000" w:themeColor="text1"/>
          <w:sz w:val="24"/>
          <w:highlight w:val="yellow"/>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6BB67EE6" w:rsidR="000C76CC" w:rsidRPr="007F3B3D" w:rsidRDefault="000C76CC" w:rsidP="000C76CC">
      <w:pPr>
        <w:spacing w:line="360" w:lineRule="auto"/>
        <w:rPr>
          <w:rFonts w:ascii="Times New Roman" w:hAnsi="Times New Roman" w:cs="Times New Roman"/>
          <w:b/>
          <w:sz w:val="24"/>
        </w:rPr>
      </w:pPr>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Dietary PEITC induce</w:t>
      </w:r>
      <w:r>
        <w:rPr>
          <w:rFonts w:ascii="Times New Roman" w:hAnsi="Times New Roman" w:cs="Times New Roman"/>
          <w:b/>
          <w:sz w:val="24"/>
        </w:rPr>
        <w:t>d</w:t>
      </w:r>
      <w:r w:rsidRPr="007F3B3D">
        <w:rPr>
          <w:rFonts w:ascii="Times New Roman" w:hAnsi="Times New Roman" w:cs="Times New Roman"/>
          <w:b/>
          <w:sz w:val="24"/>
        </w:rPr>
        <w:t xml:space="preserve"> gut microbiota changes</w:t>
      </w:r>
      <w:r>
        <w:rPr>
          <w:rFonts w:ascii="Times New Roman" w:hAnsi="Times New Roman" w:cs="Times New Roman"/>
          <w:b/>
          <w:sz w:val="24"/>
        </w:rPr>
        <w:t xml:space="preserve">: </w:t>
      </w:r>
      <w:r w:rsidRPr="007F3B3D">
        <w:rPr>
          <w:rFonts w:ascii="Times New Roman" w:hAnsi="Times New Roman" w:cs="Times New Roman"/>
          <w:b/>
          <w:sz w:val="24"/>
        </w:rPr>
        <w:t>bacterial identification</w:t>
      </w:r>
    </w:p>
    <w:p w14:paraId="1511D77F" w14:textId="5E94C2CB" w:rsidR="00DF48DA" w:rsidRPr="00206A77" w:rsidRDefault="00E50462" w:rsidP="006B5DF1">
      <w:pPr>
        <w:spacing w:line="36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w:t>
      </w:r>
      <w:proofErr w:type="gramStart"/>
      <w:r w:rsidRPr="006A34AB">
        <w:rPr>
          <w:rFonts w:ascii="Times New Roman" w:hAnsi="Times New Roman" w:cs="Times New Roman"/>
          <w:color w:val="000000" w:themeColor="text1"/>
          <w:sz w:val="24"/>
        </w:rPr>
        <w:t>used</w:t>
      </w:r>
      <w:proofErr w:type="gramEnd"/>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t>
      </w:r>
      <w:proofErr w:type="gramStart"/>
      <w:r w:rsidR="006A34AB" w:rsidRPr="006A34AB">
        <w:rPr>
          <w:rFonts w:ascii="Times New Roman" w:hAnsi="Times New Roman" w:cs="Times New Roman"/>
          <w:color w:val="000000" w:themeColor="text1"/>
          <w:sz w:val="24"/>
        </w:rPr>
        <w:t>were</w:t>
      </w:r>
      <w:proofErr w:type="gramEnd"/>
      <w:r w:rsidR="006A34AB" w:rsidRPr="006A34AB">
        <w:rPr>
          <w:rFonts w:ascii="Times New Roman" w:hAnsi="Times New Roman" w:cs="Times New Roman"/>
          <w:color w:val="000000" w:themeColor="text1"/>
          <w:sz w:val="24"/>
        </w:rPr>
        <w:t xml:space="preserv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proofErr w:type="gramStart"/>
      <w:r w:rsidR="00996667" w:rsidRPr="007F3B3D">
        <w:rPr>
          <w:rFonts w:ascii="Times New Roman" w:hAnsi="Times New Roman" w:cs="Times New Roman"/>
          <w:sz w:val="24"/>
        </w:rPr>
        <w:t>were</w:t>
      </w:r>
      <w:proofErr w:type="gramEnd"/>
      <w:r w:rsidR="00996667" w:rsidRPr="007F3B3D">
        <w:rPr>
          <w:rFonts w:ascii="Times New Roman" w:hAnsi="Times New Roman" w:cs="Times New Roman"/>
          <w:sz w:val="24"/>
        </w:rPr>
        <w:t xml:space="preserve"> significantly increased and decreased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663D1D7A" w14:textId="16F69C86" w:rsidR="00445EB4" w:rsidRPr="007F3B3D" w:rsidRDefault="001351D6" w:rsidP="006B5DF1">
      <w:pPr>
        <w:spacing w:line="360" w:lineRule="auto"/>
        <w:rPr>
          <w:rFonts w:ascii="Times New Roman" w:hAnsi="Times New Roman" w:cs="Times New Roman"/>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663FFA">
        <w:rPr>
          <w:rFonts w:ascii="Times New Roman" w:hAnsi="Times New Roman" w:cs="Times New Roman"/>
          <w:sz w:val="24"/>
        </w:rPr>
        <w:t xml:space="preserve">, </w:t>
      </w:r>
      <w:r w:rsidR="00B1548B">
        <w:rPr>
          <w:rFonts w:ascii="Times New Roman" w:hAnsi="Times New Roman" w:cs="Times New Roman"/>
          <w:sz w:val="24"/>
        </w:rPr>
        <w:t xml:space="preserve">so </w:t>
      </w:r>
      <w:r w:rsidR="007B6141">
        <w:rPr>
          <w:rFonts w:ascii="Times New Roman" w:hAnsi="Times New Roman" w:cs="Times New Roman"/>
          <w:sz w:val="24"/>
        </w:rPr>
        <w:t>we next exam</w:t>
      </w:r>
      <w:r w:rsidR="00CE630D">
        <w:rPr>
          <w:rFonts w:ascii="Times New Roman" w:hAnsi="Times New Roman" w:cs="Times New Roman"/>
          <w:sz w:val="24"/>
        </w:rPr>
        <w:t>ine</w:t>
      </w:r>
      <w:r w:rsidR="007B6141">
        <w:rPr>
          <w:rFonts w:ascii="Times New Roman" w:hAnsi="Times New Roman" w:cs="Times New Roman"/>
          <w:sz w:val="24"/>
        </w:rPr>
        <w:t xml:space="preserve"> the impact of Nrf</w:t>
      </w:r>
      <w:r w:rsidR="00B1548B">
        <w:rPr>
          <w:rFonts w:ascii="Times New Roman" w:hAnsi="Times New Roman" w:cs="Times New Roman"/>
          <w:sz w:val="24"/>
        </w:rPr>
        <w:t>2 genotypes Nrf2 wildtype (WT) versus Nrf</w:t>
      </w:r>
      <w:r w:rsidR="007B6141">
        <w:rPr>
          <w:rFonts w:ascii="Times New Roman" w:hAnsi="Times New Roman" w:cs="Times New Roman"/>
          <w:sz w:val="24"/>
        </w:rPr>
        <w:t>2</w:t>
      </w:r>
      <w:r w:rsidR="00B1548B">
        <w:rPr>
          <w:rFonts w:ascii="Times New Roman" w:hAnsi="Times New Roman" w:cs="Times New Roman"/>
          <w:sz w:val="24"/>
        </w:rPr>
        <w:t xml:space="preserve"> knockout (KO; </w:t>
      </w:r>
      <w:r w:rsidR="007B6141">
        <w:rPr>
          <w:rFonts w:ascii="Times New Roman" w:hAnsi="Times New Roman" w:cs="Times New Roman"/>
          <w:sz w:val="24"/>
        </w:rPr>
        <w:t>-/-</w:t>
      </w:r>
      <w:r w:rsidR="00B1548B">
        <w:rPr>
          <w:rFonts w:ascii="Times New Roman" w:hAnsi="Times New Roman" w:cs="Times New Roman"/>
          <w:sz w:val="24"/>
        </w:rPr>
        <w:t>)</w:t>
      </w:r>
      <w:r w:rsidR="007B6141">
        <w:rPr>
          <w:rFonts w:ascii="Times New Roman" w:hAnsi="Times New Roman" w:cs="Times New Roman"/>
          <w:sz w:val="24"/>
        </w:rPr>
        <w:t xml:space="preserve"> in control diet and in PEITC diet. </w:t>
      </w:r>
      <w:r w:rsidR="0065276C">
        <w:rPr>
          <w:rFonts w:ascii="Times New Roman" w:hAnsi="Times New Roman" w:cs="Times New Roman"/>
          <w:sz w:val="24"/>
        </w:rPr>
        <w:t xml:space="preserve">To reveal individual microbiota altered by </w:t>
      </w:r>
      <w:r w:rsidR="000915FE">
        <w:rPr>
          <w:rFonts w:ascii="Times New Roman" w:hAnsi="Times New Roman" w:cs="Times New Roman"/>
          <w:sz w:val="24"/>
        </w:rPr>
        <w:t xml:space="preserve">this </w:t>
      </w:r>
      <w:r w:rsidR="0065276C">
        <w:rPr>
          <w:rFonts w:ascii="Times New Roman" w:hAnsi="Times New Roman" w:cs="Times New Roman"/>
          <w:sz w:val="24"/>
        </w:rPr>
        <w:t>genotype</w:t>
      </w:r>
      <w:r w:rsidR="00875906">
        <w:rPr>
          <w:rFonts w:ascii="Times New Roman" w:hAnsi="Times New Roman" w:cs="Times New Roman"/>
          <w:sz w:val="24"/>
        </w:rPr>
        <w:t xml:space="preserve"> difference, we compared KO with </w:t>
      </w:r>
      <w:r w:rsidR="00875906">
        <w:rPr>
          <w:rFonts w:ascii="Times New Roman" w:hAnsi="Times New Roman" w:cs="Times New Roman"/>
          <w:sz w:val="24"/>
        </w:rPr>
        <w:lastRenderedPageBreak/>
        <w:t xml:space="preserve">WT group at bacteria phylum levels </w:t>
      </w:r>
      <w:r w:rsidR="00754438">
        <w:rPr>
          <w:rFonts w:ascii="Times New Roman" w:hAnsi="Times New Roman" w:cs="Times New Roman"/>
          <w:sz w:val="24"/>
        </w:rPr>
        <w:t xml:space="preserve">at different time points </w:t>
      </w:r>
      <w:r w:rsidR="00875906">
        <w:rPr>
          <w:rFonts w:ascii="Times New Roman" w:hAnsi="Times New Roman" w:cs="Times New Roman"/>
          <w:sz w:val="24"/>
        </w:rPr>
        <w:t>and visualized (</w:t>
      </w:r>
      <w:r w:rsidR="00875906" w:rsidRPr="00CB3069">
        <w:rPr>
          <w:rFonts w:ascii="Times New Roman" w:hAnsi="Times New Roman" w:cs="Times New Roman"/>
          <w:b/>
          <w:bCs/>
          <w:sz w:val="24"/>
        </w:rPr>
        <w:t>Fig. 5</w:t>
      </w:r>
      <w:r w:rsidR="009669F7">
        <w:rPr>
          <w:rFonts w:ascii="Times New Roman" w:hAnsi="Times New Roman" w:cs="Times New Roman"/>
          <w:sz w:val="24"/>
        </w:rPr>
        <w:t xml:space="preserve">, </w:t>
      </w:r>
      <w:r w:rsidR="00875906" w:rsidRPr="00CB3069">
        <w:rPr>
          <w:rFonts w:ascii="Times New Roman" w:hAnsi="Times New Roman" w:cs="Times New Roman"/>
          <w:b/>
          <w:bCs/>
          <w:sz w:val="24"/>
        </w:rPr>
        <w:t>6</w:t>
      </w:r>
      <w:r w:rsidR="00875906">
        <w:rPr>
          <w:rFonts w:ascii="Times New Roman" w:hAnsi="Times New Roman" w:cs="Times New Roman"/>
          <w:sz w:val="24"/>
        </w:rPr>
        <w:t xml:space="preserve">) and summarized </w:t>
      </w:r>
      <w:r w:rsidR="00754438">
        <w:rPr>
          <w:rFonts w:ascii="Times New Roman" w:hAnsi="Times New Roman" w:cs="Times New Roman"/>
          <w:sz w:val="24"/>
        </w:rPr>
        <w:t xml:space="preserve">them </w:t>
      </w:r>
      <w:r w:rsidR="00875906">
        <w:rPr>
          <w:rFonts w:ascii="Times New Roman" w:hAnsi="Times New Roman" w:cs="Times New Roman"/>
          <w:sz w:val="24"/>
        </w:rPr>
        <w:t>(</w:t>
      </w:r>
      <w:r w:rsidR="00875906" w:rsidRPr="00CB3069">
        <w:rPr>
          <w:rFonts w:ascii="Times New Roman" w:hAnsi="Times New Roman" w:cs="Times New Roman"/>
          <w:b/>
          <w:bCs/>
          <w:sz w:val="24"/>
        </w:rPr>
        <w:t>Table 3</w:t>
      </w:r>
      <w:r w:rsidR="009669F7">
        <w:rPr>
          <w:rFonts w:ascii="Times New Roman" w:hAnsi="Times New Roman" w:cs="Times New Roman"/>
          <w:sz w:val="24"/>
        </w:rPr>
        <w:t xml:space="preserve">, </w:t>
      </w:r>
      <w:r w:rsidR="00875906" w:rsidRPr="00CB3069">
        <w:rPr>
          <w:rFonts w:ascii="Times New Roman" w:hAnsi="Times New Roman" w:cs="Times New Roman"/>
          <w:b/>
          <w:bCs/>
          <w:sz w:val="24"/>
        </w:rPr>
        <w:t>4</w:t>
      </w:r>
      <w:r w:rsidR="00875906">
        <w:rPr>
          <w:rFonts w:ascii="Times New Roman" w:hAnsi="Times New Roman" w:cs="Times New Roman"/>
          <w:sz w:val="24"/>
        </w:rPr>
        <w:t>).</w:t>
      </w:r>
      <w:r w:rsidR="003B795D">
        <w:rPr>
          <w:rFonts w:ascii="Times New Roman" w:hAnsi="Times New Roman" w:cs="Times New Roman"/>
          <w:sz w:val="24"/>
        </w:rPr>
        <w:t xml:space="preserve"> In details, </w:t>
      </w:r>
      <w:r w:rsidR="00E5501D" w:rsidRPr="007F3B3D">
        <w:rPr>
          <w:rFonts w:ascii="Times New Roman" w:hAnsi="Times New Roman" w:cs="Times New Roman"/>
          <w:sz w:val="24"/>
        </w:rPr>
        <w:t xml:space="preserve">relative abundance of </w:t>
      </w:r>
      <w:r w:rsidR="00E5501D" w:rsidRPr="007F3B3D">
        <w:rPr>
          <w:rFonts w:ascii="Times New Roman" w:hAnsi="Times New Roman" w:cs="Times New Roman"/>
          <w:i/>
          <w:sz w:val="24"/>
        </w:rPr>
        <w:t xml:space="preserve">Actinobacteria </w:t>
      </w:r>
      <w:proofErr w:type="spellStart"/>
      <w:r w:rsidR="00E5501D" w:rsidRPr="007F3B3D">
        <w:rPr>
          <w:rFonts w:ascii="Times New Roman" w:hAnsi="Times New Roman" w:cs="Times New Roman"/>
          <w:i/>
          <w:sz w:val="24"/>
        </w:rPr>
        <w:t>Adlercreutzia</w:t>
      </w:r>
      <w:proofErr w:type="spellEnd"/>
      <w:r w:rsidR="00E5501D" w:rsidRPr="007F3B3D">
        <w:rPr>
          <w:rFonts w:ascii="Times New Roman" w:hAnsi="Times New Roman" w:cs="Times New Roman"/>
          <w:sz w:val="24"/>
        </w:rPr>
        <w:t xml:space="preserve">, </w:t>
      </w:r>
      <w:r w:rsidR="00E5501D" w:rsidRPr="007F3B3D">
        <w:rPr>
          <w:rFonts w:ascii="Times New Roman" w:hAnsi="Times New Roman" w:cs="Times New Roman"/>
          <w:i/>
          <w:sz w:val="24"/>
        </w:rPr>
        <w:t>Cyanobacteria YS2</w:t>
      </w:r>
      <w:r w:rsidR="00E5501D" w:rsidRPr="007F3B3D">
        <w:rPr>
          <w:rFonts w:ascii="Times New Roman" w:hAnsi="Times New Roman" w:cs="Times New Roman"/>
          <w:sz w:val="24"/>
        </w:rPr>
        <w:t xml:space="preserve">, </w:t>
      </w:r>
      <w:proofErr w:type="spellStart"/>
      <w:r w:rsidR="00E5501D" w:rsidRPr="007F3B3D">
        <w:rPr>
          <w:rFonts w:ascii="Times New Roman" w:hAnsi="Times New Roman" w:cs="Times New Roman"/>
          <w:i/>
          <w:sz w:val="24"/>
        </w:rPr>
        <w:t>Tenericutes</w:t>
      </w:r>
      <w:proofErr w:type="spellEnd"/>
      <w:r w:rsidR="00E5501D" w:rsidRPr="007F3B3D">
        <w:rPr>
          <w:rFonts w:ascii="Times New Roman" w:hAnsi="Times New Roman" w:cs="Times New Roman"/>
          <w:i/>
          <w:sz w:val="24"/>
        </w:rPr>
        <w:t xml:space="preserve"> </w:t>
      </w:r>
      <w:proofErr w:type="spellStart"/>
      <w:r w:rsidR="00E5501D" w:rsidRPr="007F3B3D">
        <w:rPr>
          <w:rFonts w:ascii="Times New Roman" w:hAnsi="Times New Roman" w:cs="Times New Roman"/>
          <w:i/>
          <w:sz w:val="24"/>
        </w:rPr>
        <w:t>Mycoplasmataceae</w:t>
      </w:r>
      <w:proofErr w:type="spellEnd"/>
      <w:r w:rsidR="00E5501D" w:rsidRPr="007F3B3D">
        <w:rPr>
          <w:rFonts w:ascii="Times New Roman" w:hAnsi="Times New Roman" w:cs="Times New Roman"/>
          <w:sz w:val="24"/>
        </w:rPr>
        <w:t xml:space="preserve"> and </w:t>
      </w:r>
      <w:r w:rsidR="00E5501D" w:rsidRPr="007F3B3D">
        <w:rPr>
          <w:rFonts w:ascii="Times New Roman" w:hAnsi="Times New Roman" w:cs="Times New Roman"/>
          <w:i/>
          <w:sz w:val="24"/>
        </w:rPr>
        <w:t>Firmicutes Lactococcus</w:t>
      </w:r>
      <w:r w:rsidR="00E5501D" w:rsidRPr="007F3B3D">
        <w:rPr>
          <w:rFonts w:ascii="Times New Roman" w:hAnsi="Times New Roman" w:cs="Times New Roman"/>
          <w:sz w:val="24"/>
        </w:rPr>
        <w:t xml:space="preserve"> were significantly increased and decreased </w:t>
      </w:r>
      <w:r w:rsidR="00792C7C" w:rsidRPr="007F3B3D">
        <w:rPr>
          <w:rFonts w:ascii="Times New Roman" w:hAnsi="Times New Roman" w:cs="Times New Roman"/>
          <w:sz w:val="24"/>
        </w:rPr>
        <w:t xml:space="preserve">in Nrf2 KO group at week 1, </w:t>
      </w:r>
      <w:r w:rsidR="00C04C00">
        <w:rPr>
          <w:rFonts w:ascii="Times New Roman" w:hAnsi="Times New Roman" w:cs="Times New Roman"/>
          <w:sz w:val="24"/>
        </w:rPr>
        <w:t>ir</w:t>
      </w:r>
      <w:r w:rsidR="004837FB" w:rsidRPr="007F3B3D">
        <w:rPr>
          <w:rFonts w:ascii="Times New Roman" w:hAnsi="Times New Roman" w:cs="Times New Roman"/>
          <w:sz w:val="24"/>
        </w:rPr>
        <w:t>respective</w:t>
      </w:r>
      <w:r w:rsidR="00C04C00">
        <w:rPr>
          <w:rFonts w:ascii="Times New Roman" w:hAnsi="Times New Roman" w:cs="Times New Roman"/>
          <w:sz w:val="24"/>
        </w:rPr>
        <w:t xml:space="preserve"> of the diet</w:t>
      </w:r>
      <w:r w:rsidR="00792C7C" w:rsidRPr="007F3B3D">
        <w:rPr>
          <w:rFonts w:ascii="Times New Roman" w:hAnsi="Times New Roman" w:cs="Times New Roman"/>
          <w:sz w:val="24"/>
        </w:rPr>
        <w:t>.</w:t>
      </w:r>
      <w:r w:rsidR="00C04C00">
        <w:rPr>
          <w:rFonts w:ascii="Times New Roman" w:hAnsi="Times New Roman" w:cs="Times New Roman"/>
          <w:sz w:val="24"/>
        </w:rPr>
        <w:t xml:space="preserve"> </w:t>
      </w:r>
      <w:r w:rsidR="00330259">
        <w:rPr>
          <w:rFonts w:ascii="Times New Roman" w:hAnsi="Times New Roman" w:cs="Times New Roman"/>
          <w:sz w:val="24"/>
        </w:rPr>
        <w:t xml:space="preserve">While at Week4, the </w:t>
      </w:r>
      <w:r w:rsidR="00A71719" w:rsidRPr="007F3B3D">
        <w:rPr>
          <w:rFonts w:ascii="Times New Roman" w:hAnsi="Times New Roman" w:cs="Times New Roman"/>
          <w:sz w:val="24"/>
        </w:rPr>
        <w:t xml:space="preserve">relative abundance of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Adlercreutzia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Cyanobacteria YS2</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Ruminococcus</w:t>
      </w:r>
      <w:proofErr w:type="spellEnd"/>
      <w:r w:rsidR="004837FB" w:rsidRPr="007F3B3D">
        <w:rPr>
          <w:rFonts w:ascii="Times New Roman" w:hAnsi="Times New Roman" w:cs="Times New Roman"/>
          <w:sz w:val="24"/>
        </w:rPr>
        <w:t xml:space="preserve"> and </w:t>
      </w:r>
      <w:r w:rsidR="004837FB" w:rsidRPr="007F3B3D">
        <w:rPr>
          <w:rFonts w:ascii="Times New Roman" w:hAnsi="Times New Roman" w:cs="Times New Roman"/>
          <w:i/>
          <w:sz w:val="24"/>
        </w:rPr>
        <w:t xml:space="preserve">Actinobacteria </w:t>
      </w:r>
      <w:proofErr w:type="spellStart"/>
      <w:r w:rsidR="004837FB" w:rsidRPr="007F3B3D">
        <w:rPr>
          <w:rFonts w:ascii="Times New Roman" w:hAnsi="Times New Roman" w:cs="Times New Roman"/>
          <w:i/>
          <w:sz w:val="24"/>
        </w:rPr>
        <w:t>Olsenella</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Bacteroidetes </w:t>
      </w:r>
      <w:proofErr w:type="spellStart"/>
      <w:r w:rsidR="004837FB" w:rsidRPr="007F3B3D">
        <w:rPr>
          <w:rFonts w:ascii="Times New Roman" w:hAnsi="Times New Roman" w:cs="Times New Roman"/>
          <w:i/>
          <w:sz w:val="24"/>
        </w:rPr>
        <w:t>Rikenellaceae</w:t>
      </w:r>
      <w:proofErr w:type="spellEnd"/>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Firmicutes Lactobacillus</w:t>
      </w:r>
      <w:r w:rsidR="004837FB" w:rsidRPr="007F3B3D">
        <w:rPr>
          <w:rFonts w:ascii="Times New Roman" w:hAnsi="Times New Roman" w:cs="Times New Roman"/>
          <w:sz w:val="24"/>
        </w:rPr>
        <w:t xml:space="preserve">, </w:t>
      </w:r>
      <w:r w:rsidR="004837FB" w:rsidRPr="007F3B3D">
        <w:rPr>
          <w:rFonts w:ascii="Times New Roman" w:hAnsi="Times New Roman" w:cs="Times New Roman"/>
          <w:i/>
          <w:sz w:val="24"/>
        </w:rPr>
        <w:t xml:space="preserve">Firmicutes </w:t>
      </w:r>
      <w:proofErr w:type="spellStart"/>
      <w:r w:rsidR="004837FB" w:rsidRPr="007F3B3D">
        <w:rPr>
          <w:rFonts w:ascii="Times New Roman" w:hAnsi="Times New Roman" w:cs="Times New Roman"/>
          <w:i/>
          <w:sz w:val="24"/>
        </w:rPr>
        <w:t>Lachnospiraceae</w:t>
      </w:r>
      <w:proofErr w:type="spellEnd"/>
      <w:r w:rsidR="004837FB" w:rsidRPr="007F3B3D">
        <w:rPr>
          <w:rFonts w:ascii="Times New Roman" w:hAnsi="Times New Roman" w:cs="Times New Roman"/>
          <w:sz w:val="24"/>
        </w:rPr>
        <w:t xml:space="preserve">, </w:t>
      </w:r>
      <w:proofErr w:type="spellStart"/>
      <w:r w:rsidR="004837FB" w:rsidRPr="007F3B3D">
        <w:rPr>
          <w:rFonts w:ascii="Times New Roman" w:hAnsi="Times New Roman" w:cs="Times New Roman"/>
          <w:i/>
          <w:sz w:val="24"/>
        </w:rPr>
        <w:t>Tenericutes</w:t>
      </w:r>
      <w:proofErr w:type="spellEnd"/>
      <w:r w:rsidR="004837FB" w:rsidRPr="007F3B3D">
        <w:rPr>
          <w:rFonts w:ascii="Times New Roman" w:hAnsi="Times New Roman" w:cs="Times New Roman"/>
          <w:i/>
          <w:sz w:val="24"/>
        </w:rPr>
        <w:t xml:space="preserve"> Mollicutes</w:t>
      </w:r>
      <w:r w:rsidR="004837FB" w:rsidRPr="007F3B3D">
        <w:rPr>
          <w:rFonts w:ascii="Times New Roman" w:hAnsi="Times New Roman" w:cs="Times New Roman"/>
          <w:sz w:val="24"/>
        </w:rPr>
        <w:t xml:space="preserve"> were significantly increased and decreased in Nrf2 KO group at week 4, </w:t>
      </w:r>
      <w:r w:rsidR="00330259">
        <w:rPr>
          <w:rFonts w:ascii="Times New Roman" w:hAnsi="Times New Roman" w:cs="Times New Roman"/>
          <w:sz w:val="24"/>
        </w:rPr>
        <w:t>ir</w:t>
      </w:r>
      <w:r w:rsidR="004837FB" w:rsidRPr="007F3B3D">
        <w:rPr>
          <w:rFonts w:ascii="Times New Roman" w:hAnsi="Times New Roman" w:cs="Times New Roman"/>
          <w:sz w:val="24"/>
        </w:rPr>
        <w:t>respective</w:t>
      </w:r>
      <w:r w:rsidR="00330259">
        <w:rPr>
          <w:rFonts w:ascii="Times New Roman" w:hAnsi="Times New Roman" w:cs="Times New Roman"/>
          <w:sz w:val="24"/>
        </w:rPr>
        <w:t xml:space="preserve"> of the diet. Interestingly,</w:t>
      </w:r>
      <w:r w:rsidR="00F3196A"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Firmicutes </w:t>
      </w:r>
      <w:proofErr w:type="spellStart"/>
      <w:r w:rsidR="00FA5DA1" w:rsidRPr="007F3B3D">
        <w:rPr>
          <w:rFonts w:ascii="Times New Roman" w:hAnsi="Times New Roman" w:cs="Times New Roman"/>
          <w:i/>
          <w:sz w:val="24"/>
        </w:rPr>
        <w:t>Coprococcus</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Ruminococcus</w:t>
      </w:r>
      <w:proofErr w:type="spellEnd"/>
      <w:r w:rsidR="00FA5DA1" w:rsidRPr="007F3B3D">
        <w:rPr>
          <w:rFonts w:ascii="Times New Roman" w:hAnsi="Times New Roman" w:cs="Times New Roman"/>
          <w:sz w:val="24"/>
        </w:rPr>
        <w:t xml:space="preserve"> and </w:t>
      </w:r>
      <w:r w:rsidR="00FA5DA1" w:rsidRPr="007F3B3D">
        <w:rPr>
          <w:rFonts w:ascii="Times New Roman" w:hAnsi="Times New Roman" w:cs="Times New Roman"/>
          <w:i/>
          <w:sz w:val="24"/>
        </w:rPr>
        <w:t xml:space="preserve">Actinobacteria </w:t>
      </w:r>
      <w:proofErr w:type="spellStart"/>
      <w:r w:rsidR="00FA5DA1" w:rsidRPr="007F3B3D">
        <w:rPr>
          <w:rFonts w:ascii="Times New Roman" w:hAnsi="Times New Roman" w:cs="Times New Roman"/>
          <w:i/>
          <w:sz w:val="24"/>
        </w:rPr>
        <w:t>Olsenella</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Bacteroidetes S24_7</w:t>
      </w:r>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Firmicutes Clostridium/</w:t>
      </w:r>
      <w:proofErr w:type="spellStart"/>
      <w:r w:rsidR="00FA5DA1" w:rsidRPr="007F3B3D">
        <w:rPr>
          <w:rFonts w:ascii="Times New Roman" w:hAnsi="Times New Roman" w:cs="Times New Roman"/>
          <w:i/>
          <w:sz w:val="24"/>
        </w:rPr>
        <w:t>Dehalobacterium</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Allobaculum</w:t>
      </w:r>
      <w:proofErr w:type="spellEnd"/>
      <w:r w:rsidR="00FA5DA1" w:rsidRPr="007F3B3D">
        <w:rPr>
          <w:rFonts w:ascii="Times New Roman" w:hAnsi="Times New Roman" w:cs="Times New Roman"/>
          <w:sz w:val="24"/>
        </w:rPr>
        <w:t xml:space="preserve">, </w:t>
      </w:r>
      <w:r w:rsidR="00FA5DA1" w:rsidRPr="007F3B3D">
        <w:rPr>
          <w:rFonts w:ascii="Times New Roman" w:hAnsi="Times New Roman" w:cs="Times New Roman"/>
          <w:i/>
          <w:sz w:val="24"/>
        </w:rPr>
        <w:t xml:space="preserve">Proteobacteria </w:t>
      </w:r>
      <w:proofErr w:type="spellStart"/>
      <w:r w:rsidR="00FA5DA1" w:rsidRPr="007F3B3D">
        <w:rPr>
          <w:rFonts w:ascii="Times New Roman" w:hAnsi="Times New Roman" w:cs="Times New Roman"/>
          <w:i/>
          <w:sz w:val="24"/>
        </w:rPr>
        <w:t>Sutterella</w:t>
      </w:r>
      <w:proofErr w:type="spellEnd"/>
      <w:r w:rsidR="00FA5DA1" w:rsidRPr="007F3B3D">
        <w:rPr>
          <w:rFonts w:ascii="Times New Roman" w:hAnsi="Times New Roman" w:cs="Times New Roman"/>
          <w:i/>
          <w:sz w:val="24"/>
        </w:rPr>
        <w:t>/</w:t>
      </w:r>
      <w:proofErr w:type="spellStart"/>
      <w:r w:rsidR="00FA5DA1" w:rsidRPr="007F3B3D">
        <w:rPr>
          <w:rFonts w:ascii="Times New Roman" w:hAnsi="Times New Roman" w:cs="Times New Roman"/>
          <w:i/>
          <w:sz w:val="24"/>
        </w:rPr>
        <w:t>Desulfovibrioaceae</w:t>
      </w:r>
      <w:proofErr w:type="spellEnd"/>
      <w:r w:rsidR="00FA5DA1" w:rsidRPr="007F3B3D">
        <w:rPr>
          <w:rFonts w:ascii="Times New Roman" w:hAnsi="Times New Roman" w:cs="Times New Roman"/>
          <w:sz w:val="24"/>
        </w:rPr>
        <w:t xml:space="preserve"> </w:t>
      </w:r>
      <w:r w:rsidR="00A31977" w:rsidRPr="007F3B3D">
        <w:rPr>
          <w:rFonts w:ascii="Times New Roman" w:hAnsi="Times New Roman" w:cs="Times New Roman"/>
          <w:sz w:val="24"/>
        </w:rPr>
        <w:t xml:space="preserve">were significantly increased and decreased </w:t>
      </w:r>
      <w:r w:rsidR="00EE78EC">
        <w:rPr>
          <w:rFonts w:ascii="Times New Roman" w:hAnsi="Times New Roman" w:cs="Times New Roman"/>
          <w:sz w:val="24"/>
        </w:rPr>
        <w:t xml:space="preserve">respectively </w:t>
      </w:r>
      <w:r w:rsidR="00A31977" w:rsidRPr="007F3B3D">
        <w:rPr>
          <w:rFonts w:ascii="Times New Roman" w:hAnsi="Times New Roman" w:cs="Times New Roman"/>
          <w:sz w:val="24"/>
        </w:rPr>
        <w:t>in relative abundance by PEITC diet in Nrf2 KO mice</w:t>
      </w:r>
      <w:r w:rsidR="006D5946" w:rsidRPr="007F3B3D">
        <w:rPr>
          <w:rFonts w:ascii="Times New Roman" w:hAnsi="Times New Roman" w:cs="Times New Roman"/>
          <w:sz w:val="24"/>
        </w:rPr>
        <w:t xml:space="preserve"> at week 1</w:t>
      </w:r>
      <w:r w:rsidR="00EE78EC">
        <w:rPr>
          <w:rFonts w:ascii="Times New Roman" w:hAnsi="Times New Roman" w:cs="Times New Roman"/>
          <w:sz w:val="24"/>
        </w:rPr>
        <w:t xml:space="preserve"> but o</w:t>
      </w:r>
      <w:r w:rsidR="006D5946" w:rsidRPr="007F3B3D">
        <w:rPr>
          <w:rFonts w:ascii="Times New Roman" w:hAnsi="Times New Roman" w:cs="Times New Roman"/>
          <w:sz w:val="24"/>
        </w:rPr>
        <w:t xml:space="preserve">nly a few bacteria </w:t>
      </w:r>
      <w:r w:rsidR="00EE78EC">
        <w:rPr>
          <w:rFonts w:ascii="Times New Roman" w:hAnsi="Times New Roman" w:cs="Times New Roman"/>
          <w:sz w:val="24"/>
        </w:rPr>
        <w:t xml:space="preserve">such as </w:t>
      </w:r>
      <w:r w:rsidR="006D5946" w:rsidRPr="007F3B3D">
        <w:rPr>
          <w:rFonts w:ascii="Times New Roman" w:hAnsi="Times New Roman" w:cs="Times New Roman"/>
          <w:i/>
          <w:sz w:val="24"/>
        </w:rPr>
        <w:t xml:space="preserve">Proteobacteria </w:t>
      </w:r>
      <w:proofErr w:type="spellStart"/>
      <w:r w:rsidR="006D5946" w:rsidRPr="007F3B3D">
        <w:rPr>
          <w:rFonts w:ascii="Times New Roman" w:hAnsi="Times New Roman" w:cs="Times New Roman"/>
          <w:i/>
          <w:sz w:val="24"/>
        </w:rPr>
        <w:t>Sutterella</w:t>
      </w:r>
      <w:proofErr w:type="spellEnd"/>
      <w:r w:rsidR="006D5946" w:rsidRPr="007F3B3D">
        <w:rPr>
          <w:rFonts w:ascii="Times New Roman" w:hAnsi="Times New Roman" w:cs="Times New Roman"/>
          <w:sz w:val="24"/>
        </w:rPr>
        <w:t xml:space="preserve">, </w:t>
      </w:r>
      <w:proofErr w:type="spellStart"/>
      <w:r w:rsidR="006D5946" w:rsidRPr="007F3B3D">
        <w:rPr>
          <w:rFonts w:ascii="Times New Roman" w:hAnsi="Times New Roman" w:cs="Times New Roman"/>
          <w:i/>
          <w:sz w:val="24"/>
        </w:rPr>
        <w:t>Tenericutes</w:t>
      </w:r>
      <w:proofErr w:type="spellEnd"/>
      <w:r w:rsidR="006D5946" w:rsidRPr="007F3B3D">
        <w:rPr>
          <w:rFonts w:ascii="Times New Roman" w:hAnsi="Times New Roman" w:cs="Times New Roman"/>
          <w:i/>
          <w:sz w:val="24"/>
        </w:rPr>
        <w:t xml:space="preserve"> </w:t>
      </w:r>
      <w:proofErr w:type="spellStart"/>
      <w:r w:rsidR="006D5946" w:rsidRPr="007F3B3D">
        <w:rPr>
          <w:rFonts w:ascii="Times New Roman" w:hAnsi="Times New Roman" w:cs="Times New Roman"/>
          <w:i/>
          <w:sz w:val="24"/>
        </w:rPr>
        <w:t>Anaeroplasma</w:t>
      </w:r>
      <w:proofErr w:type="spellEnd"/>
      <w:r w:rsidR="006D5946" w:rsidRPr="007F3B3D">
        <w:rPr>
          <w:rFonts w:ascii="Times New Roman" w:hAnsi="Times New Roman" w:cs="Times New Roman"/>
          <w:sz w:val="24"/>
        </w:rPr>
        <w:t xml:space="preserve"> were significantly decreased by PEITC </w:t>
      </w:r>
      <w:r w:rsidR="00EE78EC">
        <w:rPr>
          <w:rFonts w:ascii="Times New Roman" w:hAnsi="Times New Roman" w:cs="Times New Roman"/>
          <w:sz w:val="24"/>
        </w:rPr>
        <w:t xml:space="preserve">diet </w:t>
      </w:r>
      <w:r w:rsidR="006D5946" w:rsidRPr="007F3B3D">
        <w:rPr>
          <w:rFonts w:ascii="Times New Roman" w:hAnsi="Times New Roman" w:cs="Times New Roman"/>
          <w:sz w:val="24"/>
        </w:rPr>
        <w:t xml:space="preserve">in Nrf2 KO mice at week 4. </w:t>
      </w:r>
    </w:p>
    <w:p w14:paraId="37BE6800" w14:textId="0C01D731" w:rsidR="00F3196A" w:rsidRDefault="00F3196A" w:rsidP="006B5DF1">
      <w:pPr>
        <w:spacing w:line="360" w:lineRule="auto"/>
        <w:rPr>
          <w:rFonts w:ascii="Times New Roman" w:hAnsi="Times New Roman" w:cs="Times New Roman"/>
          <w:sz w:val="24"/>
        </w:rPr>
      </w:pPr>
    </w:p>
    <w:p w14:paraId="3DA9266D" w14:textId="7DC8398E"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r w:rsidRPr="009D04D4">
        <w:rPr>
          <w:rFonts w:ascii="Times New Roman" w:hAnsi="Times New Roman" w:cs="Times New Roman"/>
          <w:b/>
          <w:bCs/>
          <w:i/>
          <w:iCs/>
          <w:sz w:val="24"/>
        </w:rPr>
        <w:t>Bacteroidetes</w:t>
      </w:r>
      <w:r w:rsidRPr="009D04D4">
        <w:rPr>
          <w:rFonts w:ascii="Times New Roman" w:hAnsi="Times New Roman" w:cs="Times New Roman"/>
          <w:b/>
          <w:bCs/>
          <w:sz w:val="24"/>
        </w:rPr>
        <w:t>/</w:t>
      </w:r>
      <w:r w:rsidRPr="009D04D4">
        <w:rPr>
          <w:rFonts w:ascii="Times New Roman" w:hAnsi="Times New Roman" w:cs="Times New Roman"/>
          <w:b/>
          <w:bCs/>
          <w:i/>
          <w:iCs/>
          <w:sz w:val="24"/>
        </w:rPr>
        <w:t>Firmicutes</w:t>
      </w:r>
      <w:r w:rsidRPr="009D04D4">
        <w:rPr>
          <w:rFonts w:ascii="Times New Roman" w:hAnsi="Times New Roman" w:cs="Times New Roman"/>
          <w:b/>
          <w:bCs/>
          <w:sz w:val="24"/>
        </w:rPr>
        <w:t xml:space="preserve"> ratio </w:t>
      </w:r>
      <w:r w:rsidR="00F46EFF" w:rsidRPr="009D04D4">
        <w:rPr>
          <w:rFonts w:ascii="Times New Roman" w:hAnsi="Times New Roman" w:cs="Times New Roman"/>
          <w:b/>
          <w:bCs/>
          <w:sz w:val="24"/>
        </w:rPr>
        <w:t xml:space="preserve">altering by genotype, </w:t>
      </w:r>
      <w:proofErr w:type="gramStart"/>
      <w:r w:rsidR="00F46EFF" w:rsidRPr="009D04D4">
        <w:rPr>
          <w:rFonts w:ascii="Times New Roman" w:hAnsi="Times New Roman" w:cs="Times New Roman"/>
          <w:b/>
          <w:bCs/>
          <w:sz w:val="24"/>
        </w:rPr>
        <w:t>time</w:t>
      </w:r>
      <w:proofErr w:type="gramEnd"/>
      <w:r w:rsidR="00F46EFF" w:rsidRPr="009D04D4">
        <w:rPr>
          <w:rFonts w:ascii="Times New Roman" w:hAnsi="Times New Roman" w:cs="Times New Roman"/>
          <w:b/>
          <w:bCs/>
          <w:sz w:val="24"/>
        </w:rPr>
        <w:t xml:space="preserve"> and dietary treatment</w:t>
      </w:r>
    </w:p>
    <w:p w14:paraId="0554ECE8" w14:textId="0AE50379"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 </w:instrText>
      </w:r>
      <w:r w:rsidR="00971172"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czBlZXYycHBwZGV4OWR2dnhyMGV6MHRmcCIgdGltZXN0YW1wPSIxNTg2NjM4NDU2Ij4xODg8L2tl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</w:fldData>
        </w:fldChar>
      </w:r>
      <w:r w:rsidR="00971172" w:rsidRPr="009D04D4">
        <w:rPr>
          <w:rFonts w:ascii="Times New Roman" w:hAnsi="Times New Roman" w:cs="Times New Roman"/>
          <w:sz w:val="24"/>
        </w:rPr>
        <w:instrText xml:space="preserve"> ADDIN EN.CITE.DATA </w:instrText>
      </w:r>
      <w:r w:rsidR="00971172" w:rsidRPr="009D04D4">
        <w:rPr>
          <w:rFonts w:ascii="Times New Roman" w:hAnsi="Times New Roman" w:cs="Times New Roman"/>
          <w:sz w:val="24"/>
        </w:rPr>
      </w:r>
      <w:r w:rsidR="00971172" w:rsidRPr="009D04D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B5DF1">
      <w:pPr>
        <w:spacing w:line="360" w:lineRule="auto"/>
        <w:rPr>
          <w:rFonts w:ascii="Times New Roman" w:hAnsi="Times New Roman" w:cs="Times New Roman"/>
          <w:sz w:val="24"/>
        </w:rPr>
      </w:pPr>
    </w:p>
    <w:p w14:paraId="1048E262" w14:textId="12B49F69" w:rsidR="009E295E" w:rsidRPr="009E295E" w:rsidRDefault="009E295E" w:rsidP="006B5DF1">
      <w:pPr>
        <w:spacing w:line="360" w:lineRule="auto"/>
        <w:rPr>
          <w:rFonts w:ascii="Times New Roman" w:hAnsi="Times New Roman" w:cs="Times New Roman"/>
          <w:b/>
          <w:bCs/>
          <w:color w:val="FF0000"/>
          <w:sz w:val="24"/>
          <w:u w:val="single"/>
        </w:rPr>
      </w:pPr>
      <w:r w:rsidRPr="009E295E">
        <w:rPr>
          <w:rFonts w:ascii="Times New Roman" w:hAnsi="Times New Roman" w:cs="Times New Roman"/>
          <w:b/>
          <w:bCs/>
          <w:color w:val="FF0000"/>
          <w:sz w:val="24"/>
          <w:u w:val="single"/>
        </w:rPr>
        <w:t>Metabolome results – Chi Chen…</w:t>
      </w:r>
    </w:p>
    <w:p w14:paraId="1C661FBC" w14:textId="14DC3EA6" w:rsidR="00E64AEE" w:rsidRPr="008373DD" w:rsidRDefault="00E64AEE" w:rsidP="00E64AEE">
      <w:pPr>
        <w:spacing w:line="360" w:lineRule="auto"/>
        <w:rPr>
          <w:rFonts w:ascii="Times New Roman" w:hAnsi="Times New Roman" w:cs="Times New Roman"/>
          <w:sz w:val="24"/>
          <w:highlight w:val="green"/>
        </w:rPr>
      </w:pPr>
      <w:r w:rsidRPr="008373DD">
        <w:rPr>
          <w:rFonts w:ascii="Times New Roman" w:hAnsi="Times New Roman" w:cs="Times New Roman"/>
          <w:b/>
          <w:sz w:val="24"/>
          <w:highlight w:val="green"/>
        </w:rPr>
        <w:t xml:space="preserve">3.5 </w:t>
      </w:r>
      <w:r w:rsidRPr="00E64AEE">
        <w:rPr>
          <w:rFonts w:ascii="Times New Roman" w:hAnsi="Times New Roman" w:cs="Times New Roman"/>
          <w:b/>
          <w:sz w:val="24"/>
          <w:highlight w:val="green"/>
        </w:rPr>
        <w:t>PEITC and cranberry feeding partially reverse the DSS-induced changes in fecal metabolome</w:t>
      </w:r>
      <w:r w:rsidRPr="008373DD">
        <w:rPr>
          <w:rFonts w:ascii="Times New Roman" w:hAnsi="Times New Roman" w:cs="Times New Roman"/>
          <w:sz w:val="24"/>
          <w:highlight w:val="green"/>
        </w:rPr>
        <w:t xml:space="preserve"> </w:t>
      </w:r>
    </w:p>
    <w:p w14:paraId="4251A59D" w14:textId="46F76839"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sz w:val="24"/>
          <w:highlight w:val="green"/>
        </w:rPr>
        <w:lastRenderedPageBreak/>
        <w:t xml:space="preserve">Following a feeding trial containing control, DSS, DSS+PEITC,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treatments, the metabolomics profiles of fecal samples collected at week 2 and 6 of these 4 treatments were analyzed and the concentrations of short-chain fatty acids (SCFA), bile acids, and free amino acids were quantified. The results illustrated in a hierarchical clustering heatmap showed that DSS treatment dramatically altered the fecal metabolome while PEITC and cranberry feeding reversed some DSS-induced changes in fecal metabolites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A). For example, DSS decreased the concentrations of many amino acids (shown by glutamate, phenylalanine, and proline), but PEITC and cranberry cotreatments prevented these decreases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B-D). Furthermore, PEITC and cranberry cotreatments reversed the DSS-induced increases of secondary bile acids, mainly deoxycholic acid (DCA), lithocholic acid (LCA), and muricholic acid (MCA)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E-G). In contrast, PEITC and cranberry cotreatments had limited effects on the DSS-induced changes in SCFA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H-J). Overall, these data clearly indicated that PEITC and cranberry (rich in anthocyanins) </w:t>
      </w:r>
      <w:proofErr w:type="gramStart"/>
      <w:r w:rsidRPr="00E64AEE">
        <w:rPr>
          <w:rFonts w:ascii="Times New Roman" w:hAnsi="Times New Roman" w:cs="Times New Roman"/>
          <w:sz w:val="24"/>
          <w:highlight w:val="green"/>
        </w:rPr>
        <w:t>are capable of modulating</w:t>
      </w:r>
      <w:proofErr w:type="gramEnd"/>
      <w:r w:rsidRPr="00E64AEE">
        <w:rPr>
          <w:rFonts w:ascii="Times New Roman" w:hAnsi="Times New Roman" w:cs="Times New Roman"/>
          <w:sz w:val="24"/>
          <w:highlight w:val="green"/>
        </w:rPr>
        <w:t xml:space="preserve">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w:t>
      </w:r>
      <w:r w:rsidRPr="008373DD">
        <w:rPr>
          <w:rFonts w:ascii="Times New Roman" w:hAnsi="Times New Roman" w:cs="Times New Roman"/>
          <w:sz w:val="24"/>
          <w:highlight w:val="green"/>
        </w:rPr>
        <w:t>9</w:t>
      </w:r>
      <w:r w:rsidRPr="00E64AEE">
        <w:rPr>
          <w:rFonts w:ascii="Times New Roman" w:hAnsi="Times New Roman" w:cs="Times New Roman"/>
          <w:sz w:val="24"/>
          <w:highlight w:val="green"/>
        </w:rPr>
        <w:t xml:space="preserve">A-I), which are </w:t>
      </w:r>
      <w:proofErr w:type="gramStart"/>
      <w:r w:rsidRPr="00E64AEE">
        <w:rPr>
          <w:rFonts w:ascii="Times New Roman" w:hAnsi="Times New Roman" w:cs="Times New Roman"/>
          <w:sz w:val="24"/>
          <w:highlight w:val="green"/>
        </w:rPr>
        <w:t>similar to</w:t>
      </w:r>
      <w:proofErr w:type="gramEnd"/>
      <w:r w:rsidRPr="00E64AEE">
        <w:rPr>
          <w:rFonts w:ascii="Times New Roman" w:hAnsi="Times New Roman" w:cs="Times New Roman"/>
          <w:sz w:val="24"/>
          <w:highlight w:val="green"/>
        </w:rPr>
        <w:t xml:space="preserve"> the metabolite profile of DSS-treated WT mice (Fig. </w:t>
      </w:r>
      <w:r w:rsidRPr="008373DD">
        <w:rPr>
          <w:rFonts w:ascii="Times New Roman" w:hAnsi="Times New Roman" w:cs="Times New Roman"/>
          <w:sz w:val="24"/>
          <w:highlight w:val="green"/>
        </w:rPr>
        <w:t>8</w:t>
      </w:r>
      <w:r w:rsidRPr="00E64AEE">
        <w:rPr>
          <w:rFonts w:ascii="Times New Roman" w:hAnsi="Times New Roman" w:cs="Times New Roman"/>
          <w:sz w:val="24"/>
          <w:highlight w:val="green"/>
        </w:rPr>
        <w:t xml:space="preserve">). </w:t>
      </w:r>
    </w:p>
    <w:p w14:paraId="2555A22A" w14:textId="77777777" w:rsidR="00E64AEE" w:rsidRPr="00E64AEE" w:rsidRDefault="00E64AEE" w:rsidP="00E64AEE">
      <w:pPr>
        <w:spacing w:line="360" w:lineRule="auto"/>
        <w:rPr>
          <w:rFonts w:ascii="Times New Roman" w:hAnsi="Times New Roman" w:cs="Times New Roman"/>
          <w:sz w:val="24"/>
          <w:highlight w:val="green"/>
        </w:rPr>
      </w:pPr>
    </w:p>
    <w:p w14:paraId="514B4955"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drawing>
          <wp:inline distT="0" distB="0" distL="0" distR="0" wp14:anchorId="2667038D" wp14:editId="58FFED58">
            <wp:extent cx="6675120" cy="2246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bolomics figure 1 cop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5120" cy="2246376"/>
                    </a:xfrm>
                    <a:prstGeom prst="rect">
                      <a:avLst/>
                    </a:prstGeom>
                  </pic:spPr>
                </pic:pic>
              </a:graphicData>
            </a:graphic>
          </wp:inline>
        </w:drawing>
      </w:r>
    </w:p>
    <w:p w14:paraId="2E0EA2A1" w14:textId="77777777" w:rsidR="00E64AEE" w:rsidRPr="008373DD" w:rsidRDefault="00E64AEE" w:rsidP="00E64AEE">
      <w:pPr>
        <w:spacing w:line="360" w:lineRule="auto"/>
        <w:rPr>
          <w:rFonts w:ascii="Times New Roman" w:hAnsi="Times New Roman" w:cs="Times New Roman"/>
          <w:i/>
          <w:sz w:val="24"/>
          <w:highlight w:val="green"/>
          <w:u w:val="single"/>
        </w:rPr>
      </w:pPr>
    </w:p>
    <w:p w14:paraId="50491ECA" w14:textId="0281BB15" w:rsidR="00E64AEE" w:rsidRPr="008373DD"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8</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Effects of DSS, PEITC and cranberry cotreatments on fecal metabolome of WT mice. Fecal </w:t>
      </w:r>
      <w:r w:rsidRPr="00E64AEE">
        <w:rPr>
          <w:rFonts w:ascii="Times New Roman" w:hAnsi="Times New Roman" w:cs="Times New Roman"/>
          <w:sz w:val="24"/>
          <w:highlight w:val="green"/>
        </w:rPr>
        <w:lastRenderedPageBreak/>
        <w:t xml:space="preserve">samples collected at week 2 and 6 of 4 treatments, including control (CTL), DSS, DSS+PEITC (DSS+PIC), and </w:t>
      </w:r>
      <w:proofErr w:type="spellStart"/>
      <w:r w:rsidRPr="00E64AEE">
        <w:rPr>
          <w:rFonts w:ascii="Times New Roman" w:hAnsi="Times New Roman" w:cs="Times New Roman"/>
          <w:sz w:val="24"/>
          <w:highlight w:val="green"/>
        </w:rPr>
        <w:t>DSS+cranberry</w:t>
      </w:r>
      <w:proofErr w:type="spellEnd"/>
      <w:r w:rsidRPr="00E64AEE">
        <w:rPr>
          <w:rFonts w:ascii="Times New Roman" w:hAnsi="Times New Roman" w:cs="Times New Roman"/>
          <w:sz w:val="24"/>
          <w:highlight w:val="green"/>
        </w:rPr>
        <w:t xml:space="preserve"> (DSS+CRA), were analyzed by 4 LC-MS methods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The concentrations of amino acids, bile acids, and SCFA were quantified. (A) A heatmap on the distribution of amino acids, bile acids and SCFA in fecal samples from 4 treatments. (B-D) Concentrations of major amino acids, including glutamate, phenylalanine, and proline. (E-G) Concentrations of major bile acids, including DCA, LCA, and MCA. (H-J) Concentrations of major SCFA, including acetic acid (AA), propionic acid (PA), and butyric acid (BA).</w:t>
      </w:r>
    </w:p>
    <w:p w14:paraId="45F2B7C5" w14:textId="0B80E1AE" w:rsidR="00E64AEE" w:rsidRPr="008373DD" w:rsidRDefault="00E64AEE" w:rsidP="00E64AEE">
      <w:pPr>
        <w:spacing w:line="360" w:lineRule="auto"/>
        <w:rPr>
          <w:rFonts w:ascii="Times New Roman" w:hAnsi="Times New Roman" w:cs="Times New Roman"/>
          <w:sz w:val="24"/>
          <w:highlight w:val="green"/>
        </w:rPr>
      </w:pPr>
    </w:p>
    <w:p w14:paraId="6A5E83E9" w14:textId="77777777" w:rsidR="00E64AEE" w:rsidRPr="00E64AEE" w:rsidRDefault="00E64AEE" w:rsidP="00E64AEE">
      <w:pPr>
        <w:spacing w:line="360" w:lineRule="auto"/>
        <w:rPr>
          <w:rFonts w:ascii="Times New Roman" w:hAnsi="Times New Roman" w:cs="Times New Roman"/>
          <w:sz w:val="24"/>
          <w:highlight w:val="green"/>
        </w:rPr>
      </w:pPr>
    </w:p>
    <w:p w14:paraId="202F0E37" w14:textId="77777777" w:rsidR="00E64AEE" w:rsidRPr="00E64AEE" w:rsidRDefault="00E64AEE" w:rsidP="00E64AEE">
      <w:pPr>
        <w:spacing w:line="360" w:lineRule="auto"/>
        <w:rPr>
          <w:rFonts w:ascii="Times New Roman" w:hAnsi="Times New Roman" w:cs="Times New Roman"/>
          <w:sz w:val="24"/>
          <w:highlight w:val="green"/>
        </w:rPr>
      </w:pPr>
      <w:r w:rsidRPr="00E64AEE">
        <w:rPr>
          <w:rFonts w:ascii="Times New Roman" w:hAnsi="Times New Roman" w:cs="Times New Roman"/>
          <w:noProof/>
          <w:sz w:val="24"/>
          <w:highlight w:val="green"/>
        </w:rPr>
        <w:drawing>
          <wp:inline distT="0" distB="0" distL="0" distR="0" wp14:anchorId="6D4140DA" wp14:editId="7B61DD02">
            <wp:extent cx="66751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bolomics figure 2 cop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75120" cy="1188720"/>
                    </a:xfrm>
                    <a:prstGeom prst="rect">
                      <a:avLst/>
                    </a:prstGeom>
                  </pic:spPr>
                </pic:pic>
              </a:graphicData>
            </a:graphic>
          </wp:inline>
        </w:drawing>
      </w:r>
    </w:p>
    <w:p w14:paraId="48411DDC" w14:textId="12B56274" w:rsidR="00E64AEE" w:rsidRPr="00E64AEE" w:rsidRDefault="00E64AEE" w:rsidP="00E64AEE">
      <w:pPr>
        <w:spacing w:line="360" w:lineRule="auto"/>
        <w:rPr>
          <w:rFonts w:ascii="Times New Roman" w:hAnsi="Times New Roman" w:cs="Times New Roman"/>
          <w:sz w:val="24"/>
        </w:rPr>
      </w:pPr>
      <w:r w:rsidRPr="00E64AEE">
        <w:rPr>
          <w:rFonts w:ascii="Times New Roman" w:hAnsi="Times New Roman" w:cs="Times New Roman"/>
          <w:i/>
          <w:sz w:val="24"/>
          <w:highlight w:val="green"/>
          <w:u w:val="single"/>
        </w:rPr>
        <w:t xml:space="preserve">Fig. </w:t>
      </w:r>
      <w:r w:rsidRPr="008373DD">
        <w:rPr>
          <w:rFonts w:ascii="Times New Roman" w:hAnsi="Times New Roman" w:cs="Times New Roman"/>
          <w:i/>
          <w:sz w:val="24"/>
          <w:highlight w:val="green"/>
          <w:u w:val="single"/>
        </w:rPr>
        <w:t>9</w:t>
      </w:r>
      <w:r w:rsidRPr="00E64AEE">
        <w:rPr>
          <w:rFonts w:ascii="Times New Roman" w:hAnsi="Times New Roman" w:cs="Times New Roman"/>
          <w:i/>
          <w:sz w:val="24"/>
          <w:highlight w:val="green"/>
          <w:u w:val="single"/>
        </w:rPr>
        <w:t>.</w:t>
      </w:r>
      <w:r w:rsidRPr="00E64AEE">
        <w:rPr>
          <w:rFonts w:ascii="Times New Roman" w:hAnsi="Times New Roman" w:cs="Times New Roman"/>
          <w:sz w:val="24"/>
          <w:highlight w:val="green"/>
        </w:rPr>
        <w:t xml:space="preserve"> Differences in fecal metabolite profile between WT and Nrf2-null (KO) mice. The concentrations of amino acids, bile acids, and SCFA were quantified in the fecal samples from untreated WT and KO mice </w:t>
      </w:r>
      <w:r w:rsidRPr="00E64AEE">
        <w:rPr>
          <w:rFonts w:ascii="Times New Roman" w:hAnsi="Times New Roman" w:cs="Times New Roman"/>
          <w:sz w:val="24"/>
          <w:highlight w:val="green"/>
        </w:rPr>
        <w:fldChar w:fldCharType="begin"/>
      </w:r>
      <w:r w:rsidRPr="00E64AEE">
        <w:rPr>
          <w:rFonts w:ascii="Times New Roman" w:hAnsi="Times New Roman" w:cs="Times New Roman"/>
          <w:sz w:val="24"/>
          <w:highlight w:val="green"/>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E64AEE">
        <w:rPr>
          <w:rFonts w:ascii="Times New Roman" w:hAnsi="Times New Roman" w:cs="Times New Roman"/>
          <w:sz w:val="24"/>
          <w:highlight w:val="green"/>
        </w:rPr>
        <w:fldChar w:fldCharType="separate"/>
      </w:r>
      <w:r w:rsidRPr="00E64AEE">
        <w:rPr>
          <w:rFonts w:ascii="Times New Roman" w:hAnsi="Times New Roman" w:cs="Times New Roman"/>
          <w:sz w:val="24"/>
          <w:highlight w:val="green"/>
        </w:rPr>
        <w:t>(143)</w:t>
      </w:r>
      <w:r w:rsidRPr="00E64AEE">
        <w:rPr>
          <w:rFonts w:ascii="Times New Roman" w:hAnsi="Times New Roman" w:cs="Times New Roman"/>
          <w:sz w:val="24"/>
          <w:highlight w:val="green"/>
        </w:rPr>
        <w:fldChar w:fldCharType="end"/>
      </w:r>
      <w:r w:rsidRPr="00E64AEE">
        <w:rPr>
          <w:rFonts w:ascii="Times New Roman" w:hAnsi="Times New Roman" w:cs="Times New Roman"/>
          <w:sz w:val="24"/>
          <w:highlight w:val="green"/>
        </w:rPr>
        <w:t>. (A-C) Concentrations of glutamate, phenylalanine, and proline. (D-F) Concentrations of major bile acids. (G-I) Concentrations of major SCFA.</w:t>
      </w:r>
    </w:p>
    <w:p w14:paraId="05235E83" w14:textId="77777777" w:rsidR="00E64AEE" w:rsidRPr="00E64AEE" w:rsidRDefault="00E64AEE" w:rsidP="00E64AEE">
      <w:pPr>
        <w:spacing w:line="360" w:lineRule="auto"/>
        <w:rPr>
          <w:rFonts w:ascii="Times New Roman" w:hAnsi="Times New Roman" w:cs="Times New Roman"/>
          <w:sz w:val="24"/>
        </w:rPr>
      </w:pPr>
    </w:p>
    <w:p w14:paraId="38ED760C" w14:textId="77777777" w:rsidR="00E64AEE" w:rsidRPr="00E64AEE" w:rsidRDefault="00E64AEE" w:rsidP="00E64AEE">
      <w:pPr>
        <w:spacing w:line="360" w:lineRule="auto"/>
        <w:rPr>
          <w:rFonts w:ascii="Times New Roman" w:hAnsi="Times New Roman" w:cs="Times New Roman"/>
          <w:sz w:val="24"/>
        </w:rPr>
      </w:pPr>
    </w:p>
    <w:p w14:paraId="08D67584" w14:textId="77777777" w:rsidR="00E64AEE" w:rsidRPr="00E64AEE" w:rsidRDefault="00E64AEE" w:rsidP="00E64AEE">
      <w:pPr>
        <w:spacing w:line="360" w:lineRule="auto"/>
        <w:rPr>
          <w:rFonts w:ascii="Times New Roman" w:hAnsi="Times New Roman" w:cs="Times New Roman"/>
          <w:sz w:val="24"/>
        </w:rPr>
      </w:pPr>
    </w:p>
    <w:p w14:paraId="39442B66" w14:textId="77777777" w:rsidR="009E295E" w:rsidRPr="007F3B3D" w:rsidRDefault="009E295E" w:rsidP="006B5DF1">
      <w:pPr>
        <w:spacing w:line="360" w:lineRule="auto"/>
        <w:rPr>
          <w:rFonts w:ascii="Times New Roman" w:hAnsi="Times New Roman" w:cs="Times New Roman"/>
          <w:sz w:val="24"/>
        </w:rPr>
      </w:pPr>
    </w:p>
    <w:p w14:paraId="1FA9F937" w14:textId="1D3EDF7F" w:rsidR="00E65298"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4. </w:t>
      </w:r>
      <w:r w:rsidR="00117F3B" w:rsidRPr="007F3B3D">
        <w:rPr>
          <w:rFonts w:ascii="Times New Roman" w:hAnsi="Times New Roman" w:cs="Times New Roman"/>
          <w:b/>
          <w:sz w:val="24"/>
        </w:rPr>
        <w:t>Discussion</w:t>
      </w:r>
    </w:p>
    <w:p w14:paraId="57020E79" w14:textId="21AA47A7" w:rsidR="00F50CBB" w:rsidRPr="0064193F" w:rsidRDefault="003A7CE9" w:rsidP="006B5DF1">
      <w:pPr>
        <w:spacing w:line="36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(Maslowski &amp; Mackay, 2011; Ramakrishna, 2013; Rowland et al., 2018)</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w:t>
      </w:r>
      <w:proofErr w:type="spellStart"/>
      <w:r w:rsidRPr="007F3B3D">
        <w:rPr>
          <w:rFonts w:ascii="Times New Roman" w:hAnsi="Times New Roman" w:cs="Times New Roman"/>
          <w:noProof/>
          <w:sz w:val="24"/>
        </w:rPr>
        <w:t>Geirnaert</w:t>
      </w:r>
      <w:proofErr w:type="spellEnd"/>
      <w:r w:rsidRPr="007F3B3D">
        <w:rPr>
          <w:rFonts w:ascii="Times New Roman" w:hAnsi="Times New Roman" w:cs="Times New Roman"/>
          <w:noProof/>
          <w:sz w:val="24"/>
        </w:rPr>
        <w:t xml:space="preserve"> et al., 2017)</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 </w:instrText>
      </w:r>
      <w:r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7F3B3D">
        <w:rPr>
          <w:rFonts w:ascii="Times New Roman" w:hAnsi="Times New Roman" w:cs="Times New Roman"/>
          <w:sz w:val="24"/>
        </w:rPr>
        <w:instrText xml:space="preserve"> ADDIN EN.CITE.DATA </w:instrText>
      </w:r>
      <w:r w:rsidRPr="007F3B3D">
        <w:rPr>
          <w:rFonts w:ascii="Times New Roman" w:hAnsi="Times New Roman" w:cs="Times New Roman"/>
          <w:sz w:val="24"/>
        </w:rPr>
      </w:r>
      <w:r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Pr="007F3B3D">
        <w:rPr>
          <w:rFonts w:ascii="Times New Roman" w:hAnsi="Times New Roman" w:cs="Times New Roman"/>
          <w:noProof/>
          <w:sz w:val="24"/>
        </w:rPr>
        <w:t>(LeBlanc et al., 2013)</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lastRenderedPageBreak/>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B5DF1">
      <w:pPr>
        <w:spacing w:line="360" w:lineRule="auto"/>
        <w:rPr>
          <w:rFonts w:ascii="Times New Roman" w:hAnsi="Times New Roman" w:cs="Times New Roman"/>
          <w:sz w:val="24"/>
        </w:rPr>
      </w:pPr>
    </w:p>
    <w:p w14:paraId="236AF350" w14:textId="68615E18" w:rsidR="0007684F" w:rsidRDefault="00FB764B" w:rsidP="006B5DF1">
      <w:pPr>
        <w:spacing w:line="36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16"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16"/>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also </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w:t>
      </w:r>
      <w:r w:rsidR="0007684F">
        <w:rPr>
          <w:rFonts w:ascii="Times New Roman" w:hAnsi="Times New Roman" w:cs="Times New Roman"/>
          <w:iCs/>
          <w:sz w:val="24"/>
        </w:rPr>
        <w:lastRenderedPageBreak/>
        <w:t xml:space="preserve">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B5DF1">
      <w:pPr>
        <w:spacing w:line="360" w:lineRule="auto"/>
        <w:rPr>
          <w:rFonts w:ascii="Times New Roman" w:hAnsi="Times New Roman" w:cs="Times New Roman"/>
          <w:iCs/>
          <w:sz w:val="24"/>
        </w:rPr>
      </w:pPr>
    </w:p>
    <w:p w14:paraId="39F214DE" w14:textId="1B8869E8" w:rsidR="00AE6093" w:rsidRPr="00B706EB" w:rsidRDefault="00AE6093" w:rsidP="006B5DF1">
      <w:pPr>
        <w:spacing w:line="36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proofErr w:type="gramStart"/>
      <w:r w:rsidR="00375E6A" w:rsidRPr="00B706EB">
        <w:rPr>
          <w:rFonts w:ascii="Times New Roman" w:hAnsi="Times New Roman" w:cs="Times New Roman"/>
          <w:i/>
          <w:iCs/>
          <w:sz w:val="24"/>
        </w:rPr>
        <w:t>Rikenella</w:t>
      </w:r>
      <w:proofErr w:type="spellEnd"/>
      <w:proofErr w:type="gram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3C2AB02E" w14:textId="3178CA2C" w:rsidR="00594BF5" w:rsidRDefault="00594BF5" w:rsidP="006B5DF1">
      <w:pPr>
        <w:spacing w:line="360" w:lineRule="auto"/>
        <w:rPr>
          <w:rFonts w:ascii="Times New Roman" w:hAnsi="Times New Roman" w:cs="Times New Roman"/>
          <w:iCs/>
          <w:sz w:val="24"/>
        </w:rPr>
      </w:pPr>
    </w:p>
    <w:p w14:paraId="01F0C0F2" w14:textId="454E0CF9" w:rsidR="0021490D" w:rsidRPr="0021490D" w:rsidRDefault="0021490D" w:rsidP="006B5DF1">
      <w:pPr>
        <w:spacing w:line="360" w:lineRule="auto"/>
        <w:rPr>
          <w:rFonts w:ascii="Times New Roman" w:hAnsi="Times New Roman" w:cs="Times New Roman"/>
          <w:b/>
          <w:bCs/>
          <w:iCs/>
          <w:color w:val="FF0000"/>
          <w:sz w:val="24"/>
          <w:u w:val="single"/>
        </w:rPr>
      </w:pPr>
      <w:r w:rsidRPr="0021490D">
        <w:rPr>
          <w:rFonts w:ascii="Times New Roman" w:hAnsi="Times New Roman" w:cs="Times New Roman"/>
          <w:b/>
          <w:bCs/>
          <w:iCs/>
          <w:color w:val="FF0000"/>
          <w:sz w:val="24"/>
          <w:u w:val="single"/>
        </w:rPr>
        <w:t>Add discussion on Chi Chen metabolome…</w:t>
      </w:r>
    </w:p>
    <w:p w14:paraId="5E547BBB" w14:textId="6A1B9584" w:rsidR="0021490D" w:rsidRDefault="0021490D" w:rsidP="006B5DF1">
      <w:pPr>
        <w:spacing w:line="360" w:lineRule="auto"/>
        <w:rPr>
          <w:rFonts w:ascii="Times New Roman" w:hAnsi="Times New Roman" w:cs="Times New Roman"/>
          <w:iCs/>
          <w:sz w:val="24"/>
        </w:rPr>
      </w:pPr>
    </w:p>
    <w:p w14:paraId="3F43C7F6" w14:textId="77777777" w:rsidR="0021490D" w:rsidRPr="007F3B3D" w:rsidRDefault="0021490D" w:rsidP="006B5DF1">
      <w:pPr>
        <w:spacing w:line="360" w:lineRule="auto"/>
        <w:rPr>
          <w:rFonts w:ascii="Times New Roman" w:hAnsi="Times New Roman" w:cs="Times New Roman"/>
          <w:iCs/>
          <w:sz w:val="24"/>
        </w:rPr>
      </w:pPr>
    </w:p>
    <w:p w14:paraId="28898DF4" w14:textId="26FFE23B" w:rsidR="00B00DE3" w:rsidRPr="007F3B3D" w:rsidRDefault="00076E6A" w:rsidP="006B5DF1">
      <w:pPr>
        <w:spacing w:line="36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334E86" w:rsidRPr="007F3B3D">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(Hildebrand et al., 2013)</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 </w:instrText>
      </w:r>
      <w:r w:rsidR="00663FFA">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Pr>
          <w:rFonts w:ascii="Times New Roman" w:hAnsi="Times New Roman" w:cs="Times New Roman"/>
          <w:iCs/>
          <w:sz w:val="24"/>
        </w:rPr>
        <w:instrText xml:space="preserve"> ADDIN EN.CITE.DATA </w:instrText>
      </w:r>
      <w:r w:rsidR="00663FFA">
        <w:rPr>
          <w:rFonts w:ascii="Times New Roman" w:hAnsi="Times New Roman" w:cs="Times New Roman"/>
          <w:iCs/>
          <w:sz w:val="24"/>
        </w:rPr>
      </w:r>
      <w:r w:rsidR="00663FFA">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663FFA">
        <w:rPr>
          <w:rFonts w:ascii="Times New Roman" w:hAnsi="Times New Roman" w:cs="Times New Roman"/>
          <w:iCs/>
          <w:noProof/>
          <w:sz w:val="24"/>
        </w:rPr>
        <w:t>(</w:t>
      </w:r>
      <w:proofErr w:type="spellStart"/>
      <w:r w:rsidR="00663FFA">
        <w:rPr>
          <w:rFonts w:ascii="Times New Roman" w:hAnsi="Times New Roman" w:cs="Times New Roman"/>
          <w:iCs/>
          <w:noProof/>
          <w:sz w:val="24"/>
        </w:rPr>
        <w:t>Roopchand</w:t>
      </w:r>
      <w:proofErr w:type="spellEnd"/>
      <w:r w:rsidR="00663FFA">
        <w:rPr>
          <w:rFonts w:ascii="Times New Roman" w:hAnsi="Times New Roman" w:cs="Times New Roman"/>
          <w:iCs/>
          <w:noProof/>
          <w:sz w:val="24"/>
        </w:rPr>
        <w:t xml:space="preserve"> et al., 2015; Turnbaugh et al., 2009; L. Zhang et al., 2018)</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proofErr w:type="gramStart"/>
      <w:r w:rsidR="00A9318A" w:rsidRPr="007F3B3D">
        <w:rPr>
          <w:rFonts w:ascii="Times New Roman" w:hAnsi="Times New Roman" w:cs="Times New Roman"/>
          <w:iCs/>
          <w:sz w:val="24"/>
        </w:rPr>
        <w:t>observe significantly</w:t>
      </w:r>
      <w:proofErr w:type="gramEnd"/>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w:t>
      </w:r>
      <w:r w:rsidR="009B56CC" w:rsidRPr="007F3B3D">
        <w:rPr>
          <w:rFonts w:ascii="Times New Roman" w:hAnsi="Times New Roman" w:cs="Times New Roman"/>
          <w:iCs/>
          <w:sz w:val="24"/>
        </w:rPr>
        <w:lastRenderedPageBreak/>
        <w:t>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(Lundberg, Toft, August, Hansen, &amp; Hansen, 2016)</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2B3CAB">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50C00A84"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w:t>
      </w:r>
    </w:p>
    <w:p w14:paraId="7A7CFDC1" w14:textId="2763E24F"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w:t>
      </w:r>
      <w:r w:rsidRPr="007F3B3D">
        <w:rPr>
          <w:rFonts w:ascii="Times New Roman" w:hAnsi="Times New Roman" w:cs="Times New Roman"/>
          <w:sz w:val="24"/>
          <w:szCs w:val="24"/>
        </w:rPr>
        <w:lastRenderedPageBreak/>
        <w:t>(from inside out). A. 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Bacteroidetes and Firmicutes ratio over genotype, </w:t>
      </w:r>
      <w:proofErr w:type="gramStart"/>
      <w:r>
        <w:rPr>
          <w:rFonts w:ascii="Times New Roman" w:hAnsi="Times New Roman" w:cs="Times New Roman"/>
          <w:bCs/>
          <w:sz w:val="24"/>
          <w:szCs w:val="24"/>
        </w:rPr>
        <w:t>time</w:t>
      </w:r>
      <w:proofErr w:type="gramEnd"/>
      <w:r>
        <w:rPr>
          <w:rFonts w:ascii="Times New Roman" w:hAnsi="Times New Roman" w:cs="Times New Roman"/>
          <w:bCs/>
          <w:sz w:val="24"/>
          <w:szCs w:val="24"/>
        </w:rPr>
        <w:t xml:space="preserv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77777777"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p>
    <w:p w14:paraId="17A7C4C2" w14:textId="77777777" w:rsidR="0017159E" w:rsidRPr="0017159E" w:rsidRDefault="00296FB0" w:rsidP="0017159E">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17159E" w:rsidRPr="0017159E">
        <w:t xml:space="preserve">Aizawa, E., Tsuji, H., Asahara, T., Takahashi, T., Teraishi, T., Yoshida, S., . . . Kunugi, H. (2018). Bifidobacterium and Lactobacillus Counts in the Gut Microbiota of Patients With Bipolar Disorder and Healthy Controls. </w:t>
      </w:r>
      <w:r w:rsidR="0017159E" w:rsidRPr="0017159E">
        <w:rPr>
          <w:i/>
        </w:rPr>
        <w:t>Front Psychiatry, 9</w:t>
      </w:r>
      <w:r w:rsidR="0017159E" w:rsidRPr="0017159E">
        <w:t>, 730. doi:10.3389/fpsyt.2018.00730</w:t>
      </w:r>
    </w:p>
    <w:p w14:paraId="2E35AA6A" w14:textId="77777777" w:rsidR="0017159E" w:rsidRPr="0017159E" w:rsidRDefault="0017159E" w:rsidP="0017159E">
      <w:pPr>
        <w:pStyle w:val="EndNoteBibliography"/>
        <w:ind w:left="720" w:hanging="720"/>
      </w:pPr>
      <w:r w:rsidRPr="0017159E">
        <w:t xml:space="preserve">Albert, E. J., Sommerfeld, K., Gophna, S., Marshall, J. S., &amp; Gophna, U. (2009). The gut microbiota of toll-like receptor 2-deficient mice exhibits lineage-specific modifications. </w:t>
      </w:r>
      <w:r w:rsidRPr="0017159E">
        <w:rPr>
          <w:i/>
        </w:rPr>
        <w:t>Environ Microbiol Rep, 1</w:t>
      </w:r>
      <w:r w:rsidRPr="0017159E">
        <w:t>(1), 65-70. doi:10.1111/j.1758-2229.2008.00006.x</w:t>
      </w:r>
    </w:p>
    <w:p w14:paraId="74B53266" w14:textId="77777777" w:rsidR="0017159E" w:rsidRPr="0017159E" w:rsidRDefault="0017159E" w:rsidP="0017159E">
      <w:pPr>
        <w:pStyle w:val="EndNoteBibliography"/>
        <w:ind w:left="720" w:hanging="720"/>
      </w:pPr>
      <w:r w:rsidRPr="0017159E">
        <w:t xml:space="preserve">Apprill, A., McNally, S., Parsons, R., &amp; Weber, L. (2015). Minor revision to V4 region SSU rRNA 806R gene primer greatly increases detection of SAR11 bacterioplankton. </w:t>
      </w:r>
      <w:r w:rsidRPr="0017159E">
        <w:rPr>
          <w:i/>
        </w:rPr>
        <w:t>Aquatic Microbial Ecology, 75</w:t>
      </w:r>
      <w:r w:rsidRPr="0017159E">
        <w:t>(2), 129-137. doi:10.3354/ame01753</w:t>
      </w:r>
    </w:p>
    <w:p w14:paraId="3D5E89AF" w14:textId="77777777" w:rsidR="0017159E" w:rsidRPr="0017159E" w:rsidRDefault="0017159E" w:rsidP="0017159E">
      <w:pPr>
        <w:pStyle w:val="EndNoteBibliography"/>
        <w:ind w:left="720" w:hanging="720"/>
      </w:pPr>
      <w:r w:rsidRPr="0017159E">
        <w:t xml:space="preserve">Butel, M. J. (2014). Probiotics, gut microbiota and health. </w:t>
      </w:r>
      <w:r w:rsidRPr="0017159E">
        <w:rPr>
          <w:i/>
        </w:rPr>
        <w:t>Medecine Et Maladies Infectieuses, 44</w:t>
      </w:r>
      <w:r w:rsidRPr="0017159E">
        <w:t>(1), 1-8. doi:10.1016/j.medmal.2013.10.002</w:t>
      </w:r>
    </w:p>
    <w:p w14:paraId="5EA6E1B0" w14:textId="77777777" w:rsidR="0017159E" w:rsidRPr="0017159E" w:rsidRDefault="0017159E" w:rsidP="0017159E">
      <w:pPr>
        <w:pStyle w:val="EndNoteBibliography"/>
        <w:ind w:left="720" w:hanging="720"/>
      </w:pPr>
      <w:r w:rsidRPr="0017159E">
        <w:t xml:space="preserve">Cani, P. D., Bibiloni, R., Knauf, C., Waget, A., Neyrinck, A. M., Delzenne, N. M., &amp; Burcelin, R. (2008). Changes in gut microbiota control metabolic endotoxemia-induced inflammation in high-fat diet-induced obesity and diabetes in mice. </w:t>
      </w:r>
      <w:r w:rsidRPr="0017159E">
        <w:rPr>
          <w:i/>
        </w:rPr>
        <w:t>Diabetes, 57</w:t>
      </w:r>
      <w:r w:rsidRPr="0017159E">
        <w:t>(6), 1470-1481. doi:10.2337/db07-1403</w:t>
      </w:r>
    </w:p>
    <w:p w14:paraId="3D50DCF2" w14:textId="77777777" w:rsidR="0017159E" w:rsidRPr="0017159E" w:rsidRDefault="0017159E" w:rsidP="0017159E">
      <w:pPr>
        <w:pStyle w:val="EndNoteBibliography"/>
        <w:ind w:left="720" w:hanging="720"/>
      </w:pPr>
      <w:r w:rsidRPr="0017159E">
        <w:t xml:space="preserve">Caporaso, J. G., Kuczynski, J., Stombaugh, J., Bittinger, K., Bushman, F. D., Costello, E. K., . . . Knight, R. (2010). QIIME allows analysis of high-throughput community sequencing data. </w:t>
      </w:r>
      <w:r w:rsidRPr="0017159E">
        <w:rPr>
          <w:i/>
        </w:rPr>
        <w:t>Nat Methods, 7</w:t>
      </w:r>
      <w:r w:rsidRPr="0017159E">
        <w:t>(5), 335-336. doi:10.1038/nmeth.f.303</w:t>
      </w:r>
    </w:p>
    <w:p w14:paraId="7D496B6C" w14:textId="77777777" w:rsidR="0017159E" w:rsidRPr="0017159E" w:rsidRDefault="0017159E" w:rsidP="0017159E">
      <w:pPr>
        <w:pStyle w:val="EndNoteBibliography"/>
        <w:ind w:left="720" w:hanging="720"/>
      </w:pPr>
      <w:r w:rsidRPr="0017159E">
        <w:t xml:space="preserve">Caporaso, J. G., Lauber, C. L., Walters, W. A., Berg-Lyons, D., Huntley, J., Fierer, N., . . . Knight, R. (2012). Ultra-high-throughput microbial community analysis on the Illumina HiSeq and MiSeq platforms. </w:t>
      </w:r>
      <w:r w:rsidRPr="0017159E">
        <w:rPr>
          <w:i/>
        </w:rPr>
        <w:t>Isme Journal, 6</w:t>
      </w:r>
      <w:r w:rsidRPr="0017159E">
        <w:t>(8), 1621-1624. doi:10.1038/ismej.2012.8</w:t>
      </w:r>
    </w:p>
    <w:p w14:paraId="5D1CF2B5" w14:textId="77777777" w:rsidR="0017159E" w:rsidRPr="0017159E" w:rsidRDefault="0017159E" w:rsidP="0017159E">
      <w:pPr>
        <w:pStyle w:val="EndNoteBibliography"/>
        <w:ind w:left="720" w:hanging="720"/>
      </w:pPr>
      <w:r w:rsidRPr="0017159E">
        <w:t xml:space="preserve">Caporaso, J. G., Lauber, C. L., Walters, W. A., Berg-Lyons, D., Lozupone, C. A., Turnbaugh, P. J., . . . Knight, R. (2011). Global patterns of 16S rRNA diversity at a depth of millions of sequences per sample. </w:t>
      </w:r>
      <w:r w:rsidRPr="0017159E">
        <w:rPr>
          <w:i/>
        </w:rPr>
        <w:t>Proceedings of the National Academy of Sciences of the United States of America, 108</w:t>
      </w:r>
      <w:r w:rsidRPr="0017159E">
        <w:t>, 4516-4522. doi:10.1073/pnas.1000080107</w:t>
      </w:r>
    </w:p>
    <w:p w14:paraId="7922AA59" w14:textId="77777777" w:rsidR="0017159E" w:rsidRPr="0017159E" w:rsidRDefault="0017159E" w:rsidP="0017159E">
      <w:pPr>
        <w:pStyle w:val="EndNoteBibliography"/>
        <w:ind w:left="720" w:hanging="720"/>
      </w:pPr>
      <w:r w:rsidRPr="0017159E">
        <w:t xml:space="preserve">Carmichael, W. W. (1992). Cyanobacteria secondary metabolites--the cyanotoxins. </w:t>
      </w:r>
      <w:r w:rsidRPr="0017159E">
        <w:rPr>
          <w:i/>
        </w:rPr>
        <w:t>J Appl Bacteriol, 72</w:t>
      </w:r>
      <w:r w:rsidRPr="0017159E">
        <w:t>(6), 445-459. doi:10.1111/j.1365-2672.1992.tb01858.x</w:t>
      </w:r>
    </w:p>
    <w:p w14:paraId="082B91CA" w14:textId="77777777" w:rsidR="0017159E" w:rsidRPr="0017159E" w:rsidRDefault="0017159E" w:rsidP="0017159E">
      <w:pPr>
        <w:pStyle w:val="EndNoteBibliography"/>
        <w:ind w:left="720" w:hanging="720"/>
      </w:pPr>
      <w:r w:rsidRPr="0017159E">
        <w:t xml:space="preserve">Carmichael, W. W. (1994). The toxins of cyanobacteria. </w:t>
      </w:r>
      <w:r w:rsidRPr="0017159E">
        <w:rPr>
          <w:i/>
        </w:rPr>
        <w:t>Scientific American, 270</w:t>
      </w:r>
      <w:r w:rsidRPr="0017159E">
        <w:t>(1), 78-86. doi:10.1038/scientificamerican0194-78</w:t>
      </w:r>
    </w:p>
    <w:p w14:paraId="66453BEB" w14:textId="77777777" w:rsidR="0017159E" w:rsidRPr="0017159E" w:rsidRDefault="0017159E" w:rsidP="0017159E">
      <w:pPr>
        <w:pStyle w:val="EndNoteBibliography"/>
        <w:ind w:left="720" w:hanging="720"/>
      </w:pPr>
      <w:r w:rsidRPr="0017159E">
        <w:t xml:space="preserve">Carmody, R. N., Gerber, G. K., Luevano, J. M., Gatti, D. M., Somes, L., Svenson, K. L., &amp; Turnbaugh, P. J. (2015). Diet Dominates Host Genotype in Shaping the Murine Gut Microbiota. </w:t>
      </w:r>
      <w:r w:rsidRPr="0017159E">
        <w:rPr>
          <w:i/>
        </w:rPr>
        <w:t>Cell Host &amp; Microbe, 17</w:t>
      </w:r>
      <w:r w:rsidRPr="0017159E">
        <w:t>(1), 72-84. doi:10.1016/j.chom.2014.11.010</w:t>
      </w:r>
    </w:p>
    <w:p w14:paraId="36B3EECD" w14:textId="77777777" w:rsidR="0017159E" w:rsidRPr="0017159E" w:rsidRDefault="0017159E" w:rsidP="0017159E">
      <w:pPr>
        <w:pStyle w:val="EndNoteBibliography"/>
        <w:ind w:left="720" w:hanging="720"/>
      </w:pPr>
      <w:r w:rsidRPr="0017159E">
        <w:t xml:space="preserve">Cheung, K. L., Khor, T. O., Huang, M. T., &amp; Kong, A. N. (2010). Differential in vivo mechanism of chemoprevention of tumor formation in azoxymethane/dextran sodium sulfate mice by PEITC and DBM. </w:t>
      </w:r>
      <w:r w:rsidRPr="0017159E">
        <w:rPr>
          <w:i/>
        </w:rPr>
        <w:t>Carcinogenesis, 31</w:t>
      </w:r>
      <w:r w:rsidRPr="0017159E">
        <w:t>(5), 880-885. doi:10.1093/carcin/bgp285</w:t>
      </w:r>
    </w:p>
    <w:p w14:paraId="4B449160" w14:textId="77777777" w:rsidR="0017159E" w:rsidRPr="0017159E" w:rsidRDefault="0017159E" w:rsidP="0017159E">
      <w:pPr>
        <w:pStyle w:val="EndNoteBibliography"/>
        <w:ind w:left="720" w:hanging="720"/>
      </w:pPr>
      <w:r w:rsidRPr="0017159E">
        <w:t xml:space="preserve">Cheung, K. L., Khor, T. O., Yu, S., &amp; Kong, A. N. (2008). PEITC induces G1 cell cycle arrest on HT-29 cells through the activation of p38 MAPK signaling pathway. </w:t>
      </w:r>
      <w:r w:rsidRPr="0017159E">
        <w:rPr>
          <w:i/>
        </w:rPr>
        <w:t>AAPS J, 10</w:t>
      </w:r>
      <w:r w:rsidRPr="0017159E">
        <w:t>(2), 277-281. doi:10.1208/s12248-008-9032-9</w:t>
      </w:r>
    </w:p>
    <w:p w14:paraId="7EB2F9FE" w14:textId="77777777" w:rsidR="0017159E" w:rsidRPr="0017159E" w:rsidRDefault="0017159E" w:rsidP="0017159E">
      <w:pPr>
        <w:pStyle w:val="EndNoteBibliography"/>
        <w:ind w:left="720" w:hanging="720"/>
      </w:pPr>
      <w:r w:rsidRPr="0017159E">
        <w:t xml:space="preserve">Chua, H. H., Chou, H. C., Tung, Y. L., Chiang, B. L., Liao, C. C., Liu, H. H., &amp; Ni, Y. H. (2018). Intestinal Dysbiosis Featuring Abundance of Ruminococcus gnavus Associates With Allergic Diseases in Infants. </w:t>
      </w:r>
      <w:r w:rsidRPr="0017159E">
        <w:rPr>
          <w:i/>
        </w:rPr>
        <w:t>Gastroenterology, 154</w:t>
      </w:r>
      <w:r w:rsidRPr="0017159E">
        <w:t>(1), 154-167. doi:10.1053/j.gastro.2017.09.006</w:t>
      </w:r>
    </w:p>
    <w:p w14:paraId="0E0565D0" w14:textId="77777777" w:rsidR="0017159E" w:rsidRPr="0017159E" w:rsidRDefault="0017159E" w:rsidP="0017159E">
      <w:pPr>
        <w:pStyle w:val="EndNoteBibliography"/>
        <w:ind w:left="720" w:hanging="720"/>
      </w:pPr>
      <w:r w:rsidRPr="0017159E">
        <w:t xml:space="preserve">Couturier-Maillard, A., Secher, T., Rehman, A., Normand, S., De Arcangelis, A., Haesler, R., . . . Chamaillard, M. (2013). NOD2-mediated dysbiosis predisposes mice to transmissible colitis and colorectal cancer. </w:t>
      </w:r>
      <w:r w:rsidRPr="0017159E">
        <w:rPr>
          <w:i/>
        </w:rPr>
        <w:t>J Clin Invest, 123</w:t>
      </w:r>
      <w:r w:rsidRPr="0017159E">
        <w:t>(2), 700-711. doi:10.1172/JCI62236</w:t>
      </w:r>
    </w:p>
    <w:p w14:paraId="5692198B" w14:textId="77777777" w:rsidR="0017159E" w:rsidRPr="0017159E" w:rsidRDefault="0017159E" w:rsidP="0017159E">
      <w:pPr>
        <w:pStyle w:val="EndNoteBibliography"/>
        <w:ind w:left="720" w:hanging="720"/>
      </w:pPr>
      <w:r w:rsidRPr="0017159E">
        <w:t xml:space="preserve">Cryan, J. F., &amp; Dinan, T. G. (2012). Mind-altering microorganisms: the impact of the gut microbiota on brain and behaviour. </w:t>
      </w:r>
      <w:r w:rsidRPr="0017159E">
        <w:rPr>
          <w:i/>
        </w:rPr>
        <w:t>Nature Reviews Neuroscience, 13</w:t>
      </w:r>
      <w:r w:rsidRPr="0017159E">
        <w:t>(10), 701-712. doi:10.1038/nrn3346</w:t>
      </w:r>
    </w:p>
    <w:p w14:paraId="73274E2B" w14:textId="77777777" w:rsidR="0017159E" w:rsidRPr="0017159E" w:rsidRDefault="0017159E" w:rsidP="0017159E">
      <w:pPr>
        <w:pStyle w:val="EndNoteBibliography"/>
        <w:ind w:left="720" w:hanging="720"/>
      </w:pPr>
      <w:r w:rsidRPr="0017159E">
        <w:t xml:space="preserve">Daniel, H., Gholami, A. M., Berry, D., Desmarchelier, C., Hahne, H., Loh, G., . . . Clavel, T. </w:t>
      </w:r>
      <w:r w:rsidRPr="0017159E">
        <w:lastRenderedPageBreak/>
        <w:t xml:space="preserve">(2014). High-fat diet alters gut microbiota physiology in mice. </w:t>
      </w:r>
      <w:r w:rsidRPr="0017159E">
        <w:rPr>
          <w:i/>
        </w:rPr>
        <w:t>Isme Journal, 8</w:t>
      </w:r>
      <w:r w:rsidRPr="0017159E">
        <w:t>(2), 295-308. doi:10.1038/ismej.2013.155</w:t>
      </w:r>
    </w:p>
    <w:p w14:paraId="37916C39" w14:textId="77777777" w:rsidR="0017159E" w:rsidRPr="0017159E" w:rsidRDefault="0017159E" w:rsidP="0017159E">
      <w:pPr>
        <w:pStyle w:val="EndNoteBibliography"/>
        <w:ind w:left="720" w:hanging="720"/>
      </w:pPr>
      <w:r w:rsidRPr="0017159E">
        <w:t xml:space="preserve">Desbonnet, L., Garrett, L., Clarke, G., Kiely, B., Cryan, J. F., &amp; Dinan, T. G. (2010). Effects of the Probiotic Bifidobacterium Infantis in the Maternal Separation Model of Depression. </w:t>
      </w:r>
      <w:r w:rsidRPr="0017159E">
        <w:rPr>
          <w:i/>
        </w:rPr>
        <w:t>Neuroscience, 170</w:t>
      </w:r>
      <w:r w:rsidRPr="0017159E">
        <w:t>(4), 1179-1188. doi:10.1016/j.neuroscience.2010.08.005</w:t>
      </w:r>
    </w:p>
    <w:p w14:paraId="329D589A" w14:textId="77777777" w:rsidR="0017159E" w:rsidRPr="0017159E" w:rsidRDefault="0017159E" w:rsidP="0017159E">
      <w:pPr>
        <w:pStyle w:val="EndNoteBibliography"/>
        <w:ind w:left="720" w:hanging="720"/>
      </w:pPr>
      <w:r w:rsidRPr="0017159E">
        <w:t xml:space="preserve">Dethlefsen, L., McFall-Ngai, M., &amp; Relman, D. A. (2007). An ecological and evolutionary perspective on human-microbe mutualism and disease. </w:t>
      </w:r>
      <w:r w:rsidRPr="0017159E">
        <w:rPr>
          <w:i/>
        </w:rPr>
        <w:t>Nature, 449</w:t>
      </w:r>
      <w:r w:rsidRPr="0017159E">
        <w:t>(7164), 811-818. doi:10.1038/nature06245</w:t>
      </w:r>
    </w:p>
    <w:p w14:paraId="7BD6B8B1" w14:textId="77777777" w:rsidR="0017159E" w:rsidRPr="0017159E" w:rsidRDefault="0017159E" w:rsidP="0017159E">
      <w:pPr>
        <w:pStyle w:val="EndNoteBibliography"/>
        <w:ind w:left="720" w:hanging="720"/>
      </w:pPr>
      <w:r w:rsidRPr="0017159E">
        <w:t xml:space="preserve">Eom, T., Kim, Y. S., Choi, C. H., Sadowsky, M. J., &amp; Unno, T. (2018). Current understanding of microbiota- and dietary-therapies for treating inflammatory bowel disease. </w:t>
      </w:r>
      <w:r w:rsidRPr="0017159E">
        <w:rPr>
          <w:i/>
        </w:rPr>
        <w:t>Journal of Microbiology, 56</w:t>
      </w:r>
      <w:r w:rsidRPr="0017159E">
        <w:t>(3), 189-198. doi:10.1007/s12275-018-8049-8</w:t>
      </w:r>
    </w:p>
    <w:p w14:paraId="1481E422" w14:textId="77777777" w:rsidR="0017159E" w:rsidRPr="0017159E" w:rsidRDefault="0017159E" w:rsidP="0017159E">
      <w:pPr>
        <w:pStyle w:val="EndNoteBibliography"/>
        <w:ind w:left="720" w:hanging="720"/>
      </w:pPr>
      <w:r w:rsidRPr="0017159E">
        <w:t xml:space="preserve">Flint, H. J., Bayer, E. A., Rincon, M. T., Lamed, R., &amp; White, B. A. (2008). Polysaccharide utilization by gut bacteria: potential for new insights from genomic analysis. </w:t>
      </w:r>
      <w:r w:rsidRPr="0017159E">
        <w:rPr>
          <w:i/>
        </w:rPr>
        <w:t>Nat Rev Microbiol, 6</w:t>
      </w:r>
      <w:r w:rsidRPr="0017159E">
        <w:t>(2), 121-131. doi:10.1038/nrmicro1817</w:t>
      </w:r>
    </w:p>
    <w:p w14:paraId="307FB4E7" w14:textId="77777777" w:rsidR="0017159E" w:rsidRPr="0017159E" w:rsidRDefault="0017159E" w:rsidP="0017159E">
      <w:pPr>
        <w:pStyle w:val="EndNoteBibliography"/>
        <w:ind w:left="720" w:hanging="720"/>
      </w:pPr>
      <w:r w:rsidRPr="0017159E">
        <w:t xml:space="preserve">Frank, D. N., &amp; Pace, N. R. (2008). Gastrointestinal microbiology enters the metagenomics era. </w:t>
      </w:r>
      <w:r w:rsidRPr="0017159E">
        <w:rPr>
          <w:i/>
        </w:rPr>
        <w:t>Curr Opin Gastroenterol, 24</w:t>
      </w:r>
      <w:r w:rsidRPr="0017159E">
        <w:t>(1), 4-10. doi:10.1097/MOG.0b013e3282f2b0e8</w:t>
      </w:r>
    </w:p>
    <w:p w14:paraId="515447CF" w14:textId="77777777" w:rsidR="0017159E" w:rsidRPr="0017159E" w:rsidRDefault="0017159E" w:rsidP="0017159E">
      <w:pPr>
        <w:pStyle w:val="EndNoteBibliography"/>
        <w:ind w:left="720" w:hanging="720"/>
      </w:pPr>
      <w:r w:rsidRPr="0017159E">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17159E">
        <w:rPr>
          <w:i/>
        </w:rPr>
        <w:t>Scientific Reports, 7</w:t>
      </w:r>
      <w:r w:rsidRPr="0017159E">
        <w:t>. doi:ARTN 11450</w:t>
      </w:r>
    </w:p>
    <w:p w14:paraId="09A393D3" w14:textId="77777777" w:rsidR="0017159E" w:rsidRPr="0017159E" w:rsidRDefault="0017159E" w:rsidP="0017159E">
      <w:pPr>
        <w:pStyle w:val="EndNoteBibliography"/>
        <w:ind w:left="720" w:hanging="720"/>
      </w:pPr>
      <w:r w:rsidRPr="0017159E">
        <w:t>10.1038/s41598-017-11734-8</w:t>
      </w:r>
    </w:p>
    <w:p w14:paraId="22C8C963" w14:textId="77777777" w:rsidR="0017159E" w:rsidRPr="0017159E" w:rsidRDefault="0017159E" w:rsidP="0017159E">
      <w:pPr>
        <w:pStyle w:val="EndNoteBibliography"/>
        <w:ind w:left="720" w:hanging="720"/>
      </w:pPr>
      <w:r w:rsidRPr="0017159E">
        <w:t xml:space="preserve">Hall, A. B., Yassour, M., Sauk, J., Garner, A., Jiang, X., Arthur, T., . . . Huttenhower, C. (2017). A novel Ruminococcus gnavus clade enriched in inflammatory bowel disease patients. </w:t>
      </w:r>
      <w:r w:rsidRPr="0017159E">
        <w:rPr>
          <w:i/>
        </w:rPr>
        <w:t>Genome Med, 9</w:t>
      </w:r>
      <w:r w:rsidRPr="0017159E">
        <w:t>(1), 103. doi:10.1186/s13073-017-0490-5</w:t>
      </w:r>
    </w:p>
    <w:p w14:paraId="0207828A" w14:textId="77777777" w:rsidR="0017159E" w:rsidRPr="0017159E" w:rsidRDefault="0017159E" w:rsidP="0017159E">
      <w:pPr>
        <w:pStyle w:val="EndNoteBibliography"/>
        <w:ind w:left="720" w:hanging="720"/>
      </w:pPr>
      <w:r w:rsidRPr="0017159E">
        <w:t xml:space="preserve">Henke, M. T., Kenny, D. J., Cassilly, C. D., Vlamakis, H., Xavier, R. J., &amp; Clardy, J. (2019). Ruminococcus gnavus, a member of the human gut microbiome associated with Crohn's disease, produces an inflammatory polysaccharide. </w:t>
      </w:r>
      <w:r w:rsidRPr="0017159E">
        <w:rPr>
          <w:i/>
        </w:rPr>
        <w:t>Proc Natl Acad Sci U S A, 116</w:t>
      </w:r>
      <w:r w:rsidRPr="0017159E">
        <w:t>(26), 12672-12677. doi:10.1073/pnas.1904099116</w:t>
      </w:r>
    </w:p>
    <w:p w14:paraId="397E39FE" w14:textId="77777777" w:rsidR="0017159E" w:rsidRPr="0017159E" w:rsidRDefault="0017159E" w:rsidP="0017159E">
      <w:pPr>
        <w:pStyle w:val="EndNoteBibliography"/>
        <w:ind w:left="720" w:hanging="720"/>
      </w:pPr>
      <w:r w:rsidRPr="0017159E">
        <w:t xml:space="preserve">Hildebrand, F., Nguyen, T. L., Brinkman, B., Yunta, R. G., Cauwe, B., Vandenabeele, P., . . . Raes, J. (2013). Inflammation-associated enterotypes, host genotype, cage and inter-individual effects drive gut microbiota variation in common laboratory mice. </w:t>
      </w:r>
      <w:r w:rsidRPr="0017159E">
        <w:rPr>
          <w:i/>
        </w:rPr>
        <w:t>Genome Biol, 14</w:t>
      </w:r>
      <w:r w:rsidRPr="0017159E">
        <w:t>(1), R4. doi:10.1186/gb-2013-14-1-r4</w:t>
      </w:r>
    </w:p>
    <w:p w14:paraId="160CF078" w14:textId="77777777" w:rsidR="0017159E" w:rsidRPr="0017159E" w:rsidRDefault="0017159E" w:rsidP="0017159E">
      <w:pPr>
        <w:pStyle w:val="EndNoteBibliography"/>
        <w:ind w:left="720" w:hanging="720"/>
      </w:pPr>
      <w:r w:rsidRPr="0017159E">
        <w:t xml:space="preserve">Huang, Y., Li, W., Su, Z. Y., &amp; Kong, A. N. (2015). The complexity of the Nrf2 pathway: beyond the antioxidant response. </w:t>
      </w:r>
      <w:r w:rsidRPr="0017159E">
        <w:rPr>
          <w:i/>
        </w:rPr>
        <w:t>J Nutr Biochem, 26</w:t>
      </w:r>
      <w:r w:rsidRPr="0017159E">
        <w:t>(12), 1401-1413. doi:10.1016/j.jnutbio.2015.08.001</w:t>
      </w:r>
    </w:p>
    <w:p w14:paraId="3539AF1E" w14:textId="77777777" w:rsidR="0017159E" w:rsidRPr="0017159E" w:rsidRDefault="0017159E" w:rsidP="0017159E">
      <w:pPr>
        <w:pStyle w:val="EndNoteBibliography"/>
        <w:ind w:left="720" w:hanging="720"/>
      </w:pPr>
      <w:r w:rsidRPr="0017159E">
        <w:t xml:space="preserve">Johnson, E. L., Heaver, S. L., Walters, W. A., &amp; Ley, R. E. (2017). Microbiome and metabolic disease: revisiting the bacterial phylum Bacteroidetes. </w:t>
      </w:r>
      <w:r w:rsidRPr="0017159E">
        <w:rPr>
          <w:i/>
        </w:rPr>
        <w:t>J Mol Med (Berl), 95</w:t>
      </w:r>
      <w:r w:rsidRPr="0017159E">
        <w:t>(1), 1-8. doi:10.1007/s00109-016-1492-2</w:t>
      </w:r>
    </w:p>
    <w:p w14:paraId="1F80D992" w14:textId="77777777" w:rsidR="0017159E" w:rsidRPr="0017159E" w:rsidRDefault="0017159E" w:rsidP="0017159E">
      <w:pPr>
        <w:pStyle w:val="EndNoteBibliography"/>
        <w:ind w:left="720" w:hanging="720"/>
      </w:pPr>
      <w:r w:rsidRPr="0017159E">
        <w:t xml:space="preserve">Khor, T. O., Cheung, W. K., Prawan, A., Reddy, B. S., &amp; Kong, A. N. (2008). Chemoprevention of familial adenomatous polyposis in Apc(Min/+) mice by phenethyl isothiocyanate (PEITC). </w:t>
      </w:r>
      <w:r w:rsidRPr="0017159E">
        <w:rPr>
          <w:i/>
        </w:rPr>
        <w:t>Mol Carcinog, 47</w:t>
      </w:r>
      <w:r w:rsidRPr="0017159E">
        <w:t>(5), 321-325. doi:10.1002/mc.20390</w:t>
      </w:r>
    </w:p>
    <w:p w14:paraId="60630C72" w14:textId="77777777" w:rsidR="0017159E" w:rsidRPr="0017159E" w:rsidRDefault="0017159E" w:rsidP="0017159E">
      <w:pPr>
        <w:pStyle w:val="EndNoteBibliography"/>
        <w:ind w:left="720" w:hanging="720"/>
      </w:pPr>
      <w:r w:rsidRPr="0017159E">
        <w:t xml:space="preserve">Kim, K. A., Gu, W., Lee, I. A., Joh, E. H., &amp; Kim, D. H. (2012). High fat diet-induced gut microbiota exacerbates inflammation and obesity in mice via the TLR4 signaling pathway. </w:t>
      </w:r>
      <w:r w:rsidRPr="0017159E">
        <w:rPr>
          <w:i/>
        </w:rPr>
        <w:t>PLoS One, 7</w:t>
      </w:r>
      <w:r w:rsidRPr="0017159E">
        <w:t>(10), e47713. doi:10.1371/journal.pone.0047713</w:t>
      </w:r>
    </w:p>
    <w:p w14:paraId="130AFBE9" w14:textId="77777777" w:rsidR="0017159E" w:rsidRPr="0017159E" w:rsidRDefault="0017159E" w:rsidP="0017159E">
      <w:pPr>
        <w:pStyle w:val="EndNoteBibliography"/>
        <w:ind w:left="720" w:hanging="720"/>
      </w:pPr>
      <w:r w:rsidRPr="0017159E">
        <w:t xml:space="preserve">Koliada, A., Syzenko, G., Moseiko, V., Budovska, L., Puchkov, K., Perederiy, V., . . . Vaiserman, A. (2017). Association between body mass index and Firmicutes/Bacteroidetes ratio in an adult Ukrainian population. </w:t>
      </w:r>
      <w:r w:rsidRPr="0017159E">
        <w:rPr>
          <w:i/>
        </w:rPr>
        <w:t>BMC Microbiol, 17</w:t>
      </w:r>
      <w:r w:rsidRPr="0017159E">
        <w:t>(1), 120. doi:10.1186/s12866-017-1027-1</w:t>
      </w:r>
    </w:p>
    <w:p w14:paraId="617DA765" w14:textId="77777777" w:rsidR="0017159E" w:rsidRPr="0017159E" w:rsidRDefault="0017159E" w:rsidP="0017159E">
      <w:pPr>
        <w:pStyle w:val="EndNoteBibliography"/>
        <w:ind w:left="720" w:hanging="720"/>
      </w:pPr>
      <w:r w:rsidRPr="0017159E">
        <w:t xml:space="preserve">Kovacs, A., Ben-Jacob, N., Tayem, H., Halperin, E., Iraqi, F. A., &amp; Gophna, U. (2011). Genotype Is a Stronger Determinant than Sex of the Mouse Gut Microbiota. </w:t>
      </w:r>
      <w:r w:rsidRPr="0017159E">
        <w:rPr>
          <w:i/>
        </w:rPr>
        <w:t>Microbial Ecology, 61</w:t>
      </w:r>
      <w:r w:rsidRPr="0017159E">
        <w:t>(2), 423-428. doi:10.1007/s00248-010-9787-2</w:t>
      </w:r>
    </w:p>
    <w:p w14:paraId="3728C45C" w14:textId="77777777" w:rsidR="0017159E" w:rsidRPr="0017159E" w:rsidRDefault="0017159E" w:rsidP="0017159E">
      <w:pPr>
        <w:pStyle w:val="EndNoteBibliography"/>
        <w:ind w:left="720" w:hanging="720"/>
      </w:pPr>
      <w:r w:rsidRPr="0017159E">
        <w:lastRenderedPageBreak/>
        <w:t xml:space="preserve">La Reau, A. J., &amp; Suen, G. (2018). The Ruminococci: key symbionts of the gut ecosystem. </w:t>
      </w:r>
      <w:r w:rsidRPr="0017159E">
        <w:rPr>
          <w:i/>
        </w:rPr>
        <w:t>J Microbiol, 56</w:t>
      </w:r>
      <w:r w:rsidRPr="0017159E">
        <w:t>(3), 199-208. doi:10.1007/s12275-018-8024-4</w:t>
      </w:r>
    </w:p>
    <w:p w14:paraId="27DE26E0" w14:textId="77777777" w:rsidR="0017159E" w:rsidRPr="0017159E" w:rsidRDefault="0017159E" w:rsidP="0017159E">
      <w:pPr>
        <w:pStyle w:val="EndNoteBibliography"/>
        <w:ind w:left="720" w:hanging="720"/>
      </w:pPr>
      <w:r w:rsidRPr="0017159E">
        <w:t xml:space="preserve">LeBlanc, J. G., Milani, C., de Giori, G. S., Sesma, F., van Sinderen, D., &amp; Ventura, M. (2013). Bacteria as vitamin suppliers to their host: a gut microbiota perspective. </w:t>
      </w:r>
      <w:r w:rsidRPr="0017159E">
        <w:rPr>
          <w:i/>
        </w:rPr>
        <w:t>Current Opinion in Biotechnology, 24</w:t>
      </w:r>
      <w:r w:rsidRPr="0017159E">
        <w:t>(2), 160-168. doi:10.1016/j.copbio.2012.08.005</w:t>
      </w:r>
    </w:p>
    <w:p w14:paraId="446ECBF5" w14:textId="77777777" w:rsidR="0017159E" w:rsidRPr="0017159E" w:rsidRDefault="0017159E" w:rsidP="0017159E">
      <w:pPr>
        <w:pStyle w:val="EndNoteBibliography"/>
        <w:ind w:left="720" w:hanging="720"/>
      </w:pPr>
      <w:r w:rsidRPr="0017159E">
        <w:t xml:space="preserve">Leschine, S. B. (1995). Cellulose degradation in anaerobic environments. </w:t>
      </w:r>
      <w:r w:rsidRPr="0017159E">
        <w:rPr>
          <w:i/>
        </w:rPr>
        <w:t>Annu Rev Microbiol, 49</w:t>
      </w:r>
      <w:r w:rsidRPr="0017159E">
        <w:t>, 399-426. doi:10.1146/annurev.mi.49.100195.002151</w:t>
      </w:r>
    </w:p>
    <w:p w14:paraId="52F50871" w14:textId="77777777" w:rsidR="0017159E" w:rsidRPr="0017159E" w:rsidRDefault="0017159E" w:rsidP="0017159E">
      <w:pPr>
        <w:pStyle w:val="EndNoteBibliography"/>
        <w:ind w:left="720" w:hanging="720"/>
      </w:pPr>
      <w:r w:rsidRPr="0017159E">
        <w:t xml:space="preserve">Ley, R. E., Hamady, M., Lozupone, C., Turnbaugh, P. J., Ramey, R. R., Bircher, J. S., . . . Gordon, J. I. (2008). Evolution of mammals and their gut microbes. </w:t>
      </w:r>
      <w:r w:rsidRPr="0017159E">
        <w:rPr>
          <w:i/>
        </w:rPr>
        <w:t>Science, 320</w:t>
      </w:r>
      <w:r w:rsidRPr="0017159E">
        <w:t>(5883), 1647-1651. doi:10.1126/science.1155725</w:t>
      </w:r>
    </w:p>
    <w:p w14:paraId="2DF5E7EA" w14:textId="77777777" w:rsidR="0017159E" w:rsidRPr="0017159E" w:rsidRDefault="0017159E" w:rsidP="0017159E">
      <w:pPr>
        <w:pStyle w:val="EndNoteBibliography"/>
        <w:ind w:left="720" w:hanging="720"/>
      </w:pPr>
      <w:r w:rsidRPr="0017159E">
        <w:t xml:space="preserve">Ley, R. E., Peterson, D. A., &amp; Gordon, J. I. (2006). Ecological and evolutionary forces shaping microbial diversity in the human intestine. </w:t>
      </w:r>
      <w:r w:rsidRPr="0017159E">
        <w:rPr>
          <w:i/>
        </w:rPr>
        <w:t>Cell, 124</w:t>
      </w:r>
      <w:r w:rsidRPr="0017159E">
        <w:t>(4), 837-848. doi:10.1016/j.cell.2006.02.017</w:t>
      </w:r>
    </w:p>
    <w:p w14:paraId="7726B046" w14:textId="77777777" w:rsidR="0017159E" w:rsidRPr="0017159E" w:rsidRDefault="0017159E" w:rsidP="0017159E">
      <w:pPr>
        <w:pStyle w:val="EndNoteBibliography"/>
        <w:ind w:left="720" w:hanging="720"/>
      </w:pPr>
      <w:r w:rsidRPr="0017159E">
        <w:t xml:space="preserve">Lin, W., Wu, R. T., Wu, T. Y., Khor, T. O., Wang, H., &amp; Kong, A. N. (2008). Sulforaphane suppressed LPS-induced inflammation in mouse peritoneal macrophages through Nrf2 dependent pathway. </w:t>
      </w:r>
      <w:r w:rsidRPr="0017159E">
        <w:rPr>
          <w:i/>
        </w:rPr>
        <w:t>Biochemical Pharmacology, 76</w:t>
      </w:r>
      <w:r w:rsidRPr="0017159E">
        <w:t>(8), 967-973. doi:10.1016/j.bcp.2008.07.036</w:t>
      </w:r>
    </w:p>
    <w:p w14:paraId="07E590EC" w14:textId="77777777" w:rsidR="0017159E" w:rsidRPr="0017159E" w:rsidRDefault="0017159E" w:rsidP="0017159E">
      <w:pPr>
        <w:pStyle w:val="EndNoteBibliography"/>
        <w:ind w:left="720" w:hanging="720"/>
      </w:pPr>
      <w:r w:rsidRPr="0017159E">
        <w:t xml:space="preserve">Liu, Y., &amp; Dey, M. (2017). Dietary Phenethyl Isothiocyanate Protects Mice from Colitis Associated Colon Cancer. </w:t>
      </w:r>
      <w:r w:rsidRPr="0017159E">
        <w:rPr>
          <w:i/>
        </w:rPr>
        <w:t>Int J Mol Sci, 18</w:t>
      </w:r>
      <w:r w:rsidRPr="0017159E">
        <w:t>(9). doi:10.3390/ijms18091908</w:t>
      </w:r>
    </w:p>
    <w:p w14:paraId="7F1CD7CF" w14:textId="77777777" w:rsidR="0017159E" w:rsidRPr="0017159E" w:rsidRDefault="0017159E" w:rsidP="0017159E">
      <w:pPr>
        <w:pStyle w:val="EndNoteBibliography"/>
        <w:ind w:left="720" w:hanging="720"/>
      </w:pPr>
      <w:r w:rsidRPr="0017159E">
        <w:t xml:space="preserve">Lundberg, R., Toft, M. F., August, B., Hansen, A. K., &amp; Hansen, C. H. (2016). Antibiotic-treated versus germ-free rodents for microbiota transplantation studies. </w:t>
      </w:r>
      <w:r w:rsidRPr="0017159E">
        <w:rPr>
          <w:i/>
        </w:rPr>
        <w:t>Gut Microbes, 7</w:t>
      </w:r>
      <w:r w:rsidRPr="0017159E">
        <w:t>(1), 68-74. doi:10.1080/19490976.2015.1127463</w:t>
      </w:r>
    </w:p>
    <w:p w14:paraId="494F9B19" w14:textId="77777777" w:rsidR="0017159E" w:rsidRPr="0017159E" w:rsidRDefault="0017159E" w:rsidP="0017159E">
      <w:pPr>
        <w:pStyle w:val="EndNoteBibliography"/>
        <w:ind w:left="720" w:hanging="720"/>
      </w:pPr>
      <w:r w:rsidRPr="0017159E">
        <w:t xml:space="preserve">Lyra, A., Krogius-Kurikka, L., Nikkila, J., Malinen, E., Kajander, K., Kurikka, K., . . . Palva, A. (2010). Effect of a multispecies probiotic supplement on quantity of irritable bowel syndrome-related intestinal microbial phylotypes. </w:t>
      </w:r>
      <w:r w:rsidRPr="0017159E">
        <w:rPr>
          <w:i/>
        </w:rPr>
        <w:t>BMC Gastroenterol, 10</w:t>
      </w:r>
      <w:r w:rsidRPr="0017159E">
        <w:t>, 110. doi:10.1186/1471-230X-10-110</w:t>
      </w:r>
    </w:p>
    <w:p w14:paraId="093B6134" w14:textId="77777777" w:rsidR="0017159E" w:rsidRPr="0017159E" w:rsidRDefault="0017159E" w:rsidP="0017159E">
      <w:pPr>
        <w:pStyle w:val="EndNoteBibliography"/>
        <w:ind w:left="720" w:hanging="720"/>
      </w:pPr>
      <w:r w:rsidRPr="0017159E">
        <w:t xml:space="preserve">Mariat, D., Firmesse, O., Levenez, F., Guimaraes, V., Sokol, H., Dore, J., . . . Furet, J. P. (2009). The Firmicutes/Bacteroidetes ratio of the human microbiota changes with age. </w:t>
      </w:r>
      <w:r w:rsidRPr="0017159E">
        <w:rPr>
          <w:i/>
        </w:rPr>
        <w:t>BMC Microbiol, 9</w:t>
      </w:r>
      <w:r w:rsidRPr="0017159E">
        <w:t>, 123. doi:10.1186/1471-2180-9-123</w:t>
      </w:r>
    </w:p>
    <w:p w14:paraId="3A343AC8" w14:textId="77777777" w:rsidR="0017159E" w:rsidRPr="0017159E" w:rsidRDefault="0017159E" w:rsidP="0017159E">
      <w:pPr>
        <w:pStyle w:val="EndNoteBibliography"/>
        <w:ind w:left="720" w:hanging="720"/>
      </w:pPr>
      <w:r w:rsidRPr="0017159E">
        <w:t xml:space="preserve">Martinez, I., Lattimer, J. M., Hubach, K. L., Case, J. A., Yang, J. Y., Weber, C. G., . . . Walter, J. (2013). Gut microbiome composition is linked to whole grain-induced immunological improvements. </w:t>
      </w:r>
      <w:r w:rsidRPr="0017159E">
        <w:rPr>
          <w:i/>
        </w:rPr>
        <w:t>Isme Journal, 7</w:t>
      </w:r>
      <w:r w:rsidRPr="0017159E">
        <w:t>(2), 269-280. doi:10.1038/ismej.2012.104</w:t>
      </w:r>
    </w:p>
    <w:p w14:paraId="5B99BA39" w14:textId="77777777" w:rsidR="0017159E" w:rsidRPr="0017159E" w:rsidRDefault="0017159E" w:rsidP="0017159E">
      <w:pPr>
        <w:pStyle w:val="EndNoteBibliography"/>
        <w:ind w:left="720" w:hanging="720"/>
      </w:pPr>
      <w:r w:rsidRPr="0017159E">
        <w:t xml:space="preserve">Maslowski, K. M., &amp; Mackay, C. R. (2011). Diet, gut microbiota and immune responses. </w:t>
      </w:r>
      <w:r w:rsidRPr="0017159E">
        <w:rPr>
          <w:i/>
        </w:rPr>
        <w:t>Nature Immunology, 12</w:t>
      </w:r>
      <w:r w:rsidRPr="0017159E">
        <w:t>(1), 5-9. doi:10.1038/ni0111-5</w:t>
      </w:r>
    </w:p>
    <w:p w14:paraId="2EB3FC2C" w14:textId="77777777" w:rsidR="0017159E" w:rsidRPr="0017159E" w:rsidRDefault="0017159E" w:rsidP="0017159E">
      <w:pPr>
        <w:pStyle w:val="EndNoteBibliography"/>
        <w:ind w:left="720" w:hanging="720"/>
      </w:pPr>
      <w:r w:rsidRPr="0017159E">
        <w:t xml:space="preserve">McKernan, D. P., Fitzgerald, P., Dinan, T. G., &amp; Cryan, J. F. (2010). The probiotic Bifidobacterium infantis 35624 displays visceral antinociceptive effects in the rat. </w:t>
      </w:r>
      <w:r w:rsidRPr="0017159E">
        <w:rPr>
          <w:i/>
        </w:rPr>
        <w:t>Neurogastroenterology and Motility, 22</w:t>
      </w:r>
      <w:r w:rsidRPr="0017159E">
        <w:t>(9), 1029-+. doi:10.1111/j.1365-2982.2010.01520.x</w:t>
      </w:r>
    </w:p>
    <w:p w14:paraId="07F0FBAA" w14:textId="77777777" w:rsidR="0017159E" w:rsidRPr="0017159E" w:rsidRDefault="0017159E" w:rsidP="0017159E">
      <w:pPr>
        <w:pStyle w:val="EndNoteBibliography"/>
        <w:ind w:left="720" w:hanging="720"/>
      </w:pPr>
      <w:r w:rsidRPr="0017159E">
        <w:t xml:space="preserve">Minich, J. J., Humphrey, G., Benitez, R. A. S., Sanders, J., Swofford, A., Allen, E. E., &amp; Knight, R. (2018). High-Throughput Miniaturized 16S rRNA Amplicon Library Preparation Reduces Costs while Preserving Microbiome Integrity. </w:t>
      </w:r>
      <w:r w:rsidRPr="0017159E">
        <w:rPr>
          <w:i/>
        </w:rPr>
        <w:t>Msystems, 3</w:t>
      </w:r>
      <w:r w:rsidRPr="0017159E">
        <w:t>(6). doi:ARTN e00166-18</w:t>
      </w:r>
    </w:p>
    <w:p w14:paraId="102B78AF" w14:textId="77777777" w:rsidR="0017159E" w:rsidRPr="0017159E" w:rsidRDefault="0017159E" w:rsidP="0017159E">
      <w:pPr>
        <w:pStyle w:val="EndNoteBibliography"/>
        <w:ind w:left="720" w:hanging="720"/>
      </w:pPr>
      <w:r w:rsidRPr="0017159E">
        <w:t>10.1128/mSystem.00166-18</w:t>
      </w:r>
    </w:p>
    <w:p w14:paraId="6FA10E04" w14:textId="77777777" w:rsidR="0017159E" w:rsidRPr="0017159E" w:rsidRDefault="0017159E" w:rsidP="0017159E">
      <w:pPr>
        <w:pStyle w:val="EndNoteBibliography"/>
        <w:ind w:left="720" w:hanging="720"/>
      </w:pPr>
      <w:r w:rsidRPr="0017159E">
        <w:t xml:space="preserve">Mitsuishi, Y., Motohashi, H., &amp; Yamamoto, M. (2012). The Keap1-Nrf2 system in cancers: stress response and anabolic metabolism. </w:t>
      </w:r>
      <w:r w:rsidRPr="0017159E">
        <w:rPr>
          <w:i/>
        </w:rPr>
        <w:t>Front Oncol, 2</w:t>
      </w:r>
      <w:r w:rsidRPr="0017159E">
        <w:t>, 200. doi:10.3389/fonc.2012.00200</w:t>
      </w:r>
    </w:p>
    <w:p w14:paraId="0E2246D9" w14:textId="77777777" w:rsidR="0017159E" w:rsidRPr="0017159E" w:rsidRDefault="0017159E" w:rsidP="0017159E">
      <w:pPr>
        <w:pStyle w:val="EndNoteBibliography"/>
        <w:ind w:left="720" w:hanging="720"/>
      </w:pPr>
      <w:r w:rsidRPr="0017159E">
        <w:t xml:space="preserve">Osburn, W. O., &amp; Kensler, T. W. (2008). Nrf2 signaling: an adaptive response pathway for protection against environmental toxic insults. </w:t>
      </w:r>
      <w:r w:rsidRPr="0017159E">
        <w:rPr>
          <w:i/>
        </w:rPr>
        <w:t>Mutat Res, 659</w:t>
      </w:r>
      <w:r w:rsidRPr="0017159E">
        <w:t>(1-2), 31-39. doi:10.1016/j.mrrev.2007.11.006</w:t>
      </w:r>
    </w:p>
    <w:p w14:paraId="03372E0A" w14:textId="77777777" w:rsidR="0017159E" w:rsidRPr="0017159E" w:rsidRDefault="0017159E" w:rsidP="0017159E">
      <w:pPr>
        <w:pStyle w:val="EndNoteBibliography"/>
        <w:ind w:left="720" w:hanging="720"/>
      </w:pPr>
      <w:r w:rsidRPr="0017159E">
        <w:t xml:space="preserve">Parada, A. E., Needham, D. M., &amp; Fuhrman, J. A. (2016). Every base matters: assessing small subunit rRNA primers for marine microbiomes with mock communities, time series and global field samples. </w:t>
      </w:r>
      <w:r w:rsidRPr="0017159E">
        <w:rPr>
          <w:i/>
        </w:rPr>
        <w:t>Environmental Microbiology, 18</w:t>
      </w:r>
      <w:r w:rsidRPr="0017159E">
        <w:t>(5), 1403-1414. doi:10.1111/1462-</w:t>
      </w:r>
      <w:r w:rsidRPr="0017159E">
        <w:lastRenderedPageBreak/>
        <w:t>2920.13023</w:t>
      </w:r>
    </w:p>
    <w:p w14:paraId="38624C6F" w14:textId="77777777" w:rsidR="0017159E" w:rsidRPr="0017159E" w:rsidRDefault="0017159E" w:rsidP="0017159E">
      <w:pPr>
        <w:pStyle w:val="EndNoteBibliography"/>
        <w:ind w:left="720" w:hanging="720"/>
      </w:pPr>
      <w:r w:rsidRPr="0017159E">
        <w:t xml:space="preserve">Qin, J., Li, R., Raes, J., Arumugam, M., Burgdorf, K. S., Manichanh, C., . . . Wang, J. (2010). A human gut microbial gene catalogue established by metagenomic sequencing. </w:t>
      </w:r>
      <w:r w:rsidRPr="0017159E">
        <w:rPr>
          <w:i/>
        </w:rPr>
        <w:t>Nature, 464</w:t>
      </w:r>
      <w:r w:rsidRPr="0017159E">
        <w:t>(7285), 59-65. doi:10.1038/nature08821</w:t>
      </w:r>
    </w:p>
    <w:p w14:paraId="5ED447F0" w14:textId="77777777" w:rsidR="0017159E" w:rsidRPr="0017159E" w:rsidRDefault="0017159E" w:rsidP="0017159E">
      <w:pPr>
        <w:pStyle w:val="EndNoteBibliography"/>
        <w:ind w:left="720" w:hanging="720"/>
      </w:pPr>
      <w:r w:rsidRPr="0017159E">
        <w:t xml:space="preserve">Quince, C., Lanzen, A., Davenport, R. J., &amp; Turnbaugh, P. J. (2011). Removing Noise From Pyrosequenced Amplicons. </w:t>
      </w:r>
      <w:r w:rsidRPr="0017159E">
        <w:rPr>
          <w:i/>
        </w:rPr>
        <w:t>Bmc Bioinformatics, 12</w:t>
      </w:r>
      <w:r w:rsidRPr="0017159E">
        <w:t>. doi:Artn 38</w:t>
      </w:r>
    </w:p>
    <w:p w14:paraId="6561769D" w14:textId="77777777" w:rsidR="0017159E" w:rsidRPr="0017159E" w:rsidRDefault="0017159E" w:rsidP="0017159E">
      <w:pPr>
        <w:pStyle w:val="EndNoteBibliography"/>
        <w:ind w:left="720" w:hanging="720"/>
      </w:pPr>
      <w:r w:rsidRPr="0017159E">
        <w:t>10.1186/1471-2105-12-38</w:t>
      </w:r>
    </w:p>
    <w:p w14:paraId="7603C0A3" w14:textId="77777777" w:rsidR="0017159E" w:rsidRPr="0017159E" w:rsidRDefault="0017159E" w:rsidP="0017159E">
      <w:pPr>
        <w:pStyle w:val="EndNoteBibliography"/>
        <w:ind w:left="720" w:hanging="720"/>
      </w:pPr>
      <w:r w:rsidRPr="0017159E">
        <w:t xml:space="preserve">Rainey, F. A., &amp; Janssen, P. H. (1995). Phylogenetic analysis by 16S ribosomal DNA sequence comparison reveals two unrelated groups of species within the genus Ruminococcus. </w:t>
      </w:r>
      <w:r w:rsidRPr="0017159E">
        <w:rPr>
          <w:i/>
        </w:rPr>
        <w:t>FEMS Microbiol Lett, 129</w:t>
      </w:r>
      <w:r w:rsidRPr="0017159E">
        <w:t>(1), 69-73. doi:10.1016/0378-1097(95)00138-U</w:t>
      </w:r>
    </w:p>
    <w:p w14:paraId="48C0324C" w14:textId="77777777" w:rsidR="0017159E" w:rsidRPr="0017159E" w:rsidRDefault="0017159E" w:rsidP="0017159E">
      <w:pPr>
        <w:pStyle w:val="EndNoteBibliography"/>
        <w:ind w:left="720" w:hanging="720"/>
      </w:pPr>
      <w:r w:rsidRPr="0017159E">
        <w:t xml:space="preserve">Ramakrishna, B. S. (2013). Role of the gut microbiota in human nutrition and metabolism. </w:t>
      </w:r>
      <w:r w:rsidRPr="0017159E">
        <w:rPr>
          <w:i/>
        </w:rPr>
        <w:t>Journal of Gastroenterology and Hepatology, 28</w:t>
      </w:r>
      <w:r w:rsidRPr="0017159E">
        <w:t>, 9-17. doi:10.1111/jgh.12294</w:t>
      </w:r>
    </w:p>
    <w:p w14:paraId="3DE90C85" w14:textId="77777777" w:rsidR="0017159E" w:rsidRPr="0017159E" w:rsidRDefault="0017159E" w:rsidP="0017159E">
      <w:pPr>
        <w:pStyle w:val="EndNoteBibliography"/>
        <w:ind w:left="720" w:hanging="720"/>
      </w:pPr>
      <w:r w:rsidRPr="0017159E">
        <w:t xml:space="preserve">Roopchand, D. E., Carmody, R. N., Kuhn, P., Moskal, K., Rojas-Silva, P., Turnbaugh, P. J., &amp; Raskin, I. (2015). Dietary Polyphenols Promote Growth of the Gut Bacterium Akkermansia muciniphila and Attenuate High-Fat Diet-Induced Metabolic Syndrome. </w:t>
      </w:r>
      <w:r w:rsidRPr="0017159E">
        <w:rPr>
          <w:i/>
        </w:rPr>
        <w:t>Diabetes, 64</w:t>
      </w:r>
      <w:r w:rsidRPr="0017159E">
        <w:t>(8), 2847-2858. doi:10.2337/db14-1916</w:t>
      </w:r>
    </w:p>
    <w:p w14:paraId="0D24A7F6" w14:textId="77777777" w:rsidR="0017159E" w:rsidRPr="0017159E" w:rsidRDefault="0017159E" w:rsidP="0017159E">
      <w:pPr>
        <w:pStyle w:val="EndNoteBibliography"/>
        <w:ind w:left="720" w:hanging="720"/>
      </w:pPr>
      <w:r w:rsidRPr="0017159E">
        <w:t xml:space="preserve">Rowland, I., Gibson, G., Heinken, A., Scott, K., Swann, J., Thiele, I., &amp; Tuohy, K. (2018). Gut microbiota functions: metabolism of nutrients and other food components. </w:t>
      </w:r>
      <w:r w:rsidRPr="0017159E">
        <w:rPr>
          <w:i/>
        </w:rPr>
        <w:t>European Journal of Nutrition, 57</w:t>
      </w:r>
      <w:r w:rsidRPr="0017159E">
        <w:t>(1), 1-24. doi:10.1007/s00394-017-1445-8</w:t>
      </w:r>
    </w:p>
    <w:p w14:paraId="6EB90AC7" w14:textId="77777777" w:rsidR="0017159E" w:rsidRPr="0017159E" w:rsidRDefault="0017159E" w:rsidP="0017159E">
      <w:pPr>
        <w:pStyle w:val="EndNoteBibliography"/>
        <w:ind w:left="720" w:hanging="720"/>
      </w:pPr>
      <w:r w:rsidRPr="0017159E">
        <w:t xml:space="preserve">Schmidt, C. (2015). Mental health: thinking from the gut. </w:t>
      </w:r>
      <w:r w:rsidRPr="0017159E">
        <w:rPr>
          <w:i/>
        </w:rPr>
        <w:t>Nature, 518</w:t>
      </w:r>
      <w:r w:rsidRPr="0017159E">
        <w:t>(7540), S12-15. doi:10.1038/518S13a</w:t>
      </w:r>
    </w:p>
    <w:p w14:paraId="541AF99D" w14:textId="77777777" w:rsidR="0017159E" w:rsidRPr="0017159E" w:rsidRDefault="0017159E" w:rsidP="0017159E">
      <w:pPr>
        <w:pStyle w:val="EndNoteBibliography"/>
        <w:ind w:left="720" w:hanging="720"/>
      </w:pPr>
      <w:r w:rsidRPr="0017159E">
        <w:t xml:space="preserve">Sekirov, I., Russell, S. L., Antunes, L. C. M., &amp; Finlay, B. B. (2010). Gut Microbiota in Health and Disease. </w:t>
      </w:r>
      <w:r w:rsidRPr="0017159E">
        <w:rPr>
          <w:i/>
        </w:rPr>
        <w:t>Physiological Reviews, 90</w:t>
      </w:r>
      <w:r w:rsidRPr="0017159E">
        <w:t>(3), 859-904. doi:10.1152/physrev.00045.2009</w:t>
      </w:r>
    </w:p>
    <w:p w14:paraId="5437E1B1" w14:textId="77777777" w:rsidR="0017159E" w:rsidRPr="0017159E" w:rsidRDefault="0017159E" w:rsidP="0017159E">
      <w:pPr>
        <w:pStyle w:val="EndNoteBibliography"/>
        <w:ind w:left="720" w:hanging="720"/>
      </w:pPr>
      <w:r w:rsidRPr="0017159E">
        <w:t xml:space="preserve">Shen, G., Xu, C., Hu, R., Jain, M. R., Gopalkrishnan, A., Nair, S., . . . Kong, A. N. (2006). Modulation of nuclear factor E2-related factor 2-mediated gene expression in mice liver and small intestine by cancer chemopreventive agent curcumin. </w:t>
      </w:r>
      <w:r w:rsidRPr="0017159E">
        <w:rPr>
          <w:i/>
        </w:rPr>
        <w:t>Mol Cancer Ther, 5</w:t>
      </w:r>
      <w:r w:rsidRPr="0017159E">
        <w:t>(1), 39-51. doi:10.1158/1535-7163.MCT-05-0293</w:t>
      </w:r>
    </w:p>
    <w:p w14:paraId="148DB25C" w14:textId="77777777" w:rsidR="0017159E" w:rsidRPr="0017159E" w:rsidRDefault="0017159E" w:rsidP="0017159E">
      <w:pPr>
        <w:pStyle w:val="EndNoteBibliography"/>
        <w:ind w:left="720" w:hanging="720"/>
      </w:pPr>
      <w:r w:rsidRPr="0017159E">
        <w:t xml:space="preserve">Shim, J. O. (2013). Gut microbiota in inflammatory bowel disease. </w:t>
      </w:r>
      <w:r w:rsidRPr="0017159E">
        <w:rPr>
          <w:i/>
        </w:rPr>
        <w:t>Pediatr Gastroenterol Hepatol Nutr, 16</w:t>
      </w:r>
      <w:r w:rsidRPr="0017159E">
        <w:t>(1), 17-21. doi:10.5223/pghn.2013.16.1.17</w:t>
      </w:r>
    </w:p>
    <w:p w14:paraId="0D6D4980" w14:textId="77777777" w:rsidR="0017159E" w:rsidRPr="0017159E" w:rsidRDefault="0017159E" w:rsidP="0017159E">
      <w:pPr>
        <w:pStyle w:val="EndNoteBibliography"/>
        <w:ind w:left="720" w:hanging="720"/>
      </w:pPr>
      <w:r w:rsidRPr="0017159E">
        <w:t xml:space="preserve">Taguchi, K., &amp; Yamamoto, M. (2017). The KEAP1-NRF2 System in Cancer. </w:t>
      </w:r>
      <w:r w:rsidRPr="0017159E">
        <w:rPr>
          <w:i/>
        </w:rPr>
        <w:t>Front Oncol, 7</w:t>
      </w:r>
      <w:r w:rsidRPr="0017159E">
        <w:t>, 85. doi:10.3389/fonc.2017.00085</w:t>
      </w:r>
    </w:p>
    <w:p w14:paraId="07FD722B" w14:textId="77777777" w:rsidR="0017159E" w:rsidRPr="0017159E" w:rsidRDefault="0017159E" w:rsidP="0017159E">
      <w:pPr>
        <w:pStyle w:val="EndNoteBibliography"/>
        <w:ind w:left="720" w:hanging="720"/>
      </w:pPr>
      <w:r w:rsidRPr="0017159E">
        <w:t xml:space="preserve">Tillisch, K., Labus, J. S., Ebrat, B., Stains, J., Naliboff, B. D., Guyonnet, D., . . . Mayer, E. A. (2012). Modulation of the Brain-Gut Axis After 4-Week Intervention With a Probiotic Fermented Dairy Product. </w:t>
      </w:r>
      <w:r w:rsidRPr="0017159E">
        <w:rPr>
          <w:i/>
        </w:rPr>
        <w:t>Gastroenterology, 142</w:t>
      </w:r>
      <w:r w:rsidRPr="0017159E">
        <w:t xml:space="preserve">(5), S115-S115. </w:t>
      </w:r>
    </w:p>
    <w:p w14:paraId="174C9C77" w14:textId="77777777" w:rsidR="0017159E" w:rsidRPr="0017159E" w:rsidRDefault="0017159E" w:rsidP="0017159E">
      <w:pPr>
        <w:pStyle w:val="EndNoteBibliography"/>
        <w:ind w:left="720" w:hanging="720"/>
      </w:pPr>
      <w:r w:rsidRPr="0017159E">
        <w:t xml:space="preserve">Turnbaugh, P. J., Ridaura, V. K., Faith, J. J., Rey, F. E., Knight, R., &amp; Gordon, J. I. (2009). The effect of diet on the human gut microbiome: a metagenomic analysis in humanized gnotobiotic mice. </w:t>
      </w:r>
      <w:r w:rsidRPr="0017159E">
        <w:rPr>
          <w:i/>
        </w:rPr>
        <w:t>Sci Transl Med, 1</w:t>
      </w:r>
      <w:r w:rsidRPr="0017159E">
        <w:t>(6), 6ra14. doi:10.1126/scitranslmed.3000322</w:t>
      </w:r>
    </w:p>
    <w:p w14:paraId="259AEAB7" w14:textId="77777777" w:rsidR="0017159E" w:rsidRPr="0017159E" w:rsidRDefault="0017159E" w:rsidP="0017159E">
      <w:pPr>
        <w:pStyle w:val="EndNoteBibliography"/>
        <w:ind w:left="720" w:hanging="720"/>
      </w:pPr>
      <w:r w:rsidRPr="0017159E">
        <w:t xml:space="preserve">Ussar, S., Griffin, N. W., Bezy, O., Fujisaka, S., Vienberg, S., Softic, S., . . . Kahn, C. R. (2015). Interactions between Gut Microbiota, Host Genetics and Diet Modulate the Predisposition to Obesity and Metabolic Syndrome. </w:t>
      </w:r>
      <w:r w:rsidRPr="0017159E">
        <w:rPr>
          <w:i/>
        </w:rPr>
        <w:t>Cell Metabolism, 22</w:t>
      </w:r>
      <w:r w:rsidRPr="0017159E">
        <w:t>(3), 516-530. doi:10.1016/j.cmet.2015.07.007</w:t>
      </w:r>
    </w:p>
    <w:p w14:paraId="0563F7CB" w14:textId="77777777" w:rsidR="0017159E" w:rsidRPr="0017159E" w:rsidRDefault="0017159E" w:rsidP="0017159E">
      <w:pPr>
        <w:pStyle w:val="EndNoteBibliography"/>
        <w:ind w:left="720" w:hanging="720"/>
      </w:pPr>
      <w:r w:rsidRPr="0017159E">
        <w:t xml:space="preserve">Walters, W., Hyde, E. R., Berg-Lyons, D., Ackermann, G., Humphrey, G., Parada, A., . . . Knight, R. (2016). Improved Bacterial 16S rRNA Gene (V4 and V4-5) and Fungal Internal Transcribed Spacer Marker Gene Primers for Microbial Community Surveys. </w:t>
      </w:r>
      <w:r w:rsidRPr="0017159E">
        <w:rPr>
          <w:i/>
        </w:rPr>
        <w:t>Msystems, 1</w:t>
      </w:r>
      <w:r w:rsidRPr="0017159E">
        <w:t>(1). doi:UNSP e00009</w:t>
      </w:r>
    </w:p>
    <w:p w14:paraId="319C151B" w14:textId="77777777" w:rsidR="0017159E" w:rsidRPr="0017159E" w:rsidRDefault="0017159E" w:rsidP="0017159E">
      <w:pPr>
        <w:pStyle w:val="EndNoteBibliography"/>
        <w:ind w:left="720" w:hanging="720"/>
      </w:pPr>
      <w:r w:rsidRPr="0017159E">
        <w:t>10.1128/mSystems.00009-15</w:t>
      </w:r>
    </w:p>
    <w:p w14:paraId="73FCA70B" w14:textId="77777777" w:rsidR="0017159E" w:rsidRPr="0017159E" w:rsidRDefault="0017159E" w:rsidP="0017159E">
      <w:pPr>
        <w:pStyle w:val="EndNoteBibliography"/>
        <w:ind w:left="720" w:hanging="720"/>
      </w:pPr>
      <w:r w:rsidRPr="0017159E">
        <w:t xml:space="preserve">Yilmaz, P., Parfrey, L. W., Yarza, P., Gerken, J., Pruesse, E., Quast, C., . . . Glockner, F. O. (2014). The SILVA and "All-species Living Tree Project (LTP)" taxonomic frameworks. </w:t>
      </w:r>
      <w:r w:rsidRPr="0017159E">
        <w:rPr>
          <w:i/>
        </w:rPr>
        <w:t>Nucleic Acids Research, 42</w:t>
      </w:r>
      <w:r w:rsidRPr="0017159E">
        <w:t>(D1), D643-D648. doi:10.1093/nar/gkt1209</w:t>
      </w:r>
    </w:p>
    <w:p w14:paraId="4B399FEE" w14:textId="77777777" w:rsidR="0017159E" w:rsidRPr="0017159E" w:rsidRDefault="0017159E" w:rsidP="0017159E">
      <w:pPr>
        <w:pStyle w:val="EndNoteBibliography"/>
        <w:ind w:left="720" w:hanging="720"/>
      </w:pPr>
      <w:r w:rsidRPr="0017159E">
        <w:t xml:space="preserve">Zhang, D. D. (2006). Mechanistic studies of the Nrf2-Keap1 signaling pathway. </w:t>
      </w:r>
      <w:r w:rsidRPr="0017159E">
        <w:rPr>
          <w:i/>
        </w:rPr>
        <w:t>Drug Metab Rev, 38</w:t>
      </w:r>
      <w:r w:rsidRPr="0017159E">
        <w:t>(4), 769-789. doi:10.1080/03602530600971974</w:t>
      </w:r>
    </w:p>
    <w:p w14:paraId="00FC6195" w14:textId="77777777" w:rsidR="0017159E" w:rsidRPr="0017159E" w:rsidRDefault="0017159E" w:rsidP="0017159E">
      <w:pPr>
        <w:pStyle w:val="EndNoteBibliography"/>
        <w:ind w:left="720" w:hanging="720"/>
      </w:pPr>
      <w:r w:rsidRPr="0017159E">
        <w:lastRenderedPageBreak/>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17159E">
        <w:rPr>
          <w:i/>
        </w:rPr>
        <w:t>J Nutr Biochem, 56</w:t>
      </w:r>
      <w:r w:rsidRPr="0017159E">
        <w:t>, 142-151. doi:10.1016/j.jnutbio.2018.02.009</w:t>
      </w:r>
    </w:p>
    <w:p w14:paraId="31B3422F" w14:textId="6E1759F9"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argsyan, Davit [JRDUS]" w:date="2020-04-28T09:56:00Z" w:initials="SD[">
    <w:p w14:paraId="0BEB0CB5" w14:textId="72D08275" w:rsidR="003F060C" w:rsidRDefault="003F060C">
      <w:pPr>
        <w:pStyle w:val="CommentText"/>
      </w:pPr>
      <w:r>
        <w:rPr>
          <w:rStyle w:val="CommentReference"/>
        </w:rPr>
        <w:annotationRef/>
      </w:r>
      <w:r>
        <w:t>I added a line of code to get these numbers in the HTML report.</w:t>
      </w:r>
    </w:p>
  </w:comment>
  <w:comment w:id="5" w:author="Sargsyan, Davit [JRDUS]" w:date="2020-04-28T11:18:00Z" w:initials="SD[">
    <w:p w14:paraId="3E343777" w14:textId="6E79B81A" w:rsidR="003F060C" w:rsidRDefault="003F060C">
      <w:pPr>
        <w:pStyle w:val="CommentText"/>
      </w:pPr>
      <w:r>
        <w:rPr>
          <w:rStyle w:val="CommentReference"/>
        </w:rPr>
        <w:annotationRef/>
      </w:r>
      <w:r>
        <w:t xml:space="preserve">Is this Dr. Gao’s results? </w:t>
      </w:r>
    </w:p>
  </w:comment>
  <w:comment w:id="6" w:author="Sargsyan, Davit [JRDUS]" w:date="2020-04-29T17:13:00Z" w:initials="SD[">
    <w:p w14:paraId="6BB1AEF4" w14:textId="09E74C40" w:rsidR="003F060C" w:rsidRDefault="003F060C">
      <w:pPr>
        <w:pStyle w:val="CommentText"/>
      </w:pPr>
      <w:r>
        <w:rPr>
          <w:rStyle w:val="CommentReference"/>
        </w:rPr>
        <w:annotationRef/>
      </w:r>
      <w:r>
        <w:t>Maybe we should discuss symbiotic microbes rather than environmental microorganisms? E.g. how humans have gut microbiome from early childhood and it normally persists over lifetime. I don’t think we need to talk about skin here.</w:t>
      </w:r>
    </w:p>
  </w:comment>
  <w:comment w:id="7" w:author="Sargsyan, Davit [JRDUS]" w:date="2020-06-28T09:00:00Z" w:initials="SD[">
    <w:p w14:paraId="22899941" w14:textId="1E507C2D" w:rsidR="003F060C" w:rsidRDefault="003F060C">
      <w:pPr>
        <w:pStyle w:val="CommentText"/>
      </w:pPr>
      <w:r>
        <w:rPr>
          <w:rStyle w:val="CommentReference"/>
        </w:rPr>
        <w:annotationRef/>
      </w:r>
      <w:r>
        <w:t>Where should this citation go? At the end of next sentence? What about the gnotobiotic mouse section – is that from the same study?</w:t>
      </w:r>
    </w:p>
  </w:comment>
  <w:comment w:id="9" w:author="Sargsyan, Davit [JRDUS]" w:date="2020-04-30T23:02:00Z" w:initials="SD[">
    <w:p w14:paraId="5728033A" w14:textId="69AB7528" w:rsidR="003F060C" w:rsidRDefault="003F060C">
      <w:pPr>
        <w:pStyle w:val="CommentText"/>
      </w:pPr>
      <w:r>
        <w:rPr>
          <w:rStyle w:val="CommentReference"/>
        </w:rPr>
        <w:annotationRef/>
      </w:r>
      <w:r>
        <w:t xml:space="preserve">Are these 2 different 97% thresholds? </w:t>
      </w:r>
    </w:p>
  </w:comment>
  <w:comment w:id="8" w:author="Sargsyan, Davit [JRDUS]" w:date="2020-06-28T09:15:00Z" w:initials="SD[">
    <w:p w14:paraId="32DDCFCE" w14:textId="16A2A82F" w:rsidR="003F060C" w:rsidRDefault="003F060C">
      <w:pPr>
        <w:pStyle w:val="CommentText"/>
      </w:pPr>
      <w:r>
        <w:rPr>
          <w:rStyle w:val="CommentReference"/>
        </w:rPr>
        <w:annotationRef/>
      </w:r>
      <w:r>
        <w:t>Dr Gao to confirm</w:t>
      </w:r>
    </w:p>
  </w:comment>
  <w:comment w:id="10" w:author="Sargsyan, Davit [JRDUS]" w:date="2020-06-29T10:45:00Z" w:initials="SD[">
    <w:p w14:paraId="260239BF" w14:textId="481A3A8D" w:rsidR="003F060C" w:rsidRDefault="003F060C">
      <w:pPr>
        <w:pStyle w:val="CommentText"/>
      </w:pPr>
      <w:r>
        <w:rPr>
          <w:rStyle w:val="CommentReference"/>
        </w:rPr>
        <w:annotationRef/>
      </w:r>
      <w:r>
        <w:t xml:space="preserve">Reference: </w:t>
      </w:r>
      <w:hyperlink r:id="rId1" w:history="1">
        <w:r>
          <w:rPr>
            <w:rStyle w:val="Hyperlink"/>
          </w:rPr>
          <w:t>https://benjjneb.github.io/dada2/tutorial.html</w:t>
        </w:r>
      </w:hyperlink>
    </w:p>
  </w:comment>
  <w:comment w:id="11" w:author="Sargsyan, Davit [JRDUS]" w:date="2020-06-29T10:45:00Z" w:initials="SD[">
    <w:p w14:paraId="314507AB" w14:textId="3C434E8C" w:rsidR="003F060C" w:rsidRDefault="003F060C">
      <w:pPr>
        <w:pStyle w:val="CommentText"/>
      </w:pPr>
      <w:r>
        <w:rPr>
          <w:rStyle w:val="CommentReference"/>
        </w:rPr>
        <w:annotationRef/>
      </w:r>
      <w:r>
        <w:t xml:space="preserve">Reference: </w:t>
      </w:r>
      <w:hyperlink r:id="rId2" w:history="1">
        <w:r>
          <w:rPr>
            <w:rStyle w:val="Hyperlink"/>
          </w:rPr>
          <w:t>https://www.arb-silva.de/</w:t>
        </w:r>
      </w:hyperlink>
    </w:p>
  </w:comment>
  <w:comment w:id="13" w:author="Sargsyan, Davit [JRDUS]" w:date="2021-03-16T02:01:00Z" w:initials="SD[">
    <w:p w14:paraId="7195E66F" w14:textId="6A8EE8F5" w:rsidR="003F060C" w:rsidRDefault="003F060C">
      <w:pPr>
        <w:pStyle w:val="CommentText"/>
      </w:pPr>
      <w:r>
        <w:rPr>
          <w:rStyle w:val="CommentReference"/>
        </w:rPr>
        <w:annotationRef/>
      </w:r>
      <w:r>
        <w:rPr>
          <w:rFonts w:ascii="Times New Roman" w:hAnsi="Times New Roman" w:cs="Times New Roman"/>
          <w:bCs/>
          <w:sz w:val="24"/>
        </w:rPr>
        <w:t>r ASV?</w:t>
      </w:r>
    </w:p>
  </w:comment>
  <w:comment w:id="14" w:author="Sargsyan, Davit [JRDUS]" w:date="2021-03-16T02:02:00Z" w:initials="SD[">
    <w:p w14:paraId="02D84C3F" w14:textId="4A1FFC4A" w:rsidR="003F060C" w:rsidRDefault="003F060C">
      <w:pPr>
        <w:pStyle w:val="CommentText"/>
      </w:pPr>
      <w:r>
        <w:rPr>
          <w:rStyle w:val="CommentReference"/>
        </w:rPr>
        <w:annotationRef/>
      </w:r>
      <w:r>
        <w:rPr>
          <w:rFonts w:ascii="Times New Roman" w:hAnsi="Times New Roman" w:cs="Times New Roman"/>
          <w:bCs/>
          <w:sz w:val="24"/>
        </w:rPr>
        <w:t>r ASV?</w:t>
      </w:r>
    </w:p>
  </w:comment>
  <w:comment w:id="12" w:author="Sargsyan, Davit [JRDUS]" w:date="2020-06-29T11:09:00Z" w:initials="SD[">
    <w:p w14:paraId="78465C36" w14:textId="2EEC03C6" w:rsidR="003F060C" w:rsidRDefault="003F060C">
      <w:pPr>
        <w:pStyle w:val="CommentText"/>
      </w:pPr>
      <w:r>
        <w:rPr>
          <w:rStyle w:val="CommentReference"/>
        </w:rPr>
        <w:annotationRef/>
      </w:r>
      <w:r>
        <w:t>Do we need a formula in the appendix?</w:t>
      </w:r>
    </w:p>
  </w:comment>
  <w:comment w:id="15" w:author="Sargsyan, Davit [JRDUS]" w:date="2020-06-29T15:20:00Z" w:initials="SD[">
    <w:p w14:paraId="5FA8AF09" w14:textId="35594A7B" w:rsidR="003F060C" w:rsidRDefault="003F060C">
      <w:pPr>
        <w:pStyle w:val="CommentText"/>
      </w:pPr>
      <w:r>
        <w:rPr>
          <w:rStyle w:val="CommentReference"/>
        </w:rPr>
        <w:annotationRef/>
      </w:r>
      <w:r>
        <w:t>NEW. I need to add these analysis based on some work I did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B0CB5" w15:done="0"/>
  <w15:commentEx w15:paraId="3E343777" w15:done="0"/>
  <w15:commentEx w15:paraId="6BB1AEF4" w15:done="0"/>
  <w15:commentEx w15:paraId="22899941" w15:done="0"/>
  <w15:commentEx w15:paraId="5728033A" w15:done="0"/>
  <w15:commentEx w15:paraId="32DDCFCE" w15:done="0"/>
  <w15:commentEx w15:paraId="260239BF" w15:done="0"/>
  <w15:commentEx w15:paraId="314507AB" w15:done="0"/>
  <w15:commentEx w15:paraId="7195E66F" w15:done="0"/>
  <w15:commentEx w15:paraId="02D84C3F" w15:done="0"/>
  <w15:commentEx w15:paraId="78465C36" w15:done="0"/>
  <w15:commentEx w15:paraId="5FA8A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900E" w16cex:dateUtc="2021-03-16T06:01:00Z"/>
  <w16cex:commentExtensible w16cex:durableId="23FA9021" w16cex:dateUtc="2021-03-16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B0CB5" w16cid:durableId="22527C61"/>
  <w16cid:commentId w16cid:paraId="3E343777" w16cid:durableId="22528FA3"/>
  <w16cid:commentId w16cid:paraId="6BB1AEF4" w16cid:durableId="22543444"/>
  <w16cid:commentId w16cid:paraId="22899941" w16cid:durableId="22A2DA9D"/>
  <w16cid:commentId w16cid:paraId="5728033A" w16cid:durableId="2255D78C"/>
  <w16cid:commentId w16cid:paraId="32DDCFCE" w16cid:durableId="22A2DE38"/>
  <w16cid:commentId w16cid:paraId="260239BF" w16cid:durableId="22A444BD"/>
  <w16cid:commentId w16cid:paraId="314507AB" w16cid:durableId="22A444DE"/>
  <w16cid:commentId w16cid:paraId="7195E66F" w16cid:durableId="23FA900E"/>
  <w16cid:commentId w16cid:paraId="02D84C3F" w16cid:durableId="23FA9021"/>
  <w16cid:commentId w16cid:paraId="78465C36" w16cid:durableId="22A44A6A"/>
  <w16cid:commentId w16cid:paraId="5FA8AF09" w16cid:durableId="22A48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 Chen">
    <w15:presenceInfo w15:providerId="AD" w15:userId="S-1-5-21-1317685450-932939914-1801392649-75846"/>
  </w15:person>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7D9D"/>
    <w:rsid w:val="00004CEB"/>
    <w:rsid w:val="00007230"/>
    <w:rsid w:val="00010C59"/>
    <w:rsid w:val="00010EED"/>
    <w:rsid w:val="00016585"/>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90839"/>
    <w:rsid w:val="000915FE"/>
    <w:rsid w:val="00093EEF"/>
    <w:rsid w:val="00097E22"/>
    <w:rsid w:val="000A02C9"/>
    <w:rsid w:val="000A1439"/>
    <w:rsid w:val="000A35C9"/>
    <w:rsid w:val="000A5660"/>
    <w:rsid w:val="000B2009"/>
    <w:rsid w:val="000B4702"/>
    <w:rsid w:val="000B62F6"/>
    <w:rsid w:val="000B74ED"/>
    <w:rsid w:val="000B76D3"/>
    <w:rsid w:val="000C51CB"/>
    <w:rsid w:val="000C6F0A"/>
    <w:rsid w:val="000C76CC"/>
    <w:rsid w:val="000C7992"/>
    <w:rsid w:val="000D535A"/>
    <w:rsid w:val="000D68C2"/>
    <w:rsid w:val="000D7854"/>
    <w:rsid w:val="000E7E4F"/>
    <w:rsid w:val="000F3B38"/>
    <w:rsid w:val="000F7BE9"/>
    <w:rsid w:val="00100660"/>
    <w:rsid w:val="001022B7"/>
    <w:rsid w:val="001062BA"/>
    <w:rsid w:val="001070CD"/>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2BF7"/>
    <w:rsid w:val="001B6443"/>
    <w:rsid w:val="001C6704"/>
    <w:rsid w:val="001C7815"/>
    <w:rsid w:val="001D0A1E"/>
    <w:rsid w:val="001D38AA"/>
    <w:rsid w:val="001D47C6"/>
    <w:rsid w:val="001D49A9"/>
    <w:rsid w:val="001D5779"/>
    <w:rsid w:val="001D6700"/>
    <w:rsid w:val="001D7E8A"/>
    <w:rsid w:val="001E40ED"/>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A49"/>
    <w:rsid w:val="002C5D12"/>
    <w:rsid w:val="002D23B1"/>
    <w:rsid w:val="002D5CB1"/>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6021B"/>
    <w:rsid w:val="00362B0A"/>
    <w:rsid w:val="00365014"/>
    <w:rsid w:val="00372019"/>
    <w:rsid w:val="0037265C"/>
    <w:rsid w:val="003736BE"/>
    <w:rsid w:val="00375E6A"/>
    <w:rsid w:val="00376643"/>
    <w:rsid w:val="00377D22"/>
    <w:rsid w:val="003801C0"/>
    <w:rsid w:val="003815F2"/>
    <w:rsid w:val="0038349B"/>
    <w:rsid w:val="003920F8"/>
    <w:rsid w:val="00392DDE"/>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F060C"/>
    <w:rsid w:val="003F26AE"/>
    <w:rsid w:val="003F3673"/>
    <w:rsid w:val="003F5B01"/>
    <w:rsid w:val="003F7C2D"/>
    <w:rsid w:val="004020A8"/>
    <w:rsid w:val="00403709"/>
    <w:rsid w:val="00406DF1"/>
    <w:rsid w:val="004111CF"/>
    <w:rsid w:val="00411F0D"/>
    <w:rsid w:val="00421F62"/>
    <w:rsid w:val="00427C10"/>
    <w:rsid w:val="004323C4"/>
    <w:rsid w:val="0044143A"/>
    <w:rsid w:val="00441C53"/>
    <w:rsid w:val="00442894"/>
    <w:rsid w:val="00444E78"/>
    <w:rsid w:val="00445EB4"/>
    <w:rsid w:val="00451BE6"/>
    <w:rsid w:val="00451CD5"/>
    <w:rsid w:val="00452738"/>
    <w:rsid w:val="00452AD7"/>
    <w:rsid w:val="00453723"/>
    <w:rsid w:val="00456546"/>
    <w:rsid w:val="004605F5"/>
    <w:rsid w:val="00465531"/>
    <w:rsid w:val="004711B4"/>
    <w:rsid w:val="0047297A"/>
    <w:rsid w:val="004735C8"/>
    <w:rsid w:val="004756AA"/>
    <w:rsid w:val="00476469"/>
    <w:rsid w:val="004837FB"/>
    <w:rsid w:val="0049153E"/>
    <w:rsid w:val="00494F24"/>
    <w:rsid w:val="004A1A38"/>
    <w:rsid w:val="004A4532"/>
    <w:rsid w:val="004A498B"/>
    <w:rsid w:val="004A5FE4"/>
    <w:rsid w:val="004A61EB"/>
    <w:rsid w:val="004A71AC"/>
    <w:rsid w:val="004B2702"/>
    <w:rsid w:val="004B2CF4"/>
    <w:rsid w:val="004B389C"/>
    <w:rsid w:val="004C2E23"/>
    <w:rsid w:val="004C782E"/>
    <w:rsid w:val="004D25C3"/>
    <w:rsid w:val="004D5F18"/>
    <w:rsid w:val="004D76D9"/>
    <w:rsid w:val="004E2107"/>
    <w:rsid w:val="004F1902"/>
    <w:rsid w:val="004F58F4"/>
    <w:rsid w:val="0050670D"/>
    <w:rsid w:val="0051553E"/>
    <w:rsid w:val="00515724"/>
    <w:rsid w:val="0051624C"/>
    <w:rsid w:val="00516FF3"/>
    <w:rsid w:val="005208F1"/>
    <w:rsid w:val="00521996"/>
    <w:rsid w:val="0052283C"/>
    <w:rsid w:val="00524AFF"/>
    <w:rsid w:val="00540852"/>
    <w:rsid w:val="0054174D"/>
    <w:rsid w:val="00542462"/>
    <w:rsid w:val="005475EA"/>
    <w:rsid w:val="00562D1F"/>
    <w:rsid w:val="0056538F"/>
    <w:rsid w:val="005706A0"/>
    <w:rsid w:val="005731CE"/>
    <w:rsid w:val="0057512C"/>
    <w:rsid w:val="0057593F"/>
    <w:rsid w:val="00576283"/>
    <w:rsid w:val="00576DF7"/>
    <w:rsid w:val="00577C13"/>
    <w:rsid w:val="00585774"/>
    <w:rsid w:val="005857CC"/>
    <w:rsid w:val="0058669F"/>
    <w:rsid w:val="0059064E"/>
    <w:rsid w:val="005911AF"/>
    <w:rsid w:val="005913B6"/>
    <w:rsid w:val="00591F8B"/>
    <w:rsid w:val="00594BF5"/>
    <w:rsid w:val="00596896"/>
    <w:rsid w:val="005A1F83"/>
    <w:rsid w:val="005A7DAB"/>
    <w:rsid w:val="005B1522"/>
    <w:rsid w:val="005B4753"/>
    <w:rsid w:val="005C0362"/>
    <w:rsid w:val="005C5519"/>
    <w:rsid w:val="005C7EAA"/>
    <w:rsid w:val="005D07AA"/>
    <w:rsid w:val="005D1AE7"/>
    <w:rsid w:val="005D2124"/>
    <w:rsid w:val="005D4E7B"/>
    <w:rsid w:val="005E1853"/>
    <w:rsid w:val="005E3B4B"/>
    <w:rsid w:val="005E588F"/>
    <w:rsid w:val="005E7A48"/>
    <w:rsid w:val="005F065A"/>
    <w:rsid w:val="005F2F8D"/>
    <w:rsid w:val="005F5422"/>
    <w:rsid w:val="005F54C3"/>
    <w:rsid w:val="005F5CB8"/>
    <w:rsid w:val="00612739"/>
    <w:rsid w:val="00613680"/>
    <w:rsid w:val="006141E4"/>
    <w:rsid w:val="00620278"/>
    <w:rsid w:val="006219A4"/>
    <w:rsid w:val="00627D59"/>
    <w:rsid w:val="0064193F"/>
    <w:rsid w:val="00641993"/>
    <w:rsid w:val="00644E2D"/>
    <w:rsid w:val="00650817"/>
    <w:rsid w:val="0065276C"/>
    <w:rsid w:val="00656395"/>
    <w:rsid w:val="00656835"/>
    <w:rsid w:val="00660300"/>
    <w:rsid w:val="006614E2"/>
    <w:rsid w:val="00663FFA"/>
    <w:rsid w:val="00665FD7"/>
    <w:rsid w:val="006673B0"/>
    <w:rsid w:val="00670096"/>
    <w:rsid w:val="006709EF"/>
    <w:rsid w:val="00670F4C"/>
    <w:rsid w:val="006736CA"/>
    <w:rsid w:val="00675593"/>
    <w:rsid w:val="006804F3"/>
    <w:rsid w:val="00680DD0"/>
    <w:rsid w:val="00681A71"/>
    <w:rsid w:val="006823EC"/>
    <w:rsid w:val="00683196"/>
    <w:rsid w:val="00687A0A"/>
    <w:rsid w:val="00690DE0"/>
    <w:rsid w:val="00695381"/>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73DC"/>
    <w:rsid w:val="006E765F"/>
    <w:rsid w:val="006E7871"/>
    <w:rsid w:val="006F127A"/>
    <w:rsid w:val="006F15C4"/>
    <w:rsid w:val="006F35DA"/>
    <w:rsid w:val="006F37DE"/>
    <w:rsid w:val="006F6B0F"/>
    <w:rsid w:val="006F74B5"/>
    <w:rsid w:val="00704F76"/>
    <w:rsid w:val="0070765E"/>
    <w:rsid w:val="007122B8"/>
    <w:rsid w:val="00714DE1"/>
    <w:rsid w:val="007164B8"/>
    <w:rsid w:val="00722FEE"/>
    <w:rsid w:val="0072363B"/>
    <w:rsid w:val="00734B87"/>
    <w:rsid w:val="007372BA"/>
    <w:rsid w:val="00740138"/>
    <w:rsid w:val="007439ED"/>
    <w:rsid w:val="00744609"/>
    <w:rsid w:val="0074552F"/>
    <w:rsid w:val="00751365"/>
    <w:rsid w:val="007514F6"/>
    <w:rsid w:val="0075281B"/>
    <w:rsid w:val="007528ED"/>
    <w:rsid w:val="00754279"/>
    <w:rsid w:val="00754438"/>
    <w:rsid w:val="00756006"/>
    <w:rsid w:val="00756843"/>
    <w:rsid w:val="00760217"/>
    <w:rsid w:val="00762BD7"/>
    <w:rsid w:val="007636B1"/>
    <w:rsid w:val="00765DE6"/>
    <w:rsid w:val="007673DA"/>
    <w:rsid w:val="00773696"/>
    <w:rsid w:val="007755AE"/>
    <w:rsid w:val="007779A1"/>
    <w:rsid w:val="0078022C"/>
    <w:rsid w:val="007817B6"/>
    <w:rsid w:val="00781D2F"/>
    <w:rsid w:val="007827B8"/>
    <w:rsid w:val="00783329"/>
    <w:rsid w:val="00790068"/>
    <w:rsid w:val="00791BF6"/>
    <w:rsid w:val="00792C7C"/>
    <w:rsid w:val="00795FBB"/>
    <w:rsid w:val="007A1A9F"/>
    <w:rsid w:val="007A521E"/>
    <w:rsid w:val="007A5EE3"/>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3B3D"/>
    <w:rsid w:val="007F66E9"/>
    <w:rsid w:val="007F6D82"/>
    <w:rsid w:val="00810D57"/>
    <w:rsid w:val="00813D87"/>
    <w:rsid w:val="00816350"/>
    <w:rsid w:val="008171B2"/>
    <w:rsid w:val="008228AC"/>
    <w:rsid w:val="00825BAC"/>
    <w:rsid w:val="008267CE"/>
    <w:rsid w:val="00827E4A"/>
    <w:rsid w:val="00833CAF"/>
    <w:rsid w:val="00835882"/>
    <w:rsid w:val="008373DD"/>
    <w:rsid w:val="0085215B"/>
    <w:rsid w:val="00856CB4"/>
    <w:rsid w:val="00861076"/>
    <w:rsid w:val="00861E9F"/>
    <w:rsid w:val="00863B6F"/>
    <w:rsid w:val="00870538"/>
    <w:rsid w:val="00870F65"/>
    <w:rsid w:val="00872B6A"/>
    <w:rsid w:val="00875906"/>
    <w:rsid w:val="00881B20"/>
    <w:rsid w:val="00884745"/>
    <w:rsid w:val="00884E37"/>
    <w:rsid w:val="00884E8F"/>
    <w:rsid w:val="00886AEF"/>
    <w:rsid w:val="0088737C"/>
    <w:rsid w:val="00894558"/>
    <w:rsid w:val="008A6AA9"/>
    <w:rsid w:val="008B027D"/>
    <w:rsid w:val="008B2684"/>
    <w:rsid w:val="008B2A26"/>
    <w:rsid w:val="008B3B29"/>
    <w:rsid w:val="008B45A1"/>
    <w:rsid w:val="008C65B3"/>
    <w:rsid w:val="008C7AB8"/>
    <w:rsid w:val="008D0DA9"/>
    <w:rsid w:val="008D1FB6"/>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457D8"/>
    <w:rsid w:val="00951060"/>
    <w:rsid w:val="00960A93"/>
    <w:rsid w:val="00965AC4"/>
    <w:rsid w:val="009669F7"/>
    <w:rsid w:val="00966AEA"/>
    <w:rsid w:val="00966DB3"/>
    <w:rsid w:val="00967DA3"/>
    <w:rsid w:val="00970B98"/>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76C8"/>
    <w:rsid w:val="00A70252"/>
    <w:rsid w:val="00A71719"/>
    <w:rsid w:val="00A72E79"/>
    <w:rsid w:val="00A776C2"/>
    <w:rsid w:val="00A80AFD"/>
    <w:rsid w:val="00A82EE9"/>
    <w:rsid w:val="00A85432"/>
    <w:rsid w:val="00A8769E"/>
    <w:rsid w:val="00A9318A"/>
    <w:rsid w:val="00A94F31"/>
    <w:rsid w:val="00A96E25"/>
    <w:rsid w:val="00AA1344"/>
    <w:rsid w:val="00AA240E"/>
    <w:rsid w:val="00AA3065"/>
    <w:rsid w:val="00AB2A51"/>
    <w:rsid w:val="00AB374B"/>
    <w:rsid w:val="00AB4F15"/>
    <w:rsid w:val="00AB6099"/>
    <w:rsid w:val="00AC347E"/>
    <w:rsid w:val="00AC38F3"/>
    <w:rsid w:val="00AC674F"/>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6DC9"/>
    <w:rsid w:val="00B06FC4"/>
    <w:rsid w:val="00B1086B"/>
    <w:rsid w:val="00B126B6"/>
    <w:rsid w:val="00B1548B"/>
    <w:rsid w:val="00B22B9C"/>
    <w:rsid w:val="00B22F15"/>
    <w:rsid w:val="00B37522"/>
    <w:rsid w:val="00B41985"/>
    <w:rsid w:val="00B424AD"/>
    <w:rsid w:val="00B42B05"/>
    <w:rsid w:val="00B43475"/>
    <w:rsid w:val="00B465D8"/>
    <w:rsid w:val="00B50459"/>
    <w:rsid w:val="00B56B8A"/>
    <w:rsid w:val="00B572AB"/>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3727"/>
    <w:rsid w:val="00B94BC0"/>
    <w:rsid w:val="00BA5221"/>
    <w:rsid w:val="00BA5C17"/>
    <w:rsid w:val="00BA7AE1"/>
    <w:rsid w:val="00BB0977"/>
    <w:rsid w:val="00BB4182"/>
    <w:rsid w:val="00BB4389"/>
    <w:rsid w:val="00BB7315"/>
    <w:rsid w:val="00BC1239"/>
    <w:rsid w:val="00BC419A"/>
    <w:rsid w:val="00BE144F"/>
    <w:rsid w:val="00BE2439"/>
    <w:rsid w:val="00BE4478"/>
    <w:rsid w:val="00BF0CFE"/>
    <w:rsid w:val="00BF17E4"/>
    <w:rsid w:val="00C001A6"/>
    <w:rsid w:val="00C00DE0"/>
    <w:rsid w:val="00C04C00"/>
    <w:rsid w:val="00C06148"/>
    <w:rsid w:val="00C06704"/>
    <w:rsid w:val="00C07691"/>
    <w:rsid w:val="00C1079E"/>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62B79"/>
    <w:rsid w:val="00C63F14"/>
    <w:rsid w:val="00C645D5"/>
    <w:rsid w:val="00C65E11"/>
    <w:rsid w:val="00C675B0"/>
    <w:rsid w:val="00C70883"/>
    <w:rsid w:val="00C72CC5"/>
    <w:rsid w:val="00C80A07"/>
    <w:rsid w:val="00C843D3"/>
    <w:rsid w:val="00C84A02"/>
    <w:rsid w:val="00C84A8C"/>
    <w:rsid w:val="00C86147"/>
    <w:rsid w:val="00C876F7"/>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5EBC"/>
    <w:rsid w:val="00CF6156"/>
    <w:rsid w:val="00CF7280"/>
    <w:rsid w:val="00D00955"/>
    <w:rsid w:val="00D02F7B"/>
    <w:rsid w:val="00D1044A"/>
    <w:rsid w:val="00D10692"/>
    <w:rsid w:val="00D11DF3"/>
    <w:rsid w:val="00D143A6"/>
    <w:rsid w:val="00D15692"/>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711A5"/>
    <w:rsid w:val="00D750CD"/>
    <w:rsid w:val="00D77A9E"/>
    <w:rsid w:val="00D8681E"/>
    <w:rsid w:val="00D92BFE"/>
    <w:rsid w:val="00D963CD"/>
    <w:rsid w:val="00D976FD"/>
    <w:rsid w:val="00DA4145"/>
    <w:rsid w:val="00DA5921"/>
    <w:rsid w:val="00DB0118"/>
    <w:rsid w:val="00DB1C57"/>
    <w:rsid w:val="00DB3E2D"/>
    <w:rsid w:val="00DB78F4"/>
    <w:rsid w:val="00DC47C0"/>
    <w:rsid w:val="00DC47E3"/>
    <w:rsid w:val="00DD5D22"/>
    <w:rsid w:val="00DD7577"/>
    <w:rsid w:val="00DD7EE2"/>
    <w:rsid w:val="00DE1BE7"/>
    <w:rsid w:val="00DE4C15"/>
    <w:rsid w:val="00DE5B43"/>
    <w:rsid w:val="00DE7501"/>
    <w:rsid w:val="00DF3B4C"/>
    <w:rsid w:val="00DF48DA"/>
    <w:rsid w:val="00DF7379"/>
    <w:rsid w:val="00E105EA"/>
    <w:rsid w:val="00E16D8D"/>
    <w:rsid w:val="00E20A85"/>
    <w:rsid w:val="00E21563"/>
    <w:rsid w:val="00E23619"/>
    <w:rsid w:val="00E331CC"/>
    <w:rsid w:val="00E36AF1"/>
    <w:rsid w:val="00E435E5"/>
    <w:rsid w:val="00E44822"/>
    <w:rsid w:val="00E45630"/>
    <w:rsid w:val="00E50462"/>
    <w:rsid w:val="00E51F15"/>
    <w:rsid w:val="00E52F0D"/>
    <w:rsid w:val="00E54103"/>
    <w:rsid w:val="00E54D93"/>
    <w:rsid w:val="00E5501D"/>
    <w:rsid w:val="00E56D53"/>
    <w:rsid w:val="00E61528"/>
    <w:rsid w:val="00E633AD"/>
    <w:rsid w:val="00E648FA"/>
    <w:rsid w:val="00E64ACC"/>
    <w:rsid w:val="00E64AEE"/>
    <w:rsid w:val="00E64E04"/>
    <w:rsid w:val="00E65298"/>
    <w:rsid w:val="00E66AD1"/>
    <w:rsid w:val="00E70767"/>
    <w:rsid w:val="00E70C31"/>
    <w:rsid w:val="00E7381B"/>
    <w:rsid w:val="00E748B9"/>
    <w:rsid w:val="00E74EE0"/>
    <w:rsid w:val="00E7574D"/>
    <w:rsid w:val="00E75D73"/>
    <w:rsid w:val="00E7613D"/>
    <w:rsid w:val="00E80C9C"/>
    <w:rsid w:val="00E82F64"/>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D25BE"/>
    <w:rsid w:val="00ED5E64"/>
    <w:rsid w:val="00EE6093"/>
    <w:rsid w:val="00EE7271"/>
    <w:rsid w:val="00EE770D"/>
    <w:rsid w:val="00EE78EC"/>
    <w:rsid w:val="00EF621D"/>
    <w:rsid w:val="00F00B1A"/>
    <w:rsid w:val="00F033E5"/>
    <w:rsid w:val="00F04C8E"/>
    <w:rsid w:val="00F07D11"/>
    <w:rsid w:val="00F11602"/>
    <w:rsid w:val="00F12A5C"/>
    <w:rsid w:val="00F13708"/>
    <w:rsid w:val="00F138EE"/>
    <w:rsid w:val="00F14D29"/>
    <w:rsid w:val="00F2058E"/>
    <w:rsid w:val="00F20C0C"/>
    <w:rsid w:val="00F212E0"/>
    <w:rsid w:val="00F241E6"/>
    <w:rsid w:val="00F24283"/>
    <w:rsid w:val="00F27013"/>
    <w:rsid w:val="00F3196A"/>
    <w:rsid w:val="00F32D03"/>
    <w:rsid w:val="00F33832"/>
    <w:rsid w:val="00F35013"/>
    <w:rsid w:val="00F35CB3"/>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DB6"/>
    <w:rsid w:val="00F813B5"/>
    <w:rsid w:val="00F83429"/>
    <w:rsid w:val="00F85B52"/>
    <w:rsid w:val="00F870F6"/>
    <w:rsid w:val="00F87EAE"/>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F065B"/>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S i m c y p D a t a   x m l n s = " h t t p : / / w w w . s i m c y p . c o m / " >  
     < P r o f i l e C h a r t s / >  
     < R e s u l t s T a b l e s / >  
     < S t a t i s t i c s C h a r t s / >  
     < R e g i o n a l F r a c t i o n C h a r t s / >  
     < I n p u t T a b l e s / >  
 < / S i m c y p 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912C55-0A01-4F08-9901-D095BC568640}">
  <ds:schemaRefs>
    <ds:schemaRef ds:uri="http://www.simcyp.com/"/>
  </ds:schemaRefs>
</ds:datastoreItem>
</file>

<file path=customXml/itemProps3.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7777C1-78BA-4C7B-A59A-6E4B9E768BED}">
  <ds:schemaRefs>
    <ds:schemaRef ds:uri="http://schemas.openxmlformats.org/officeDocument/2006/bibliography"/>
  </ds:schemaRefs>
</ds:datastoreItem>
</file>

<file path=customXml/itemProps5.xml><?xml version="1.0" encoding="utf-8"?>
<ds:datastoreItem xmlns:ds="http://schemas.openxmlformats.org/officeDocument/2006/customXml" ds:itemID="{165436B7-2BB2-42B9-8CE3-6B3CD10E31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9559</Words>
  <Characters>54489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2</cp:revision>
  <dcterms:created xsi:type="dcterms:W3CDTF">2021-04-05T20:54:00Z</dcterms:created>
  <dcterms:modified xsi:type="dcterms:W3CDTF">2021-04-05T20:54:00Z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