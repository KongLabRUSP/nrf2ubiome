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1A00972B" w:rsidR="002A1282" w:rsidRDefault="00E7381B" w:rsidP="00DB1C57">
      <w:pPr>
        <w:pStyle w:val="Title"/>
        <w:jc w:val="center"/>
      </w:pPr>
      <w:r w:rsidRPr="00DB1C57">
        <w:t xml:space="preserve">Gut microbiome </w:t>
      </w:r>
      <w:r w:rsidR="00756843" w:rsidRPr="00DB1C57">
        <w:t xml:space="preserve">and metabolome </w:t>
      </w:r>
      <w:r w:rsidRPr="00DB1C57">
        <w:t xml:space="preserve">alterations </w:t>
      </w:r>
      <w:r w:rsidR="00637E19">
        <w:t xml:space="preserve">in Nrf2 KO mice fed </w:t>
      </w:r>
      <w:r w:rsidR="001377B2" w:rsidRPr="00DB1C57">
        <w:t xml:space="preserve">with </w:t>
      </w:r>
      <w:r w:rsidR="002A1282" w:rsidRPr="00DB1C57">
        <w:t>phenethyl isothiocyanate</w:t>
      </w:r>
      <w:r w:rsidRPr="00DB1C57">
        <w:t xml:space="preserve"> and cranberry</w:t>
      </w:r>
      <w:r w:rsidR="00637E19">
        <w:t xml:space="preserve"> rich diets</w:t>
      </w:r>
    </w:p>
    <w:p w14:paraId="415BFEAA" w14:textId="77777777" w:rsidR="00DB1C57" w:rsidRPr="00DB1C57" w:rsidRDefault="00DB1C57" w:rsidP="00DB1C57"/>
    <w:p w14:paraId="628D5A73" w14:textId="1C35FBE9"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proofErr w:type="gramStart"/>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proofErr w:type="gramEnd"/>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,2,#</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Shanyi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proofErr w:type="spellStart"/>
      <w:r w:rsidR="00AD5C66">
        <w:rPr>
          <w:rFonts w:ascii="Times New Roman" w:hAnsi="Times New Roman" w:cs="Times New Roman"/>
          <w:sz w:val="24"/>
        </w:rPr>
        <w:t>Yuyin</w:t>
      </w:r>
      <w:proofErr w:type="spellEnd"/>
      <w:r w:rsidR="00AD5C66">
        <w:rPr>
          <w:rFonts w:ascii="Times New Roman" w:hAnsi="Times New Roman" w:cs="Times New Roman"/>
          <w:sz w:val="24"/>
        </w:rPr>
        <w:t xml:space="preserve"> Zhou</w:t>
      </w:r>
      <w:r w:rsidR="00A15672">
        <w:rPr>
          <w:rFonts w:ascii="Times New Roman" w:hAnsi="Times New Roman" w:cs="Times New Roman"/>
          <w:sz w:val="24"/>
          <w:vertAlign w:val="superscript"/>
        </w:rPr>
        <w:t>5</w:t>
      </w:r>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proofErr w:type="spellStart"/>
      <w:r w:rsidRPr="007A5EE3">
        <w:rPr>
          <w:rFonts w:ascii="Times New Roman" w:hAnsi="Times New Roman" w:cs="Times New Roman"/>
          <w:sz w:val="24"/>
        </w:rPr>
        <w:t>Marucci</w:t>
      </w:r>
      <w:proofErr w:type="spellEnd"/>
      <w:r w:rsidRPr="007A5EE3">
        <w:rPr>
          <w:rFonts w:ascii="Times New Roman" w:hAnsi="Times New Roman" w:cs="Times New Roman"/>
          <w:sz w:val="24"/>
        </w:rPr>
        <w:t xml:space="preserve">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737B4A81" w14:textId="6ADE4D95" w:rsidR="000D7854"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1BD7865F" w14:textId="77777777" w:rsidR="000D7854" w:rsidRDefault="000D7854" w:rsidP="000D7854">
      <w:pPr>
        <w:spacing w:line="360" w:lineRule="auto"/>
        <w:rPr>
          <w:rFonts w:ascii="Times New Roman" w:hAnsi="Times New Roman" w:cs="Times New Roman"/>
          <w:sz w:val="24"/>
          <w:vertAlign w:val="superscript"/>
        </w:rPr>
      </w:pPr>
    </w:p>
    <w:p w14:paraId="13D73DD7" w14:textId="60E3D2BC"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2B04FB47" w:rsidR="009232E0" w:rsidRDefault="009232E0" w:rsidP="006B5DF1">
      <w:pPr>
        <w:spacing w:line="360" w:lineRule="auto"/>
        <w:rPr>
          <w:rFonts w:ascii="Times New Roman" w:hAnsi="Times New Roman" w:cs="Times New Roman"/>
          <w:sz w:val="24"/>
        </w:rPr>
      </w:pPr>
    </w:p>
    <w:p w14:paraId="7928AE5A" w14:textId="77777777" w:rsidR="000B4D88" w:rsidRPr="007F3B3D" w:rsidRDefault="000B4D88" w:rsidP="006B5DF1">
      <w:pPr>
        <w:spacing w:line="360" w:lineRule="auto"/>
        <w:rPr>
          <w:rFonts w:ascii="Times New Roman" w:hAnsi="Times New Roman" w:cs="Times New Roman"/>
          <w:sz w:val="24"/>
        </w:rPr>
      </w:pPr>
    </w:p>
    <w:bookmarkStart w:id="0" w:name="_Toc69294823" w:displacedByCustomXml="next"/>
    <w:sdt>
      <w:sdtPr>
        <w:id w:val="1969165697"/>
        <w:docPartObj>
          <w:docPartGallery w:val="Table of Contents"/>
          <w:docPartUnique/>
        </w:docPartObj>
      </w:sdtPr>
      <w:sdtEndPr>
        <w:rPr>
          <w:rFonts w:ascii="Arial" w:eastAsiaTheme="minorEastAsia" w:hAnsi="Arial" w:cstheme="minorBidi"/>
          <w:b/>
          <w:bCs/>
          <w:noProof/>
          <w:color w:val="auto"/>
          <w:kern w:val="2"/>
          <w:sz w:val="22"/>
          <w:szCs w:val="22"/>
          <w:lang w:eastAsia="zh-CN"/>
        </w:rPr>
      </w:sdtEndPr>
      <w:sdtContent>
        <w:p w14:paraId="78FCA628" w14:textId="38B9604B" w:rsidR="000B4D88" w:rsidRDefault="000B4D88">
          <w:pPr>
            <w:pStyle w:val="TOCHeading"/>
          </w:pPr>
          <w:r>
            <w:t>Table of Contents</w:t>
          </w:r>
        </w:p>
        <w:p w14:paraId="6513BEA7" w14:textId="1FF86747" w:rsidR="002C0074" w:rsidRDefault="000B4D88">
          <w:pPr>
            <w:pStyle w:val="TOC1"/>
            <w:tabs>
              <w:tab w:val="right" w:leader="dot" w:pos="9350"/>
            </w:tabs>
            <w:rPr>
              <w:rFonts w:asciiTheme="minorHAnsi" w:hAnsiTheme="minorHAnsi"/>
              <w:noProof/>
              <w:kern w:val="0"/>
              <w:lang w:eastAsia="en-US"/>
            </w:rPr>
          </w:pPr>
          <w:r>
            <w:fldChar w:fldCharType="begin"/>
          </w:r>
          <w:r>
            <w:instrText xml:space="preserve"> TOC \o "1-3" \h \z \u </w:instrText>
          </w:r>
          <w:r>
            <w:fldChar w:fldCharType="separate"/>
          </w:r>
          <w:hyperlink w:anchor="_Toc69295135" w:history="1">
            <w:r w:rsidR="002C0074" w:rsidRPr="00DE7F51">
              <w:rPr>
                <w:rStyle w:val="Hyperlink"/>
                <w:noProof/>
              </w:rPr>
              <w:t>Abstract</w:t>
            </w:r>
            <w:r w:rsidR="002C0074">
              <w:rPr>
                <w:noProof/>
                <w:webHidden/>
              </w:rPr>
              <w:tab/>
            </w:r>
            <w:r w:rsidR="002C0074">
              <w:rPr>
                <w:noProof/>
                <w:webHidden/>
              </w:rPr>
              <w:fldChar w:fldCharType="begin"/>
            </w:r>
            <w:r w:rsidR="002C0074">
              <w:rPr>
                <w:noProof/>
                <w:webHidden/>
              </w:rPr>
              <w:instrText xml:space="preserve"> PAGEREF _Toc69295135 \h </w:instrText>
            </w:r>
            <w:r w:rsidR="002C0074">
              <w:rPr>
                <w:noProof/>
                <w:webHidden/>
              </w:rPr>
            </w:r>
            <w:r w:rsidR="002C0074">
              <w:rPr>
                <w:noProof/>
                <w:webHidden/>
              </w:rPr>
              <w:fldChar w:fldCharType="separate"/>
            </w:r>
            <w:r w:rsidR="002C0074">
              <w:rPr>
                <w:noProof/>
                <w:webHidden/>
              </w:rPr>
              <w:t>2</w:t>
            </w:r>
            <w:r w:rsidR="002C0074">
              <w:rPr>
                <w:noProof/>
                <w:webHidden/>
              </w:rPr>
              <w:fldChar w:fldCharType="end"/>
            </w:r>
          </w:hyperlink>
        </w:p>
        <w:p w14:paraId="4185F45E" w14:textId="4881371D" w:rsidR="002C0074" w:rsidRDefault="002C0074">
          <w:pPr>
            <w:pStyle w:val="TOC1"/>
            <w:tabs>
              <w:tab w:val="right" w:leader="dot" w:pos="9350"/>
            </w:tabs>
            <w:rPr>
              <w:rFonts w:asciiTheme="minorHAnsi" w:hAnsiTheme="minorHAnsi"/>
              <w:noProof/>
              <w:kern w:val="0"/>
              <w:lang w:eastAsia="en-US"/>
            </w:rPr>
          </w:pPr>
          <w:hyperlink w:anchor="_Toc69295136" w:history="1">
            <w:r w:rsidRPr="00DE7F51">
              <w:rPr>
                <w:rStyle w:val="Hyperlink"/>
                <w:noProof/>
              </w:rPr>
              <w:t>1. Introduction</w:t>
            </w:r>
            <w:r>
              <w:rPr>
                <w:noProof/>
                <w:webHidden/>
              </w:rPr>
              <w:tab/>
            </w:r>
            <w:r>
              <w:rPr>
                <w:noProof/>
                <w:webHidden/>
              </w:rPr>
              <w:fldChar w:fldCharType="begin"/>
            </w:r>
            <w:r>
              <w:rPr>
                <w:noProof/>
                <w:webHidden/>
              </w:rPr>
              <w:instrText xml:space="preserve"> PAGEREF _Toc69295136 \h </w:instrText>
            </w:r>
            <w:r>
              <w:rPr>
                <w:noProof/>
                <w:webHidden/>
              </w:rPr>
            </w:r>
            <w:r>
              <w:rPr>
                <w:noProof/>
                <w:webHidden/>
              </w:rPr>
              <w:fldChar w:fldCharType="separate"/>
            </w:r>
            <w:r>
              <w:rPr>
                <w:noProof/>
                <w:webHidden/>
              </w:rPr>
              <w:t>4</w:t>
            </w:r>
            <w:r>
              <w:rPr>
                <w:noProof/>
                <w:webHidden/>
              </w:rPr>
              <w:fldChar w:fldCharType="end"/>
            </w:r>
          </w:hyperlink>
        </w:p>
        <w:p w14:paraId="4AFCA2F9" w14:textId="7253A890" w:rsidR="002C0074" w:rsidRDefault="002C0074">
          <w:pPr>
            <w:pStyle w:val="TOC1"/>
            <w:tabs>
              <w:tab w:val="right" w:leader="dot" w:pos="9350"/>
            </w:tabs>
            <w:rPr>
              <w:rFonts w:asciiTheme="minorHAnsi" w:hAnsiTheme="minorHAnsi"/>
              <w:noProof/>
              <w:kern w:val="0"/>
              <w:lang w:eastAsia="en-US"/>
            </w:rPr>
          </w:pPr>
          <w:hyperlink w:anchor="_Toc69295137" w:history="1">
            <w:r w:rsidRPr="00DE7F51">
              <w:rPr>
                <w:rStyle w:val="Hyperlink"/>
                <w:noProof/>
              </w:rPr>
              <w:t>2. Materials and Methods</w:t>
            </w:r>
            <w:r>
              <w:rPr>
                <w:noProof/>
                <w:webHidden/>
              </w:rPr>
              <w:tab/>
            </w:r>
            <w:r>
              <w:rPr>
                <w:noProof/>
                <w:webHidden/>
              </w:rPr>
              <w:fldChar w:fldCharType="begin"/>
            </w:r>
            <w:r>
              <w:rPr>
                <w:noProof/>
                <w:webHidden/>
              </w:rPr>
              <w:instrText xml:space="preserve"> PAGEREF _Toc69295137 \h </w:instrText>
            </w:r>
            <w:r>
              <w:rPr>
                <w:noProof/>
                <w:webHidden/>
              </w:rPr>
            </w:r>
            <w:r>
              <w:rPr>
                <w:noProof/>
                <w:webHidden/>
              </w:rPr>
              <w:fldChar w:fldCharType="separate"/>
            </w:r>
            <w:r>
              <w:rPr>
                <w:noProof/>
                <w:webHidden/>
              </w:rPr>
              <w:t>6</w:t>
            </w:r>
            <w:r>
              <w:rPr>
                <w:noProof/>
                <w:webHidden/>
              </w:rPr>
              <w:fldChar w:fldCharType="end"/>
            </w:r>
          </w:hyperlink>
        </w:p>
        <w:p w14:paraId="590508B7" w14:textId="71AE13C0" w:rsidR="002C0074" w:rsidRDefault="002C0074">
          <w:pPr>
            <w:pStyle w:val="TOC2"/>
            <w:tabs>
              <w:tab w:val="right" w:leader="dot" w:pos="9350"/>
            </w:tabs>
            <w:rPr>
              <w:rFonts w:asciiTheme="minorHAnsi" w:hAnsiTheme="minorHAnsi"/>
              <w:noProof/>
              <w:kern w:val="0"/>
              <w:lang w:eastAsia="en-US"/>
            </w:rPr>
          </w:pPr>
          <w:hyperlink w:anchor="_Toc69295138" w:history="1">
            <w:r w:rsidRPr="00DE7F51">
              <w:rPr>
                <w:rStyle w:val="Hyperlink"/>
                <w:noProof/>
              </w:rPr>
              <w:t>2.1 Experimental design, animals, and diet administration</w:t>
            </w:r>
            <w:r>
              <w:rPr>
                <w:noProof/>
                <w:webHidden/>
              </w:rPr>
              <w:tab/>
            </w:r>
            <w:r>
              <w:rPr>
                <w:noProof/>
                <w:webHidden/>
              </w:rPr>
              <w:fldChar w:fldCharType="begin"/>
            </w:r>
            <w:r>
              <w:rPr>
                <w:noProof/>
                <w:webHidden/>
              </w:rPr>
              <w:instrText xml:space="preserve"> PAGEREF _Toc69295138 \h </w:instrText>
            </w:r>
            <w:r>
              <w:rPr>
                <w:noProof/>
                <w:webHidden/>
              </w:rPr>
            </w:r>
            <w:r>
              <w:rPr>
                <w:noProof/>
                <w:webHidden/>
              </w:rPr>
              <w:fldChar w:fldCharType="separate"/>
            </w:r>
            <w:r>
              <w:rPr>
                <w:noProof/>
                <w:webHidden/>
              </w:rPr>
              <w:t>6</w:t>
            </w:r>
            <w:r>
              <w:rPr>
                <w:noProof/>
                <w:webHidden/>
              </w:rPr>
              <w:fldChar w:fldCharType="end"/>
            </w:r>
          </w:hyperlink>
        </w:p>
        <w:p w14:paraId="312C41A7" w14:textId="77D39C64" w:rsidR="002C0074" w:rsidRDefault="002C0074">
          <w:pPr>
            <w:pStyle w:val="TOC2"/>
            <w:tabs>
              <w:tab w:val="right" w:leader="dot" w:pos="9350"/>
            </w:tabs>
            <w:rPr>
              <w:rFonts w:asciiTheme="minorHAnsi" w:hAnsiTheme="minorHAnsi"/>
              <w:noProof/>
              <w:kern w:val="0"/>
              <w:lang w:eastAsia="en-US"/>
            </w:rPr>
          </w:pPr>
          <w:hyperlink w:anchor="_Toc69295139" w:history="1">
            <w:r w:rsidRPr="00DE7F51">
              <w:rPr>
                <w:rStyle w:val="Hyperlink"/>
                <w:noProof/>
              </w:rPr>
              <w:t>2.2 16s ribosomal RNA gene sequencing and analysis</w:t>
            </w:r>
            <w:r>
              <w:rPr>
                <w:noProof/>
                <w:webHidden/>
              </w:rPr>
              <w:tab/>
            </w:r>
            <w:r>
              <w:rPr>
                <w:noProof/>
                <w:webHidden/>
              </w:rPr>
              <w:fldChar w:fldCharType="begin"/>
            </w:r>
            <w:r>
              <w:rPr>
                <w:noProof/>
                <w:webHidden/>
              </w:rPr>
              <w:instrText xml:space="preserve"> PAGEREF _Toc69295139 \h </w:instrText>
            </w:r>
            <w:r>
              <w:rPr>
                <w:noProof/>
                <w:webHidden/>
              </w:rPr>
            </w:r>
            <w:r>
              <w:rPr>
                <w:noProof/>
                <w:webHidden/>
              </w:rPr>
              <w:fldChar w:fldCharType="separate"/>
            </w:r>
            <w:r>
              <w:rPr>
                <w:noProof/>
                <w:webHidden/>
              </w:rPr>
              <w:t>7</w:t>
            </w:r>
            <w:r>
              <w:rPr>
                <w:noProof/>
                <w:webHidden/>
              </w:rPr>
              <w:fldChar w:fldCharType="end"/>
            </w:r>
          </w:hyperlink>
        </w:p>
        <w:p w14:paraId="09DF7019" w14:textId="126A8700" w:rsidR="002C0074" w:rsidRDefault="002C0074">
          <w:pPr>
            <w:pStyle w:val="TOC2"/>
            <w:tabs>
              <w:tab w:val="right" w:leader="dot" w:pos="9350"/>
            </w:tabs>
            <w:rPr>
              <w:rFonts w:asciiTheme="minorHAnsi" w:hAnsiTheme="minorHAnsi"/>
              <w:noProof/>
              <w:kern w:val="0"/>
              <w:lang w:eastAsia="en-US"/>
            </w:rPr>
          </w:pPr>
          <w:hyperlink w:anchor="_Toc69295140" w:history="1">
            <w:r w:rsidRPr="00DE7F51">
              <w:rPr>
                <w:rStyle w:val="Hyperlink"/>
                <w:noProof/>
              </w:rPr>
              <w:t>2.3 Microbial metabolites analysis</w:t>
            </w:r>
            <w:r>
              <w:rPr>
                <w:noProof/>
                <w:webHidden/>
              </w:rPr>
              <w:tab/>
            </w:r>
            <w:r>
              <w:rPr>
                <w:noProof/>
                <w:webHidden/>
              </w:rPr>
              <w:fldChar w:fldCharType="begin"/>
            </w:r>
            <w:r>
              <w:rPr>
                <w:noProof/>
                <w:webHidden/>
              </w:rPr>
              <w:instrText xml:space="preserve"> PAGEREF _Toc69295140 \h </w:instrText>
            </w:r>
            <w:r>
              <w:rPr>
                <w:noProof/>
                <w:webHidden/>
              </w:rPr>
            </w:r>
            <w:r>
              <w:rPr>
                <w:noProof/>
                <w:webHidden/>
              </w:rPr>
              <w:fldChar w:fldCharType="separate"/>
            </w:r>
            <w:r>
              <w:rPr>
                <w:noProof/>
                <w:webHidden/>
              </w:rPr>
              <w:t>9</w:t>
            </w:r>
            <w:r>
              <w:rPr>
                <w:noProof/>
                <w:webHidden/>
              </w:rPr>
              <w:fldChar w:fldCharType="end"/>
            </w:r>
          </w:hyperlink>
        </w:p>
        <w:p w14:paraId="5BDC2D0C" w14:textId="1C728157" w:rsidR="002C0074" w:rsidRDefault="002C0074">
          <w:pPr>
            <w:pStyle w:val="TOC2"/>
            <w:tabs>
              <w:tab w:val="right" w:leader="dot" w:pos="9350"/>
            </w:tabs>
            <w:rPr>
              <w:rFonts w:asciiTheme="minorHAnsi" w:hAnsiTheme="minorHAnsi"/>
              <w:noProof/>
              <w:kern w:val="0"/>
              <w:lang w:eastAsia="en-US"/>
            </w:rPr>
          </w:pPr>
          <w:hyperlink w:anchor="_Toc69295141" w:history="1">
            <w:r w:rsidRPr="00DE7F51">
              <w:rPr>
                <w:rStyle w:val="Hyperlink"/>
                <w:noProof/>
              </w:rPr>
              <w:t>2.4 Statistical analyses</w:t>
            </w:r>
            <w:r>
              <w:rPr>
                <w:noProof/>
                <w:webHidden/>
              </w:rPr>
              <w:tab/>
            </w:r>
            <w:r>
              <w:rPr>
                <w:noProof/>
                <w:webHidden/>
              </w:rPr>
              <w:fldChar w:fldCharType="begin"/>
            </w:r>
            <w:r>
              <w:rPr>
                <w:noProof/>
                <w:webHidden/>
              </w:rPr>
              <w:instrText xml:space="preserve"> PAGEREF _Toc69295141 \h </w:instrText>
            </w:r>
            <w:r>
              <w:rPr>
                <w:noProof/>
                <w:webHidden/>
              </w:rPr>
            </w:r>
            <w:r>
              <w:rPr>
                <w:noProof/>
                <w:webHidden/>
              </w:rPr>
              <w:fldChar w:fldCharType="separate"/>
            </w:r>
            <w:r>
              <w:rPr>
                <w:noProof/>
                <w:webHidden/>
              </w:rPr>
              <w:t>9</w:t>
            </w:r>
            <w:r>
              <w:rPr>
                <w:noProof/>
                <w:webHidden/>
              </w:rPr>
              <w:fldChar w:fldCharType="end"/>
            </w:r>
          </w:hyperlink>
        </w:p>
        <w:p w14:paraId="28B90784" w14:textId="151CFC35" w:rsidR="002C0074" w:rsidRDefault="002C0074">
          <w:pPr>
            <w:pStyle w:val="TOC1"/>
            <w:tabs>
              <w:tab w:val="right" w:leader="dot" w:pos="9350"/>
            </w:tabs>
            <w:rPr>
              <w:rFonts w:asciiTheme="minorHAnsi" w:hAnsiTheme="minorHAnsi"/>
              <w:noProof/>
              <w:kern w:val="0"/>
              <w:lang w:eastAsia="en-US"/>
            </w:rPr>
          </w:pPr>
          <w:hyperlink w:anchor="_Toc69295142" w:history="1">
            <w:r w:rsidRPr="00DE7F51">
              <w:rPr>
                <w:rStyle w:val="Hyperlink"/>
                <w:noProof/>
              </w:rPr>
              <w:t>3. Results</w:t>
            </w:r>
            <w:r>
              <w:rPr>
                <w:noProof/>
                <w:webHidden/>
              </w:rPr>
              <w:tab/>
            </w:r>
            <w:r>
              <w:rPr>
                <w:noProof/>
                <w:webHidden/>
              </w:rPr>
              <w:fldChar w:fldCharType="begin"/>
            </w:r>
            <w:r>
              <w:rPr>
                <w:noProof/>
                <w:webHidden/>
              </w:rPr>
              <w:instrText xml:space="preserve"> PAGEREF _Toc69295142 \h </w:instrText>
            </w:r>
            <w:r>
              <w:rPr>
                <w:noProof/>
                <w:webHidden/>
              </w:rPr>
            </w:r>
            <w:r>
              <w:rPr>
                <w:noProof/>
                <w:webHidden/>
              </w:rPr>
              <w:fldChar w:fldCharType="separate"/>
            </w:r>
            <w:r>
              <w:rPr>
                <w:noProof/>
                <w:webHidden/>
              </w:rPr>
              <w:t>10</w:t>
            </w:r>
            <w:r>
              <w:rPr>
                <w:noProof/>
                <w:webHidden/>
              </w:rPr>
              <w:fldChar w:fldCharType="end"/>
            </w:r>
          </w:hyperlink>
        </w:p>
        <w:p w14:paraId="5D622AD8" w14:textId="56507486" w:rsidR="002C0074" w:rsidRDefault="002C0074">
          <w:pPr>
            <w:pStyle w:val="TOC2"/>
            <w:tabs>
              <w:tab w:val="right" w:leader="dot" w:pos="9350"/>
            </w:tabs>
            <w:rPr>
              <w:rFonts w:asciiTheme="minorHAnsi" w:hAnsiTheme="minorHAnsi"/>
              <w:noProof/>
              <w:kern w:val="0"/>
              <w:lang w:eastAsia="en-US"/>
            </w:rPr>
          </w:pPr>
          <w:hyperlink w:anchor="_Toc69295143" w:history="1">
            <w:r w:rsidRPr="00DE7F51">
              <w:rPr>
                <w:rStyle w:val="Hyperlink"/>
                <w:noProof/>
              </w:rPr>
              <w:t>3.1 Genotype affects microbiome composition: bacterial diversity</w:t>
            </w:r>
            <w:r>
              <w:rPr>
                <w:noProof/>
                <w:webHidden/>
              </w:rPr>
              <w:tab/>
            </w:r>
            <w:r>
              <w:rPr>
                <w:noProof/>
                <w:webHidden/>
              </w:rPr>
              <w:fldChar w:fldCharType="begin"/>
            </w:r>
            <w:r>
              <w:rPr>
                <w:noProof/>
                <w:webHidden/>
              </w:rPr>
              <w:instrText xml:space="preserve"> PAGEREF _Toc69295143 \h </w:instrText>
            </w:r>
            <w:r>
              <w:rPr>
                <w:noProof/>
                <w:webHidden/>
              </w:rPr>
            </w:r>
            <w:r>
              <w:rPr>
                <w:noProof/>
                <w:webHidden/>
              </w:rPr>
              <w:fldChar w:fldCharType="separate"/>
            </w:r>
            <w:r>
              <w:rPr>
                <w:noProof/>
                <w:webHidden/>
              </w:rPr>
              <w:t>10</w:t>
            </w:r>
            <w:r>
              <w:rPr>
                <w:noProof/>
                <w:webHidden/>
              </w:rPr>
              <w:fldChar w:fldCharType="end"/>
            </w:r>
          </w:hyperlink>
        </w:p>
        <w:p w14:paraId="1A127CC8" w14:textId="40F811AD" w:rsidR="002C0074" w:rsidRDefault="002C0074">
          <w:pPr>
            <w:pStyle w:val="TOC2"/>
            <w:tabs>
              <w:tab w:val="right" w:leader="dot" w:pos="9350"/>
            </w:tabs>
            <w:rPr>
              <w:rFonts w:asciiTheme="minorHAnsi" w:hAnsiTheme="minorHAnsi"/>
              <w:noProof/>
              <w:kern w:val="0"/>
              <w:lang w:eastAsia="en-US"/>
            </w:rPr>
          </w:pPr>
          <w:hyperlink w:anchor="_Toc69295144" w:history="1">
            <w:r w:rsidRPr="00DE7F51">
              <w:rPr>
                <w:rStyle w:val="Hyperlink"/>
                <w:noProof/>
              </w:rPr>
              <w:t>3.2 Dietary PEITC induced gut microbiota changes: bacterial identification</w:t>
            </w:r>
            <w:r>
              <w:rPr>
                <w:noProof/>
                <w:webHidden/>
              </w:rPr>
              <w:tab/>
            </w:r>
            <w:r>
              <w:rPr>
                <w:noProof/>
                <w:webHidden/>
              </w:rPr>
              <w:fldChar w:fldCharType="begin"/>
            </w:r>
            <w:r>
              <w:rPr>
                <w:noProof/>
                <w:webHidden/>
              </w:rPr>
              <w:instrText xml:space="preserve"> PAGEREF _Toc69295144 \h </w:instrText>
            </w:r>
            <w:r>
              <w:rPr>
                <w:noProof/>
                <w:webHidden/>
              </w:rPr>
            </w:r>
            <w:r>
              <w:rPr>
                <w:noProof/>
                <w:webHidden/>
              </w:rPr>
              <w:fldChar w:fldCharType="separate"/>
            </w:r>
            <w:r>
              <w:rPr>
                <w:noProof/>
                <w:webHidden/>
              </w:rPr>
              <w:t>10</w:t>
            </w:r>
            <w:r>
              <w:rPr>
                <w:noProof/>
                <w:webHidden/>
              </w:rPr>
              <w:fldChar w:fldCharType="end"/>
            </w:r>
          </w:hyperlink>
        </w:p>
        <w:p w14:paraId="5249D61A" w14:textId="4039D61A" w:rsidR="002C0074" w:rsidRDefault="002C0074">
          <w:pPr>
            <w:pStyle w:val="TOC2"/>
            <w:tabs>
              <w:tab w:val="right" w:leader="dot" w:pos="9350"/>
            </w:tabs>
            <w:rPr>
              <w:rFonts w:asciiTheme="minorHAnsi" w:hAnsiTheme="minorHAnsi"/>
              <w:noProof/>
              <w:kern w:val="0"/>
              <w:lang w:eastAsia="en-US"/>
            </w:rPr>
          </w:pPr>
          <w:hyperlink w:anchor="_Toc69295145" w:history="1">
            <w:r w:rsidRPr="00DE7F51">
              <w:rPr>
                <w:rStyle w:val="Hyperlink"/>
                <w:noProof/>
              </w:rPr>
              <w:t>3.3 Gut microbiota profiles altered between Nrf2 KO and WT genotypes</w:t>
            </w:r>
            <w:r>
              <w:rPr>
                <w:noProof/>
                <w:webHidden/>
              </w:rPr>
              <w:tab/>
            </w:r>
            <w:r>
              <w:rPr>
                <w:noProof/>
                <w:webHidden/>
              </w:rPr>
              <w:fldChar w:fldCharType="begin"/>
            </w:r>
            <w:r>
              <w:rPr>
                <w:noProof/>
                <w:webHidden/>
              </w:rPr>
              <w:instrText xml:space="preserve"> PAGEREF _Toc69295145 \h </w:instrText>
            </w:r>
            <w:r>
              <w:rPr>
                <w:noProof/>
                <w:webHidden/>
              </w:rPr>
            </w:r>
            <w:r>
              <w:rPr>
                <w:noProof/>
                <w:webHidden/>
              </w:rPr>
              <w:fldChar w:fldCharType="separate"/>
            </w:r>
            <w:r>
              <w:rPr>
                <w:noProof/>
                <w:webHidden/>
              </w:rPr>
              <w:t>11</w:t>
            </w:r>
            <w:r>
              <w:rPr>
                <w:noProof/>
                <w:webHidden/>
              </w:rPr>
              <w:fldChar w:fldCharType="end"/>
            </w:r>
          </w:hyperlink>
        </w:p>
        <w:p w14:paraId="75A78E4A" w14:textId="77BD8F9B" w:rsidR="002C0074" w:rsidRDefault="002C0074">
          <w:pPr>
            <w:pStyle w:val="TOC2"/>
            <w:tabs>
              <w:tab w:val="right" w:leader="dot" w:pos="9350"/>
            </w:tabs>
            <w:rPr>
              <w:rFonts w:asciiTheme="minorHAnsi" w:hAnsiTheme="minorHAnsi"/>
              <w:noProof/>
              <w:kern w:val="0"/>
              <w:lang w:eastAsia="en-US"/>
            </w:rPr>
          </w:pPr>
          <w:hyperlink w:anchor="_Toc69295146" w:history="1">
            <w:r w:rsidRPr="00DE7F51">
              <w:rPr>
                <w:rStyle w:val="Hyperlink"/>
                <w:noProof/>
              </w:rPr>
              <w:t xml:space="preserve">3.4 </w:t>
            </w:r>
            <w:r w:rsidRPr="00DE7F51">
              <w:rPr>
                <w:rStyle w:val="Hyperlink"/>
                <w:i/>
                <w:iCs/>
                <w:noProof/>
              </w:rPr>
              <w:t>Bacteroidetes</w:t>
            </w:r>
            <w:r w:rsidRPr="00DE7F51">
              <w:rPr>
                <w:rStyle w:val="Hyperlink"/>
                <w:noProof/>
              </w:rPr>
              <w:t>/</w:t>
            </w:r>
            <w:r w:rsidRPr="00DE7F51">
              <w:rPr>
                <w:rStyle w:val="Hyperlink"/>
                <w:i/>
                <w:iCs/>
                <w:noProof/>
              </w:rPr>
              <w:t>Firmicutes</w:t>
            </w:r>
            <w:r w:rsidRPr="00DE7F51">
              <w:rPr>
                <w:rStyle w:val="Hyperlink"/>
                <w:noProof/>
              </w:rPr>
              <w:t xml:space="preserve"> ratio altering by genotype, time and dietary treatment</w:t>
            </w:r>
            <w:r>
              <w:rPr>
                <w:noProof/>
                <w:webHidden/>
              </w:rPr>
              <w:tab/>
            </w:r>
            <w:r>
              <w:rPr>
                <w:noProof/>
                <w:webHidden/>
              </w:rPr>
              <w:fldChar w:fldCharType="begin"/>
            </w:r>
            <w:r>
              <w:rPr>
                <w:noProof/>
                <w:webHidden/>
              </w:rPr>
              <w:instrText xml:space="preserve"> PAGEREF _Toc69295146 \h </w:instrText>
            </w:r>
            <w:r>
              <w:rPr>
                <w:noProof/>
                <w:webHidden/>
              </w:rPr>
            </w:r>
            <w:r>
              <w:rPr>
                <w:noProof/>
                <w:webHidden/>
              </w:rPr>
              <w:fldChar w:fldCharType="separate"/>
            </w:r>
            <w:r>
              <w:rPr>
                <w:noProof/>
                <w:webHidden/>
              </w:rPr>
              <w:t>12</w:t>
            </w:r>
            <w:r>
              <w:rPr>
                <w:noProof/>
                <w:webHidden/>
              </w:rPr>
              <w:fldChar w:fldCharType="end"/>
            </w:r>
          </w:hyperlink>
        </w:p>
        <w:p w14:paraId="380AADD6" w14:textId="3BA5B7EF" w:rsidR="002C0074" w:rsidRDefault="002C0074">
          <w:pPr>
            <w:pStyle w:val="TOC2"/>
            <w:tabs>
              <w:tab w:val="right" w:leader="dot" w:pos="9350"/>
            </w:tabs>
            <w:rPr>
              <w:rFonts w:asciiTheme="minorHAnsi" w:hAnsiTheme="minorHAnsi"/>
              <w:noProof/>
              <w:kern w:val="0"/>
              <w:lang w:eastAsia="en-US"/>
            </w:rPr>
          </w:pPr>
          <w:hyperlink w:anchor="_Toc69295147" w:history="1">
            <w:r w:rsidRPr="00DE7F51">
              <w:rPr>
                <w:rStyle w:val="Hyperlink"/>
                <w:noProof/>
              </w:rPr>
              <w:t>Metabolome results – Chi Chen…</w:t>
            </w:r>
            <w:r>
              <w:rPr>
                <w:noProof/>
                <w:webHidden/>
              </w:rPr>
              <w:tab/>
            </w:r>
            <w:r>
              <w:rPr>
                <w:noProof/>
                <w:webHidden/>
              </w:rPr>
              <w:fldChar w:fldCharType="begin"/>
            </w:r>
            <w:r>
              <w:rPr>
                <w:noProof/>
                <w:webHidden/>
              </w:rPr>
              <w:instrText xml:space="preserve"> PAGEREF _Toc69295147 \h </w:instrText>
            </w:r>
            <w:r>
              <w:rPr>
                <w:noProof/>
                <w:webHidden/>
              </w:rPr>
            </w:r>
            <w:r>
              <w:rPr>
                <w:noProof/>
                <w:webHidden/>
              </w:rPr>
              <w:fldChar w:fldCharType="separate"/>
            </w:r>
            <w:r>
              <w:rPr>
                <w:noProof/>
                <w:webHidden/>
              </w:rPr>
              <w:t>12</w:t>
            </w:r>
            <w:r>
              <w:rPr>
                <w:noProof/>
                <w:webHidden/>
              </w:rPr>
              <w:fldChar w:fldCharType="end"/>
            </w:r>
          </w:hyperlink>
        </w:p>
        <w:p w14:paraId="0CBBB573" w14:textId="6A301825" w:rsidR="002C0074" w:rsidRDefault="002C0074">
          <w:pPr>
            <w:pStyle w:val="TOC1"/>
            <w:tabs>
              <w:tab w:val="right" w:leader="dot" w:pos="9350"/>
            </w:tabs>
            <w:rPr>
              <w:rFonts w:asciiTheme="minorHAnsi" w:hAnsiTheme="minorHAnsi"/>
              <w:noProof/>
              <w:kern w:val="0"/>
              <w:lang w:eastAsia="en-US"/>
            </w:rPr>
          </w:pPr>
          <w:hyperlink w:anchor="_Toc69295148" w:history="1">
            <w:r w:rsidRPr="00DE7F51">
              <w:rPr>
                <w:rStyle w:val="Hyperlink"/>
                <w:noProof/>
              </w:rPr>
              <w:t>4. Discussion</w:t>
            </w:r>
            <w:r>
              <w:rPr>
                <w:noProof/>
                <w:webHidden/>
              </w:rPr>
              <w:tab/>
            </w:r>
            <w:r>
              <w:rPr>
                <w:noProof/>
                <w:webHidden/>
              </w:rPr>
              <w:fldChar w:fldCharType="begin"/>
            </w:r>
            <w:r>
              <w:rPr>
                <w:noProof/>
                <w:webHidden/>
              </w:rPr>
              <w:instrText xml:space="preserve"> PAGEREF _Toc69295148 \h </w:instrText>
            </w:r>
            <w:r>
              <w:rPr>
                <w:noProof/>
                <w:webHidden/>
              </w:rPr>
            </w:r>
            <w:r>
              <w:rPr>
                <w:noProof/>
                <w:webHidden/>
              </w:rPr>
              <w:fldChar w:fldCharType="separate"/>
            </w:r>
            <w:r>
              <w:rPr>
                <w:noProof/>
                <w:webHidden/>
              </w:rPr>
              <w:t>14</w:t>
            </w:r>
            <w:r>
              <w:rPr>
                <w:noProof/>
                <w:webHidden/>
              </w:rPr>
              <w:fldChar w:fldCharType="end"/>
            </w:r>
          </w:hyperlink>
        </w:p>
        <w:p w14:paraId="182CB3ED" w14:textId="43AA4044" w:rsidR="002C0074" w:rsidRDefault="002C0074">
          <w:pPr>
            <w:pStyle w:val="TOC1"/>
            <w:tabs>
              <w:tab w:val="right" w:leader="dot" w:pos="9350"/>
            </w:tabs>
            <w:rPr>
              <w:rFonts w:asciiTheme="minorHAnsi" w:hAnsiTheme="minorHAnsi"/>
              <w:noProof/>
              <w:kern w:val="0"/>
              <w:lang w:eastAsia="en-US"/>
            </w:rPr>
          </w:pPr>
          <w:hyperlink w:anchor="_Toc69295149" w:history="1">
            <w:r w:rsidRPr="00DE7F51">
              <w:rPr>
                <w:rStyle w:val="Hyperlink"/>
                <w:noProof/>
              </w:rPr>
              <w:t>Acknowledgements</w:t>
            </w:r>
            <w:r>
              <w:rPr>
                <w:noProof/>
                <w:webHidden/>
              </w:rPr>
              <w:tab/>
            </w:r>
            <w:r>
              <w:rPr>
                <w:noProof/>
                <w:webHidden/>
              </w:rPr>
              <w:fldChar w:fldCharType="begin"/>
            </w:r>
            <w:r>
              <w:rPr>
                <w:noProof/>
                <w:webHidden/>
              </w:rPr>
              <w:instrText xml:space="preserve"> PAGEREF _Toc69295149 \h </w:instrText>
            </w:r>
            <w:r>
              <w:rPr>
                <w:noProof/>
                <w:webHidden/>
              </w:rPr>
            </w:r>
            <w:r>
              <w:rPr>
                <w:noProof/>
                <w:webHidden/>
              </w:rPr>
              <w:fldChar w:fldCharType="separate"/>
            </w:r>
            <w:r>
              <w:rPr>
                <w:noProof/>
                <w:webHidden/>
              </w:rPr>
              <w:t>16</w:t>
            </w:r>
            <w:r>
              <w:rPr>
                <w:noProof/>
                <w:webHidden/>
              </w:rPr>
              <w:fldChar w:fldCharType="end"/>
            </w:r>
          </w:hyperlink>
        </w:p>
        <w:p w14:paraId="05FF58F4" w14:textId="799320DD" w:rsidR="002C0074" w:rsidRDefault="002C0074">
          <w:pPr>
            <w:pStyle w:val="TOC1"/>
            <w:tabs>
              <w:tab w:val="right" w:leader="dot" w:pos="9350"/>
            </w:tabs>
            <w:rPr>
              <w:rFonts w:asciiTheme="minorHAnsi" w:hAnsiTheme="minorHAnsi"/>
              <w:noProof/>
              <w:kern w:val="0"/>
              <w:lang w:eastAsia="en-US"/>
            </w:rPr>
          </w:pPr>
          <w:hyperlink w:anchor="_Toc69295150" w:history="1">
            <w:r w:rsidRPr="00DE7F51">
              <w:rPr>
                <w:rStyle w:val="Hyperlink"/>
                <w:noProof/>
              </w:rPr>
              <w:t>Conflict of Interest States</w:t>
            </w:r>
            <w:r>
              <w:rPr>
                <w:noProof/>
                <w:webHidden/>
              </w:rPr>
              <w:tab/>
            </w:r>
            <w:r>
              <w:rPr>
                <w:noProof/>
                <w:webHidden/>
              </w:rPr>
              <w:fldChar w:fldCharType="begin"/>
            </w:r>
            <w:r>
              <w:rPr>
                <w:noProof/>
                <w:webHidden/>
              </w:rPr>
              <w:instrText xml:space="preserve"> PAGEREF _Toc69295150 \h </w:instrText>
            </w:r>
            <w:r>
              <w:rPr>
                <w:noProof/>
                <w:webHidden/>
              </w:rPr>
            </w:r>
            <w:r>
              <w:rPr>
                <w:noProof/>
                <w:webHidden/>
              </w:rPr>
              <w:fldChar w:fldCharType="separate"/>
            </w:r>
            <w:r>
              <w:rPr>
                <w:noProof/>
                <w:webHidden/>
              </w:rPr>
              <w:t>17</w:t>
            </w:r>
            <w:r>
              <w:rPr>
                <w:noProof/>
                <w:webHidden/>
              </w:rPr>
              <w:fldChar w:fldCharType="end"/>
            </w:r>
          </w:hyperlink>
        </w:p>
        <w:p w14:paraId="3004318E" w14:textId="5A0C2D24" w:rsidR="002C0074" w:rsidRDefault="002C0074">
          <w:pPr>
            <w:pStyle w:val="TOC1"/>
            <w:tabs>
              <w:tab w:val="right" w:leader="dot" w:pos="9350"/>
            </w:tabs>
            <w:rPr>
              <w:rFonts w:asciiTheme="minorHAnsi" w:hAnsiTheme="minorHAnsi"/>
              <w:noProof/>
              <w:kern w:val="0"/>
              <w:lang w:eastAsia="en-US"/>
            </w:rPr>
          </w:pPr>
          <w:hyperlink w:anchor="_Toc69295151" w:history="1">
            <w:r w:rsidRPr="00DE7F51">
              <w:rPr>
                <w:rStyle w:val="Hyperlink"/>
                <w:noProof/>
              </w:rPr>
              <w:t>Data availability statement</w:t>
            </w:r>
            <w:r>
              <w:rPr>
                <w:noProof/>
                <w:webHidden/>
              </w:rPr>
              <w:tab/>
            </w:r>
            <w:r>
              <w:rPr>
                <w:noProof/>
                <w:webHidden/>
              </w:rPr>
              <w:fldChar w:fldCharType="begin"/>
            </w:r>
            <w:r>
              <w:rPr>
                <w:noProof/>
                <w:webHidden/>
              </w:rPr>
              <w:instrText xml:space="preserve"> PAGEREF _Toc69295151 \h </w:instrText>
            </w:r>
            <w:r>
              <w:rPr>
                <w:noProof/>
                <w:webHidden/>
              </w:rPr>
            </w:r>
            <w:r>
              <w:rPr>
                <w:noProof/>
                <w:webHidden/>
              </w:rPr>
              <w:fldChar w:fldCharType="separate"/>
            </w:r>
            <w:r>
              <w:rPr>
                <w:noProof/>
                <w:webHidden/>
              </w:rPr>
              <w:t>17</w:t>
            </w:r>
            <w:r>
              <w:rPr>
                <w:noProof/>
                <w:webHidden/>
              </w:rPr>
              <w:fldChar w:fldCharType="end"/>
            </w:r>
          </w:hyperlink>
        </w:p>
        <w:p w14:paraId="2BEDCECF" w14:textId="3A588D0E" w:rsidR="002C0074" w:rsidRDefault="002C0074">
          <w:pPr>
            <w:pStyle w:val="TOC1"/>
            <w:tabs>
              <w:tab w:val="right" w:leader="dot" w:pos="9350"/>
            </w:tabs>
            <w:rPr>
              <w:rFonts w:asciiTheme="minorHAnsi" w:hAnsiTheme="minorHAnsi"/>
              <w:noProof/>
              <w:kern w:val="0"/>
              <w:lang w:eastAsia="en-US"/>
            </w:rPr>
          </w:pPr>
          <w:hyperlink w:anchor="_Toc69295152" w:history="1">
            <w:r w:rsidRPr="00DE7F51">
              <w:rPr>
                <w:rStyle w:val="Hyperlink"/>
                <w:noProof/>
              </w:rPr>
              <w:t>Legend</w:t>
            </w:r>
            <w:r>
              <w:rPr>
                <w:noProof/>
                <w:webHidden/>
              </w:rPr>
              <w:tab/>
            </w:r>
            <w:r>
              <w:rPr>
                <w:noProof/>
                <w:webHidden/>
              </w:rPr>
              <w:fldChar w:fldCharType="begin"/>
            </w:r>
            <w:r>
              <w:rPr>
                <w:noProof/>
                <w:webHidden/>
              </w:rPr>
              <w:instrText xml:space="preserve"> PAGEREF _Toc69295152 \h </w:instrText>
            </w:r>
            <w:r>
              <w:rPr>
                <w:noProof/>
                <w:webHidden/>
              </w:rPr>
            </w:r>
            <w:r>
              <w:rPr>
                <w:noProof/>
                <w:webHidden/>
              </w:rPr>
              <w:fldChar w:fldCharType="separate"/>
            </w:r>
            <w:r>
              <w:rPr>
                <w:noProof/>
                <w:webHidden/>
              </w:rPr>
              <w:t>18</w:t>
            </w:r>
            <w:r>
              <w:rPr>
                <w:noProof/>
                <w:webHidden/>
              </w:rPr>
              <w:fldChar w:fldCharType="end"/>
            </w:r>
          </w:hyperlink>
        </w:p>
        <w:p w14:paraId="5D2393D8" w14:textId="4D0255F9" w:rsidR="002C0074" w:rsidRDefault="002C0074">
          <w:pPr>
            <w:pStyle w:val="TOC2"/>
            <w:tabs>
              <w:tab w:val="right" w:leader="dot" w:pos="9350"/>
            </w:tabs>
            <w:rPr>
              <w:rFonts w:asciiTheme="minorHAnsi" w:hAnsiTheme="minorHAnsi"/>
              <w:noProof/>
              <w:kern w:val="0"/>
              <w:lang w:eastAsia="en-US"/>
            </w:rPr>
          </w:pPr>
          <w:hyperlink w:anchor="_Toc69295153" w:history="1">
            <w:r w:rsidRPr="00DE7F51">
              <w:rPr>
                <w:rStyle w:val="Hyperlink"/>
                <w:noProof/>
              </w:rPr>
              <w:t>Figures</w:t>
            </w:r>
            <w:r>
              <w:rPr>
                <w:noProof/>
                <w:webHidden/>
              </w:rPr>
              <w:tab/>
            </w:r>
            <w:r>
              <w:rPr>
                <w:noProof/>
                <w:webHidden/>
              </w:rPr>
              <w:fldChar w:fldCharType="begin"/>
            </w:r>
            <w:r>
              <w:rPr>
                <w:noProof/>
                <w:webHidden/>
              </w:rPr>
              <w:instrText xml:space="preserve"> PAGEREF _Toc69295153 \h </w:instrText>
            </w:r>
            <w:r>
              <w:rPr>
                <w:noProof/>
                <w:webHidden/>
              </w:rPr>
            </w:r>
            <w:r>
              <w:rPr>
                <w:noProof/>
                <w:webHidden/>
              </w:rPr>
              <w:fldChar w:fldCharType="separate"/>
            </w:r>
            <w:r>
              <w:rPr>
                <w:noProof/>
                <w:webHidden/>
              </w:rPr>
              <w:t>18</w:t>
            </w:r>
            <w:r>
              <w:rPr>
                <w:noProof/>
                <w:webHidden/>
              </w:rPr>
              <w:fldChar w:fldCharType="end"/>
            </w:r>
          </w:hyperlink>
        </w:p>
        <w:p w14:paraId="38EBAB99" w14:textId="2865E798" w:rsidR="002C0074" w:rsidRDefault="002C0074">
          <w:pPr>
            <w:pStyle w:val="TOC2"/>
            <w:tabs>
              <w:tab w:val="right" w:leader="dot" w:pos="9350"/>
            </w:tabs>
            <w:rPr>
              <w:rFonts w:asciiTheme="minorHAnsi" w:hAnsiTheme="minorHAnsi"/>
              <w:noProof/>
              <w:kern w:val="0"/>
              <w:lang w:eastAsia="en-US"/>
            </w:rPr>
          </w:pPr>
          <w:hyperlink w:anchor="_Toc69295154" w:history="1">
            <w:r w:rsidRPr="00DE7F51">
              <w:rPr>
                <w:rStyle w:val="Hyperlink"/>
                <w:noProof/>
              </w:rPr>
              <w:t>Tables</w:t>
            </w:r>
            <w:r>
              <w:rPr>
                <w:noProof/>
                <w:webHidden/>
              </w:rPr>
              <w:tab/>
            </w:r>
            <w:r>
              <w:rPr>
                <w:noProof/>
                <w:webHidden/>
              </w:rPr>
              <w:fldChar w:fldCharType="begin"/>
            </w:r>
            <w:r>
              <w:rPr>
                <w:noProof/>
                <w:webHidden/>
              </w:rPr>
              <w:instrText xml:space="preserve"> PAGEREF _Toc69295154 \h </w:instrText>
            </w:r>
            <w:r>
              <w:rPr>
                <w:noProof/>
                <w:webHidden/>
              </w:rPr>
            </w:r>
            <w:r>
              <w:rPr>
                <w:noProof/>
                <w:webHidden/>
              </w:rPr>
              <w:fldChar w:fldCharType="separate"/>
            </w:r>
            <w:r>
              <w:rPr>
                <w:noProof/>
                <w:webHidden/>
              </w:rPr>
              <w:t>20</w:t>
            </w:r>
            <w:r>
              <w:rPr>
                <w:noProof/>
                <w:webHidden/>
              </w:rPr>
              <w:fldChar w:fldCharType="end"/>
            </w:r>
          </w:hyperlink>
        </w:p>
        <w:p w14:paraId="4422D629" w14:textId="50FF4E7A" w:rsidR="002C0074" w:rsidRDefault="002C0074">
          <w:pPr>
            <w:pStyle w:val="TOC1"/>
            <w:tabs>
              <w:tab w:val="right" w:leader="dot" w:pos="9350"/>
            </w:tabs>
            <w:rPr>
              <w:rFonts w:asciiTheme="minorHAnsi" w:hAnsiTheme="minorHAnsi"/>
              <w:noProof/>
              <w:kern w:val="0"/>
              <w:lang w:eastAsia="en-US"/>
            </w:rPr>
          </w:pPr>
          <w:hyperlink w:anchor="_Toc69295155" w:history="1">
            <w:r w:rsidRPr="00DE7F51">
              <w:rPr>
                <w:rStyle w:val="Hyperlink"/>
                <w:noProof/>
              </w:rPr>
              <w:t>References</w:t>
            </w:r>
            <w:r>
              <w:rPr>
                <w:noProof/>
                <w:webHidden/>
              </w:rPr>
              <w:tab/>
            </w:r>
            <w:r>
              <w:rPr>
                <w:noProof/>
                <w:webHidden/>
              </w:rPr>
              <w:fldChar w:fldCharType="begin"/>
            </w:r>
            <w:r>
              <w:rPr>
                <w:noProof/>
                <w:webHidden/>
              </w:rPr>
              <w:instrText xml:space="preserve"> PAGEREF _Toc69295155 \h </w:instrText>
            </w:r>
            <w:r>
              <w:rPr>
                <w:noProof/>
                <w:webHidden/>
              </w:rPr>
            </w:r>
            <w:r>
              <w:rPr>
                <w:noProof/>
                <w:webHidden/>
              </w:rPr>
              <w:fldChar w:fldCharType="separate"/>
            </w:r>
            <w:r>
              <w:rPr>
                <w:noProof/>
                <w:webHidden/>
              </w:rPr>
              <w:t>21</w:t>
            </w:r>
            <w:r>
              <w:rPr>
                <w:noProof/>
                <w:webHidden/>
              </w:rPr>
              <w:fldChar w:fldCharType="end"/>
            </w:r>
          </w:hyperlink>
        </w:p>
        <w:p w14:paraId="5FE1EAE1" w14:textId="4373FFC6" w:rsidR="000B4D88" w:rsidRDefault="000B4D88" w:rsidP="002C0074">
          <w:r>
            <w:rPr>
              <w:b/>
              <w:bCs/>
              <w:noProof/>
            </w:rPr>
            <w:fldChar w:fldCharType="end"/>
          </w:r>
        </w:p>
      </w:sdtContent>
    </w:sdt>
    <w:p w14:paraId="6FAC836F" w14:textId="0D358049" w:rsidR="009232E0" w:rsidRDefault="009232E0" w:rsidP="000B4D88">
      <w:pPr>
        <w:pStyle w:val="Heading1"/>
      </w:pPr>
      <w:bookmarkStart w:id="1" w:name="_Toc69295135"/>
      <w:r w:rsidRPr="007F3B3D">
        <w:t>Abstract</w:t>
      </w:r>
      <w:bookmarkEnd w:id="0"/>
      <w:bookmarkEnd w:id="1"/>
    </w:p>
    <w:p w14:paraId="58871F6C" w14:textId="77777777" w:rsidR="002C0074" w:rsidRPr="002C0074" w:rsidRDefault="002C0074" w:rsidP="002C0074"/>
    <w:p w14:paraId="3AD81515" w14:textId="5E0DE5D8" w:rsidR="0059064E" w:rsidRDefault="002A1282" w:rsidP="002A1282">
      <w:pPr>
        <w:spacing w:line="36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proofErr w:type="gramStart"/>
      <w:r>
        <w:rPr>
          <w:rFonts w:ascii="Times New Roman" w:hAnsi="Times New Roman" w:cs="Times New Roman"/>
          <w:sz w:val="24"/>
        </w:rPr>
        <w:t>genotype</w:t>
      </w:r>
      <w:proofErr w:type="gramEnd"/>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In th</w:t>
      </w:r>
      <w:r w:rsidR="0059064E">
        <w:rPr>
          <w:rFonts w:ascii="Times New Roman" w:hAnsi="Times New Roman" w:cs="Times New Roman"/>
          <w:sz w:val="24"/>
        </w:rPr>
        <w:t xml:space="preserve">e current </w:t>
      </w:r>
      <w:r w:rsidRPr="00E56D53">
        <w:rPr>
          <w:rFonts w:ascii="Times New Roman" w:hAnsi="Times New Roman" w:cs="Times New Roman"/>
          <w:sz w:val="24"/>
        </w:rPr>
        <w:t xml:space="preserve">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w:t>
      </w:r>
      <w:r w:rsidR="00F926D1">
        <w:rPr>
          <w:rFonts w:ascii="Times New Roman" w:hAnsi="Times New Roman" w:cs="Times New Roman"/>
          <w:sz w:val="24"/>
        </w:rPr>
        <w:t xml:space="preserve">gene </w:t>
      </w:r>
      <w:r w:rsidRPr="00D976FD">
        <w:rPr>
          <w:rFonts w:ascii="Times New Roman" w:hAnsi="Times New Roman" w:cs="Times New Roman"/>
          <w:sz w:val="24"/>
        </w:rPr>
        <w:lastRenderedPageBreak/>
        <w:t xml:space="preserve">sequencing. </w:t>
      </w:r>
      <w:r w:rsidR="0059064E">
        <w:rPr>
          <w:rFonts w:ascii="Times New Roman" w:hAnsi="Times New Roman" w:cs="Times New Roman"/>
          <w:sz w:val="24"/>
        </w:rPr>
        <w:t xml:space="preserve">At the same time, we </w:t>
      </w:r>
      <w:r w:rsidR="00044181">
        <w:rPr>
          <w:rFonts w:ascii="Times New Roman" w:hAnsi="Times New Roman" w:cs="Times New Roman"/>
          <w:sz w:val="24"/>
        </w:rPr>
        <w:t xml:space="preserve">also isolated and analyzed microbial metabolite profiles from fecal samples to understand downstream changes in these communities. </w:t>
      </w:r>
    </w:p>
    <w:p w14:paraId="33D58594" w14:textId="77777777" w:rsidR="0059064E" w:rsidRDefault="0059064E" w:rsidP="002A1282">
      <w:pPr>
        <w:spacing w:line="360" w:lineRule="auto"/>
        <w:rPr>
          <w:rFonts w:ascii="Times New Roman" w:hAnsi="Times New Roman" w:cs="Times New Roman"/>
          <w:sz w:val="24"/>
        </w:rPr>
      </w:pPr>
    </w:p>
    <w:p w14:paraId="517B7D92" w14:textId="4E225457" w:rsidR="006E7871" w:rsidRDefault="00BE4478" w:rsidP="002A1282">
      <w:pPr>
        <w:spacing w:line="360" w:lineRule="auto"/>
        <w:rPr>
          <w:rFonts w:ascii="Times New Roman" w:hAnsi="Times New Roman" w:cs="Times New Roman"/>
          <w:sz w:val="24"/>
        </w:rPr>
      </w:pPr>
      <w:r>
        <w:rPr>
          <w:rFonts w:ascii="Times New Roman" w:hAnsi="Times New Roman" w:cs="Times New Roman"/>
          <w:sz w:val="24"/>
        </w:rPr>
        <w:t xml:space="preserve">The study showed that alpha and beta diversity differences </w:t>
      </w:r>
      <w:r w:rsidR="006E7871">
        <w:rPr>
          <w:rFonts w:ascii="Times New Roman" w:hAnsi="Times New Roman" w:cs="Times New Roman"/>
          <w:sz w:val="24"/>
        </w:rPr>
        <w:t xml:space="preserve">of microbiota </w:t>
      </w:r>
      <w:r>
        <w:rPr>
          <w:rFonts w:ascii="Times New Roman" w:hAnsi="Times New Roman" w:cs="Times New Roman"/>
          <w:sz w:val="24"/>
        </w:rPr>
        <w:t>were associated with genotype</w:t>
      </w:r>
      <w:r w:rsidR="00044181">
        <w:rPr>
          <w:rFonts w:ascii="Times New Roman" w:hAnsi="Times New Roman" w:cs="Times New Roman"/>
          <w:sz w:val="24"/>
        </w:rPr>
        <w:t xml:space="preserve">, </w:t>
      </w:r>
      <w:r>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 treatment</w:t>
      </w:r>
      <w:r>
        <w:rPr>
          <w:rFonts w:ascii="Times New Roman" w:hAnsi="Times New Roman" w:cs="Times New Roman"/>
          <w:sz w:val="24"/>
        </w:rPr>
        <w:t>. Specifically, alpha diversity was higher in the Nrf2 KO mice compared to the WT</w:t>
      </w:r>
      <w:r w:rsidR="00F926D1">
        <w:rPr>
          <w:rFonts w:ascii="Times New Roman" w:hAnsi="Times New Roman" w:cs="Times New Roman"/>
          <w:sz w:val="24"/>
        </w:rPr>
        <w:t xml:space="preserve"> mice</w:t>
      </w:r>
      <w:r>
        <w:rPr>
          <w:rFonts w:ascii="Times New Roman" w:hAnsi="Times New Roman" w:cs="Times New Roman"/>
          <w:sz w:val="24"/>
        </w:rPr>
        <w:t xml:space="preserve">.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the two major bacterial phylum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w:t>
      </w:r>
      <w:r w:rsidR="00637E19">
        <w:rPr>
          <w:rFonts w:ascii="Times New Roman" w:hAnsi="Times New Roman" w:cs="Times New Roman"/>
          <w:sz w:val="24"/>
        </w:rPr>
        <w:t>samples,</w:t>
      </w:r>
      <w:r w:rsidR="00B22F15">
        <w:rPr>
          <w:rFonts w:ascii="Times New Roman" w:hAnsi="Times New Roman" w:cs="Times New Roman"/>
          <w:sz w:val="24"/>
        </w:rPr>
        <w:t xml:space="preserve"> </w:t>
      </w:r>
      <w:r w:rsidR="00F926D1" w:rsidRPr="00AB703B">
        <w:rPr>
          <w:rFonts w:ascii="Times New Roman" w:hAnsi="Times New Roman" w:cs="Times New Roman"/>
          <w:sz w:val="24"/>
        </w:rPr>
        <w:t>was higher</w:t>
      </w:r>
      <w:r w:rsidR="00B22F15" w:rsidRPr="00AB703B">
        <w:rPr>
          <w:rFonts w:ascii="Times New Roman" w:hAnsi="Times New Roman" w:cs="Times New Roman"/>
          <w:sz w:val="24"/>
        </w:rPr>
        <w:t xml:space="preserve"> in the Nrf2 KO </w:t>
      </w:r>
      <w:r w:rsidR="00AB703B" w:rsidRPr="00AB703B">
        <w:rPr>
          <w:rFonts w:ascii="Times New Roman" w:hAnsi="Times New Roman" w:cs="Times New Roman"/>
          <w:sz w:val="24"/>
        </w:rPr>
        <w:t xml:space="preserve">compared to the </w:t>
      </w:r>
      <w:r w:rsidR="00B22F15" w:rsidRPr="00AB703B">
        <w:rPr>
          <w:rFonts w:ascii="Times New Roman" w:hAnsi="Times New Roman" w:cs="Times New Roman"/>
          <w:sz w:val="24"/>
        </w:rPr>
        <w:t xml:space="preserve">WT </w:t>
      </w:r>
      <w:r w:rsidR="00F926D1" w:rsidRPr="00AB703B">
        <w:rPr>
          <w:rFonts w:ascii="Times New Roman" w:hAnsi="Times New Roman" w:cs="Times New Roman"/>
          <w:sz w:val="24"/>
        </w:rPr>
        <w:t>samples</w:t>
      </w:r>
      <w:r w:rsidR="00B22F15" w:rsidRPr="00AB703B">
        <w:rPr>
          <w:rFonts w:ascii="Times New Roman" w:hAnsi="Times New Roman" w:cs="Times New Roman"/>
          <w:sz w:val="24"/>
        </w:rPr>
        <w:t>.</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abundance  of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r w:rsidR="00B646E8" w:rsidRPr="00044181">
        <w:rPr>
          <w:rFonts w:ascii="Times New Roman" w:hAnsi="Times New Roman" w:cs="Times New Roman"/>
          <w:i/>
          <w:iCs/>
          <w:sz w:val="24"/>
        </w:rPr>
        <w:t>Verrucomicrobia</w:t>
      </w:r>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proofErr w:type="spellStart"/>
      <w:r w:rsidR="00C2586B" w:rsidRPr="00044181">
        <w:rPr>
          <w:rFonts w:ascii="Times New Roman" w:hAnsi="Times New Roman" w:cs="Times New Roman"/>
          <w:i/>
          <w:iCs/>
          <w:sz w:val="24"/>
        </w:rPr>
        <w:t>Bacteroidete</w:t>
      </w:r>
      <w:proofErr w:type="spellEnd"/>
      <w:r w:rsidR="00C2586B">
        <w:rPr>
          <w:rFonts w:ascii="Times New Roman" w:hAnsi="Times New Roman" w:cs="Times New Roman"/>
          <w:sz w:val="24"/>
        </w:rPr>
        <w:t xml:space="preserve"> phylum was comprised of the class </w:t>
      </w:r>
      <w:proofErr w:type="spellStart"/>
      <w:r w:rsidR="00C2586B" w:rsidRPr="00044181">
        <w:rPr>
          <w:rFonts w:ascii="Times New Roman" w:hAnsi="Times New Roman" w:cs="Times New Roman"/>
          <w:i/>
          <w:iCs/>
          <w:sz w:val="24"/>
        </w:rPr>
        <w:t>Bacteroidia</w:t>
      </w:r>
      <w:proofErr w:type="spellEnd"/>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r w:rsidR="002A1282"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 xml:space="preserve">Actinobacteria </w:t>
      </w:r>
      <w:proofErr w:type="spellStart"/>
      <w:r w:rsidR="002A1282" w:rsidRPr="00D976FD">
        <w:rPr>
          <w:rFonts w:ascii="Times New Roman" w:hAnsi="Times New Roman" w:cs="Times New Roman"/>
          <w:i/>
          <w:sz w:val="24"/>
        </w:rPr>
        <w:t>Adlercreutzia</w:t>
      </w:r>
      <w:proofErr w:type="spellEnd"/>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p>
    <w:p w14:paraId="3BBA0862" w14:textId="77777777" w:rsidR="00B03017" w:rsidRDefault="00B03017" w:rsidP="002A1282">
      <w:pPr>
        <w:spacing w:line="360" w:lineRule="auto"/>
        <w:rPr>
          <w:rFonts w:ascii="Times New Roman" w:hAnsi="Times New Roman" w:cs="Times New Roman"/>
          <w:sz w:val="24"/>
        </w:rPr>
      </w:pPr>
    </w:p>
    <w:p w14:paraId="06D71E37" w14:textId="57E62F8E" w:rsidR="006E7871" w:rsidRDefault="006E7871" w:rsidP="002A1282">
      <w:pPr>
        <w:spacing w:line="360" w:lineRule="auto"/>
        <w:rPr>
          <w:rFonts w:ascii="Times New Roman" w:hAnsi="Times New Roman" w:cs="Times New Roman"/>
          <w:b/>
          <w:bCs/>
          <w:color w:val="FF0000"/>
          <w:sz w:val="24"/>
          <w:u w:val="single"/>
        </w:rPr>
      </w:pPr>
      <w:r w:rsidRPr="003F26AE">
        <w:rPr>
          <w:rFonts w:ascii="Times New Roman" w:hAnsi="Times New Roman" w:cs="Times New Roman"/>
          <w:b/>
          <w:bCs/>
          <w:color w:val="FF0000"/>
          <w:sz w:val="24"/>
          <w:u w:val="single"/>
        </w:rPr>
        <w:t>Need to add metabolome…</w:t>
      </w:r>
      <w:r w:rsidR="00637E19">
        <w:rPr>
          <w:rFonts w:ascii="Times New Roman" w:hAnsi="Times New Roman" w:cs="Times New Roman"/>
          <w:b/>
          <w:bCs/>
          <w:color w:val="FF0000"/>
          <w:sz w:val="24"/>
          <w:u w:val="single"/>
        </w:rPr>
        <w:t>after finishing Results section</w:t>
      </w:r>
    </w:p>
    <w:p w14:paraId="21239895" w14:textId="02BB56DD" w:rsidR="00F37C94" w:rsidRPr="003F26AE" w:rsidRDefault="00F37C94" w:rsidP="002A1282">
      <w:pPr>
        <w:spacing w:line="360" w:lineRule="auto"/>
        <w:rPr>
          <w:rFonts w:ascii="Times New Roman" w:hAnsi="Times New Roman" w:cs="Times New Roman"/>
          <w:b/>
          <w:bCs/>
          <w:color w:val="FF0000"/>
          <w:sz w:val="24"/>
          <w:u w:val="single"/>
        </w:rPr>
      </w:pPr>
      <w:r>
        <w:rPr>
          <w:rFonts w:ascii="Times New Roman" w:hAnsi="Times New Roman" w:cs="Times New Roman"/>
          <w:b/>
          <w:bCs/>
          <w:color w:val="FF0000"/>
          <w:sz w:val="24"/>
          <w:u w:val="single"/>
        </w:rPr>
        <w:t>[ Abstract is limited to 200 or 250 words for most journals</w:t>
      </w:r>
      <w:r w:rsidR="00637E19">
        <w:rPr>
          <w:rFonts w:ascii="Times New Roman" w:hAnsi="Times New Roman" w:cs="Times New Roman"/>
          <w:b/>
          <w:bCs/>
          <w:color w:val="FF0000"/>
          <w:sz w:val="24"/>
          <w:u w:val="single"/>
        </w:rPr>
        <w:t xml:space="preserve">: will cut down after adding </w:t>
      </w:r>
      <w:proofErr w:type="gramStart"/>
      <w:r w:rsidR="00637E19">
        <w:rPr>
          <w:rFonts w:ascii="Times New Roman" w:hAnsi="Times New Roman" w:cs="Times New Roman"/>
          <w:b/>
          <w:bCs/>
          <w:color w:val="FF0000"/>
          <w:sz w:val="24"/>
          <w:u w:val="single"/>
        </w:rPr>
        <w:t>metabolome</w:t>
      </w:r>
      <w:r>
        <w:rPr>
          <w:rFonts w:ascii="Times New Roman" w:hAnsi="Times New Roman" w:cs="Times New Roman"/>
          <w:b/>
          <w:bCs/>
          <w:color w:val="FF0000"/>
          <w:sz w:val="24"/>
          <w:u w:val="single"/>
        </w:rPr>
        <w:t xml:space="preserve"> ]</w:t>
      </w:r>
      <w:proofErr w:type="gramEnd"/>
    </w:p>
    <w:p w14:paraId="38F88511" w14:textId="3115B777" w:rsidR="006E7871" w:rsidRDefault="006E7871" w:rsidP="002A1282">
      <w:pPr>
        <w:spacing w:line="360" w:lineRule="auto"/>
        <w:rPr>
          <w:rFonts w:ascii="Times New Roman" w:hAnsi="Times New Roman" w:cs="Times New Roman"/>
          <w:sz w:val="24"/>
        </w:rPr>
      </w:pPr>
    </w:p>
    <w:p w14:paraId="292C255A" w14:textId="77777777" w:rsidR="006E7871" w:rsidRDefault="006E7871" w:rsidP="002A1282">
      <w:pPr>
        <w:spacing w:line="360" w:lineRule="auto"/>
        <w:rPr>
          <w:rFonts w:ascii="Times New Roman" w:hAnsi="Times New Roman" w:cs="Times New Roman"/>
          <w:sz w:val="24"/>
        </w:rPr>
      </w:pPr>
    </w:p>
    <w:p w14:paraId="59C4D682" w14:textId="1268CAF7" w:rsidR="002A1282" w:rsidRPr="00D976FD" w:rsidRDefault="002A1282" w:rsidP="002A1282">
      <w:pPr>
        <w:spacing w:line="36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w:t>
      </w:r>
      <w:commentRangeStart w:id="2"/>
      <w:commentRangeStart w:id="3"/>
      <w:r w:rsidR="0008692B" w:rsidRPr="00637E19">
        <w:rPr>
          <w:rFonts w:ascii="Times New Roman" w:hAnsi="Times New Roman" w:cs="Times New Roman"/>
          <w:sz w:val="24"/>
          <w:highlight w:val="yellow"/>
        </w:rPr>
        <w:t xml:space="preserve">minor association with </w:t>
      </w:r>
      <w:r w:rsidRPr="00637E19">
        <w:rPr>
          <w:rFonts w:ascii="Times New Roman" w:hAnsi="Times New Roman" w:cs="Times New Roman"/>
          <w:sz w:val="24"/>
          <w:highlight w:val="yellow"/>
        </w:rPr>
        <w:t>PEITC diet</w:t>
      </w:r>
      <w:commentRangeEnd w:id="2"/>
      <w:r w:rsidR="00637E19">
        <w:rPr>
          <w:rStyle w:val="CommentReference"/>
        </w:rPr>
        <w:commentReference w:id="2"/>
      </w:r>
      <w:commentRangeEnd w:id="3"/>
      <w:r w:rsidR="00637E19">
        <w:rPr>
          <w:rStyle w:val="CommentReference"/>
        </w:rPr>
        <w:commentReference w:id="3"/>
      </w:r>
      <w:r w:rsidR="00637E19">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0B4D88">
      <w:pPr>
        <w:pStyle w:val="Heading1"/>
      </w:pPr>
      <w:bookmarkStart w:id="4" w:name="_Toc69294824"/>
      <w:bookmarkStart w:id="5" w:name="_Toc69295136"/>
      <w:r w:rsidRPr="007F3B3D">
        <w:lastRenderedPageBreak/>
        <w:t xml:space="preserve">1. </w:t>
      </w:r>
      <w:r w:rsidR="00E65298" w:rsidRPr="007F3B3D">
        <w:t>Introduction</w:t>
      </w:r>
      <w:bookmarkEnd w:id="4"/>
      <w:bookmarkEnd w:id="5"/>
    </w:p>
    <w:p w14:paraId="40CE4310" w14:textId="16E5F02F" w:rsidR="000B74ED" w:rsidRDefault="00142917" w:rsidP="006B5DF1">
      <w:pPr>
        <w:spacing w:line="360" w:lineRule="auto"/>
        <w:rPr>
          <w:rFonts w:ascii="Times New Roman" w:hAnsi="Times New Roman" w:cs="Times New Roman"/>
          <w:sz w:val="24"/>
        </w:rPr>
      </w:pPr>
      <w:r>
        <w:rPr>
          <w:rFonts w:ascii="Times New Roman" w:hAnsi="Times New Roman" w:cs="Times New Roman"/>
          <w:sz w:val="24"/>
        </w:rPr>
        <w:t xml:space="preserve">Human </w:t>
      </w:r>
      <w:r w:rsidR="002D6DD9">
        <w:rPr>
          <w:rFonts w:ascii="Times New Roman" w:hAnsi="Times New Roman" w:cs="Times New Roman"/>
          <w:sz w:val="24"/>
        </w:rPr>
        <w:t xml:space="preserve">and animal </w:t>
      </w:r>
      <w:r>
        <w:rPr>
          <w:rFonts w:ascii="Times New Roman" w:hAnsi="Times New Roman" w:cs="Times New Roman"/>
          <w:sz w:val="24"/>
        </w:rPr>
        <w:t xml:space="preserve">health can be affected by microorganisms including bacteria,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quantities</w:t>
      </w:r>
      <w:r w:rsidR="002D6DD9">
        <w:rPr>
          <w:rFonts w:ascii="Times New Roman" w:hAnsi="Times New Roman" w:cs="Times New Roman"/>
          <w:sz w:val="24"/>
        </w:rPr>
        <w:t xml:space="preserve"> on surfaces</w:t>
      </w:r>
      <w:r w:rsidR="006A7366">
        <w:rPr>
          <w:rFonts w:ascii="Times New Roman" w:hAnsi="Times New Roman" w:cs="Times New Roman"/>
          <w:sz w:val="24"/>
        </w:rPr>
        <w:t xml:space="preserve"> </w:t>
      </w:r>
      <w:r w:rsidR="002D6DD9">
        <w:rPr>
          <w:rFonts w:ascii="Times New Roman" w:hAnsi="Times New Roman" w:cs="Times New Roman"/>
          <w:sz w:val="24"/>
        </w:rPr>
        <w:t xml:space="preserve">throughout their bodies </w:t>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sidR="002D6DD9">
        <w:rPr>
          <w:rFonts w:ascii="Times New Roman" w:hAnsi="Times New Roman" w:cs="Times New Roman"/>
          <w:sz w:val="24"/>
        </w:rPr>
        <w:t>The role of gut b</w:t>
      </w:r>
      <w:r>
        <w:rPr>
          <w:rFonts w:ascii="Times New Roman" w:hAnsi="Times New Roman" w:cs="Times New Roman"/>
          <w:sz w:val="24"/>
        </w:rPr>
        <w:t xml:space="preserve">acteria </w:t>
      </w:r>
      <w:proofErr w:type="gramStart"/>
      <w:r w:rsidR="00CF33EF">
        <w:rPr>
          <w:rFonts w:ascii="Times New Roman" w:hAnsi="Times New Roman" w:cs="Times New Roman"/>
          <w:sz w:val="24"/>
        </w:rPr>
        <w:t>are</w:t>
      </w:r>
      <w:proofErr w:type="gramEnd"/>
      <w:r>
        <w:rPr>
          <w:rFonts w:ascii="Times New Roman" w:hAnsi="Times New Roman" w:cs="Times New Roman"/>
          <w:sz w:val="24"/>
        </w:rPr>
        <w:t xml:space="preserve"> </w:t>
      </w:r>
      <w:r w:rsidR="002D6DD9">
        <w:rPr>
          <w:rFonts w:ascii="Times New Roman" w:hAnsi="Times New Roman" w:cs="Times New Roman"/>
          <w:sz w:val="24"/>
        </w:rPr>
        <w:t xml:space="preserve">especially </w:t>
      </w:r>
      <w:r>
        <w:rPr>
          <w:rFonts w:ascii="Times New Roman" w:hAnsi="Times New Roman" w:cs="Times New Roman"/>
          <w:sz w:val="24"/>
        </w:rPr>
        <w:t xml:space="preserve">appreciated </w:t>
      </w:r>
      <w:r w:rsidR="002D6DD9">
        <w:rPr>
          <w:rFonts w:ascii="Times New Roman" w:hAnsi="Times New Roman" w:cs="Times New Roman"/>
          <w:sz w:val="24"/>
        </w:rPr>
        <w:t>for their</w:t>
      </w:r>
      <w:r>
        <w:rPr>
          <w:rFonts w:ascii="Times New Roman" w:hAnsi="Times New Roman" w:cs="Times New Roman"/>
          <w:sz w:val="24"/>
        </w:rPr>
        <w:t xml:space="preserve">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sidR="00020196">
        <w:rPr>
          <w:rFonts w:ascii="Times New Roman" w:hAnsi="Times New Roman" w:cs="Times New Roman"/>
          <w:sz w:val="24"/>
        </w:rPr>
        <w:t>To least a few examples</w:t>
      </w:r>
      <w:r>
        <w:rPr>
          <w:rFonts w:ascii="Times New Roman" w:hAnsi="Times New Roman" w:cs="Times New Roman"/>
          <w:sz w:val="24"/>
        </w:rPr>
        <w:t xml:space="preserv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2D6DD9">
        <w:rPr>
          <w:rFonts w:ascii="Times New Roman" w:hAnsi="Times New Roman" w:cs="Times New Roman"/>
          <w:sz w:val="24"/>
        </w:rPr>
        <w:t xml:space="preserve">, </w:t>
      </w:r>
      <w:r w:rsidR="00A02AF0" w:rsidRPr="007F3B3D">
        <w:rPr>
          <w:rFonts w:ascii="Times New Roman" w:hAnsi="Times New Roman" w:cs="Times New Roman"/>
          <w:sz w:val="24"/>
        </w:rPr>
        <w:t xml:space="preserve"> </w:t>
      </w:r>
      <w:r w:rsidR="002D6DD9">
        <w:rPr>
          <w:rFonts w:ascii="Times New Roman" w:hAnsi="Times New Roman" w:cs="Times New Roman"/>
          <w:i/>
          <w:sz w:val="24"/>
        </w:rPr>
        <w:t>l</w:t>
      </w:r>
      <w:r w:rsidR="009A2F5A" w:rsidRPr="007F3B3D">
        <w:rPr>
          <w:rFonts w:ascii="Times New Roman" w:hAnsi="Times New Roman" w:cs="Times New Roman"/>
          <w:i/>
          <w:sz w:val="24"/>
        </w:rPr>
        <w:t>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2D6DD9">
        <w:rPr>
          <w:rFonts w:ascii="Times New Roman" w:hAnsi="Times New Roman" w:cs="Times New Roman"/>
          <w:sz w:val="24"/>
        </w:rPr>
        <w:t>,</w:t>
      </w:r>
      <w:r w:rsidR="00031961" w:rsidRPr="007F3B3D">
        <w:rPr>
          <w:rFonts w:ascii="Times New Roman" w:hAnsi="Times New Roman" w:cs="Times New Roman"/>
          <w:sz w:val="24"/>
        </w:rPr>
        <w:t xml:space="preserve"> </w:t>
      </w:r>
      <w:r w:rsidR="002D6DD9">
        <w:rPr>
          <w:rFonts w:ascii="Times New Roman" w:hAnsi="Times New Roman" w:cs="Times New Roman"/>
          <w:sz w:val="24"/>
        </w:rPr>
        <w:t xml:space="preserve">and </w:t>
      </w:r>
      <w:proofErr w:type="spellStart"/>
      <w:r w:rsidR="002D6DD9">
        <w:rPr>
          <w:rFonts w:ascii="Times New Roman" w:hAnsi="Times New Roman" w:cs="Times New Roman"/>
          <w:i/>
          <w:sz w:val="24"/>
        </w:rPr>
        <w:t>b</w:t>
      </w:r>
      <w:r w:rsidR="00031961" w:rsidRPr="007F3B3D">
        <w:rPr>
          <w:rFonts w:ascii="Times New Roman" w:hAnsi="Times New Roman" w:cs="Times New Roman"/>
          <w:i/>
          <w:sz w:val="24"/>
        </w:rPr>
        <w:t>ifidobacterium</w:t>
      </w:r>
      <w:proofErr w:type="spellEnd"/>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21F8BB0D"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CF33EF">
        <w:rPr>
          <w:rFonts w:ascii="Times New Roman" w:hAnsi="Times New Roman" w:cs="Times New Roman"/>
          <w:sz w:val="24"/>
        </w:rPr>
        <w:t>to</w:t>
      </w:r>
      <w:r w:rsidR="007B419E">
        <w:rPr>
          <w:rFonts w:ascii="Times New Roman" w:hAnsi="Times New Roman" w:cs="Times New Roman"/>
          <w:sz w:val="24"/>
        </w:rPr>
        <w:t xml:space="preserve"> co</w:t>
      </w:r>
      <w:r w:rsidR="00B2451E">
        <w:rPr>
          <w:rFonts w:ascii="Times New Roman" w:hAnsi="Times New Roman" w:cs="Times New Roman"/>
          <w:sz w:val="24"/>
        </w:rPr>
        <w:t>-</w:t>
      </w:r>
      <w:proofErr w:type="spellStart"/>
      <w:r w:rsidR="007B419E">
        <w:rPr>
          <w:rFonts w:ascii="Times New Roman" w:hAnsi="Times New Roman" w:cs="Times New Roman"/>
          <w:sz w:val="24"/>
        </w:rPr>
        <w:t>occurre</w:t>
      </w:r>
      <w:proofErr w:type="spellEnd"/>
      <w:r w:rsidR="007B419E">
        <w:rPr>
          <w:rFonts w:ascii="Times New Roman" w:hAnsi="Times New Roman" w:cs="Times New Roman"/>
          <w:sz w:val="24"/>
        </w:rPr>
        <w:t xml:space="preserve">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lastRenderedPageBreak/>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r w:rsidR="00020196" w:rsidRPr="001D5779">
        <w:rPr>
          <w:rFonts w:ascii="Times New Roman" w:hAnsi="Times New Roman" w:cs="Times New Roman"/>
          <w:sz w:val="24"/>
        </w:rPr>
        <w:t>Twenty-eight</w:t>
      </w:r>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 xml:space="preserve">re given 60 g of whole grain barley, brown </w:t>
      </w:r>
      <w:proofErr w:type="gramStart"/>
      <w:r w:rsidR="000E7E4F" w:rsidRPr="001D5779">
        <w:rPr>
          <w:rFonts w:ascii="Times New Roman" w:hAnsi="Times New Roman" w:cs="Times New Roman"/>
          <w:sz w:val="24"/>
        </w:rPr>
        <w:t>rice</w:t>
      </w:r>
      <w:proofErr w:type="gramEnd"/>
      <w:r w:rsidR="000E7E4F" w:rsidRPr="001D5779">
        <w:rPr>
          <w:rFonts w:ascii="Times New Roman" w:hAnsi="Times New Roman" w:cs="Times New Roman"/>
          <w:sz w:val="24"/>
        </w:rPr>
        <w:t xml:space="preserv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and Simpson’s </w:t>
      </w:r>
      <w:r w:rsidR="00020196" w:rsidRPr="001D5779">
        <w:rPr>
          <w:rFonts w:ascii="Times New Roman" w:hAnsi="Times New Roman" w:cs="Times New Roman"/>
          <w:sz w:val="24"/>
        </w:rPr>
        <w:t>indi</w:t>
      </w:r>
      <w:r w:rsidR="00020196">
        <w:rPr>
          <w:rFonts w:ascii="Times New Roman" w:hAnsi="Times New Roman" w:cs="Times New Roman"/>
          <w:sz w:val="24"/>
        </w:rPr>
        <w:t>ces</w:t>
      </w:r>
      <w:r w:rsidR="002E343B" w:rsidRPr="001D5779">
        <w:rPr>
          <w:rFonts w:ascii="Times New Roman" w:hAnsi="Times New Roman" w:cs="Times New Roman"/>
          <w:sz w:val="24"/>
        </w:rPr>
        <w:t xml:space="preserve">),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5F9394B1" w14:textId="77777777" w:rsidR="00BE047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AD3D6B">
        <w:rPr>
          <w:rFonts w:ascii="Times New Roman" w:hAnsi="Times New Roman" w:cs="Times New Roman"/>
          <w:sz w:val="24"/>
        </w:rPr>
        <w:t>Results from a mice</w:t>
      </w:r>
      <w:r w:rsidR="0034053D" w:rsidRPr="007F3B3D">
        <w:rPr>
          <w:rFonts w:ascii="Times New Roman" w:hAnsi="Times New Roman" w:cs="Times New Roman"/>
          <w:sz w:val="24"/>
        </w:rPr>
        <w:t xml:space="preserve"> study </w:t>
      </w:r>
      <w:r w:rsidR="00AD3D6B">
        <w:rPr>
          <w:rFonts w:ascii="Times New Roman" w:hAnsi="Times New Roman" w:cs="Times New Roman"/>
          <w:sz w:val="24"/>
        </w:rPr>
        <w:t xml:space="preserve">conducted in 2011that used </w:t>
      </w:r>
      <w:r w:rsidR="00AD3D6B" w:rsidRPr="007F3B3D">
        <w:rPr>
          <w:rFonts w:ascii="Times New Roman" w:hAnsi="Times New Roman" w:cs="Times New Roman"/>
          <w:sz w:val="24"/>
        </w:rPr>
        <w:t>automated ribosomal intergenic spacer analysis and length heterogeneity polymerase chain reaction</w:t>
      </w:r>
      <w:r w:rsidR="00AD3D6B">
        <w:rPr>
          <w:rFonts w:ascii="Times New Roman" w:hAnsi="Times New Roman" w:cs="Times New Roman"/>
          <w:sz w:val="24"/>
        </w:rPr>
        <w:t xml:space="preserve"> suggested</w:t>
      </w:r>
      <w:r w:rsidR="0034053D" w:rsidRPr="007F3B3D">
        <w:rPr>
          <w:rFonts w:ascii="Times New Roman" w:hAnsi="Times New Roman" w:cs="Times New Roman"/>
          <w:sz w:val="24"/>
        </w:rPr>
        <w:t xml:space="preserve"> that </w:t>
      </w:r>
      <w:r w:rsidR="00AD3D6B">
        <w:rPr>
          <w:rFonts w:ascii="Times New Roman" w:hAnsi="Times New Roman" w:cs="Times New Roman"/>
          <w:sz w:val="24"/>
        </w:rPr>
        <w:t xml:space="preserve">the observed </w:t>
      </w:r>
      <w:r w:rsidR="0034053D" w:rsidRPr="007F3B3D">
        <w:rPr>
          <w:rFonts w:ascii="Times New Roman" w:hAnsi="Times New Roman" w:cs="Times New Roman"/>
          <w:sz w:val="24"/>
        </w:rPr>
        <w:t>gut microbiota alterations</w:t>
      </w:r>
      <w:r w:rsidR="007164B8" w:rsidRPr="007F3B3D">
        <w:rPr>
          <w:rFonts w:ascii="Times New Roman" w:hAnsi="Times New Roman" w:cs="Times New Roman"/>
          <w:sz w:val="24"/>
        </w:rPr>
        <w:t xml:space="preserve"> </w:t>
      </w:r>
      <w:r w:rsidR="00AD3D6B">
        <w:rPr>
          <w:rFonts w:ascii="Times New Roman" w:hAnsi="Times New Roman" w:cs="Times New Roman"/>
          <w:sz w:val="24"/>
        </w:rPr>
        <w:t>were</w:t>
      </w:r>
      <w:r w:rsidR="007164B8" w:rsidRPr="007F3B3D">
        <w:rPr>
          <w:rFonts w:ascii="Times New Roman" w:hAnsi="Times New Roman" w:cs="Times New Roman"/>
          <w:sz w:val="24"/>
        </w:rPr>
        <w:t xml:space="preserve"> genotype dependent</w:t>
      </w:r>
      <w:r w:rsidR="0034053D" w:rsidRPr="007F3B3D">
        <w:rPr>
          <w:rFonts w:ascii="Times New Roman" w:hAnsi="Times New Roman" w:cs="Times New Roman"/>
          <w:sz w:val="24"/>
        </w:rPr>
        <w:t xml:space="preserve"> </w:t>
      </w:r>
      <w:r w:rsidR="00AD3D6B">
        <w:rPr>
          <w:rFonts w:ascii="Times New Roman" w:hAnsi="Times New Roman" w:cs="Times New Roman"/>
          <w:sz w:val="24"/>
        </w:rPr>
        <w:t>as all</w:t>
      </w:r>
      <w:r w:rsidR="0034053D" w:rsidRPr="007F3B3D">
        <w:rPr>
          <w:rFonts w:ascii="Times New Roman" w:hAnsi="Times New Roman" w:cs="Times New Roman"/>
          <w:sz w:val="24"/>
        </w:rPr>
        <w:t xml:space="preserve"> </w:t>
      </w:r>
      <w:r w:rsidR="00AD3D6B">
        <w:rPr>
          <w:rFonts w:ascii="Times New Roman" w:hAnsi="Times New Roman" w:cs="Times New Roman"/>
          <w:sz w:val="24"/>
        </w:rPr>
        <w:t>animals</w:t>
      </w:r>
      <w:r w:rsidR="00D00955" w:rsidRPr="007F3B3D">
        <w:rPr>
          <w:rFonts w:ascii="Times New Roman" w:hAnsi="Times New Roman" w:cs="Times New Roman"/>
          <w:sz w:val="24"/>
        </w:rPr>
        <w:t xml:space="preserv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w:t>
      </w:r>
      <w:commentRangeStart w:id="6"/>
      <w:r w:rsidR="00D00955" w:rsidRPr="007F3B3D">
        <w:rPr>
          <w:rFonts w:ascii="Times New Roman" w:hAnsi="Times New Roman" w:cs="Times New Roman"/>
          <w:sz w:val="24"/>
        </w:rPr>
        <w:t xml:space="preserve">There is also a higher </w:t>
      </w:r>
      <w:r w:rsidR="00AD3D6B">
        <w:rPr>
          <w:rFonts w:ascii="Times New Roman" w:hAnsi="Times New Roman" w:cs="Times New Roman"/>
          <w:sz w:val="24"/>
        </w:rPr>
        <w:t>dis</w:t>
      </w:r>
      <w:r w:rsidR="00D00955" w:rsidRPr="007F3B3D">
        <w:rPr>
          <w:rFonts w:ascii="Times New Roman" w:hAnsi="Times New Roman" w:cs="Times New Roman"/>
          <w:sz w:val="24"/>
        </w:rPr>
        <w:t>similarity between genotype</w:t>
      </w:r>
      <w:r w:rsidR="00AD3D6B">
        <w:rPr>
          <w:rFonts w:ascii="Times New Roman" w:hAnsi="Times New Roman" w:cs="Times New Roman"/>
          <w:sz w:val="24"/>
        </w:rPr>
        <w:t>s</w:t>
      </w:r>
      <w:r w:rsidR="00D00955" w:rsidRPr="007F3B3D">
        <w:rPr>
          <w:rFonts w:ascii="Times New Roman" w:hAnsi="Times New Roman" w:cs="Times New Roman"/>
          <w:sz w:val="24"/>
        </w:rPr>
        <w:t xml:space="preserve"> than sex</w:t>
      </w:r>
      <w:r w:rsidR="00AD3D6B">
        <w:rPr>
          <w:rFonts w:ascii="Times New Roman" w:hAnsi="Times New Roman" w:cs="Times New Roman"/>
          <w:sz w:val="24"/>
        </w:rPr>
        <w:t>es</w:t>
      </w:r>
      <w:r w:rsidR="00D00955" w:rsidRPr="007F3B3D">
        <w:rPr>
          <w:rFonts w:ascii="Times New Roman" w:hAnsi="Times New Roman" w:cs="Times New Roman"/>
          <w:sz w:val="24"/>
        </w:rPr>
        <w:t>, suggesting that genotype is a stronger factor than gender in regulating gut microbiota</w:t>
      </w:r>
      <w:commentRangeEnd w:id="6"/>
      <w:r w:rsidR="00BE0478">
        <w:rPr>
          <w:rStyle w:val="CommentReference"/>
        </w:rPr>
        <w:commentReference w:id="6"/>
      </w:r>
      <w:r w:rsidR="00D00955" w:rsidRPr="007F3B3D">
        <w:rPr>
          <w:rFonts w:ascii="Times New Roman" w:hAnsi="Times New Roman" w:cs="Times New Roman"/>
          <w:sz w:val="24"/>
        </w:rPr>
        <w:t>.</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p>
    <w:p w14:paraId="3B44D071" w14:textId="77777777" w:rsidR="00BE0478" w:rsidRDefault="00BE0478" w:rsidP="006B5DF1">
      <w:pPr>
        <w:spacing w:line="360" w:lineRule="auto"/>
        <w:rPr>
          <w:rFonts w:ascii="Times New Roman" w:hAnsi="Times New Roman" w:cs="Times New Roman"/>
          <w:sz w:val="24"/>
        </w:rPr>
      </w:pPr>
    </w:p>
    <w:p w14:paraId="6D281B04" w14:textId="4AD26432" w:rsidR="000575B8" w:rsidRDefault="00BB418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w:t>
      </w:r>
      <w:r w:rsidR="00375319">
        <w:rPr>
          <w:rFonts w:ascii="Times New Roman" w:hAnsi="Times New Roman" w:cs="Times New Roman"/>
          <w:sz w:val="24"/>
        </w:rPr>
        <w:t xml:space="preserve">Gut microbiome composition </w:t>
      </w:r>
      <w:r w:rsidR="009E649F">
        <w:rPr>
          <w:rFonts w:ascii="Times New Roman" w:hAnsi="Times New Roman" w:cs="Times New Roman"/>
          <w:sz w:val="24"/>
        </w:rPr>
        <w:t xml:space="preserve">determines how efficiently food is </w:t>
      </w:r>
      <w:r w:rsidR="002D5FF2">
        <w:rPr>
          <w:rFonts w:ascii="Times New Roman" w:hAnsi="Times New Roman" w:cs="Times New Roman"/>
          <w:sz w:val="24"/>
        </w:rPr>
        <w:t>processed into</w:t>
      </w:r>
      <w:r w:rsidR="009E649F">
        <w:rPr>
          <w:rFonts w:ascii="Times New Roman" w:hAnsi="Times New Roman" w:cs="Times New Roman"/>
          <w:sz w:val="24"/>
        </w:rPr>
        <w:t xml:space="preserve"> </w:t>
      </w:r>
      <w:r w:rsidR="002D5FF2">
        <w:rPr>
          <w:rFonts w:ascii="Times New Roman" w:hAnsi="Times New Roman" w:cs="Times New Roman"/>
          <w:sz w:val="24"/>
        </w:rPr>
        <w:t>metabolites</w:t>
      </w:r>
      <w:r w:rsidR="009E649F">
        <w:rPr>
          <w:rFonts w:ascii="Times New Roman" w:hAnsi="Times New Roman" w:cs="Times New Roman"/>
          <w:sz w:val="24"/>
        </w:rPr>
        <w:t xml:space="preserve"> such as </w:t>
      </w:r>
      <w:r w:rsidR="002D5FF2">
        <w:rPr>
          <w:rFonts w:ascii="Times New Roman" w:hAnsi="Times New Roman" w:cs="Times New Roman"/>
          <w:sz w:val="24"/>
        </w:rPr>
        <w:t xml:space="preserve">amino acids, bile acids and short-chain fatty acids. </w:t>
      </w:r>
      <w:r w:rsidR="00375319">
        <w:rPr>
          <w:rFonts w:ascii="Times New Roman" w:hAnsi="Times New Roman" w:cs="Times New Roman"/>
          <w:sz w:val="24"/>
        </w:rPr>
        <w:t xml:space="preserve"> </w:t>
      </w:r>
      <w:r w:rsidR="002D5FF2">
        <w:rPr>
          <w:rFonts w:ascii="Times New Roman" w:hAnsi="Times New Roman" w:cs="Times New Roman"/>
          <w:sz w:val="24"/>
        </w:rPr>
        <w:t xml:space="preserve">In the current study we </w:t>
      </w:r>
      <w:r w:rsidR="00403ABD">
        <w:rPr>
          <w:rFonts w:ascii="Times New Roman" w:hAnsi="Times New Roman" w:cs="Times New Roman"/>
          <w:sz w:val="24"/>
        </w:rPr>
        <w:t xml:space="preserve">used </w:t>
      </w:r>
      <w:r w:rsidR="00403ABD" w:rsidRPr="007F3B3D">
        <w:rPr>
          <w:rFonts w:ascii="Times New Roman" w:hAnsi="Times New Roman" w:cs="Times New Roman"/>
          <w:sz w:val="24"/>
        </w:rPr>
        <w:t>C57BL/</w:t>
      </w:r>
      <w:r w:rsidR="00403ABD">
        <w:rPr>
          <w:rFonts w:ascii="Times New Roman" w:hAnsi="Times New Roman" w:cs="Times New Roman"/>
          <w:sz w:val="24"/>
        </w:rPr>
        <w:t>6</w:t>
      </w:r>
      <w:r w:rsidR="00403ABD" w:rsidRPr="007F3B3D">
        <w:rPr>
          <w:rFonts w:ascii="Times New Roman" w:hAnsi="Times New Roman" w:cs="Times New Roman"/>
          <w:sz w:val="24"/>
        </w:rPr>
        <w:t xml:space="preserve">J </w:t>
      </w:r>
      <w:r w:rsidR="00403ABD" w:rsidRPr="007F3B3D">
        <w:rPr>
          <w:rFonts w:ascii="Times New Roman" w:hAnsi="Times New Roman" w:cs="Times New Roman"/>
          <w:sz w:val="24"/>
        </w:rPr>
        <w:lastRenderedPageBreak/>
        <w:t xml:space="preserve">wide-type (WT) and Nrf2 gene knockout (KO) </w:t>
      </w:r>
      <w:r w:rsidR="00403ABD">
        <w:rPr>
          <w:rFonts w:ascii="Times New Roman" w:hAnsi="Times New Roman" w:cs="Times New Roman"/>
          <w:sz w:val="24"/>
        </w:rPr>
        <w:t xml:space="preserve">to </w:t>
      </w:r>
      <w:r w:rsidR="002D5FF2">
        <w:rPr>
          <w:rFonts w:ascii="Times New Roman" w:hAnsi="Times New Roman" w:cs="Times New Roman"/>
          <w:sz w:val="24"/>
        </w:rPr>
        <w:t>test diets to which either c</w:t>
      </w:r>
      <w:r w:rsidR="00375319">
        <w:rPr>
          <w:rFonts w:ascii="Times New Roman" w:hAnsi="Times New Roman" w:cs="Times New Roman"/>
          <w:sz w:val="24"/>
        </w:rPr>
        <w:t>ranberry</w:t>
      </w:r>
      <w:r w:rsidR="002D5FF2">
        <w:rPr>
          <w:rFonts w:ascii="Times New Roman" w:hAnsi="Times New Roman" w:cs="Times New Roman"/>
          <w:sz w:val="24"/>
        </w:rPr>
        <w:t xml:space="preserve"> or isothiocyanates such as </w:t>
      </w:r>
      <w:r w:rsidR="002D5FF2" w:rsidRPr="007F3B3D">
        <w:rPr>
          <w:rFonts w:ascii="Times New Roman" w:hAnsi="Times New Roman" w:cs="Times New Roman"/>
          <w:sz w:val="24"/>
        </w:rPr>
        <w:t>phenethyl isothiocyanate</w:t>
      </w:r>
      <w:r w:rsidR="002D5FF2">
        <w:rPr>
          <w:rFonts w:ascii="Times New Roman" w:hAnsi="Times New Roman" w:cs="Times New Roman"/>
          <w:sz w:val="24"/>
        </w:rPr>
        <w:t xml:space="preserve"> (PEITC) were added since both have been shown to boost the production of these metabolites.  H</w:t>
      </w:r>
      <w:r w:rsidR="000575B8">
        <w:rPr>
          <w:rFonts w:ascii="Times New Roman" w:hAnsi="Times New Roman" w:cs="Times New Roman"/>
          <w:sz w:val="24"/>
        </w:rPr>
        <w:t>ealth benefi</w:t>
      </w:r>
      <w:r w:rsidR="002D5FF2">
        <w:rPr>
          <w:rFonts w:ascii="Times New Roman" w:hAnsi="Times New Roman" w:cs="Times New Roman"/>
          <w:sz w:val="24"/>
        </w:rPr>
        <w:t xml:space="preserve">ts of these </w:t>
      </w:r>
      <w:r w:rsidR="00403ABD">
        <w:rPr>
          <w:rFonts w:ascii="Times New Roman" w:hAnsi="Times New Roman" w:cs="Times New Roman"/>
          <w:sz w:val="24"/>
        </w:rPr>
        <w:t>food additives</w:t>
      </w:r>
      <w:r w:rsidR="002D5FF2">
        <w:rPr>
          <w:rFonts w:ascii="Times New Roman" w:hAnsi="Times New Roman" w:cs="Times New Roman"/>
          <w:sz w:val="24"/>
        </w:rPr>
        <w:t xml:space="preserve"> include </w:t>
      </w:r>
      <w:r w:rsidR="000575B8">
        <w:rPr>
          <w:rFonts w:ascii="Times New Roman" w:hAnsi="Times New Roman" w:cs="Times New Roman"/>
          <w:sz w:val="24"/>
        </w:rPr>
        <w:t xml:space="preserve">cancer prevention and </w:t>
      </w:r>
      <w:r w:rsidR="002D5FF2">
        <w:rPr>
          <w:rFonts w:ascii="Times New Roman" w:hAnsi="Times New Roman" w:cs="Times New Roman"/>
          <w:sz w:val="24"/>
        </w:rPr>
        <w:t xml:space="preserve">activation of </w:t>
      </w:r>
      <w:r w:rsidR="000575B8">
        <w:rPr>
          <w:rFonts w:ascii="Times New Roman" w:hAnsi="Times New Roman" w:cs="Times New Roman"/>
          <w:sz w:val="24"/>
        </w:rPr>
        <w:t>Nrf2</w:t>
      </w:r>
      <w:r w:rsidR="00403ABD">
        <w:rPr>
          <w:rFonts w:ascii="Times New Roman" w:hAnsi="Times New Roman" w:cs="Times New Roman"/>
          <w:sz w:val="24"/>
        </w:rPr>
        <w:t xml:space="preserve"> pathway</w:t>
      </w:r>
      <w:r w:rsidR="000575B8">
        <w:rPr>
          <w:rFonts w:ascii="Times New Roman" w:hAnsi="Times New Roman" w:cs="Times New Roman"/>
          <w:sz w:val="24"/>
        </w:rPr>
        <w:t>, a master regulator of oxidative stress and inflammation</w:t>
      </w:r>
      <w:r w:rsidR="002D5FF2">
        <w:rPr>
          <w:rFonts w:ascii="Times New Roman" w:hAnsi="Times New Roman" w:cs="Times New Roman"/>
          <w:sz w:val="24"/>
        </w:rPr>
        <w:t xml:space="preserv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0B4D88">
      <w:pPr>
        <w:pStyle w:val="Heading1"/>
      </w:pPr>
      <w:bookmarkStart w:id="7" w:name="_Toc69294825"/>
      <w:bookmarkStart w:id="8" w:name="_Toc69295137"/>
      <w:r w:rsidRPr="007F3B3D">
        <w:t xml:space="preserve">2. </w:t>
      </w:r>
      <w:r w:rsidR="00E65298" w:rsidRPr="007F3B3D">
        <w:t>Materials and Methods</w:t>
      </w:r>
      <w:bookmarkEnd w:id="7"/>
      <w:bookmarkEnd w:id="8"/>
    </w:p>
    <w:p w14:paraId="260E1595" w14:textId="349D278D" w:rsidR="006709EF" w:rsidRPr="007F3B3D" w:rsidRDefault="00334E86" w:rsidP="000B4D88">
      <w:pPr>
        <w:pStyle w:val="Heading2"/>
      </w:pPr>
      <w:bookmarkStart w:id="9" w:name="_Toc69294826"/>
      <w:bookmarkStart w:id="10" w:name="_Toc69295138"/>
      <w:r w:rsidRPr="007F3B3D">
        <w:t xml:space="preserve">2.1 </w:t>
      </w:r>
      <w:r w:rsidR="003920F8" w:rsidRPr="007F3B3D">
        <w:t>Experimental design, animal</w:t>
      </w:r>
      <w:r w:rsidR="00D5785D">
        <w:t>s</w:t>
      </w:r>
      <w:ins w:id="11" w:author="Renyi Wu" w:date="2021-03-27T12:38:00Z">
        <w:r w:rsidR="00F926D1">
          <w:t>,</w:t>
        </w:r>
      </w:ins>
      <w:r w:rsidR="003920F8" w:rsidRPr="007F3B3D">
        <w:t xml:space="preserve"> and diet</w:t>
      </w:r>
      <w:r w:rsidR="00F926D1">
        <w:t xml:space="preserve"> administration</w:t>
      </w:r>
      <w:bookmarkEnd w:id="9"/>
      <w:bookmarkEnd w:id="10"/>
    </w:p>
    <w:p w14:paraId="2FA9BFE1" w14:textId="10A55695" w:rsidR="006D5483" w:rsidRDefault="00E54103" w:rsidP="003920F8">
      <w:pPr>
        <w:spacing w:line="360" w:lineRule="auto"/>
        <w:rPr>
          <w:rFonts w:ascii="Times New Roman" w:hAnsi="Times New Roman" w:cs="Times New Roman"/>
          <w:sz w:val="24"/>
        </w:rPr>
      </w:pPr>
      <w:r w:rsidRPr="007F3B3D">
        <w:rPr>
          <w:rFonts w:ascii="Times New Roman" w:hAnsi="Times New Roman" w:cs="Times New Roman"/>
          <w:sz w:val="24"/>
        </w:rPr>
        <w:t>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00E331CC"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00E331CC"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00E331CC" w:rsidRPr="007F3B3D">
        <w:rPr>
          <w:rFonts w:ascii="Times New Roman" w:hAnsi="Times New Roman" w:cs="Times New Roman"/>
          <w:sz w:val="24"/>
        </w:rPr>
        <w:t>/</w:t>
      </w:r>
      <w:r w:rsidR="00403ABD">
        <w:rPr>
          <w:rFonts w:ascii="Times New Roman" w:hAnsi="Times New Roman" w:cs="Times New Roman"/>
          <w:sz w:val="24"/>
        </w:rPr>
        <w:t>6</w:t>
      </w:r>
      <w:r w:rsidR="003209EC" w:rsidRPr="007F3B3D">
        <w:rPr>
          <w:rFonts w:ascii="Times New Roman" w:hAnsi="Times New Roman" w:cs="Times New Roman"/>
          <w:sz w:val="24"/>
        </w:rPr>
        <w:t xml:space="preserve">J </w:t>
      </w:r>
      <w:r w:rsidR="00403ABD">
        <w:rPr>
          <w:rFonts w:ascii="Times New Roman" w:hAnsi="Times New Roman" w:cs="Times New Roman"/>
          <w:sz w:val="24"/>
        </w:rPr>
        <w:t>Nrf2 KO</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00E331CC"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00E331CC" w:rsidRPr="007F3B3D">
        <w:rPr>
          <w:rFonts w:ascii="Times New Roman" w:hAnsi="Times New Roman" w:cs="Times New Roman"/>
          <w:sz w:val="24"/>
        </w:rPr>
      </w:r>
      <w:r w:rsidR="00E331CC"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00E331CC" w:rsidRPr="007F3B3D">
        <w:rPr>
          <w:rFonts w:ascii="Times New Roman" w:hAnsi="Times New Roman" w:cs="Times New Roman"/>
          <w:sz w:val="24"/>
        </w:rPr>
        <w:fldChar w:fldCharType="end"/>
      </w:r>
      <w:r w:rsidR="00E331CC"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w:t>
      </w:r>
      <w:r w:rsidR="00403ABD">
        <w:rPr>
          <w:rFonts w:ascii="Times New Roman" w:hAnsi="Times New Roman" w:cs="Times New Roman"/>
          <w:sz w:val="24"/>
        </w:rPr>
        <w:t>kept</w:t>
      </w:r>
      <w:r w:rsidR="003920F8" w:rsidRPr="007F3B3D">
        <w:rPr>
          <w:rFonts w:ascii="Times New Roman" w:hAnsi="Times New Roman" w:cs="Times New Roman"/>
          <w:sz w:val="24"/>
        </w:rPr>
        <w:t xml:space="preserve">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41EE7282"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73ABAC41" w14:textId="70FAF5A5" w:rsidR="000D14B9" w:rsidRDefault="000D14B9" w:rsidP="003920F8">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A9E62DA" wp14:editId="168E6D11">
            <wp:extent cx="5943600" cy="2432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055EB785" w14:textId="65AA31D5"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 xml:space="preserve">fecal samples </w:t>
      </w:r>
      <w:r w:rsidR="00E84C3F">
        <w:rPr>
          <w:rFonts w:ascii="Times New Roman" w:hAnsi="Times New Roman" w:cs="Times New Roman"/>
          <w:sz w:val="24"/>
        </w:rPr>
        <w:t xml:space="preserve">for 16S </w:t>
      </w:r>
      <w:r w:rsidR="00B642E4" w:rsidRPr="007F3B3D">
        <w:rPr>
          <w:rFonts w:ascii="Times New Roman" w:hAnsi="Times New Roman" w:cs="Times New Roman"/>
          <w:sz w:val="24"/>
        </w:rPr>
        <w:t>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E84C3F">
        <w:rPr>
          <w:rFonts w:ascii="Times New Roman" w:hAnsi="Times New Roman" w:cs="Times New Roman"/>
          <w:sz w:val="24"/>
        </w:rPr>
        <w:t>. Samples used for metabolite analysis were collected at an early and a late timepoints (Weeks 2 and Week 6 respectively). All samples</w:t>
      </w:r>
      <w:r w:rsidR="00B642E4" w:rsidRPr="007F3B3D">
        <w:rPr>
          <w:rFonts w:ascii="Times New Roman" w:hAnsi="Times New Roman" w:cs="Times New Roman"/>
          <w:sz w:val="24"/>
        </w:rPr>
        <w:t xml:space="preserve">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22C9C6A9" w:rsidR="00F13708" w:rsidRPr="007F3B3D" w:rsidRDefault="00334E86" w:rsidP="000B4D88">
      <w:pPr>
        <w:pStyle w:val="Heading2"/>
      </w:pPr>
      <w:bookmarkStart w:id="12" w:name="_Toc69294827"/>
      <w:bookmarkStart w:id="13" w:name="_Toc69295139"/>
      <w:r w:rsidRPr="007F3B3D">
        <w:t xml:space="preserve">2.2 </w:t>
      </w:r>
      <w:r w:rsidR="00F13708" w:rsidRPr="007F3B3D">
        <w:t xml:space="preserve">16s ribosomal RNA </w:t>
      </w:r>
      <w:r w:rsidR="00F926D1">
        <w:t xml:space="preserve">gene </w:t>
      </w:r>
      <w:r w:rsidR="00F13708" w:rsidRPr="007F3B3D">
        <w:t>sequencing</w:t>
      </w:r>
      <w:r w:rsidR="008C7AB8" w:rsidRPr="007F3B3D">
        <w:t xml:space="preserve"> and analysis</w:t>
      </w:r>
      <w:bookmarkEnd w:id="12"/>
      <w:bookmarkEnd w:id="13"/>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(Apprill, McNally, Parsons, &amp; Weber, 2015; Caporaso et al., 2012; Caporaso et al., 2011; Minich 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w:t>
      </w:r>
      <w:proofErr w:type="spellStart"/>
      <w:r w:rsidRPr="007F3B3D">
        <w:rPr>
          <w:rFonts w:ascii="Times New Roman" w:hAnsi="Times New Roman" w:cs="Times New Roman"/>
          <w:sz w:val="24"/>
        </w:rPr>
        <w:t>MiSeq</w:t>
      </w:r>
      <w:proofErr w:type="spellEnd"/>
      <w:r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14"/>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15"/>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15"/>
      <w:r w:rsidR="0044143A">
        <w:rPr>
          <w:rStyle w:val="CommentReference"/>
        </w:rPr>
        <w:commentReference w:id="15"/>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14"/>
      <w:r w:rsidR="00967DA3">
        <w:rPr>
          <w:rStyle w:val="CommentReference"/>
        </w:rPr>
        <w:commentReference w:id="14"/>
      </w:r>
    </w:p>
    <w:p w14:paraId="1D4EC035" w14:textId="77777777" w:rsidR="00BA7136" w:rsidRDefault="00227CA3" w:rsidP="00445EB4">
      <w:pPr>
        <w:spacing w:after="120" w:line="360" w:lineRule="auto"/>
        <w:rPr>
          <w:rFonts w:ascii="Times New Roman" w:hAnsi="Times New Roman" w:cs="Times New Roman"/>
          <w:sz w:val="24"/>
        </w:rPr>
      </w:pPr>
      <w:commentRangeStart w:id="16"/>
      <w:r>
        <w:rPr>
          <w:rFonts w:ascii="Times New Roman" w:hAnsi="Times New Roman" w:cs="Times New Roman"/>
          <w:sz w:val="24"/>
        </w:rPr>
        <w:lastRenderedPageBreak/>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16"/>
      <w:r w:rsidR="0017159E">
        <w:rPr>
          <w:rStyle w:val="CommentReference"/>
        </w:rPr>
        <w:commentReference w:id="16"/>
      </w:r>
      <w:r w:rsidR="00F32D03">
        <w:rPr>
          <w:rFonts w:ascii="Times New Roman" w:hAnsi="Times New Roman" w:cs="Times New Roman"/>
          <w:sz w:val="24"/>
        </w:rPr>
        <w:t xml:space="preserve">was used to process </w:t>
      </w:r>
      <w:proofErr w:type="spellStart"/>
      <w:r w:rsidR="00F32D03">
        <w:rPr>
          <w:rFonts w:ascii="Times New Roman" w:hAnsi="Times New Roman" w:cs="Times New Roman"/>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proofErr w:type="gramStart"/>
      <w:r w:rsidR="009F0DD3">
        <w:rPr>
          <w:rFonts w:ascii="Times New Roman" w:hAnsi="Times New Roman" w:cs="Times New Roman"/>
          <w:sz w:val="24"/>
        </w:rPr>
        <w:t>i.e.</w:t>
      </w:r>
      <w:proofErr w:type="gramEnd"/>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17"/>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17"/>
      <w:r w:rsidR="0017159E">
        <w:rPr>
          <w:rStyle w:val="CommentReference"/>
        </w:rPr>
        <w:commentReference w:id="17"/>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w:t>
      </w:r>
    </w:p>
    <w:p w14:paraId="6B8649B8" w14:textId="2A0F87BF" w:rsidR="00BA7136" w:rsidRDefault="00BA7136" w:rsidP="00445EB4">
      <w:pPr>
        <w:spacing w:after="120"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2A2B6D81" wp14:editId="1BCD324D">
            <wp:extent cx="5943600" cy="2510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51A5F40B" w14:textId="41D1C79A" w:rsidR="00BA7136" w:rsidRDefault="002A265B" w:rsidP="00445EB4">
      <w:pPr>
        <w:spacing w:after="120" w:line="360" w:lineRule="auto"/>
        <w:rPr>
          <w:rFonts w:ascii="Times New Roman" w:hAnsi="Times New Roman" w:cs="Times New Roman"/>
          <w:bCs/>
          <w:sz w:val="24"/>
        </w:rPr>
      </w:pPr>
      <w:r>
        <w:rPr>
          <w:rFonts w:ascii="Times New Roman" w:hAnsi="Times New Roman" w:cs="Times New Roman"/>
          <w:sz w:val="24"/>
        </w:rPr>
        <w:t xml:space="preserve">Majority (over 94%) of OTUs were identified as bacterial, with OTUs mapped to </w:t>
      </w:r>
      <w:proofErr w:type="spellStart"/>
      <w:r w:rsidR="002557CF" w:rsidRPr="002557CF">
        <w:rPr>
          <w:rFonts w:ascii="Times New Roman" w:hAnsi="Times New Roman" w:cs="Times New Roman"/>
          <w:i/>
          <w:iCs/>
          <w:sz w:val="24"/>
        </w:rPr>
        <w:t>E</w:t>
      </w:r>
      <w:r w:rsidRPr="002557CF">
        <w:rPr>
          <w:rFonts w:ascii="Times New Roman" w:hAnsi="Times New Roman" w:cs="Times New Roman"/>
          <w:i/>
          <w:iCs/>
          <w:sz w:val="24"/>
        </w:rPr>
        <w:t>ukaryota</w:t>
      </w:r>
      <w:proofErr w:type="spellEnd"/>
      <w:r>
        <w:rPr>
          <w:rFonts w:ascii="Times New Roman" w:hAnsi="Times New Roman" w:cs="Times New Roman"/>
          <w:sz w:val="24"/>
        </w:rPr>
        <w:t xml:space="preserve"> and </w:t>
      </w:r>
      <w:r w:rsidR="002557CF" w:rsidRPr="002557CF">
        <w:rPr>
          <w:rFonts w:ascii="Times New Roman" w:hAnsi="Times New Roman" w:cs="Times New Roman"/>
          <w:i/>
          <w:iCs/>
          <w:sz w:val="24"/>
        </w:rPr>
        <w:t>A</w:t>
      </w:r>
      <w:r w:rsidRPr="002557CF">
        <w:rPr>
          <w:rFonts w:ascii="Times New Roman" w:hAnsi="Times New Roman" w:cs="Times New Roman"/>
          <w:i/>
          <w:iCs/>
          <w:sz w:val="24"/>
        </w:rPr>
        <w:t>rchaea</w:t>
      </w:r>
      <w:r>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 xml:space="preserve">Table </w:t>
      </w:r>
      <w:r w:rsidR="0045111B">
        <w:rPr>
          <w:rFonts w:ascii="Times New Roman" w:hAnsi="Times New Roman" w:cs="Times New Roman"/>
          <w:b/>
          <w:sz w:val="24"/>
        </w:rPr>
        <w:t>1</w:t>
      </w:r>
      <w:r w:rsidR="002557CF">
        <w:rPr>
          <w:rFonts w:ascii="Times New Roman" w:hAnsi="Times New Roman" w:cs="Times New Roman"/>
          <w:bCs/>
          <w:sz w:val="24"/>
        </w:rPr>
        <w:t>).</w:t>
      </w:r>
      <w:r w:rsidR="003F060C">
        <w:rPr>
          <w:rFonts w:ascii="Times New Roman" w:hAnsi="Times New Roman" w:cs="Times New Roman"/>
          <w:bCs/>
          <w:sz w:val="24"/>
        </w:rPr>
        <w:t xml:space="preserve"> </w:t>
      </w:r>
    </w:p>
    <w:p w14:paraId="4231A09F" w14:textId="677998BD" w:rsidR="00BA7136" w:rsidRDefault="00BA7136" w:rsidP="00445EB4">
      <w:pPr>
        <w:spacing w:after="120" w:line="360" w:lineRule="auto"/>
        <w:rPr>
          <w:rFonts w:ascii="Times New Roman" w:hAnsi="Times New Roman" w:cs="Times New Roman"/>
          <w:bCs/>
          <w:sz w:val="24"/>
        </w:rPr>
      </w:pPr>
      <w:r>
        <w:rPr>
          <w:rFonts w:ascii="Times New Roman" w:hAnsi="Times New Roman" w:cs="Times New Roman"/>
          <w:bCs/>
          <w:noProof/>
          <w:sz w:val="24"/>
        </w:rPr>
        <w:drawing>
          <wp:inline distT="0" distB="0" distL="0" distR="0" wp14:anchorId="40FF92FD" wp14:editId="7AD245C4">
            <wp:extent cx="6192114" cy="16189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6728" cy="1627976"/>
                    </a:xfrm>
                    <a:prstGeom prst="rect">
                      <a:avLst/>
                    </a:prstGeom>
                    <a:noFill/>
                  </pic:spPr>
                </pic:pic>
              </a:graphicData>
            </a:graphic>
          </wp:inline>
        </w:drawing>
      </w:r>
    </w:p>
    <w:p w14:paraId="1751D4C5" w14:textId="6690203D" w:rsidR="00227CA3" w:rsidRDefault="003F060C"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Additionally, bacterial OTUs belonging to phylum Cyanobacteria were removed as they most likely originated in the food and were not a part of the gut microbiomes. OTUs not mapped to any </w:t>
      </w:r>
      <w:r>
        <w:rPr>
          <w:rFonts w:ascii="Times New Roman" w:hAnsi="Times New Roman" w:cs="Times New Roman"/>
          <w:bCs/>
          <w:sz w:val="24"/>
        </w:rPr>
        <w:lastRenderedPageBreak/>
        <w:t>bacterial phylum were removed as well and the remaining OTUs analyzed.</w:t>
      </w:r>
    </w:p>
    <w:p w14:paraId="60B47FE3" w14:textId="0A406249" w:rsidR="00D5785D" w:rsidRPr="00D5785D" w:rsidRDefault="00D5785D" w:rsidP="000B4D88">
      <w:pPr>
        <w:pStyle w:val="Heading2"/>
      </w:pPr>
      <w:bookmarkStart w:id="18" w:name="_Toc69294828"/>
      <w:bookmarkStart w:id="19" w:name="_Toc69295140"/>
      <w:r w:rsidRPr="007F3B3D">
        <w:t>2.</w:t>
      </w:r>
      <w:r>
        <w:t>3</w:t>
      </w:r>
      <w:r w:rsidRPr="007F3B3D">
        <w:t xml:space="preserve"> </w:t>
      </w:r>
      <w:r>
        <w:t>Microbial metabolites analysis</w:t>
      </w:r>
      <w:bookmarkEnd w:id="18"/>
      <w:bookmarkEnd w:id="19"/>
    </w:p>
    <w:p w14:paraId="427A27C1" w14:textId="398615E8" w:rsidR="009E295E" w:rsidRPr="007F3B3D" w:rsidRDefault="00D5785D" w:rsidP="00445EB4">
      <w:pPr>
        <w:spacing w:after="120" w:line="360" w:lineRule="auto"/>
        <w:rPr>
          <w:rFonts w:ascii="Times New Roman" w:hAnsi="Times New Roman" w:cs="Times New Roman"/>
          <w:sz w:val="24"/>
        </w:rPr>
      </w:pPr>
      <w:r>
        <w:rPr>
          <w:rFonts w:ascii="Times New Roman" w:hAnsi="Times New Roman" w:cs="Times New Roman"/>
          <w:sz w:val="24"/>
        </w:rPr>
        <w:t>The concentrations of microbial metabolites (</w:t>
      </w:r>
      <w:r w:rsidR="00BA7136">
        <w:rPr>
          <w:rFonts w:ascii="Times New Roman" w:hAnsi="Times New Roman" w:cs="Times New Roman"/>
          <w:sz w:val="24"/>
        </w:rPr>
        <w:t xml:space="preserve">free amino acids, bile acids and </w:t>
      </w:r>
      <w:r>
        <w:rPr>
          <w:rFonts w:ascii="Times New Roman" w:hAnsi="Times New Roman" w:cs="Times New Roman"/>
          <w:sz w:val="24"/>
        </w:rPr>
        <w:t xml:space="preserve">SCFA)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0B4D88">
      <w:pPr>
        <w:pStyle w:val="Heading2"/>
      </w:pPr>
      <w:bookmarkStart w:id="20" w:name="_Toc69294829"/>
      <w:bookmarkStart w:id="21" w:name="_Toc69295141"/>
      <w:r w:rsidRPr="007F3B3D">
        <w:t>2.</w:t>
      </w:r>
      <w:r w:rsidR="00D5785D">
        <w:t>4</w:t>
      </w:r>
      <w:r w:rsidRPr="007F3B3D">
        <w:t xml:space="preserve"> </w:t>
      </w:r>
      <w:r w:rsidR="00E65298" w:rsidRPr="007F3B3D">
        <w:t xml:space="preserve">Statistical </w:t>
      </w:r>
      <w:r w:rsidR="00D5785D">
        <w:t>a</w:t>
      </w:r>
      <w:r w:rsidR="00E65298" w:rsidRPr="007F3B3D">
        <w:t>nalyses</w:t>
      </w:r>
      <w:bookmarkEnd w:id="20"/>
      <w:bookmarkEnd w:id="21"/>
    </w:p>
    <w:p w14:paraId="31BD80B7" w14:textId="711FD916" w:rsidR="00BA7136" w:rsidRDefault="0017159E" w:rsidP="00044181">
      <w:pPr>
        <w:spacing w:line="360" w:lineRule="auto"/>
        <w:rPr>
          <w:rFonts w:ascii="Times New Roman" w:hAnsi="Times New Roman" w:cs="Times New Roman"/>
          <w:bCs/>
          <w:sz w:val="24"/>
        </w:rPr>
      </w:pPr>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22"/>
      <w:r w:rsidR="003F060C">
        <w:rPr>
          <w:rFonts w:ascii="Times New Roman" w:hAnsi="Times New Roman" w:cs="Times New Roman"/>
          <w:bCs/>
          <w:sz w:val="24"/>
        </w:rPr>
        <w:t>OTU</w:t>
      </w:r>
      <w:commentRangeEnd w:id="22"/>
      <w:r w:rsidR="003F060C">
        <w:rPr>
          <w:rStyle w:val="CommentReference"/>
        </w:rPr>
        <w:commentReference w:id="22"/>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r w:rsidR="003F060C">
        <w:rPr>
          <w:rFonts w:ascii="Times New Roman" w:hAnsi="Times New Roman" w:cs="Times New Roman"/>
          <w:bCs/>
          <w:sz w:val="24"/>
        </w:rPr>
        <w:t>OTU</w:t>
      </w:r>
      <w:r w:rsidR="00010C59">
        <w:rPr>
          <w:rFonts w:ascii="Times New Roman" w:hAnsi="Times New Roman" w:cs="Times New Roman"/>
          <w:bCs/>
          <w:sz w:val="24"/>
        </w:rPr>
        <w:t>s.</w:t>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xml:space="preserve">). </w:t>
      </w:r>
    </w:p>
    <w:p w14:paraId="5E0BB6D9" w14:textId="02166F6E" w:rsidR="0017159E" w:rsidRPr="002B23BB" w:rsidRDefault="00863B6F" w:rsidP="00044181">
      <w:pPr>
        <w:spacing w:line="360" w:lineRule="auto"/>
        <w:rPr>
          <w:rFonts w:ascii="Times New Roman" w:hAnsi="Times New Roman" w:cs="Times New Roman"/>
          <w:sz w:val="24"/>
        </w:rPr>
      </w:pPr>
      <w:r>
        <w:rPr>
          <w:rFonts w:ascii="Times New Roman" w:hAnsi="Times New Roman" w:cs="Times New Roman"/>
          <w:sz w:val="24"/>
        </w:rPr>
        <w:t xml:space="preserve">Multi-variable </w:t>
      </w:r>
      <w:r w:rsidRPr="007F3B3D">
        <w:rPr>
          <w:rFonts w:ascii="Times New Roman" w:hAnsi="Times New Roman" w:cs="Times New Roman"/>
          <w:sz w:val="24"/>
        </w:rPr>
        <w:t>analysis of variance (ANOVA)</w:t>
      </w:r>
      <w:r>
        <w:rPr>
          <w:rFonts w:ascii="Times New Roman" w:hAnsi="Times New Roman" w:cs="Times New Roman"/>
          <w:sz w:val="24"/>
        </w:rPr>
        <w:t xml:space="preserve"> using genotype, diet and time points </w:t>
      </w:r>
      <w:r w:rsidRPr="007F3B3D">
        <w:rPr>
          <w:rFonts w:ascii="Times New Roman" w:hAnsi="Times New Roman" w:cs="Times New Roman"/>
          <w:sz w:val="24"/>
        </w:rPr>
        <w:t xml:space="preserve">was performed </w:t>
      </w:r>
      <w:r>
        <w:rPr>
          <w:rFonts w:ascii="Times New Roman" w:hAnsi="Times New Roman" w:cs="Times New Roman"/>
          <w:sz w:val="24"/>
        </w:rPr>
        <w:t xml:space="preserve">followed by multiple comparison, with false discovery rate (FDR) adjustment for the p-values where necessary. </w:t>
      </w:r>
    </w:p>
    <w:p w14:paraId="72A74369" w14:textId="7B23F468" w:rsidR="007A0CB9"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r w:rsidR="00BA7136">
        <w:rPr>
          <w:rFonts w:ascii="Times New Roman" w:hAnsi="Times New Roman" w:cs="Times New Roman"/>
          <w:bCs/>
          <w:sz w:val="24"/>
        </w:rPr>
        <w:t>second -</w:t>
      </w:r>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r w:rsidR="00BA7136">
        <w:rPr>
          <w:rFonts w:ascii="Times New Roman" w:hAnsi="Times New Roman" w:cs="Times New Roman"/>
          <w:bCs/>
          <w:sz w:val="24"/>
        </w:rPr>
        <w:t>principal</w:t>
      </w:r>
      <w:r w:rsidR="00C84A02">
        <w:rPr>
          <w:rFonts w:ascii="Times New Roman" w:hAnsi="Times New Roman" w:cs="Times New Roman"/>
          <w:bCs/>
          <w:sz w:val="24"/>
        </w:rPr>
        <w:t xml:space="preserve"> components (e.g.</w:t>
      </w:r>
      <w:r w:rsidR="00BA7136">
        <w:rPr>
          <w:rFonts w:ascii="Times New Roman" w:hAnsi="Times New Roman" w:cs="Times New Roman"/>
          <w:bCs/>
          <w:sz w:val="24"/>
        </w:rPr>
        <w:t>,</w:t>
      </w:r>
      <w:r w:rsidR="00C84A02">
        <w:rPr>
          <w:rFonts w:ascii="Times New Roman" w:hAnsi="Times New Roman" w:cs="Times New Roman"/>
          <w:bCs/>
          <w:sz w:val="24"/>
        </w:rPr>
        <w:t xml:space="preserve">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r w:rsidR="00BA7136">
        <w:rPr>
          <w:rFonts w:ascii="Times New Roman" w:hAnsi="Times New Roman" w:cs="Times New Roman"/>
          <w:bCs/>
          <w:sz w:val="24"/>
        </w:rPr>
        <w:t>principal</w:t>
      </w:r>
      <w:r w:rsidR="00CD4147">
        <w:rPr>
          <w:rFonts w:ascii="Times New Roman" w:hAnsi="Times New Roman" w:cs="Times New Roman"/>
          <w:bCs/>
          <w:sz w:val="24"/>
        </w:rPr>
        <w:t xml:space="preserve"> components’ space as well as the direction and the magnitude of the original axes (i.e.</w:t>
      </w:r>
      <w:r w:rsidR="006E2ED1">
        <w:rPr>
          <w:rFonts w:ascii="Times New Roman" w:hAnsi="Times New Roman" w:cs="Times New Roman"/>
          <w:bCs/>
          <w:sz w:val="24"/>
        </w:rPr>
        <w:t>,</w:t>
      </w:r>
      <w:r w:rsidR="00CD4147">
        <w:rPr>
          <w:rFonts w:ascii="Times New Roman" w:hAnsi="Times New Roman" w:cs="Times New Roman"/>
          <w:bCs/>
          <w:sz w:val="24"/>
        </w:rPr>
        <w:t xml:space="preserve"> individual taxonomic units). Multi</w:t>
      </w:r>
      <w:r w:rsidR="006E2ED1">
        <w:rPr>
          <w:rFonts w:ascii="Times New Roman" w:hAnsi="Times New Roman" w:cs="Times New Roman"/>
          <w:bCs/>
          <w:sz w:val="24"/>
        </w:rPr>
        <w:t>nomial regression</w:t>
      </w:r>
      <w:r w:rsidR="00CD4147">
        <w:rPr>
          <w:rFonts w:ascii="Times New Roman" w:hAnsi="Times New Roman" w:cs="Times New Roman"/>
          <w:bCs/>
          <w:sz w:val="24"/>
        </w:rPr>
        <w:t xml:space="preserve"> </w:t>
      </w:r>
      <w:r w:rsidR="006E2ED1">
        <w:rPr>
          <w:rFonts w:ascii="Times New Roman" w:hAnsi="Times New Roman" w:cs="Times New Roman"/>
          <w:bCs/>
          <w:sz w:val="24"/>
        </w:rPr>
        <w:t>on</w:t>
      </w:r>
      <w:r w:rsidR="00CD4147">
        <w:rPr>
          <w:rFonts w:ascii="Times New Roman" w:hAnsi="Times New Roman" w:cs="Times New Roman"/>
          <w:bCs/>
          <w:sz w:val="24"/>
        </w:rPr>
        <w:t xml:space="preserve">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r w:rsidR="00F04C8E">
        <w:rPr>
          <w:rFonts w:ascii="Times New Roman" w:hAnsi="Times New Roman" w:cs="Times New Roman"/>
          <w:bCs/>
          <w:sz w:val="24"/>
        </w:rPr>
        <w:t xml:space="preserve"> </w:t>
      </w:r>
    </w:p>
    <w:p w14:paraId="2D6423F5" w14:textId="1AB49F94" w:rsidR="007A0CB9" w:rsidRDefault="007A0CB9" w:rsidP="00445EB4">
      <w:pPr>
        <w:spacing w:after="120" w:line="360" w:lineRule="auto"/>
        <w:rPr>
          <w:rFonts w:ascii="Times New Roman" w:hAnsi="Times New Roman" w:cs="Times New Roman"/>
          <w:bCs/>
          <w:sz w:val="24"/>
        </w:rPr>
      </w:pPr>
      <w:commentRangeStart w:id="23"/>
      <w:r>
        <w:rPr>
          <w:rFonts w:ascii="Times New Roman" w:hAnsi="Times New Roman" w:cs="Times New Roman"/>
          <w:bCs/>
          <w:sz w:val="24"/>
        </w:rPr>
        <w:t xml:space="preserve">Metabolites’ quantities were presented as heatmaps. ANOVA was used to test for group mean differences for each metabolite individually and presented as boxplots with bars and stars indicating statistically significantly different groups. </w:t>
      </w:r>
      <w:commentRangeEnd w:id="23"/>
      <w:r>
        <w:rPr>
          <w:rStyle w:val="CommentReference"/>
        </w:rPr>
        <w:commentReference w:id="23"/>
      </w:r>
    </w:p>
    <w:p w14:paraId="3F115202" w14:textId="0EE497FB" w:rsidR="00063942" w:rsidRPr="00044181" w:rsidRDefault="00F04C8E" w:rsidP="00445EB4">
      <w:pPr>
        <w:spacing w:after="120" w:line="360" w:lineRule="auto"/>
        <w:rPr>
          <w:rFonts w:ascii="Times New Roman" w:hAnsi="Times New Roman" w:cs="Times New Roman"/>
          <w:bCs/>
          <w:sz w:val="24"/>
        </w:rPr>
      </w:pPr>
      <w:r>
        <w:rPr>
          <w:rFonts w:ascii="Times New Roman" w:hAnsi="Times New Roman" w:cs="Times New Roman"/>
          <w:bCs/>
          <w:sz w:val="24"/>
        </w:rPr>
        <w:t>Compositional Omics Model-Based Integration</w:t>
      </w:r>
      <w:r w:rsidR="006E2ED1">
        <w:rPr>
          <w:rFonts w:ascii="Times New Roman" w:hAnsi="Times New Roman" w:cs="Times New Roman"/>
          <w:bCs/>
          <w:sz w:val="24"/>
        </w:rPr>
        <w:t xml:space="preserve"> (COMBI)</w:t>
      </w:r>
      <w:r>
        <w:rPr>
          <w:rFonts w:ascii="Times New Roman" w:hAnsi="Times New Roman" w:cs="Times New Roman"/>
          <w:bCs/>
          <w:sz w:val="24"/>
        </w:rPr>
        <w:t xml:space="preserve"> framework was used to combine and visualize microbial count and microbial metabolite data (</w:t>
      </w:r>
      <w:proofErr w:type="spellStart"/>
      <w:r>
        <w:rPr>
          <w:rFonts w:ascii="Times New Roman" w:hAnsi="Times New Roman" w:cs="Times New Roman"/>
          <w:bCs/>
          <w:sz w:val="24"/>
        </w:rPr>
        <w:t>Hawinkle</w:t>
      </w:r>
      <w:proofErr w:type="spellEnd"/>
      <w:r>
        <w:rPr>
          <w:rFonts w:ascii="Times New Roman" w:hAnsi="Times New Roman" w:cs="Times New Roman"/>
          <w:bCs/>
          <w:sz w:val="24"/>
        </w:rPr>
        <w:t xml:space="preserv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rsidP="000B4D88">
      <w:pPr>
        <w:pStyle w:val="Heading1"/>
      </w:pPr>
      <w:bookmarkStart w:id="24" w:name="_Toc69294830"/>
      <w:bookmarkStart w:id="25" w:name="_Toc69295142"/>
      <w:r w:rsidRPr="00216A78">
        <w:lastRenderedPageBreak/>
        <w:t xml:space="preserve">3. </w:t>
      </w:r>
      <w:r w:rsidR="00E65298" w:rsidRPr="00216A78">
        <w:t>Results</w:t>
      </w:r>
      <w:bookmarkEnd w:id="24"/>
      <w:bookmarkEnd w:id="25"/>
      <w:r w:rsidR="00297C45">
        <w:t xml:space="preserve"> </w:t>
      </w:r>
    </w:p>
    <w:p w14:paraId="4CE7E31B" w14:textId="295D8939" w:rsidR="007A0CB9" w:rsidRDefault="007F3B3D" w:rsidP="000B4D88">
      <w:pPr>
        <w:pStyle w:val="Heading2"/>
      </w:pPr>
      <w:bookmarkStart w:id="26" w:name="_Toc69294831"/>
      <w:bookmarkStart w:id="27" w:name="_Toc69295143"/>
      <w:r w:rsidRPr="00216A78">
        <w:t xml:space="preserve">3.1 </w:t>
      </w:r>
      <w:r w:rsidR="007A0CB9">
        <w:t>Genotype affects</w:t>
      </w:r>
      <w:r w:rsidR="00886AEF" w:rsidRPr="00216A78">
        <w:t xml:space="preserve"> </w:t>
      </w:r>
      <w:r w:rsidR="007A0CB9">
        <w:t>microbiome composition</w:t>
      </w:r>
      <w:r w:rsidR="000C76CC" w:rsidRPr="00216A78">
        <w:t xml:space="preserve">: </w:t>
      </w:r>
      <w:r w:rsidR="00886AEF" w:rsidRPr="00216A78">
        <w:t>bacterial diversity</w:t>
      </w:r>
      <w:bookmarkEnd w:id="26"/>
      <w:bookmarkEnd w:id="27"/>
      <w:r w:rsidR="00886AEF" w:rsidRPr="00216A78">
        <w:t xml:space="preserve"> </w:t>
      </w:r>
    </w:p>
    <w:p w14:paraId="04660715" w14:textId="77777777" w:rsidR="000B4D88" w:rsidRPr="000B4D88" w:rsidRDefault="000B4D88" w:rsidP="000B4D88"/>
    <w:p w14:paraId="7FAAA1FD" w14:textId="3B910E13" w:rsidR="0045111B" w:rsidRDefault="001D38AA" w:rsidP="00FF065B">
      <w:pPr>
        <w:spacing w:line="360" w:lineRule="auto"/>
        <w:rPr>
          <w:rFonts w:ascii="Times New Roman" w:hAnsi="Times New Roman" w:cs="Times New Roman"/>
          <w:color w:val="000000" w:themeColor="text1"/>
          <w:sz w:val="24"/>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w:t>
      </w:r>
      <w:r w:rsidR="0045111B">
        <w:rPr>
          <w:rFonts w:ascii="Times New Roman" w:hAnsi="Times New Roman" w:cs="Times New Roman"/>
          <w:b/>
          <w:color w:val="000000" w:themeColor="text1"/>
          <w:sz w:val="24"/>
        </w:rPr>
        <w:t>ure</w:t>
      </w:r>
      <w:r w:rsidR="004711B4" w:rsidRPr="00975805">
        <w:rPr>
          <w:rFonts w:ascii="Times New Roman" w:hAnsi="Times New Roman" w:cs="Times New Roman"/>
          <w:b/>
          <w:color w:val="000000" w:themeColor="text1"/>
          <w:sz w:val="24"/>
        </w:rPr>
        <w:t xml:space="preserve"> </w:t>
      </w:r>
      <w:r w:rsidR="0045111B">
        <w:rPr>
          <w:rFonts w:ascii="Times New Roman" w:hAnsi="Times New Roman" w:cs="Times New Roman"/>
          <w:b/>
          <w:color w:val="000000" w:themeColor="text1"/>
          <w:sz w:val="24"/>
        </w:rPr>
        <w:t>3</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p>
    <w:p w14:paraId="46D5C572" w14:textId="0FC7D699" w:rsidR="0045111B" w:rsidRDefault="0045111B" w:rsidP="00FF065B">
      <w:pPr>
        <w:spacing w:line="360" w:lineRule="auto"/>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inline distT="0" distB="0" distL="0" distR="0" wp14:anchorId="1BBC9F95" wp14:editId="1DDBAEA6">
            <wp:extent cx="5943600" cy="2475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14:paraId="1E89FF2F" w14:textId="3AB8089F" w:rsidR="0045111B" w:rsidRDefault="0045111B" w:rsidP="00FF065B">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largest difference in alpha diversity was observed between the Nrf2 KO and the WT genotypes. As the first 2 studies were testing the two genotypes separately, the observed difference might have been interpreted as a study effect. The third study, with both genotypes tested, confirmed that on average Nrf2 KO mice had more diverse microbiomes compared to the WT.  </w:t>
      </w:r>
    </w:p>
    <w:p w14:paraId="45EC98C5" w14:textId="56EB5E35" w:rsidR="00E45630" w:rsidRDefault="001022B7" w:rsidP="00FF065B">
      <w:pPr>
        <w:spacing w:line="360" w:lineRule="auto"/>
        <w:rPr>
          <w:rFonts w:ascii="Times New Roman" w:hAnsi="Times New Roman" w:cs="Times New Roman"/>
          <w:color w:val="000000" w:themeColor="text1"/>
          <w:sz w:val="24"/>
          <w:highlight w:val="yellow"/>
        </w:rPr>
      </w:pPr>
      <w:r w:rsidRPr="000D68C2">
        <w:rPr>
          <w:rFonts w:ascii="Times New Roman" w:hAnsi="Times New Roman" w:cs="Times New Roman" w:hint="eastAsia"/>
          <w:color w:val="000000" w:themeColor="text1"/>
          <w:sz w:val="24"/>
          <w:highlight w:val="yellow"/>
        </w:rPr>
        <w:t>Princ</w:t>
      </w:r>
      <w:r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was used to predict and visualize the 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proofErr w:type="spellStart"/>
      <w:r w:rsidR="00CF6156">
        <w:rPr>
          <w:rFonts w:ascii="Times New Roman" w:hAnsi="Times New Roman" w:cs="Times New Roman"/>
          <w:color w:val="000000" w:themeColor="text1"/>
          <w:sz w:val="24"/>
          <w:highlight w:val="yellow"/>
        </w:rPr>
        <w:t>Permoanova</w:t>
      </w:r>
      <w:proofErr w:type="spellEnd"/>
      <w:r w:rsidR="00CF6156">
        <w:rPr>
          <w:rFonts w:ascii="Times New Roman" w:hAnsi="Times New Roman" w:cs="Times New Roman"/>
          <w:color w:val="000000" w:themeColor="text1"/>
          <w:sz w:val="24"/>
          <w:highlight w:val="yellow"/>
        </w:rPr>
        <w:t xml:space="preserve">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05CFC834" w:rsidR="000C76CC" w:rsidRDefault="000C76CC" w:rsidP="000B4D88">
      <w:pPr>
        <w:pStyle w:val="Heading2"/>
      </w:pPr>
      <w:bookmarkStart w:id="28" w:name="_Toc69294832"/>
      <w:bookmarkStart w:id="29" w:name="_Toc69295144"/>
      <w:r w:rsidRPr="007F3B3D">
        <w:t>3.</w:t>
      </w:r>
      <w:r>
        <w:t>2</w:t>
      </w:r>
      <w:r w:rsidRPr="007F3B3D">
        <w:t xml:space="preserve"> Dietary PEITC induce</w:t>
      </w:r>
      <w:r>
        <w:t>d</w:t>
      </w:r>
      <w:r w:rsidRPr="007F3B3D">
        <w:t xml:space="preserve"> gut microbiota changes</w:t>
      </w:r>
      <w:r>
        <w:t xml:space="preserve">: </w:t>
      </w:r>
      <w:r w:rsidRPr="007F3B3D">
        <w:t>bacterial identification</w:t>
      </w:r>
      <w:bookmarkEnd w:id="28"/>
      <w:bookmarkEnd w:id="29"/>
    </w:p>
    <w:p w14:paraId="0F401B21" w14:textId="77777777" w:rsidR="000B4D88" w:rsidRPr="000B4D88" w:rsidRDefault="000B4D88" w:rsidP="000B4D88"/>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w:t>
      </w:r>
      <w:proofErr w:type="gramStart"/>
      <w:r w:rsidRPr="006A34AB">
        <w:rPr>
          <w:rFonts w:ascii="Times New Roman" w:hAnsi="Times New Roman" w:cs="Times New Roman"/>
          <w:color w:val="000000" w:themeColor="text1"/>
          <w:sz w:val="24"/>
        </w:rPr>
        <w:t>used</w:t>
      </w:r>
      <w:proofErr w:type="gramEnd"/>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w:t>
      </w:r>
      <w:r w:rsidR="00396811" w:rsidRPr="006A34AB">
        <w:rPr>
          <w:rFonts w:ascii="Times New Roman" w:hAnsi="Times New Roman" w:cs="Times New Roman" w:hint="eastAsia"/>
          <w:color w:val="000000" w:themeColor="text1"/>
          <w:sz w:val="24"/>
        </w:rPr>
        <w:lastRenderedPageBreak/>
        <w:t xml:space="preserve">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t>
      </w:r>
      <w:proofErr w:type="gramStart"/>
      <w:r w:rsidR="006A34AB" w:rsidRPr="006A34AB">
        <w:rPr>
          <w:rFonts w:ascii="Times New Roman" w:hAnsi="Times New Roman" w:cs="Times New Roman"/>
          <w:color w:val="000000" w:themeColor="text1"/>
          <w:sz w:val="24"/>
        </w:rPr>
        <w:t>were</w:t>
      </w:r>
      <w:proofErr w:type="gramEnd"/>
      <w:r w:rsidR="006A34AB" w:rsidRPr="006A34AB">
        <w:rPr>
          <w:rFonts w:ascii="Times New Roman" w:hAnsi="Times New Roman" w:cs="Times New Roman"/>
          <w:color w:val="000000" w:themeColor="text1"/>
          <w:sz w:val="24"/>
        </w:rPr>
        <w:t xml:space="preserv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proofErr w:type="gramStart"/>
      <w:r w:rsidR="00996667" w:rsidRPr="00B03017">
        <w:rPr>
          <w:rFonts w:ascii="Times New Roman" w:hAnsi="Times New Roman" w:cs="Times New Roman"/>
          <w:sz w:val="24"/>
          <w:highlight w:val="yellow"/>
          <w:rPrChange w:id="30" w:author="Renyi Wu" w:date="2021-03-27T13:20:00Z">
            <w:rPr>
              <w:rFonts w:ascii="Times New Roman" w:hAnsi="Times New Roman" w:cs="Times New Roman"/>
              <w:sz w:val="24"/>
            </w:rPr>
          </w:rPrChange>
        </w:rPr>
        <w:t>were</w:t>
      </w:r>
      <w:proofErr w:type="gramEnd"/>
      <w:r w:rsidR="00996667" w:rsidRPr="00B03017">
        <w:rPr>
          <w:rFonts w:ascii="Times New Roman" w:hAnsi="Times New Roman" w:cs="Times New Roman"/>
          <w:sz w:val="24"/>
          <w:highlight w:val="yellow"/>
          <w:rPrChange w:id="31" w:author="Renyi Wu" w:date="2021-03-27T13:20:00Z">
            <w:rPr>
              <w:rFonts w:ascii="Times New Roman" w:hAnsi="Times New Roman" w:cs="Times New Roman"/>
              <w:sz w:val="24"/>
            </w:rPr>
          </w:rPrChange>
        </w:rPr>
        <w:t xml:space="preserve"> significantly increased and decreased</w:t>
      </w:r>
      <w:r w:rsidR="00996667" w:rsidRPr="007F3B3D">
        <w:rPr>
          <w:rFonts w:ascii="Times New Roman" w:hAnsi="Times New Roman" w:cs="Times New Roman"/>
          <w:sz w:val="24"/>
        </w:rPr>
        <w:t xml:space="preserve">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592A6D05" w:rsidR="00F033E5" w:rsidRDefault="007F3B3D" w:rsidP="000B4D88">
      <w:pPr>
        <w:pStyle w:val="Heading2"/>
      </w:pPr>
      <w:bookmarkStart w:id="32" w:name="_Toc69294833"/>
      <w:bookmarkStart w:id="33" w:name="_Toc69295145"/>
      <w:r w:rsidRPr="007F3B3D">
        <w:t>3.</w:t>
      </w:r>
      <w:r w:rsidR="00B1548B">
        <w:t>3</w:t>
      </w:r>
      <w:r w:rsidRPr="007F3B3D">
        <w:t xml:space="preserve"> </w:t>
      </w:r>
      <w:r w:rsidR="000915FE">
        <w:t>G</w:t>
      </w:r>
      <w:r w:rsidR="00F033E5" w:rsidRPr="007F3B3D">
        <w:t xml:space="preserve">ut microbiota </w:t>
      </w:r>
      <w:r w:rsidR="000915FE">
        <w:t xml:space="preserve">profiles altered </w:t>
      </w:r>
      <w:r w:rsidR="00F033E5" w:rsidRPr="007F3B3D">
        <w:t xml:space="preserve">between </w:t>
      </w:r>
      <w:r w:rsidR="000915FE">
        <w:t xml:space="preserve">Nrf2 KO and WT </w:t>
      </w:r>
      <w:r w:rsidR="00F033E5" w:rsidRPr="007F3B3D">
        <w:t>genotypes</w:t>
      </w:r>
      <w:bookmarkEnd w:id="32"/>
      <w:bookmarkEnd w:id="33"/>
    </w:p>
    <w:p w14:paraId="4BA54217" w14:textId="77777777" w:rsidR="000B4D88" w:rsidRPr="000B4D88" w:rsidRDefault="000B4D88" w:rsidP="000B4D88"/>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 xml:space="preserve">Actinobacteria </w:t>
      </w:r>
      <w:proofErr w:type="spellStart"/>
      <w:r w:rsidR="00E5501D" w:rsidRPr="007F3B3D">
        <w:rPr>
          <w:rFonts w:ascii="Times New Roman" w:hAnsi="Times New Roman" w:cs="Times New Roman"/>
          <w:i/>
          <w:sz w:val="24"/>
        </w:rPr>
        <w:t>Adlercreutzia</w:t>
      </w:r>
      <w:proofErr w:type="spellEnd"/>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proofErr w:type="spellStart"/>
      <w:r w:rsidR="00E5501D" w:rsidRPr="007F3B3D">
        <w:rPr>
          <w:rFonts w:ascii="Times New Roman" w:hAnsi="Times New Roman" w:cs="Times New Roman"/>
          <w:i/>
          <w:sz w:val="24"/>
        </w:rPr>
        <w:t>Tenericutes</w:t>
      </w:r>
      <w:proofErr w:type="spellEnd"/>
      <w:r w:rsidR="00E5501D" w:rsidRPr="007F3B3D">
        <w:rPr>
          <w:rFonts w:ascii="Times New Roman" w:hAnsi="Times New Roman" w:cs="Times New Roman"/>
          <w:i/>
          <w:sz w:val="24"/>
        </w:rPr>
        <w:t xml:space="preserve"> </w:t>
      </w:r>
      <w:proofErr w:type="spellStart"/>
      <w:r w:rsidR="00E5501D" w:rsidRPr="007F3B3D">
        <w:rPr>
          <w:rFonts w:ascii="Times New Roman" w:hAnsi="Times New Roman" w:cs="Times New Roman"/>
          <w:i/>
          <w:sz w:val="24"/>
        </w:rPr>
        <w:t>Mycoplasmataceae</w:t>
      </w:r>
      <w:proofErr w:type="spellEnd"/>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Adlercreutzia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Ruminococcus</w:t>
      </w:r>
      <w:proofErr w:type="spellEnd"/>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Olsenella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Rikenellaceae</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Lachnospiraceae</w:t>
      </w:r>
      <w:proofErr w:type="spellEnd"/>
      <w:r w:rsidR="004837FB" w:rsidRPr="007F3B3D">
        <w:rPr>
          <w:rFonts w:ascii="Times New Roman" w:hAnsi="Times New Roman" w:cs="Times New Roman"/>
          <w:sz w:val="24"/>
        </w:rPr>
        <w:t xml:space="preserve">, </w:t>
      </w:r>
      <w:proofErr w:type="spellStart"/>
      <w:r w:rsidR="004837FB" w:rsidRPr="007F3B3D">
        <w:rPr>
          <w:rFonts w:ascii="Times New Roman" w:hAnsi="Times New Roman" w:cs="Times New Roman"/>
          <w:i/>
          <w:sz w:val="24"/>
        </w:rPr>
        <w:t>Tenericutes</w:t>
      </w:r>
      <w:proofErr w:type="spellEnd"/>
      <w:r w:rsidR="004837FB" w:rsidRPr="007F3B3D">
        <w:rPr>
          <w:rFonts w:ascii="Times New Roman" w:hAnsi="Times New Roman" w:cs="Times New Roman"/>
          <w:i/>
          <w:sz w:val="24"/>
        </w:rPr>
        <w:t xml:space="preserve"> Mollicutes</w:t>
      </w:r>
      <w:r w:rsidR="004837FB" w:rsidRPr="007F3B3D">
        <w:rPr>
          <w:rFonts w:ascii="Times New Roman" w:hAnsi="Times New Roman" w:cs="Times New Roman"/>
          <w:sz w:val="24"/>
        </w:rPr>
        <w:t xml:space="preserve"> were </w:t>
      </w:r>
      <w:r w:rsidR="004837FB" w:rsidRPr="00B03017">
        <w:rPr>
          <w:rFonts w:ascii="Times New Roman" w:hAnsi="Times New Roman" w:cs="Times New Roman"/>
          <w:sz w:val="24"/>
          <w:highlight w:val="yellow"/>
          <w:rPrChange w:id="34" w:author="Renyi Wu" w:date="2021-03-27T13:19:00Z">
            <w:rPr>
              <w:rFonts w:ascii="Times New Roman" w:hAnsi="Times New Roman" w:cs="Times New Roman"/>
              <w:sz w:val="24"/>
            </w:rPr>
          </w:rPrChange>
        </w:rPr>
        <w:t>significantly increased and decreased</w:t>
      </w:r>
      <w:r w:rsidR="004837FB" w:rsidRPr="007F3B3D">
        <w:rPr>
          <w:rFonts w:ascii="Times New Roman" w:hAnsi="Times New Roman" w:cs="Times New Roman"/>
          <w:sz w:val="24"/>
        </w:rPr>
        <w:t xml:space="preserve">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Firmicutes </w:t>
      </w:r>
      <w:proofErr w:type="spellStart"/>
      <w:r w:rsidR="00FA5DA1" w:rsidRPr="007F3B3D">
        <w:rPr>
          <w:rFonts w:ascii="Times New Roman" w:hAnsi="Times New Roman" w:cs="Times New Roman"/>
          <w:i/>
          <w:sz w:val="24"/>
        </w:rPr>
        <w:t>Coprococcus</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Ruminococcus</w:t>
      </w:r>
      <w:proofErr w:type="spellEnd"/>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 xml:space="preserve">Actinobacteria </w:t>
      </w:r>
      <w:proofErr w:type="spellStart"/>
      <w:r w:rsidR="00FA5DA1" w:rsidRPr="007F3B3D">
        <w:rPr>
          <w:rFonts w:ascii="Times New Roman" w:hAnsi="Times New Roman" w:cs="Times New Roman"/>
          <w:i/>
          <w:sz w:val="24"/>
        </w:rPr>
        <w:t>Olsenella</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w:t>
      </w:r>
      <w:proofErr w:type="spellStart"/>
      <w:r w:rsidR="00FA5DA1" w:rsidRPr="007F3B3D">
        <w:rPr>
          <w:rFonts w:ascii="Times New Roman" w:hAnsi="Times New Roman" w:cs="Times New Roman"/>
          <w:i/>
          <w:sz w:val="24"/>
        </w:rPr>
        <w:t>Dehalobacterium</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Allobaculum</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Proteobacteria </w:t>
      </w:r>
      <w:proofErr w:type="spellStart"/>
      <w:r w:rsidR="00FA5DA1" w:rsidRPr="007F3B3D">
        <w:rPr>
          <w:rFonts w:ascii="Times New Roman" w:hAnsi="Times New Roman" w:cs="Times New Roman"/>
          <w:i/>
          <w:sz w:val="24"/>
        </w:rPr>
        <w:lastRenderedPageBreak/>
        <w:t>Sutterella</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Desulfovibrioaceae</w:t>
      </w:r>
      <w:proofErr w:type="spellEnd"/>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 xml:space="preserve">Proteobacteria </w:t>
      </w:r>
      <w:proofErr w:type="spellStart"/>
      <w:r w:rsidR="006D5946" w:rsidRPr="007F3B3D">
        <w:rPr>
          <w:rFonts w:ascii="Times New Roman" w:hAnsi="Times New Roman" w:cs="Times New Roman"/>
          <w:i/>
          <w:sz w:val="24"/>
        </w:rPr>
        <w:t>Sutterella</w:t>
      </w:r>
      <w:proofErr w:type="spellEnd"/>
      <w:r w:rsidR="006D5946" w:rsidRPr="007F3B3D">
        <w:rPr>
          <w:rFonts w:ascii="Times New Roman" w:hAnsi="Times New Roman" w:cs="Times New Roman"/>
          <w:sz w:val="24"/>
        </w:rPr>
        <w:t xml:space="preserve">, </w:t>
      </w:r>
      <w:proofErr w:type="spellStart"/>
      <w:r w:rsidR="006D5946" w:rsidRPr="007F3B3D">
        <w:rPr>
          <w:rFonts w:ascii="Times New Roman" w:hAnsi="Times New Roman" w:cs="Times New Roman"/>
          <w:i/>
          <w:sz w:val="24"/>
        </w:rPr>
        <w:t>Tenericutes</w:t>
      </w:r>
      <w:proofErr w:type="spellEnd"/>
      <w:r w:rsidR="006D5946" w:rsidRPr="007F3B3D">
        <w:rPr>
          <w:rFonts w:ascii="Times New Roman" w:hAnsi="Times New Roman" w:cs="Times New Roman"/>
          <w:i/>
          <w:sz w:val="24"/>
        </w:rPr>
        <w:t xml:space="preserve"> </w:t>
      </w:r>
      <w:proofErr w:type="spellStart"/>
      <w:r w:rsidR="006D5946" w:rsidRPr="007F3B3D">
        <w:rPr>
          <w:rFonts w:ascii="Times New Roman" w:hAnsi="Times New Roman" w:cs="Times New Roman"/>
          <w:i/>
          <w:sz w:val="24"/>
        </w:rPr>
        <w:t>Anaeroplasma</w:t>
      </w:r>
      <w:proofErr w:type="spellEnd"/>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1DE54E10" w:rsidR="006823EC" w:rsidRDefault="006823EC" w:rsidP="000B4D88">
      <w:pPr>
        <w:pStyle w:val="Heading2"/>
      </w:pPr>
      <w:bookmarkStart w:id="35" w:name="_Toc69294834"/>
      <w:bookmarkStart w:id="36" w:name="_Toc69295146"/>
      <w:r w:rsidRPr="009D04D4">
        <w:t xml:space="preserve">3.4 </w:t>
      </w:r>
      <w:r w:rsidRPr="009D04D4">
        <w:rPr>
          <w:i/>
          <w:iCs/>
        </w:rPr>
        <w:t>Bacteroidetes</w:t>
      </w:r>
      <w:r w:rsidRPr="009D04D4">
        <w:t>/</w:t>
      </w:r>
      <w:r w:rsidRPr="009D04D4">
        <w:rPr>
          <w:i/>
          <w:iCs/>
        </w:rPr>
        <w:t>Firmicutes</w:t>
      </w:r>
      <w:r w:rsidRPr="009D04D4">
        <w:t xml:space="preserve"> ratio </w:t>
      </w:r>
      <w:r w:rsidR="00F46EFF" w:rsidRPr="009D04D4">
        <w:t xml:space="preserve">altering by genotype, </w:t>
      </w:r>
      <w:proofErr w:type="gramStart"/>
      <w:r w:rsidR="00F46EFF" w:rsidRPr="009D04D4">
        <w:t>time</w:t>
      </w:r>
      <w:proofErr w:type="gramEnd"/>
      <w:r w:rsidR="00F46EFF" w:rsidRPr="009D04D4">
        <w:t xml:space="preserve"> and dietary treatment</w:t>
      </w:r>
      <w:bookmarkEnd w:id="35"/>
      <w:bookmarkEnd w:id="36"/>
    </w:p>
    <w:p w14:paraId="00F09043" w14:textId="77777777" w:rsidR="000B4D88" w:rsidRPr="000B4D88" w:rsidRDefault="000B4D88" w:rsidP="000B4D88"/>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B5DF1">
      <w:pPr>
        <w:spacing w:line="360" w:lineRule="auto"/>
        <w:rPr>
          <w:rFonts w:ascii="Times New Roman" w:hAnsi="Times New Roman" w:cs="Times New Roman"/>
          <w:sz w:val="24"/>
        </w:rPr>
      </w:pPr>
    </w:p>
    <w:p w14:paraId="1048E262" w14:textId="12B49F69" w:rsidR="009E295E" w:rsidRPr="009E295E" w:rsidRDefault="009E295E" w:rsidP="000B4D88">
      <w:pPr>
        <w:pStyle w:val="Heading2"/>
      </w:pPr>
      <w:bookmarkStart w:id="37" w:name="_Toc69295147"/>
      <w:r w:rsidRPr="009E295E">
        <w:t>Metabolome results – Chi Chen…</w:t>
      </w:r>
      <w:bookmarkEnd w:id="37"/>
    </w:p>
    <w:p w14:paraId="1C661FBC" w14:textId="14DC3EA6" w:rsidR="00E64AEE" w:rsidRPr="008373DD" w:rsidRDefault="00E64AEE" w:rsidP="00E64AEE">
      <w:pPr>
        <w:spacing w:line="360" w:lineRule="auto"/>
        <w:rPr>
          <w:rFonts w:ascii="Times New Roman" w:hAnsi="Times New Roman" w:cs="Times New Roman"/>
          <w:sz w:val="24"/>
          <w:highlight w:val="green"/>
        </w:rPr>
      </w:pPr>
      <w:r w:rsidRPr="008373DD">
        <w:rPr>
          <w:rFonts w:ascii="Times New Roman" w:hAnsi="Times New Roman" w:cs="Times New Roman"/>
          <w:b/>
          <w:sz w:val="24"/>
          <w:highlight w:val="green"/>
        </w:rPr>
        <w:t xml:space="preserve">3.5 </w:t>
      </w:r>
      <w:r w:rsidRPr="00E64AEE">
        <w:rPr>
          <w:rFonts w:ascii="Times New Roman" w:hAnsi="Times New Roman" w:cs="Times New Roman"/>
          <w:b/>
          <w:sz w:val="24"/>
          <w:highlight w:val="green"/>
        </w:rPr>
        <w:t>PEITC and cranberry feeding partially reverse the DSS-induced changes in fecal metabolome</w:t>
      </w:r>
      <w:r w:rsidRPr="008373DD">
        <w:rPr>
          <w:rFonts w:ascii="Times New Roman" w:hAnsi="Times New Roman" w:cs="Times New Roman"/>
          <w:sz w:val="24"/>
          <w:highlight w:val="green"/>
        </w:rPr>
        <w:t xml:space="preserve"> </w:t>
      </w:r>
    </w:p>
    <w:p w14:paraId="4251A59D" w14:textId="46F76839"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t xml:space="preserve">Following a feeding trial containing control, DSS, DSS+PEITC,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treatments, the metabolomics profiles of fecal samples collected at week 2 and 6 of these 4 treatments were analyzed and the concentrations of short-chain fatty acids (SCFA), bile acids, and free amino acids were quantified. The results illustrated in a hierarchical clustering heatmap showed that DSS treatment dramatically altered the fecal metabolome while PEITC and cranberry feeding reversed some DSS-induced changes in fecal metabolites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A). For example, DSS decreased the concentrations of many amino acids (shown by glutamate, phenylalanine, and proline), but PEITC and cranberry cotreatments prevented these decreases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B-D). Furthermore, PEITC and cranberry cotreatments reversed the DSS-induced increases of secondary bile acids, mainly deoxycholic acid (DCA), lithocholic acid (LCA), and muricholic acid (MCA)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E-G). In </w:t>
      </w:r>
      <w:r w:rsidRPr="00E64AEE">
        <w:rPr>
          <w:rFonts w:ascii="Times New Roman" w:hAnsi="Times New Roman" w:cs="Times New Roman"/>
          <w:sz w:val="24"/>
          <w:highlight w:val="green"/>
        </w:rPr>
        <w:lastRenderedPageBreak/>
        <w:t xml:space="preserve">contrast, PEITC and cranberry cotreatments had limited effects on the DSS-induced changes in SCFA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H-J). Overall, these data clearly indicated that PEITC and cranberry (rich in anthocyanins) are capable of modulating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w:t>
      </w:r>
      <w:r w:rsidRPr="008373DD">
        <w:rPr>
          <w:rFonts w:ascii="Times New Roman" w:hAnsi="Times New Roman" w:cs="Times New Roman"/>
          <w:sz w:val="24"/>
          <w:highlight w:val="green"/>
        </w:rPr>
        <w:t>9</w:t>
      </w:r>
      <w:r w:rsidRPr="00E64AEE">
        <w:rPr>
          <w:rFonts w:ascii="Times New Roman" w:hAnsi="Times New Roman" w:cs="Times New Roman"/>
          <w:sz w:val="24"/>
          <w:highlight w:val="green"/>
        </w:rPr>
        <w:t xml:space="preserve">A-I), which are similar to the metabolite profile of DSS-treated WT mice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 </w:t>
      </w:r>
    </w:p>
    <w:p w14:paraId="2555A22A" w14:textId="77777777" w:rsidR="00E64AEE" w:rsidRPr="00E64AEE" w:rsidRDefault="00E64AEE" w:rsidP="00E64AEE">
      <w:pPr>
        <w:spacing w:line="360" w:lineRule="auto"/>
        <w:rPr>
          <w:rFonts w:ascii="Times New Roman" w:hAnsi="Times New Roman" w:cs="Times New Roman"/>
          <w:sz w:val="24"/>
          <w:highlight w:val="green"/>
        </w:rPr>
      </w:pPr>
    </w:p>
    <w:p w14:paraId="514B4955"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drawing>
          <wp:inline distT="0" distB="0" distL="0" distR="0" wp14:anchorId="2667038D" wp14:editId="58FFED58">
            <wp:extent cx="6675120" cy="2246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bolomics figure 1 copy.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75120" cy="2246376"/>
                    </a:xfrm>
                    <a:prstGeom prst="rect">
                      <a:avLst/>
                    </a:prstGeom>
                  </pic:spPr>
                </pic:pic>
              </a:graphicData>
            </a:graphic>
          </wp:inline>
        </w:drawing>
      </w:r>
    </w:p>
    <w:p w14:paraId="2E0EA2A1" w14:textId="77777777" w:rsidR="00E64AEE" w:rsidRPr="008373DD" w:rsidRDefault="00E64AEE" w:rsidP="00E64AEE">
      <w:pPr>
        <w:spacing w:line="360" w:lineRule="auto"/>
        <w:rPr>
          <w:rFonts w:ascii="Times New Roman" w:hAnsi="Times New Roman" w:cs="Times New Roman"/>
          <w:i/>
          <w:sz w:val="24"/>
          <w:highlight w:val="green"/>
          <w:u w:val="single"/>
        </w:rPr>
      </w:pPr>
    </w:p>
    <w:p w14:paraId="50491ECA" w14:textId="0281BB15"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8</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Effects of DSS, PEITC and cranberry cotreatments on fecal metabolome of WT mice. Fecal samples collected at week 2 and 6 of 4 treatments, including control (CTL), DSS, DSS+PEITC (DSS+PIC),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(DSS+CRA), were analyzed by 4 LC-MS methods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The concentrations of amino acids, bile acids, and SCFA were quantified. (A) A heatmap on the distribution of amino acids, bile acids and SCFA in fecal samples from 4 treatments. (B-D) Concentrations of major amino acids, including glutamate, phenylalanine, and proline. (E-G) Concentrations of major bile acids, including DCA, LCA, and MCA. (H-J) Concentrations of major SCFA, including acetic acid (AA), propionic acid (PA), and butyric acid (BA).</w:t>
      </w:r>
    </w:p>
    <w:p w14:paraId="45F2B7C5" w14:textId="0B80E1AE" w:rsidR="00E64AEE" w:rsidRPr="008373DD" w:rsidRDefault="00E64AEE" w:rsidP="00E64AEE">
      <w:pPr>
        <w:spacing w:line="360" w:lineRule="auto"/>
        <w:rPr>
          <w:rFonts w:ascii="Times New Roman" w:hAnsi="Times New Roman" w:cs="Times New Roman"/>
          <w:sz w:val="24"/>
          <w:highlight w:val="green"/>
        </w:rPr>
      </w:pPr>
    </w:p>
    <w:p w14:paraId="6A5E83E9" w14:textId="77777777" w:rsidR="00E64AEE" w:rsidRPr="00E64AEE" w:rsidRDefault="00E64AEE" w:rsidP="00E64AEE">
      <w:pPr>
        <w:spacing w:line="360" w:lineRule="auto"/>
        <w:rPr>
          <w:rFonts w:ascii="Times New Roman" w:hAnsi="Times New Roman" w:cs="Times New Roman"/>
          <w:sz w:val="24"/>
          <w:highlight w:val="green"/>
        </w:rPr>
      </w:pPr>
    </w:p>
    <w:p w14:paraId="202F0E37"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lastRenderedPageBreak/>
        <w:drawing>
          <wp:inline distT="0" distB="0" distL="0" distR="0" wp14:anchorId="6D4140DA" wp14:editId="7B61DD02">
            <wp:extent cx="66751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bolomics figure 2 copy.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75120" cy="1188720"/>
                    </a:xfrm>
                    <a:prstGeom prst="rect">
                      <a:avLst/>
                    </a:prstGeom>
                  </pic:spPr>
                </pic:pic>
              </a:graphicData>
            </a:graphic>
          </wp:inline>
        </w:drawing>
      </w:r>
    </w:p>
    <w:p w14:paraId="39442B66" w14:textId="0EF91CC4" w:rsidR="009E295E" w:rsidRPr="007F3B3D" w:rsidRDefault="00E64AEE" w:rsidP="006B5DF1">
      <w:pPr>
        <w:spacing w:line="360" w:lineRule="auto"/>
        <w:rPr>
          <w:rFonts w:ascii="Times New Roman" w:hAnsi="Times New Roman" w:cs="Times New Roman"/>
          <w:sz w:val="24"/>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9</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Differences in fecal metabolite profile between WT and Nrf2-null (KO) mice. The concentrations of amino acids, bile acids, and SCFA were quantified in the fecal samples from untreated WT and KO mice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(A-C) Concentrations of glutamate, phenylalanine, and proline. (D-F) Concentrations of major bile acids. (G-I) Concentrations of major SCFA.</w:t>
      </w:r>
    </w:p>
    <w:p w14:paraId="1FA9F937" w14:textId="27DB02A7" w:rsidR="00E65298" w:rsidRDefault="007F3B3D" w:rsidP="000B4D88">
      <w:pPr>
        <w:pStyle w:val="Heading1"/>
      </w:pPr>
      <w:bookmarkStart w:id="38" w:name="_Toc69294835"/>
      <w:bookmarkStart w:id="39" w:name="_Toc69295148"/>
      <w:r w:rsidRPr="007F3B3D">
        <w:t xml:space="preserve">4. </w:t>
      </w:r>
      <w:r w:rsidR="00117F3B" w:rsidRPr="007F3B3D">
        <w:t>Discussion</w:t>
      </w:r>
      <w:bookmarkEnd w:id="38"/>
      <w:bookmarkEnd w:id="39"/>
    </w:p>
    <w:p w14:paraId="18018FDF" w14:textId="77777777" w:rsidR="000B4D88" w:rsidRPr="000B4D88" w:rsidRDefault="000B4D88" w:rsidP="000B4D88"/>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(Geirnaert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w:t>
      </w:r>
      <w:r w:rsidR="00CF5EBC" w:rsidRPr="007F3B3D">
        <w:rPr>
          <w:rFonts w:ascii="Times New Roman" w:hAnsi="Times New Roman" w:cs="Times New Roman"/>
          <w:sz w:val="24"/>
        </w:rPr>
        <w:lastRenderedPageBreak/>
        <w:t xml:space="preserve">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40"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40"/>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w:t>
      </w:r>
      <w:proofErr w:type="spellStart"/>
      <w:r w:rsidR="00301A0C" w:rsidRPr="007F3B3D">
        <w:rPr>
          <w:rFonts w:ascii="Times New Roman" w:hAnsi="Times New Roman" w:cs="Times New Roman"/>
          <w:iCs/>
          <w:sz w:val="24"/>
        </w:rPr>
        <w:t>also</w:t>
      </w:r>
      <w:del w:id="41" w:author="Renyi Wu" w:date="2021-03-27T14:14:00Z">
        <w:r w:rsidR="00301A0C" w:rsidRPr="007F3B3D" w:rsidDel="00D81123">
          <w:rPr>
            <w:rFonts w:ascii="Times New Roman" w:hAnsi="Times New Roman" w:cs="Times New Roman"/>
            <w:iCs/>
            <w:sz w:val="24"/>
          </w:rPr>
          <w:delText xml:space="preserve"> </w:delText>
        </w:r>
      </w:del>
      <w:r w:rsidR="00E435E5">
        <w:rPr>
          <w:rFonts w:ascii="Times New Roman" w:hAnsi="Times New Roman" w:cs="Times New Roman"/>
          <w:iCs/>
          <w:sz w:val="24"/>
        </w:rPr>
        <w:t>been</w:t>
      </w:r>
      <w:proofErr w:type="spellEnd"/>
      <w:r w:rsidR="00E435E5">
        <w:rPr>
          <w:rFonts w:ascii="Times New Roman" w:hAnsi="Times New Roman" w:cs="Times New Roman"/>
          <w:iCs/>
          <w:sz w:val="24"/>
        </w:rPr>
        <w:t xml:space="preserve">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proofErr w:type="gramStart"/>
      <w:r w:rsidR="00375E6A" w:rsidRPr="00B706EB">
        <w:rPr>
          <w:rFonts w:ascii="Times New Roman" w:hAnsi="Times New Roman" w:cs="Times New Roman"/>
          <w:i/>
          <w:iCs/>
          <w:sz w:val="24"/>
        </w:rPr>
        <w:t>Rikenella</w:t>
      </w:r>
      <w:proofErr w:type="spellEnd"/>
      <w:proofErr w:type="gram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3178CA2C" w:rsidR="00594BF5" w:rsidRDefault="00594BF5" w:rsidP="006B5DF1">
      <w:pPr>
        <w:spacing w:line="360" w:lineRule="auto"/>
        <w:rPr>
          <w:rFonts w:ascii="Times New Roman" w:hAnsi="Times New Roman" w:cs="Times New Roman"/>
          <w:iCs/>
          <w:sz w:val="24"/>
        </w:rPr>
      </w:pPr>
    </w:p>
    <w:p w14:paraId="01F0C0F2" w14:textId="454E0CF9" w:rsidR="0021490D" w:rsidRPr="0021490D" w:rsidRDefault="0021490D" w:rsidP="006B5DF1">
      <w:pPr>
        <w:spacing w:line="360" w:lineRule="auto"/>
        <w:rPr>
          <w:rFonts w:ascii="Times New Roman" w:hAnsi="Times New Roman" w:cs="Times New Roman"/>
          <w:b/>
          <w:bCs/>
          <w:iCs/>
          <w:color w:val="FF0000"/>
          <w:sz w:val="24"/>
          <w:u w:val="single"/>
        </w:rPr>
      </w:pPr>
      <w:r w:rsidRPr="0021490D">
        <w:rPr>
          <w:rFonts w:ascii="Times New Roman" w:hAnsi="Times New Roman" w:cs="Times New Roman"/>
          <w:b/>
          <w:bCs/>
          <w:iCs/>
          <w:color w:val="FF0000"/>
          <w:sz w:val="24"/>
          <w:u w:val="single"/>
        </w:rPr>
        <w:t>Add discussion on Chi Chen metabolome…</w:t>
      </w:r>
    </w:p>
    <w:p w14:paraId="5E547BBB" w14:textId="6A1B9584" w:rsidR="0021490D" w:rsidRDefault="0021490D" w:rsidP="006B5DF1">
      <w:pPr>
        <w:spacing w:line="360" w:lineRule="auto"/>
        <w:rPr>
          <w:rFonts w:ascii="Times New Roman" w:hAnsi="Times New Roman" w:cs="Times New Roman"/>
          <w:iCs/>
          <w:sz w:val="24"/>
        </w:rPr>
      </w:pPr>
    </w:p>
    <w:p w14:paraId="3F43C7F6" w14:textId="77777777" w:rsidR="0021490D" w:rsidRPr="007F3B3D" w:rsidRDefault="0021490D" w:rsidP="006B5DF1">
      <w:pPr>
        <w:spacing w:line="360" w:lineRule="auto"/>
        <w:rPr>
          <w:rFonts w:ascii="Times New Roman" w:hAnsi="Times New Roman" w:cs="Times New Roman"/>
          <w:iCs/>
          <w:sz w:val="24"/>
        </w:rPr>
      </w:pPr>
    </w:p>
    <w:p w14:paraId="1B637DD3" w14:textId="56A180B0" w:rsidR="000B4D88"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(Roopchand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proofErr w:type="gramStart"/>
      <w:r w:rsidR="00A9318A" w:rsidRPr="007F3B3D">
        <w:rPr>
          <w:rFonts w:ascii="Times New Roman" w:hAnsi="Times New Roman" w:cs="Times New Roman"/>
          <w:iCs/>
          <w:sz w:val="24"/>
        </w:rPr>
        <w:t>observe significantly</w:t>
      </w:r>
      <w:proofErr w:type="gramEnd"/>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392BEBBC" w14:textId="0CD2C04C" w:rsidR="00E65298" w:rsidRDefault="00E65298" w:rsidP="000B4D88">
      <w:pPr>
        <w:pStyle w:val="Heading1"/>
      </w:pPr>
      <w:bookmarkStart w:id="42" w:name="_Toc69294836"/>
      <w:bookmarkStart w:id="43" w:name="_Toc69295149"/>
      <w:r w:rsidRPr="007F3B3D">
        <w:t>Acknowledgements</w:t>
      </w:r>
      <w:bookmarkEnd w:id="42"/>
      <w:bookmarkEnd w:id="43"/>
    </w:p>
    <w:p w14:paraId="0C27EDB8" w14:textId="77777777" w:rsidR="000B4D88" w:rsidRPr="000B4D88" w:rsidRDefault="000B4D88" w:rsidP="000B4D88"/>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48B3725B" w:rsidR="0007608E" w:rsidRDefault="0007608E" w:rsidP="000B4D88">
      <w:pPr>
        <w:pStyle w:val="Heading1"/>
      </w:pPr>
      <w:bookmarkStart w:id="44" w:name="_Toc69294837"/>
      <w:bookmarkStart w:id="45" w:name="_Toc69295150"/>
      <w:r w:rsidRPr="007F3B3D">
        <w:t>Conflict of Interest States</w:t>
      </w:r>
      <w:bookmarkEnd w:id="44"/>
      <w:bookmarkEnd w:id="45"/>
    </w:p>
    <w:p w14:paraId="2736F31D" w14:textId="77777777" w:rsidR="000B4D88" w:rsidRPr="000B4D88" w:rsidRDefault="000B4D88" w:rsidP="000B4D88"/>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E0F9401" w:rsidR="007F3B3D" w:rsidRDefault="007F3B3D" w:rsidP="000B4D88">
      <w:pPr>
        <w:pStyle w:val="Heading1"/>
      </w:pPr>
      <w:bookmarkStart w:id="46" w:name="_Toc69294838"/>
      <w:bookmarkStart w:id="47" w:name="_Toc69295151"/>
      <w:r w:rsidRPr="007F3B3D">
        <w:t>Data availability statement</w:t>
      </w:r>
      <w:bookmarkEnd w:id="46"/>
      <w:bookmarkEnd w:id="47"/>
    </w:p>
    <w:p w14:paraId="36ADE83E" w14:textId="77777777" w:rsidR="000B4D88" w:rsidRPr="000B4D88" w:rsidRDefault="000B4D88" w:rsidP="000B4D88"/>
    <w:p w14:paraId="4791AD2E" w14:textId="78B0CDE6"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ins w:id="48" w:author="Renyi Wu" w:date="2021-03-27T15:34:00Z">
        <w:r w:rsidR="00665291">
          <w:rPr>
            <w:rFonts w:ascii="Times New Roman" w:hAnsi="Times New Roman" w:cs="Times New Roman"/>
            <w:sz w:val="24"/>
          </w:rPr>
          <w:t xml:space="preserve"> [ NIH mandates data sharing by depositing to a public domain?]</w:t>
        </w:r>
      </w:ins>
      <w:r w:rsidR="006C4C9C" w:rsidRPr="007F3B3D">
        <w:rPr>
          <w:rFonts w:ascii="Times New Roman" w:hAnsi="Times New Roman" w:cs="Times New Roman"/>
          <w:sz w:val="24"/>
        </w:rPr>
        <w:br w:type="page"/>
      </w:r>
    </w:p>
    <w:p w14:paraId="6066C735" w14:textId="301598BF" w:rsidR="00E64E04" w:rsidRPr="007F3B3D" w:rsidRDefault="00FD780D" w:rsidP="000B4D88">
      <w:pPr>
        <w:pStyle w:val="Heading1"/>
      </w:pPr>
      <w:bookmarkStart w:id="49" w:name="_Toc69294839"/>
      <w:bookmarkStart w:id="50" w:name="_Toc69295152"/>
      <w:r w:rsidRPr="007F3B3D">
        <w:lastRenderedPageBreak/>
        <w:t>Legend</w:t>
      </w:r>
      <w:bookmarkEnd w:id="49"/>
      <w:bookmarkEnd w:id="50"/>
    </w:p>
    <w:p w14:paraId="61F5297F" w14:textId="2FCC7F26" w:rsidR="00FD780D" w:rsidRDefault="00FD780D" w:rsidP="000B4D88">
      <w:pPr>
        <w:pStyle w:val="Heading2"/>
      </w:pPr>
      <w:bookmarkStart w:id="51" w:name="_Toc69295153"/>
      <w:r w:rsidRPr="007F3B3D">
        <w:t>Figures</w:t>
      </w:r>
      <w:bookmarkEnd w:id="51"/>
    </w:p>
    <w:p w14:paraId="5336929F" w14:textId="77777777" w:rsidR="000B4D88" w:rsidRPr="000B4D88" w:rsidRDefault="000B4D88" w:rsidP="000B4D88"/>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Bacteroidetes and Firmicutes ratio over genotype, </w:t>
      </w:r>
      <w:proofErr w:type="gramStart"/>
      <w:r>
        <w:rPr>
          <w:rFonts w:ascii="Times New Roman" w:hAnsi="Times New Roman" w:cs="Times New Roman"/>
          <w:bCs/>
          <w:sz w:val="24"/>
          <w:szCs w:val="24"/>
        </w:rPr>
        <w:t>time</w:t>
      </w:r>
      <w:proofErr w:type="gramEnd"/>
      <w:r>
        <w:rPr>
          <w:rFonts w:ascii="Times New Roman" w:hAnsi="Times New Roman" w:cs="Times New Roman"/>
          <w:bCs/>
          <w:sz w:val="24"/>
          <w:szCs w:val="24"/>
        </w:rPr>
        <w:t xml:space="preserv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0B4D88">
      <w:pPr>
        <w:pStyle w:val="Heading2"/>
      </w:pPr>
      <w:bookmarkStart w:id="52" w:name="_Toc69294840"/>
      <w:bookmarkStart w:id="53" w:name="_Toc69295154"/>
      <w:r w:rsidRPr="007F3B3D">
        <w:lastRenderedPageBreak/>
        <w:t>Tables</w:t>
      </w:r>
      <w:bookmarkEnd w:id="52"/>
      <w:bookmarkEnd w:id="53"/>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125C4E54" w:rsidR="00296FB0" w:rsidRPr="006B61B0" w:rsidRDefault="00E64E04" w:rsidP="000B4D88">
      <w:pPr>
        <w:pStyle w:val="Heading1"/>
      </w:pPr>
      <w:bookmarkStart w:id="54" w:name="_Toc69294841"/>
      <w:bookmarkStart w:id="55" w:name="_Toc69295155"/>
      <w:r w:rsidRPr="006B61B0">
        <w:lastRenderedPageBreak/>
        <w:t>Reference</w:t>
      </w:r>
      <w:ins w:id="56" w:author="Renyi Wu" w:date="2021-03-27T14:25:00Z">
        <w:r w:rsidR="00D81123">
          <w:t>s</w:t>
        </w:r>
      </w:ins>
      <w:bookmarkEnd w:id="54"/>
      <w:bookmarkEnd w:id="55"/>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rgsyan, Davit [JRDUS]" w:date="2021-04-14T09:36:00Z" w:initials="SD[">
    <w:p w14:paraId="645448D3" w14:textId="625A71E0" w:rsidR="002C0074" w:rsidRDefault="002C0074">
      <w:pPr>
        <w:pStyle w:val="CommentText"/>
      </w:pPr>
      <w:r>
        <w:rPr>
          <w:rStyle w:val="CommentReference"/>
        </w:rPr>
        <w:annotationRef/>
      </w:r>
      <w:r>
        <w:t xml:space="preserve">From Renyi: </w:t>
      </w:r>
      <w:r>
        <w:rPr>
          <w:rFonts w:ascii="Times New Roman" w:hAnsi="Times New Roman" w:cs="Times New Roman"/>
          <w:sz w:val="24"/>
        </w:rPr>
        <w:t>This conclusion does not strongly support the title</w:t>
      </w:r>
    </w:p>
  </w:comment>
  <w:comment w:id="3" w:author="Sargsyan, Davit [JRDUS]" w:date="2021-04-14T09:37:00Z" w:initials="SD[">
    <w:p w14:paraId="593F2ABD" w14:textId="7DB0AA82" w:rsidR="002C0074" w:rsidRDefault="002C0074">
      <w:pPr>
        <w:pStyle w:val="CommentText"/>
      </w:pPr>
      <w:r>
        <w:rPr>
          <w:rStyle w:val="CommentReference"/>
        </w:rPr>
        <w:annotationRef/>
      </w:r>
      <w:r>
        <w:t xml:space="preserve">I originally had Nrf2 KO in the title but removed it at Dr. Kong’s suggestion. I put it back in the title now. </w:t>
      </w:r>
    </w:p>
  </w:comment>
  <w:comment w:id="6" w:author="Sargsyan, Davit [JRDUS]" w:date="2021-04-13T10:30:00Z" w:initials="SD[">
    <w:p w14:paraId="27206413" w14:textId="5B1C9920" w:rsidR="002C0074" w:rsidRDefault="002C0074">
      <w:pPr>
        <w:pStyle w:val="CommentText"/>
      </w:pPr>
      <w:r>
        <w:rPr>
          <w:rStyle w:val="CommentReference"/>
        </w:rPr>
        <w:annotationRef/>
      </w:r>
      <w:r>
        <w:t>@Ran: I changed “higher similarity” to “higher dissimilarity” as it makes more sense in the context but please make sure that that’s what you meant. Also, what is this conclusion based on (reference)?</w:t>
      </w:r>
    </w:p>
  </w:comment>
  <w:comment w:id="15" w:author="Sargsyan, Davit [JRDUS]" w:date="2020-04-30T23:02:00Z" w:initials="SD[">
    <w:p w14:paraId="5728033A" w14:textId="69AB7528" w:rsidR="002C0074" w:rsidRDefault="002C0074">
      <w:pPr>
        <w:pStyle w:val="CommentText"/>
      </w:pPr>
      <w:r>
        <w:rPr>
          <w:rStyle w:val="CommentReference"/>
        </w:rPr>
        <w:annotationRef/>
      </w:r>
      <w:r>
        <w:t xml:space="preserve">Are these 2 different 97% thresholds? </w:t>
      </w:r>
    </w:p>
  </w:comment>
  <w:comment w:id="14" w:author="Sargsyan, Davit [JRDUS]" w:date="2020-06-28T09:15:00Z" w:initials="SD[">
    <w:p w14:paraId="32DDCFCE" w14:textId="16A2A82F" w:rsidR="002C0074" w:rsidRDefault="002C0074">
      <w:pPr>
        <w:pStyle w:val="CommentText"/>
      </w:pPr>
      <w:r>
        <w:rPr>
          <w:rStyle w:val="CommentReference"/>
        </w:rPr>
        <w:annotationRef/>
      </w:r>
      <w:r>
        <w:t>Dr Gao to confirm</w:t>
      </w:r>
    </w:p>
  </w:comment>
  <w:comment w:id="16" w:author="Sargsyan, Davit [JRDUS]" w:date="2020-06-29T10:45:00Z" w:initials="SD[">
    <w:p w14:paraId="260239BF" w14:textId="481A3A8D" w:rsidR="002C0074" w:rsidRDefault="002C0074">
      <w:pPr>
        <w:pStyle w:val="CommentText"/>
      </w:pPr>
      <w:r>
        <w:rPr>
          <w:rStyle w:val="CommentReference"/>
        </w:rPr>
        <w:annotationRef/>
      </w:r>
      <w:r>
        <w:t xml:space="preserve">Reference: </w:t>
      </w:r>
      <w:hyperlink r:id="rId1" w:history="1">
        <w:r>
          <w:rPr>
            <w:rStyle w:val="Hyperlink"/>
          </w:rPr>
          <w:t>https://benjjneb.github.io/dada2/tutorial.html</w:t>
        </w:r>
      </w:hyperlink>
    </w:p>
  </w:comment>
  <w:comment w:id="17" w:author="Sargsyan, Davit [JRDUS]" w:date="2020-06-29T10:45:00Z" w:initials="SD[">
    <w:p w14:paraId="314507AB" w14:textId="3C434E8C" w:rsidR="002C0074" w:rsidRDefault="002C0074">
      <w:pPr>
        <w:pStyle w:val="CommentText"/>
      </w:pPr>
      <w:r>
        <w:rPr>
          <w:rStyle w:val="CommentReference"/>
        </w:rPr>
        <w:annotationRef/>
      </w:r>
      <w:r>
        <w:t xml:space="preserve">Reference: </w:t>
      </w:r>
      <w:hyperlink r:id="rId2" w:history="1">
        <w:r>
          <w:rPr>
            <w:rStyle w:val="Hyperlink"/>
          </w:rPr>
          <w:t>https://www.arb-silva.de/</w:t>
        </w:r>
      </w:hyperlink>
    </w:p>
  </w:comment>
  <w:comment w:id="22" w:author="Sargsyan, Davit [JRDUS]" w:date="2021-03-16T02:01:00Z" w:initials="SD[">
    <w:p w14:paraId="7195E66F" w14:textId="6A8EE8F5" w:rsidR="002C0074" w:rsidRDefault="002C0074">
      <w:pPr>
        <w:pStyle w:val="CommentText"/>
      </w:pPr>
      <w:r>
        <w:rPr>
          <w:rStyle w:val="CommentReference"/>
        </w:rPr>
        <w:annotationRef/>
      </w:r>
      <w:r>
        <w:rPr>
          <w:rFonts w:ascii="Times New Roman" w:hAnsi="Times New Roman" w:cs="Times New Roman"/>
          <w:bCs/>
          <w:sz w:val="24"/>
        </w:rPr>
        <w:t>r ASV?</w:t>
      </w:r>
    </w:p>
  </w:comment>
  <w:comment w:id="23" w:author="Sargsyan, Davit [JRDUS]" w:date="2021-04-14T09:19:00Z" w:initials="SD[">
    <w:p w14:paraId="1E5ABEB2" w14:textId="1D5C9A91" w:rsidR="002C0074" w:rsidRDefault="002C0074">
      <w:pPr>
        <w:pStyle w:val="CommentText"/>
      </w:pPr>
      <w:r>
        <w:rPr>
          <w:rStyle w:val="CommentReference"/>
        </w:rPr>
        <w:annotationRef/>
      </w:r>
      <w:proofErr w:type="spellStart"/>
      <w:r>
        <w:rPr>
          <w:rFonts w:ascii="Times New Roman" w:hAnsi="Times New Roman" w:cs="Times New Roman"/>
          <w:sz w:val="24"/>
        </w:rPr>
        <w:t>Yuyin’s</w:t>
      </w:r>
      <w:proofErr w:type="spellEnd"/>
      <w:r>
        <w:rPr>
          <w:rFonts w:ascii="Times New Roman" w:hAnsi="Times New Roman" w:cs="Times New Roman"/>
          <w:sz w:val="24"/>
        </w:rPr>
        <w:t xml:space="preserve">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5448D3" w15:done="0"/>
  <w15:commentEx w15:paraId="593F2ABD" w15:paraIdParent="645448D3" w15:done="0"/>
  <w15:commentEx w15:paraId="27206413" w15:done="0"/>
  <w15:commentEx w15:paraId="5728033A" w15:done="0"/>
  <w15:commentEx w15:paraId="32DDCFCE" w15:done="0"/>
  <w15:commentEx w15:paraId="260239BF" w15:done="0"/>
  <w15:commentEx w15:paraId="314507AB" w15:done="0"/>
  <w15:commentEx w15:paraId="7195E66F" w15:done="0"/>
  <w15:commentEx w15:paraId="1E5AB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3618" w16cex:dateUtc="2021-04-14T13:36:00Z"/>
  <w16cex:commentExtensible w16cex:durableId="24213649" w16cex:dateUtc="2021-04-14T13:37:00Z"/>
  <w16cex:commentExtensible w16cex:durableId="241FF154" w16cex:dateUtc="2021-04-13T14:30:00Z"/>
  <w16cex:commentExtensible w16cex:durableId="23FA900E" w16cex:dateUtc="2021-03-16T06:01:00Z"/>
  <w16cex:commentExtensible w16cex:durableId="2421320B"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5448D3" w16cid:durableId="24213618"/>
  <w16cid:commentId w16cid:paraId="593F2ABD" w16cid:durableId="24213649"/>
  <w16cid:commentId w16cid:paraId="27206413" w16cid:durableId="241FF154"/>
  <w16cid:commentId w16cid:paraId="5728033A" w16cid:durableId="2255D78C"/>
  <w16cid:commentId w16cid:paraId="32DDCFCE" w16cid:durableId="22A2DE38"/>
  <w16cid:commentId w16cid:paraId="260239BF" w16cid:durableId="22A444BD"/>
  <w16cid:commentId w16cid:paraId="314507AB" w16cid:durableId="22A444DE"/>
  <w16cid:commentId w16cid:paraId="7195E66F" w16cid:durableId="23FA900E"/>
  <w16cid:commentId w16cid:paraId="1E5ABEB2" w16cid:durableId="242132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2BC9D" w14:textId="77777777" w:rsidR="00DD617F" w:rsidRDefault="00DD617F" w:rsidP="00F37C94">
      <w:r>
        <w:separator/>
      </w:r>
    </w:p>
  </w:endnote>
  <w:endnote w:type="continuationSeparator" w:id="0">
    <w:p w14:paraId="6857D38D" w14:textId="77777777" w:rsidR="00DD617F" w:rsidRDefault="00DD617F" w:rsidP="00F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CA810" w14:textId="77777777" w:rsidR="00DD617F" w:rsidRDefault="00DD617F" w:rsidP="00F37C94">
      <w:r>
        <w:separator/>
      </w:r>
    </w:p>
  </w:footnote>
  <w:footnote w:type="continuationSeparator" w:id="0">
    <w:p w14:paraId="025A749E" w14:textId="77777777" w:rsidR="00DD617F" w:rsidRDefault="00DD617F" w:rsidP="00F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gsyan, Davit [JRDUS]">
    <w15:presenceInfo w15:providerId="AD" w15:userId="S::dsargsy@its.jnj.com::3e31b559-84b2-4844-9a39-5ca6ce0fe171"/>
  </w15:person>
  <w15:person w15:author="Renyi Wu">
    <w15:presenceInfo w15:providerId="Windows Live" w15:userId="074ae5615b8a0c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159B"/>
    <w:rsid w:val="00016585"/>
    <w:rsid w:val="00020196"/>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87664"/>
    <w:rsid w:val="00090839"/>
    <w:rsid w:val="000915FE"/>
    <w:rsid w:val="00093EEF"/>
    <w:rsid w:val="00097E22"/>
    <w:rsid w:val="000A02C9"/>
    <w:rsid w:val="000A1439"/>
    <w:rsid w:val="000A35C9"/>
    <w:rsid w:val="000A5660"/>
    <w:rsid w:val="000B2009"/>
    <w:rsid w:val="000B4702"/>
    <w:rsid w:val="000B4D88"/>
    <w:rsid w:val="000B62F6"/>
    <w:rsid w:val="000B74ED"/>
    <w:rsid w:val="000B76D3"/>
    <w:rsid w:val="000C51CB"/>
    <w:rsid w:val="000C6F0A"/>
    <w:rsid w:val="000C76CC"/>
    <w:rsid w:val="000C7992"/>
    <w:rsid w:val="000D14B9"/>
    <w:rsid w:val="000D535A"/>
    <w:rsid w:val="000D68C2"/>
    <w:rsid w:val="000D7854"/>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074"/>
    <w:rsid w:val="002C0A49"/>
    <w:rsid w:val="002C5D12"/>
    <w:rsid w:val="002D23B1"/>
    <w:rsid w:val="002D5CB1"/>
    <w:rsid w:val="002D5FF2"/>
    <w:rsid w:val="002D6DD9"/>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319"/>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5B01"/>
    <w:rsid w:val="003F7C2D"/>
    <w:rsid w:val="004020A8"/>
    <w:rsid w:val="00403709"/>
    <w:rsid w:val="00403ABD"/>
    <w:rsid w:val="00406DF1"/>
    <w:rsid w:val="004111CF"/>
    <w:rsid w:val="00411F0D"/>
    <w:rsid w:val="00421F62"/>
    <w:rsid w:val="00427C10"/>
    <w:rsid w:val="004323C4"/>
    <w:rsid w:val="0044143A"/>
    <w:rsid w:val="00441C53"/>
    <w:rsid w:val="00442894"/>
    <w:rsid w:val="00444E78"/>
    <w:rsid w:val="00445EB4"/>
    <w:rsid w:val="0045111B"/>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37E19"/>
    <w:rsid w:val="0064193F"/>
    <w:rsid w:val="00641993"/>
    <w:rsid w:val="00644E2D"/>
    <w:rsid w:val="00650817"/>
    <w:rsid w:val="0065276C"/>
    <w:rsid w:val="00656395"/>
    <w:rsid w:val="00656835"/>
    <w:rsid w:val="00660300"/>
    <w:rsid w:val="006614E2"/>
    <w:rsid w:val="00663FFA"/>
    <w:rsid w:val="00665291"/>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2ED1"/>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56843"/>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0CB9"/>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0F33"/>
    <w:rsid w:val="00813D87"/>
    <w:rsid w:val="00816350"/>
    <w:rsid w:val="008171B2"/>
    <w:rsid w:val="008228AC"/>
    <w:rsid w:val="00825BAC"/>
    <w:rsid w:val="008267CE"/>
    <w:rsid w:val="00827E4A"/>
    <w:rsid w:val="00827FC7"/>
    <w:rsid w:val="00833CAF"/>
    <w:rsid w:val="00835882"/>
    <w:rsid w:val="008373DD"/>
    <w:rsid w:val="0085215B"/>
    <w:rsid w:val="00856CB4"/>
    <w:rsid w:val="00861076"/>
    <w:rsid w:val="00861E9F"/>
    <w:rsid w:val="00863B6F"/>
    <w:rsid w:val="00870538"/>
    <w:rsid w:val="00870F65"/>
    <w:rsid w:val="00872B6A"/>
    <w:rsid w:val="00875906"/>
    <w:rsid w:val="00881B20"/>
    <w:rsid w:val="00884745"/>
    <w:rsid w:val="00884E37"/>
    <w:rsid w:val="00884E8F"/>
    <w:rsid w:val="00886751"/>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4522"/>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649F"/>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B703B"/>
    <w:rsid w:val="00AC347E"/>
    <w:rsid w:val="00AC38F3"/>
    <w:rsid w:val="00AC674F"/>
    <w:rsid w:val="00AD3D6B"/>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3017"/>
    <w:rsid w:val="00B06DC9"/>
    <w:rsid w:val="00B06FC4"/>
    <w:rsid w:val="00B1086B"/>
    <w:rsid w:val="00B126B6"/>
    <w:rsid w:val="00B1548B"/>
    <w:rsid w:val="00B2258D"/>
    <w:rsid w:val="00B22B9C"/>
    <w:rsid w:val="00B22F15"/>
    <w:rsid w:val="00B2451E"/>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1931"/>
    <w:rsid w:val="00B93727"/>
    <w:rsid w:val="00B94BC0"/>
    <w:rsid w:val="00BA5221"/>
    <w:rsid w:val="00BA5C17"/>
    <w:rsid w:val="00BA7136"/>
    <w:rsid w:val="00BA7AE1"/>
    <w:rsid w:val="00BB0977"/>
    <w:rsid w:val="00BB4182"/>
    <w:rsid w:val="00BB4389"/>
    <w:rsid w:val="00BB7315"/>
    <w:rsid w:val="00BC1239"/>
    <w:rsid w:val="00BC419A"/>
    <w:rsid w:val="00BE0478"/>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73ADB"/>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33EF"/>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711A5"/>
    <w:rsid w:val="00D750CD"/>
    <w:rsid w:val="00D77A9E"/>
    <w:rsid w:val="00D81123"/>
    <w:rsid w:val="00D8681E"/>
    <w:rsid w:val="00D92BFE"/>
    <w:rsid w:val="00D963CD"/>
    <w:rsid w:val="00D976FD"/>
    <w:rsid w:val="00DA4145"/>
    <w:rsid w:val="00DA5921"/>
    <w:rsid w:val="00DB0118"/>
    <w:rsid w:val="00DB1C57"/>
    <w:rsid w:val="00DB3E2D"/>
    <w:rsid w:val="00DB78F4"/>
    <w:rsid w:val="00DC47C0"/>
    <w:rsid w:val="00DC47E3"/>
    <w:rsid w:val="00DD5D22"/>
    <w:rsid w:val="00DD617F"/>
    <w:rsid w:val="00DD7577"/>
    <w:rsid w:val="00DD7EE2"/>
    <w:rsid w:val="00DE1BE7"/>
    <w:rsid w:val="00DE4C15"/>
    <w:rsid w:val="00DE5B43"/>
    <w:rsid w:val="00DE7501"/>
    <w:rsid w:val="00DF3B4C"/>
    <w:rsid w:val="00DF48DA"/>
    <w:rsid w:val="00DF7379"/>
    <w:rsid w:val="00E105EA"/>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AEE"/>
    <w:rsid w:val="00E64E04"/>
    <w:rsid w:val="00E65298"/>
    <w:rsid w:val="00E66AD1"/>
    <w:rsid w:val="00E70767"/>
    <w:rsid w:val="00E70C31"/>
    <w:rsid w:val="00E7381B"/>
    <w:rsid w:val="00E748B9"/>
    <w:rsid w:val="00E74EE0"/>
    <w:rsid w:val="00E7574D"/>
    <w:rsid w:val="00E75D73"/>
    <w:rsid w:val="00E7613D"/>
    <w:rsid w:val="00E80C9C"/>
    <w:rsid w:val="00E82F64"/>
    <w:rsid w:val="00E84C3F"/>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37C94"/>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26D1"/>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paragraph" w:styleId="Heading2">
    <w:name w:val="heading 2"/>
    <w:basedOn w:val="Normal"/>
    <w:next w:val="Normal"/>
    <w:link w:val="Heading2Char"/>
    <w:uiPriority w:val="9"/>
    <w:unhideWhenUsed/>
    <w:qFormat/>
    <w:rsid w:val="000B4D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B4D8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 w:type="paragraph" w:styleId="Revision">
    <w:name w:val="Revision"/>
    <w:hidden/>
    <w:uiPriority w:val="99"/>
    <w:semiHidden/>
    <w:rsid w:val="00886751"/>
    <w:pPr>
      <w:spacing w:after="0" w:line="240" w:lineRule="auto"/>
    </w:pPr>
    <w:rPr>
      <w:rFonts w:ascii="Arial" w:hAnsi="Arial"/>
      <w:kern w:val="2"/>
    </w:rPr>
  </w:style>
  <w:style w:type="paragraph" w:styleId="Header">
    <w:name w:val="header"/>
    <w:basedOn w:val="Normal"/>
    <w:link w:val="HeaderChar"/>
    <w:uiPriority w:val="99"/>
    <w:unhideWhenUsed/>
    <w:rsid w:val="00F37C94"/>
    <w:pPr>
      <w:tabs>
        <w:tab w:val="center" w:pos="4320"/>
        <w:tab w:val="right" w:pos="8640"/>
      </w:tabs>
    </w:pPr>
  </w:style>
  <w:style w:type="character" w:customStyle="1" w:styleId="HeaderChar">
    <w:name w:val="Header Char"/>
    <w:basedOn w:val="DefaultParagraphFont"/>
    <w:link w:val="Header"/>
    <w:uiPriority w:val="99"/>
    <w:rsid w:val="00F37C94"/>
    <w:rPr>
      <w:rFonts w:ascii="Arial" w:hAnsi="Arial"/>
      <w:kern w:val="2"/>
    </w:rPr>
  </w:style>
  <w:style w:type="paragraph" w:styleId="Footer">
    <w:name w:val="footer"/>
    <w:basedOn w:val="Normal"/>
    <w:link w:val="FooterChar"/>
    <w:uiPriority w:val="99"/>
    <w:unhideWhenUsed/>
    <w:rsid w:val="00F37C94"/>
    <w:pPr>
      <w:tabs>
        <w:tab w:val="center" w:pos="4320"/>
        <w:tab w:val="right" w:pos="8640"/>
      </w:tabs>
    </w:pPr>
  </w:style>
  <w:style w:type="character" w:customStyle="1" w:styleId="FooterChar">
    <w:name w:val="Footer Char"/>
    <w:basedOn w:val="DefaultParagraphFont"/>
    <w:link w:val="Footer"/>
    <w:uiPriority w:val="99"/>
    <w:rsid w:val="00F37C94"/>
    <w:rPr>
      <w:rFonts w:ascii="Arial" w:hAnsi="Arial"/>
      <w:kern w:val="2"/>
    </w:rPr>
  </w:style>
  <w:style w:type="character" w:customStyle="1" w:styleId="Heading2Char">
    <w:name w:val="Heading 2 Char"/>
    <w:basedOn w:val="DefaultParagraphFont"/>
    <w:link w:val="Heading2"/>
    <w:uiPriority w:val="9"/>
    <w:rsid w:val="000B4D88"/>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uiPriority w:val="9"/>
    <w:rsid w:val="000B4D88"/>
    <w:rPr>
      <w:rFonts w:asciiTheme="majorHAnsi" w:eastAsiaTheme="majorEastAsia" w:hAnsiTheme="majorHAnsi" w:cstheme="majorBidi"/>
      <w:color w:val="243F60" w:themeColor="accent1" w:themeShade="7F"/>
      <w:kern w:val="2"/>
      <w:sz w:val="24"/>
      <w:szCs w:val="24"/>
    </w:rPr>
  </w:style>
  <w:style w:type="paragraph" w:styleId="TOCHeading">
    <w:name w:val="TOC Heading"/>
    <w:basedOn w:val="Heading1"/>
    <w:next w:val="Normal"/>
    <w:uiPriority w:val="39"/>
    <w:unhideWhenUsed/>
    <w:qFormat/>
    <w:rsid w:val="000B4D88"/>
    <w:pPr>
      <w:widowControl/>
      <w:spacing w:before="240" w:line="259" w:lineRule="auto"/>
      <w:jc w:val="left"/>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0B4D88"/>
    <w:pPr>
      <w:spacing w:after="100"/>
    </w:pPr>
  </w:style>
  <w:style w:type="paragraph" w:styleId="TOC2">
    <w:name w:val="toc 2"/>
    <w:basedOn w:val="Normal"/>
    <w:next w:val="Normal"/>
    <w:autoRedefine/>
    <w:uiPriority w:val="39"/>
    <w:unhideWhenUsed/>
    <w:rsid w:val="000B4D88"/>
    <w:pPr>
      <w:spacing w:after="100"/>
      <w:ind w:left="220"/>
    </w:pPr>
  </w:style>
  <w:style w:type="paragraph" w:styleId="TOC3">
    <w:name w:val="toc 3"/>
    <w:basedOn w:val="Normal"/>
    <w:next w:val="Normal"/>
    <w:autoRedefine/>
    <w:uiPriority w:val="39"/>
    <w:unhideWhenUsed/>
    <w:rsid w:val="000B4D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792864566">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tiff"/><Relationship Id="rId2" Type="http://schemas.openxmlformats.org/officeDocument/2006/relationships/customXml" Target="../customXml/item2.xml"/><Relationship Id="rId16" Type="http://schemas.openxmlformats.org/officeDocument/2006/relationships/image" Target="media/image1.tiff"/><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S i m c y p D a t a   x m l n s = " h t t p : / / w w w . s i m c y p . c o m / " >  
     < P r o f i l e C h a r t s / >  
     < R e s u l t s T a b l e s / >  
     < S t a t i s t i c s C h a r t s / >  
     < R e g i o n a l F r a c t i o n C h a r t s / >  
     < I n p u t T a b l e s / >  
 < / S i m c y p D a t a > 
</file>

<file path=customXml/item3.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912C55-0A01-4F08-9901-D095BC568640}">
  <ds:schemaRefs>
    <ds:schemaRef ds:uri="http://www.simcyp.com/"/>
  </ds:schemaRefs>
</ds:datastoreItem>
</file>

<file path=customXml/itemProps3.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5.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25</Pages>
  <Words>9905</Words>
  <Characters>56463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15</cp:revision>
  <dcterms:created xsi:type="dcterms:W3CDTF">2021-04-13T14:04:00Z</dcterms:created>
  <dcterms:modified xsi:type="dcterms:W3CDTF">2021-04-14T16:20:00Z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