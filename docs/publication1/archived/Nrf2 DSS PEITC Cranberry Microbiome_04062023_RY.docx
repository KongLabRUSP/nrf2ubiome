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73871" w14:textId="00A8D6E5" w:rsidR="005D16CB" w:rsidRPr="00B61975" w:rsidRDefault="003045D2" w:rsidP="00CA51F3">
      <w:pPr>
        <w:pStyle w:val="Title"/>
        <w:spacing w:line="360" w:lineRule="auto"/>
        <w:jc w:val="center"/>
        <w:rPr>
          <w:rFonts w:ascii="Times New Roman" w:hAnsi="Times New Roman" w:cs="Times New Roman"/>
          <w:sz w:val="32"/>
          <w:szCs w:val="32"/>
        </w:rPr>
      </w:pPr>
      <w:bookmarkStart w:id="0" w:name="_Toc128143903"/>
      <w:r>
        <w:rPr>
          <w:rFonts w:ascii="Times New Roman" w:hAnsi="Times New Roman" w:cs="Times New Roman"/>
          <w:sz w:val="32"/>
          <w:szCs w:val="32"/>
        </w:rPr>
        <w:t>Cranberry and p</w:t>
      </w:r>
      <w:r w:rsidR="00B61975" w:rsidRPr="008A02AE">
        <w:rPr>
          <w:rFonts w:ascii="Times New Roman" w:hAnsi="Times New Roman" w:cs="Times New Roman"/>
          <w:sz w:val="32"/>
          <w:szCs w:val="32"/>
        </w:rPr>
        <w:t xml:space="preserve">henethyl isothiocyanate </w:t>
      </w:r>
      <w:r w:rsidR="00B61975">
        <w:rPr>
          <w:rFonts w:ascii="Times New Roman" w:hAnsi="Times New Roman" w:cs="Times New Roman"/>
          <w:sz w:val="32"/>
          <w:szCs w:val="32"/>
        </w:rPr>
        <w:t>alters g</w:t>
      </w:r>
      <w:r w:rsidR="00137FBE" w:rsidRPr="00B61975">
        <w:rPr>
          <w:rFonts w:ascii="Times New Roman" w:hAnsi="Times New Roman" w:cs="Times New Roman"/>
          <w:sz w:val="32"/>
          <w:szCs w:val="32"/>
        </w:rPr>
        <w:t>ut microbiome and metabolome</w:t>
      </w:r>
      <w:r w:rsidR="00B61975">
        <w:rPr>
          <w:rFonts w:ascii="Times New Roman" w:hAnsi="Times New Roman" w:cs="Times New Roman"/>
          <w:sz w:val="32"/>
          <w:szCs w:val="32"/>
        </w:rPr>
        <w:t xml:space="preserve"> in</w:t>
      </w:r>
      <w:r w:rsidR="00137FBE" w:rsidRPr="00B61975">
        <w:rPr>
          <w:rFonts w:ascii="Times New Roman" w:hAnsi="Times New Roman" w:cs="Times New Roman"/>
          <w:sz w:val="32"/>
          <w:szCs w:val="32"/>
        </w:rPr>
        <w:t xml:space="preserve"> Nrf2 </w:t>
      </w:r>
      <w:r w:rsidR="004A3B2D">
        <w:rPr>
          <w:rFonts w:ascii="Times New Roman" w:hAnsi="Times New Roman" w:cs="Times New Roman"/>
          <w:sz w:val="32"/>
          <w:szCs w:val="32"/>
        </w:rPr>
        <w:t>knockout</w:t>
      </w:r>
      <w:r w:rsidR="00137FBE" w:rsidRPr="00B61975">
        <w:rPr>
          <w:rFonts w:ascii="Times New Roman" w:hAnsi="Times New Roman" w:cs="Times New Roman"/>
          <w:sz w:val="32"/>
          <w:szCs w:val="32"/>
        </w:rPr>
        <w:t xml:space="preserve"> </w:t>
      </w:r>
      <w:bookmarkEnd w:id="0"/>
      <w:r w:rsidR="004A3B2D">
        <w:rPr>
          <w:rFonts w:ascii="Times New Roman" w:hAnsi="Times New Roman" w:cs="Times New Roman"/>
          <w:sz w:val="32"/>
          <w:szCs w:val="32"/>
        </w:rPr>
        <w:t>mice under inflammation</w:t>
      </w:r>
    </w:p>
    <w:p w14:paraId="0E0CFD55" w14:textId="77777777" w:rsidR="00A43D9D" w:rsidRPr="00A43D9D" w:rsidRDefault="00A43D9D" w:rsidP="00A43D9D"/>
    <w:p w14:paraId="409C0E51" w14:textId="45A6BD7C" w:rsidR="00A43D9D" w:rsidRP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rPr>
        <w:t>Ran Yin</w:t>
      </w:r>
      <w:r w:rsidRPr="00A43D9D">
        <w:rPr>
          <w:rFonts w:ascii="Times New Roman" w:hAnsi="Times New Roman" w:cs="Times New Roman"/>
          <w:sz w:val="24"/>
          <w:szCs w:val="24"/>
          <w:vertAlign w:val="superscript"/>
        </w:rPr>
        <w:t>1</w:t>
      </w:r>
      <w:r>
        <w:rPr>
          <w:rFonts w:ascii="Times New Roman" w:hAnsi="Times New Roman" w:cs="Times New Roman"/>
          <w:sz w:val="24"/>
          <w:szCs w:val="24"/>
          <w:vertAlign w:val="superscript"/>
        </w:rPr>
        <w:t>*</w:t>
      </w:r>
      <w:r w:rsidR="0037392D">
        <w:rPr>
          <w:rFonts w:ascii="Times New Roman" w:hAnsi="Times New Roman" w:cs="Times New Roman"/>
          <w:sz w:val="24"/>
          <w:szCs w:val="24"/>
        </w:rPr>
        <w:t xml:space="preserve">, </w:t>
      </w:r>
      <w:r w:rsidRPr="00A43D9D">
        <w:rPr>
          <w:rFonts w:ascii="Times New Roman" w:hAnsi="Times New Roman" w:cs="Times New Roman"/>
          <w:sz w:val="24"/>
          <w:szCs w:val="24"/>
        </w:rPr>
        <w:t>Davit Sargsyan</w:t>
      </w:r>
      <w:r w:rsidRPr="00A43D9D">
        <w:rPr>
          <w:rFonts w:ascii="Times New Roman" w:hAnsi="Times New Roman" w:cs="Times New Roman"/>
          <w:sz w:val="24"/>
          <w:szCs w:val="24"/>
          <w:vertAlign w:val="superscript"/>
        </w:rPr>
        <w:t>1,2</w:t>
      </w:r>
      <w:r>
        <w:rPr>
          <w:rFonts w:ascii="Times New Roman" w:hAnsi="Times New Roman" w:cs="Times New Roman"/>
          <w:sz w:val="24"/>
          <w:szCs w:val="24"/>
          <w:vertAlign w:val="superscript"/>
        </w:rPr>
        <w:t>,</w:t>
      </w:r>
      <w:r w:rsidR="00F804AA">
        <w:rPr>
          <w:rFonts w:ascii="Times New Roman" w:hAnsi="Times New Roman" w:cs="Times New Roman"/>
          <w:sz w:val="24"/>
          <w:szCs w:val="24"/>
          <w:vertAlign w:val="superscript"/>
        </w:rPr>
        <w:t>3</w:t>
      </w:r>
      <w:r>
        <w:rPr>
          <w:rFonts w:ascii="Times New Roman" w:hAnsi="Times New Roman" w:cs="Times New Roman"/>
          <w:sz w:val="24"/>
          <w:szCs w:val="24"/>
          <w:vertAlign w:val="superscript"/>
        </w:rPr>
        <w:t>*</w:t>
      </w:r>
      <w:r w:rsidRPr="00A43D9D">
        <w:rPr>
          <w:rFonts w:ascii="Times New Roman" w:hAnsi="Times New Roman" w:cs="Times New Roman"/>
          <w:sz w:val="24"/>
          <w:szCs w:val="24"/>
        </w:rPr>
        <w:t>, Renyi Wu</w:t>
      </w:r>
      <w:r w:rsidRPr="00F804AA">
        <w:rPr>
          <w:rFonts w:ascii="Times New Roman" w:hAnsi="Times New Roman" w:cs="Times New Roman"/>
          <w:sz w:val="24"/>
          <w:szCs w:val="24"/>
          <w:vertAlign w:val="superscript"/>
        </w:rPr>
        <w:t>1</w:t>
      </w:r>
      <w:r>
        <w:rPr>
          <w:rFonts w:ascii="Times New Roman" w:hAnsi="Times New Roman" w:cs="Times New Roman"/>
          <w:sz w:val="24"/>
          <w:szCs w:val="24"/>
        </w:rPr>
        <w:t>*</w:t>
      </w:r>
      <w:r w:rsidRPr="00A43D9D">
        <w:rPr>
          <w:rFonts w:ascii="Times New Roman" w:hAnsi="Times New Roman" w:cs="Times New Roman"/>
          <w:sz w:val="24"/>
          <w:szCs w:val="24"/>
        </w:rPr>
        <w:t>, Rasika Hudlikar</w:t>
      </w:r>
      <w:r w:rsidRPr="00A43D9D">
        <w:rPr>
          <w:rFonts w:ascii="Times New Roman" w:hAnsi="Times New Roman" w:cs="Times New Roman"/>
          <w:sz w:val="24"/>
          <w:szCs w:val="24"/>
          <w:vertAlign w:val="superscript"/>
        </w:rPr>
        <w:t>1</w:t>
      </w:r>
      <w:r w:rsidRPr="00A43D9D">
        <w:rPr>
          <w:rFonts w:ascii="Times New Roman" w:hAnsi="Times New Roman" w:cs="Times New Roman"/>
          <w:sz w:val="24"/>
          <w:szCs w:val="24"/>
        </w:rPr>
        <w:t xml:space="preserve">, </w:t>
      </w:r>
      <w:proofErr w:type="spellStart"/>
      <w:r w:rsidRPr="00A43D9D">
        <w:rPr>
          <w:rFonts w:ascii="Times New Roman" w:hAnsi="Times New Roman" w:cs="Times New Roman"/>
          <w:sz w:val="24"/>
          <w:szCs w:val="24"/>
        </w:rPr>
        <w:t>Shanyi</w:t>
      </w:r>
      <w:proofErr w:type="spellEnd"/>
      <w:r w:rsidRPr="00A43D9D">
        <w:rPr>
          <w:rFonts w:ascii="Times New Roman" w:hAnsi="Times New Roman" w:cs="Times New Roman"/>
          <w:sz w:val="24"/>
          <w:szCs w:val="24"/>
        </w:rPr>
        <w:t xml:space="preserve"> Li</w:t>
      </w:r>
      <w:r w:rsidRPr="00A43D9D">
        <w:rPr>
          <w:rFonts w:ascii="Times New Roman" w:hAnsi="Times New Roman" w:cs="Times New Roman"/>
          <w:sz w:val="24"/>
          <w:szCs w:val="24"/>
          <w:vertAlign w:val="superscript"/>
        </w:rPr>
        <w:t>1</w:t>
      </w:r>
      <w:r w:rsidRPr="00A43D9D">
        <w:rPr>
          <w:rFonts w:ascii="Times New Roman" w:hAnsi="Times New Roman" w:cs="Times New Roman"/>
          <w:sz w:val="24"/>
          <w:szCs w:val="24"/>
        </w:rPr>
        <w:t>, Hsiao-Chen Kuo</w:t>
      </w:r>
      <w:r w:rsidRPr="00A43D9D">
        <w:rPr>
          <w:rFonts w:ascii="Times New Roman" w:hAnsi="Times New Roman" w:cs="Times New Roman"/>
          <w:sz w:val="24"/>
          <w:szCs w:val="24"/>
          <w:vertAlign w:val="superscript"/>
        </w:rPr>
        <w:t>1,2</w:t>
      </w:r>
      <w:r w:rsidRPr="00A43D9D">
        <w:rPr>
          <w:rFonts w:ascii="Times New Roman" w:hAnsi="Times New Roman" w:cs="Times New Roman"/>
          <w:sz w:val="24"/>
          <w:szCs w:val="24"/>
        </w:rPr>
        <w:t xml:space="preserve">, </w:t>
      </w:r>
      <w:proofErr w:type="spellStart"/>
      <w:r w:rsidRPr="00A43D9D">
        <w:rPr>
          <w:rFonts w:ascii="Times New Roman" w:hAnsi="Times New Roman" w:cs="Times New Roman"/>
          <w:sz w:val="24"/>
          <w:szCs w:val="24"/>
        </w:rPr>
        <w:t>Yuyin</w:t>
      </w:r>
      <w:proofErr w:type="spellEnd"/>
      <w:r w:rsidRPr="00A43D9D">
        <w:rPr>
          <w:rFonts w:ascii="Times New Roman" w:hAnsi="Times New Roman" w:cs="Times New Roman"/>
          <w:sz w:val="24"/>
          <w:szCs w:val="24"/>
        </w:rPr>
        <w:t xml:space="preserve"> Zhou</w:t>
      </w:r>
      <w:r w:rsidR="00F804AA">
        <w:rPr>
          <w:rFonts w:ascii="Times New Roman" w:hAnsi="Times New Roman" w:cs="Times New Roman"/>
          <w:sz w:val="24"/>
          <w:szCs w:val="24"/>
          <w:vertAlign w:val="superscript"/>
        </w:rPr>
        <w:t>4</w:t>
      </w:r>
      <w:r w:rsidRPr="00A43D9D">
        <w:rPr>
          <w:rFonts w:ascii="Times New Roman" w:hAnsi="Times New Roman" w:cs="Times New Roman"/>
          <w:sz w:val="24"/>
          <w:szCs w:val="24"/>
        </w:rPr>
        <w:t>, Zhan Gao</w:t>
      </w:r>
      <w:r w:rsidR="00F804AA">
        <w:rPr>
          <w:rFonts w:ascii="Times New Roman" w:hAnsi="Times New Roman" w:cs="Times New Roman"/>
          <w:sz w:val="24"/>
          <w:szCs w:val="24"/>
          <w:vertAlign w:val="superscript"/>
        </w:rPr>
        <w:t>5</w:t>
      </w:r>
      <w:r w:rsidRPr="00A43D9D">
        <w:rPr>
          <w:rFonts w:ascii="Times New Roman" w:hAnsi="Times New Roman" w:cs="Times New Roman"/>
          <w:sz w:val="24"/>
          <w:szCs w:val="24"/>
        </w:rPr>
        <w:t>, Amy Howell</w:t>
      </w:r>
      <w:r w:rsidR="00F804AA">
        <w:rPr>
          <w:rFonts w:ascii="Times New Roman" w:hAnsi="Times New Roman" w:cs="Times New Roman"/>
          <w:sz w:val="24"/>
          <w:szCs w:val="24"/>
          <w:vertAlign w:val="superscript"/>
        </w:rPr>
        <w:t>6</w:t>
      </w:r>
      <w:r w:rsidRPr="00A43D9D">
        <w:rPr>
          <w:rFonts w:ascii="Times New Roman" w:hAnsi="Times New Roman" w:cs="Times New Roman"/>
          <w:sz w:val="24"/>
          <w:szCs w:val="24"/>
        </w:rPr>
        <w:t>, Chi Chen</w:t>
      </w:r>
      <w:r w:rsidR="00F804AA">
        <w:rPr>
          <w:rFonts w:ascii="Times New Roman" w:hAnsi="Times New Roman" w:cs="Times New Roman"/>
          <w:sz w:val="24"/>
          <w:szCs w:val="24"/>
          <w:vertAlign w:val="superscript"/>
        </w:rPr>
        <w:t>4</w:t>
      </w:r>
      <w:r w:rsidRPr="00A43D9D">
        <w:rPr>
          <w:rFonts w:ascii="Times New Roman" w:hAnsi="Times New Roman" w:cs="Times New Roman"/>
          <w:sz w:val="24"/>
          <w:szCs w:val="24"/>
        </w:rPr>
        <w:t>, Martin J. Blaser</w:t>
      </w:r>
      <w:r w:rsidR="00F804AA">
        <w:rPr>
          <w:rFonts w:ascii="Times New Roman" w:hAnsi="Times New Roman" w:cs="Times New Roman"/>
          <w:sz w:val="24"/>
          <w:szCs w:val="24"/>
          <w:vertAlign w:val="superscript"/>
        </w:rPr>
        <w:t>5</w:t>
      </w:r>
      <w:r w:rsidRPr="00A43D9D">
        <w:rPr>
          <w:rFonts w:ascii="Times New Roman" w:hAnsi="Times New Roman" w:cs="Times New Roman"/>
          <w:sz w:val="24"/>
          <w:szCs w:val="24"/>
        </w:rPr>
        <w:t xml:space="preserve"> and Ah-Ng Kong</w:t>
      </w:r>
      <w:r w:rsidRPr="00A43D9D">
        <w:rPr>
          <w:rFonts w:ascii="Times New Roman" w:hAnsi="Times New Roman" w:cs="Times New Roman"/>
          <w:sz w:val="24"/>
          <w:szCs w:val="24"/>
          <w:vertAlign w:val="superscript"/>
        </w:rPr>
        <w:t>1</w:t>
      </w:r>
      <w:r w:rsidRPr="00A43D9D">
        <w:rPr>
          <w:rFonts w:ascii="Times New Roman" w:hAnsi="Times New Roman" w:cs="Times New Roman"/>
          <w:sz w:val="24"/>
          <w:szCs w:val="24"/>
        </w:rPr>
        <w:t>*</w:t>
      </w:r>
    </w:p>
    <w:p w14:paraId="3DDDFE10" w14:textId="77777777" w:rsidR="00A43D9D" w:rsidRP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vertAlign w:val="superscript"/>
        </w:rPr>
        <w:t>1</w:t>
      </w:r>
      <w:r w:rsidRPr="00A43D9D">
        <w:rPr>
          <w:rFonts w:ascii="Times New Roman" w:hAnsi="Times New Roman" w:cs="Times New Roman"/>
          <w:sz w:val="24"/>
          <w:szCs w:val="24"/>
        </w:rPr>
        <w:t>Department of Pharmaceutics, Ernest Mario School of Pharmacy, Rutgers, The State University of New Jersey, Piscataway, NJ 08854, USA</w:t>
      </w:r>
    </w:p>
    <w:p w14:paraId="08686DFA" w14:textId="5AE3D41E" w:rsid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vertAlign w:val="superscript"/>
        </w:rPr>
        <w:t>2</w:t>
      </w:r>
      <w:r w:rsidRPr="00A43D9D">
        <w:rPr>
          <w:rFonts w:ascii="Times New Roman" w:hAnsi="Times New Roman" w:cs="Times New Roman"/>
          <w:sz w:val="24"/>
          <w:szCs w:val="24"/>
        </w:rPr>
        <w:t>Graduate Program in Pharmaceutical Science, Ernest Mario School of Pharmacy, Rutgers, The State University of New Jersey, Piscataway, NJ 08854, USA</w:t>
      </w:r>
    </w:p>
    <w:p w14:paraId="714D6713" w14:textId="2C8632EB" w:rsidR="00F804AA" w:rsidRDefault="00F804AA" w:rsidP="00A43D9D">
      <w:pPr>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Janssen Pharmaceuticals, Johnson and Johnson, Spring House, PA, USA</w:t>
      </w:r>
    </w:p>
    <w:p w14:paraId="335C1E5D" w14:textId="444F7AB8" w:rsidR="00F804AA" w:rsidRPr="00A43D9D" w:rsidRDefault="00F804AA" w:rsidP="00A43D9D">
      <w:pPr>
        <w:rPr>
          <w:rFonts w:ascii="Times New Roman" w:hAnsi="Times New Roman" w:cs="Times New Roman"/>
          <w:sz w:val="24"/>
          <w:szCs w:val="24"/>
        </w:rPr>
      </w:pPr>
      <w:r>
        <w:rPr>
          <w:rFonts w:ascii="Times New Roman" w:hAnsi="Times New Roman" w:cs="Times New Roman"/>
          <w:sz w:val="24"/>
          <w:szCs w:val="24"/>
          <w:vertAlign w:val="superscript"/>
        </w:rPr>
        <w:t>4</w:t>
      </w:r>
      <w:r w:rsidRPr="00A43D9D">
        <w:rPr>
          <w:rFonts w:ascii="Times New Roman" w:hAnsi="Times New Roman" w:cs="Times New Roman"/>
          <w:sz w:val="24"/>
          <w:szCs w:val="24"/>
        </w:rPr>
        <w:t>Departrment of Food Science and Nutrition, University of Minnesota, 1354 St. Paul, MN 55108, USA.</w:t>
      </w:r>
    </w:p>
    <w:p w14:paraId="294FD235" w14:textId="0911F93A" w:rsidR="00A43D9D" w:rsidRPr="00A43D9D" w:rsidRDefault="00F804AA" w:rsidP="00A43D9D">
      <w:pPr>
        <w:rPr>
          <w:rFonts w:ascii="Times New Roman" w:hAnsi="Times New Roman" w:cs="Times New Roman"/>
          <w:sz w:val="24"/>
          <w:szCs w:val="24"/>
        </w:rPr>
      </w:pPr>
      <w:r>
        <w:rPr>
          <w:rFonts w:ascii="Times New Roman" w:hAnsi="Times New Roman" w:cs="Times New Roman"/>
          <w:sz w:val="24"/>
          <w:szCs w:val="24"/>
          <w:vertAlign w:val="superscript"/>
        </w:rPr>
        <w:t>5</w:t>
      </w:r>
      <w:r w:rsidR="00A43D9D" w:rsidRPr="00A43D9D">
        <w:rPr>
          <w:rFonts w:ascii="Times New Roman" w:hAnsi="Times New Roman" w:cs="Times New Roman"/>
          <w:sz w:val="24"/>
          <w:szCs w:val="24"/>
        </w:rPr>
        <w:t>Center for Advanced Biotechnology and Medicine, Rutgers, The State University of New Jersey, Piscataway, NJ, 08854, USA</w:t>
      </w:r>
    </w:p>
    <w:p w14:paraId="7640128B" w14:textId="469013FF" w:rsidR="00A43D9D" w:rsidRPr="00A43D9D" w:rsidRDefault="00F804AA" w:rsidP="00A43D9D">
      <w:pPr>
        <w:rPr>
          <w:rFonts w:ascii="Times New Roman" w:hAnsi="Times New Roman" w:cs="Times New Roman"/>
          <w:sz w:val="24"/>
          <w:szCs w:val="24"/>
        </w:rPr>
      </w:pPr>
      <w:r>
        <w:rPr>
          <w:rFonts w:ascii="Times New Roman" w:hAnsi="Times New Roman" w:cs="Times New Roman"/>
          <w:sz w:val="24"/>
          <w:szCs w:val="24"/>
          <w:vertAlign w:val="superscript"/>
        </w:rPr>
        <w:t>6</w:t>
      </w:r>
      <w:r w:rsidR="00A43D9D" w:rsidRPr="00A43D9D">
        <w:rPr>
          <w:rFonts w:ascii="Times New Roman" w:hAnsi="Times New Roman" w:cs="Times New Roman"/>
          <w:sz w:val="24"/>
          <w:szCs w:val="24"/>
        </w:rPr>
        <w:t>Rutgers University Marucci Center for Blueberry Cranberry Research,125A Lake Oswego Road, Chatsworth, NJ 08019</w:t>
      </w:r>
    </w:p>
    <w:p w14:paraId="0D45C470" w14:textId="53E7FD83" w:rsidR="00A43D9D" w:rsidRPr="00A43D9D" w:rsidRDefault="00A43D9D" w:rsidP="00A43D9D">
      <w:pPr>
        <w:rPr>
          <w:rFonts w:ascii="Times New Roman" w:hAnsi="Times New Roman" w:cs="Times New Roman"/>
          <w:sz w:val="24"/>
          <w:szCs w:val="24"/>
        </w:rPr>
      </w:pPr>
      <w:r>
        <w:rPr>
          <w:rFonts w:ascii="Times New Roman" w:hAnsi="Times New Roman" w:cs="Times New Roman"/>
          <w:sz w:val="24"/>
          <w:szCs w:val="24"/>
        </w:rPr>
        <w:t>*</w:t>
      </w:r>
      <w:r w:rsidRPr="00A43D9D">
        <w:rPr>
          <w:rFonts w:ascii="Times New Roman" w:hAnsi="Times New Roman" w:cs="Times New Roman"/>
          <w:sz w:val="24"/>
          <w:szCs w:val="24"/>
        </w:rPr>
        <w:t xml:space="preserve"> Equal contribution</w:t>
      </w:r>
    </w:p>
    <w:p w14:paraId="488DBE2D" w14:textId="77777777" w:rsidR="00A43D9D" w:rsidRPr="00A43D9D" w:rsidRDefault="00A43D9D" w:rsidP="00A43D9D">
      <w:pPr>
        <w:rPr>
          <w:rFonts w:ascii="Times New Roman" w:hAnsi="Times New Roman" w:cs="Times New Roman"/>
          <w:b/>
          <w:bCs/>
          <w:sz w:val="24"/>
          <w:szCs w:val="24"/>
        </w:rPr>
      </w:pPr>
      <w:r w:rsidRPr="00A43D9D">
        <w:rPr>
          <w:rFonts w:ascii="Times New Roman" w:hAnsi="Times New Roman" w:cs="Times New Roman"/>
          <w:b/>
          <w:bCs/>
          <w:sz w:val="24"/>
          <w:szCs w:val="24"/>
        </w:rPr>
        <w:t>Correspondence</w:t>
      </w:r>
    </w:p>
    <w:p w14:paraId="00C594C0" w14:textId="77777777" w:rsidR="00A43D9D" w:rsidRP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rPr>
        <w:t>Professor Ah-Ng Tony Tong Kong</w:t>
      </w:r>
    </w:p>
    <w:p w14:paraId="36E83968" w14:textId="77777777" w:rsidR="00A43D9D" w:rsidRP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rPr>
        <w:t>Rutgers, the State University of New Jersey</w:t>
      </w:r>
    </w:p>
    <w:p w14:paraId="05EF1258" w14:textId="77777777" w:rsidR="00A43D9D" w:rsidRP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rPr>
        <w:t>Ernest Mario School of Pharmacy, Room 228</w:t>
      </w:r>
    </w:p>
    <w:p w14:paraId="3F9F6474" w14:textId="77777777" w:rsidR="00A43D9D" w:rsidRP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rPr>
        <w:t>160 Frelinghuysen Road, Piscataway, NJ 08854</w:t>
      </w:r>
    </w:p>
    <w:p w14:paraId="60DD8F9A" w14:textId="77777777" w:rsidR="00A43D9D" w:rsidRP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rPr>
        <w:t>Phone: +1-848-445-6369/8</w:t>
      </w:r>
    </w:p>
    <w:p w14:paraId="40FF9AD1" w14:textId="6031ABF0" w:rsidR="00A43D9D" w:rsidRPr="00A43D9D" w:rsidRDefault="00A43D9D" w:rsidP="00A43D9D">
      <w:pPr>
        <w:rPr>
          <w:rFonts w:ascii="Times New Roman" w:hAnsi="Times New Roman" w:cs="Times New Roman"/>
          <w:sz w:val="24"/>
          <w:szCs w:val="24"/>
        </w:rPr>
      </w:pPr>
      <w:r w:rsidRPr="00A43D9D">
        <w:rPr>
          <w:rFonts w:ascii="Times New Roman" w:hAnsi="Times New Roman" w:cs="Times New Roman"/>
          <w:sz w:val="24"/>
          <w:szCs w:val="24"/>
        </w:rPr>
        <w:t xml:space="preserve">Email: </w:t>
      </w:r>
      <w:hyperlink r:id="rId8" w:history="1">
        <w:r w:rsidRPr="00A43D9D">
          <w:rPr>
            <w:rStyle w:val="Hyperlink"/>
            <w:rFonts w:ascii="Times New Roman" w:hAnsi="Times New Roman" w:cs="Times New Roman"/>
            <w:sz w:val="24"/>
            <w:szCs w:val="24"/>
          </w:rPr>
          <w:t>kongt@pharmacy.rutgers.edu</w:t>
        </w:r>
      </w:hyperlink>
    </w:p>
    <w:p w14:paraId="107146FD" w14:textId="79C91514" w:rsidR="00A43D9D" w:rsidRDefault="00A43D9D" w:rsidP="00A43D9D"/>
    <w:p w14:paraId="323A98FA" w14:textId="0D0B7A47" w:rsidR="00A43D9D" w:rsidRDefault="00A43D9D" w:rsidP="00A43D9D"/>
    <w:p w14:paraId="0C5EA5E7" w14:textId="009C84A3" w:rsidR="00A43D9D" w:rsidRDefault="00A43D9D" w:rsidP="00A43D9D"/>
    <w:p w14:paraId="0F990422" w14:textId="7C40588D" w:rsidR="00A43D9D" w:rsidRDefault="00A43D9D" w:rsidP="00A43D9D"/>
    <w:p w14:paraId="4B921A83" w14:textId="3F0FEA6F" w:rsidR="00A43D9D" w:rsidRDefault="00A43D9D" w:rsidP="00A43D9D"/>
    <w:p w14:paraId="60A16BCE" w14:textId="2BB1A29E" w:rsidR="00A43D9D" w:rsidRDefault="00A43D9D" w:rsidP="00A43D9D"/>
    <w:p w14:paraId="144D8C3F" w14:textId="77777777" w:rsidR="00B61975" w:rsidRDefault="00B61975" w:rsidP="00A43D9D">
      <w:pPr>
        <w:rPr>
          <w:rFonts w:ascii="Times New Roman" w:hAnsi="Times New Roman" w:cs="Times New Roman"/>
          <w:noProof/>
          <w:sz w:val="24"/>
          <w:szCs w:val="24"/>
        </w:rPr>
      </w:pPr>
    </w:p>
    <w:p w14:paraId="2731121B" w14:textId="434A4BDF" w:rsidR="00EB01E5" w:rsidRPr="00D35C03" w:rsidRDefault="00EB01E5" w:rsidP="0000333F">
      <w:pPr>
        <w:spacing w:after="120" w:line="360" w:lineRule="auto"/>
        <w:rPr>
          <w:rFonts w:ascii="Times New Roman" w:hAnsi="Times New Roman" w:cs="Times New Roman"/>
          <w:b/>
          <w:bCs/>
          <w:noProof/>
          <w:sz w:val="27"/>
          <w:szCs w:val="27"/>
        </w:rPr>
      </w:pPr>
      <w:r w:rsidRPr="00D35C03">
        <w:rPr>
          <w:rFonts w:ascii="Times New Roman" w:hAnsi="Times New Roman" w:cs="Times New Roman"/>
          <w:b/>
          <w:bCs/>
          <w:noProof/>
          <w:sz w:val="27"/>
          <w:szCs w:val="27"/>
        </w:rPr>
        <w:t>Abstract</w:t>
      </w:r>
    </w:p>
    <w:p w14:paraId="12434DDC" w14:textId="3033D2F5" w:rsidR="0053299F" w:rsidRPr="00D35C03" w:rsidRDefault="0053299F" w:rsidP="00E621D8">
      <w:pPr>
        <w:spacing w:after="120" w:line="240" w:lineRule="auto"/>
        <w:rPr>
          <w:rFonts w:ascii="Times New Roman" w:hAnsi="Times New Roman" w:cs="Times New Roman"/>
          <w:b/>
          <w:bCs/>
          <w:noProof/>
          <w:sz w:val="27"/>
          <w:szCs w:val="27"/>
        </w:rPr>
      </w:pPr>
      <w:r w:rsidRPr="00D35C03">
        <w:rPr>
          <w:rFonts w:ascii="Times New Roman" w:hAnsi="Times New Roman" w:cs="Times New Roman"/>
          <w:b/>
          <w:bCs/>
          <w:noProof/>
          <w:sz w:val="27"/>
          <w:szCs w:val="27"/>
        </w:rPr>
        <w:t>Scope</w:t>
      </w:r>
    </w:p>
    <w:p w14:paraId="4F30DFCA" w14:textId="0EC840EA" w:rsidR="00B61A64" w:rsidRDefault="00B61A64" w:rsidP="00E621D8">
      <w:pPr>
        <w:spacing w:after="120" w:line="240" w:lineRule="auto"/>
        <w:jc w:val="both"/>
        <w:rPr>
          <w:rFonts w:ascii="Times New Roman" w:hAnsi="Times New Roman" w:cs="Times New Roman"/>
          <w:noProof/>
          <w:sz w:val="24"/>
          <w:szCs w:val="24"/>
        </w:rPr>
      </w:pPr>
      <w:r w:rsidRPr="0000333F">
        <w:rPr>
          <w:rFonts w:ascii="Times New Roman" w:hAnsi="Times New Roman" w:cs="Times New Roman"/>
          <w:noProof/>
          <w:sz w:val="24"/>
          <w:szCs w:val="24"/>
        </w:rPr>
        <w:t xml:space="preserve">Cranberries are </w:t>
      </w:r>
      <w:r>
        <w:rPr>
          <w:rFonts w:ascii="Times New Roman" w:hAnsi="Times New Roman" w:cs="Times New Roman"/>
          <w:noProof/>
          <w:sz w:val="24"/>
          <w:szCs w:val="24"/>
        </w:rPr>
        <w:t>enriched</w:t>
      </w:r>
      <w:r w:rsidRPr="0000333F">
        <w:rPr>
          <w:rFonts w:ascii="Times New Roman" w:hAnsi="Times New Roman" w:cs="Times New Roman"/>
          <w:noProof/>
          <w:sz w:val="24"/>
          <w:szCs w:val="24"/>
        </w:rPr>
        <w:t xml:space="preserve"> with antioxidants and can help prevent</w:t>
      </w:r>
      <w:r>
        <w:rPr>
          <w:rFonts w:ascii="Times New Roman" w:hAnsi="Times New Roman" w:cs="Times New Roman"/>
          <w:noProof/>
          <w:sz w:val="24"/>
          <w:szCs w:val="24"/>
        </w:rPr>
        <w:t xml:space="preserve"> bacterial </w:t>
      </w:r>
      <w:r w:rsidRPr="0000333F">
        <w:rPr>
          <w:rFonts w:ascii="Times New Roman" w:hAnsi="Times New Roman" w:cs="Times New Roman"/>
          <w:noProof/>
          <w:sz w:val="24"/>
          <w:szCs w:val="24"/>
        </w:rPr>
        <w:t xml:space="preserve">infections, while </w:t>
      </w:r>
      <w:r>
        <w:rPr>
          <w:rFonts w:ascii="Times New Roman" w:hAnsi="Times New Roman" w:cs="Times New Roman"/>
          <w:noProof/>
          <w:sz w:val="24"/>
          <w:szCs w:val="24"/>
        </w:rPr>
        <w:t>p</w:t>
      </w:r>
      <w:r w:rsidRPr="003045D2">
        <w:rPr>
          <w:rFonts w:ascii="Times New Roman" w:hAnsi="Times New Roman" w:cs="Times New Roman"/>
          <w:noProof/>
          <w:sz w:val="24"/>
          <w:szCs w:val="24"/>
        </w:rPr>
        <w:t xml:space="preserve">henethyl isothiocyanate </w:t>
      </w:r>
      <w:r>
        <w:rPr>
          <w:rFonts w:ascii="Times New Roman" w:hAnsi="Times New Roman" w:cs="Times New Roman"/>
          <w:noProof/>
          <w:sz w:val="24"/>
          <w:szCs w:val="24"/>
        </w:rPr>
        <w:t>(</w:t>
      </w:r>
      <w:r w:rsidRPr="0000333F">
        <w:rPr>
          <w:rFonts w:ascii="Times New Roman" w:hAnsi="Times New Roman" w:cs="Times New Roman"/>
          <w:noProof/>
          <w:sz w:val="24"/>
          <w:szCs w:val="24"/>
        </w:rPr>
        <w:t>PEITC</w:t>
      </w:r>
      <w:r>
        <w:rPr>
          <w:rFonts w:ascii="Times New Roman" w:hAnsi="Times New Roman" w:cs="Times New Roman"/>
          <w:noProof/>
          <w:sz w:val="24"/>
          <w:szCs w:val="24"/>
        </w:rPr>
        <w:t>)</w:t>
      </w:r>
      <w:r w:rsidRPr="0000333F">
        <w:rPr>
          <w:rFonts w:ascii="Times New Roman" w:hAnsi="Times New Roman" w:cs="Times New Roman"/>
          <w:noProof/>
          <w:sz w:val="24"/>
          <w:szCs w:val="24"/>
        </w:rPr>
        <w:t xml:space="preserve"> found in cruciferous vegetables has anti-cancer and anti-inflammatory properties.</w:t>
      </w:r>
      <w:r>
        <w:rPr>
          <w:rFonts w:ascii="Times New Roman" w:hAnsi="Times New Roman" w:cs="Times New Roman"/>
          <w:noProof/>
          <w:sz w:val="24"/>
          <w:szCs w:val="24"/>
        </w:rPr>
        <w:t xml:space="preserve"> </w:t>
      </w:r>
      <w:r w:rsidRPr="003045D2">
        <w:rPr>
          <w:rFonts w:ascii="Times New Roman" w:hAnsi="Times New Roman" w:cs="Times New Roman"/>
          <w:noProof/>
          <w:sz w:val="24"/>
          <w:szCs w:val="24"/>
        </w:rPr>
        <w:t xml:space="preserve">Incorporating these into diet may have potential health benefits </w:t>
      </w:r>
      <w:r>
        <w:rPr>
          <w:rFonts w:ascii="Times New Roman" w:hAnsi="Times New Roman" w:cs="Times New Roman"/>
          <w:noProof/>
          <w:sz w:val="24"/>
          <w:szCs w:val="24"/>
        </w:rPr>
        <w:t>for human gut. Microbes and metabolites interactions play crucial roles in maintaining gastrointestinal tract balance.</w:t>
      </w:r>
    </w:p>
    <w:p w14:paraId="3BDCADB1" w14:textId="2BBB6766" w:rsidR="0053299F" w:rsidRPr="00D35C03" w:rsidRDefault="0053299F" w:rsidP="00E621D8">
      <w:pPr>
        <w:spacing w:after="120" w:line="240" w:lineRule="auto"/>
        <w:rPr>
          <w:rFonts w:ascii="Times New Roman" w:hAnsi="Times New Roman" w:cs="Times New Roman"/>
          <w:b/>
          <w:bCs/>
          <w:noProof/>
          <w:sz w:val="27"/>
          <w:szCs w:val="27"/>
        </w:rPr>
      </w:pPr>
      <w:r w:rsidRPr="00D35C03">
        <w:rPr>
          <w:rFonts w:ascii="Times New Roman" w:hAnsi="Times New Roman" w:cs="Times New Roman"/>
          <w:b/>
          <w:bCs/>
          <w:noProof/>
          <w:sz w:val="27"/>
          <w:szCs w:val="27"/>
        </w:rPr>
        <w:t>Methods and results</w:t>
      </w:r>
    </w:p>
    <w:p w14:paraId="42B643B9" w14:textId="494D0B9A" w:rsidR="00830337" w:rsidRDefault="00B61A64" w:rsidP="00335187">
      <w:pPr>
        <w:spacing w:after="120" w:line="240" w:lineRule="auto"/>
        <w:jc w:val="both"/>
        <w:rPr>
          <w:rFonts w:ascii="Times New Roman" w:hAnsi="Times New Roman" w:cs="Times New Roman"/>
          <w:noProof/>
          <w:sz w:val="24"/>
          <w:szCs w:val="24"/>
        </w:rPr>
      </w:pPr>
      <w:r>
        <w:rPr>
          <w:rFonts w:ascii="Times New Roman" w:hAnsi="Times New Roman" w:cs="Times New Roman"/>
          <w:noProof/>
          <w:sz w:val="24"/>
          <w:szCs w:val="24"/>
        </w:rPr>
        <w:t xml:space="preserve">In this study, we focusd on the </w:t>
      </w:r>
      <w:r w:rsidR="00290E81">
        <w:rPr>
          <w:rFonts w:ascii="Times New Roman" w:hAnsi="Times New Roman" w:cs="Times New Roman"/>
          <w:noProof/>
          <w:sz w:val="24"/>
          <w:szCs w:val="24"/>
        </w:rPr>
        <w:t xml:space="preserve">alteration of </w:t>
      </w:r>
      <w:r>
        <w:rPr>
          <w:rFonts w:ascii="Times New Roman" w:hAnsi="Times New Roman" w:cs="Times New Roman"/>
          <w:noProof/>
          <w:sz w:val="24"/>
          <w:szCs w:val="24"/>
        </w:rPr>
        <w:t xml:space="preserve">cranberry and PEITC on </w:t>
      </w:r>
      <w:r w:rsidR="00830337">
        <w:rPr>
          <w:rFonts w:ascii="Times New Roman" w:hAnsi="Times New Roman" w:cs="Times New Roman"/>
          <w:noProof/>
          <w:sz w:val="24"/>
          <w:szCs w:val="24"/>
        </w:rPr>
        <w:t xml:space="preserve">both wide-type (WT) and Nrf2 knockout (KO) </w:t>
      </w:r>
      <w:r>
        <w:rPr>
          <w:rFonts w:ascii="Times New Roman" w:hAnsi="Times New Roman" w:cs="Times New Roman"/>
          <w:noProof/>
          <w:sz w:val="24"/>
          <w:szCs w:val="24"/>
        </w:rPr>
        <w:t xml:space="preserve">mice gut microbiome and metabolites, and its potentials in reducing the risk of inflammation. We found out that </w:t>
      </w:r>
      <w:r w:rsidR="00830337">
        <w:rPr>
          <w:rFonts w:ascii="Times New Roman" w:hAnsi="Times New Roman" w:cs="Times New Roman"/>
          <w:noProof/>
          <w:sz w:val="24"/>
          <w:szCs w:val="24"/>
        </w:rPr>
        <w:t>Nrf2 KO mice ha</w:t>
      </w:r>
      <w:r w:rsidR="00335187">
        <w:rPr>
          <w:rFonts w:ascii="Times New Roman" w:hAnsi="Times New Roman" w:cs="Times New Roman"/>
          <w:noProof/>
          <w:sz w:val="24"/>
          <w:szCs w:val="24"/>
        </w:rPr>
        <w:t>d</w:t>
      </w:r>
      <w:r w:rsidR="00830337">
        <w:rPr>
          <w:rFonts w:ascii="Times New Roman" w:hAnsi="Times New Roman" w:cs="Times New Roman"/>
          <w:noProof/>
          <w:sz w:val="24"/>
          <w:szCs w:val="24"/>
        </w:rPr>
        <w:t xml:space="preserve"> higher alpha diversity than WTs. </w:t>
      </w:r>
      <w:r w:rsidR="00335187">
        <w:rPr>
          <w:rFonts w:ascii="Times New Roman" w:hAnsi="Times New Roman" w:cs="Times New Roman"/>
          <w:noProof/>
          <w:sz w:val="24"/>
          <w:szCs w:val="24"/>
        </w:rPr>
        <w:t xml:space="preserve">Cranberry and PEITC reserved the </w:t>
      </w:r>
      <w:r w:rsidR="00971E5E">
        <w:rPr>
          <w:rFonts w:ascii="Times New Roman" w:hAnsi="Times New Roman" w:cs="Times New Roman"/>
          <w:noProof/>
          <w:sz w:val="24"/>
          <w:szCs w:val="24"/>
        </w:rPr>
        <w:t xml:space="preserve">inflammatory effect of </w:t>
      </w:r>
      <w:r w:rsidR="00335187">
        <w:rPr>
          <w:rFonts w:ascii="Times New Roman" w:hAnsi="Times New Roman" w:cs="Times New Roman"/>
          <w:sz w:val="24"/>
          <w:szCs w:val="24"/>
        </w:rPr>
        <w:t>d</w:t>
      </w:r>
      <w:r w:rsidR="00335187" w:rsidRPr="00860D26">
        <w:rPr>
          <w:rFonts w:ascii="Times New Roman" w:hAnsi="Times New Roman" w:cs="Times New Roman"/>
          <w:sz w:val="24"/>
          <w:szCs w:val="24"/>
        </w:rPr>
        <w:t xml:space="preserve">extran </w:t>
      </w:r>
      <w:r w:rsidR="00335187">
        <w:rPr>
          <w:rFonts w:ascii="Times New Roman" w:hAnsi="Times New Roman" w:cs="Times New Roman"/>
          <w:sz w:val="24"/>
          <w:szCs w:val="24"/>
        </w:rPr>
        <w:t>s</w:t>
      </w:r>
      <w:r w:rsidR="00335187" w:rsidRPr="00860D26">
        <w:rPr>
          <w:rFonts w:ascii="Times New Roman" w:hAnsi="Times New Roman" w:cs="Times New Roman"/>
          <w:sz w:val="24"/>
          <w:szCs w:val="24"/>
        </w:rPr>
        <w:t xml:space="preserve">ulfate </w:t>
      </w:r>
      <w:r w:rsidR="00335187">
        <w:rPr>
          <w:rFonts w:ascii="Times New Roman" w:hAnsi="Times New Roman" w:cs="Times New Roman"/>
          <w:sz w:val="24"/>
          <w:szCs w:val="24"/>
        </w:rPr>
        <w:t>s</w:t>
      </w:r>
      <w:r w:rsidR="00335187" w:rsidRPr="00860D26">
        <w:rPr>
          <w:rFonts w:ascii="Times New Roman" w:hAnsi="Times New Roman" w:cs="Times New Roman"/>
          <w:sz w:val="24"/>
          <w:szCs w:val="24"/>
        </w:rPr>
        <w:t>odium</w:t>
      </w:r>
      <w:r w:rsidR="00335187">
        <w:rPr>
          <w:rFonts w:ascii="Times New Roman" w:hAnsi="Times New Roman" w:cs="Times New Roman"/>
          <w:sz w:val="24"/>
          <w:szCs w:val="24"/>
        </w:rPr>
        <w:t xml:space="preserve"> through increasing the diversity of mice gut microbiota. </w:t>
      </w:r>
      <w:commentRangeStart w:id="1"/>
      <w:r w:rsidR="00655BE5" w:rsidRPr="00655BE5">
        <w:rPr>
          <w:rFonts w:ascii="Times New Roman" w:hAnsi="Times New Roman" w:cs="Times New Roman"/>
          <w:sz w:val="24"/>
          <w:szCs w:val="24"/>
          <w:highlight w:val="yellow"/>
        </w:rPr>
        <w:t>XXXX</w:t>
      </w:r>
      <w:commentRangeEnd w:id="1"/>
      <w:r w:rsidR="009E1EAE">
        <w:rPr>
          <w:rStyle w:val="CommentReference"/>
        </w:rPr>
        <w:commentReference w:id="1"/>
      </w:r>
    </w:p>
    <w:p w14:paraId="4F7A85CD" w14:textId="25EE516B" w:rsidR="00B61A64" w:rsidRPr="00655BE5" w:rsidRDefault="00B61A64" w:rsidP="00E621D8">
      <w:pPr>
        <w:spacing w:after="120" w:line="240" w:lineRule="auto"/>
        <w:rPr>
          <w:rFonts w:ascii="Times New Roman" w:hAnsi="Times New Roman" w:cs="Times New Roman"/>
          <w:i/>
          <w:iCs/>
          <w:noProof/>
          <w:sz w:val="24"/>
          <w:szCs w:val="24"/>
        </w:rPr>
      </w:pPr>
      <w:r w:rsidRPr="00655BE5">
        <w:rPr>
          <w:rFonts w:ascii="Times New Roman" w:hAnsi="Times New Roman" w:cs="Times New Roman"/>
          <w:i/>
          <w:iCs/>
          <w:noProof/>
          <w:sz w:val="24"/>
          <w:szCs w:val="24"/>
          <w:highlight w:val="lightGray"/>
        </w:rPr>
        <w:t>cranberry and PEITC alters Nrf2 KO mice and DSS induced ones differently. XXX XXX are signififantly chagned by diet atleration. Top changes in metabolites including xxxxxx.</w:t>
      </w:r>
    </w:p>
    <w:p w14:paraId="39AC3416" w14:textId="648D2855" w:rsidR="0053299F" w:rsidRPr="00D35C03" w:rsidRDefault="0053299F" w:rsidP="00E621D8">
      <w:pPr>
        <w:spacing w:after="120" w:line="240" w:lineRule="auto"/>
        <w:rPr>
          <w:rFonts w:ascii="Times New Roman" w:hAnsi="Times New Roman" w:cs="Times New Roman"/>
          <w:b/>
          <w:bCs/>
          <w:noProof/>
          <w:sz w:val="27"/>
          <w:szCs w:val="27"/>
        </w:rPr>
      </w:pPr>
      <w:r w:rsidRPr="00D35C03">
        <w:rPr>
          <w:rFonts w:ascii="Times New Roman" w:hAnsi="Times New Roman" w:cs="Times New Roman"/>
          <w:b/>
          <w:bCs/>
          <w:noProof/>
          <w:sz w:val="27"/>
          <w:szCs w:val="27"/>
        </w:rPr>
        <w:t>Conclusions</w:t>
      </w:r>
    </w:p>
    <w:p w14:paraId="67A18E48" w14:textId="0EEA51BB" w:rsidR="0053299F" w:rsidRDefault="00B61A64" w:rsidP="00E621D8">
      <w:pPr>
        <w:spacing w:after="12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These results suggest that </w:t>
      </w:r>
      <w:r w:rsidR="00B219F9">
        <w:rPr>
          <w:rFonts w:ascii="Times New Roman" w:hAnsi="Times New Roman" w:cs="Times New Roman"/>
          <w:noProof/>
          <w:sz w:val="24"/>
          <w:szCs w:val="24"/>
        </w:rPr>
        <w:t>inflammation</w:t>
      </w:r>
      <w:r>
        <w:rPr>
          <w:rFonts w:ascii="Times New Roman" w:hAnsi="Times New Roman" w:cs="Times New Roman"/>
          <w:noProof/>
          <w:sz w:val="24"/>
          <w:szCs w:val="24"/>
        </w:rPr>
        <w:t xml:space="preserve"> induced microbiome changes partically reversed by cranberry and PEITC diet. In future, the correlation of inflammatory indicators would be measrued to correalte with microbiome/metabolite signature in order to further elucidate the relatioship between microbe, metabolites an</w:t>
      </w:r>
      <w:r w:rsidR="00E621D8">
        <w:rPr>
          <w:rFonts w:ascii="Times New Roman" w:hAnsi="Times New Roman" w:cs="Times New Roman"/>
          <w:noProof/>
          <w:sz w:val="24"/>
          <w:szCs w:val="24"/>
        </w:rPr>
        <w:t xml:space="preserve">d </w:t>
      </w:r>
      <w:r>
        <w:rPr>
          <w:rFonts w:ascii="Times New Roman" w:hAnsi="Times New Roman" w:cs="Times New Roman"/>
          <w:noProof/>
          <w:sz w:val="24"/>
          <w:szCs w:val="24"/>
        </w:rPr>
        <w:t>health status</w:t>
      </w:r>
      <w:r w:rsidR="00E621D8">
        <w:rPr>
          <w:rFonts w:ascii="Times New Roman" w:hAnsi="Times New Roman" w:cs="Times New Roman"/>
          <w:noProof/>
          <w:sz w:val="24"/>
          <w:szCs w:val="24"/>
        </w:rPr>
        <w:t xml:space="preserve">. </w:t>
      </w:r>
    </w:p>
    <w:p w14:paraId="124850FB" w14:textId="77777777" w:rsidR="00EB01E5" w:rsidRDefault="00EB01E5" w:rsidP="00A43D9D">
      <w:pPr>
        <w:pStyle w:val="Heading1"/>
      </w:pPr>
      <w:bookmarkStart w:id="2" w:name="_Toc128143904"/>
      <w:bookmarkStart w:id="3" w:name="_Toc128327053"/>
      <w:r>
        <w:br w:type="page"/>
      </w:r>
    </w:p>
    <w:p w14:paraId="26EDA246" w14:textId="2C78E0AA" w:rsidR="00833936" w:rsidRPr="00D35C03" w:rsidRDefault="0053299F" w:rsidP="00833936">
      <w:pPr>
        <w:pStyle w:val="Heading1"/>
        <w:spacing w:before="0" w:line="360" w:lineRule="auto"/>
        <w:rPr>
          <w:rFonts w:ascii="Times New Roman" w:hAnsi="Times New Roman" w:cs="Times New Roman"/>
          <w:b/>
          <w:bCs/>
          <w:color w:val="auto"/>
          <w:sz w:val="27"/>
          <w:szCs w:val="27"/>
        </w:rPr>
      </w:pPr>
      <w:r w:rsidRPr="00D35C03">
        <w:rPr>
          <w:rFonts w:ascii="Times New Roman" w:hAnsi="Times New Roman" w:cs="Times New Roman"/>
          <w:b/>
          <w:bCs/>
          <w:color w:val="auto"/>
          <w:sz w:val="27"/>
          <w:szCs w:val="27"/>
        </w:rPr>
        <w:lastRenderedPageBreak/>
        <w:t xml:space="preserve">1 </w:t>
      </w:r>
      <w:r w:rsidR="00AB6127" w:rsidRPr="00D35C03">
        <w:rPr>
          <w:rFonts w:ascii="Times New Roman" w:hAnsi="Times New Roman" w:cs="Times New Roman"/>
          <w:b/>
          <w:bCs/>
          <w:color w:val="auto"/>
          <w:sz w:val="27"/>
          <w:szCs w:val="27"/>
        </w:rPr>
        <w:t>Introduction</w:t>
      </w:r>
      <w:bookmarkEnd w:id="2"/>
      <w:bookmarkEnd w:id="3"/>
    </w:p>
    <w:p w14:paraId="76E52313" w14:textId="02DA8BA5" w:rsidR="00DC2F64" w:rsidRDefault="00DC2F64" w:rsidP="00A01BBE">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Cranberry has been consumed by humans for years, and n</w:t>
      </w:r>
      <w:r w:rsidRPr="00DC2F64">
        <w:rPr>
          <w:rFonts w:ascii="Times New Roman" w:hAnsi="Times New Roman" w:cs="Times New Roman"/>
          <w:sz w:val="24"/>
          <w:szCs w:val="24"/>
        </w:rPr>
        <w:t>ative Americans are believed to have been the first to use cranberries as food and medicine</w:t>
      </w:r>
      <w:r>
        <w:rPr>
          <w:rFonts w:ascii="Times New Roman" w:hAnsi="Times New Roman" w:cs="Times New Roman"/>
          <w:sz w:val="24"/>
          <w:szCs w:val="24"/>
        </w:rPr>
        <w:fldChar w:fldCharType="begin">
          <w:fldData xml:space="preserve">PEVuZE5vdGU+PENpdGU+PEF1dGhvcj5Mb3dlPC9BdXRob3I+PFllYXI+MjAwMTwvWWVhcj48UmVj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</w:fldData>
        </w:fldChar>
      </w:r>
      <w:r w:rsidR="00531FF9">
        <w:rPr>
          <w:rFonts w:ascii="Times New Roman" w:hAnsi="Times New Roman" w:cs="Times New Roman"/>
          <w:sz w:val="24"/>
          <w:szCs w:val="24"/>
        </w:rPr>
        <w:instrText xml:space="preserve"> ADDIN EN.CITE </w:instrText>
      </w:r>
      <w:r w:rsidR="00531FF9">
        <w:rPr>
          <w:rFonts w:ascii="Times New Roman" w:hAnsi="Times New Roman" w:cs="Times New Roman"/>
          <w:sz w:val="24"/>
          <w:szCs w:val="24"/>
        </w:rPr>
        <w:fldChar w:fldCharType="begin">
          <w:fldData xml:space="preserve">PEVuZE5vdGU+PENpdGU+PEF1dGhvcj5Mb3dlPC9BdXRob3I+PFllYXI+MjAwMTwvWWVhcj48UmVj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</w:fldData>
        </w:fldChar>
      </w:r>
      <w:r w:rsidR="00531FF9">
        <w:rPr>
          <w:rFonts w:ascii="Times New Roman" w:hAnsi="Times New Roman" w:cs="Times New Roman"/>
          <w:sz w:val="24"/>
          <w:szCs w:val="24"/>
        </w:rPr>
        <w:instrText xml:space="preserve"> ADDIN EN.CITE.DATA </w:instrText>
      </w:r>
      <w:r w:rsidR="00531FF9">
        <w:rPr>
          <w:rFonts w:ascii="Times New Roman" w:hAnsi="Times New Roman" w:cs="Times New Roman"/>
          <w:sz w:val="24"/>
          <w:szCs w:val="24"/>
        </w:rPr>
      </w:r>
      <w:r w:rsidR="00531FF9">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531FF9">
        <w:rPr>
          <w:rFonts w:ascii="Times New Roman" w:hAnsi="Times New Roman" w:cs="Times New Roman"/>
          <w:noProof/>
          <w:sz w:val="24"/>
          <w:szCs w:val="24"/>
        </w:rPr>
        <w:t>[1, 2]</w:t>
      </w:r>
      <w:r>
        <w:rPr>
          <w:rFonts w:ascii="Times New Roman" w:hAnsi="Times New Roman" w:cs="Times New Roman"/>
          <w:sz w:val="24"/>
          <w:szCs w:val="24"/>
        </w:rPr>
        <w:fldChar w:fldCharType="end"/>
      </w:r>
      <w:r>
        <w:rPr>
          <w:rFonts w:ascii="Times New Roman" w:hAnsi="Times New Roman" w:cs="Times New Roman"/>
          <w:sz w:val="24"/>
          <w:szCs w:val="24"/>
        </w:rPr>
        <w:t>.</w:t>
      </w:r>
      <w:r w:rsidR="004B2A5F">
        <w:rPr>
          <w:rFonts w:ascii="Times New Roman" w:hAnsi="Times New Roman" w:cs="Times New Roman"/>
          <w:sz w:val="24"/>
          <w:szCs w:val="24"/>
        </w:rPr>
        <w:t xml:space="preserve"> </w:t>
      </w:r>
      <w:r w:rsidR="00917498">
        <w:rPr>
          <w:rFonts w:ascii="Times New Roman" w:hAnsi="Times New Roman" w:cs="Times New Roman"/>
          <w:sz w:val="24"/>
          <w:szCs w:val="24"/>
        </w:rPr>
        <w:t>Nowadays</w:t>
      </w:r>
      <w:r w:rsidR="004B2A5F">
        <w:rPr>
          <w:rFonts w:ascii="Times New Roman" w:hAnsi="Times New Roman" w:cs="Times New Roman"/>
          <w:sz w:val="24"/>
          <w:szCs w:val="24"/>
        </w:rPr>
        <w:t xml:space="preserve">, they are widely used in the food industry such as juice, </w:t>
      </w:r>
      <w:r w:rsidR="00917498">
        <w:rPr>
          <w:rFonts w:ascii="Times New Roman" w:hAnsi="Times New Roman" w:cs="Times New Roman"/>
          <w:sz w:val="24"/>
          <w:szCs w:val="24"/>
        </w:rPr>
        <w:t>sauces,</w:t>
      </w:r>
      <w:r w:rsidR="004B2A5F">
        <w:rPr>
          <w:rFonts w:ascii="Times New Roman" w:hAnsi="Times New Roman" w:cs="Times New Roman"/>
          <w:sz w:val="24"/>
          <w:szCs w:val="24"/>
        </w:rPr>
        <w:t xml:space="preserve"> and dried fruit. </w:t>
      </w:r>
      <w:r w:rsidR="007644F3" w:rsidRPr="007644F3">
        <w:rPr>
          <w:rFonts w:ascii="Times New Roman" w:hAnsi="Times New Roman" w:cs="Times New Roman"/>
          <w:sz w:val="24"/>
          <w:szCs w:val="24"/>
        </w:rPr>
        <w:t xml:space="preserve">Cranberries are known for their high content of </w:t>
      </w:r>
      <w:proofErr w:type="spellStart"/>
      <w:r w:rsidR="007644F3" w:rsidRPr="007644F3">
        <w:rPr>
          <w:rFonts w:ascii="Times New Roman" w:hAnsi="Times New Roman" w:cs="Times New Roman"/>
          <w:sz w:val="24"/>
          <w:szCs w:val="24"/>
        </w:rPr>
        <w:t>proanthocyanidins</w:t>
      </w:r>
      <w:proofErr w:type="spellEnd"/>
      <w:r w:rsidR="007644F3" w:rsidRPr="007644F3">
        <w:rPr>
          <w:rFonts w:ascii="Times New Roman" w:hAnsi="Times New Roman" w:cs="Times New Roman"/>
          <w:sz w:val="24"/>
          <w:szCs w:val="24"/>
        </w:rPr>
        <w:t>,</w:t>
      </w:r>
      <w:r w:rsidR="00495DEF">
        <w:rPr>
          <w:rFonts w:ascii="Times New Roman" w:hAnsi="Times New Roman" w:cs="Times New Roman"/>
          <w:sz w:val="24"/>
          <w:szCs w:val="24"/>
        </w:rPr>
        <w:t xml:space="preserve"> flavonoids, anthocyanins, and other organic acids</w:t>
      </w:r>
      <w:r w:rsidR="00495DEF">
        <w:rPr>
          <w:rFonts w:ascii="Times New Roman" w:hAnsi="Times New Roman" w:cs="Times New Roman"/>
          <w:sz w:val="24"/>
          <w:szCs w:val="24"/>
        </w:rPr>
        <w:fldChar w:fldCharType="begin">
          <w:fldData xml:space="preserve">PEVuZE5vdGU+PENpdGU+PEF1dGhvcj5TdW48L0F1dGhvcj48WWVhcj4yMDA2PC9ZZWFyPjxSZWNO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</w:fldData>
        </w:fldChar>
      </w:r>
      <w:r w:rsidR="00495DEF">
        <w:rPr>
          <w:rFonts w:ascii="Times New Roman" w:hAnsi="Times New Roman" w:cs="Times New Roman"/>
          <w:sz w:val="24"/>
          <w:szCs w:val="24"/>
        </w:rPr>
        <w:instrText xml:space="preserve"> ADDIN EN.CITE </w:instrText>
      </w:r>
      <w:r w:rsidR="00495DEF">
        <w:rPr>
          <w:rFonts w:ascii="Times New Roman" w:hAnsi="Times New Roman" w:cs="Times New Roman"/>
          <w:sz w:val="24"/>
          <w:szCs w:val="24"/>
        </w:rPr>
        <w:fldChar w:fldCharType="begin">
          <w:fldData xml:space="preserve">PEVuZE5vdGU+PENpdGU+PEF1dGhvcj5TdW48L0F1dGhvcj48WWVhcj4yMDA2PC9ZZWFyPjxSZWNO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</w:fldData>
        </w:fldChar>
      </w:r>
      <w:r w:rsidR="00495DEF">
        <w:rPr>
          <w:rFonts w:ascii="Times New Roman" w:hAnsi="Times New Roman" w:cs="Times New Roman"/>
          <w:sz w:val="24"/>
          <w:szCs w:val="24"/>
        </w:rPr>
        <w:instrText xml:space="preserve"> ADDIN EN.CITE.DATA </w:instrText>
      </w:r>
      <w:r w:rsidR="00495DEF">
        <w:rPr>
          <w:rFonts w:ascii="Times New Roman" w:hAnsi="Times New Roman" w:cs="Times New Roman"/>
          <w:sz w:val="24"/>
          <w:szCs w:val="24"/>
        </w:rPr>
      </w:r>
      <w:r w:rsidR="00495DEF">
        <w:rPr>
          <w:rFonts w:ascii="Times New Roman" w:hAnsi="Times New Roman" w:cs="Times New Roman"/>
          <w:sz w:val="24"/>
          <w:szCs w:val="24"/>
        </w:rPr>
        <w:fldChar w:fldCharType="end"/>
      </w:r>
      <w:r w:rsidR="00495DEF">
        <w:rPr>
          <w:rFonts w:ascii="Times New Roman" w:hAnsi="Times New Roman" w:cs="Times New Roman"/>
          <w:sz w:val="24"/>
          <w:szCs w:val="24"/>
        </w:rPr>
      </w:r>
      <w:r w:rsidR="00495DEF">
        <w:rPr>
          <w:rFonts w:ascii="Times New Roman" w:hAnsi="Times New Roman" w:cs="Times New Roman"/>
          <w:sz w:val="24"/>
          <w:szCs w:val="24"/>
        </w:rPr>
        <w:fldChar w:fldCharType="separate"/>
      </w:r>
      <w:r w:rsidR="00495DEF">
        <w:rPr>
          <w:rFonts w:ascii="Times New Roman" w:hAnsi="Times New Roman" w:cs="Times New Roman"/>
          <w:noProof/>
          <w:sz w:val="24"/>
          <w:szCs w:val="24"/>
        </w:rPr>
        <w:t>[3-7]</w:t>
      </w:r>
      <w:r w:rsidR="00495DEF">
        <w:rPr>
          <w:rFonts w:ascii="Times New Roman" w:hAnsi="Times New Roman" w:cs="Times New Roman"/>
          <w:sz w:val="24"/>
          <w:szCs w:val="24"/>
        </w:rPr>
        <w:fldChar w:fldCharType="end"/>
      </w:r>
      <w:r w:rsidR="00495DEF">
        <w:rPr>
          <w:rFonts w:ascii="Times New Roman" w:hAnsi="Times New Roman" w:cs="Times New Roman"/>
          <w:sz w:val="24"/>
          <w:szCs w:val="24"/>
        </w:rPr>
        <w:t>.</w:t>
      </w:r>
      <w:r w:rsidR="007644F3" w:rsidRPr="007644F3">
        <w:rPr>
          <w:rFonts w:ascii="Times New Roman" w:hAnsi="Times New Roman" w:cs="Times New Roman"/>
          <w:sz w:val="24"/>
          <w:szCs w:val="24"/>
        </w:rPr>
        <w:t xml:space="preserve"> </w:t>
      </w:r>
      <w:r w:rsidR="00495DEF">
        <w:rPr>
          <w:rFonts w:ascii="Times New Roman" w:hAnsi="Times New Roman" w:cs="Times New Roman"/>
          <w:sz w:val="24"/>
          <w:szCs w:val="24"/>
        </w:rPr>
        <w:t>They</w:t>
      </w:r>
      <w:r w:rsidR="007644F3" w:rsidRPr="007644F3">
        <w:rPr>
          <w:rFonts w:ascii="Times New Roman" w:hAnsi="Times New Roman" w:cs="Times New Roman"/>
          <w:sz w:val="24"/>
          <w:szCs w:val="24"/>
        </w:rPr>
        <w:t xml:space="preserve"> been found to have health benefits</w:t>
      </w:r>
      <w:r w:rsidR="007644F3">
        <w:rPr>
          <w:rFonts w:ascii="Times New Roman" w:hAnsi="Times New Roman" w:cs="Times New Roman"/>
          <w:sz w:val="24"/>
          <w:szCs w:val="24"/>
        </w:rPr>
        <w:t xml:space="preserve"> </w:t>
      </w:r>
      <w:r w:rsidR="007644F3" w:rsidRPr="007644F3">
        <w:rPr>
          <w:rFonts w:ascii="Times New Roman" w:hAnsi="Times New Roman" w:cs="Times New Roman"/>
          <w:sz w:val="24"/>
          <w:szCs w:val="24"/>
        </w:rPr>
        <w:t>includ</w:t>
      </w:r>
      <w:r w:rsidR="007644F3">
        <w:rPr>
          <w:rFonts w:ascii="Times New Roman" w:hAnsi="Times New Roman" w:cs="Times New Roman"/>
          <w:sz w:val="24"/>
          <w:szCs w:val="24"/>
        </w:rPr>
        <w:t>ing</w:t>
      </w:r>
      <w:r w:rsidR="007644F3" w:rsidRPr="007644F3">
        <w:rPr>
          <w:rFonts w:ascii="Times New Roman" w:hAnsi="Times New Roman" w:cs="Times New Roman"/>
          <w:sz w:val="24"/>
          <w:szCs w:val="24"/>
        </w:rPr>
        <w:t xml:space="preserve"> reducing the risk of urinary tract infections</w:t>
      </w:r>
      <w:r w:rsidR="00B87BA3">
        <w:rPr>
          <w:rFonts w:ascii="Times New Roman" w:hAnsi="Times New Roman" w:cs="Times New Roman"/>
          <w:sz w:val="24"/>
          <w:szCs w:val="24"/>
        </w:rPr>
        <w:fldChar w:fldCharType="begin">
          <w:fldData xml:space="preserve">PEVuZE5vdGU+PENpdGU+PEF1dGhvcj5KZXBzb248L0F1dGhvcj48WWVhcj4yMDEyPC9ZZWFyPjxS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</w:fldData>
        </w:fldChar>
      </w:r>
      <w:r w:rsidR="00495DEF">
        <w:rPr>
          <w:rFonts w:ascii="Times New Roman" w:hAnsi="Times New Roman" w:cs="Times New Roman"/>
          <w:sz w:val="24"/>
          <w:szCs w:val="24"/>
        </w:rPr>
        <w:instrText xml:space="preserve"> ADDIN EN.CITE </w:instrText>
      </w:r>
      <w:r w:rsidR="00495DEF">
        <w:rPr>
          <w:rFonts w:ascii="Times New Roman" w:hAnsi="Times New Roman" w:cs="Times New Roman"/>
          <w:sz w:val="24"/>
          <w:szCs w:val="24"/>
        </w:rPr>
        <w:fldChar w:fldCharType="begin">
          <w:fldData xml:space="preserve">PEVuZE5vdGU+PENpdGU+PEF1dGhvcj5KZXBzb248L0F1dGhvcj48WWVhcj4yMDEyPC9ZZWFyPjxS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</w:fldData>
        </w:fldChar>
      </w:r>
      <w:r w:rsidR="00495DEF">
        <w:rPr>
          <w:rFonts w:ascii="Times New Roman" w:hAnsi="Times New Roman" w:cs="Times New Roman"/>
          <w:sz w:val="24"/>
          <w:szCs w:val="24"/>
        </w:rPr>
        <w:instrText xml:space="preserve"> ADDIN EN.CITE.DATA </w:instrText>
      </w:r>
      <w:r w:rsidR="00495DEF">
        <w:rPr>
          <w:rFonts w:ascii="Times New Roman" w:hAnsi="Times New Roman" w:cs="Times New Roman"/>
          <w:sz w:val="24"/>
          <w:szCs w:val="24"/>
        </w:rPr>
      </w:r>
      <w:r w:rsidR="00495DEF">
        <w:rPr>
          <w:rFonts w:ascii="Times New Roman" w:hAnsi="Times New Roman" w:cs="Times New Roman"/>
          <w:sz w:val="24"/>
          <w:szCs w:val="24"/>
        </w:rPr>
        <w:fldChar w:fldCharType="end"/>
      </w:r>
      <w:r w:rsidR="00B87BA3">
        <w:rPr>
          <w:rFonts w:ascii="Times New Roman" w:hAnsi="Times New Roman" w:cs="Times New Roman"/>
          <w:sz w:val="24"/>
          <w:szCs w:val="24"/>
        </w:rPr>
      </w:r>
      <w:r w:rsidR="00B87BA3">
        <w:rPr>
          <w:rFonts w:ascii="Times New Roman" w:hAnsi="Times New Roman" w:cs="Times New Roman"/>
          <w:sz w:val="24"/>
          <w:szCs w:val="24"/>
        </w:rPr>
        <w:fldChar w:fldCharType="separate"/>
      </w:r>
      <w:r w:rsidR="00495DEF">
        <w:rPr>
          <w:rFonts w:ascii="Times New Roman" w:hAnsi="Times New Roman" w:cs="Times New Roman"/>
          <w:noProof/>
          <w:sz w:val="24"/>
          <w:szCs w:val="24"/>
        </w:rPr>
        <w:t>[8, 9]</w:t>
      </w:r>
      <w:r w:rsidR="00B87BA3">
        <w:rPr>
          <w:rFonts w:ascii="Times New Roman" w:hAnsi="Times New Roman" w:cs="Times New Roman"/>
          <w:sz w:val="24"/>
          <w:szCs w:val="24"/>
        </w:rPr>
        <w:fldChar w:fldCharType="end"/>
      </w:r>
      <w:r w:rsidR="007644F3" w:rsidRPr="007644F3">
        <w:rPr>
          <w:rFonts w:ascii="Times New Roman" w:hAnsi="Times New Roman" w:cs="Times New Roman"/>
          <w:sz w:val="24"/>
          <w:szCs w:val="24"/>
        </w:rPr>
        <w:t>, improving cardiovascular health</w:t>
      </w:r>
      <w:r w:rsidR="00B87BA3">
        <w:rPr>
          <w:rFonts w:ascii="Times New Roman" w:hAnsi="Times New Roman" w:cs="Times New Roman"/>
          <w:sz w:val="24"/>
          <w:szCs w:val="24"/>
        </w:rPr>
        <w:fldChar w:fldCharType="begin">
          <w:fldData xml:space="preserve">PEVuZE5vdGU+PENpdGU+PEF1dGhvcj5TdW48L0F1dGhvcj48WWVhcj4yMDAyPC9ZZWFyPjxSZWNO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</w:fldData>
        </w:fldChar>
      </w:r>
      <w:r w:rsidR="00495DEF">
        <w:rPr>
          <w:rFonts w:ascii="Times New Roman" w:hAnsi="Times New Roman" w:cs="Times New Roman"/>
          <w:sz w:val="24"/>
          <w:szCs w:val="24"/>
        </w:rPr>
        <w:instrText xml:space="preserve"> ADDIN EN.CITE </w:instrText>
      </w:r>
      <w:r w:rsidR="00495DEF">
        <w:rPr>
          <w:rFonts w:ascii="Times New Roman" w:hAnsi="Times New Roman" w:cs="Times New Roman"/>
          <w:sz w:val="24"/>
          <w:szCs w:val="24"/>
        </w:rPr>
        <w:fldChar w:fldCharType="begin">
          <w:fldData xml:space="preserve">PEVuZE5vdGU+PENpdGU+PEF1dGhvcj5TdW48L0F1dGhvcj48WWVhcj4yMDAyPC9ZZWFyPjxSZWNO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</w:fldData>
        </w:fldChar>
      </w:r>
      <w:r w:rsidR="00495DEF">
        <w:rPr>
          <w:rFonts w:ascii="Times New Roman" w:hAnsi="Times New Roman" w:cs="Times New Roman"/>
          <w:sz w:val="24"/>
          <w:szCs w:val="24"/>
        </w:rPr>
        <w:instrText xml:space="preserve"> ADDIN EN.CITE.DATA </w:instrText>
      </w:r>
      <w:r w:rsidR="00495DEF">
        <w:rPr>
          <w:rFonts w:ascii="Times New Roman" w:hAnsi="Times New Roman" w:cs="Times New Roman"/>
          <w:sz w:val="24"/>
          <w:szCs w:val="24"/>
        </w:rPr>
      </w:r>
      <w:r w:rsidR="00495DEF">
        <w:rPr>
          <w:rFonts w:ascii="Times New Roman" w:hAnsi="Times New Roman" w:cs="Times New Roman"/>
          <w:sz w:val="24"/>
          <w:szCs w:val="24"/>
        </w:rPr>
        <w:fldChar w:fldCharType="end"/>
      </w:r>
      <w:r w:rsidR="00B87BA3">
        <w:rPr>
          <w:rFonts w:ascii="Times New Roman" w:hAnsi="Times New Roman" w:cs="Times New Roman"/>
          <w:sz w:val="24"/>
          <w:szCs w:val="24"/>
        </w:rPr>
      </w:r>
      <w:r w:rsidR="00B87BA3">
        <w:rPr>
          <w:rFonts w:ascii="Times New Roman" w:hAnsi="Times New Roman" w:cs="Times New Roman"/>
          <w:sz w:val="24"/>
          <w:szCs w:val="24"/>
        </w:rPr>
        <w:fldChar w:fldCharType="separate"/>
      </w:r>
      <w:r w:rsidR="00495DEF">
        <w:rPr>
          <w:rFonts w:ascii="Times New Roman" w:hAnsi="Times New Roman" w:cs="Times New Roman"/>
          <w:noProof/>
          <w:sz w:val="24"/>
          <w:szCs w:val="24"/>
        </w:rPr>
        <w:t>[10, 11]</w:t>
      </w:r>
      <w:r w:rsidR="00B87BA3">
        <w:rPr>
          <w:rFonts w:ascii="Times New Roman" w:hAnsi="Times New Roman" w:cs="Times New Roman"/>
          <w:sz w:val="24"/>
          <w:szCs w:val="24"/>
        </w:rPr>
        <w:fldChar w:fldCharType="end"/>
      </w:r>
      <w:r w:rsidR="007644F3" w:rsidRPr="007644F3">
        <w:rPr>
          <w:rFonts w:ascii="Times New Roman" w:hAnsi="Times New Roman" w:cs="Times New Roman"/>
          <w:sz w:val="24"/>
          <w:szCs w:val="24"/>
        </w:rPr>
        <w:t>, and reducing inflammation</w:t>
      </w:r>
      <w:r w:rsidR="00495DEF">
        <w:rPr>
          <w:rFonts w:ascii="Times New Roman" w:hAnsi="Times New Roman" w:cs="Times New Roman"/>
          <w:sz w:val="24"/>
          <w:szCs w:val="24"/>
        </w:rPr>
        <w:fldChar w:fldCharType="begin">
          <w:fldData xml:space="preserve">PEVuZE5vdGU+PENpdGU+PEF1dGhvcj5DYWk8L0F1dGhvcj48WWVhcj4yMDE5PC9ZZWFyPjxSZWNO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</w:fldData>
        </w:fldChar>
      </w:r>
      <w:r w:rsidR="00495DEF">
        <w:rPr>
          <w:rFonts w:ascii="Times New Roman" w:hAnsi="Times New Roman" w:cs="Times New Roman"/>
          <w:sz w:val="24"/>
          <w:szCs w:val="24"/>
        </w:rPr>
        <w:instrText xml:space="preserve"> ADDIN EN.CITE </w:instrText>
      </w:r>
      <w:r w:rsidR="00495DEF">
        <w:rPr>
          <w:rFonts w:ascii="Times New Roman" w:hAnsi="Times New Roman" w:cs="Times New Roman"/>
          <w:sz w:val="24"/>
          <w:szCs w:val="24"/>
        </w:rPr>
        <w:fldChar w:fldCharType="begin">
          <w:fldData xml:space="preserve">PEVuZE5vdGU+PENpdGU+PEF1dGhvcj5DYWk8L0F1dGhvcj48WWVhcj4yMDE5PC9ZZWFyPjxSZWNO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</w:fldData>
        </w:fldChar>
      </w:r>
      <w:r w:rsidR="00495DEF">
        <w:rPr>
          <w:rFonts w:ascii="Times New Roman" w:hAnsi="Times New Roman" w:cs="Times New Roman"/>
          <w:sz w:val="24"/>
          <w:szCs w:val="24"/>
        </w:rPr>
        <w:instrText xml:space="preserve"> ADDIN EN.CITE.DATA </w:instrText>
      </w:r>
      <w:r w:rsidR="00495DEF">
        <w:rPr>
          <w:rFonts w:ascii="Times New Roman" w:hAnsi="Times New Roman" w:cs="Times New Roman"/>
          <w:sz w:val="24"/>
          <w:szCs w:val="24"/>
        </w:rPr>
      </w:r>
      <w:r w:rsidR="00495DEF">
        <w:rPr>
          <w:rFonts w:ascii="Times New Roman" w:hAnsi="Times New Roman" w:cs="Times New Roman"/>
          <w:sz w:val="24"/>
          <w:szCs w:val="24"/>
        </w:rPr>
        <w:fldChar w:fldCharType="end"/>
      </w:r>
      <w:r w:rsidR="00495DEF">
        <w:rPr>
          <w:rFonts w:ascii="Times New Roman" w:hAnsi="Times New Roman" w:cs="Times New Roman"/>
          <w:sz w:val="24"/>
          <w:szCs w:val="24"/>
        </w:rPr>
      </w:r>
      <w:r w:rsidR="00495DEF">
        <w:rPr>
          <w:rFonts w:ascii="Times New Roman" w:hAnsi="Times New Roman" w:cs="Times New Roman"/>
          <w:sz w:val="24"/>
          <w:szCs w:val="24"/>
        </w:rPr>
        <w:fldChar w:fldCharType="separate"/>
      </w:r>
      <w:r w:rsidR="00495DEF">
        <w:rPr>
          <w:rFonts w:ascii="Times New Roman" w:hAnsi="Times New Roman" w:cs="Times New Roman"/>
          <w:noProof/>
          <w:sz w:val="24"/>
          <w:szCs w:val="24"/>
        </w:rPr>
        <w:t>[12]</w:t>
      </w:r>
      <w:r w:rsidR="00495DEF">
        <w:rPr>
          <w:rFonts w:ascii="Times New Roman" w:hAnsi="Times New Roman" w:cs="Times New Roman"/>
          <w:sz w:val="24"/>
          <w:szCs w:val="24"/>
        </w:rPr>
        <w:fldChar w:fldCharType="end"/>
      </w:r>
      <w:r w:rsidR="007644F3" w:rsidRPr="007644F3">
        <w:rPr>
          <w:rFonts w:ascii="Times New Roman" w:hAnsi="Times New Roman" w:cs="Times New Roman"/>
          <w:sz w:val="24"/>
          <w:szCs w:val="24"/>
        </w:rPr>
        <w:t xml:space="preserve">. </w:t>
      </w:r>
      <w:r w:rsidR="0027349F">
        <w:rPr>
          <w:rFonts w:ascii="Times New Roman" w:hAnsi="Times New Roman" w:cs="Times New Roman"/>
          <w:sz w:val="24"/>
          <w:szCs w:val="24"/>
        </w:rPr>
        <w:t>P</w:t>
      </w:r>
      <w:r w:rsidR="0027349F" w:rsidRPr="0029308E">
        <w:rPr>
          <w:rFonts w:ascii="Times New Roman" w:hAnsi="Times New Roman" w:cs="Times New Roman"/>
          <w:sz w:val="24"/>
          <w:szCs w:val="24"/>
        </w:rPr>
        <w:t>henethyl</w:t>
      </w:r>
      <w:r w:rsidR="0027349F">
        <w:rPr>
          <w:rFonts w:ascii="Times New Roman" w:hAnsi="Times New Roman" w:cs="Times New Roman"/>
          <w:sz w:val="24"/>
          <w:szCs w:val="24"/>
        </w:rPr>
        <w:t xml:space="preserve"> </w:t>
      </w:r>
      <w:r w:rsidR="0027349F" w:rsidRPr="0029308E">
        <w:rPr>
          <w:rFonts w:ascii="Times New Roman" w:hAnsi="Times New Roman" w:cs="Times New Roman"/>
          <w:sz w:val="24"/>
          <w:szCs w:val="24"/>
        </w:rPr>
        <w:t>isothiocyanate</w:t>
      </w:r>
      <w:r w:rsidR="0027349F">
        <w:rPr>
          <w:rFonts w:ascii="Times New Roman" w:hAnsi="Times New Roman" w:cs="Times New Roman"/>
          <w:sz w:val="24"/>
          <w:szCs w:val="24"/>
        </w:rPr>
        <w:t xml:space="preserve">, or </w:t>
      </w:r>
      <w:r w:rsidR="0027349F" w:rsidRPr="0029308E">
        <w:rPr>
          <w:rFonts w:ascii="Times New Roman" w:hAnsi="Times New Roman" w:cs="Times New Roman"/>
          <w:sz w:val="24"/>
          <w:szCs w:val="24"/>
        </w:rPr>
        <w:t>PEITC</w:t>
      </w:r>
      <w:r w:rsidR="0027349F">
        <w:rPr>
          <w:rFonts w:ascii="Times New Roman" w:hAnsi="Times New Roman" w:cs="Times New Roman"/>
          <w:sz w:val="24"/>
          <w:szCs w:val="24"/>
        </w:rPr>
        <w:t xml:space="preserve">, is </w:t>
      </w:r>
      <w:r w:rsidR="0029308E" w:rsidRPr="0029308E">
        <w:rPr>
          <w:rFonts w:ascii="Times New Roman" w:hAnsi="Times New Roman" w:cs="Times New Roman"/>
          <w:sz w:val="24"/>
          <w:szCs w:val="24"/>
        </w:rPr>
        <w:t xml:space="preserve">a member of the isothiocyanate family of compounds, which are formed when </w:t>
      </w:r>
      <w:proofErr w:type="spellStart"/>
      <w:r w:rsidR="0029308E" w:rsidRPr="0029308E">
        <w:rPr>
          <w:rFonts w:ascii="Times New Roman" w:hAnsi="Times New Roman" w:cs="Times New Roman"/>
          <w:sz w:val="24"/>
          <w:szCs w:val="24"/>
        </w:rPr>
        <w:t>glucosinolates</w:t>
      </w:r>
      <w:proofErr w:type="spellEnd"/>
      <w:r w:rsidR="0029308E" w:rsidRPr="0029308E">
        <w:rPr>
          <w:rFonts w:ascii="Times New Roman" w:hAnsi="Times New Roman" w:cs="Times New Roman"/>
          <w:sz w:val="24"/>
          <w:szCs w:val="24"/>
        </w:rPr>
        <w:t>, a class of sulfur-containing compounds found in cruciferous vegetables, are hydrolyzed by enzymes</w:t>
      </w:r>
      <w:r w:rsidR="00C67B08">
        <w:rPr>
          <w:rFonts w:ascii="Times New Roman" w:hAnsi="Times New Roman" w:cs="Times New Roman"/>
          <w:sz w:val="24"/>
          <w:szCs w:val="24"/>
        </w:rPr>
        <w:fldChar w:fldCharType="begin">
          <w:fldData xml:space="preserve">PEVuZE5vdGU+PENpdGU+PEF1dGhvcj5Kb2huc29uPC9BdXRob3I+PFllYXI+MjAwMjwvWWVhcj48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</w:fldData>
        </w:fldChar>
      </w:r>
      <w:r w:rsidR="00C67B08">
        <w:rPr>
          <w:rFonts w:ascii="Times New Roman" w:hAnsi="Times New Roman" w:cs="Times New Roman"/>
          <w:sz w:val="24"/>
          <w:szCs w:val="24"/>
        </w:rPr>
        <w:instrText xml:space="preserve"> ADDIN EN.CITE </w:instrText>
      </w:r>
      <w:r w:rsidR="00C67B08">
        <w:rPr>
          <w:rFonts w:ascii="Times New Roman" w:hAnsi="Times New Roman" w:cs="Times New Roman"/>
          <w:sz w:val="24"/>
          <w:szCs w:val="24"/>
        </w:rPr>
        <w:fldChar w:fldCharType="begin">
          <w:fldData xml:space="preserve">PEVuZE5vdGU+PENpdGU+PEF1dGhvcj5Kb2huc29uPC9BdXRob3I+PFllYXI+MjAwMjwvWWVhcj48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</w:fldData>
        </w:fldChar>
      </w:r>
      <w:r w:rsidR="00C67B08">
        <w:rPr>
          <w:rFonts w:ascii="Times New Roman" w:hAnsi="Times New Roman" w:cs="Times New Roman"/>
          <w:sz w:val="24"/>
          <w:szCs w:val="24"/>
        </w:rPr>
        <w:instrText xml:space="preserve"> ADDIN EN.CITE.DATA </w:instrText>
      </w:r>
      <w:r w:rsidR="00C67B08">
        <w:rPr>
          <w:rFonts w:ascii="Times New Roman" w:hAnsi="Times New Roman" w:cs="Times New Roman"/>
          <w:sz w:val="24"/>
          <w:szCs w:val="24"/>
        </w:rPr>
      </w:r>
      <w:r w:rsidR="00C67B08">
        <w:rPr>
          <w:rFonts w:ascii="Times New Roman" w:hAnsi="Times New Roman" w:cs="Times New Roman"/>
          <w:sz w:val="24"/>
          <w:szCs w:val="24"/>
        </w:rPr>
        <w:fldChar w:fldCharType="end"/>
      </w:r>
      <w:r w:rsidR="00C67B08">
        <w:rPr>
          <w:rFonts w:ascii="Times New Roman" w:hAnsi="Times New Roman" w:cs="Times New Roman"/>
          <w:sz w:val="24"/>
          <w:szCs w:val="24"/>
        </w:rPr>
      </w:r>
      <w:r w:rsidR="00C67B08">
        <w:rPr>
          <w:rFonts w:ascii="Times New Roman" w:hAnsi="Times New Roman" w:cs="Times New Roman"/>
          <w:sz w:val="24"/>
          <w:szCs w:val="24"/>
        </w:rPr>
        <w:fldChar w:fldCharType="separate"/>
      </w:r>
      <w:r w:rsidR="00C67B08">
        <w:rPr>
          <w:rFonts w:ascii="Times New Roman" w:hAnsi="Times New Roman" w:cs="Times New Roman"/>
          <w:noProof/>
          <w:sz w:val="24"/>
          <w:szCs w:val="24"/>
        </w:rPr>
        <w:t>[13, 14]</w:t>
      </w:r>
      <w:r w:rsidR="00C67B08">
        <w:rPr>
          <w:rFonts w:ascii="Times New Roman" w:hAnsi="Times New Roman" w:cs="Times New Roman"/>
          <w:sz w:val="24"/>
          <w:szCs w:val="24"/>
        </w:rPr>
        <w:fldChar w:fldCharType="end"/>
      </w:r>
      <w:r w:rsidR="0029308E" w:rsidRPr="0029308E">
        <w:rPr>
          <w:rFonts w:ascii="Times New Roman" w:hAnsi="Times New Roman" w:cs="Times New Roman"/>
          <w:sz w:val="24"/>
          <w:szCs w:val="24"/>
        </w:rPr>
        <w:t>. PEITC has been found to have a wide range of biological activities, including anticancer, anti-inflammatory, and antioxidant effects</w:t>
      </w:r>
      <w:r w:rsidR="00CE7A9F">
        <w:rPr>
          <w:rFonts w:ascii="Times New Roman" w:hAnsi="Times New Roman" w:cs="Times New Roman"/>
          <w:sz w:val="24"/>
          <w:szCs w:val="24"/>
        </w:rPr>
        <w:fldChar w:fldCharType="begin">
          <w:fldData xml:space="preserve">PEVuZE5vdGU+PENpdGU+PEF1dGhvcj5HdXB0YTwvQXV0aG9yPjxZZWFyPjIwMTQ8L1llYXI+PFJl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</w:fldData>
        </w:fldChar>
      </w:r>
      <w:r w:rsidR="00CE7A9F">
        <w:rPr>
          <w:rFonts w:ascii="Times New Roman" w:hAnsi="Times New Roman" w:cs="Times New Roman"/>
          <w:sz w:val="24"/>
          <w:szCs w:val="24"/>
        </w:rPr>
        <w:instrText xml:space="preserve"> ADDIN EN.CITE </w:instrText>
      </w:r>
      <w:r w:rsidR="00CE7A9F">
        <w:rPr>
          <w:rFonts w:ascii="Times New Roman" w:hAnsi="Times New Roman" w:cs="Times New Roman"/>
          <w:sz w:val="24"/>
          <w:szCs w:val="24"/>
        </w:rPr>
        <w:fldChar w:fldCharType="begin">
          <w:fldData xml:space="preserve">PEVuZE5vdGU+PENpdGU+PEF1dGhvcj5HdXB0YTwvQXV0aG9yPjxZZWFyPjIwMTQ8L1llYXI+PFJl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</w:fldData>
        </w:fldChar>
      </w:r>
      <w:r w:rsidR="00CE7A9F">
        <w:rPr>
          <w:rFonts w:ascii="Times New Roman" w:hAnsi="Times New Roman" w:cs="Times New Roman"/>
          <w:sz w:val="24"/>
          <w:szCs w:val="24"/>
        </w:rPr>
        <w:instrText xml:space="preserve"> ADDIN EN.CITE.DATA </w:instrText>
      </w:r>
      <w:r w:rsidR="00CE7A9F">
        <w:rPr>
          <w:rFonts w:ascii="Times New Roman" w:hAnsi="Times New Roman" w:cs="Times New Roman"/>
          <w:sz w:val="24"/>
          <w:szCs w:val="24"/>
        </w:rPr>
      </w:r>
      <w:r w:rsidR="00CE7A9F">
        <w:rPr>
          <w:rFonts w:ascii="Times New Roman" w:hAnsi="Times New Roman" w:cs="Times New Roman"/>
          <w:sz w:val="24"/>
          <w:szCs w:val="24"/>
        </w:rPr>
        <w:fldChar w:fldCharType="end"/>
      </w:r>
      <w:r w:rsidR="00CE7A9F">
        <w:rPr>
          <w:rFonts w:ascii="Times New Roman" w:hAnsi="Times New Roman" w:cs="Times New Roman"/>
          <w:sz w:val="24"/>
          <w:szCs w:val="24"/>
        </w:rPr>
      </w:r>
      <w:r w:rsidR="00CE7A9F">
        <w:rPr>
          <w:rFonts w:ascii="Times New Roman" w:hAnsi="Times New Roman" w:cs="Times New Roman"/>
          <w:sz w:val="24"/>
          <w:szCs w:val="24"/>
        </w:rPr>
        <w:fldChar w:fldCharType="separate"/>
      </w:r>
      <w:r w:rsidR="00CE7A9F">
        <w:rPr>
          <w:rFonts w:ascii="Times New Roman" w:hAnsi="Times New Roman" w:cs="Times New Roman"/>
          <w:noProof/>
          <w:sz w:val="24"/>
          <w:szCs w:val="24"/>
        </w:rPr>
        <w:t>[15-17]</w:t>
      </w:r>
      <w:r w:rsidR="00CE7A9F">
        <w:rPr>
          <w:rFonts w:ascii="Times New Roman" w:hAnsi="Times New Roman" w:cs="Times New Roman"/>
          <w:sz w:val="24"/>
          <w:szCs w:val="24"/>
        </w:rPr>
        <w:fldChar w:fldCharType="end"/>
      </w:r>
      <w:r w:rsidR="0029308E" w:rsidRPr="0029308E">
        <w:rPr>
          <w:rFonts w:ascii="Times New Roman" w:hAnsi="Times New Roman" w:cs="Times New Roman"/>
          <w:sz w:val="24"/>
          <w:szCs w:val="24"/>
        </w:rPr>
        <w:t>. These properties have been attributed to the ability of PEITC to modulate various signaling pathways involved in cell growth, differentiation, and apoptosis</w:t>
      </w:r>
      <w:r w:rsidR="00B80892">
        <w:rPr>
          <w:rFonts w:ascii="Times New Roman" w:hAnsi="Times New Roman" w:cs="Times New Roman"/>
          <w:sz w:val="24"/>
          <w:szCs w:val="24"/>
        </w:rPr>
        <w:fldChar w:fldCharType="begin">
          <w:fldData xml:space="preserve">PEVuZE5vdGU+PENpdGU+PEF1dGhvcj5Id2FuZzwvQXV0aG9yPjxZZWFyPjIwMTA8L1llYXI+PFJl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</w:fldData>
        </w:fldChar>
      </w:r>
      <w:r w:rsidR="00B80892">
        <w:rPr>
          <w:rFonts w:ascii="Times New Roman" w:hAnsi="Times New Roman" w:cs="Times New Roman"/>
          <w:sz w:val="24"/>
          <w:szCs w:val="24"/>
        </w:rPr>
        <w:instrText xml:space="preserve"> ADDIN EN.CITE </w:instrText>
      </w:r>
      <w:r w:rsidR="00B80892">
        <w:rPr>
          <w:rFonts w:ascii="Times New Roman" w:hAnsi="Times New Roman" w:cs="Times New Roman"/>
          <w:sz w:val="24"/>
          <w:szCs w:val="24"/>
        </w:rPr>
        <w:fldChar w:fldCharType="begin">
          <w:fldData xml:space="preserve">PEVuZE5vdGU+PENpdGU+PEF1dGhvcj5Id2FuZzwvQXV0aG9yPjxZZWFyPjIwMTA8L1llYXI+PFJl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</w:fldData>
        </w:fldChar>
      </w:r>
      <w:r w:rsidR="00B80892">
        <w:rPr>
          <w:rFonts w:ascii="Times New Roman" w:hAnsi="Times New Roman" w:cs="Times New Roman"/>
          <w:sz w:val="24"/>
          <w:szCs w:val="24"/>
        </w:rPr>
        <w:instrText xml:space="preserve"> ADDIN EN.CITE.DATA </w:instrText>
      </w:r>
      <w:r w:rsidR="00B80892">
        <w:rPr>
          <w:rFonts w:ascii="Times New Roman" w:hAnsi="Times New Roman" w:cs="Times New Roman"/>
          <w:sz w:val="24"/>
          <w:szCs w:val="24"/>
        </w:rPr>
      </w:r>
      <w:r w:rsidR="00B80892">
        <w:rPr>
          <w:rFonts w:ascii="Times New Roman" w:hAnsi="Times New Roman" w:cs="Times New Roman"/>
          <w:sz w:val="24"/>
          <w:szCs w:val="24"/>
        </w:rPr>
        <w:fldChar w:fldCharType="end"/>
      </w:r>
      <w:r w:rsidR="00B80892">
        <w:rPr>
          <w:rFonts w:ascii="Times New Roman" w:hAnsi="Times New Roman" w:cs="Times New Roman"/>
          <w:sz w:val="24"/>
          <w:szCs w:val="24"/>
        </w:rPr>
      </w:r>
      <w:r w:rsidR="00B80892">
        <w:rPr>
          <w:rFonts w:ascii="Times New Roman" w:hAnsi="Times New Roman" w:cs="Times New Roman"/>
          <w:sz w:val="24"/>
          <w:szCs w:val="24"/>
        </w:rPr>
        <w:fldChar w:fldCharType="separate"/>
      </w:r>
      <w:r w:rsidR="00B80892">
        <w:rPr>
          <w:rFonts w:ascii="Times New Roman" w:hAnsi="Times New Roman" w:cs="Times New Roman"/>
          <w:noProof/>
          <w:sz w:val="24"/>
          <w:szCs w:val="24"/>
        </w:rPr>
        <w:t>[18]</w:t>
      </w:r>
      <w:r w:rsidR="00B80892">
        <w:rPr>
          <w:rFonts w:ascii="Times New Roman" w:hAnsi="Times New Roman" w:cs="Times New Roman"/>
          <w:sz w:val="24"/>
          <w:szCs w:val="24"/>
        </w:rPr>
        <w:fldChar w:fldCharType="end"/>
      </w:r>
      <w:r w:rsidR="0029308E" w:rsidRPr="0029308E">
        <w:rPr>
          <w:rFonts w:ascii="Times New Roman" w:hAnsi="Times New Roman" w:cs="Times New Roman"/>
          <w:sz w:val="24"/>
          <w:szCs w:val="24"/>
        </w:rPr>
        <w:t>.</w:t>
      </w:r>
      <w:r w:rsidR="002178A5">
        <w:rPr>
          <w:rFonts w:ascii="Times New Roman" w:hAnsi="Times New Roman" w:cs="Times New Roman"/>
          <w:sz w:val="24"/>
          <w:szCs w:val="24"/>
        </w:rPr>
        <w:t xml:space="preserve"> </w:t>
      </w:r>
      <w:r w:rsidR="00142C8D">
        <w:rPr>
          <w:rFonts w:ascii="Times New Roman" w:hAnsi="Times New Roman" w:cs="Times New Roman"/>
          <w:sz w:val="24"/>
          <w:szCs w:val="24"/>
        </w:rPr>
        <w:t xml:space="preserve">Currently, a variety of small molecules found in plants exhibit strong beneficial effects to human </w:t>
      </w:r>
      <w:r w:rsidR="003B21F5">
        <w:rPr>
          <w:rFonts w:ascii="Times New Roman" w:hAnsi="Times New Roman" w:cs="Times New Roman"/>
          <w:sz w:val="24"/>
          <w:szCs w:val="24"/>
        </w:rPr>
        <w:t>health and</w:t>
      </w:r>
      <w:r w:rsidR="00142C8D">
        <w:rPr>
          <w:rFonts w:ascii="Times New Roman" w:hAnsi="Times New Roman" w:cs="Times New Roman"/>
          <w:sz w:val="24"/>
          <w:szCs w:val="24"/>
        </w:rPr>
        <w:t xml:space="preserve"> incorporating them adequately into our diet </w:t>
      </w:r>
      <w:r w:rsidR="00142C8D" w:rsidRPr="00142C8D">
        <w:rPr>
          <w:rFonts w:ascii="Times New Roman" w:hAnsi="Times New Roman" w:cs="Times New Roman"/>
          <w:sz w:val="24"/>
          <w:szCs w:val="24"/>
        </w:rPr>
        <w:t>offer</w:t>
      </w:r>
      <w:r w:rsidR="00142C8D">
        <w:rPr>
          <w:rFonts w:ascii="Times New Roman" w:hAnsi="Times New Roman" w:cs="Times New Roman"/>
          <w:sz w:val="24"/>
          <w:szCs w:val="24"/>
        </w:rPr>
        <w:t>s</w:t>
      </w:r>
      <w:r w:rsidR="00142C8D" w:rsidRPr="00142C8D">
        <w:rPr>
          <w:rFonts w:ascii="Times New Roman" w:hAnsi="Times New Roman" w:cs="Times New Roman"/>
          <w:sz w:val="24"/>
          <w:szCs w:val="24"/>
        </w:rPr>
        <w:t xml:space="preserve"> a natural way to promote overall health and potentially reduce the risk of chronic diseases.</w:t>
      </w:r>
      <w:r w:rsidR="002859AF">
        <w:rPr>
          <w:rFonts w:ascii="Times New Roman" w:hAnsi="Times New Roman" w:cs="Times New Roman"/>
          <w:sz w:val="24"/>
          <w:szCs w:val="24"/>
        </w:rPr>
        <w:t xml:space="preserve"> </w:t>
      </w:r>
    </w:p>
    <w:p w14:paraId="724F3A91" w14:textId="04C21827" w:rsidR="00014C30" w:rsidRDefault="00137FBE" w:rsidP="00A01BBE">
      <w:pPr>
        <w:spacing w:after="120" w:line="240" w:lineRule="auto"/>
        <w:jc w:val="both"/>
        <w:rPr>
          <w:rFonts w:ascii="Times New Roman" w:hAnsi="Times New Roman" w:cs="Times New Roman"/>
          <w:sz w:val="24"/>
          <w:szCs w:val="24"/>
        </w:rPr>
      </w:pPr>
      <w:r w:rsidRPr="00137FBE">
        <w:rPr>
          <w:rFonts w:ascii="Times New Roman" w:hAnsi="Times New Roman" w:cs="Times New Roman"/>
          <w:sz w:val="24"/>
          <w:szCs w:val="24"/>
        </w:rPr>
        <w:t xml:space="preserve">Human health can </w:t>
      </w:r>
      <w:r w:rsidR="00932706">
        <w:rPr>
          <w:rFonts w:ascii="Times New Roman" w:hAnsi="Times New Roman" w:cs="Times New Roman"/>
          <w:sz w:val="24"/>
          <w:szCs w:val="24"/>
        </w:rPr>
        <w:t xml:space="preserve">also </w:t>
      </w:r>
      <w:r w:rsidRPr="00137FBE">
        <w:rPr>
          <w:rFonts w:ascii="Times New Roman" w:hAnsi="Times New Roman" w:cs="Times New Roman"/>
          <w:sz w:val="24"/>
          <w:szCs w:val="24"/>
        </w:rPr>
        <w:t xml:space="preserve">be affected by microorganisms including bacteria, archaea and fungi which are distributed in large quantities on surfaces throughout their bodies </w:t>
      </w:r>
      <w:r w:rsidR="003678A9">
        <w:rPr>
          <w:rFonts w:ascii="Times New Roman" w:hAnsi="Times New Roman" w:cs="Times New Roman"/>
          <w:sz w:val="24"/>
          <w:szCs w:val="24"/>
        </w:rPr>
        <w:fldChar w:fldCharType="begin"/>
      </w:r>
      <w:r w:rsidR="00B80892">
        <w:rPr>
          <w:rFonts w:ascii="Times New Roman" w:hAnsi="Times New Roman" w:cs="Times New Roman"/>
          <w:sz w:val="24"/>
          <w:szCs w:val="24"/>
        </w:rPr>
        <w:instrText xml:space="preserve"> ADDIN EN.CITE &lt;EndNote&gt;&lt;Cite&gt;&lt;Author&gt;Dethlefsen&lt;/Author&gt;&lt;Year&gt;2007&lt;/Year&gt;&lt;RecNum&gt;193&lt;/RecNum&gt;&lt;DisplayText&gt;[19]&lt;/DisplayText&gt;&lt;record&gt;&lt;rec-number&gt;193&lt;/rec-number&gt;&lt;foreign-keys&gt;&lt;key app="EN" db-id="9swx20s26fz5zoedxf2xatw7t0x5f2rspet9" timestamp="1674511025"&gt;193&lt;/key&gt;&lt;/foreign-keys&gt;&lt;ref-type name="Journal Article"&gt;17&lt;/ref-type&gt;&lt;contributors&gt;&lt;authors&gt;&lt;author&gt;Dethlefsen, L.&lt;/author&gt;&lt;author&gt;McFall-Ngai, M.&lt;/author&gt;&lt;author&gt;Relman, D. A.&lt;/author&gt;&lt;/authors&gt;&lt;/contributors&gt;&lt;auth-address&gt;Department of Microbiology and Immunology, Stanford University, Stanford, California 94305, USA.&lt;/auth-address&gt;&lt;titles&gt;&lt;title&gt;An ecological and evolutionary perspective on human-microbe mutualism and disease&lt;/title&gt;&lt;secondary-title&gt;Nature&lt;/secondary-title&gt;&lt;/titles&gt;&lt;periodical&gt;&lt;full-title&gt;Nature&lt;/full-title&gt;&lt;/periodical&gt;&lt;pages&gt;811-8&lt;/pages&gt;&lt;volume&gt;449&lt;/volume&gt;&lt;number&gt;7164&lt;/number&gt;&lt;edition&gt;2007/10/19&lt;/edition&gt;&lt;keywords&gt;&lt;keyword&gt;Animals&lt;/keyword&gt;&lt;keyword&gt;Bacterial Physiological Phenomena&lt;/keyword&gt;&lt;keyword&gt;*Biological Evolution&lt;/keyword&gt;&lt;keyword&gt;*Disease&lt;/keyword&gt;&lt;keyword&gt;Health&lt;/keyword&gt;&lt;keyword&gt;*Host-Pathogen Interactions&lt;/keyword&gt;&lt;keyword&gt;Humans&lt;/keyword&gt;&lt;keyword&gt;*Symbiosis&lt;/keyword&gt;&lt;/keywords&gt;&lt;dates&gt;&lt;year&gt;2007&lt;/year&gt;&lt;pub-dates&gt;&lt;date&gt;Oct 18&lt;/date&gt;&lt;/pub-dates&gt;&lt;/dates&gt;&lt;isbn&gt;1476-4687 (Electronic)&amp;#xD;0028-0836 (Linking)&lt;/isbn&gt;&lt;accession-num&gt;17943117&lt;/accession-num&gt;&lt;urls&gt;&lt;related-urls&gt;&lt;url&gt;https://www.ncbi.nlm.nih.gov/pubmed/17943117&lt;/url&gt;&lt;/related-urls&gt;&lt;/urls&gt;&lt;electronic-resource-num&gt;10.1038/nature06245&lt;/electronic-resource-num&gt;&lt;/record&gt;&lt;/Cite&gt;&lt;/EndNote&gt;</w:instrText>
      </w:r>
      <w:r w:rsidR="003678A9">
        <w:rPr>
          <w:rFonts w:ascii="Times New Roman" w:hAnsi="Times New Roman" w:cs="Times New Roman"/>
          <w:sz w:val="24"/>
          <w:szCs w:val="24"/>
        </w:rPr>
        <w:fldChar w:fldCharType="separate"/>
      </w:r>
      <w:r w:rsidR="00B80892">
        <w:rPr>
          <w:rFonts w:ascii="Times New Roman" w:hAnsi="Times New Roman" w:cs="Times New Roman"/>
          <w:sz w:val="24"/>
          <w:szCs w:val="24"/>
        </w:rPr>
        <w:t>[19]</w:t>
      </w:r>
      <w:r w:rsidR="003678A9">
        <w:rPr>
          <w:rFonts w:ascii="Times New Roman" w:hAnsi="Times New Roman" w:cs="Times New Roman"/>
          <w:sz w:val="24"/>
          <w:szCs w:val="24"/>
        </w:rPr>
        <w:fldChar w:fldCharType="end"/>
      </w:r>
      <w:r w:rsidRPr="00137FBE">
        <w:rPr>
          <w:rFonts w:ascii="Times New Roman" w:hAnsi="Times New Roman" w:cs="Times New Roman"/>
          <w:sz w:val="24"/>
          <w:szCs w:val="24"/>
        </w:rPr>
        <w:t xml:space="preserve">. The role of gut bacteria is especially noted for their potential beneficial effects in metabolizing essential nutrients, providing </w:t>
      </w:r>
      <w:r w:rsidR="00824EC5" w:rsidRPr="00137FBE">
        <w:rPr>
          <w:rFonts w:ascii="Times New Roman" w:hAnsi="Times New Roman" w:cs="Times New Roman"/>
          <w:sz w:val="24"/>
          <w:szCs w:val="24"/>
        </w:rPr>
        <w:t>energy,</w:t>
      </w:r>
      <w:r w:rsidRPr="00137FBE">
        <w:rPr>
          <w:rFonts w:ascii="Times New Roman" w:hAnsi="Times New Roman" w:cs="Times New Roman"/>
          <w:sz w:val="24"/>
          <w:szCs w:val="24"/>
        </w:rPr>
        <w:t xml:space="preserve"> and enhancing immune system </w:t>
      </w:r>
      <w:r w:rsidR="003678A9">
        <w:rPr>
          <w:rFonts w:ascii="Times New Roman" w:hAnsi="Times New Roman" w:cs="Times New Roman"/>
          <w:sz w:val="24"/>
          <w:szCs w:val="24"/>
        </w:rPr>
        <w:fldChar w:fldCharType="begin">
          <w:fldData xml:space="preserve">PEVuZE5vdGU+PENpdGU+PEF1dGhvcj5SYW1ha3Jpc2huYTwvQXV0aG9yPjxZZWFyPjIwMTM8L1ll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</w:fldData>
        </w:fldChar>
      </w:r>
      <w:r w:rsidR="00B80892">
        <w:rPr>
          <w:rFonts w:ascii="Times New Roman" w:hAnsi="Times New Roman" w:cs="Times New Roman"/>
          <w:sz w:val="24"/>
          <w:szCs w:val="24"/>
        </w:rPr>
        <w:instrText xml:space="preserve"> ADDIN EN.CITE </w:instrText>
      </w:r>
      <w:r w:rsidR="00B80892">
        <w:rPr>
          <w:rFonts w:ascii="Times New Roman" w:hAnsi="Times New Roman" w:cs="Times New Roman"/>
          <w:sz w:val="24"/>
          <w:szCs w:val="24"/>
        </w:rPr>
        <w:fldChar w:fldCharType="begin">
          <w:fldData xml:space="preserve">PEVuZE5vdGU+PENpdGU+PEF1dGhvcj5SYW1ha3Jpc2huYTwvQXV0aG9yPjxZZWFyPjIwMTM8L1ll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</w:fldData>
        </w:fldChar>
      </w:r>
      <w:r w:rsidR="00B80892">
        <w:rPr>
          <w:rFonts w:ascii="Times New Roman" w:hAnsi="Times New Roman" w:cs="Times New Roman"/>
          <w:sz w:val="24"/>
          <w:szCs w:val="24"/>
        </w:rPr>
        <w:instrText xml:space="preserve"> ADDIN EN.CITE.DATA </w:instrText>
      </w:r>
      <w:r w:rsidR="00B80892">
        <w:rPr>
          <w:rFonts w:ascii="Times New Roman" w:hAnsi="Times New Roman" w:cs="Times New Roman"/>
          <w:sz w:val="24"/>
          <w:szCs w:val="24"/>
        </w:rPr>
      </w:r>
      <w:r w:rsidR="00B80892">
        <w:rPr>
          <w:rFonts w:ascii="Times New Roman" w:hAnsi="Times New Roman" w:cs="Times New Roman"/>
          <w:sz w:val="24"/>
          <w:szCs w:val="24"/>
        </w:rPr>
        <w:fldChar w:fldCharType="end"/>
      </w:r>
      <w:r w:rsidR="003678A9">
        <w:rPr>
          <w:rFonts w:ascii="Times New Roman" w:hAnsi="Times New Roman" w:cs="Times New Roman"/>
          <w:sz w:val="24"/>
          <w:szCs w:val="24"/>
        </w:rPr>
      </w:r>
      <w:r w:rsidR="003678A9">
        <w:rPr>
          <w:rFonts w:ascii="Times New Roman" w:hAnsi="Times New Roman" w:cs="Times New Roman"/>
          <w:sz w:val="24"/>
          <w:szCs w:val="24"/>
        </w:rPr>
        <w:fldChar w:fldCharType="separate"/>
      </w:r>
      <w:r w:rsidR="00B80892">
        <w:rPr>
          <w:rFonts w:ascii="Times New Roman" w:hAnsi="Times New Roman" w:cs="Times New Roman"/>
          <w:sz w:val="24"/>
          <w:szCs w:val="24"/>
        </w:rPr>
        <w:t>[20-22]</w:t>
      </w:r>
      <w:r w:rsidR="003678A9">
        <w:rPr>
          <w:rFonts w:ascii="Times New Roman" w:hAnsi="Times New Roman" w:cs="Times New Roman"/>
          <w:sz w:val="24"/>
          <w:szCs w:val="24"/>
        </w:rPr>
        <w:fldChar w:fldCharType="end"/>
      </w:r>
      <w:r w:rsidRPr="00137FBE">
        <w:rPr>
          <w:rFonts w:ascii="Times New Roman" w:hAnsi="Times New Roman" w:cs="Times New Roman"/>
          <w:sz w:val="24"/>
          <w:szCs w:val="24"/>
        </w:rPr>
        <w:t xml:space="preserve">. </w:t>
      </w:r>
      <w:r w:rsidR="00C7299F">
        <w:rPr>
          <w:rFonts w:ascii="Times New Roman" w:hAnsi="Times New Roman" w:cs="Times New Roman"/>
          <w:sz w:val="24"/>
          <w:szCs w:val="24"/>
        </w:rPr>
        <w:t>For</w:t>
      </w:r>
      <w:r w:rsidRPr="00137FBE">
        <w:rPr>
          <w:rFonts w:ascii="Times New Roman" w:hAnsi="Times New Roman" w:cs="Times New Roman"/>
          <w:sz w:val="24"/>
          <w:szCs w:val="24"/>
        </w:rPr>
        <w:t xml:space="preserve"> example,</w:t>
      </w:r>
      <w:r w:rsidR="00C7299F">
        <w:rPr>
          <w:rFonts w:ascii="Times New Roman" w:hAnsi="Times New Roman" w:cs="Times New Roman"/>
          <w:sz w:val="24"/>
          <w:szCs w:val="24"/>
        </w:rPr>
        <w:t xml:space="preserve"> </w:t>
      </w:r>
      <w:proofErr w:type="spellStart"/>
      <w:r w:rsidR="0008782D" w:rsidRPr="00A01BBE">
        <w:rPr>
          <w:rFonts w:ascii="Times New Roman" w:hAnsi="Times New Roman" w:cs="Times New Roman"/>
          <w:i/>
          <w:iCs/>
          <w:sz w:val="24"/>
          <w:szCs w:val="24"/>
        </w:rPr>
        <w:t>B</w:t>
      </w:r>
      <w:r w:rsidRPr="00A01BBE">
        <w:rPr>
          <w:rFonts w:ascii="Times New Roman" w:hAnsi="Times New Roman" w:cs="Times New Roman"/>
          <w:i/>
          <w:iCs/>
          <w:sz w:val="24"/>
          <w:szCs w:val="24"/>
        </w:rPr>
        <w:t>utyricicoccus</w:t>
      </w:r>
      <w:proofErr w:type="spellEnd"/>
      <w:r w:rsidRPr="00A01BBE">
        <w:rPr>
          <w:rFonts w:ascii="Times New Roman" w:hAnsi="Times New Roman" w:cs="Times New Roman"/>
          <w:i/>
          <w:iCs/>
          <w:sz w:val="24"/>
          <w:szCs w:val="24"/>
        </w:rPr>
        <w:t xml:space="preserve"> </w:t>
      </w:r>
      <w:proofErr w:type="spellStart"/>
      <w:r w:rsidR="0008782D" w:rsidRPr="00A01BBE">
        <w:rPr>
          <w:rFonts w:ascii="Times New Roman" w:hAnsi="Times New Roman" w:cs="Times New Roman"/>
          <w:i/>
          <w:iCs/>
          <w:sz w:val="24"/>
          <w:szCs w:val="24"/>
        </w:rPr>
        <w:t>P</w:t>
      </w:r>
      <w:r w:rsidRPr="00A01BBE">
        <w:rPr>
          <w:rFonts w:ascii="Times New Roman" w:hAnsi="Times New Roman" w:cs="Times New Roman"/>
          <w:i/>
          <w:iCs/>
          <w:sz w:val="24"/>
          <w:szCs w:val="24"/>
        </w:rPr>
        <w:t>ullicaecorum</w:t>
      </w:r>
      <w:proofErr w:type="spellEnd"/>
      <w:r w:rsidRPr="00137FBE">
        <w:rPr>
          <w:rFonts w:ascii="Times New Roman" w:hAnsi="Times New Roman" w:cs="Times New Roman"/>
          <w:sz w:val="24"/>
          <w:szCs w:val="24"/>
        </w:rPr>
        <w:t xml:space="preserve"> and </w:t>
      </w:r>
      <w:proofErr w:type="spellStart"/>
      <w:r w:rsidR="0008782D" w:rsidRPr="00A01BBE">
        <w:rPr>
          <w:rFonts w:ascii="Times New Roman" w:hAnsi="Times New Roman" w:cs="Times New Roman"/>
          <w:i/>
          <w:iCs/>
          <w:sz w:val="24"/>
          <w:szCs w:val="24"/>
        </w:rPr>
        <w:t>B</w:t>
      </w:r>
      <w:r w:rsidRPr="00A01BBE">
        <w:rPr>
          <w:rFonts w:ascii="Times New Roman" w:hAnsi="Times New Roman" w:cs="Times New Roman"/>
          <w:i/>
          <w:iCs/>
          <w:sz w:val="24"/>
          <w:szCs w:val="24"/>
        </w:rPr>
        <w:t>utyricicoccus</w:t>
      </w:r>
      <w:proofErr w:type="spellEnd"/>
      <w:r w:rsidRPr="00A01BBE">
        <w:rPr>
          <w:rFonts w:ascii="Times New Roman" w:hAnsi="Times New Roman" w:cs="Times New Roman"/>
          <w:i/>
          <w:iCs/>
          <w:sz w:val="24"/>
          <w:szCs w:val="24"/>
        </w:rPr>
        <w:t xml:space="preserve"> </w:t>
      </w:r>
      <w:proofErr w:type="spellStart"/>
      <w:r w:rsidR="0008782D" w:rsidRPr="00A01BBE">
        <w:rPr>
          <w:rFonts w:ascii="Times New Roman" w:hAnsi="Times New Roman" w:cs="Times New Roman"/>
          <w:i/>
          <w:iCs/>
          <w:sz w:val="24"/>
          <w:szCs w:val="24"/>
        </w:rPr>
        <w:t>P</w:t>
      </w:r>
      <w:r w:rsidRPr="00A01BBE">
        <w:rPr>
          <w:rFonts w:ascii="Times New Roman" w:hAnsi="Times New Roman" w:cs="Times New Roman"/>
          <w:i/>
          <w:iCs/>
          <w:sz w:val="24"/>
          <w:szCs w:val="24"/>
        </w:rPr>
        <w:t>ullicaecorum</w:t>
      </w:r>
      <w:proofErr w:type="spellEnd"/>
      <w:r w:rsidRPr="00137FBE">
        <w:rPr>
          <w:rFonts w:ascii="Times New Roman" w:hAnsi="Times New Roman" w:cs="Times New Roman"/>
          <w:sz w:val="24"/>
          <w:szCs w:val="24"/>
        </w:rPr>
        <w:t xml:space="preserve"> produce butyrate, an essential metabolite for human GI homeostasis and disease prevention </w:t>
      </w:r>
      <w:r w:rsidR="003678A9">
        <w:rPr>
          <w:rFonts w:ascii="Times New Roman" w:hAnsi="Times New Roman" w:cs="Times New Roman"/>
          <w:sz w:val="24"/>
          <w:szCs w:val="24"/>
        </w:rPr>
        <w:fldChar w:fldCharType="begin">
          <w:fldData xml:space="preserve">PEVuZE5vdGU+PENpdGU+PEF1dGhvcj5HZWlybmFlcnQ8L0F1dGhvcj48WWVhcj4yMDE3PC9ZZWFy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</w:fldData>
        </w:fldChar>
      </w:r>
      <w:r w:rsidR="00B80892">
        <w:rPr>
          <w:rFonts w:ascii="Times New Roman" w:hAnsi="Times New Roman" w:cs="Times New Roman"/>
          <w:sz w:val="24"/>
          <w:szCs w:val="24"/>
        </w:rPr>
        <w:instrText xml:space="preserve"> ADDIN EN.CITE </w:instrText>
      </w:r>
      <w:r w:rsidR="00B80892">
        <w:rPr>
          <w:rFonts w:ascii="Times New Roman" w:hAnsi="Times New Roman" w:cs="Times New Roman"/>
          <w:sz w:val="24"/>
          <w:szCs w:val="24"/>
        </w:rPr>
        <w:fldChar w:fldCharType="begin">
          <w:fldData xml:space="preserve">PEVuZE5vdGU+PENpdGU+PEF1dGhvcj5HZWlybmFlcnQ8L0F1dGhvcj48WWVhcj4yMDE3PC9ZZWFy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</w:fldData>
        </w:fldChar>
      </w:r>
      <w:r w:rsidR="00B80892">
        <w:rPr>
          <w:rFonts w:ascii="Times New Roman" w:hAnsi="Times New Roman" w:cs="Times New Roman"/>
          <w:sz w:val="24"/>
          <w:szCs w:val="24"/>
        </w:rPr>
        <w:instrText xml:space="preserve"> ADDIN EN.CITE.DATA </w:instrText>
      </w:r>
      <w:r w:rsidR="00B80892">
        <w:rPr>
          <w:rFonts w:ascii="Times New Roman" w:hAnsi="Times New Roman" w:cs="Times New Roman"/>
          <w:sz w:val="24"/>
          <w:szCs w:val="24"/>
        </w:rPr>
      </w:r>
      <w:r w:rsidR="00B80892">
        <w:rPr>
          <w:rFonts w:ascii="Times New Roman" w:hAnsi="Times New Roman" w:cs="Times New Roman"/>
          <w:sz w:val="24"/>
          <w:szCs w:val="24"/>
        </w:rPr>
        <w:fldChar w:fldCharType="end"/>
      </w:r>
      <w:r w:rsidR="003678A9">
        <w:rPr>
          <w:rFonts w:ascii="Times New Roman" w:hAnsi="Times New Roman" w:cs="Times New Roman"/>
          <w:sz w:val="24"/>
          <w:szCs w:val="24"/>
        </w:rPr>
      </w:r>
      <w:r w:rsidR="003678A9">
        <w:rPr>
          <w:rFonts w:ascii="Times New Roman" w:hAnsi="Times New Roman" w:cs="Times New Roman"/>
          <w:sz w:val="24"/>
          <w:szCs w:val="24"/>
        </w:rPr>
        <w:fldChar w:fldCharType="separate"/>
      </w:r>
      <w:r w:rsidR="00B80892">
        <w:rPr>
          <w:rFonts w:ascii="Times New Roman" w:hAnsi="Times New Roman" w:cs="Times New Roman"/>
          <w:sz w:val="24"/>
          <w:szCs w:val="24"/>
        </w:rPr>
        <w:t>[23]</w:t>
      </w:r>
      <w:r w:rsidR="003678A9">
        <w:rPr>
          <w:rFonts w:ascii="Times New Roman" w:hAnsi="Times New Roman" w:cs="Times New Roman"/>
          <w:sz w:val="24"/>
          <w:szCs w:val="24"/>
        </w:rPr>
        <w:fldChar w:fldCharType="end"/>
      </w:r>
      <w:r w:rsidR="00C7299F">
        <w:rPr>
          <w:rFonts w:ascii="Times New Roman" w:hAnsi="Times New Roman" w:cs="Times New Roman"/>
          <w:sz w:val="24"/>
          <w:szCs w:val="24"/>
        </w:rPr>
        <w:t xml:space="preserve">. </w:t>
      </w:r>
      <w:r w:rsidR="00C7299F" w:rsidRPr="00A01BBE">
        <w:rPr>
          <w:rFonts w:ascii="Times New Roman" w:hAnsi="Times New Roman" w:cs="Times New Roman"/>
          <w:sz w:val="24"/>
          <w:szCs w:val="24"/>
        </w:rPr>
        <w:t>L</w:t>
      </w:r>
      <w:r w:rsidRPr="00A01BBE">
        <w:rPr>
          <w:rFonts w:ascii="Times New Roman" w:hAnsi="Times New Roman" w:cs="Times New Roman"/>
          <w:sz w:val="24"/>
          <w:szCs w:val="24"/>
        </w:rPr>
        <w:t>actobacillus</w:t>
      </w:r>
      <w:r w:rsidRPr="00137FBE">
        <w:rPr>
          <w:rFonts w:ascii="Times New Roman" w:hAnsi="Times New Roman" w:cs="Times New Roman"/>
          <w:sz w:val="24"/>
          <w:szCs w:val="24"/>
        </w:rPr>
        <w:t xml:space="preserve"> strains are involved in essential vitamins metabolism </w:t>
      </w:r>
      <w:r w:rsidR="003678A9">
        <w:rPr>
          <w:rFonts w:ascii="Times New Roman" w:hAnsi="Times New Roman" w:cs="Times New Roman"/>
          <w:sz w:val="24"/>
          <w:szCs w:val="24"/>
        </w:rPr>
        <w:fldChar w:fldCharType="begin">
          <w:fldData xml:space="preserve">PEVuZE5vdGU+PENpdGU+PEF1dGhvcj5MZUJsYW5jPC9BdXRob3I+PFllYXI+MjAxMzwvWWVhcj48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</w:fldData>
        </w:fldChar>
      </w:r>
      <w:r w:rsidR="00B80892">
        <w:rPr>
          <w:rFonts w:ascii="Times New Roman" w:hAnsi="Times New Roman" w:cs="Times New Roman"/>
          <w:sz w:val="24"/>
          <w:szCs w:val="24"/>
        </w:rPr>
        <w:instrText xml:space="preserve"> ADDIN EN.CITE </w:instrText>
      </w:r>
      <w:r w:rsidR="00B80892">
        <w:rPr>
          <w:rFonts w:ascii="Times New Roman" w:hAnsi="Times New Roman" w:cs="Times New Roman"/>
          <w:sz w:val="24"/>
          <w:szCs w:val="24"/>
        </w:rPr>
        <w:fldChar w:fldCharType="begin">
          <w:fldData xml:space="preserve">PEVuZE5vdGU+PENpdGU+PEF1dGhvcj5MZUJsYW5jPC9BdXRob3I+PFllYXI+MjAxMzwvWWVhcj48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</w:fldData>
        </w:fldChar>
      </w:r>
      <w:r w:rsidR="00B80892">
        <w:rPr>
          <w:rFonts w:ascii="Times New Roman" w:hAnsi="Times New Roman" w:cs="Times New Roman"/>
          <w:sz w:val="24"/>
          <w:szCs w:val="24"/>
        </w:rPr>
        <w:instrText xml:space="preserve"> ADDIN EN.CITE.DATA </w:instrText>
      </w:r>
      <w:r w:rsidR="00B80892">
        <w:rPr>
          <w:rFonts w:ascii="Times New Roman" w:hAnsi="Times New Roman" w:cs="Times New Roman"/>
          <w:sz w:val="24"/>
          <w:szCs w:val="24"/>
        </w:rPr>
      </w:r>
      <w:r w:rsidR="00B80892">
        <w:rPr>
          <w:rFonts w:ascii="Times New Roman" w:hAnsi="Times New Roman" w:cs="Times New Roman"/>
          <w:sz w:val="24"/>
          <w:szCs w:val="24"/>
        </w:rPr>
        <w:fldChar w:fldCharType="end"/>
      </w:r>
      <w:r w:rsidR="003678A9">
        <w:rPr>
          <w:rFonts w:ascii="Times New Roman" w:hAnsi="Times New Roman" w:cs="Times New Roman"/>
          <w:sz w:val="24"/>
          <w:szCs w:val="24"/>
        </w:rPr>
      </w:r>
      <w:r w:rsidR="003678A9">
        <w:rPr>
          <w:rFonts w:ascii="Times New Roman" w:hAnsi="Times New Roman" w:cs="Times New Roman"/>
          <w:sz w:val="24"/>
          <w:szCs w:val="24"/>
        </w:rPr>
        <w:fldChar w:fldCharType="separate"/>
      </w:r>
      <w:r w:rsidR="00B80892">
        <w:rPr>
          <w:rFonts w:ascii="Times New Roman" w:hAnsi="Times New Roman" w:cs="Times New Roman"/>
          <w:sz w:val="24"/>
          <w:szCs w:val="24"/>
        </w:rPr>
        <w:t>[24]</w:t>
      </w:r>
      <w:r w:rsidR="003678A9">
        <w:rPr>
          <w:rFonts w:ascii="Times New Roman" w:hAnsi="Times New Roman" w:cs="Times New Roman"/>
          <w:sz w:val="24"/>
          <w:szCs w:val="24"/>
        </w:rPr>
        <w:fldChar w:fldCharType="end"/>
      </w:r>
      <w:r w:rsidRPr="00137FBE">
        <w:rPr>
          <w:rFonts w:ascii="Times New Roman" w:hAnsi="Times New Roman" w:cs="Times New Roman"/>
          <w:sz w:val="24"/>
          <w:szCs w:val="24"/>
        </w:rPr>
        <w:t xml:space="preserve"> and human sleep quality improvement </w:t>
      </w:r>
      <w:r w:rsidR="003678A9">
        <w:rPr>
          <w:rFonts w:ascii="Times New Roman" w:hAnsi="Times New Roman" w:cs="Times New Roman"/>
          <w:sz w:val="24"/>
          <w:szCs w:val="24"/>
        </w:rPr>
        <w:fldChar w:fldCharType="begin"/>
      </w:r>
      <w:r w:rsidR="00B80892">
        <w:rPr>
          <w:rFonts w:ascii="Times New Roman" w:hAnsi="Times New Roman" w:cs="Times New Roman"/>
          <w:sz w:val="24"/>
          <w:szCs w:val="24"/>
        </w:rPr>
        <w:instrText xml:space="preserve"> ADDIN EN.CITE &lt;EndNote&gt;&lt;Cite&gt;&lt;Author&gt;Aizawa&lt;/Author&gt;&lt;Year&gt;2018&lt;/Year&gt;&lt;RecNum&gt;201&lt;/RecNum&gt;&lt;DisplayText&gt;[25]&lt;/DisplayText&gt;&lt;record&gt;&lt;rec-number&gt;201&lt;/rec-number&gt;&lt;foreign-keys&gt;&lt;key app="EN" db-id="9swx20s26fz5zoedxf2xatw7t0x5f2rspet9" timestamp="1674511025"&gt;201&lt;/key&gt;&lt;/foreign-keys&gt;&lt;ref-type name="Journal Article"&gt;17&lt;/ref-type&gt;&lt;contributors&gt;&lt;authors&gt;&lt;author&gt;Aizawa, E.&lt;/author&gt;&lt;author&gt;Tsuji, H.&lt;/author&gt;&lt;author&gt;Asahara, T.&lt;/author&gt;&lt;author&gt;Takahashi, T.&lt;/author&gt;&lt;author&gt;Teraishi, T.&lt;/author&gt;&lt;author&gt;Yoshida, S.&lt;/author&gt;&lt;author&gt;Koga, N.&lt;/author&gt;&lt;author&gt;Hattori, K.&lt;/author&gt;&lt;author&gt;Ota, M.&lt;/author&gt;&lt;author&gt;Kunugi, H.&lt;/author&gt;&lt;/authors&gt;&lt;/contributors&gt;&lt;auth-address&gt;Department of Mental Disorder Research, National Institute of Neuroscience, National Center of Neurology and Psychiatry, Tokyo, Japan.&amp;#xD;Department of Human Life Science, Nagoya University of Economics, Aichi, Japan.&amp;#xD;Yakult Central Institute, Tokyo, Japan.&amp;#xD;Department of Psychiatry, National Center of Neurology and Psychiatry Hospital, Tokyo, Japan.&lt;/auth-address&gt;&lt;titles&gt;&lt;title&gt;Bifidobacterium and Lactobacillus Counts in the Gut Microbiota of Patients With Bipolar Disorder and Healthy Controls&lt;/title&gt;&lt;secondary-title&gt;Front Psychiatry&lt;/secondary-title&gt;&lt;/titles&gt;&lt;periodical&gt;&lt;full-title&gt;Front Psychiatry&lt;/full-title&gt;&lt;/periodical&gt;&lt;pages&gt;730&lt;/pages&gt;&lt;volume&gt;9&lt;/volume&gt;&lt;edition&gt;2019/02/05&lt;/edition&gt;&lt;keywords&gt;&lt;keyword&gt;Bifidobacterium&lt;/keyword&gt;&lt;keyword&gt;Lactobacillus&lt;/keyword&gt;&lt;keyword&gt;bipolar disorder&lt;/keyword&gt;&lt;keyword&gt;cortisol levels&lt;/keyword&gt;&lt;keyword&gt;stress response&lt;/keyword&gt;&lt;/keywords&gt;&lt;dates&gt;&lt;year&gt;2018&lt;/year&gt;&lt;/dates&gt;&lt;isbn&gt;1664-0640 (Print)&amp;#xD;1664-0640 (Linking)&lt;/isbn&gt;&lt;accession-num&gt;30713509&lt;/accession-num&gt;&lt;urls&gt;&lt;related-urls&gt;&lt;url&gt;https://www.ncbi.nlm.nih.gov/pubmed/30713509&lt;/url&gt;&lt;/related-urls&gt;&lt;/urls&gt;&lt;custom2&gt;PMC6346636&lt;/custom2&gt;&lt;electronic-resource-num&gt;10.3389/fpsyt.2018.00730&lt;/electronic-resource-num&gt;&lt;/record&gt;&lt;/Cite&gt;&lt;/EndNote&gt;</w:instrText>
      </w:r>
      <w:r w:rsidR="003678A9">
        <w:rPr>
          <w:rFonts w:ascii="Times New Roman" w:hAnsi="Times New Roman" w:cs="Times New Roman"/>
          <w:sz w:val="24"/>
          <w:szCs w:val="24"/>
        </w:rPr>
        <w:fldChar w:fldCharType="separate"/>
      </w:r>
      <w:r w:rsidR="00B80892">
        <w:rPr>
          <w:rFonts w:ascii="Times New Roman" w:hAnsi="Times New Roman" w:cs="Times New Roman"/>
          <w:sz w:val="24"/>
          <w:szCs w:val="24"/>
        </w:rPr>
        <w:t>[25]</w:t>
      </w:r>
      <w:r w:rsidR="003678A9">
        <w:rPr>
          <w:rFonts w:ascii="Times New Roman" w:hAnsi="Times New Roman" w:cs="Times New Roman"/>
          <w:sz w:val="24"/>
          <w:szCs w:val="24"/>
        </w:rPr>
        <w:fldChar w:fldCharType="end"/>
      </w:r>
      <w:r w:rsidR="00C7299F">
        <w:rPr>
          <w:rFonts w:ascii="Times New Roman" w:hAnsi="Times New Roman" w:cs="Times New Roman"/>
          <w:sz w:val="24"/>
          <w:szCs w:val="24"/>
        </w:rPr>
        <w:t xml:space="preserve">. </w:t>
      </w:r>
      <w:r w:rsidR="00C7299F" w:rsidRPr="00151894">
        <w:rPr>
          <w:rFonts w:ascii="Times New Roman" w:hAnsi="Times New Roman" w:cs="Times New Roman"/>
          <w:i/>
          <w:iCs/>
          <w:sz w:val="24"/>
          <w:szCs w:val="24"/>
        </w:rPr>
        <w:t>Bifidobacterium</w:t>
      </w:r>
      <w:r w:rsidRPr="00137FBE">
        <w:rPr>
          <w:rFonts w:ascii="Times New Roman" w:hAnsi="Times New Roman" w:cs="Times New Roman"/>
          <w:sz w:val="24"/>
          <w:szCs w:val="24"/>
        </w:rPr>
        <w:t xml:space="preserve"> strains influence human emotions like depression, reduce painful feeling, and alter brain activity during stress </w:t>
      </w:r>
      <w:r w:rsidR="00875C4B">
        <w:rPr>
          <w:rFonts w:ascii="Times New Roman" w:hAnsi="Times New Roman" w:cs="Times New Roman"/>
          <w:sz w:val="24"/>
          <w:szCs w:val="24"/>
        </w:rPr>
        <w:fldChar w:fldCharType="begin">
          <w:fldData xml:space="preserve">PEVuZE5vdGU+PENpdGU+PEF1dGhvcj5EZXNib25uZXQ8L0F1dGhvcj48WWVhcj4yMDEwPC9ZZWFy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</w:fldData>
        </w:fldChar>
      </w:r>
      <w:r w:rsidR="00B80892">
        <w:rPr>
          <w:rFonts w:ascii="Times New Roman" w:hAnsi="Times New Roman" w:cs="Times New Roman"/>
          <w:sz w:val="24"/>
          <w:szCs w:val="24"/>
        </w:rPr>
        <w:instrText xml:space="preserve"> ADDIN EN.CITE </w:instrText>
      </w:r>
      <w:r w:rsidR="00B80892">
        <w:rPr>
          <w:rFonts w:ascii="Times New Roman" w:hAnsi="Times New Roman" w:cs="Times New Roman"/>
          <w:sz w:val="24"/>
          <w:szCs w:val="24"/>
        </w:rPr>
        <w:fldChar w:fldCharType="begin">
          <w:fldData xml:space="preserve">PEVuZE5vdGU+PENpdGU+PEF1dGhvcj5EZXNib25uZXQ8L0F1dGhvcj48WWVhcj4yMDEwPC9ZZWFy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</w:fldData>
        </w:fldChar>
      </w:r>
      <w:r w:rsidR="00B80892">
        <w:rPr>
          <w:rFonts w:ascii="Times New Roman" w:hAnsi="Times New Roman" w:cs="Times New Roman"/>
          <w:sz w:val="24"/>
          <w:szCs w:val="24"/>
        </w:rPr>
        <w:instrText xml:space="preserve"> ADDIN EN.CITE.DATA </w:instrText>
      </w:r>
      <w:r w:rsidR="00B80892">
        <w:rPr>
          <w:rFonts w:ascii="Times New Roman" w:hAnsi="Times New Roman" w:cs="Times New Roman"/>
          <w:sz w:val="24"/>
          <w:szCs w:val="24"/>
        </w:rPr>
      </w:r>
      <w:r w:rsidR="00B80892">
        <w:rPr>
          <w:rFonts w:ascii="Times New Roman" w:hAnsi="Times New Roman" w:cs="Times New Roman"/>
          <w:sz w:val="24"/>
          <w:szCs w:val="24"/>
        </w:rPr>
        <w:fldChar w:fldCharType="end"/>
      </w:r>
      <w:r w:rsidR="00875C4B">
        <w:rPr>
          <w:rFonts w:ascii="Times New Roman" w:hAnsi="Times New Roman" w:cs="Times New Roman"/>
          <w:sz w:val="24"/>
          <w:szCs w:val="24"/>
        </w:rPr>
      </w:r>
      <w:r w:rsidR="00875C4B">
        <w:rPr>
          <w:rFonts w:ascii="Times New Roman" w:hAnsi="Times New Roman" w:cs="Times New Roman"/>
          <w:sz w:val="24"/>
          <w:szCs w:val="24"/>
        </w:rPr>
        <w:fldChar w:fldCharType="separate"/>
      </w:r>
      <w:r w:rsidR="00B80892">
        <w:rPr>
          <w:rFonts w:ascii="Times New Roman" w:hAnsi="Times New Roman" w:cs="Times New Roman"/>
          <w:sz w:val="24"/>
          <w:szCs w:val="24"/>
        </w:rPr>
        <w:t>[26-30]</w:t>
      </w:r>
      <w:r w:rsidR="00875C4B">
        <w:rPr>
          <w:rFonts w:ascii="Times New Roman" w:hAnsi="Times New Roman" w:cs="Times New Roman"/>
          <w:sz w:val="24"/>
          <w:szCs w:val="24"/>
        </w:rPr>
        <w:fldChar w:fldCharType="end"/>
      </w:r>
      <w:r w:rsidRPr="00137FBE">
        <w:rPr>
          <w:rFonts w:ascii="Times New Roman" w:hAnsi="Times New Roman" w:cs="Times New Roman"/>
          <w:sz w:val="24"/>
          <w:szCs w:val="24"/>
        </w:rPr>
        <w:t xml:space="preserve">. Numerous studies have been conducted to explore gut microbiota composition responding to specific </w:t>
      </w:r>
      <w:r w:rsidR="00932706">
        <w:rPr>
          <w:rFonts w:ascii="Times New Roman" w:hAnsi="Times New Roman" w:cs="Times New Roman"/>
          <w:sz w:val="24"/>
          <w:szCs w:val="24"/>
        </w:rPr>
        <w:t xml:space="preserve">dietary patterns, </w:t>
      </w:r>
      <w:r w:rsidRPr="00137FBE">
        <w:rPr>
          <w:rFonts w:ascii="Times New Roman" w:hAnsi="Times New Roman" w:cs="Times New Roman"/>
          <w:sz w:val="24"/>
          <w:szCs w:val="24"/>
        </w:rPr>
        <w:t>such as high fat diet</w:t>
      </w:r>
      <w:r w:rsidR="000F0B75">
        <w:rPr>
          <w:rFonts w:ascii="Times New Roman" w:hAnsi="Times New Roman" w:cs="Times New Roman"/>
          <w:sz w:val="24"/>
          <w:szCs w:val="24"/>
        </w:rPr>
        <w:t xml:space="preserve">, </w:t>
      </w:r>
      <w:r w:rsidRPr="00137FBE">
        <w:rPr>
          <w:rFonts w:ascii="Times New Roman" w:hAnsi="Times New Roman" w:cs="Times New Roman"/>
          <w:sz w:val="24"/>
          <w:szCs w:val="24"/>
        </w:rPr>
        <w:t xml:space="preserve">inflammatory bowel disease </w:t>
      </w:r>
      <w:r w:rsidR="00875C4B">
        <w:rPr>
          <w:rFonts w:ascii="Times New Roman" w:hAnsi="Times New Roman" w:cs="Times New Roman"/>
          <w:sz w:val="24"/>
          <w:szCs w:val="24"/>
        </w:rPr>
        <w:fldChar w:fldCharType="begin">
          <w:fldData xml:space="preserve">PEVuZE5vdGU+PENpdGU+PEF1dGhvcj5DYW5pPC9BdXRob3I+PFllYXI+MjAwODwvWWVhcj48UmVj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</w:fldData>
        </w:fldChar>
      </w:r>
      <w:r w:rsidR="00B80892">
        <w:rPr>
          <w:rFonts w:ascii="Times New Roman" w:hAnsi="Times New Roman" w:cs="Times New Roman"/>
          <w:sz w:val="24"/>
          <w:szCs w:val="24"/>
        </w:rPr>
        <w:instrText xml:space="preserve"> ADDIN EN.CITE </w:instrText>
      </w:r>
      <w:r w:rsidR="00B80892">
        <w:rPr>
          <w:rFonts w:ascii="Times New Roman" w:hAnsi="Times New Roman" w:cs="Times New Roman"/>
          <w:sz w:val="24"/>
          <w:szCs w:val="24"/>
        </w:rPr>
        <w:fldChar w:fldCharType="begin">
          <w:fldData xml:space="preserve">PEVuZE5vdGU+PENpdGU+PEF1dGhvcj5DYW5pPC9BdXRob3I+PFllYXI+MjAwODwvWWVhcj48UmVj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</w:fldData>
        </w:fldChar>
      </w:r>
      <w:r w:rsidR="00B80892">
        <w:rPr>
          <w:rFonts w:ascii="Times New Roman" w:hAnsi="Times New Roman" w:cs="Times New Roman"/>
          <w:sz w:val="24"/>
          <w:szCs w:val="24"/>
        </w:rPr>
        <w:instrText xml:space="preserve"> ADDIN EN.CITE.DATA </w:instrText>
      </w:r>
      <w:r w:rsidR="00B80892">
        <w:rPr>
          <w:rFonts w:ascii="Times New Roman" w:hAnsi="Times New Roman" w:cs="Times New Roman"/>
          <w:sz w:val="24"/>
          <w:szCs w:val="24"/>
        </w:rPr>
      </w:r>
      <w:r w:rsidR="00B80892">
        <w:rPr>
          <w:rFonts w:ascii="Times New Roman" w:hAnsi="Times New Roman" w:cs="Times New Roman"/>
          <w:sz w:val="24"/>
          <w:szCs w:val="24"/>
        </w:rPr>
        <w:fldChar w:fldCharType="end"/>
      </w:r>
      <w:r w:rsidR="00875C4B">
        <w:rPr>
          <w:rFonts w:ascii="Times New Roman" w:hAnsi="Times New Roman" w:cs="Times New Roman"/>
          <w:sz w:val="24"/>
          <w:szCs w:val="24"/>
        </w:rPr>
      </w:r>
      <w:r w:rsidR="00875C4B">
        <w:rPr>
          <w:rFonts w:ascii="Times New Roman" w:hAnsi="Times New Roman" w:cs="Times New Roman"/>
          <w:sz w:val="24"/>
          <w:szCs w:val="24"/>
        </w:rPr>
        <w:fldChar w:fldCharType="separate"/>
      </w:r>
      <w:r w:rsidR="00B80892">
        <w:rPr>
          <w:rFonts w:ascii="Times New Roman" w:hAnsi="Times New Roman" w:cs="Times New Roman"/>
          <w:sz w:val="24"/>
          <w:szCs w:val="24"/>
        </w:rPr>
        <w:t>[31-37]</w:t>
      </w:r>
      <w:r w:rsidR="00875C4B">
        <w:rPr>
          <w:rFonts w:ascii="Times New Roman" w:hAnsi="Times New Roman" w:cs="Times New Roman"/>
          <w:sz w:val="24"/>
          <w:szCs w:val="24"/>
        </w:rPr>
        <w:fldChar w:fldCharType="end"/>
      </w:r>
      <w:r w:rsidRPr="00137FBE">
        <w:rPr>
          <w:rFonts w:ascii="Times New Roman" w:hAnsi="Times New Roman" w:cs="Times New Roman"/>
          <w:sz w:val="24"/>
          <w:szCs w:val="24"/>
        </w:rPr>
        <w:t xml:space="preserve">, </w:t>
      </w:r>
      <w:r w:rsidR="000F0B75">
        <w:rPr>
          <w:rFonts w:ascii="Times New Roman" w:hAnsi="Times New Roman" w:cs="Times New Roman"/>
          <w:sz w:val="24"/>
          <w:szCs w:val="24"/>
        </w:rPr>
        <w:t xml:space="preserve">and </w:t>
      </w:r>
      <w:r w:rsidR="00932706">
        <w:rPr>
          <w:rFonts w:ascii="Times New Roman" w:hAnsi="Times New Roman" w:cs="Times New Roman"/>
          <w:sz w:val="24"/>
          <w:szCs w:val="24"/>
        </w:rPr>
        <w:t>high fibers</w:t>
      </w:r>
      <w:r w:rsidR="00932706">
        <w:rPr>
          <w:rFonts w:ascii="Times New Roman" w:hAnsi="Times New Roman" w:cs="Times New Roman"/>
          <w:sz w:val="24"/>
          <w:szCs w:val="24"/>
        </w:rPr>
        <w:fldChar w:fldCharType="begin">
          <w:fldData xml:space="preserve">PEVuZE5vdGU+PENpdGU+PEF1dGhvcj5DaGVuPC9BdXRob3I+PFllYXI+MjAyMzwvWWVhcj48UmVj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</w:fldData>
        </w:fldChar>
      </w:r>
      <w:r w:rsidR="00B80892">
        <w:rPr>
          <w:rFonts w:ascii="Times New Roman" w:hAnsi="Times New Roman" w:cs="Times New Roman"/>
          <w:sz w:val="24"/>
          <w:szCs w:val="24"/>
        </w:rPr>
        <w:instrText xml:space="preserve"> ADDIN EN.CITE </w:instrText>
      </w:r>
      <w:r w:rsidR="00B80892">
        <w:rPr>
          <w:rFonts w:ascii="Times New Roman" w:hAnsi="Times New Roman" w:cs="Times New Roman"/>
          <w:sz w:val="24"/>
          <w:szCs w:val="24"/>
        </w:rPr>
        <w:fldChar w:fldCharType="begin">
          <w:fldData xml:space="preserve">PEVuZE5vdGU+PENpdGU+PEF1dGhvcj5DaGVuPC9BdXRob3I+PFllYXI+MjAyMzwvWWVhcj48UmVj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</w:fldData>
        </w:fldChar>
      </w:r>
      <w:r w:rsidR="00B80892">
        <w:rPr>
          <w:rFonts w:ascii="Times New Roman" w:hAnsi="Times New Roman" w:cs="Times New Roman"/>
          <w:sz w:val="24"/>
          <w:szCs w:val="24"/>
        </w:rPr>
        <w:instrText xml:space="preserve"> ADDIN EN.CITE.DATA </w:instrText>
      </w:r>
      <w:r w:rsidR="00B80892">
        <w:rPr>
          <w:rFonts w:ascii="Times New Roman" w:hAnsi="Times New Roman" w:cs="Times New Roman"/>
          <w:sz w:val="24"/>
          <w:szCs w:val="24"/>
        </w:rPr>
      </w:r>
      <w:r w:rsidR="00B80892">
        <w:rPr>
          <w:rFonts w:ascii="Times New Roman" w:hAnsi="Times New Roman" w:cs="Times New Roman"/>
          <w:sz w:val="24"/>
          <w:szCs w:val="24"/>
        </w:rPr>
        <w:fldChar w:fldCharType="end"/>
      </w:r>
      <w:r w:rsidR="00932706">
        <w:rPr>
          <w:rFonts w:ascii="Times New Roman" w:hAnsi="Times New Roman" w:cs="Times New Roman"/>
          <w:sz w:val="24"/>
          <w:szCs w:val="24"/>
        </w:rPr>
      </w:r>
      <w:r w:rsidR="00932706">
        <w:rPr>
          <w:rFonts w:ascii="Times New Roman" w:hAnsi="Times New Roman" w:cs="Times New Roman"/>
          <w:sz w:val="24"/>
          <w:szCs w:val="24"/>
        </w:rPr>
        <w:fldChar w:fldCharType="separate"/>
      </w:r>
      <w:r w:rsidR="00B80892">
        <w:rPr>
          <w:rFonts w:ascii="Times New Roman" w:hAnsi="Times New Roman" w:cs="Times New Roman"/>
          <w:sz w:val="24"/>
          <w:szCs w:val="24"/>
        </w:rPr>
        <w:t>[38, 39]</w:t>
      </w:r>
      <w:r w:rsidR="00932706">
        <w:rPr>
          <w:rFonts w:ascii="Times New Roman" w:hAnsi="Times New Roman" w:cs="Times New Roman"/>
          <w:sz w:val="24"/>
          <w:szCs w:val="24"/>
        </w:rPr>
        <w:fldChar w:fldCharType="end"/>
      </w:r>
      <w:r w:rsidR="000F0B75">
        <w:rPr>
          <w:rFonts w:ascii="Times New Roman" w:hAnsi="Times New Roman" w:cs="Times New Roman"/>
          <w:sz w:val="24"/>
          <w:szCs w:val="24"/>
        </w:rPr>
        <w:t>.</w:t>
      </w:r>
      <w:bookmarkStart w:id="4" w:name="_Hlk127787597"/>
      <w:r w:rsidR="000F0B75">
        <w:rPr>
          <w:rFonts w:ascii="Times New Roman" w:hAnsi="Times New Roman" w:cs="Times New Roman"/>
          <w:sz w:val="24"/>
          <w:szCs w:val="24"/>
        </w:rPr>
        <w:t xml:space="preserve"> </w:t>
      </w:r>
      <w:r w:rsidR="00151894">
        <w:rPr>
          <w:rFonts w:ascii="Times New Roman" w:hAnsi="Times New Roman" w:cs="Times New Roman"/>
          <w:sz w:val="24"/>
          <w:szCs w:val="24"/>
        </w:rPr>
        <w:t>In addition, research</w:t>
      </w:r>
      <w:r w:rsidR="00B66125">
        <w:rPr>
          <w:rFonts w:ascii="Times New Roman" w:hAnsi="Times New Roman" w:cs="Times New Roman"/>
          <w:sz w:val="24"/>
          <w:szCs w:val="24"/>
        </w:rPr>
        <w:t xml:space="preserve"> suggest that h</w:t>
      </w:r>
      <w:r w:rsidRPr="00137FBE">
        <w:rPr>
          <w:rFonts w:ascii="Times New Roman" w:hAnsi="Times New Roman" w:cs="Times New Roman"/>
          <w:sz w:val="24"/>
          <w:szCs w:val="24"/>
        </w:rPr>
        <w:t xml:space="preserve">ost genotype may influence the human gut microbiota, </w:t>
      </w:r>
      <w:r w:rsidR="00B66125">
        <w:rPr>
          <w:rFonts w:ascii="Times New Roman" w:hAnsi="Times New Roman" w:cs="Times New Roman"/>
          <w:sz w:val="24"/>
          <w:szCs w:val="24"/>
        </w:rPr>
        <w:t>especially the infant period</w:t>
      </w:r>
      <w:r w:rsidR="00B66125">
        <w:rPr>
          <w:rFonts w:ascii="Times New Roman" w:hAnsi="Times New Roman" w:cs="Times New Roman"/>
          <w:sz w:val="24"/>
          <w:szCs w:val="24"/>
        </w:rPr>
        <w:fldChar w:fldCharType="begin">
          <w:fldData xml:space="preserve">PEVuZE5vdGU+PENpdGU+PEF1dGhvcj5TcG9yPC9BdXRob3I+PFllYXI+MjAxMTwvWWVhcj48UmVj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</w:fldData>
        </w:fldChar>
      </w:r>
      <w:r w:rsidR="00B80892">
        <w:rPr>
          <w:rFonts w:ascii="Times New Roman" w:hAnsi="Times New Roman" w:cs="Times New Roman"/>
          <w:sz w:val="24"/>
          <w:szCs w:val="24"/>
        </w:rPr>
        <w:instrText xml:space="preserve"> ADDIN EN.CITE </w:instrText>
      </w:r>
      <w:r w:rsidR="00B80892">
        <w:rPr>
          <w:rFonts w:ascii="Times New Roman" w:hAnsi="Times New Roman" w:cs="Times New Roman"/>
          <w:sz w:val="24"/>
          <w:szCs w:val="24"/>
        </w:rPr>
        <w:fldChar w:fldCharType="begin">
          <w:fldData xml:space="preserve">PEVuZE5vdGU+PENpdGU+PEF1dGhvcj5TcG9yPC9BdXRob3I+PFllYXI+MjAxMTwvWWVhcj48UmVj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</w:fldData>
        </w:fldChar>
      </w:r>
      <w:r w:rsidR="00B80892">
        <w:rPr>
          <w:rFonts w:ascii="Times New Roman" w:hAnsi="Times New Roman" w:cs="Times New Roman"/>
          <w:sz w:val="24"/>
          <w:szCs w:val="24"/>
        </w:rPr>
        <w:instrText xml:space="preserve"> ADDIN EN.CITE.DATA </w:instrText>
      </w:r>
      <w:r w:rsidR="00B80892">
        <w:rPr>
          <w:rFonts w:ascii="Times New Roman" w:hAnsi="Times New Roman" w:cs="Times New Roman"/>
          <w:sz w:val="24"/>
          <w:szCs w:val="24"/>
        </w:rPr>
      </w:r>
      <w:r w:rsidR="00B80892">
        <w:rPr>
          <w:rFonts w:ascii="Times New Roman" w:hAnsi="Times New Roman" w:cs="Times New Roman"/>
          <w:sz w:val="24"/>
          <w:szCs w:val="24"/>
        </w:rPr>
        <w:fldChar w:fldCharType="end"/>
      </w:r>
      <w:r w:rsidR="00B66125">
        <w:rPr>
          <w:rFonts w:ascii="Times New Roman" w:hAnsi="Times New Roman" w:cs="Times New Roman"/>
          <w:sz w:val="24"/>
          <w:szCs w:val="24"/>
        </w:rPr>
      </w:r>
      <w:r w:rsidR="00B66125">
        <w:rPr>
          <w:rFonts w:ascii="Times New Roman" w:hAnsi="Times New Roman" w:cs="Times New Roman"/>
          <w:sz w:val="24"/>
          <w:szCs w:val="24"/>
        </w:rPr>
        <w:fldChar w:fldCharType="separate"/>
      </w:r>
      <w:r w:rsidR="00B80892">
        <w:rPr>
          <w:rFonts w:ascii="Times New Roman" w:hAnsi="Times New Roman" w:cs="Times New Roman"/>
          <w:sz w:val="24"/>
          <w:szCs w:val="24"/>
        </w:rPr>
        <w:t>[40, 41]</w:t>
      </w:r>
      <w:r w:rsidR="00B66125">
        <w:rPr>
          <w:rFonts w:ascii="Times New Roman" w:hAnsi="Times New Roman" w:cs="Times New Roman"/>
          <w:sz w:val="24"/>
          <w:szCs w:val="24"/>
        </w:rPr>
        <w:fldChar w:fldCharType="end"/>
      </w:r>
      <w:r w:rsidR="00B66125">
        <w:rPr>
          <w:rFonts w:ascii="Times New Roman" w:hAnsi="Times New Roman" w:cs="Times New Roman"/>
          <w:sz w:val="24"/>
          <w:szCs w:val="24"/>
        </w:rPr>
        <w:t xml:space="preserve">. </w:t>
      </w:r>
      <w:r w:rsidR="00BD37C4">
        <w:rPr>
          <w:rFonts w:ascii="Times New Roman" w:hAnsi="Times New Roman" w:cs="Times New Roman"/>
          <w:sz w:val="24"/>
          <w:szCs w:val="24"/>
        </w:rPr>
        <w:t xml:space="preserve">The combination of host genotype, gut microbiota, as well as </w:t>
      </w:r>
      <w:r w:rsidR="00BD37C4" w:rsidRPr="00BD37C4">
        <w:rPr>
          <w:rFonts w:ascii="Times New Roman" w:hAnsi="Times New Roman" w:cs="Times New Roman"/>
          <w:sz w:val="24"/>
          <w:szCs w:val="24"/>
        </w:rPr>
        <w:t>postnatal</w:t>
      </w:r>
      <w:r w:rsidR="00BD37C4">
        <w:rPr>
          <w:rFonts w:ascii="Times New Roman" w:hAnsi="Times New Roman" w:cs="Times New Roman"/>
          <w:sz w:val="24"/>
          <w:szCs w:val="24"/>
        </w:rPr>
        <w:t xml:space="preserve"> </w:t>
      </w:r>
      <w:r w:rsidR="00BD37C4">
        <w:rPr>
          <w:rFonts w:ascii="Times New Roman" w:hAnsi="Times New Roman" w:cs="Times New Roman"/>
          <w:sz w:val="24"/>
          <w:szCs w:val="24"/>
          <w:lang w:eastAsia="zh-CN"/>
        </w:rPr>
        <w:t>factors such as antibiotic usage, dietary pattern and environmental microbes shows significant influence on human gut development and homeostasis</w:t>
      </w:r>
      <w:r w:rsidR="00AE2B71">
        <w:rPr>
          <w:rFonts w:ascii="Times New Roman" w:hAnsi="Times New Roman" w:cs="Times New Roman"/>
          <w:sz w:val="24"/>
          <w:szCs w:val="24"/>
        </w:rPr>
        <w:fldChar w:fldCharType="begin">
          <w:fldData xml:space="preserve">PEVuZE5vdGU+PENpdGU+PEF1dGhvcj5DYXJtb2R5PC9BdXRob3I+PFllYXI+MjAxNTwvWWVhcj48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</w:fldData>
        </w:fldChar>
      </w:r>
      <w:r w:rsidR="00B80892">
        <w:rPr>
          <w:rFonts w:ascii="Times New Roman" w:hAnsi="Times New Roman" w:cs="Times New Roman"/>
          <w:sz w:val="24"/>
          <w:szCs w:val="24"/>
        </w:rPr>
        <w:instrText xml:space="preserve"> ADDIN EN.CITE </w:instrText>
      </w:r>
      <w:r w:rsidR="00B80892">
        <w:rPr>
          <w:rFonts w:ascii="Times New Roman" w:hAnsi="Times New Roman" w:cs="Times New Roman"/>
          <w:sz w:val="24"/>
          <w:szCs w:val="24"/>
        </w:rPr>
        <w:fldChar w:fldCharType="begin">
          <w:fldData xml:space="preserve">PEVuZE5vdGU+PENpdGU+PEF1dGhvcj5DYXJtb2R5PC9BdXRob3I+PFllYXI+MjAxNTwvWWVhcj48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</w:fldData>
        </w:fldChar>
      </w:r>
      <w:r w:rsidR="00B80892">
        <w:rPr>
          <w:rFonts w:ascii="Times New Roman" w:hAnsi="Times New Roman" w:cs="Times New Roman"/>
          <w:sz w:val="24"/>
          <w:szCs w:val="24"/>
        </w:rPr>
        <w:instrText xml:space="preserve"> ADDIN EN.CITE.DATA </w:instrText>
      </w:r>
      <w:r w:rsidR="00B80892">
        <w:rPr>
          <w:rFonts w:ascii="Times New Roman" w:hAnsi="Times New Roman" w:cs="Times New Roman"/>
          <w:sz w:val="24"/>
          <w:szCs w:val="24"/>
        </w:rPr>
      </w:r>
      <w:r w:rsidR="00B80892">
        <w:rPr>
          <w:rFonts w:ascii="Times New Roman" w:hAnsi="Times New Roman" w:cs="Times New Roman"/>
          <w:sz w:val="24"/>
          <w:szCs w:val="24"/>
        </w:rPr>
        <w:fldChar w:fldCharType="end"/>
      </w:r>
      <w:r w:rsidR="00AE2B71">
        <w:rPr>
          <w:rFonts w:ascii="Times New Roman" w:hAnsi="Times New Roman" w:cs="Times New Roman"/>
          <w:sz w:val="24"/>
          <w:szCs w:val="24"/>
        </w:rPr>
      </w:r>
      <w:r w:rsidR="00AE2B71">
        <w:rPr>
          <w:rFonts w:ascii="Times New Roman" w:hAnsi="Times New Roman" w:cs="Times New Roman"/>
          <w:sz w:val="24"/>
          <w:szCs w:val="24"/>
        </w:rPr>
        <w:fldChar w:fldCharType="separate"/>
      </w:r>
      <w:r w:rsidR="00B80892">
        <w:rPr>
          <w:rFonts w:ascii="Times New Roman" w:hAnsi="Times New Roman" w:cs="Times New Roman"/>
          <w:sz w:val="24"/>
          <w:szCs w:val="24"/>
        </w:rPr>
        <w:t>[42, 43]</w:t>
      </w:r>
      <w:r w:rsidR="00AE2B71">
        <w:rPr>
          <w:rFonts w:ascii="Times New Roman" w:hAnsi="Times New Roman" w:cs="Times New Roman"/>
          <w:sz w:val="24"/>
          <w:szCs w:val="24"/>
        </w:rPr>
        <w:fldChar w:fldCharType="end"/>
      </w:r>
      <w:r w:rsidR="00AE2B71">
        <w:rPr>
          <w:rFonts w:ascii="Times New Roman" w:hAnsi="Times New Roman" w:cs="Times New Roman"/>
          <w:sz w:val="24"/>
          <w:szCs w:val="24"/>
        </w:rPr>
        <w:t xml:space="preserve">. </w:t>
      </w:r>
      <w:r w:rsidR="00BD37C4">
        <w:rPr>
          <w:rFonts w:ascii="Times New Roman" w:hAnsi="Times New Roman" w:cs="Times New Roman"/>
          <w:sz w:val="24"/>
          <w:szCs w:val="24"/>
        </w:rPr>
        <w:t>Hence,</w:t>
      </w:r>
      <w:r w:rsidR="00932706" w:rsidRPr="00137FBE">
        <w:rPr>
          <w:rFonts w:ascii="Times New Roman" w:hAnsi="Times New Roman" w:cs="Times New Roman"/>
          <w:sz w:val="24"/>
          <w:szCs w:val="24"/>
        </w:rPr>
        <w:t xml:space="preserve"> the underlying mechanism of </w:t>
      </w:r>
      <w:r w:rsidR="00BD37C4">
        <w:rPr>
          <w:rFonts w:ascii="Times New Roman" w:hAnsi="Times New Roman" w:cs="Times New Roman"/>
          <w:sz w:val="24"/>
          <w:szCs w:val="24"/>
        </w:rPr>
        <w:t xml:space="preserve">such </w:t>
      </w:r>
      <w:r w:rsidR="00450E0D">
        <w:rPr>
          <w:rFonts w:ascii="Times New Roman" w:hAnsi="Times New Roman" w:cs="Times New Roman"/>
          <w:sz w:val="24"/>
          <w:szCs w:val="24"/>
        </w:rPr>
        <w:t xml:space="preserve">microbiota-host crosstalk is crucial yet remains </w:t>
      </w:r>
      <w:r w:rsidR="000F0B75">
        <w:rPr>
          <w:rFonts w:ascii="Times New Roman" w:hAnsi="Times New Roman" w:cs="Times New Roman"/>
          <w:sz w:val="24"/>
          <w:szCs w:val="24"/>
        </w:rPr>
        <w:t xml:space="preserve">poorly understood. </w:t>
      </w:r>
      <w:bookmarkEnd w:id="4"/>
    </w:p>
    <w:p w14:paraId="4733BE7C" w14:textId="77777777" w:rsidR="00BC0E29" w:rsidRDefault="00450E0D" w:rsidP="00BC0E29">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I</w:t>
      </w:r>
      <w:r w:rsidR="000F0B75">
        <w:rPr>
          <w:rFonts w:ascii="Times New Roman" w:hAnsi="Times New Roman" w:cs="Times New Roman"/>
          <w:sz w:val="24"/>
          <w:szCs w:val="24"/>
        </w:rPr>
        <w:t xml:space="preserve">n </w:t>
      </w:r>
      <w:r>
        <w:rPr>
          <w:rFonts w:ascii="Times New Roman" w:hAnsi="Times New Roman" w:cs="Times New Roman"/>
          <w:sz w:val="24"/>
          <w:szCs w:val="24"/>
        </w:rPr>
        <w:t>this</w:t>
      </w:r>
      <w:r w:rsidR="000F0B75">
        <w:rPr>
          <w:rFonts w:ascii="Times New Roman" w:hAnsi="Times New Roman" w:cs="Times New Roman"/>
          <w:sz w:val="24"/>
          <w:szCs w:val="24"/>
        </w:rPr>
        <w:t xml:space="preserve"> study</w:t>
      </w:r>
      <w:r>
        <w:rPr>
          <w:rFonts w:ascii="Times New Roman" w:hAnsi="Times New Roman" w:cs="Times New Roman"/>
          <w:sz w:val="24"/>
          <w:szCs w:val="24"/>
        </w:rPr>
        <w:t>,</w:t>
      </w:r>
      <w:r w:rsidR="000F0B75">
        <w:rPr>
          <w:rFonts w:ascii="Times New Roman" w:hAnsi="Times New Roman" w:cs="Times New Roman"/>
          <w:sz w:val="24"/>
          <w:szCs w:val="24"/>
        </w:rPr>
        <w:t xml:space="preserve"> we </w:t>
      </w:r>
      <w:r w:rsidR="00111177">
        <w:rPr>
          <w:rFonts w:ascii="Times New Roman" w:hAnsi="Times New Roman" w:cs="Times New Roman"/>
          <w:sz w:val="24"/>
          <w:szCs w:val="24"/>
        </w:rPr>
        <w:t>used</w:t>
      </w:r>
      <w:r w:rsidR="000F0B75" w:rsidRPr="00137FBE">
        <w:rPr>
          <w:rFonts w:ascii="Times New Roman" w:hAnsi="Times New Roman" w:cs="Times New Roman"/>
          <w:sz w:val="24"/>
          <w:szCs w:val="24"/>
        </w:rPr>
        <w:t xml:space="preserve"> C57BL/6J wide</w:t>
      </w:r>
      <w:r w:rsidR="000F0B75">
        <w:rPr>
          <w:rFonts w:ascii="Times New Roman" w:hAnsi="Times New Roman" w:cs="Times New Roman"/>
          <w:sz w:val="24"/>
          <w:szCs w:val="24"/>
        </w:rPr>
        <w:t xml:space="preserve"> </w:t>
      </w:r>
      <w:r w:rsidR="000F0B75" w:rsidRPr="00137FBE">
        <w:rPr>
          <w:rFonts w:ascii="Times New Roman" w:hAnsi="Times New Roman" w:cs="Times New Roman"/>
          <w:sz w:val="24"/>
          <w:szCs w:val="24"/>
        </w:rPr>
        <w:t xml:space="preserve">type (WT) and Nrf2 gene knockout (KO) </w:t>
      </w:r>
      <w:r w:rsidR="005D579B">
        <w:rPr>
          <w:rFonts w:ascii="Times New Roman" w:hAnsi="Times New Roman" w:cs="Times New Roman"/>
          <w:sz w:val="24"/>
          <w:szCs w:val="24"/>
        </w:rPr>
        <w:t xml:space="preserve">and </w:t>
      </w:r>
      <w:r w:rsidR="00111177">
        <w:rPr>
          <w:rFonts w:ascii="Times New Roman" w:hAnsi="Times New Roman" w:cs="Times New Roman"/>
          <w:sz w:val="24"/>
          <w:szCs w:val="24"/>
        </w:rPr>
        <w:t>treated</w:t>
      </w:r>
      <w:r w:rsidR="005D579B">
        <w:rPr>
          <w:rFonts w:ascii="Times New Roman" w:hAnsi="Times New Roman" w:cs="Times New Roman"/>
          <w:sz w:val="24"/>
          <w:szCs w:val="24"/>
        </w:rPr>
        <w:t xml:space="preserve"> </w:t>
      </w:r>
      <w:r w:rsidR="00014C30">
        <w:rPr>
          <w:rFonts w:ascii="Times New Roman" w:hAnsi="Times New Roman" w:cs="Times New Roman"/>
          <w:sz w:val="24"/>
          <w:szCs w:val="24"/>
        </w:rPr>
        <w:t>cranberry and PEITC diets</w:t>
      </w:r>
      <w:r w:rsidR="005D579B">
        <w:rPr>
          <w:rFonts w:ascii="Times New Roman" w:hAnsi="Times New Roman" w:cs="Times New Roman"/>
          <w:sz w:val="24"/>
          <w:szCs w:val="24"/>
        </w:rPr>
        <w:t>. B</w:t>
      </w:r>
      <w:r w:rsidR="00014C30">
        <w:rPr>
          <w:rFonts w:ascii="Times New Roman" w:hAnsi="Times New Roman" w:cs="Times New Roman"/>
          <w:sz w:val="24"/>
          <w:szCs w:val="24"/>
        </w:rPr>
        <w:t xml:space="preserve">oth the gut microbiome </w:t>
      </w:r>
      <w:r w:rsidR="00335187">
        <w:rPr>
          <w:rFonts w:ascii="Times New Roman" w:hAnsi="Times New Roman" w:cs="Times New Roman"/>
          <w:sz w:val="24"/>
          <w:szCs w:val="24"/>
        </w:rPr>
        <w:t>signature</w:t>
      </w:r>
      <w:r w:rsidR="00014C30">
        <w:rPr>
          <w:rFonts w:ascii="Times New Roman" w:hAnsi="Times New Roman" w:cs="Times New Roman"/>
          <w:sz w:val="24"/>
          <w:szCs w:val="24"/>
        </w:rPr>
        <w:t xml:space="preserve"> and associated metabolites</w:t>
      </w:r>
      <w:r w:rsidR="00111177">
        <w:rPr>
          <w:rFonts w:ascii="Times New Roman" w:hAnsi="Times New Roman" w:cs="Times New Roman"/>
          <w:sz w:val="24"/>
          <w:szCs w:val="24"/>
        </w:rPr>
        <w:t xml:space="preserve"> will be measured</w:t>
      </w:r>
      <w:r w:rsidR="00014C30">
        <w:rPr>
          <w:rFonts w:ascii="Times New Roman" w:hAnsi="Times New Roman" w:cs="Times New Roman"/>
          <w:sz w:val="24"/>
          <w:szCs w:val="24"/>
        </w:rPr>
        <w:t xml:space="preserve">. </w:t>
      </w:r>
      <w:r w:rsidR="00111177">
        <w:rPr>
          <w:rFonts w:ascii="Times New Roman" w:hAnsi="Times New Roman" w:cs="Times New Roman"/>
          <w:sz w:val="24"/>
          <w:szCs w:val="24"/>
        </w:rPr>
        <w:t xml:space="preserve">Since </w:t>
      </w:r>
      <w:r w:rsidR="00014C30" w:rsidRPr="00450E0D">
        <w:rPr>
          <w:rFonts w:ascii="Times New Roman" w:hAnsi="Times New Roman" w:cs="Times New Roman"/>
          <w:sz w:val="24"/>
          <w:szCs w:val="24"/>
        </w:rPr>
        <w:t xml:space="preserve">Nrf2 gene is </w:t>
      </w:r>
      <w:r w:rsidR="00111177">
        <w:rPr>
          <w:rFonts w:ascii="Times New Roman" w:hAnsi="Times New Roman" w:cs="Times New Roman"/>
          <w:sz w:val="24"/>
          <w:szCs w:val="24"/>
        </w:rPr>
        <w:t xml:space="preserve">highly </w:t>
      </w:r>
      <w:r w:rsidR="005B135E">
        <w:rPr>
          <w:rFonts w:ascii="Times New Roman" w:hAnsi="Times New Roman" w:cs="Times New Roman"/>
          <w:sz w:val="24"/>
          <w:szCs w:val="24"/>
        </w:rPr>
        <w:t xml:space="preserve">associated with </w:t>
      </w:r>
      <w:r w:rsidR="00CA51F3" w:rsidRPr="00450E0D">
        <w:rPr>
          <w:rFonts w:ascii="Times New Roman" w:hAnsi="Times New Roman" w:cs="Times New Roman"/>
          <w:sz w:val="24"/>
          <w:szCs w:val="24"/>
        </w:rPr>
        <w:t>inflammat</w:t>
      </w:r>
      <w:r w:rsidR="00CA51F3">
        <w:rPr>
          <w:rFonts w:ascii="Times New Roman" w:hAnsi="Times New Roman" w:cs="Times New Roman"/>
          <w:sz w:val="24"/>
          <w:szCs w:val="24"/>
        </w:rPr>
        <w:t>ion,</w:t>
      </w:r>
      <w:r w:rsidR="005B135E">
        <w:rPr>
          <w:rFonts w:ascii="Times New Roman" w:hAnsi="Times New Roman" w:cs="Times New Roman"/>
          <w:sz w:val="24"/>
          <w:szCs w:val="24"/>
        </w:rPr>
        <w:t xml:space="preserve"> the KO </w:t>
      </w:r>
      <w:r w:rsidR="00CA51F3">
        <w:rPr>
          <w:rFonts w:ascii="Times New Roman" w:hAnsi="Times New Roman" w:cs="Times New Roman"/>
          <w:sz w:val="24"/>
          <w:szCs w:val="24"/>
        </w:rPr>
        <w:t xml:space="preserve">group </w:t>
      </w:r>
      <w:r w:rsidR="005B135E">
        <w:rPr>
          <w:rFonts w:ascii="Times New Roman" w:hAnsi="Times New Roman" w:cs="Times New Roman"/>
          <w:sz w:val="24"/>
          <w:szCs w:val="24"/>
        </w:rPr>
        <w:t xml:space="preserve">would increase the risk of chronic inflammation. </w:t>
      </w:r>
      <w:r w:rsidR="00CA51F3">
        <w:rPr>
          <w:rFonts w:ascii="Times New Roman" w:hAnsi="Times New Roman" w:cs="Times New Roman"/>
          <w:sz w:val="24"/>
          <w:szCs w:val="24"/>
        </w:rPr>
        <w:t xml:space="preserve">This will help us to understand how host genotype would affect the gut microbiota and metabolites. The aim of this study </w:t>
      </w:r>
      <w:r w:rsidR="00111177">
        <w:rPr>
          <w:rFonts w:ascii="Times New Roman" w:hAnsi="Times New Roman" w:cs="Times New Roman"/>
          <w:sz w:val="24"/>
          <w:szCs w:val="24"/>
        </w:rPr>
        <w:t>was</w:t>
      </w:r>
      <w:r w:rsidR="00CA51F3">
        <w:rPr>
          <w:rFonts w:ascii="Times New Roman" w:hAnsi="Times New Roman" w:cs="Times New Roman"/>
          <w:sz w:val="24"/>
          <w:szCs w:val="24"/>
        </w:rPr>
        <w:t xml:space="preserve"> to </w:t>
      </w:r>
      <w:r w:rsidR="00111177">
        <w:rPr>
          <w:rFonts w:ascii="Times New Roman" w:hAnsi="Times New Roman" w:cs="Times New Roman"/>
          <w:sz w:val="24"/>
          <w:szCs w:val="24"/>
        </w:rPr>
        <w:t>understand the mechanism of how cranberry and PEITC change the gut microbiome and metabolites, and further improve the gut health and reduce the inflammatory levels.</w:t>
      </w:r>
    </w:p>
    <w:p w14:paraId="3A83CF4D" w14:textId="49E3E778" w:rsidR="00AB6127" w:rsidRPr="00BC0E29" w:rsidRDefault="0053299F" w:rsidP="00BC0E29">
      <w:pPr>
        <w:spacing w:after="240" w:line="240" w:lineRule="auto"/>
        <w:jc w:val="both"/>
        <w:rPr>
          <w:rFonts w:ascii="Times New Roman" w:hAnsi="Times New Roman" w:cs="Times New Roman"/>
          <w:sz w:val="24"/>
          <w:szCs w:val="24"/>
        </w:rPr>
      </w:pPr>
      <w:r w:rsidRPr="00BC0E29">
        <w:rPr>
          <w:rFonts w:ascii="Times New Roman" w:eastAsiaTheme="majorEastAsia" w:hAnsi="Times New Roman" w:cs="Times New Roman"/>
          <w:b/>
          <w:bCs/>
          <w:sz w:val="27"/>
          <w:szCs w:val="27"/>
        </w:rPr>
        <w:t>2 Experimental Section</w:t>
      </w:r>
    </w:p>
    <w:p w14:paraId="6DB48294" w14:textId="193C0846" w:rsidR="00AB6127" w:rsidRPr="001C7E8C" w:rsidRDefault="00795A35" w:rsidP="001C7E8C">
      <w:pPr>
        <w:pStyle w:val="Heading2"/>
        <w:spacing w:before="0" w:line="360" w:lineRule="auto"/>
        <w:rPr>
          <w:rFonts w:ascii="Times New Roman" w:eastAsia="SimSun" w:hAnsi="Times New Roman" w:cs="Times New Roman"/>
          <w:color w:val="auto"/>
          <w:sz w:val="24"/>
          <w:szCs w:val="24"/>
        </w:rPr>
      </w:pPr>
      <w:r>
        <w:rPr>
          <w:rFonts w:ascii="Times New Roman" w:eastAsia="SimSun" w:hAnsi="Times New Roman" w:cs="Times New Roman"/>
          <w:color w:val="auto"/>
          <w:sz w:val="24"/>
          <w:szCs w:val="24"/>
        </w:rPr>
        <w:lastRenderedPageBreak/>
        <w:t>Animals and study design</w:t>
      </w:r>
    </w:p>
    <w:p w14:paraId="20C7EA0B" w14:textId="2258DBBF" w:rsidR="00590C4B" w:rsidRDefault="00541DBD" w:rsidP="00140DD0">
      <w:pPr>
        <w:spacing w:after="120" w:line="240" w:lineRule="auto"/>
        <w:jc w:val="both"/>
        <w:rPr>
          <w:rFonts w:ascii="Times New Roman" w:hAnsi="Times New Roman" w:cs="Times New Roman"/>
          <w:sz w:val="24"/>
          <w:szCs w:val="24"/>
        </w:rPr>
      </w:pPr>
      <w:r w:rsidRPr="00541DBD">
        <w:rPr>
          <w:rFonts w:ascii="Times New Roman" w:hAnsi="Times New Roman" w:cs="Times New Roman"/>
          <w:sz w:val="24"/>
          <w:szCs w:val="24"/>
        </w:rPr>
        <w:t xml:space="preserve">C57BL/6J </w:t>
      </w:r>
      <w:r w:rsidR="0059224F">
        <w:rPr>
          <w:rFonts w:ascii="Times New Roman" w:hAnsi="Times New Roman" w:cs="Times New Roman"/>
          <w:sz w:val="24"/>
          <w:szCs w:val="24"/>
        </w:rPr>
        <w:t xml:space="preserve">WT </w:t>
      </w:r>
      <w:r w:rsidRPr="00541DBD">
        <w:rPr>
          <w:rFonts w:ascii="Times New Roman" w:hAnsi="Times New Roman" w:cs="Times New Roman"/>
          <w:sz w:val="24"/>
          <w:szCs w:val="24"/>
        </w:rPr>
        <w:t xml:space="preserve">mice were purchased from Jackson Laboratory (Bar Harbor, ME). C57BL/6J Nrf2 </w:t>
      </w:r>
      <w:r w:rsidR="0059224F">
        <w:rPr>
          <w:rFonts w:ascii="Times New Roman" w:hAnsi="Times New Roman" w:cs="Times New Roman"/>
          <w:sz w:val="24"/>
          <w:szCs w:val="24"/>
        </w:rPr>
        <w:t>KO</w:t>
      </w:r>
      <w:r w:rsidRPr="00541DBD">
        <w:rPr>
          <w:rFonts w:ascii="Times New Roman" w:hAnsi="Times New Roman" w:cs="Times New Roman"/>
          <w:sz w:val="24"/>
          <w:szCs w:val="24"/>
        </w:rPr>
        <w:t xml:space="preserve"> mice have been maintained in our laboratory since 2005 </w:t>
      </w:r>
      <w:r w:rsidR="003E6FFB">
        <w:rPr>
          <w:rFonts w:ascii="Times New Roman" w:hAnsi="Times New Roman" w:cs="Times New Roman"/>
          <w:sz w:val="24"/>
          <w:szCs w:val="24"/>
        </w:rPr>
        <w:fldChar w:fldCharType="begin">
          <w:fldData xml:space="preserve">PEVuZE5vdGU+PENpdGU+PEF1dGhvcj5TaGVuPC9BdXRob3I+PFllYXI+MjAwNjwvWWVhcj48UmVj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</w:fldData>
        </w:fldChar>
      </w:r>
      <w:r w:rsidR="00B80892">
        <w:rPr>
          <w:rFonts w:ascii="Times New Roman" w:hAnsi="Times New Roman" w:cs="Times New Roman"/>
          <w:sz w:val="24"/>
          <w:szCs w:val="24"/>
        </w:rPr>
        <w:instrText xml:space="preserve"> ADDIN EN.CITE </w:instrText>
      </w:r>
      <w:r w:rsidR="00B80892">
        <w:rPr>
          <w:rFonts w:ascii="Times New Roman" w:hAnsi="Times New Roman" w:cs="Times New Roman"/>
          <w:sz w:val="24"/>
          <w:szCs w:val="24"/>
        </w:rPr>
        <w:fldChar w:fldCharType="begin">
          <w:fldData xml:space="preserve">PEVuZE5vdGU+PENpdGU+PEF1dGhvcj5TaGVuPC9BdXRob3I+PFllYXI+MjAwNjwvWWVhcj48UmVj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</w:fldData>
        </w:fldChar>
      </w:r>
      <w:r w:rsidR="00B80892">
        <w:rPr>
          <w:rFonts w:ascii="Times New Roman" w:hAnsi="Times New Roman" w:cs="Times New Roman"/>
          <w:sz w:val="24"/>
          <w:szCs w:val="24"/>
        </w:rPr>
        <w:instrText xml:space="preserve"> ADDIN EN.CITE.DATA </w:instrText>
      </w:r>
      <w:r w:rsidR="00B80892">
        <w:rPr>
          <w:rFonts w:ascii="Times New Roman" w:hAnsi="Times New Roman" w:cs="Times New Roman"/>
          <w:sz w:val="24"/>
          <w:szCs w:val="24"/>
        </w:rPr>
      </w:r>
      <w:r w:rsidR="00B80892">
        <w:rPr>
          <w:rFonts w:ascii="Times New Roman" w:hAnsi="Times New Roman" w:cs="Times New Roman"/>
          <w:sz w:val="24"/>
          <w:szCs w:val="24"/>
        </w:rPr>
        <w:fldChar w:fldCharType="end"/>
      </w:r>
      <w:r w:rsidR="003E6FFB">
        <w:rPr>
          <w:rFonts w:ascii="Times New Roman" w:hAnsi="Times New Roman" w:cs="Times New Roman"/>
          <w:sz w:val="24"/>
          <w:szCs w:val="24"/>
        </w:rPr>
      </w:r>
      <w:r w:rsidR="003E6FFB">
        <w:rPr>
          <w:rFonts w:ascii="Times New Roman" w:hAnsi="Times New Roman" w:cs="Times New Roman"/>
          <w:sz w:val="24"/>
          <w:szCs w:val="24"/>
        </w:rPr>
        <w:fldChar w:fldCharType="separate"/>
      </w:r>
      <w:r w:rsidR="00B80892">
        <w:rPr>
          <w:rFonts w:ascii="Times New Roman" w:hAnsi="Times New Roman" w:cs="Times New Roman"/>
          <w:sz w:val="24"/>
          <w:szCs w:val="24"/>
        </w:rPr>
        <w:t>[44, 45]</w:t>
      </w:r>
      <w:r w:rsidR="003E6FFB">
        <w:rPr>
          <w:rFonts w:ascii="Times New Roman" w:hAnsi="Times New Roman" w:cs="Times New Roman"/>
          <w:sz w:val="24"/>
          <w:szCs w:val="24"/>
        </w:rPr>
        <w:fldChar w:fldCharType="end"/>
      </w:r>
      <w:r w:rsidRPr="00541DBD">
        <w:rPr>
          <w:rFonts w:ascii="Times New Roman" w:hAnsi="Times New Roman" w:cs="Times New Roman"/>
          <w:sz w:val="24"/>
          <w:szCs w:val="24"/>
        </w:rPr>
        <w:t xml:space="preserve">. Mice were kept in a controlled temperature (20-22°C) and humidity (45–55%) environment under 12-hour light and dark cycles at the Rutgers Animal Facility. Food and water were provided ad libitum. </w:t>
      </w:r>
      <w:r w:rsidR="00590C4B" w:rsidRPr="00541DBD">
        <w:rPr>
          <w:rFonts w:ascii="Times New Roman" w:hAnsi="Times New Roman" w:cs="Times New Roman"/>
          <w:sz w:val="24"/>
          <w:szCs w:val="24"/>
        </w:rPr>
        <w:t xml:space="preserve">All mice were given a 2-week gut microbiota equalization period during which they were fed with AIN93M control diet (Research Diets, Inc. NJ). </w:t>
      </w:r>
    </w:p>
    <w:p w14:paraId="14533DE6" w14:textId="7989B555" w:rsidR="00C0022D" w:rsidRDefault="00541DBD" w:rsidP="00140DD0">
      <w:pPr>
        <w:spacing w:after="120" w:line="240" w:lineRule="auto"/>
        <w:jc w:val="both"/>
        <w:rPr>
          <w:rFonts w:ascii="Times New Roman" w:hAnsi="Times New Roman" w:cs="Times New Roman"/>
          <w:sz w:val="24"/>
          <w:szCs w:val="24"/>
        </w:rPr>
      </w:pPr>
      <w:r w:rsidRPr="00541DBD">
        <w:rPr>
          <w:rFonts w:ascii="Times New Roman" w:hAnsi="Times New Roman" w:cs="Times New Roman"/>
          <w:sz w:val="24"/>
          <w:szCs w:val="24"/>
        </w:rPr>
        <w:t xml:space="preserve">The </w:t>
      </w:r>
      <w:r w:rsidR="0059224F">
        <w:rPr>
          <w:rFonts w:ascii="Times New Roman" w:hAnsi="Times New Roman" w:cs="Times New Roman"/>
          <w:sz w:val="24"/>
          <w:szCs w:val="24"/>
        </w:rPr>
        <w:t xml:space="preserve">experimental design is summarized in </w:t>
      </w:r>
      <w:r w:rsidR="0059224F" w:rsidRPr="00860D26">
        <w:rPr>
          <w:rFonts w:ascii="Times New Roman" w:hAnsi="Times New Roman" w:cs="Times New Roman"/>
          <w:b/>
          <w:bCs/>
          <w:sz w:val="24"/>
          <w:szCs w:val="24"/>
        </w:rPr>
        <w:t>Figure 1</w:t>
      </w:r>
      <w:r w:rsidR="0059224F">
        <w:rPr>
          <w:rFonts w:ascii="Times New Roman" w:hAnsi="Times New Roman" w:cs="Times New Roman"/>
          <w:sz w:val="24"/>
          <w:szCs w:val="24"/>
        </w:rPr>
        <w:t xml:space="preserve">. </w:t>
      </w:r>
      <w:r w:rsidR="00860D26">
        <w:rPr>
          <w:rFonts w:ascii="Times New Roman" w:hAnsi="Times New Roman" w:cs="Times New Roman"/>
          <w:sz w:val="24"/>
          <w:szCs w:val="24"/>
        </w:rPr>
        <w:t xml:space="preserve">In </w:t>
      </w:r>
      <w:r w:rsidR="00762F95">
        <w:rPr>
          <w:rFonts w:ascii="Times New Roman" w:hAnsi="Times New Roman" w:cs="Times New Roman"/>
          <w:sz w:val="24"/>
          <w:szCs w:val="24"/>
        </w:rPr>
        <w:t xml:space="preserve">stage 1, </w:t>
      </w:r>
      <w:r w:rsidR="00860D26">
        <w:rPr>
          <w:rFonts w:ascii="Times New Roman" w:hAnsi="Times New Roman" w:cs="Times New Roman"/>
          <w:sz w:val="24"/>
          <w:szCs w:val="24"/>
        </w:rPr>
        <w:t xml:space="preserve">both WT and KO mice were randomized into 2 groups and treated with either control diet (AIN93M) or control diet with 0.05% PEITC after 2-week equalization period. In </w:t>
      </w:r>
      <w:r w:rsidR="00762F95">
        <w:rPr>
          <w:rFonts w:ascii="Times New Roman" w:hAnsi="Times New Roman" w:cs="Times New Roman"/>
          <w:sz w:val="24"/>
          <w:szCs w:val="24"/>
        </w:rPr>
        <w:t>stage 2</w:t>
      </w:r>
      <w:r w:rsidR="00860D26">
        <w:rPr>
          <w:rFonts w:ascii="Times New Roman" w:hAnsi="Times New Roman" w:cs="Times New Roman"/>
          <w:sz w:val="24"/>
          <w:szCs w:val="24"/>
        </w:rPr>
        <w:t>, WT and KO mice were randomized into 4 groups and treated with control diet, d</w:t>
      </w:r>
      <w:r w:rsidR="00860D26" w:rsidRPr="00860D26">
        <w:rPr>
          <w:rFonts w:ascii="Times New Roman" w:hAnsi="Times New Roman" w:cs="Times New Roman"/>
          <w:sz w:val="24"/>
          <w:szCs w:val="24"/>
        </w:rPr>
        <w:t xml:space="preserve">extran </w:t>
      </w:r>
      <w:r w:rsidR="00860D26">
        <w:rPr>
          <w:rFonts w:ascii="Times New Roman" w:hAnsi="Times New Roman" w:cs="Times New Roman"/>
          <w:sz w:val="24"/>
          <w:szCs w:val="24"/>
        </w:rPr>
        <w:t>s</w:t>
      </w:r>
      <w:r w:rsidR="00860D26" w:rsidRPr="00860D26">
        <w:rPr>
          <w:rFonts w:ascii="Times New Roman" w:hAnsi="Times New Roman" w:cs="Times New Roman"/>
          <w:sz w:val="24"/>
          <w:szCs w:val="24"/>
        </w:rPr>
        <w:t xml:space="preserve">ulfate </w:t>
      </w:r>
      <w:r w:rsidR="00860D26">
        <w:rPr>
          <w:rFonts w:ascii="Times New Roman" w:hAnsi="Times New Roman" w:cs="Times New Roman"/>
          <w:sz w:val="24"/>
          <w:szCs w:val="24"/>
        </w:rPr>
        <w:t>s</w:t>
      </w:r>
      <w:r w:rsidR="00860D26" w:rsidRPr="00860D26">
        <w:rPr>
          <w:rFonts w:ascii="Times New Roman" w:hAnsi="Times New Roman" w:cs="Times New Roman"/>
          <w:sz w:val="24"/>
          <w:szCs w:val="24"/>
        </w:rPr>
        <w:t>odium</w:t>
      </w:r>
      <w:r w:rsidR="00860D26">
        <w:rPr>
          <w:rFonts w:ascii="Times New Roman" w:hAnsi="Times New Roman" w:cs="Times New Roman"/>
          <w:sz w:val="24"/>
          <w:szCs w:val="24"/>
        </w:rPr>
        <w:t xml:space="preserve"> (DSS) </w:t>
      </w:r>
      <w:r w:rsidR="00860D26" w:rsidRPr="00762F95">
        <w:rPr>
          <w:rFonts w:ascii="Times New Roman" w:hAnsi="Times New Roman" w:cs="Times New Roman"/>
          <w:sz w:val="24"/>
          <w:szCs w:val="24"/>
          <w:highlight w:val="yellow"/>
        </w:rPr>
        <w:t xml:space="preserve">at </w:t>
      </w:r>
      <w:r w:rsidR="00762F95" w:rsidRPr="00762F95">
        <w:rPr>
          <w:rFonts w:ascii="Times New Roman" w:hAnsi="Times New Roman" w:cs="Times New Roman"/>
          <w:sz w:val="24"/>
          <w:szCs w:val="24"/>
          <w:highlight w:val="yellow"/>
        </w:rPr>
        <w:t>2.</w:t>
      </w:r>
      <w:commentRangeStart w:id="5"/>
      <w:r w:rsidR="00762F95" w:rsidRPr="00762F95">
        <w:rPr>
          <w:rFonts w:ascii="Times New Roman" w:hAnsi="Times New Roman" w:cs="Times New Roman"/>
          <w:sz w:val="24"/>
          <w:szCs w:val="24"/>
          <w:highlight w:val="yellow"/>
        </w:rPr>
        <w:t>5</w:t>
      </w:r>
      <w:commentRangeEnd w:id="5"/>
      <w:r w:rsidR="009E1EAE">
        <w:rPr>
          <w:rStyle w:val="CommentReference"/>
        </w:rPr>
        <w:commentReference w:id="5"/>
      </w:r>
      <w:r w:rsidR="00860D26" w:rsidRPr="00762F95">
        <w:rPr>
          <w:rFonts w:ascii="Times New Roman" w:hAnsi="Times New Roman" w:cs="Times New Roman"/>
          <w:sz w:val="24"/>
          <w:szCs w:val="24"/>
          <w:highlight w:val="yellow"/>
        </w:rPr>
        <w:t>%</w:t>
      </w:r>
      <w:r w:rsidR="00F75601">
        <w:rPr>
          <w:rFonts w:ascii="Times New Roman" w:hAnsi="Times New Roman" w:cs="Times New Roman"/>
          <w:sz w:val="24"/>
          <w:szCs w:val="24"/>
        </w:rPr>
        <w:t xml:space="preserve">, DSS with </w:t>
      </w:r>
      <w:r w:rsidR="002B54AB">
        <w:rPr>
          <w:rFonts w:ascii="Times New Roman" w:hAnsi="Times New Roman" w:cs="Times New Roman"/>
          <w:sz w:val="24"/>
          <w:szCs w:val="24"/>
        </w:rPr>
        <w:t xml:space="preserve">0.05% </w:t>
      </w:r>
      <w:r w:rsidR="00F75601">
        <w:rPr>
          <w:rFonts w:ascii="Times New Roman" w:hAnsi="Times New Roman" w:cs="Times New Roman"/>
          <w:sz w:val="24"/>
          <w:szCs w:val="24"/>
        </w:rPr>
        <w:t>PEITC, and DSS with cranberry diet (</w:t>
      </w:r>
      <w:r w:rsidR="00F75601" w:rsidRPr="002B54AB">
        <w:rPr>
          <w:rFonts w:ascii="Times New Roman" w:hAnsi="Times New Roman" w:cs="Times New Roman"/>
          <w:sz w:val="24"/>
          <w:szCs w:val="24"/>
          <w:highlight w:val="yellow"/>
        </w:rPr>
        <w:t xml:space="preserve">xx% in </w:t>
      </w:r>
      <w:commentRangeStart w:id="6"/>
      <w:r w:rsidR="00F75601" w:rsidRPr="002B54AB">
        <w:rPr>
          <w:rFonts w:ascii="Times New Roman" w:hAnsi="Times New Roman" w:cs="Times New Roman"/>
          <w:sz w:val="24"/>
          <w:szCs w:val="24"/>
          <w:highlight w:val="yellow"/>
        </w:rPr>
        <w:t>AIN93M</w:t>
      </w:r>
      <w:commentRangeEnd w:id="6"/>
      <w:r w:rsidR="009E1EAE">
        <w:rPr>
          <w:rStyle w:val="CommentReference"/>
        </w:rPr>
        <w:commentReference w:id="6"/>
      </w:r>
      <w:r w:rsidR="00F75601">
        <w:rPr>
          <w:rFonts w:ascii="Times New Roman" w:hAnsi="Times New Roman" w:cs="Times New Roman"/>
          <w:sz w:val="24"/>
          <w:szCs w:val="24"/>
        </w:rPr>
        <w:t xml:space="preserve">). </w:t>
      </w:r>
      <w:r w:rsidR="00762F95">
        <w:rPr>
          <w:rFonts w:ascii="Times New Roman" w:hAnsi="Times New Roman" w:cs="Times New Roman"/>
          <w:sz w:val="24"/>
          <w:szCs w:val="24"/>
        </w:rPr>
        <w:t xml:space="preserve">DSS was dissolved in autoclaved water and made freshly weekly. </w:t>
      </w:r>
      <w:r w:rsidR="00EC6743">
        <w:rPr>
          <w:rFonts w:ascii="Times New Roman" w:hAnsi="Times New Roman" w:cs="Times New Roman"/>
          <w:sz w:val="24"/>
          <w:szCs w:val="24"/>
        </w:rPr>
        <w:t xml:space="preserve">Fecal samples were collected freshly, snap frozen in liquid nitrogen and stored at </w:t>
      </w:r>
      <w:r w:rsidR="00EC6743" w:rsidRPr="00EC6743">
        <w:rPr>
          <w:rFonts w:ascii="Times New Roman" w:hAnsi="Times New Roman" w:cs="Times New Roman"/>
          <w:sz w:val="24"/>
          <w:szCs w:val="24"/>
        </w:rPr>
        <w:t>-80</w:t>
      </w:r>
      <w:r w:rsidR="00EC6743" w:rsidRPr="00EC6743">
        <w:rPr>
          <w:rFonts w:ascii="Times New Roman" w:hAnsi="Times New Roman" w:cs="Times New Roman"/>
          <w:sz w:val="24"/>
          <w:szCs w:val="24"/>
          <w:vertAlign w:val="superscript"/>
        </w:rPr>
        <w:t>o</w:t>
      </w:r>
      <w:r w:rsidR="00EC6743" w:rsidRPr="00EC6743">
        <w:rPr>
          <w:rFonts w:ascii="Times New Roman" w:hAnsi="Times New Roman" w:cs="Times New Roman"/>
          <w:sz w:val="24"/>
          <w:szCs w:val="24"/>
        </w:rPr>
        <w:t>C for</w:t>
      </w:r>
      <w:r w:rsidR="00EC6743">
        <w:rPr>
          <w:rFonts w:ascii="Times New Roman" w:hAnsi="Times New Roman" w:cs="Times New Roman"/>
          <w:sz w:val="24"/>
          <w:szCs w:val="24"/>
        </w:rPr>
        <w:t xml:space="preserve"> further</w:t>
      </w:r>
      <w:r w:rsidR="00EC6743" w:rsidRPr="00EC6743">
        <w:rPr>
          <w:rFonts w:ascii="Times New Roman" w:hAnsi="Times New Roman" w:cs="Times New Roman"/>
          <w:sz w:val="24"/>
          <w:szCs w:val="24"/>
        </w:rPr>
        <w:t xml:space="preserve"> </w:t>
      </w:r>
      <w:r w:rsidR="00762F95">
        <w:rPr>
          <w:rFonts w:ascii="Times New Roman" w:hAnsi="Times New Roman" w:cs="Times New Roman"/>
          <w:sz w:val="24"/>
          <w:szCs w:val="24"/>
        </w:rPr>
        <w:t>study</w:t>
      </w:r>
      <w:r w:rsidR="00EC6743" w:rsidRPr="00EC6743">
        <w:rPr>
          <w:rFonts w:ascii="Times New Roman" w:hAnsi="Times New Roman" w:cs="Times New Roman"/>
          <w:sz w:val="24"/>
          <w:szCs w:val="24"/>
        </w:rPr>
        <w:t>.</w:t>
      </w:r>
      <w:r w:rsidR="00762F95">
        <w:rPr>
          <w:rFonts w:ascii="Times New Roman" w:hAnsi="Times New Roman" w:cs="Times New Roman"/>
          <w:sz w:val="24"/>
          <w:szCs w:val="24"/>
        </w:rPr>
        <w:t xml:space="preserve"> Samples from stage 1 week 0 and week 4 were, stage 2 </w:t>
      </w:r>
      <w:proofErr w:type="gramStart"/>
      <w:r w:rsidR="00762F95">
        <w:rPr>
          <w:rFonts w:ascii="Times New Roman" w:hAnsi="Times New Roman" w:cs="Times New Roman"/>
          <w:sz w:val="24"/>
          <w:szCs w:val="24"/>
        </w:rPr>
        <w:t>week</w:t>
      </w:r>
      <w:proofErr w:type="gramEnd"/>
      <w:r w:rsidR="00762F95">
        <w:rPr>
          <w:rFonts w:ascii="Times New Roman" w:hAnsi="Times New Roman" w:cs="Times New Roman"/>
          <w:sz w:val="24"/>
          <w:szCs w:val="24"/>
        </w:rPr>
        <w:t xml:space="preserve"> 0, 1 and 8 were selected and sent for </w:t>
      </w:r>
      <w:r w:rsidR="00762F95" w:rsidRPr="00EC6743">
        <w:rPr>
          <w:rFonts w:ascii="Times New Roman" w:hAnsi="Times New Roman" w:cs="Times New Roman"/>
          <w:sz w:val="24"/>
          <w:szCs w:val="24"/>
        </w:rPr>
        <w:t xml:space="preserve">16S ribosomal RNA (rRNA) sequencing and </w:t>
      </w:r>
      <w:r w:rsidR="00762F95">
        <w:rPr>
          <w:rFonts w:ascii="Times New Roman" w:hAnsi="Times New Roman" w:cs="Times New Roman"/>
          <w:sz w:val="24"/>
          <w:szCs w:val="24"/>
        </w:rPr>
        <w:t xml:space="preserve">fecal </w:t>
      </w:r>
      <w:r w:rsidR="00762F95" w:rsidRPr="00EC6743">
        <w:rPr>
          <w:rFonts w:ascii="Times New Roman" w:hAnsi="Times New Roman" w:cs="Times New Roman"/>
          <w:sz w:val="24"/>
          <w:szCs w:val="24"/>
        </w:rPr>
        <w:t>metabolites analysis</w:t>
      </w:r>
      <w:r w:rsidR="00762F95">
        <w:rPr>
          <w:rFonts w:ascii="Times New Roman" w:hAnsi="Times New Roman" w:cs="Times New Roman"/>
          <w:sz w:val="24"/>
          <w:szCs w:val="24"/>
        </w:rPr>
        <w:t xml:space="preserve">. </w:t>
      </w:r>
      <w:r w:rsidR="00C0022D" w:rsidRPr="00C0022D">
        <w:rPr>
          <w:rFonts w:ascii="Times New Roman" w:hAnsi="Times New Roman" w:cs="Times New Roman"/>
          <w:sz w:val="24"/>
          <w:szCs w:val="24"/>
        </w:rPr>
        <w:t>All animal experiments were conducted under the animal protocol approved by the Institutional Animal Care and Use Committee (IACUC) of Rutgers University.</w:t>
      </w:r>
    </w:p>
    <w:p w14:paraId="34B4075E" w14:textId="1DB3D816" w:rsidR="00C0022D" w:rsidRPr="00762F95" w:rsidRDefault="00C0022D" w:rsidP="00762F95">
      <w:pPr>
        <w:pStyle w:val="Heading2"/>
        <w:spacing w:before="0" w:after="120" w:line="240" w:lineRule="auto"/>
        <w:rPr>
          <w:rFonts w:ascii="Times New Roman" w:hAnsi="Times New Roman" w:cs="Times New Roman"/>
          <w:color w:val="auto"/>
          <w:sz w:val="24"/>
          <w:szCs w:val="24"/>
        </w:rPr>
      </w:pPr>
      <w:bookmarkStart w:id="7" w:name="_Toc128327056"/>
      <w:r w:rsidRPr="00762F95">
        <w:rPr>
          <w:rFonts w:ascii="Times New Roman" w:hAnsi="Times New Roman" w:cs="Times New Roman"/>
          <w:color w:val="auto"/>
          <w:sz w:val="24"/>
          <w:szCs w:val="24"/>
        </w:rPr>
        <w:t>16</w:t>
      </w:r>
      <w:r w:rsidR="00BD0E55" w:rsidRPr="00762F95">
        <w:rPr>
          <w:rFonts w:ascii="Times New Roman" w:hAnsi="Times New Roman" w:cs="Times New Roman"/>
          <w:color w:val="auto"/>
          <w:sz w:val="24"/>
          <w:szCs w:val="24"/>
        </w:rPr>
        <w:t>S</w:t>
      </w:r>
      <w:r w:rsidRPr="00762F95">
        <w:rPr>
          <w:rFonts w:ascii="Times New Roman" w:hAnsi="Times New Roman" w:cs="Times New Roman"/>
          <w:color w:val="auto"/>
          <w:sz w:val="24"/>
          <w:szCs w:val="24"/>
        </w:rPr>
        <w:t xml:space="preserve"> ribosomal RNA sequencing and analysis</w:t>
      </w:r>
      <w:bookmarkEnd w:id="7"/>
    </w:p>
    <w:p w14:paraId="3C26E005" w14:textId="458E57AC" w:rsidR="00C0022D" w:rsidRPr="00C0022D" w:rsidRDefault="007C25D0" w:rsidP="005D22BD">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Sample</w:t>
      </w:r>
      <w:r w:rsidR="00C0022D" w:rsidRPr="00C0022D">
        <w:rPr>
          <w:rFonts w:ascii="Times New Roman" w:hAnsi="Times New Roman" w:cs="Times New Roman"/>
          <w:sz w:val="24"/>
          <w:szCs w:val="24"/>
        </w:rPr>
        <w:t xml:space="preserve"> DNA </w:t>
      </w:r>
      <w:r w:rsidR="005D22BD" w:rsidRPr="00C0022D">
        <w:rPr>
          <w:rFonts w:ascii="Times New Roman" w:hAnsi="Times New Roman" w:cs="Times New Roman"/>
          <w:sz w:val="24"/>
          <w:szCs w:val="24"/>
        </w:rPr>
        <w:t>was</w:t>
      </w:r>
      <w:r w:rsidR="00C0022D" w:rsidRPr="00C0022D">
        <w:rPr>
          <w:rFonts w:ascii="Times New Roman" w:hAnsi="Times New Roman" w:cs="Times New Roman"/>
          <w:sz w:val="24"/>
          <w:szCs w:val="24"/>
        </w:rPr>
        <w:t xml:space="preserve"> extracted using </w:t>
      </w:r>
      <w:proofErr w:type="spellStart"/>
      <w:r w:rsidR="00C0022D" w:rsidRPr="00762F95">
        <w:rPr>
          <w:rFonts w:ascii="Times New Roman" w:hAnsi="Times New Roman" w:cs="Times New Roman"/>
          <w:sz w:val="24"/>
          <w:szCs w:val="24"/>
        </w:rPr>
        <w:t>PowerSoil</w:t>
      </w:r>
      <w:proofErr w:type="spellEnd"/>
      <w:r w:rsidR="00C0022D" w:rsidRPr="00762F95">
        <w:rPr>
          <w:rFonts w:ascii="Times New Roman" w:hAnsi="Times New Roman" w:cs="Times New Roman"/>
          <w:sz w:val="24"/>
          <w:szCs w:val="24"/>
        </w:rPr>
        <w:t xml:space="preserve"> DNA Isolation Kit </w:t>
      </w:r>
      <w:r w:rsidR="00C0022D" w:rsidRPr="00C0022D">
        <w:rPr>
          <w:rFonts w:ascii="Times New Roman" w:hAnsi="Times New Roman" w:cs="Times New Roman"/>
          <w:sz w:val="24"/>
          <w:szCs w:val="24"/>
        </w:rPr>
        <w:t xml:space="preserve">(QIAGEN). PCR amplification of the 16S rRNA genes were carried out using PCR primers specific for the V4 region (Table 1) </w:t>
      </w:r>
      <w:r w:rsidR="00E009FB">
        <w:rPr>
          <w:rFonts w:ascii="Times New Roman" w:hAnsi="Times New Roman" w:cs="Times New Roman"/>
          <w:sz w:val="24"/>
          <w:szCs w:val="24"/>
        </w:rPr>
        <w:fldChar w:fldCharType="begin">
          <w:fldData xml:space="preserve">PEVuZE5vdGU+PENpdGU+PEF1dGhvcj5BcHByaWxsPC9BdXRob3I+PFllYXI+MjAxNTwvWWVhcj48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</w:fldData>
        </w:fldChar>
      </w:r>
      <w:r w:rsidR="00B80892">
        <w:rPr>
          <w:rFonts w:ascii="Times New Roman" w:hAnsi="Times New Roman" w:cs="Times New Roman"/>
          <w:sz w:val="24"/>
          <w:szCs w:val="24"/>
        </w:rPr>
        <w:instrText xml:space="preserve"> ADDIN EN.CITE </w:instrText>
      </w:r>
      <w:r w:rsidR="00B80892">
        <w:rPr>
          <w:rFonts w:ascii="Times New Roman" w:hAnsi="Times New Roman" w:cs="Times New Roman"/>
          <w:sz w:val="24"/>
          <w:szCs w:val="24"/>
        </w:rPr>
        <w:fldChar w:fldCharType="begin">
          <w:fldData xml:space="preserve">PEVuZE5vdGU+PENpdGU+PEF1dGhvcj5BcHByaWxsPC9BdXRob3I+PFllYXI+MjAxNTwvWWVhcj48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</w:fldData>
        </w:fldChar>
      </w:r>
      <w:r w:rsidR="00B80892">
        <w:rPr>
          <w:rFonts w:ascii="Times New Roman" w:hAnsi="Times New Roman" w:cs="Times New Roman"/>
          <w:sz w:val="24"/>
          <w:szCs w:val="24"/>
        </w:rPr>
        <w:instrText xml:space="preserve"> ADDIN EN.CITE.DATA </w:instrText>
      </w:r>
      <w:r w:rsidR="00B80892">
        <w:rPr>
          <w:rFonts w:ascii="Times New Roman" w:hAnsi="Times New Roman" w:cs="Times New Roman"/>
          <w:sz w:val="24"/>
          <w:szCs w:val="24"/>
        </w:rPr>
      </w:r>
      <w:r w:rsidR="00B80892">
        <w:rPr>
          <w:rFonts w:ascii="Times New Roman" w:hAnsi="Times New Roman" w:cs="Times New Roman"/>
          <w:sz w:val="24"/>
          <w:szCs w:val="24"/>
        </w:rPr>
        <w:fldChar w:fldCharType="end"/>
      </w:r>
      <w:r w:rsidR="00E009FB">
        <w:rPr>
          <w:rFonts w:ascii="Times New Roman" w:hAnsi="Times New Roman" w:cs="Times New Roman"/>
          <w:sz w:val="24"/>
          <w:szCs w:val="24"/>
        </w:rPr>
      </w:r>
      <w:r w:rsidR="00E009FB">
        <w:rPr>
          <w:rFonts w:ascii="Times New Roman" w:hAnsi="Times New Roman" w:cs="Times New Roman"/>
          <w:sz w:val="24"/>
          <w:szCs w:val="24"/>
        </w:rPr>
        <w:fldChar w:fldCharType="separate"/>
      </w:r>
      <w:r w:rsidR="00B80892">
        <w:rPr>
          <w:rFonts w:ascii="Times New Roman" w:hAnsi="Times New Roman" w:cs="Times New Roman"/>
          <w:sz w:val="24"/>
          <w:szCs w:val="24"/>
        </w:rPr>
        <w:t>[46-52]</w:t>
      </w:r>
      <w:r w:rsidR="00E009FB">
        <w:rPr>
          <w:rFonts w:ascii="Times New Roman" w:hAnsi="Times New Roman" w:cs="Times New Roman"/>
          <w:sz w:val="24"/>
          <w:szCs w:val="24"/>
        </w:rPr>
        <w:fldChar w:fldCharType="end"/>
      </w:r>
      <w:r w:rsidR="00C0022D" w:rsidRPr="00C0022D">
        <w:rPr>
          <w:rFonts w:ascii="Times New Roman" w:hAnsi="Times New Roman" w:cs="Times New Roman"/>
          <w:sz w:val="24"/>
          <w:szCs w:val="24"/>
        </w:rPr>
        <w:t>.</w:t>
      </w:r>
      <w:r w:rsidR="00C0022D">
        <w:rPr>
          <w:rFonts w:ascii="Times New Roman" w:hAnsi="Times New Roman" w:cs="Times New Roman"/>
          <w:sz w:val="24"/>
          <w:szCs w:val="24"/>
        </w:rPr>
        <w:t xml:space="preserve"> </w:t>
      </w:r>
      <w:r w:rsidR="00C0022D" w:rsidRPr="00C0022D">
        <w:rPr>
          <w:rFonts w:ascii="Times New Roman" w:hAnsi="Times New Roman" w:cs="Times New Roman"/>
          <w:sz w:val="24"/>
          <w:szCs w:val="24"/>
        </w:rPr>
        <w:t xml:space="preserve">Indexed amplicons were pooled and sequenced on </w:t>
      </w:r>
      <w:proofErr w:type="spellStart"/>
      <w:r w:rsidR="00C0022D" w:rsidRPr="00762F95">
        <w:rPr>
          <w:rFonts w:ascii="Times New Roman" w:hAnsi="Times New Roman" w:cs="Times New Roman"/>
          <w:sz w:val="24"/>
          <w:szCs w:val="24"/>
        </w:rPr>
        <w:t>MiSeq</w:t>
      </w:r>
      <w:proofErr w:type="spellEnd"/>
      <w:r w:rsidR="00C0022D" w:rsidRPr="00C0022D">
        <w:rPr>
          <w:rFonts w:ascii="Times New Roman" w:hAnsi="Times New Roman" w:cs="Times New Roman"/>
          <w:sz w:val="24"/>
          <w:szCs w:val="24"/>
        </w:rPr>
        <w:t xml:space="preserve"> (Illumina) yielding at least 8,000 300 base pair (bp) pair-ended reads. Microbial operational taxonomic units (OTUs) and their taxonomic assignments were analyzed using </w:t>
      </w:r>
      <w:r w:rsidR="0073615E" w:rsidRPr="0073615E">
        <w:rPr>
          <w:rFonts w:ascii="Times New Roman" w:hAnsi="Times New Roman" w:cs="Times New Roman"/>
          <w:sz w:val="24"/>
          <w:szCs w:val="24"/>
        </w:rPr>
        <w:t>Quantitative Insights Into Microbial Ecology</w:t>
      </w:r>
      <w:r w:rsidR="0073615E">
        <w:rPr>
          <w:rFonts w:ascii="Times New Roman" w:hAnsi="Times New Roman" w:cs="Times New Roman"/>
          <w:sz w:val="24"/>
          <w:szCs w:val="24"/>
        </w:rPr>
        <w:t xml:space="preserve"> (</w:t>
      </w:r>
      <w:r w:rsidR="00C0022D" w:rsidRPr="00C0022D">
        <w:rPr>
          <w:rFonts w:ascii="Times New Roman" w:hAnsi="Times New Roman" w:cs="Times New Roman"/>
          <w:sz w:val="24"/>
          <w:szCs w:val="24"/>
        </w:rPr>
        <w:t>QIIME2</w:t>
      </w:r>
      <w:r w:rsidR="0073615E">
        <w:rPr>
          <w:rFonts w:ascii="Times New Roman" w:hAnsi="Times New Roman" w:cs="Times New Roman"/>
          <w:sz w:val="24"/>
          <w:szCs w:val="24"/>
        </w:rPr>
        <w:t>) bioinformatic pipeline</w:t>
      </w:r>
      <w:r w:rsidR="002D0A9D">
        <w:rPr>
          <w:rFonts w:ascii="Times New Roman" w:hAnsi="Times New Roman" w:cs="Times New Roman"/>
          <w:sz w:val="24"/>
          <w:szCs w:val="24"/>
        </w:rPr>
        <w:t xml:space="preserve"> </w:t>
      </w:r>
      <w:r w:rsidR="003C3E83">
        <w:rPr>
          <w:rFonts w:ascii="Times New Roman" w:hAnsi="Times New Roman" w:cs="Times New Roman"/>
          <w:sz w:val="24"/>
          <w:szCs w:val="24"/>
        </w:rPr>
        <w:fldChar w:fldCharType="begin">
          <w:fldData xml:space="preserve">PEVuZE5vdGU+PENpdGU+PEF1dGhvcj5Cb2x5ZW48L0F1dGhvcj48WWVhcj4yMDE5PC9ZZWFyPjxS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</w:fldData>
        </w:fldChar>
      </w:r>
      <w:r w:rsidR="00B80892">
        <w:rPr>
          <w:rFonts w:ascii="Times New Roman" w:hAnsi="Times New Roman" w:cs="Times New Roman"/>
          <w:sz w:val="24"/>
          <w:szCs w:val="24"/>
        </w:rPr>
        <w:instrText xml:space="preserve"> ADDIN EN.CITE </w:instrText>
      </w:r>
      <w:r w:rsidR="00B80892">
        <w:rPr>
          <w:rFonts w:ascii="Times New Roman" w:hAnsi="Times New Roman" w:cs="Times New Roman"/>
          <w:sz w:val="24"/>
          <w:szCs w:val="24"/>
        </w:rPr>
        <w:fldChar w:fldCharType="begin">
          <w:fldData xml:space="preserve">PEVuZE5vdGU+PENpdGU+PEF1dGhvcj5Cb2x5ZW48L0F1dGhvcj48WWVhcj4yMDE5PC9ZZWFyPjxS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</w:fldData>
        </w:fldChar>
      </w:r>
      <w:r w:rsidR="00B80892">
        <w:rPr>
          <w:rFonts w:ascii="Times New Roman" w:hAnsi="Times New Roman" w:cs="Times New Roman"/>
          <w:sz w:val="24"/>
          <w:szCs w:val="24"/>
        </w:rPr>
        <w:instrText xml:space="preserve"> ADDIN EN.CITE.DATA </w:instrText>
      </w:r>
      <w:r w:rsidR="00B80892">
        <w:rPr>
          <w:rFonts w:ascii="Times New Roman" w:hAnsi="Times New Roman" w:cs="Times New Roman"/>
          <w:sz w:val="24"/>
          <w:szCs w:val="24"/>
        </w:rPr>
      </w:r>
      <w:r w:rsidR="00B80892">
        <w:rPr>
          <w:rFonts w:ascii="Times New Roman" w:hAnsi="Times New Roman" w:cs="Times New Roman"/>
          <w:sz w:val="24"/>
          <w:szCs w:val="24"/>
        </w:rPr>
        <w:fldChar w:fldCharType="end"/>
      </w:r>
      <w:r w:rsidR="003C3E83">
        <w:rPr>
          <w:rFonts w:ascii="Times New Roman" w:hAnsi="Times New Roman" w:cs="Times New Roman"/>
          <w:sz w:val="24"/>
          <w:szCs w:val="24"/>
        </w:rPr>
      </w:r>
      <w:r w:rsidR="003C3E83">
        <w:rPr>
          <w:rFonts w:ascii="Times New Roman" w:hAnsi="Times New Roman" w:cs="Times New Roman"/>
          <w:sz w:val="24"/>
          <w:szCs w:val="24"/>
        </w:rPr>
        <w:fldChar w:fldCharType="separate"/>
      </w:r>
      <w:r w:rsidR="00B80892">
        <w:rPr>
          <w:rFonts w:ascii="Times New Roman" w:hAnsi="Times New Roman" w:cs="Times New Roman"/>
          <w:sz w:val="24"/>
          <w:szCs w:val="24"/>
        </w:rPr>
        <w:t>[53, 54]</w:t>
      </w:r>
      <w:r w:rsidR="003C3E83">
        <w:rPr>
          <w:rFonts w:ascii="Times New Roman" w:hAnsi="Times New Roman" w:cs="Times New Roman"/>
          <w:sz w:val="24"/>
          <w:szCs w:val="24"/>
        </w:rPr>
        <w:fldChar w:fldCharType="end"/>
      </w:r>
      <w:r w:rsidR="00C0022D" w:rsidRPr="00C0022D">
        <w:rPr>
          <w:rFonts w:ascii="Times New Roman" w:hAnsi="Times New Roman" w:cs="Times New Roman"/>
          <w:sz w:val="24"/>
          <w:szCs w:val="24"/>
        </w:rPr>
        <w:t xml:space="preserve"> and Divisive Amplicon Denoising Algorithm 2 (DADA2</w:t>
      </w:r>
      <w:r w:rsidR="005C4C32">
        <w:rPr>
          <w:rFonts w:ascii="Times New Roman" w:hAnsi="Times New Roman" w:cs="Times New Roman"/>
          <w:sz w:val="24"/>
          <w:szCs w:val="24"/>
        </w:rPr>
        <w:t xml:space="preserve"> version </w:t>
      </w:r>
      <w:r w:rsidR="005C4C32" w:rsidRPr="00C0022D">
        <w:rPr>
          <w:rFonts w:ascii="Times New Roman" w:hAnsi="Times New Roman" w:cs="Times New Roman"/>
          <w:sz w:val="24"/>
          <w:szCs w:val="24"/>
        </w:rPr>
        <w:t>1.16</w:t>
      </w:r>
      <w:r w:rsidR="00C0022D" w:rsidRPr="00C0022D">
        <w:rPr>
          <w:rFonts w:ascii="Times New Roman" w:hAnsi="Times New Roman" w:cs="Times New Roman"/>
          <w:sz w:val="24"/>
          <w:szCs w:val="24"/>
        </w:rPr>
        <w:t>)</w:t>
      </w:r>
      <w:r w:rsidR="0073615E">
        <w:rPr>
          <w:rFonts w:ascii="Times New Roman" w:hAnsi="Times New Roman" w:cs="Times New Roman"/>
          <w:sz w:val="24"/>
          <w:szCs w:val="24"/>
        </w:rPr>
        <w:t xml:space="preserve"> </w:t>
      </w:r>
      <w:r w:rsidR="0073615E" w:rsidRPr="00762F95">
        <w:rPr>
          <w:rFonts w:ascii="Times New Roman" w:hAnsi="Times New Roman" w:cs="Times New Roman"/>
          <w:sz w:val="24"/>
          <w:szCs w:val="24"/>
        </w:rPr>
        <w:t>R</w:t>
      </w:r>
      <w:r w:rsidR="0073615E" w:rsidRPr="00C0022D">
        <w:rPr>
          <w:rFonts w:ascii="Times New Roman" w:hAnsi="Times New Roman" w:cs="Times New Roman"/>
          <w:sz w:val="24"/>
          <w:szCs w:val="24"/>
        </w:rPr>
        <w:t xml:space="preserve"> package</w:t>
      </w:r>
      <w:r w:rsidR="00C0022D" w:rsidRPr="00C0022D">
        <w:rPr>
          <w:rFonts w:ascii="Times New Roman" w:hAnsi="Times New Roman" w:cs="Times New Roman"/>
          <w:sz w:val="24"/>
          <w:szCs w:val="24"/>
        </w:rPr>
        <w:t xml:space="preserve"> </w:t>
      </w:r>
      <w:r w:rsidR="002D0A9D">
        <w:rPr>
          <w:rFonts w:ascii="Times New Roman" w:hAnsi="Times New Roman" w:cs="Times New Roman"/>
          <w:sz w:val="24"/>
          <w:szCs w:val="24"/>
        </w:rPr>
        <w:fldChar w:fldCharType="begin">
          <w:fldData xml:space="preserve">PEVuZE5vdGU+PENpdGU+PEF1dGhvcj5DYWxsYWhhbjwvQXV0aG9yPjxZZWFyPjIwMTY8L1llYXI+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</w:fldData>
        </w:fldChar>
      </w:r>
      <w:r w:rsidR="00B80892">
        <w:rPr>
          <w:rFonts w:ascii="Times New Roman" w:hAnsi="Times New Roman" w:cs="Times New Roman"/>
          <w:sz w:val="24"/>
          <w:szCs w:val="24"/>
        </w:rPr>
        <w:instrText xml:space="preserve"> ADDIN EN.CITE </w:instrText>
      </w:r>
      <w:r w:rsidR="00B80892">
        <w:rPr>
          <w:rFonts w:ascii="Times New Roman" w:hAnsi="Times New Roman" w:cs="Times New Roman"/>
          <w:sz w:val="24"/>
          <w:szCs w:val="24"/>
        </w:rPr>
        <w:fldChar w:fldCharType="begin">
          <w:fldData xml:space="preserve">PEVuZE5vdGU+PENpdGU+PEF1dGhvcj5DYWxsYWhhbjwvQXV0aG9yPjxZZWFyPjIwMTY8L1llYXI+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</w:fldData>
        </w:fldChar>
      </w:r>
      <w:r w:rsidR="00B80892">
        <w:rPr>
          <w:rFonts w:ascii="Times New Roman" w:hAnsi="Times New Roman" w:cs="Times New Roman"/>
          <w:sz w:val="24"/>
          <w:szCs w:val="24"/>
        </w:rPr>
        <w:instrText xml:space="preserve"> ADDIN EN.CITE.DATA </w:instrText>
      </w:r>
      <w:r w:rsidR="00B80892">
        <w:rPr>
          <w:rFonts w:ascii="Times New Roman" w:hAnsi="Times New Roman" w:cs="Times New Roman"/>
          <w:sz w:val="24"/>
          <w:szCs w:val="24"/>
        </w:rPr>
      </w:r>
      <w:r w:rsidR="00B80892">
        <w:rPr>
          <w:rFonts w:ascii="Times New Roman" w:hAnsi="Times New Roman" w:cs="Times New Roman"/>
          <w:sz w:val="24"/>
          <w:szCs w:val="24"/>
        </w:rPr>
        <w:fldChar w:fldCharType="end"/>
      </w:r>
      <w:r w:rsidR="002D0A9D">
        <w:rPr>
          <w:rFonts w:ascii="Times New Roman" w:hAnsi="Times New Roman" w:cs="Times New Roman"/>
          <w:sz w:val="24"/>
          <w:szCs w:val="24"/>
        </w:rPr>
      </w:r>
      <w:r w:rsidR="002D0A9D">
        <w:rPr>
          <w:rFonts w:ascii="Times New Roman" w:hAnsi="Times New Roman" w:cs="Times New Roman"/>
          <w:sz w:val="24"/>
          <w:szCs w:val="24"/>
        </w:rPr>
        <w:fldChar w:fldCharType="separate"/>
      </w:r>
      <w:r w:rsidR="00B80892">
        <w:rPr>
          <w:rFonts w:ascii="Times New Roman" w:hAnsi="Times New Roman" w:cs="Times New Roman"/>
          <w:sz w:val="24"/>
          <w:szCs w:val="24"/>
        </w:rPr>
        <w:t>[55]</w:t>
      </w:r>
      <w:r w:rsidR="002D0A9D">
        <w:rPr>
          <w:rFonts w:ascii="Times New Roman" w:hAnsi="Times New Roman" w:cs="Times New Roman"/>
          <w:sz w:val="24"/>
          <w:szCs w:val="24"/>
        </w:rPr>
        <w:fldChar w:fldCharType="end"/>
      </w:r>
      <w:r w:rsidR="00C0022D" w:rsidRPr="00C0022D">
        <w:rPr>
          <w:rFonts w:ascii="Times New Roman" w:hAnsi="Times New Roman" w:cs="Times New Roman"/>
          <w:sz w:val="24"/>
          <w:szCs w:val="24"/>
        </w:rPr>
        <w:t xml:space="preserve">. </w:t>
      </w:r>
    </w:p>
    <w:p w14:paraId="3A6CFC47" w14:textId="259E97A5" w:rsidR="00C0022D" w:rsidRPr="00C0022D" w:rsidRDefault="00C0022D" w:rsidP="005D22BD">
      <w:pPr>
        <w:spacing w:after="120" w:line="240" w:lineRule="auto"/>
        <w:jc w:val="both"/>
        <w:rPr>
          <w:rFonts w:ascii="Times New Roman" w:hAnsi="Times New Roman" w:cs="Times New Roman"/>
          <w:sz w:val="24"/>
          <w:szCs w:val="24"/>
        </w:rPr>
      </w:pPr>
      <w:r w:rsidRPr="00C0022D">
        <w:rPr>
          <w:rFonts w:ascii="Times New Roman" w:hAnsi="Times New Roman" w:cs="Times New Roman"/>
          <w:sz w:val="24"/>
          <w:szCs w:val="24"/>
        </w:rPr>
        <w:t>QIIME2 mapped reference at 97% similarity against representative sequences of 97% OTU in SILVA</w:t>
      </w:r>
      <w:r w:rsidR="003B36F4" w:rsidRPr="00C0022D">
        <w:rPr>
          <w:rFonts w:ascii="Times New Roman" w:hAnsi="Times New Roman" w:cs="Times New Roman"/>
          <w:sz w:val="24"/>
          <w:szCs w:val="24"/>
        </w:rPr>
        <w:t xml:space="preserve">, </w:t>
      </w:r>
      <w:r w:rsidR="003B36F4">
        <w:rPr>
          <w:rFonts w:ascii="Times New Roman" w:hAnsi="Times New Roman" w:cs="Times New Roman"/>
          <w:sz w:val="24"/>
          <w:szCs w:val="24"/>
        </w:rPr>
        <w:t>a high quality rRNA database</w:t>
      </w:r>
      <w:r w:rsidR="00E009FB">
        <w:rPr>
          <w:rFonts w:ascii="Times New Roman" w:hAnsi="Times New Roman" w:cs="Times New Roman"/>
          <w:sz w:val="24"/>
          <w:szCs w:val="24"/>
        </w:rPr>
        <w:t xml:space="preserve"> </w:t>
      </w:r>
      <w:r w:rsidR="00E009FB">
        <w:rPr>
          <w:rFonts w:ascii="Times New Roman" w:hAnsi="Times New Roman" w:cs="Times New Roman"/>
          <w:sz w:val="24"/>
          <w:szCs w:val="24"/>
        </w:rPr>
        <w:fldChar w:fldCharType="begin">
          <w:fldData xml:space="preserve">PEVuZE5vdGU+PENpdGU+PEF1dGhvcj5ZaWxtYXo8L0F1dGhvcj48WWVhcj4yMDE0PC9ZZWFyPjxS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</w:fldData>
        </w:fldChar>
      </w:r>
      <w:r w:rsidR="00B80892">
        <w:rPr>
          <w:rFonts w:ascii="Times New Roman" w:hAnsi="Times New Roman" w:cs="Times New Roman"/>
          <w:sz w:val="24"/>
          <w:szCs w:val="24"/>
        </w:rPr>
        <w:instrText xml:space="preserve"> ADDIN EN.CITE </w:instrText>
      </w:r>
      <w:r w:rsidR="00B80892">
        <w:rPr>
          <w:rFonts w:ascii="Times New Roman" w:hAnsi="Times New Roman" w:cs="Times New Roman"/>
          <w:sz w:val="24"/>
          <w:szCs w:val="24"/>
        </w:rPr>
        <w:fldChar w:fldCharType="begin">
          <w:fldData xml:space="preserve">PEVuZE5vdGU+PENpdGU+PEF1dGhvcj5ZaWxtYXo8L0F1dGhvcj48WWVhcj4yMDE0PC9ZZWFyPjxS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</w:fldData>
        </w:fldChar>
      </w:r>
      <w:r w:rsidR="00B80892">
        <w:rPr>
          <w:rFonts w:ascii="Times New Roman" w:hAnsi="Times New Roman" w:cs="Times New Roman"/>
          <w:sz w:val="24"/>
          <w:szCs w:val="24"/>
        </w:rPr>
        <w:instrText xml:space="preserve"> ADDIN EN.CITE.DATA </w:instrText>
      </w:r>
      <w:r w:rsidR="00B80892">
        <w:rPr>
          <w:rFonts w:ascii="Times New Roman" w:hAnsi="Times New Roman" w:cs="Times New Roman"/>
          <w:sz w:val="24"/>
          <w:szCs w:val="24"/>
        </w:rPr>
      </w:r>
      <w:r w:rsidR="00B80892">
        <w:rPr>
          <w:rFonts w:ascii="Times New Roman" w:hAnsi="Times New Roman" w:cs="Times New Roman"/>
          <w:sz w:val="24"/>
          <w:szCs w:val="24"/>
        </w:rPr>
        <w:fldChar w:fldCharType="end"/>
      </w:r>
      <w:r w:rsidR="00E009FB">
        <w:rPr>
          <w:rFonts w:ascii="Times New Roman" w:hAnsi="Times New Roman" w:cs="Times New Roman"/>
          <w:sz w:val="24"/>
          <w:szCs w:val="24"/>
        </w:rPr>
      </w:r>
      <w:r w:rsidR="00E009FB">
        <w:rPr>
          <w:rFonts w:ascii="Times New Roman" w:hAnsi="Times New Roman" w:cs="Times New Roman"/>
          <w:sz w:val="24"/>
          <w:szCs w:val="24"/>
        </w:rPr>
        <w:fldChar w:fldCharType="separate"/>
      </w:r>
      <w:r w:rsidR="00B80892">
        <w:rPr>
          <w:rFonts w:ascii="Times New Roman" w:hAnsi="Times New Roman" w:cs="Times New Roman"/>
          <w:noProof/>
          <w:sz w:val="24"/>
          <w:szCs w:val="24"/>
        </w:rPr>
        <w:t>[56]</w:t>
      </w:r>
      <w:r w:rsidR="00E009FB">
        <w:rPr>
          <w:rFonts w:ascii="Times New Roman" w:hAnsi="Times New Roman" w:cs="Times New Roman"/>
          <w:sz w:val="24"/>
          <w:szCs w:val="24"/>
        </w:rPr>
        <w:fldChar w:fldCharType="end"/>
      </w:r>
      <w:r w:rsidR="003B36F4">
        <w:rPr>
          <w:rFonts w:ascii="Times New Roman" w:hAnsi="Times New Roman" w:cs="Times New Roman"/>
          <w:sz w:val="24"/>
          <w:szCs w:val="24"/>
        </w:rPr>
        <w:t xml:space="preserve">, </w:t>
      </w:r>
      <w:r w:rsidRPr="00C0022D">
        <w:rPr>
          <w:rFonts w:ascii="Times New Roman" w:hAnsi="Times New Roman" w:cs="Times New Roman"/>
          <w:sz w:val="24"/>
          <w:szCs w:val="24"/>
        </w:rPr>
        <w:t>follow</w:t>
      </w:r>
      <w:r w:rsidR="005C4C32">
        <w:rPr>
          <w:rFonts w:ascii="Times New Roman" w:hAnsi="Times New Roman" w:cs="Times New Roman"/>
          <w:sz w:val="24"/>
          <w:szCs w:val="24"/>
        </w:rPr>
        <w:t>ed</w:t>
      </w:r>
      <w:r w:rsidRPr="00C0022D">
        <w:rPr>
          <w:rFonts w:ascii="Times New Roman" w:hAnsi="Times New Roman" w:cs="Times New Roman"/>
          <w:sz w:val="24"/>
          <w:szCs w:val="24"/>
        </w:rPr>
        <w:t xml:space="preserve"> by chimeric sequences remov</w:t>
      </w:r>
      <w:r w:rsidR="005C4C32">
        <w:rPr>
          <w:rFonts w:ascii="Times New Roman" w:hAnsi="Times New Roman" w:cs="Times New Roman"/>
          <w:sz w:val="24"/>
          <w:szCs w:val="24"/>
        </w:rPr>
        <w:t>al</w:t>
      </w:r>
      <w:r w:rsidRPr="00C0022D">
        <w:rPr>
          <w:rFonts w:ascii="Times New Roman" w:hAnsi="Times New Roman" w:cs="Times New Roman"/>
          <w:sz w:val="24"/>
          <w:szCs w:val="24"/>
        </w:rPr>
        <w:t xml:space="preserve"> from subsequent analyses </w:t>
      </w:r>
      <w:r w:rsidR="00E009FB">
        <w:rPr>
          <w:rFonts w:ascii="Times New Roman" w:hAnsi="Times New Roman" w:cs="Times New Roman"/>
          <w:sz w:val="24"/>
          <w:szCs w:val="24"/>
        </w:rPr>
        <w:fldChar w:fldCharType="begin">
          <w:fldData xml:space="preserve">PEVuZE5vdGU+PENpdGU+PEF1dGhvcj5DYXBvcmFzbzwvQXV0aG9yPjxZZWFyPjIwMTA8L1llYXI+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==
</w:fldData>
        </w:fldChar>
      </w:r>
      <w:r w:rsidR="00B80892">
        <w:rPr>
          <w:rFonts w:ascii="Times New Roman" w:hAnsi="Times New Roman" w:cs="Times New Roman"/>
          <w:sz w:val="24"/>
          <w:szCs w:val="24"/>
        </w:rPr>
        <w:instrText xml:space="preserve"> ADDIN EN.CITE </w:instrText>
      </w:r>
      <w:r w:rsidR="00B80892">
        <w:rPr>
          <w:rFonts w:ascii="Times New Roman" w:hAnsi="Times New Roman" w:cs="Times New Roman"/>
          <w:sz w:val="24"/>
          <w:szCs w:val="24"/>
        </w:rPr>
        <w:fldChar w:fldCharType="begin">
          <w:fldData xml:space="preserve">PEVuZE5vdGU+PENpdGU+PEF1dGhvcj5DYXBvcmFzbzwvQXV0aG9yPjxZZWFyPjIwMTA8L1llYXI+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==
</w:fldData>
        </w:fldChar>
      </w:r>
      <w:r w:rsidR="00B80892">
        <w:rPr>
          <w:rFonts w:ascii="Times New Roman" w:hAnsi="Times New Roman" w:cs="Times New Roman"/>
          <w:sz w:val="24"/>
          <w:szCs w:val="24"/>
        </w:rPr>
        <w:instrText xml:space="preserve"> ADDIN EN.CITE.DATA </w:instrText>
      </w:r>
      <w:r w:rsidR="00B80892">
        <w:rPr>
          <w:rFonts w:ascii="Times New Roman" w:hAnsi="Times New Roman" w:cs="Times New Roman"/>
          <w:sz w:val="24"/>
          <w:szCs w:val="24"/>
        </w:rPr>
      </w:r>
      <w:r w:rsidR="00B80892">
        <w:rPr>
          <w:rFonts w:ascii="Times New Roman" w:hAnsi="Times New Roman" w:cs="Times New Roman"/>
          <w:sz w:val="24"/>
          <w:szCs w:val="24"/>
        </w:rPr>
        <w:fldChar w:fldCharType="end"/>
      </w:r>
      <w:r w:rsidR="00E009FB">
        <w:rPr>
          <w:rFonts w:ascii="Times New Roman" w:hAnsi="Times New Roman" w:cs="Times New Roman"/>
          <w:sz w:val="24"/>
          <w:szCs w:val="24"/>
        </w:rPr>
      </w:r>
      <w:r w:rsidR="00E009FB">
        <w:rPr>
          <w:rFonts w:ascii="Times New Roman" w:hAnsi="Times New Roman" w:cs="Times New Roman"/>
          <w:sz w:val="24"/>
          <w:szCs w:val="24"/>
        </w:rPr>
        <w:fldChar w:fldCharType="separate"/>
      </w:r>
      <w:r w:rsidR="00B80892">
        <w:rPr>
          <w:rFonts w:ascii="Times New Roman" w:hAnsi="Times New Roman" w:cs="Times New Roman"/>
          <w:noProof/>
          <w:sz w:val="24"/>
          <w:szCs w:val="24"/>
        </w:rPr>
        <w:t>[57]</w:t>
      </w:r>
      <w:r w:rsidR="00E009FB">
        <w:rPr>
          <w:rFonts w:ascii="Times New Roman" w:hAnsi="Times New Roman" w:cs="Times New Roman"/>
          <w:sz w:val="24"/>
          <w:szCs w:val="24"/>
        </w:rPr>
        <w:fldChar w:fldCharType="end"/>
      </w:r>
      <w:r w:rsidRPr="00C0022D">
        <w:rPr>
          <w:rFonts w:ascii="Times New Roman" w:hAnsi="Times New Roman" w:cs="Times New Roman"/>
          <w:sz w:val="24"/>
          <w:szCs w:val="24"/>
        </w:rPr>
        <w:t>. Principle coordinates analysis (</w:t>
      </w:r>
      <w:proofErr w:type="spellStart"/>
      <w:r w:rsidRPr="00C0022D">
        <w:rPr>
          <w:rFonts w:ascii="Times New Roman" w:hAnsi="Times New Roman" w:cs="Times New Roman"/>
          <w:sz w:val="24"/>
          <w:szCs w:val="24"/>
        </w:rPr>
        <w:t>PCoA</w:t>
      </w:r>
      <w:proofErr w:type="spellEnd"/>
      <w:r w:rsidRPr="00C0022D">
        <w:rPr>
          <w:rFonts w:ascii="Times New Roman" w:hAnsi="Times New Roman" w:cs="Times New Roman"/>
          <w:sz w:val="24"/>
          <w:szCs w:val="24"/>
        </w:rPr>
        <w:t xml:space="preserve">) of unweighted </w:t>
      </w:r>
      <w:proofErr w:type="spellStart"/>
      <w:r w:rsidRPr="00C0022D">
        <w:rPr>
          <w:rFonts w:ascii="Times New Roman" w:hAnsi="Times New Roman" w:cs="Times New Roman"/>
          <w:sz w:val="24"/>
          <w:szCs w:val="24"/>
        </w:rPr>
        <w:t>UniFrac</w:t>
      </w:r>
      <w:proofErr w:type="spellEnd"/>
      <w:r w:rsidRPr="00C0022D">
        <w:rPr>
          <w:rFonts w:ascii="Times New Roman" w:hAnsi="Times New Roman" w:cs="Times New Roman"/>
          <w:sz w:val="24"/>
          <w:szCs w:val="24"/>
        </w:rPr>
        <w:t xml:space="preserve"> </w:t>
      </w:r>
      <w:r w:rsidR="005C4C32">
        <w:rPr>
          <w:rFonts w:ascii="Times New Roman" w:hAnsi="Times New Roman" w:cs="Times New Roman"/>
          <w:sz w:val="24"/>
          <w:szCs w:val="24"/>
        </w:rPr>
        <w:t>analysis</w:t>
      </w:r>
      <w:r w:rsidRPr="00C0022D">
        <w:rPr>
          <w:rFonts w:ascii="Times New Roman" w:hAnsi="Times New Roman" w:cs="Times New Roman"/>
          <w:sz w:val="24"/>
          <w:szCs w:val="24"/>
        </w:rPr>
        <w:t xml:space="preserve"> w</w:t>
      </w:r>
      <w:r w:rsidR="005C4C32">
        <w:rPr>
          <w:rFonts w:ascii="Times New Roman" w:hAnsi="Times New Roman" w:cs="Times New Roman"/>
          <w:sz w:val="24"/>
          <w:szCs w:val="24"/>
        </w:rPr>
        <w:t>as</w:t>
      </w:r>
      <w:r w:rsidRPr="00C0022D">
        <w:rPr>
          <w:rFonts w:ascii="Times New Roman" w:hAnsi="Times New Roman" w:cs="Times New Roman"/>
          <w:sz w:val="24"/>
          <w:szCs w:val="24"/>
        </w:rPr>
        <w:t xml:space="preserve"> performed to visualize similarity of microbial communities </w:t>
      </w:r>
      <w:r w:rsidR="005C4C32">
        <w:rPr>
          <w:rFonts w:ascii="Times New Roman" w:hAnsi="Times New Roman" w:cs="Times New Roman"/>
          <w:sz w:val="24"/>
          <w:szCs w:val="24"/>
        </w:rPr>
        <w:t>of the</w:t>
      </w:r>
      <w:r w:rsidRPr="00C0022D">
        <w:rPr>
          <w:rFonts w:ascii="Times New Roman" w:hAnsi="Times New Roman" w:cs="Times New Roman"/>
          <w:sz w:val="24"/>
          <w:szCs w:val="24"/>
        </w:rPr>
        <w:t xml:space="preserve"> sample</w:t>
      </w:r>
      <w:r w:rsidR="005C4C32">
        <w:rPr>
          <w:rFonts w:ascii="Times New Roman" w:hAnsi="Times New Roman" w:cs="Times New Roman"/>
          <w:sz w:val="24"/>
          <w:szCs w:val="24"/>
        </w:rPr>
        <w:t>s</w:t>
      </w:r>
      <w:r w:rsidRPr="00C0022D">
        <w:rPr>
          <w:rFonts w:ascii="Times New Roman" w:hAnsi="Times New Roman" w:cs="Times New Roman"/>
          <w:sz w:val="24"/>
          <w:szCs w:val="24"/>
        </w:rPr>
        <w:t xml:space="preserve">.  </w:t>
      </w:r>
    </w:p>
    <w:p w14:paraId="20DAFE1C" w14:textId="77777777" w:rsidR="001F5134" w:rsidRDefault="00C0022D" w:rsidP="001F5134">
      <w:pPr>
        <w:spacing w:after="120" w:line="240" w:lineRule="auto"/>
        <w:jc w:val="both"/>
        <w:rPr>
          <w:rFonts w:ascii="Times New Roman" w:hAnsi="Times New Roman" w:cs="Times New Roman"/>
          <w:sz w:val="24"/>
          <w:szCs w:val="24"/>
        </w:rPr>
      </w:pPr>
      <w:r w:rsidRPr="00C0022D">
        <w:rPr>
          <w:rFonts w:ascii="Times New Roman" w:hAnsi="Times New Roman" w:cs="Times New Roman"/>
          <w:sz w:val="24"/>
          <w:szCs w:val="24"/>
        </w:rPr>
        <w:t xml:space="preserve">DADA2 </w:t>
      </w:r>
      <w:r w:rsidR="00BD0E55" w:rsidRPr="00C0022D">
        <w:rPr>
          <w:rFonts w:ascii="Times New Roman" w:hAnsi="Times New Roman" w:cs="Times New Roman"/>
          <w:sz w:val="24"/>
          <w:szCs w:val="24"/>
        </w:rPr>
        <w:t>pipeline was</w:t>
      </w:r>
      <w:r w:rsidRPr="00C0022D">
        <w:rPr>
          <w:rFonts w:ascii="Times New Roman" w:hAnsi="Times New Roman" w:cs="Times New Roman"/>
          <w:sz w:val="24"/>
          <w:szCs w:val="24"/>
        </w:rPr>
        <w:t xml:space="preserve"> used to process </w:t>
      </w:r>
      <w:proofErr w:type="spellStart"/>
      <w:r w:rsidRPr="005C4C32">
        <w:rPr>
          <w:rFonts w:ascii="Times New Roman" w:hAnsi="Times New Roman" w:cs="Times New Roman"/>
          <w:i/>
          <w:iCs/>
          <w:sz w:val="24"/>
          <w:szCs w:val="24"/>
        </w:rPr>
        <w:t>FastQ</w:t>
      </w:r>
      <w:proofErr w:type="spellEnd"/>
      <w:r w:rsidRPr="00C0022D">
        <w:rPr>
          <w:rFonts w:ascii="Times New Roman" w:hAnsi="Times New Roman" w:cs="Times New Roman"/>
          <w:sz w:val="24"/>
          <w:szCs w:val="24"/>
        </w:rPr>
        <w:t xml:space="preserve"> </w:t>
      </w:r>
      <w:r w:rsidR="005C4C32">
        <w:rPr>
          <w:rFonts w:ascii="Times New Roman" w:hAnsi="Times New Roman" w:cs="Times New Roman"/>
          <w:sz w:val="24"/>
          <w:szCs w:val="24"/>
        </w:rPr>
        <w:t xml:space="preserve">sequence data </w:t>
      </w:r>
      <w:r w:rsidRPr="00C0022D">
        <w:rPr>
          <w:rFonts w:ascii="Times New Roman" w:hAnsi="Times New Roman" w:cs="Times New Roman"/>
          <w:sz w:val="24"/>
          <w:szCs w:val="24"/>
        </w:rPr>
        <w:t>file</w:t>
      </w:r>
      <w:r w:rsidR="005C4C32">
        <w:rPr>
          <w:rFonts w:ascii="Times New Roman" w:hAnsi="Times New Roman" w:cs="Times New Roman"/>
          <w:sz w:val="24"/>
          <w:szCs w:val="24"/>
        </w:rPr>
        <w:t>s</w:t>
      </w:r>
      <w:r w:rsidRPr="00C0022D">
        <w:rPr>
          <w:rFonts w:ascii="Times New Roman" w:hAnsi="Times New Roman" w:cs="Times New Roman"/>
          <w:sz w:val="24"/>
          <w:szCs w:val="24"/>
        </w:rPr>
        <w:t xml:space="preserve"> containing pair-ended reads with average length of 300 base pairs (bp) into a </w:t>
      </w:r>
      <w:r w:rsidR="005C4C32" w:rsidRPr="00C0022D">
        <w:rPr>
          <w:rFonts w:ascii="Times New Roman" w:hAnsi="Times New Roman" w:cs="Times New Roman"/>
          <w:sz w:val="24"/>
          <w:szCs w:val="24"/>
        </w:rPr>
        <w:t>high-resolution</w:t>
      </w:r>
      <w:r w:rsidRPr="00C0022D">
        <w:rPr>
          <w:rFonts w:ascii="Times New Roman" w:hAnsi="Times New Roman" w:cs="Times New Roman"/>
          <w:sz w:val="24"/>
          <w:szCs w:val="24"/>
        </w:rPr>
        <w:t xml:space="preserve"> OTU table (i.e., amplicon sequencing variants). The reads were sorted, and quality scores examined, resulting in truncation of forward reads to 280 bp and reverse reads to 220 bp based on the quality score profiles. The reads were then merged and aggregated. Additionally, chimeric OTUs were identified and removed. Taxonomy was assigned to the OTUs by exact matching (100% identity) to S</w:t>
      </w:r>
      <w:r w:rsidR="00B97BF2">
        <w:rPr>
          <w:rFonts w:ascii="Times New Roman" w:hAnsi="Times New Roman" w:cs="Times New Roman"/>
          <w:sz w:val="24"/>
          <w:szCs w:val="24"/>
        </w:rPr>
        <w:t>ILVA</w:t>
      </w:r>
      <w:r w:rsidRPr="00C0022D">
        <w:rPr>
          <w:rFonts w:ascii="Times New Roman" w:hAnsi="Times New Roman" w:cs="Times New Roman"/>
          <w:sz w:val="24"/>
          <w:szCs w:val="24"/>
        </w:rPr>
        <w:t xml:space="preserve"> reference database. </w:t>
      </w:r>
      <w:bookmarkStart w:id="8" w:name="_Toc128327057"/>
    </w:p>
    <w:p w14:paraId="3EEA0C67" w14:textId="77777777" w:rsidR="001F5134" w:rsidRDefault="00B764A5" w:rsidP="001F5134">
      <w:pPr>
        <w:spacing w:after="120" w:line="240" w:lineRule="auto"/>
        <w:jc w:val="both"/>
        <w:rPr>
          <w:rFonts w:ascii="Times New Roman" w:hAnsi="Times New Roman" w:cs="Times New Roman"/>
          <w:sz w:val="24"/>
          <w:szCs w:val="24"/>
        </w:rPr>
      </w:pPr>
      <w:r w:rsidRPr="005D22BD">
        <w:rPr>
          <w:rFonts w:ascii="Times New Roman" w:hAnsi="Times New Roman" w:cs="Times New Roman"/>
          <w:sz w:val="24"/>
          <w:szCs w:val="24"/>
        </w:rPr>
        <w:t>Microbial metabolites analysis</w:t>
      </w:r>
      <w:bookmarkEnd w:id="8"/>
    </w:p>
    <w:p w14:paraId="3FA9CF95" w14:textId="4F4CA5BB" w:rsidR="00AB4B0A" w:rsidRDefault="00B764A5" w:rsidP="001F5134">
      <w:pPr>
        <w:spacing w:after="120" w:line="240" w:lineRule="auto"/>
        <w:jc w:val="both"/>
        <w:rPr>
          <w:rFonts w:ascii="Times New Roman" w:hAnsi="Times New Roman" w:cs="Times New Roman"/>
          <w:sz w:val="24"/>
          <w:szCs w:val="24"/>
        </w:rPr>
      </w:pPr>
      <w:r w:rsidRPr="005D22BD">
        <w:rPr>
          <w:rFonts w:ascii="Times New Roman" w:hAnsi="Times New Roman" w:cs="Times New Roman"/>
          <w:sz w:val="24"/>
          <w:szCs w:val="24"/>
        </w:rPr>
        <w:t xml:space="preserve">The </w:t>
      </w:r>
      <w:r w:rsidR="00AB4B0A">
        <w:rPr>
          <w:rFonts w:ascii="Times New Roman" w:hAnsi="Times New Roman" w:cs="Times New Roman"/>
          <w:sz w:val="24"/>
          <w:szCs w:val="24"/>
        </w:rPr>
        <w:t>fecal</w:t>
      </w:r>
      <w:r w:rsidRPr="005D22BD">
        <w:rPr>
          <w:rFonts w:ascii="Times New Roman" w:hAnsi="Times New Roman" w:cs="Times New Roman"/>
          <w:sz w:val="24"/>
          <w:szCs w:val="24"/>
        </w:rPr>
        <w:t xml:space="preserve"> metabolites</w:t>
      </w:r>
      <w:r w:rsidR="005323FE">
        <w:rPr>
          <w:rFonts w:ascii="Times New Roman" w:hAnsi="Times New Roman" w:cs="Times New Roman"/>
          <w:sz w:val="24"/>
          <w:szCs w:val="24"/>
        </w:rPr>
        <w:t xml:space="preserve">, </w:t>
      </w:r>
      <w:r w:rsidR="00AB4B0A">
        <w:rPr>
          <w:rFonts w:ascii="Times New Roman" w:hAnsi="Times New Roman" w:cs="Times New Roman"/>
          <w:sz w:val="24"/>
          <w:szCs w:val="24"/>
        </w:rPr>
        <w:t xml:space="preserve">including </w:t>
      </w:r>
      <w:r w:rsidRPr="005D22BD">
        <w:rPr>
          <w:rFonts w:ascii="Times New Roman" w:hAnsi="Times New Roman" w:cs="Times New Roman"/>
          <w:sz w:val="24"/>
          <w:szCs w:val="24"/>
        </w:rPr>
        <w:t xml:space="preserve">free amino acids, bile acids and </w:t>
      </w:r>
      <w:r w:rsidR="00AB4B0A">
        <w:rPr>
          <w:rFonts w:ascii="Times New Roman" w:hAnsi="Times New Roman" w:cs="Times New Roman"/>
          <w:sz w:val="24"/>
          <w:szCs w:val="24"/>
        </w:rPr>
        <w:t xml:space="preserve">short-chain fatty acid were measured from samples collected at stage 2, week 2 and week 6. Both liquid chromatography mass spectrometry and gas chromatography mass spectrometry were used for untargeted analysis. </w:t>
      </w:r>
      <w:r w:rsidR="00AB4B0A" w:rsidRPr="00AB4B0A">
        <w:rPr>
          <w:rFonts w:ascii="Times New Roman" w:hAnsi="Times New Roman" w:cs="Times New Roman"/>
          <w:sz w:val="24"/>
          <w:szCs w:val="24"/>
          <w:highlight w:val="yellow"/>
        </w:rPr>
        <w:t xml:space="preserve">(Need more info from </w:t>
      </w:r>
      <w:r w:rsidR="009E1EAE">
        <w:rPr>
          <w:rFonts w:ascii="Times New Roman" w:hAnsi="Times New Roman" w:cs="Times New Roman"/>
          <w:sz w:val="24"/>
          <w:szCs w:val="24"/>
          <w:highlight w:val="yellow"/>
        </w:rPr>
        <w:t>the Professor I forget his name.</w:t>
      </w:r>
      <w:r w:rsidR="00AB4B0A" w:rsidRPr="00AB4B0A">
        <w:rPr>
          <w:rFonts w:ascii="Times New Roman" w:hAnsi="Times New Roman" w:cs="Times New Roman"/>
          <w:sz w:val="24"/>
          <w:szCs w:val="24"/>
          <w:highlight w:val="yellow"/>
        </w:rPr>
        <w:t xml:space="preserve">) instrument, mobile phase, </w:t>
      </w:r>
      <w:proofErr w:type="gramStart"/>
      <w:r w:rsidR="00AB4B0A" w:rsidRPr="00AB4B0A">
        <w:rPr>
          <w:rFonts w:ascii="Times New Roman" w:hAnsi="Times New Roman" w:cs="Times New Roman"/>
          <w:sz w:val="24"/>
          <w:szCs w:val="24"/>
          <w:highlight w:val="yellow"/>
        </w:rPr>
        <w:t>time</w:t>
      </w:r>
      <w:proofErr w:type="gramEnd"/>
      <w:r w:rsidR="00AB4B0A" w:rsidRPr="00AB4B0A">
        <w:rPr>
          <w:rFonts w:ascii="Times New Roman" w:hAnsi="Times New Roman" w:cs="Times New Roman"/>
          <w:sz w:val="24"/>
          <w:szCs w:val="24"/>
          <w:highlight w:val="yellow"/>
        </w:rPr>
        <w:t xml:space="preserve"> and standard compound etc.</w:t>
      </w:r>
      <w:r w:rsidR="00AB4B0A">
        <w:rPr>
          <w:rFonts w:ascii="Times New Roman" w:hAnsi="Times New Roman" w:cs="Times New Roman"/>
          <w:sz w:val="24"/>
          <w:szCs w:val="24"/>
        </w:rPr>
        <w:t xml:space="preserve"> </w:t>
      </w:r>
    </w:p>
    <w:p w14:paraId="1F7A6A98" w14:textId="77777777" w:rsidR="00EA28A2" w:rsidRDefault="00B764A5" w:rsidP="001F5134">
      <w:pPr>
        <w:pStyle w:val="Heading2"/>
        <w:spacing w:before="0" w:after="120" w:line="240" w:lineRule="auto"/>
        <w:jc w:val="both"/>
        <w:rPr>
          <w:rFonts w:ascii="Times New Roman" w:hAnsi="Times New Roman" w:cs="Times New Roman"/>
          <w:color w:val="auto"/>
          <w:sz w:val="24"/>
          <w:szCs w:val="24"/>
        </w:rPr>
      </w:pPr>
      <w:bookmarkStart w:id="9" w:name="_Toc128327058"/>
      <w:r w:rsidRPr="005D22BD">
        <w:rPr>
          <w:rFonts w:ascii="Times New Roman" w:hAnsi="Times New Roman" w:cs="Times New Roman"/>
          <w:color w:val="auto"/>
          <w:sz w:val="24"/>
          <w:szCs w:val="24"/>
        </w:rPr>
        <w:lastRenderedPageBreak/>
        <w:t>Statistical Analyses</w:t>
      </w:r>
      <w:bookmarkEnd w:id="9"/>
      <w:r w:rsidR="00EA28A2">
        <w:rPr>
          <w:rFonts w:ascii="Times New Roman" w:hAnsi="Times New Roman" w:cs="Times New Roman"/>
          <w:color w:val="auto"/>
          <w:sz w:val="24"/>
          <w:szCs w:val="24"/>
        </w:rPr>
        <w:t xml:space="preserve"> </w:t>
      </w:r>
    </w:p>
    <w:p w14:paraId="6246DF50" w14:textId="3071F96C" w:rsidR="00B764A5" w:rsidRPr="00EA28A2" w:rsidRDefault="00B764A5" w:rsidP="001F5134">
      <w:pPr>
        <w:pStyle w:val="Heading2"/>
        <w:spacing w:before="0" w:after="120" w:line="240" w:lineRule="auto"/>
        <w:jc w:val="both"/>
        <w:rPr>
          <w:rFonts w:ascii="Times New Roman" w:hAnsi="Times New Roman" w:cs="Times New Roman"/>
          <w:color w:val="auto"/>
          <w:sz w:val="24"/>
          <w:szCs w:val="24"/>
        </w:rPr>
      </w:pPr>
      <w:r w:rsidRPr="00EA28A2">
        <w:rPr>
          <w:rFonts w:ascii="Times New Roman" w:eastAsia="SimSun" w:hAnsi="Times New Roman" w:cs="Times New Roman"/>
          <w:color w:val="auto"/>
          <w:sz w:val="24"/>
          <w:szCs w:val="24"/>
        </w:rPr>
        <w:t>Alpha diversity was assessed using Shannon’s index</w:t>
      </w:r>
      <w:r w:rsidR="00041A49" w:rsidRPr="00EA28A2">
        <w:rPr>
          <w:rFonts w:ascii="Times New Roman" w:eastAsia="SimSun" w:hAnsi="Times New Roman" w:cs="Times New Roman"/>
          <w:color w:val="auto"/>
          <w:sz w:val="24"/>
          <w:szCs w:val="24"/>
        </w:rPr>
        <w:t xml:space="preserve"> at OTU level</w:t>
      </w:r>
      <w:r w:rsidRPr="00EA28A2">
        <w:rPr>
          <w:rFonts w:ascii="Times New Roman" w:eastAsia="SimSun" w:hAnsi="Times New Roman" w:cs="Times New Roman"/>
          <w:color w:val="auto"/>
          <w:sz w:val="24"/>
          <w:szCs w:val="24"/>
        </w:rPr>
        <w:t>. The estimates were presented as means +/- standard error of the means (SEM).</w:t>
      </w:r>
      <w:r w:rsidR="005D22BD" w:rsidRPr="00EA28A2">
        <w:rPr>
          <w:rFonts w:ascii="Times New Roman" w:eastAsia="SimSun" w:hAnsi="Times New Roman" w:cs="Times New Roman"/>
          <w:color w:val="auto"/>
          <w:sz w:val="24"/>
          <w:szCs w:val="24"/>
        </w:rPr>
        <w:t xml:space="preserve"> </w:t>
      </w:r>
      <w:r w:rsidRPr="00EA28A2">
        <w:rPr>
          <w:rFonts w:ascii="Times New Roman" w:eastAsia="SimSun" w:hAnsi="Times New Roman" w:cs="Times New Roman"/>
          <w:color w:val="auto"/>
          <w:sz w:val="24"/>
          <w:szCs w:val="24"/>
        </w:rPr>
        <w:t>Multivariable analysis of variance (ANOVA) using genotype, diet and timepoints was performed followed by multiple comparison</w:t>
      </w:r>
      <w:r w:rsidR="003228B1" w:rsidRPr="00EA28A2">
        <w:rPr>
          <w:rFonts w:ascii="Times New Roman" w:eastAsia="SimSun" w:hAnsi="Times New Roman" w:cs="Times New Roman"/>
          <w:color w:val="auto"/>
          <w:sz w:val="24"/>
          <w:szCs w:val="24"/>
        </w:rPr>
        <w:t xml:space="preserve"> </w:t>
      </w:r>
      <w:r w:rsidRPr="00EA28A2">
        <w:rPr>
          <w:rFonts w:ascii="Times New Roman" w:eastAsia="SimSun" w:hAnsi="Times New Roman" w:cs="Times New Roman"/>
          <w:color w:val="auto"/>
          <w:sz w:val="24"/>
          <w:szCs w:val="24"/>
        </w:rPr>
        <w:t>with false discovery rate (FDR) adjustment for the p-values. Bacterial composition at different taxonomic levels w</w:t>
      </w:r>
      <w:r w:rsidR="003228B1" w:rsidRPr="00EA28A2">
        <w:rPr>
          <w:rFonts w:ascii="Times New Roman" w:eastAsia="SimSun" w:hAnsi="Times New Roman" w:cs="Times New Roman"/>
          <w:color w:val="auto"/>
          <w:sz w:val="24"/>
          <w:szCs w:val="24"/>
        </w:rPr>
        <w:t>as</w:t>
      </w:r>
      <w:r w:rsidRPr="00EA28A2">
        <w:rPr>
          <w:rFonts w:ascii="Times New Roman" w:eastAsia="SimSun" w:hAnsi="Times New Roman" w:cs="Times New Roman"/>
          <w:color w:val="auto"/>
          <w:sz w:val="24"/>
          <w:szCs w:val="24"/>
        </w:rPr>
        <w:t xml:space="preserve"> explored using principal components analysis (PCA) and visualized as biplots.</w:t>
      </w:r>
      <w:r w:rsidR="00EA28A2" w:rsidRPr="00EA28A2">
        <w:rPr>
          <w:rFonts w:ascii="Times New Roman" w:eastAsia="SimSun" w:hAnsi="Times New Roman" w:cs="Times New Roman"/>
          <w:color w:val="auto"/>
          <w:sz w:val="24"/>
          <w:szCs w:val="24"/>
        </w:rPr>
        <w:t xml:space="preserve"> </w:t>
      </w:r>
      <w:r w:rsidRPr="00EA28A2">
        <w:rPr>
          <w:rFonts w:ascii="Times New Roman" w:eastAsia="SimSun" w:hAnsi="Times New Roman" w:cs="Times New Roman"/>
          <w:color w:val="auto"/>
          <w:sz w:val="24"/>
          <w:szCs w:val="24"/>
        </w:rPr>
        <w:t>Metabolites</w:t>
      </w:r>
      <w:r w:rsidR="00EA28A2" w:rsidRPr="00EA28A2">
        <w:rPr>
          <w:rFonts w:ascii="Times New Roman" w:eastAsia="SimSun" w:hAnsi="Times New Roman" w:cs="Times New Roman"/>
          <w:color w:val="auto"/>
          <w:sz w:val="24"/>
          <w:szCs w:val="24"/>
        </w:rPr>
        <w:t xml:space="preserve"> analysis was performed by</w:t>
      </w:r>
      <w:r w:rsidRPr="00EA28A2">
        <w:rPr>
          <w:rFonts w:ascii="Times New Roman" w:eastAsia="SimSun" w:hAnsi="Times New Roman" w:cs="Times New Roman"/>
          <w:color w:val="auto"/>
          <w:sz w:val="24"/>
          <w:szCs w:val="24"/>
        </w:rPr>
        <w:t xml:space="preserve"> ANOVA to test for group mean differences for each metabolite individually and presented as boxplots with bars and stars indicating statistically significantly different groups. </w:t>
      </w:r>
    </w:p>
    <w:p w14:paraId="41025E27" w14:textId="51A545A0" w:rsidR="00AB6127" w:rsidRPr="00BC0E29" w:rsidRDefault="0053299F" w:rsidP="00A43D9D">
      <w:pPr>
        <w:pStyle w:val="Heading1"/>
        <w:rPr>
          <w:rFonts w:ascii="Times New Roman" w:hAnsi="Times New Roman" w:cs="Times New Roman"/>
          <w:b/>
          <w:bCs/>
          <w:color w:val="auto"/>
          <w:sz w:val="27"/>
          <w:szCs w:val="27"/>
        </w:rPr>
      </w:pPr>
      <w:bookmarkStart w:id="10" w:name="_Toc128143906"/>
      <w:bookmarkStart w:id="11" w:name="_Toc128327059"/>
      <w:r w:rsidRPr="00BC0E29">
        <w:rPr>
          <w:rFonts w:ascii="Times New Roman" w:hAnsi="Times New Roman" w:cs="Times New Roman"/>
          <w:b/>
          <w:bCs/>
          <w:color w:val="auto"/>
          <w:sz w:val="27"/>
          <w:szCs w:val="27"/>
        </w:rPr>
        <w:t xml:space="preserve">3 </w:t>
      </w:r>
      <w:r w:rsidR="00AB6127" w:rsidRPr="00BC0E29">
        <w:rPr>
          <w:rFonts w:ascii="Times New Roman" w:hAnsi="Times New Roman" w:cs="Times New Roman"/>
          <w:b/>
          <w:bCs/>
          <w:color w:val="auto"/>
          <w:sz w:val="27"/>
          <w:szCs w:val="27"/>
        </w:rPr>
        <w:t>Results</w:t>
      </w:r>
      <w:bookmarkEnd w:id="10"/>
      <w:bookmarkEnd w:id="11"/>
    </w:p>
    <w:p w14:paraId="10A71B29" w14:textId="47475CA8" w:rsidR="001F5134" w:rsidRPr="001F5134" w:rsidRDefault="001F5134" w:rsidP="001F5134">
      <w:pPr>
        <w:pStyle w:val="Heading2"/>
        <w:spacing w:before="0" w:after="120" w:line="240" w:lineRule="auto"/>
        <w:rPr>
          <w:rFonts w:ascii="Times New Roman" w:eastAsia="SimSun" w:hAnsi="Times New Roman" w:cs="Times New Roman"/>
          <w:color w:val="auto"/>
          <w:sz w:val="24"/>
          <w:szCs w:val="24"/>
        </w:rPr>
      </w:pPr>
      <w:bookmarkStart w:id="12" w:name="_Toc128327060"/>
      <w:r w:rsidRPr="001F5134">
        <w:rPr>
          <w:rFonts w:ascii="Times New Roman" w:eastAsia="SimSun" w:hAnsi="Times New Roman" w:cs="Times New Roman"/>
          <w:color w:val="auto"/>
          <w:sz w:val="24"/>
          <w:szCs w:val="24"/>
        </w:rPr>
        <w:t xml:space="preserve">Overall </w:t>
      </w:r>
      <w:r w:rsidR="00196272">
        <w:rPr>
          <w:rFonts w:ascii="Times New Roman" w:eastAsia="SimSun" w:hAnsi="Times New Roman" w:cs="Times New Roman"/>
          <w:color w:val="auto"/>
          <w:sz w:val="24"/>
          <w:szCs w:val="24"/>
        </w:rPr>
        <w:t xml:space="preserve">raw </w:t>
      </w:r>
      <w:r w:rsidRPr="001F5134">
        <w:rPr>
          <w:rFonts w:ascii="Times New Roman" w:eastAsia="SimSun" w:hAnsi="Times New Roman" w:cs="Times New Roman"/>
          <w:color w:val="auto"/>
          <w:sz w:val="24"/>
          <w:szCs w:val="24"/>
        </w:rPr>
        <w:t>datasets</w:t>
      </w:r>
    </w:p>
    <w:p w14:paraId="2ADA2145" w14:textId="73731DE3" w:rsidR="001F5134" w:rsidRPr="001F5134" w:rsidRDefault="001F5134" w:rsidP="001F5134">
      <w:pPr>
        <w:spacing w:after="120" w:line="240" w:lineRule="auto"/>
        <w:jc w:val="both"/>
        <w:rPr>
          <w:rFonts w:ascii="Times New Roman" w:hAnsi="Times New Roman" w:cs="Times New Roman"/>
          <w:sz w:val="24"/>
          <w:szCs w:val="24"/>
        </w:rPr>
      </w:pPr>
      <w:commentRangeStart w:id="13"/>
      <w:r w:rsidRPr="001F5134">
        <w:rPr>
          <w:rFonts w:ascii="Times New Roman" w:hAnsi="Times New Roman" w:cs="Times New Roman"/>
          <w:sz w:val="24"/>
          <w:szCs w:val="24"/>
        </w:rPr>
        <w:t>Sequencing depth varied between 30,008 and 422,283 reads per sample (</w:t>
      </w:r>
      <w:r w:rsidRPr="001F5134">
        <w:rPr>
          <w:rFonts w:ascii="Times New Roman" w:hAnsi="Times New Roman" w:cs="Times New Roman"/>
          <w:b/>
          <w:bCs/>
          <w:sz w:val="24"/>
          <w:szCs w:val="24"/>
        </w:rPr>
        <w:t>Supplemental Figure 1</w:t>
      </w:r>
      <w:r w:rsidRPr="001F5134">
        <w:rPr>
          <w:rFonts w:ascii="Times New Roman" w:hAnsi="Times New Roman" w:cs="Times New Roman"/>
          <w:sz w:val="24"/>
          <w:szCs w:val="24"/>
        </w:rPr>
        <w:t xml:space="preserve">). Over 94% of OTUs were identified as bacterial. In total, 10,197 (94.78% of total OTUs), 7,994 (98.34%) and 7,558 (96.07%) bacterial OTUs were identified in the </w:t>
      </w:r>
      <w:r>
        <w:rPr>
          <w:rFonts w:ascii="Times New Roman" w:hAnsi="Times New Roman" w:cs="Times New Roman"/>
          <w:sz w:val="24"/>
          <w:szCs w:val="24"/>
        </w:rPr>
        <w:t>KO/PEITC, WT/PEITC, and DSS associated groups</w:t>
      </w:r>
      <w:r w:rsidRPr="001F5134">
        <w:rPr>
          <w:rFonts w:ascii="Times New Roman" w:hAnsi="Times New Roman" w:cs="Times New Roman"/>
          <w:sz w:val="24"/>
          <w:szCs w:val="24"/>
        </w:rPr>
        <w:t xml:space="preserve"> respectively (</w:t>
      </w:r>
      <w:r w:rsidR="00084170" w:rsidRPr="00084170">
        <w:rPr>
          <w:rFonts w:ascii="Times New Roman" w:hAnsi="Times New Roman" w:cs="Times New Roman"/>
          <w:b/>
          <w:bCs/>
          <w:sz w:val="24"/>
          <w:szCs w:val="24"/>
        </w:rPr>
        <w:t xml:space="preserve">Supplemental </w:t>
      </w:r>
      <w:r w:rsidRPr="001F5134">
        <w:rPr>
          <w:rFonts w:ascii="Times New Roman" w:hAnsi="Times New Roman" w:cs="Times New Roman"/>
          <w:b/>
          <w:bCs/>
          <w:sz w:val="24"/>
          <w:szCs w:val="24"/>
        </w:rPr>
        <w:t xml:space="preserve">Table </w:t>
      </w:r>
      <w:r>
        <w:rPr>
          <w:rFonts w:ascii="Times New Roman" w:hAnsi="Times New Roman" w:cs="Times New Roman"/>
          <w:b/>
          <w:bCs/>
          <w:sz w:val="24"/>
          <w:szCs w:val="24"/>
        </w:rPr>
        <w:t>1</w:t>
      </w:r>
      <w:r w:rsidRPr="001F5134">
        <w:rPr>
          <w:rFonts w:ascii="Times New Roman" w:hAnsi="Times New Roman" w:cs="Times New Roman"/>
          <w:sz w:val="24"/>
          <w:szCs w:val="24"/>
        </w:rPr>
        <w:t xml:space="preserve">). Additionally, bacterial OTUs belonging to </w:t>
      </w:r>
      <w:r w:rsidRPr="001F5134">
        <w:rPr>
          <w:rFonts w:ascii="Times New Roman" w:hAnsi="Times New Roman" w:cs="Times New Roman"/>
          <w:i/>
          <w:iCs/>
          <w:sz w:val="24"/>
          <w:szCs w:val="24"/>
        </w:rPr>
        <w:t>phylum Cyanobacteria</w:t>
      </w:r>
      <w:r w:rsidRPr="001F5134">
        <w:rPr>
          <w:rFonts w:ascii="Times New Roman" w:hAnsi="Times New Roman" w:cs="Times New Roman"/>
          <w:sz w:val="24"/>
          <w:szCs w:val="24"/>
        </w:rPr>
        <w:t xml:space="preserve"> were removed as </w:t>
      </w:r>
      <w:r>
        <w:rPr>
          <w:rFonts w:ascii="Times New Roman" w:hAnsi="Times New Roman" w:cs="Times New Roman"/>
          <w:sz w:val="24"/>
          <w:szCs w:val="24"/>
        </w:rPr>
        <w:t>contamination</w:t>
      </w:r>
      <w:r w:rsidR="00522D7D">
        <w:rPr>
          <w:rFonts w:ascii="Times New Roman" w:hAnsi="Times New Roman" w:cs="Times New Roman"/>
          <w:sz w:val="24"/>
          <w:szCs w:val="24"/>
        </w:rPr>
        <w:t xml:space="preserve"> from diet</w:t>
      </w:r>
      <w:r w:rsidRPr="001F5134">
        <w:rPr>
          <w:rFonts w:ascii="Times New Roman" w:hAnsi="Times New Roman" w:cs="Times New Roman"/>
          <w:sz w:val="24"/>
          <w:szCs w:val="24"/>
        </w:rPr>
        <w:t xml:space="preserve">. Finally, OTUs not mapped to any bacterial </w:t>
      </w:r>
      <w:r w:rsidRPr="001F5134">
        <w:rPr>
          <w:rFonts w:ascii="Times New Roman" w:hAnsi="Times New Roman" w:cs="Times New Roman"/>
          <w:i/>
          <w:iCs/>
          <w:sz w:val="24"/>
          <w:szCs w:val="24"/>
        </w:rPr>
        <w:t>phylum</w:t>
      </w:r>
      <w:r w:rsidRPr="001F5134">
        <w:rPr>
          <w:rFonts w:ascii="Times New Roman" w:hAnsi="Times New Roman" w:cs="Times New Roman"/>
          <w:sz w:val="24"/>
          <w:szCs w:val="24"/>
        </w:rPr>
        <w:t xml:space="preserve"> were removed, and the remaining OTUs analyzed.</w:t>
      </w:r>
      <w:commentRangeEnd w:id="13"/>
      <w:r w:rsidR="00196272">
        <w:rPr>
          <w:rStyle w:val="CommentReference"/>
        </w:rPr>
        <w:commentReference w:id="13"/>
      </w:r>
    </w:p>
    <w:p w14:paraId="0E53F3C5" w14:textId="1677442C" w:rsidR="00B764A5" w:rsidRPr="004E2FD5" w:rsidRDefault="00196272" w:rsidP="001F5134">
      <w:pPr>
        <w:pStyle w:val="Heading2"/>
        <w:spacing w:before="0" w:after="120" w:line="240" w:lineRule="auto"/>
        <w:rPr>
          <w:rFonts w:ascii="Times New Roman" w:hAnsi="Times New Roman" w:cs="Times New Roman"/>
          <w:color w:val="auto"/>
          <w:sz w:val="24"/>
          <w:szCs w:val="24"/>
        </w:rPr>
      </w:pPr>
      <w:r>
        <w:rPr>
          <w:rFonts w:ascii="Times New Roman" w:hAnsi="Times New Roman" w:cs="Times New Roman"/>
          <w:color w:val="auto"/>
          <w:sz w:val="24"/>
          <w:szCs w:val="24"/>
        </w:rPr>
        <w:t>Diet, genotype</w:t>
      </w:r>
      <w:r w:rsidR="00FC5ADD" w:rsidRPr="004E2FD5">
        <w:rPr>
          <w:rFonts w:ascii="Times New Roman" w:hAnsi="Times New Roman" w:cs="Times New Roman"/>
          <w:color w:val="auto"/>
          <w:sz w:val="24"/>
          <w:szCs w:val="24"/>
        </w:rPr>
        <w:t xml:space="preserve"> and DSS</w:t>
      </w:r>
      <w:r w:rsidR="00B764A5" w:rsidRPr="004E2FD5">
        <w:rPr>
          <w:rFonts w:ascii="Times New Roman" w:hAnsi="Times New Roman" w:cs="Times New Roman"/>
          <w:color w:val="auto"/>
          <w:sz w:val="24"/>
          <w:szCs w:val="24"/>
        </w:rPr>
        <w:t xml:space="preserve"> affect bacterial community richness and diversity</w:t>
      </w:r>
      <w:bookmarkEnd w:id="12"/>
    </w:p>
    <w:p w14:paraId="7AA85625" w14:textId="6EEEA319" w:rsidR="00762CFA" w:rsidRPr="008005CB" w:rsidRDefault="002B7D46" w:rsidP="004754CF">
      <w:pPr>
        <w:spacing w:after="120" w:line="240" w:lineRule="auto"/>
        <w:jc w:val="both"/>
        <w:rPr>
          <w:rFonts w:ascii="Times New Roman" w:hAnsi="Times New Roman" w:cs="Times New Roman"/>
          <w:sz w:val="24"/>
          <w:szCs w:val="24"/>
        </w:rPr>
      </w:pPr>
      <w:commentRangeStart w:id="14"/>
      <w:r>
        <w:rPr>
          <w:rFonts w:ascii="Times New Roman" w:hAnsi="Times New Roman" w:cs="Times New Roman"/>
          <w:sz w:val="24"/>
          <w:szCs w:val="24"/>
        </w:rPr>
        <w:t xml:space="preserve">Mixed-effects regression </w:t>
      </w:r>
      <w:r w:rsidR="00B764A5" w:rsidRPr="00B764A5">
        <w:rPr>
          <w:rFonts w:ascii="Times New Roman" w:hAnsi="Times New Roman" w:cs="Times New Roman"/>
          <w:sz w:val="24"/>
          <w:szCs w:val="24"/>
        </w:rPr>
        <w:t xml:space="preserve">analysis </w:t>
      </w:r>
      <w:r>
        <w:rPr>
          <w:rFonts w:ascii="Times New Roman" w:hAnsi="Times New Roman" w:cs="Times New Roman"/>
          <w:sz w:val="24"/>
          <w:szCs w:val="24"/>
        </w:rPr>
        <w:t xml:space="preserve">showed that the alpha diversity was higher in </w:t>
      </w:r>
      <w:r w:rsidR="00B764A5" w:rsidRPr="00B764A5">
        <w:rPr>
          <w:rFonts w:ascii="Times New Roman" w:hAnsi="Times New Roman" w:cs="Times New Roman"/>
          <w:sz w:val="24"/>
          <w:szCs w:val="24"/>
        </w:rPr>
        <w:t xml:space="preserve">Nrf2 KO </w:t>
      </w:r>
      <w:r>
        <w:rPr>
          <w:rFonts w:ascii="Times New Roman" w:hAnsi="Times New Roman" w:cs="Times New Roman"/>
          <w:sz w:val="24"/>
          <w:szCs w:val="24"/>
        </w:rPr>
        <w:t>compared to</w:t>
      </w:r>
      <w:r w:rsidR="00B764A5" w:rsidRPr="00B764A5">
        <w:rPr>
          <w:rFonts w:ascii="Times New Roman" w:hAnsi="Times New Roman" w:cs="Times New Roman"/>
          <w:sz w:val="24"/>
          <w:szCs w:val="24"/>
        </w:rPr>
        <w:t xml:space="preserve"> the WT genotypes</w:t>
      </w:r>
      <w:r>
        <w:rPr>
          <w:rFonts w:ascii="Times New Roman" w:hAnsi="Times New Roman" w:cs="Times New Roman"/>
          <w:sz w:val="24"/>
          <w:szCs w:val="24"/>
        </w:rPr>
        <w:t xml:space="preserve"> (p-value &lt; 0.01), went up as the stud progressed (both, the p-values for the early and the late timepoints vs. the baseline &lt; 0.01), and was lower in the  DSS+PEITC and </w:t>
      </w:r>
      <w:proofErr w:type="spellStart"/>
      <w:r>
        <w:rPr>
          <w:rFonts w:ascii="Times New Roman" w:hAnsi="Times New Roman" w:cs="Times New Roman"/>
          <w:sz w:val="24"/>
          <w:szCs w:val="24"/>
        </w:rPr>
        <w:t>DSS+Cranberry</w:t>
      </w:r>
      <w:proofErr w:type="spellEnd"/>
      <w:r>
        <w:rPr>
          <w:rFonts w:ascii="Times New Roman" w:hAnsi="Times New Roman" w:cs="Times New Roman"/>
          <w:sz w:val="24"/>
          <w:szCs w:val="24"/>
        </w:rPr>
        <w:t xml:space="preserve"> diet groups compared to the group that was not challenged with DSS (both p-values &lt;0.01). </w:t>
      </w:r>
      <w:r w:rsidR="00762CFA">
        <w:rPr>
          <w:rFonts w:ascii="Times New Roman" w:hAnsi="Times New Roman" w:cs="Times New Roman"/>
          <w:sz w:val="24"/>
          <w:szCs w:val="24"/>
        </w:rPr>
        <w:t>However, Shannon index (as well as other indices measuring inequalities in the samples) is biased by the sample’s sequencing depth. Specifically, deeper sequencing results in identification of more, rare OTUs, therefore inflating the index (</w:t>
      </w:r>
      <w:r w:rsidR="004754CF" w:rsidRPr="004754CF">
        <w:rPr>
          <w:rFonts w:ascii="Times New Roman" w:hAnsi="Times New Roman" w:cs="Times New Roman"/>
          <w:b/>
          <w:bCs/>
          <w:sz w:val="24"/>
          <w:szCs w:val="24"/>
        </w:rPr>
        <w:t xml:space="preserve">Supplemental </w:t>
      </w:r>
      <w:r w:rsidR="00762CFA" w:rsidRPr="004754CF">
        <w:rPr>
          <w:rFonts w:ascii="Times New Roman" w:hAnsi="Times New Roman" w:cs="Times New Roman"/>
          <w:b/>
          <w:bCs/>
          <w:sz w:val="24"/>
          <w:szCs w:val="24"/>
        </w:rPr>
        <w:t xml:space="preserve">Figure </w:t>
      </w:r>
      <w:r w:rsidR="00762CFA" w:rsidRPr="004754CF">
        <w:rPr>
          <w:rFonts w:ascii="Times New Roman" w:hAnsi="Times New Roman" w:cs="Times New Roman"/>
          <w:b/>
          <w:bCs/>
          <w:sz w:val="24"/>
          <w:szCs w:val="24"/>
          <w:highlight w:val="yellow"/>
        </w:rPr>
        <w:t>4A</w:t>
      </w:r>
      <w:r w:rsidR="00762CFA">
        <w:rPr>
          <w:rFonts w:ascii="Times New Roman" w:hAnsi="Times New Roman" w:cs="Times New Roman"/>
          <w:sz w:val="24"/>
          <w:szCs w:val="24"/>
        </w:rPr>
        <w:t xml:space="preserve">). To remediate for this effect, a sensitivity analysis was conducted by, first, adding 1 to all counts in the combined OTU table. Even though the zeros in the table could represent either complete absence of an OTU from a sample or very low abundance, the zeros were treated similarly here. This remediation removed the Shannon index/sequencing </w:t>
      </w:r>
      <w:r w:rsidR="00762CFA" w:rsidRPr="008005CB">
        <w:rPr>
          <w:rFonts w:ascii="Times New Roman" w:hAnsi="Times New Roman" w:cs="Times New Roman"/>
          <w:sz w:val="24"/>
          <w:szCs w:val="24"/>
        </w:rPr>
        <w:t>depth correlation (</w:t>
      </w:r>
      <w:r w:rsidR="004754CF" w:rsidRPr="004754CF">
        <w:rPr>
          <w:rFonts w:ascii="Times New Roman" w:hAnsi="Times New Roman" w:cs="Times New Roman"/>
          <w:b/>
          <w:bCs/>
          <w:sz w:val="24"/>
          <w:szCs w:val="24"/>
        </w:rPr>
        <w:t xml:space="preserve">Supplemental Figure </w:t>
      </w:r>
      <w:r w:rsidR="004754CF" w:rsidRPr="004754CF">
        <w:rPr>
          <w:rFonts w:ascii="Times New Roman" w:hAnsi="Times New Roman" w:cs="Times New Roman"/>
          <w:b/>
          <w:bCs/>
          <w:sz w:val="24"/>
          <w:szCs w:val="24"/>
          <w:highlight w:val="yellow"/>
        </w:rPr>
        <w:t>4</w:t>
      </w:r>
      <w:r w:rsidR="004754CF">
        <w:rPr>
          <w:rFonts w:ascii="Times New Roman" w:hAnsi="Times New Roman" w:cs="Times New Roman"/>
          <w:b/>
          <w:bCs/>
          <w:sz w:val="24"/>
          <w:szCs w:val="24"/>
        </w:rPr>
        <w:t>B</w:t>
      </w:r>
      <w:r w:rsidR="00762CFA" w:rsidRPr="008005CB">
        <w:rPr>
          <w:rFonts w:ascii="Times New Roman" w:hAnsi="Times New Roman" w:cs="Times New Roman"/>
          <w:sz w:val="24"/>
          <w:szCs w:val="24"/>
        </w:rPr>
        <w:t>).</w:t>
      </w:r>
      <w:r w:rsidR="00383D7B" w:rsidRPr="008005CB">
        <w:rPr>
          <w:rFonts w:ascii="Times New Roman" w:hAnsi="Times New Roman" w:cs="Times New Roman"/>
          <w:sz w:val="24"/>
          <w:szCs w:val="24"/>
        </w:rPr>
        <w:t xml:space="preserve"> After repeating the analysis on the corrected Shannon index, genotype differences remained statistically significant (higher alpha diversity in the NRf2 KO group</w:t>
      </w:r>
      <w:r w:rsidR="00993B76" w:rsidRPr="008005CB">
        <w:rPr>
          <w:rFonts w:ascii="Times New Roman" w:hAnsi="Times New Roman" w:cs="Times New Roman"/>
          <w:sz w:val="24"/>
          <w:szCs w:val="24"/>
        </w:rPr>
        <w:t xml:space="preserve"> compared to WT</w:t>
      </w:r>
      <w:r w:rsidR="00383D7B" w:rsidRPr="008005CB">
        <w:rPr>
          <w:rFonts w:ascii="Times New Roman" w:hAnsi="Times New Roman" w:cs="Times New Roman"/>
          <w:sz w:val="24"/>
          <w:szCs w:val="24"/>
        </w:rPr>
        <w:t>, p-value = 0.0</w:t>
      </w:r>
      <w:r w:rsidR="00BF7C23" w:rsidRPr="008005CB">
        <w:rPr>
          <w:rFonts w:ascii="Times New Roman" w:hAnsi="Times New Roman" w:cs="Times New Roman"/>
          <w:sz w:val="24"/>
          <w:szCs w:val="24"/>
        </w:rPr>
        <w:t>2</w:t>
      </w:r>
      <w:r w:rsidR="00383D7B" w:rsidRPr="008005CB">
        <w:rPr>
          <w:rFonts w:ascii="Times New Roman" w:hAnsi="Times New Roman" w:cs="Times New Roman"/>
          <w:sz w:val="24"/>
          <w:szCs w:val="24"/>
        </w:rPr>
        <w:t>) but aging effect disappeared and only the DSS+AIN93M group’s alpha diversity remained significantly lower compared to the group not challenged with DSS</w:t>
      </w:r>
      <w:r w:rsidR="00993B76" w:rsidRPr="008005CB">
        <w:rPr>
          <w:rFonts w:ascii="Times New Roman" w:hAnsi="Times New Roman" w:cs="Times New Roman"/>
          <w:sz w:val="24"/>
          <w:szCs w:val="24"/>
        </w:rPr>
        <w:t xml:space="preserve"> (p-value &lt;0.01)</w:t>
      </w:r>
      <w:r w:rsidR="00383D7B" w:rsidRPr="008005CB">
        <w:rPr>
          <w:rFonts w:ascii="Times New Roman" w:hAnsi="Times New Roman" w:cs="Times New Roman"/>
          <w:sz w:val="24"/>
          <w:szCs w:val="24"/>
        </w:rPr>
        <w:t>. Th</w:t>
      </w:r>
      <w:r w:rsidR="004659CB" w:rsidRPr="008005CB">
        <w:rPr>
          <w:rFonts w:ascii="Times New Roman" w:hAnsi="Times New Roman" w:cs="Times New Roman"/>
          <w:sz w:val="24"/>
          <w:szCs w:val="24"/>
        </w:rPr>
        <w:t>ese</w:t>
      </w:r>
      <w:r w:rsidR="00383D7B" w:rsidRPr="008005CB">
        <w:rPr>
          <w:rFonts w:ascii="Times New Roman" w:hAnsi="Times New Roman" w:cs="Times New Roman"/>
          <w:sz w:val="24"/>
          <w:szCs w:val="24"/>
        </w:rPr>
        <w:t xml:space="preserve"> results suggest</w:t>
      </w:r>
      <w:r w:rsidR="004754CF">
        <w:rPr>
          <w:rFonts w:ascii="Times New Roman" w:hAnsi="Times New Roman" w:cs="Times New Roman"/>
          <w:sz w:val="24"/>
          <w:szCs w:val="24"/>
        </w:rPr>
        <w:t>ed</w:t>
      </w:r>
      <w:r w:rsidR="00383D7B" w:rsidRPr="008005CB">
        <w:rPr>
          <w:rFonts w:ascii="Times New Roman" w:hAnsi="Times New Roman" w:cs="Times New Roman"/>
          <w:sz w:val="24"/>
          <w:szCs w:val="24"/>
        </w:rPr>
        <w:t xml:space="preserve"> that PEITC and cranberry-rich diets had protective effect on the hosts’ microbiome diversity. </w:t>
      </w:r>
      <w:r w:rsidR="00993B76" w:rsidRPr="008005CB">
        <w:rPr>
          <w:rFonts w:ascii="Times New Roman" w:hAnsi="Times New Roman" w:cs="Times New Roman"/>
          <w:sz w:val="24"/>
          <w:szCs w:val="24"/>
        </w:rPr>
        <w:t xml:space="preserve">The averages of the corrected Shannon indices are presented in </w:t>
      </w:r>
      <w:r w:rsidR="00993B76" w:rsidRPr="004754CF">
        <w:rPr>
          <w:rFonts w:ascii="Times New Roman" w:hAnsi="Times New Roman" w:cs="Times New Roman"/>
          <w:b/>
          <w:bCs/>
          <w:sz w:val="24"/>
          <w:szCs w:val="24"/>
          <w:highlight w:val="yellow"/>
        </w:rPr>
        <w:t>Figure 5</w:t>
      </w:r>
      <w:r w:rsidR="00993B76" w:rsidRPr="008005CB">
        <w:rPr>
          <w:rFonts w:ascii="Times New Roman" w:hAnsi="Times New Roman" w:cs="Times New Roman"/>
          <w:sz w:val="24"/>
          <w:szCs w:val="24"/>
        </w:rPr>
        <w:t>.</w:t>
      </w:r>
      <w:commentRangeEnd w:id="14"/>
      <w:r w:rsidR="009E1EAE">
        <w:rPr>
          <w:rStyle w:val="CommentReference"/>
        </w:rPr>
        <w:commentReference w:id="14"/>
      </w:r>
    </w:p>
    <w:p w14:paraId="5F2A8042" w14:textId="686BB10B" w:rsidR="008E4B69" w:rsidRDefault="00166C50" w:rsidP="004754CF">
      <w:pPr>
        <w:pStyle w:val="Heading2"/>
        <w:spacing w:before="0" w:after="120" w:line="240" w:lineRule="auto"/>
        <w:jc w:val="both"/>
        <w:rPr>
          <w:rFonts w:ascii="Times New Roman" w:hAnsi="Times New Roman" w:cs="Times New Roman"/>
          <w:color w:val="auto"/>
          <w:sz w:val="24"/>
          <w:szCs w:val="24"/>
        </w:rPr>
      </w:pPr>
      <w:bookmarkStart w:id="15" w:name="_Toc128327061"/>
      <w:commentRangeStart w:id="16"/>
      <w:r w:rsidRPr="004754CF">
        <w:rPr>
          <w:rFonts w:ascii="Times New Roman" w:hAnsi="Times New Roman" w:cs="Times New Roman"/>
          <w:color w:val="auto"/>
          <w:sz w:val="24"/>
          <w:szCs w:val="24"/>
        </w:rPr>
        <w:t xml:space="preserve">Principal components </w:t>
      </w:r>
      <w:proofErr w:type="gramStart"/>
      <w:r w:rsidR="001F5134" w:rsidRPr="004754CF">
        <w:rPr>
          <w:rFonts w:ascii="Times New Roman" w:hAnsi="Times New Roman" w:cs="Times New Roman"/>
          <w:color w:val="auto"/>
          <w:sz w:val="24"/>
          <w:szCs w:val="24"/>
        </w:rPr>
        <w:t>analyses</w:t>
      </w:r>
      <w:proofErr w:type="gramEnd"/>
      <w:r w:rsidRPr="004754CF">
        <w:rPr>
          <w:rFonts w:ascii="Times New Roman" w:hAnsi="Times New Roman" w:cs="Times New Roman"/>
          <w:color w:val="auto"/>
          <w:sz w:val="24"/>
          <w:szCs w:val="24"/>
        </w:rPr>
        <w:t xml:space="preserve"> reveal a</w:t>
      </w:r>
      <w:r w:rsidR="000C3A4D" w:rsidRPr="004754CF">
        <w:rPr>
          <w:rFonts w:ascii="Times New Roman" w:hAnsi="Times New Roman" w:cs="Times New Roman"/>
          <w:color w:val="auto"/>
          <w:sz w:val="24"/>
          <w:szCs w:val="24"/>
        </w:rPr>
        <w:t xml:space="preserve">ssociation of microbiome composition with </w:t>
      </w:r>
      <w:r w:rsidR="00196272">
        <w:rPr>
          <w:rFonts w:ascii="Times New Roman" w:hAnsi="Times New Roman" w:cs="Times New Roman"/>
          <w:color w:val="auto"/>
          <w:sz w:val="24"/>
          <w:szCs w:val="24"/>
        </w:rPr>
        <w:t>diet</w:t>
      </w:r>
      <w:r w:rsidR="000C3A4D" w:rsidRPr="004754CF">
        <w:rPr>
          <w:rFonts w:ascii="Times New Roman" w:hAnsi="Times New Roman" w:cs="Times New Roman"/>
          <w:color w:val="auto"/>
          <w:sz w:val="24"/>
          <w:szCs w:val="24"/>
        </w:rPr>
        <w:t xml:space="preserve"> and </w:t>
      </w:r>
      <w:bookmarkEnd w:id="15"/>
      <w:r w:rsidR="00196272">
        <w:rPr>
          <w:rFonts w:ascii="Times New Roman" w:hAnsi="Times New Roman" w:cs="Times New Roman"/>
          <w:color w:val="auto"/>
          <w:sz w:val="24"/>
          <w:szCs w:val="24"/>
        </w:rPr>
        <w:t>genotype</w:t>
      </w:r>
      <w:commentRangeEnd w:id="16"/>
      <w:r w:rsidR="00196272">
        <w:rPr>
          <w:rStyle w:val="CommentReference"/>
          <w:rFonts w:asciiTheme="minorHAnsi" w:eastAsia="SimSun" w:hAnsiTheme="minorHAnsi" w:cstheme="minorBidi"/>
          <w:color w:val="auto"/>
        </w:rPr>
        <w:commentReference w:id="16"/>
      </w:r>
    </w:p>
    <w:p w14:paraId="195ECFE9" w14:textId="3AC14D1D" w:rsidR="008E4B69" w:rsidRPr="00612EBA" w:rsidRDefault="00612EBA" w:rsidP="00F367E4">
      <w:pPr>
        <w:spacing w:after="120" w:line="240" w:lineRule="auto"/>
        <w:jc w:val="both"/>
        <w:rPr>
          <w:rFonts w:ascii="Times New Roman" w:eastAsiaTheme="majorEastAsia" w:hAnsi="Times New Roman" w:cs="Times New Roman"/>
          <w:sz w:val="24"/>
          <w:szCs w:val="24"/>
        </w:rPr>
      </w:pPr>
      <w:r w:rsidRPr="004C559D">
        <w:rPr>
          <w:rFonts w:ascii="Times New Roman" w:eastAsiaTheme="majorEastAsia" w:hAnsi="Times New Roman" w:cs="Times New Roman"/>
          <w:sz w:val="24"/>
          <w:szCs w:val="24"/>
          <w:highlight w:val="yellow"/>
        </w:rPr>
        <w:t>At the Phylum level</w:t>
      </w:r>
      <w:r w:rsidR="00EF1B64" w:rsidRPr="004C559D">
        <w:rPr>
          <w:rFonts w:ascii="Times New Roman" w:eastAsiaTheme="majorEastAsia" w:hAnsi="Times New Roman" w:cs="Times New Roman"/>
          <w:sz w:val="24"/>
          <w:szCs w:val="24"/>
          <w:highlight w:val="yellow"/>
        </w:rPr>
        <w:t xml:space="preserve">, </w:t>
      </w:r>
      <w:r w:rsidR="008E4B69" w:rsidRPr="004C559D">
        <w:rPr>
          <w:rFonts w:ascii="Times New Roman" w:hAnsi="Times New Roman" w:cs="Times New Roman"/>
          <w:sz w:val="24"/>
          <w:szCs w:val="24"/>
          <w:highlight w:val="yellow"/>
        </w:rPr>
        <w:t xml:space="preserve">OTU counts were aggregated. In total, 17 phyla were </w:t>
      </w:r>
      <w:r w:rsidR="00643C2A" w:rsidRPr="004C559D">
        <w:rPr>
          <w:rFonts w:ascii="Times New Roman" w:hAnsi="Times New Roman" w:cs="Times New Roman"/>
          <w:sz w:val="24"/>
          <w:szCs w:val="24"/>
          <w:highlight w:val="yellow"/>
        </w:rPr>
        <w:t xml:space="preserve">identified, top 10 of which accounted for </w:t>
      </w:r>
      <w:r w:rsidR="00D82E18" w:rsidRPr="004C559D">
        <w:rPr>
          <w:rFonts w:ascii="Times New Roman" w:hAnsi="Times New Roman" w:cs="Times New Roman"/>
          <w:sz w:val="24"/>
          <w:szCs w:val="24"/>
          <w:highlight w:val="yellow"/>
        </w:rPr>
        <w:t>&gt;</w:t>
      </w:r>
      <w:r w:rsidR="00643C2A" w:rsidRPr="004C559D">
        <w:rPr>
          <w:rFonts w:ascii="Times New Roman" w:hAnsi="Times New Roman" w:cs="Times New Roman"/>
          <w:sz w:val="24"/>
          <w:szCs w:val="24"/>
          <w:highlight w:val="yellow"/>
        </w:rPr>
        <w:t xml:space="preserve">99.96% </w:t>
      </w:r>
      <w:r w:rsidR="00643C2A" w:rsidRPr="00196272">
        <w:rPr>
          <w:rFonts w:ascii="Times New Roman" w:hAnsi="Times New Roman" w:cs="Times New Roman"/>
          <w:strike/>
          <w:sz w:val="24"/>
          <w:szCs w:val="24"/>
          <w:highlight w:val="yellow"/>
        </w:rPr>
        <w:t>of all hits</w:t>
      </w:r>
      <w:r w:rsidR="00643C2A" w:rsidRPr="004C559D">
        <w:rPr>
          <w:rFonts w:ascii="Times New Roman" w:hAnsi="Times New Roman" w:cs="Times New Roman"/>
          <w:sz w:val="24"/>
          <w:szCs w:val="24"/>
          <w:highlight w:val="yellow"/>
        </w:rPr>
        <w:t xml:space="preserve">. </w:t>
      </w:r>
      <w:r w:rsidR="00643C2A" w:rsidRPr="00196272">
        <w:rPr>
          <w:rFonts w:ascii="Times New Roman" w:hAnsi="Times New Roman" w:cs="Times New Roman"/>
          <w:strike/>
          <w:sz w:val="24"/>
          <w:szCs w:val="24"/>
          <w:highlight w:val="yellow"/>
        </w:rPr>
        <w:t>Since deeper sequencing increases chances of identifying rare organisms (</w:t>
      </w:r>
      <w:r w:rsidR="00643C2A" w:rsidRPr="00196272">
        <w:rPr>
          <w:rFonts w:ascii="Times New Roman" w:hAnsi="Times New Roman" w:cs="Times New Roman"/>
          <w:b/>
          <w:bCs/>
          <w:strike/>
          <w:sz w:val="24"/>
          <w:szCs w:val="24"/>
          <w:highlight w:val="yellow"/>
        </w:rPr>
        <w:t>Figure 6</w:t>
      </w:r>
      <w:r w:rsidR="00643C2A" w:rsidRPr="00196272">
        <w:rPr>
          <w:rFonts w:ascii="Times New Roman" w:hAnsi="Times New Roman" w:cs="Times New Roman"/>
          <w:strike/>
          <w:sz w:val="24"/>
          <w:szCs w:val="24"/>
          <w:highlight w:val="yellow"/>
        </w:rPr>
        <w:t>), and the samples varied greatly by sequencing depth (</w:t>
      </w:r>
      <w:r w:rsidR="00643C2A" w:rsidRPr="00196272">
        <w:rPr>
          <w:rFonts w:ascii="Times New Roman" w:hAnsi="Times New Roman" w:cs="Times New Roman"/>
          <w:b/>
          <w:bCs/>
          <w:strike/>
          <w:sz w:val="24"/>
          <w:szCs w:val="24"/>
          <w:highlight w:val="yellow"/>
        </w:rPr>
        <w:t xml:space="preserve">Figure </w:t>
      </w:r>
      <w:r w:rsidR="001F645A" w:rsidRPr="00196272">
        <w:rPr>
          <w:rFonts w:ascii="Times New Roman" w:hAnsi="Times New Roman" w:cs="Times New Roman"/>
          <w:b/>
          <w:bCs/>
          <w:strike/>
          <w:sz w:val="24"/>
          <w:szCs w:val="24"/>
          <w:highlight w:val="yellow"/>
        </w:rPr>
        <w:t>2</w:t>
      </w:r>
      <w:r w:rsidR="00643C2A" w:rsidRPr="00196272">
        <w:rPr>
          <w:rFonts w:ascii="Times New Roman" w:hAnsi="Times New Roman" w:cs="Times New Roman"/>
          <w:strike/>
          <w:sz w:val="24"/>
          <w:szCs w:val="24"/>
          <w:highlight w:val="yellow"/>
        </w:rPr>
        <w:t>), rare phylum were not included in the downstream analysis</w:t>
      </w:r>
      <w:r w:rsidR="00643C2A" w:rsidRPr="004C559D">
        <w:rPr>
          <w:rFonts w:ascii="Times New Roman" w:hAnsi="Times New Roman" w:cs="Times New Roman"/>
          <w:sz w:val="24"/>
          <w:szCs w:val="24"/>
          <w:highlight w:val="yellow"/>
        </w:rPr>
        <w:t xml:space="preserve">. </w:t>
      </w:r>
      <w:r w:rsidR="004E36C6" w:rsidRPr="004C559D">
        <w:rPr>
          <w:rFonts w:ascii="Times New Roman" w:hAnsi="Times New Roman" w:cs="Times New Roman"/>
          <w:sz w:val="24"/>
          <w:szCs w:val="24"/>
          <w:highlight w:val="yellow"/>
        </w:rPr>
        <w:t>PCA</w:t>
      </w:r>
      <w:r w:rsidR="004D4165" w:rsidRPr="004C559D">
        <w:rPr>
          <w:rFonts w:ascii="Times New Roman" w:hAnsi="Times New Roman" w:cs="Times New Roman"/>
          <w:sz w:val="24"/>
          <w:szCs w:val="24"/>
          <w:highlight w:val="yellow"/>
        </w:rPr>
        <w:t xml:space="preserve"> was conducted on the combined data from the 3 experiments, but scores</w:t>
      </w:r>
      <w:r w:rsidR="004E36C6" w:rsidRPr="004C559D">
        <w:rPr>
          <w:rFonts w:ascii="Times New Roman" w:hAnsi="Times New Roman" w:cs="Times New Roman"/>
          <w:sz w:val="24"/>
          <w:szCs w:val="24"/>
          <w:highlight w:val="yellow"/>
        </w:rPr>
        <w:t xml:space="preserve"> and loadings were graphed </w:t>
      </w:r>
      <w:r w:rsidR="004D4165" w:rsidRPr="004C559D">
        <w:rPr>
          <w:rFonts w:ascii="Times New Roman" w:hAnsi="Times New Roman" w:cs="Times New Roman"/>
          <w:sz w:val="24"/>
          <w:szCs w:val="24"/>
          <w:highlight w:val="yellow"/>
        </w:rPr>
        <w:t>in separate panels by genotype and experiment to highlight the differences</w:t>
      </w:r>
      <w:r w:rsidR="004E36C6" w:rsidRPr="004C559D">
        <w:rPr>
          <w:rFonts w:ascii="Times New Roman" w:hAnsi="Times New Roman" w:cs="Times New Roman"/>
          <w:sz w:val="24"/>
          <w:szCs w:val="24"/>
          <w:highlight w:val="yellow"/>
        </w:rPr>
        <w:t xml:space="preserve"> (</w:t>
      </w:r>
      <w:r w:rsidR="004E36C6" w:rsidRPr="004C559D">
        <w:rPr>
          <w:rFonts w:ascii="Times New Roman" w:hAnsi="Times New Roman" w:cs="Times New Roman"/>
          <w:b/>
          <w:bCs/>
          <w:sz w:val="24"/>
          <w:szCs w:val="24"/>
          <w:highlight w:val="yellow"/>
        </w:rPr>
        <w:t>Figure 7</w:t>
      </w:r>
      <w:r w:rsidR="004E36C6" w:rsidRPr="004C559D">
        <w:rPr>
          <w:rFonts w:ascii="Times New Roman" w:hAnsi="Times New Roman" w:cs="Times New Roman"/>
          <w:sz w:val="24"/>
          <w:szCs w:val="24"/>
          <w:highlight w:val="yellow"/>
        </w:rPr>
        <w:t xml:space="preserve">). </w:t>
      </w:r>
      <w:commentRangeStart w:id="17"/>
      <w:r w:rsidR="004E36C6" w:rsidRPr="004C559D">
        <w:rPr>
          <w:rFonts w:ascii="Times New Roman" w:hAnsi="Times New Roman" w:cs="Times New Roman"/>
          <w:sz w:val="24"/>
          <w:szCs w:val="24"/>
          <w:highlight w:val="yellow"/>
        </w:rPr>
        <w:t>The bi</w:t>
      </w:r>
      <w:r w:rsidR="004D4165" w:rsidRPr="004C559D">
        <w:rPr>
          <w:rFonts w:ascii="Times New Roman" w:hAnsi="Times New Roman" w:cs="Times New Roman"/>
          <w:sz w:val="24"/>
          <w:szCs w:val="24"/>
          <w:highlight w:val="yellow"/>
        </w:rPr>
        <w:t>p</w:t>
      </w:r>
      <w:r w:rsidR="004E36C6" w:rsidRPr="004C559D">
        <w:rPr>
          <w:rFonts w:ascii="Times New Roman" w:hAnsi="Times New Roman" w:cs="Times New Roman"/>
          <w:sz w:val="24"/>
          <w:szCs w:val="24"/>
          <w:highlight w:val="yellow"/>
        </w:rPr>
        <w:t xml:space="preserve">lot showed </w:t>
      </w:r>
      <w:r w:rsidR="004D4165" w:rsidRPr="004C559D">
        <w:rPr>
          <w:rFonts w:ascii="Times New Roman" w:hAnsi="Times New Roman" w:cs="Times New Roman"/>
          <w:sz w:val="24"/>
          <w:szCs w:val="24"/>
          <w:highlight w:val="yellow"/>
        </w:rPr>
        <w:t xml:space="preserve">large between-experiment </w:t>
      </w:r>
      <w:r w:rsidR="004D4165" w:rsidRPr="004C559D">
        <w:rPr>
          <w:rFonts w:ascii="Times New Roman" w:hAnsi="Times New Roman" w:cs="Times New Roman"/>
          <w:sz w:val="24"/>
          <w:szCs w:val="24"/>
          <w:highlight w:val="yellow"/>
        </w:rPr>
        <w:lastRenderedPageBreak/>
        <w:t>variability</w:t>
      </w:r>
      <w:r w:rsidR="00445F6D" w:rsidRPr="004C559D">
        <w:rPr>
          <w:rFonts w:ascii="Times New Roman" w:hAnsi="Times New Roman" w:cs="Times New Roman"/>
          <w:sz w:val="24"/>
          <w:szCs w:val="24"/>
          <w:highlight w:val="yellow"/>
        </w:rPr>
        <w:t xml:space="preserve">, specifically, higher relative abundance of </w:t>
      </w:r>
      <w:r w:rsidR="00445F6D" w:rsidRPr="004C559D">
        <w:rPr>
          <w:rFonts w:ascii="Times New Roman" w:hAnsi="Times New Roman" w:cs="Times New Roman"/>
          <w:i/>
          <w:iCs/>
          <w:sz w:val="24"/>
          <w:szCs w:val="24"/>
          <w:highlight w:val="yellow"/>
        </w:rPr>
        <w:t xml:space="preserve">Bacteroidetes, </w:t>
      </w:r>
      <w:r w:rsidR="00445F6D" w:rsidRPr="004C559D">
        <w:rPr>
          <w:rFonts w:ascii="Times New Roman" w:hAnsi="Times New Roman" w:cs="Times New Roman"/>
          <w:sz w:val="24"/>
          <w:szCs w:val="24"/>
          <w:highlight w:val="yellow"/>
        </w:rPr>
        <w:t xml:space="preserve">and lower relative abundance of </w:t>
      </w:r>
      <w:r w:rsidR="00445F6D" w:rsidRPr="004C559D">
        <w:rPr>
          <w:rFonts w:ascii="Times New Roman" w:hAnsi="Times New Roman" w:cs="Times New Roman"/>
          <w:i/>
          <w:iCs/>
          <w:sz w:val="24"/>
          <w:szCs w:val="24"/>
          <w:highlight w:val="yellow"/>
        </w:rPr>
        <w:t>Verrucomicrobia</w:t>
      </w:r>
      <w:r w:rsidR="00445F6D" w:rsidRPr="004C559D">
        <w:rPr>
          <w:rFonts w:ascii="Times New Roman" w:hAnsi="Times New Roman" w:cs="Times New Roman"/>
          <w:sz w:val="24"/>
          <w:szCs w:val="24"/>
          <w:highlight w:val="yellow"/>
        </w:rPr>
        <w:t xml:space="preserve"> in the first two experiments (Nov18 and May 19) compared to the third one (Sep19). </w:t>
      </w:r>
      <w:commentRangeEnd w:id="17"/>
      <w:r w:rsidR="00196272">
        <w:rPr>
          <w:rStyle w:val="CommentReference"/>
        </w:rPr>
        <w:commentReference w:id="17"/>
      </w:r>
      <w:r w:rsidR="00445F6D" w:rsidRPr="004C559D">
        <w:rPr>
          <w:rFonts w:ascii="Times New Roman" w:hAnsi="Times New Roman" w:cs="Times New Roman"/>
          <w:sz w:val="24"/>
          <w:szCs w:val="24"/>
          <w:highlight w:val="yellow"/>
        </w:rPr>
        <w:t>Relative abundance</w:t>
      </w:r>
      <w:r w:rsidR="003B0680" w:rsidRPr="004C559D">
        <w:rPr>
          <w:rFonts w:ascii="Times New Roman" w:hAnsi="Times New Roman" w:cs="Times New Roman"/>
          <w:sz w:val="24"/>
          <w:szCs w:val="24"/>
          <w:highlight w:val="yellow"/>
        </w:rPr>
        <w:t>s</w:t>
      </w:r>
      <w:r w:rsidR="00445F6D" w:rsidRPr="004C559D">
        <w:rPr>
          <w:rFonts w:ascii="Times New Roman" w:hAnsi="Times New Roman" w:cs="Times New Roman"/>
          <w:sz w:val="24"/>
          <w:szCs w:val="24"/>
          <w:highlight w:val="yellow"/>
        </w:rPr>
        <w:t xml:space="preserve"> of </w:t>
      </w:r>
      <w:r w:rsidR="00445F6D" w:rsidRPr="004C559D">
        <w:rPr>
          <w:rFonts w:ascii="Times New Roman" w:hAnsi="Times New Roman" w:cs="Times New Roman"/>
          <w:i/>
          <w:iCs/>
          <w:sz w:val="24"/>
          <w:szCs w:val="24"/>
          <w:highlight w:val="yellow"/>
        </w:rPr>
        <w:t>Firmicutes</w:t>
      </w:r>
      <w:r w:rsidR="00445F6D" w:rsidRPr="004C559D">
        <w:rPr>
          <w:rFonts w:ascii="Times New Roman" w:hAnsi="Times New Roman" w:cs="Times New Roman"/>
          <w:sz w:val="24"/>
          <w:szCs w:val="24"/>
          <w:highlight w:val="yellow"/>
        </w:rPr>
        <w:t xml:space="preserve"> and </w:t>
      </w:r>
      <w:r w:rsidR="00445F6D" w:rsidRPr="004C559D">
        <w:rPr>
          <w:rFonts w:ascii="Times New Roman" w:hAnsi="Times New Roman" w:cs="Times New Roman"/>
          <w:i/>
          <w:iCs/>
          <w:sz w:val="24"/>
          <w:szCs w:val="24"/>
          <w:highlight w:val="yellow"/>
        </w:rPr>
        <w:t xml:space="preserve">Actinobacteria </w:t>
      </w:r>
      <w:r w:rsidR="00445F6D" w:rsidRPr="004C559D">
        <w:rPr>
          <w:rFonts w:ascii="Times New Roman" w:hAnsi="Times New Roman" w:cs="Times New Roman"/>
          <w:sz w:val="24"/>
          <w:szCs w:val="24"/>
          <w:highlight w:val="yellow"/>
        </w:rPr>
        <w:t xml:space="preserve">were higher in the WT </w:t>
      </w:r>
      <w:r w:rsidR="003B0680" w:rsidRPr="004C559D">
        <w:rPr>
          <w:rFonts w:ascii="Times New Roman" w:hAnsi="Times New Roman" w:cs="Times New Roman"/>
          <w:sz w:val="24"/>
          <w:szCs w:val="24"/>
          <w:highlight w:val="yellow"/>
        </w:rPr>
        <w:t xml:space="preserve">DSS-treated </w:t>
      </w:r>
      <w:r w:rsidR="00445F6D" w:rsidRPr="004C559D">
        <w:rPr>
          <w:rFonts w:ascii="Times New Roman" w:hAnsi="Times New Roman" w:cs="Times New Roman"/>
          <w:sz w:val="24"/>
          <w:szCs w:val="24"/>
          <w:highlight w:val="yellow"/>
        </w:rPr>
        <w:t xml:space="preserve">mice in the Sep19 experiment compared to </w:t>
      </w:r>
      <w:r w:rsidR="003B0680" w:rsidRPr="004C559D">
        <w:rPr>
          <w:rFonts w:ascii="Times New Roman" w:hAnsi="Times New Roman" w:cs="Times New Roman"/>
          <w:sz w:val="24"/>
          <w:szCs w:val="24"/>
          <w:highlight w:val="yellow"/>
        </w:rPr>
        <w:t>all other groups</w:t>
      </w:r>
      <w:r w:rsidR="00445F6D" w:rsidRPr="004C559D">
        <w:rPr>
          <w:rFonts w:ascii="Times New Roman" w:hAnsi="Times New Roman" w:cs="Times New Roman"/>
          <w:sz w:val="24"/>
          <w:szCs w:val="24"/>
          <w:highlight w:val="yellow"/>
        </w:rPr>
        <w:t xml:space="preserve">, while </w:t>
      </w:r>
      <w:r w:rsidR="00445F6D" w:rsidRPr="004C559D">
        <w:rPr>
          <w:rFonts w:ascii="Times New Roman" w:hAnsi="Times New Roman" w:cs="Times New Roman"/>
          <w:i/>
          <w:iCs/>
          <w:sz w:val="24"/>
          <w:szCs w:val="24"/>
          <w:highlight w:val="yellow"/>
        </w:rPr>
        <w:t>Epsilonbacteraeota</w:t>
      </w:r>
      <w:r w:rsidR="003B0680" w:rsidRPr="004C559D">
        <w:rPr>
          <w:rFonts w:ascii="Times New Roman" w:hAnsi="Times New Roman" w:cs="Times New Roman"/>
          <w:i/>
          <w:iCs/>
          <w:sz w:val="24"/>
          <w:szCs w:val="24"/>
          <w:highlight w:val="yellow"/>
        </w:rPr>
        <w:t xml:space="preserve"> </w:t>
      </w:r>
      <w:r w:rsidR="003B0680" w:rsidRPr="004C559D">
        <w:rPr>
          <w:rFonts w:ascii="Times New Roman" w:hAnsi="Times New Roman" w:cs="Times New Roman"/>
          <w:sz w:val="24"/>
          <w:szCs w:val="24"/>
          <w:highlight w:val="yellow"/>
        </w:rPr>
        <w:t>were more abundant in all Nrf2 KO and WT control (AIN93M) groups compared to the rest.</w:t>
      </w:r>
      <w:r w:rsidR="004D4165" w:rsidRPr="004C559D">
        <w:rPr>
          <w:rFonts w:ascii="Times New Roman" w:hAnsi="Times New Roman" w:cs="Times New Roman"/>
          <w:sz w:val="24"/>
          <w:szCs w:val="24"/>
          <w:highlight w:val="yellow"/>
        </w:rPr>
        <w:t xml:space="preserve"> Additionally, DSS+PEITC group samples showed trend reversal from the positive control (DSS+AIN93M) group in WT, suggesting protective effect of PEITC on microbiome of DSS-treated mice.</w:t>
      </w:r>
    </w:p>
    <w:p w14:paraId="7ED6102B" w14:textId="2007ED48" w:rsidR="0021056B" w:rsidRDefault="00CA15A7" w:rsidP="00F367E4">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To remove </w:t>
      </w:r>
      <w:r w:rsidR="00EF1B64">
        <w:rPr>
          <w:rFonts w:ascii="Times New Roman" w:hAnsi="Times New Roman" w:cs="Times New Roman"/>
          <w:sz w:val="24"/>
          <w:szCs w:val="24"/>
        </w:rPr>
        <w:t>the study</w:t>
      </w:r>
      <w:r>
        <w:rPr>
          <w:rFonts w:ascii="Times New Roman" w:hAnsi="Times New Roman" w:cs="Times New Roman"/>
          <w:sz w:val="24"/>
          <w:szCs w:val="24"/>
        </w:rPr>
        <w:t xml:space="preserve"> effect, Sep19 data was </w:t>
      </w:r>
      <w:r w:rsidR="00276EFC">
        <w:rPr>
          <w:rFonts w:ascii="Times New Roman" w:hAnsi="Times New Roman" w:cs="Times New Roman"/>
          <w:sz w:val="24"/>
          <w:szCs w:val="24"/>
        </w:rPr>
        <w:t xml:space="preserve">separated and </w:t>
      </w:r>
      <w:r>
        <w:rPr>
          <w:rFonts w:ascii="Times New Roman" w:hAnsi="Times New Roman" w:cs="Times New Roman"/>
          <w:sz w:val="24"/>
          <w:szCs w:val="24"/>
        </w:rPr>
        <w:t>reanalyzed. The top 10 most abundant Phylum were used for the PCA</w:t>
      </w:r>
      <w:r w:rsidR="00BB38D0">
        <w:rPr>
          <w:rFonts w:ascii="Times New Roman" w:hAnsi="Times New Roman" w:cs="Times New Roman"/>
          <w:sz w:val="24"/>
          <w:szCs w:val="24"/>
        </w:rPr>
        <w:t xml:space="preserve"> (Figure 8)</w:t>
      </w:r>
      <w:r>
        <w:rPr>
          <w:rFonts w:ascii="Times New Roman" w:hAnsi="Times New Roman" w:cs="Times New Roman"/>
          <w:sz w:val="24"/>
          <w:szCs w:val="24"/>
        </w:rPr>
        <w:t>.</w:t>
      </w:r>
      <w:r w:rsidR="00BB38D0">
        <w:rPr>
          <w:rFonts w:ascii="Times New Roman" w:hAnsi="Times New Roman" w:cs="Times New Roman"/>
          <w:sz w:val="24"/>
          <w:szCs w:val="24"/>
        </w:rPr>
        <w:t xml:space="preserve"> The analysis revealed strong diet effect on the microbial composition. Specifically, relative abundance of </w:t>
      </w:r>
      <w:r w:rsidR="006B1263" w:rsidRPr="00445F6D">
        <w:rPr>
          <w:rFonts w:ascii="Times New Roman" w:hAnsi="Times New Roman" w:cs="Times New Roman"/>
          <w:i/>
          <w:iCs/>
          <w:sz w:val="24"/>
          <w:szCs w:val="24"/>
        </w:rPr>
        <w:t>Firmicutes</w:t>
      </w:r>
      <w:r w:rsidR="00BB38D0">
        <w:rPr>
          <w:rFonts w:ascii="Times New Roman" w:hAnsi="Times New Roman" w:cs="Times New Roman"/>
          <w:sz w:val="24"/>
          <w:szCs w:val="24"/>
        </w:rPr>
        <w:t xml:space="preserve"> </w:t>
      </w:r>
      <w:r w:rsidR="006B1263">
        <w:rPr>
          <w:rFonts w:ascii="Times New Roman" w:hAnsi="Times New Roman" w:cs="Times New Roman"/>
          <w:sz w:val="24"/>
          <w:szCs w:val="24"/>
        </w:rPr>
        <w:t xml:space="preserve">and </w:t>
      </w:r>
      <w:r w:rsidR="006B1263" w:rsidRPr="00445F6D">
        <w:rPr>
          <w:rFonts w:ascii="Times New Roman" w:hAnsi="Times New Roman" w:cs="Times New Roman"/>
          <w:i/>
          <w:iCs/>
          <w:sz w:val="24"/>
          <w:szCs w:val="24"/>
        </w:rPr>
        <w:t>Verrucomicrobia</w:t>
      </w:r>
      <w:r>
        <w:rPr>
          <w:rFonts w:ascii="Times New Roman" w:hAnsi="Times New Roman" w:cs="Times New Roman"/>
          <w:sz w:val="24"/>
          <w:szCs w:val="24"/>
        </w:rPr>
        <w:t xml:space="preserve"> </w:t>
      </w:r>
      <w:r w:rsidR="006B1263">
        <w:rPr>
          <w:rFonts w:ascii="Times New Roman" w:hAnsi="Times New Roman" w:cs="Times New Roman"/>
          <w:sz w:val="24"/>
          <w:szCs w:val="24"/>
        </w:rPr>
        <w:t xml:space="preserve">increased while relative abundance of </w:t>
      </w:r>
      <w:r w:rsidR="006B1263" w:rsidRPr="006B1263">
        <w:rPr>
          <w:rFonts w:ascii="Times New Roman" w:hAnsi="Times New Roman" w:cs="Times New Roman"/>
          <w:i/>
          <w:iCs/>
          <w:sz w:val="24"/>
          <w:szCs w:val="24"/>
        </w:rPr>
        <w:t>Proteobacteria</w:t>
      </w:r>
      <w:r w:rsidR="006B1263">
        <w:rPr>
          <w:rFonts w:ascii="Times New Roman" w:hAnsi="Times New Roman" w:cs="Times New Roman"/>
          <w:sz w:val="24"/>
          <w:szCs w:val="24"/>
        </w:rPr>
        <w:t>,</w:t>
      </w:r>
      <w:r w:rsidR="006B1263" w:rsidRPr="006B1263">
        <w:rPr>
          <w:rFonts w:ascii="Times New Roman" w:hAnsi="Times New Roman" w:cs="Times New Roman"/>
          <w:sz w:val="24"/>
          <w:szCs w:val="24"/>
        </w:rPr>
        <w:t xml:space="preserve"> </w:t>
      </w:r>
      <w:r w:rsidR="006B1263" w:rsidRPr="006B1263">
        <w:rPr>
          <w:rFonts w:ascii="Times New Roman" w:hAnsi="Times New Roman" w:cs="Times New Roman"/>
          <w:i/>
          <w:iCs/>
          <w:sz w:val="24"/>
          <w:szCs w:val="24"/>
        </w:rPr>
        <w:t>Deferribacteres</w:t>
      </w:r>
      <w:r w:rsidR="006B1263">
        <w:rPr>
          <w:rFonts w:ascii="Times New Roman" w:hAnsi="Times New Roman" w:cs="Times New Roman"/>
          <w:sz w:val="24"/>
          <w:szCs w:val="24"/>
        </w:rPr>
        <w:t xml:space="preserve"> and </w:t>
      </w:r>
      <w:r w:rsidR="006B1263" w:rsidRPr="006B1263">
        <w:rPr>
          <w:rFonts w:ascii="Times New Roman" w:hAnsi="Times New Roman" w:cs="Times New Roman"/>
          <w:i/>
          <w:iCs/>
          <w:sz w:val="24"/>
          <w:szCs w:val="24"/>
        </w:rPr>
        <w:t>Epsilonbacteraeota</w:t>
      </w:r>
      <w:r w:rsidR="006B1263">
        <w:rPr>
          <w:rFonts w:ascii="Times New Roman" w:hAnsi="Times New Roman" w:cs="Times New Roman"/>
          <w:sz w:val="24"/>
          <w:szCs w:val="24"/>
        </w:rPr>
        <w:t xml:space="preserve"> decreased </w:t>
      </w:r>
      <w:r w:rsidR="00BB38D0">
        <w:rPr>
          <w:rFonts w:ascii="Times New Roman" w:hAnsi="Times New Roman" w:cs="Times New Roman"/>
          <w:sz w:val="24"/>
          <w:szCs w:val="24"/>
        </w:rPr>
        <w:t xml:space="preserve">in all </w:t>
      </w:r>
      <w:r w:rsidR="006B1263">
        <w:rPr>
          <w:rFonts w:ascii="Times New Roman" w:hAnsi="Times New Roman" w:cs="Times New Roman"/>
          <w:sz w:val="24"/>
          <w:szCs w:val="24"/>
        </w:rPr>
        <w:t xml:space="preserve">WT </w:t>
      </w:r>
      <w:r w:rsidR="00BB38D0">
        <w:rPr>
          <w:rFonts w:ascii="Times New Roman" w:hAnsi="Times New Roman" w:cs="Times New Roman"/>
          <w:sz w:val="24"/>
          <w:szCs w:val="24"/>
        </w:rPr>
        <w:t>DSS-treated groups</w:t>
      </w:r>
      <w:r w:rsidR="006B1263">
        <w:rPr>
          <w:rFonts w:ascii="Times New Roman" w:hAnsi="Times New Roman" w:cs="Times New Roman"/>
          <w:sz w:val="24"/>
          <w:szCs w:val="24"/>
        </w:rPr>
        <w:t xml:space="preserve"> compared to the control (AIN93M).</w:t>
      </w:r>
    </w:p>
    <w:p w14:paraId="5F414FA4" w14:textId="27E1550A" w:rsidR="000C3A4D" w:rsidRPr="008E4B69" w:rsidRDefault="00EF1B64" w:rsidP="00F367E4">
      <w:pPr>
        <w:spacing w:after="120" w:line="240" w:lineRule="auto"/>
        <w:jc w:val="both"/>
        <w:rPr>
          <w:rFonts w:ascii="Times New Roman" w:hAnsi="Times New Roman" w:cs="Times New Roman"/>
          <w:sz w:val="24"/>
          <w:szCs w:val="24"/>
        </w:rPr>
      </w:pPr>
      <w:r w:rsidRPr="00EF1B64">
        <w:rPr>
          <w:rFonts w:ascii="Times New Roman" w:hAnsi="Times New Roman" w:cs="Times New Roman"/>
          <w:sz w:val="24"/>
          <w:szCs w:val="24"/>
        </w:rPr>
        <w:t xml:space="preserve">At the </w:t>
      </w:r>
      <w:r w:rsidR="000C3A4D" w:rsidRPr="00EF1B64">
        <w:rPr>
          <w:rFonts w:ascii="Times New Roman" w:hAnsi="Times New Roman" w:cs="Times New Roman"/>
          <w:sz w:val="24"/>
          <w:szCs w:val="24"/>
        </w:rPr>
        <w:t>Class</w:t>
      </w:r>
      <w:r>
        <w:rPr>
          <w:rFonts w:ascii="Times New Roman" w:hAnsi="Times New Roman" w:cs="Times New Roman"/>
          <w:sz w:val="24"/>
          <w:szCs w:val="24"/>
        </w:rPr>
        <w:t xml:space="preserve"> </w:t>
      </w:r>
      <w:r w:rsidR="000C3A4D">
        <w:rPr>
          <w:rFonts w:ascii="Times New Roman" w:hAnsi="Times New Roman" w:cs="Times New Roman"/>
          <w:sz w:val="24"/>
          <w:szCs w:val="24"/>
        </w:rPr>
        <w:t>level</w:t>
      </w:r>
      <w:r>
        <w:rPr>
          <w:rFonts w:ascii="Times New Roman" w:hAnsi="Times New Roman" w:cs="Times New Roman"/>
          <w:sz w:val="24"/>
          <w:szCs w:val="24"/>
        </w:rPr>
        <w:t xml:space="preserve">, its </w:t>
      </w:r>
      <w:r w:rsidR="000C3A4D">
        <w:rPr>
          <w:rFonts w:ascii="Times New Roman" w:hAnsi="Times New Roman" w:cs="Times New Roman"/>
          <w:sz w:val="24"/>
          <w:szCs w:val="24"/>
        </w:rPr>
        <w:t>aggregation yield</w:t>
      </w:r>
      <w:r>
        <w:rPr>
          <w:rFonts w:ascii="Times New Roman" w:hAnsi="Times New Roman" w:cs="Times New Roman"/>
          <w:sz w:val="24"/>
          <w:szCs w:val="24"/>
        </w:rPr>
        <w:t>s</w:t>
      </w:r>
      <w:r w:rsidR="000C3A4D">
        <w:rPr>
          <w:rFonts w:ascii="Times New Roman" w:hAnsi="Times New Roman" w:cs="Times New Roman"/>
          <w:sz w:val="24"/>
          <w:szCs w:val="24"/>
        </w:rPr>
        <w:t xml:space="preserve"> 3</w:t>
      </w:r>
      <w:r w:rsidR="00AD153D">
        <w:rPr>
          <w:rFonts w:ascii="Times New Roman" w:hAnsi="Times New Roman" w:cs="Times New Roman"/>
          <w:sz w:val="24"/>
          <w:szCs w:val="24"/>
        </w:rPr>
        <w:t>1</w:t>
      </w:r>
      <w:r w:rsidR="000C3A4D">
        <w:rPr>
          <w:rFonts w:ascii="Times New Roman" w:hAnsi="Times New Roman" w:cs="Times New Roman"/>
          <w:sz w:val="24"/>
          <w:szCs w:val="24"/>
        </w:rPr>
        <w:t xml:space="preserve"> classes, with top 1</w:t>
      </w:r>
      <w:r w:rsidR="00AD153D">
        <w:rPr>
          <w:rFonts w:ascii="Times New Roman" w:hAnsi="Times New Roman" w:cs="Times New Roman"/>
          <w:sz w:val="24"/>
          <w:szCs w:val="24"/>
        </w:rPr>
        <w:t xml:space="preserve">7 </w:t>
      </w:r>
      <w:r w:rsidR="00D82E18">
        <w:rPr>
          <w:rFonts w:ascii="Times New Roman" w:hAnsi="Times New Roman" w:cs="Times New Roman"/>
          <w:sz w:val="24"/>
          <w:szCs w:val="24"/>
        </w:rPr>
        <w:t>adding up to</w:t>
      </w:r>
      <w:r w:rsidR="000C3A4D">
        <w:rPr>
          <w:rFonts w:ascii="Times New Roman" w:hAnsi="Times New Roman" w:cs="Times New Roman"/>
          <w:sz w:val="24"/>
          <w:szCs w:val="24"/>
        </w:rPr>
        <w:t xml:space="preserve"> &gt;99.99% of </w:t>
      </w:r>
      <w:r w:rsidR="00D82E18">
        <w:rPr>
          <w:rFonts w:ascii="Times New Roman" w:hAnsi="Times New Roman" w:cs="Times New Roman"/>
          <w:sz w:val="24"/>
          <w:szCs w:val="24"/>
        </w:rPr>
        <w:t xml:space="preserve">the </w:t>
      </w:r>
      <w:r w:rsidR="000C3A4D">
        <w:rPr>
          <w:rFonts w:ascii="Times New Roman" w:hAnsi="Times New Roman" w:cs="Times New Roman"/>
          <w:sz w:val="24"/>
          <w:szCs w:val="24"/>
        </w:rPr>
        <w:t xml:space="preserve">total hits. </w:t>
      </w:r>
      <w:r w:rsidR="00DD4D43">
        <w:rPr>
          <w:rFonts w:ascii="Times New Roman" w:hAnsi="Times New Roman" w:cs="Times New Roman"/>
          <w:sz w:val="24"/>
          <w:szCs w:val="24"/>
        </w:rPr>
        <w:t xml:space="preserve">The PCA showed strong negative effect of Nrf2 KO on </w:t>
      </w:r>
      <w:r w:rsidR="00DD4D43" w:rsidRPr="00DD4D43">
        <w:rPr>
          <w:rFonts w:ascii="Times New Roman" w:hAnsi="Times New Roman" w:cs="Times New Roman"/>
          <w:i/>
          <w:iCs/>
          <w:sz w:val="24"/>
          <w:szCs w:val="24"/>
        </w:rPr>
        <w:t>Bacilli</w:t>
      </w:r>
      <w:r w:rsidR="00DD4D43">
        <w:rPr>
          <w:rFonts w:ascii="Times New Roman" w:hAnsi="Times New Roman" w:cs="Times New Roman"/>
          <w:sz w:val="24"/>
          <w:szCs w:val="24"/>
        </w:rPr>
        <w:t xml:space="preserve"> class </w:t>
      </w:r>
      <w:r w:rsidR="00320C9B">
        <w:rPr>
          <w:rFonts w:ascii="Times New Roman" w:hAnsi="Times New Roman" w:cs="Times New Roman"/>
          <w:sz w:val="24"/>
          <w:szCs w:val="24"/>
        </w:rPr>
        <w:t xml:space="preserve">(phylum (p.) </w:t>
      </w:r>
      <w:r w:rsidR="00320C9B" w:rsidRPr="00320C9B">
        <w:rPr>
          <w:rFonts w:ascii="Times New Roman" w:hAnsi="Times New Roman" w:cs="Times New Roman"/>
          <w:i/>
          <w:iCs/>
          <w:sz w:val="24"/>
          <w:szCs w:val="24"/>
        </w:rPr>
        <w:t>Firmicutes</w:t>
      </w:r>
      <w:r w:rsidR="00320C9B">
        <w:rPr>
          <w:rFonts w:ascii="Times New Roman" w:hAnsi="Times New Roman" w:cs="Times New Roman"/>
          <w:sz w:val="24"/>
          <w:szCs w:val="24"/>
        </w:rPr>
        <w:t xml:space="preserve">) </w:t>
      </w:r>
      <w:r w:rsidR="00DD4D43">
        <w:rPr>
          <w:rFonts w:ascii="Times New Roman" w:hAnsi="Times New Roman" w:cs="Times New Roman"/>
          <w:sz w:val="24"/>
          <w:szCs w:val="24"/>
        </w:rPr>
        <w:t xml:space="preserve">that was consistent in all 3 experiments (Figure 9). </w:t>
      </w:r>
      <w:r w:rsidR="00095198">
        <w:rPr>
          <w:rFonts w:ascii="Times New Roman" w:hAnsi="Times New Roman" w:cs="Times New Roman"/>
          <w:sz w:val="24"/>
          <w:szCs w:val="24"/>
        </w:rPr>
        <w:t xml:space="preserve">Separate analysis of Sep19 data </w:t>
      </w:r>
      <w:r w:rsidR="004B3B50">
        <w:rPr>
          <w:rFonts w:ascii="Times New Roman" w:hAnsi="Times New Roman" w:cs="Times New Roman"/>
          <w:sz w:val="24"/>
          <w:szCs w:val="24"/>
        </w:rPr>
        <w:t xml:space="preserve">identified </w:t>
      </w:r>
      <w:r w:rsidR="009E0166">
        <w:rPr>
          <w:rFonts w:ascii="Times New Roman" w:hAnsi="Times New Roman" w:cs="Times New Roman"/>
          <w:sz w:val="24"/>
          <w:szCs w:val="24"/>
        </w:rPr>
        <w:t xml:space="preserve">18 out of the </w:t>
      </w:r>
      <w:r w:rsidR="004B3B50">
        <w:rPr>
          <w:rFonts w:ascii="Times New Roman" w:hAnsi="Times New Roman" w:cs="Times New Roman"/>
          <w:sz w:val="24"/>
          <w:szCs w:val="24"/>
        </w:rPr>
        <w:t>31</w:t>
      </w:r>
      <w:r w:rsidR="009E0166">
        <w:rPr>
          <w:rFonts w:ascii="Times New Roman" w:hAnsi="Times New Roman" w:cs="Times New Roman"/>
          <w:sz w:val="24"/>
          <w:szCs w:val="24"/>
        </w:rPr>
        <w:t>classes, with 2 of them at a very low level, hence, only 16 classes were used in this analysis.</w:t>
      </w:r>
      <w:r w:rsidR="004B3B50">
        <w:rPr>
          <w:rFonts w:ascii="Times New Roman" w:hAnsi="Times New Roman" w:cs="Times New Roman"/>
          <w:sz w:val="24"/>
          <w:szCs w:val="24"/>
        </w:rPr>
        <w:t xml:space="preserve"> </w:t>
      </w:r>
      <w:r w:rsidR="00F87CB5">
        <w:rPr>
          <w:rFonts w:ascii="Times New Roman" w:hAnsi="Times New Roman" w:cs="Times New Roman"/>
          <w:sz w:val="24"/>
          <w:szCs w:val="24"/>
        </w:rPr>
        <w:t xml:space="preserve">The biplot </w:t>
      </w:r>
      <w:r w:rsidR="009236B2">
        <w:rPr>
          <w:rFonts w:ascii="Times New Roman" w:hAnsi="Times New Roman" w:cs="Times New Roman"/>
          <w:sz w:val="24"/>
          <w:szCs w:val="24"/>
        </w:rPr>
        <w:t xml:space="preserve">(Figure 10) </w:t>
      </w:r>
      <w:r w:rsidR="00F87CB5">
        <w:rPr>
          <w:rFonts w:ascii="Times New Roman" w:hAnsi="Times New Roman" w:cs="Times New Roman"/>
          <w:sz w:val="24"/>
          <w:szCs w:val="24"/>
        </w:rPr>
        <w:t xml:space="preserve">showed clear separation by genotype. Relative abundance of </w:t>
      </w:r>
      <w:r w:rsidR="00F87CB5" w:rsidRPr="00205006">
        <w:rPr>
          <w:rFonts w:ascii="Times New Roman" w:hAnsi="Times New Roman" w:cs="Times New Roman"/>
          <w:i/>
          <w:iCs/>
          <w:sz w:val="24"/>
          <w:szCs w:val="24"/>
        </w:rPr>
        <w:t>Clostridia</w:t>
      </w:r>
      <w:r w:rsidR="00F87CB5">
        <w:rPr>
          <w:rFonts w:ascii="Times New Roman" w:hAnsi="Times New Roman" w:cs="Times New Roman"/>
          <w:sz w:val="24"/>
          <w:szCs w:val="24"/>
        </w:rPr>
        <w:t xml:space="preserve"> </w:t>
      </w:r>
      <w:r w:rsidR="00320C9B">
        <w:rPr>
          <w:rFonts w:ascii="Times New Roman" w:hAnsi="Times New Roman" w:cs="Times New Roman"/>
          <w:sz w:val="24"/>
          <w:szCs w:val="24"/>
        </w:rPr>
        <w:t xml:space="preserve">(p. </w:t>
      </w:r>
      <w:r w:rsidR="00320C9B" w:rsidRPr="00320C9B">
        <w:rPr>
          <w:rFonts w:ascii="Times New Roman" w:hAnsi="Times New Roman" w:cs="Times New Roman"/>
          <w:i/>
          <w:iCs/>
          <w:sz w:val="24"/>
          <w:szCs w:val="24"/>
        </w:rPr>
        <w:t>Firmicutes</w:t>
      </w:r>
      <w:r w:rsidR="00320C9B">
        <w:rPr>
          <w:rFonts w:ascii="Times New Roman" w:hAnsi="Times New Roman" w:cs="Times New Roman"/>
          <w:sz w:val="24"/>
          <w:szCs w:val="24"/>
        </w:rPr>
        <w:t xml:space="preserve">) </w:t>
      </w:r>
      <w:r w:rsidR="00F87CB5">
        <w:rPr>
          <w:rFonts w:ascii="Times New Roman" w:hAnsi="Times New Roman" w:cs="Times New Roman"/>
          <w:sz w:val="24"/>
          <w:szCs w:val="24"/>
        </w:rPr>
        <w:t xml:space="preserve">was higher while </w:t>
      </w:r>
      <w:r w:rsidR="00F87CB5" w:rsidRPr="00205006">
        <w:rPr>
          <w:rFonts w:ascii="Times New Roman" w:hAnsi="Times New Roman" w:cs="Times New Roman"/>
          <w:i/>
          <w:iCs/>
          <w:sz w:val="24"/>
          <w:szCs w:val="24"/>
        </w:rPr>
        <w:t>Betaproteobacteria</w:t>
      </w:r>
      <w:r w:rsidR="00320C9B">
        <w:rPr>
          <w:rFonts w:ascii="Times New Roman" w:hAnsi="Times New Roman" w:cs="Times New Roman"/>
          <w:sz w:val="24"/>
          <w:szCs w:val="24"/>
        </w:rPr>
        <w:t>,</w:t>
      </w:r>
      <w:r w:rsidR="00F87CB5">
        <w:rPr>
          <w:rFonts w:ascii="Times New Roman" w:hAnsi="Times New Roman" w:cs="Times New Roman"/>
          <w:sz w:val="24"/>
          <w:szCs w:val="24"/>
        </w:rPr>
        <w:t xml:space="preserve"> </w:t>
      </w:r>
      <w:r w:rsidR="00F87CB5" w:rsidRPr="00205006">
        <w:rPr>
          <w:rFonts w:ascii="Times New Roman" w:hAnsi="Times New Roman" w:cs="Times New Roman"/>
          <w:i/>
          <w:iCs/>
          <w:sz w:val="24"/>
          <w:szCs w:val="24"/>
        </w:rPr>
        <w:t>Epsilonproteobacteria</w:t>
      </w:r>
      <w:r w:rsidR="00320C9B">
        <w:rPr>
          <w:rFonts w:ascii="Times New Roman" w:hAnsi="Times New Roman" w:cs="Times New Roman"/>
          <w:sz w:val="24"/>
          <w:szCs w:val="24"/>
        </w:rPr>
        <w:t xml:space="preserve"> and </w:t>
      </w:r>
      <w:r w:rsidR="00320C9B" w:rsidRPr="00205006">
        <w:rPr>
          <w:rFonts w:ascii="Times New Roman" w:hAnsi="Times New Roman" w:cs="Times New Roman"/>
          <w:i/>
          <w:iCs/>
          <w:sz w:val="24"/>
          <w:szCs w:val="24"/>
        </w:rPr>
        <w:t>Deltaproteobacteria</w:t>
      </w:r>
      <w:r w:rsidR="00320C9B">
        <w:rPr>
          <w:rFonts w:ascii="Times New Roman" w:hAnsi="Times New Roman" w:cs="Times New Roman"/>
          <w:sz w:val="24"/>
          <w:szCs w:val="24"/>
        </w:rPr>
        <w:t xml:space="preserve"> (p. </w:t>
      </w:r>
      <w:r w:rsidR="00320C9B" w:rsidRPr="00320C9B">
        <w:rPr>
          <w:rFonts w:ascii="Times New Roman" w:hAnsi="Times New Roman" w:cs="Times New Roman"/>
          <w:i/>
          <w:iCs/>
          <w:sz w:val="24"/>
          <w:szCs w:val="24"/>
        </w:rPr>
        <w:t>Proteobacteria</w:t>
      </w:r>
      <w:r w:rsidR="00320C9B">
        <w:rPr>
          <w:rFonts w:ascii="Times New Roman" w:hAnsi="Times New Roman" w:cs="Times New Roman"/>
          <w:sz w:val="24"/>
          <w:szCs w:val="24"/>
        </w:rPr>
        <w:t>)</w:t>
      </w:r>
      <w:r w:rsidR="00F87CB5">
        <w:rPr>
          <w:rFonts w:ascii="Times New Roman" w:hAnsi="Times New Roman" w:cs="Times New Roman"/>
          <w:sz w:val="24"/>
          <w:szCs w:val="24"/>
        </w:rPr>
        <w:t xml:space="preserve">, </w:t>
      </w:r>
      <w:r w:rsidR="00320C9B">
        <w:rPr>
          <w:rFonts w:ascii="Times New Roman" w:hAnsi="Times New Roman" w:cs="Times New Roman"/>
          <w:sz w:val="24"/>
          <w:szCs w:val="24"/>
        </w:rPr>
        <w:t xml:space="preserve">as well as </w:t>
      </w:r>
      <w:r w:rsidR="00F87CB5" w:rsidRPr="00205006">
        <w:rPr>
          <w:rFonts w:ascii="Times New Roman" w:hAnsi="Times New Roman" w:cs="Times New Roman"/>
          <w:i/>
          <w:iCs/>
          <w:sz w:val="24"/>
          <w:szCs w:val="24"/>
        </w:rPr>
        <w:t>Campylobacteria</w:t>
      </w:r>
      <w:r w:rsidR="00320C9B">
        <w:rPr>
          <w:rFonts w:ascii="Times New Roman" w:hAnsi="Times New Roman" w:cs="Times New Roman"/>
          <w:i/>
          <w:iCs/>
          <w:sz w:val="24"/>
          <w:szCs w:val="24"/>
        </w:rPr>
        <w:t xml:space="preserve"> </w:t>
      </w:r>
      <w:r w:rsidR="00320C9B" w:rsidRPr="00320C9B">
        <w:rPr>
          <w:rFonts w:ascii="Times New Roman" w:hAnsi="Times New Roman" w:cs="Times New Roman"/>
          <w:sz w:val="24"/>
          <w:szCs w:val="24"/>
        </w:rPr>
        <w:t>(p.</w:t>
      </w:r>
      <w:r w:rsidR="00320C9B" w:rsidRPr="00320C9B">
        <w:t xml:space="preserve"> </w:t>
      </w:r>
      <w:r w:rsidR="00320C9B" w:rsidRPr="00320C9B">
        <w:rPr>
          <w:rFonts w:ascii="Times New Roman" w:hAnsi="Times New Roman" w:cs="Times New Roman"/>
          <w:i/>
          <w:iCs/>
          <w:sz w:val="24"/>
          <w:szCs w:val="24"/>
        </w:rPr>
        <w:t>Epsilonbacteraeota</w:t>
      </w:r>
      <w:r w:rsidR="00320C9B" w:rsidRPr="00320C9B">
        <w:rPr>
          <w:rFonts w:ascii="Times New Roman" w:hAnsi="Times New Roman" w:cs="Times New Roman"/>
          <w:sz w:val="24"/>
          <w:szCs w:val="24"/>
        </w:rPr>
        <w:t>)</w:t>
      </w:r>
      <w:r w:rsidR="00F87CB5">
        <w:rPr>
          <w:rFonts w:ascii="Times New Roman" w:hAnsi="Times New Roman" w:cs="Times New Roman"/>
          <w:sz w:val="24"/>
          <w:szCs w:val="24"/>
        </w:rPr>
        <w:t xml:space="preserve">, </w:t>
      </w:r>
      <w:r w:rsidR="00F87CB5" w:rsidRPr="00205006">
        <w:rPr>
          <w:rFonts w:ascii="Times New Roman" w:hAnsi="Times New Roman" w:cs="Times New Roman"/>
          <w:i/>
          <w:iCs/>
          <w:sz w:val="24"/>
          <w:szCs w:val="24"/>
        </w:rPr>
        <w:t>Brachyspirae</w:t>
      </w:r>
      <w:r w:rsidR="00320C9B">
        <w:rPr>
          <w:rFonts w:ascii="Times New Roman" w:hAnsi="Times New Roman" w:cs="Times New Roman"/>
          <w:sz w:val="24"/>
          <w:szCs w:val="24"/>
        </w:rPr>
        <w:t xml:space="preserve"> (p. </w:t>
      </w:r>
      <w:r w:rsidR="00320C9B" w:rsidRPr="00320C9B">
        <w:rPr>
          <w:rFonts w:ascii="Times New Roman" w:hAnsi="Times New Roman" w:cs="Times New Roman"/>
          <w:i/>
          <w:iCs/>
          <w:sz w:val="24"/>
          <w:szCs w:val="24"/>
        </w:rPr>
        <w:t>Spirochaetes</w:t>
      </w:r>
      <w:r w:rsidR="00320C9B">
        <w:rPr>
          <w:rFonts w:ascii="Times New Roman" w:hAnsi="Times New Roman" w:cs="Times New Roman"/>
          <w:sz w:val="24"/>
          <w:szCs w:val="24"/>
        </w:rPr>
        <w:t xml:space="preserve">), </w:t>
      </w:r>
      <w:r w:rsidR="00205006">
        <w:rPr>
          <w:rFonts w:ascii="Times New Roman" w:hAnsi="Times New Roman" w:cs="Times New Roman"/>
          <w:sz w:val="24"/>
          <w:szCs w:val="24"/>
        </w:rPr>
        <w:t xml:space="preserve">and </w:t>
      </w:r>
      <w:r w:rsidR="00205006" w:rsidRPr="00205006">
        <w:rPr>
          <w:rFonts w:ascii="Times New Roman" w:hAnsi="Times New Roman" w:cs="Times New Roman"/>
          <w:i/>
          <w:iCs/>
          <w:sz w:val="24"/>
          <w:szCs w:val="24"/>
        </w:rPr>
        <w:t>Deferribacteres</w:t>
      </w:r>
      <w:r w:rsidR="00F87CB5" w:rsidRPr="00F87CB5">
        <w:rPr>
          <w:rFonts w:ascii="Times New Roman" w:hAnsi="Times New Roman" w:cs="Times New Roman"/>
          <w:sz w:val="24"/>
          <w:szCs w:val="24"/>
        </w:rPr>
        <w:t xml:space="preserve"> </w:t>
      </w:r>
      <w:r w:rsidR="00320C9B">
        <w:rPr>
          <w:rFonts w:ascii="Times New Roman" w:hAnsi="Times New Roman" w:cs="Times New Roman"/>
          <w:sz w:val="24"/>
          <w:szCs w:val="24"/>
        </w:rPr>
        <w:t xml:space="preserve">(p. </w:t>
      </w:r>
      <w:r w:rsidR="00320C9B" w:rsidRPr="00320C9B">
        <w:rPr>
          <w:rFonts w:ascii="Times New Roman" w:hAnsi="Times New Roman" w:cs="Times New Roman"/>
          <w:i/>
          <w:iCs/>
          <w:sz w:val="24"/>
          <w:szCs w:val="24"/>
        </w:rPr>
        <w:t>Deferribacteres</w:t>
      </w:r>
      <w:r w:rsidR="00320C9B">
        <w:rPr>
          <w:rFonts w:ascii="Times New Roman" w:hAnsi="Times New Roman" w:cs="Times New Roman"/>
          <w:sz w:val="24"/>
          <w:szCs w:val="24"/>
        </w:rPr>
        <w:t xml:space="preserve">) </w:t>
      </w:r>
      <w:r w:rsidR="00F87CB5">
        <w:rPr>
          <w:rFonts w:ascii="Times New Roman" w:hAnsi="Times New Roman" w:cs="Times New Roman"/>
          <w:sz w:val="24"/>
          <w:szCs w:val="24"/>
        </w:rPr>
        <w:t>w</w:t>
      </w:r>
      <w:r w:rsidR="00205006">
        <w:rPr>
          <w:rFonts w:ascii="Times New Roman" w:hAnsi="Times New Roman" w:cs="Times New Roman"/>
          <w:sz w:val="24"/>
          <w:szCs w:val="24"/>
        </w:rPr>
        <w:t>ere</w:t>
      </w:r>
      <w:r w:rsidR="00F87CB5">
        <w:rPr>
          <w:rFonts w:ascii="Times New Roman" w:hAnsi="Times New Roman" w:cs="Times New Roman"/>
          <w:sz w:val="24"/>
          <w:szCs w:val="24"/>
        </w:rPr>
        <w:t xml:space="preserve"> lower in the </w:t>
      </w:r>
      <w:r w:rsidR="00205006">
        <w:rPr>
          <w:rFonts w:ascii="Times New Roman" w:hAnsi="Times New Roman" w:cs="Times New Roman"/>
          <w:sz w:val="24"/>
          <w:szCs w:val="24"/>
        </w:rPr>
        <w:t xml:space="preserve">all three </w:t>
      </w:r>
      <w:r w:rsidR="00F87CB5">
        <w:rPr>
          <w:rFonts w:ascii="Times New Roman" w:hAnsi="Times New Roman" w:cs="Times New Roman"/>
          <w:sz w:val="24"/>
          <w:szCs w:val="24"/>
        </w:rPr>
        <w:t xml:space="preserve">DSS-treated </w:t>
      </w:r>
      <w:r w:rsidR="00205006">
        <w:rPr>
          <w:rFonts w:ascii="Times New Roman" w:hAnsi="Times New Roman" w:cs="Times New Roman"/>
          <w:sz w:val="24"/>
          <w:szCs w:val="24"/>
        </w:rPr>
        <w:t>groups</w:t>
      </w:r>
      <w:r w:rsidR="00F87CB5">
        <w:rPr>
          <w:rFonts w:ascii="Times New Roman" w:hAnsi="Times New Roman" w:cs="Times New Roman"/>
          <w:sz w:val="24"/>
          <w:szCs w:val="24"/>
        </w:rPr>
        <w:t xml:space="preserve">. </w:t>
      </w:r>
      <w:proofErr w:type="spellStart"/>
      <w:r w:rsidR="009236B2" w:rsidRPr="009236B2">
        <w:rPr>
          <w:rFonts w:ascii="Times New Roman" w:hAnsi="Times New Roman" w:cs="Times New Roman"/>
          <w:i/>
          <w:iCs/>
          <w:sz w:val="24"/>
          <w:szCs w:val="24"/>
        </w:rPr>
        <w:t>Verrucomicrobiae</w:t>
      </w:r>
      <w:proofErr w:type="spellEnd"/>
      <w:r w:rsidR="009236B2">
        <w:rPr>
          <w:rFonts w:ascii="Times New Roman" w:hAnsi="Times New Roman" w:cs="Times New Roman"/>
          <w:sz w:val="24"/>
          <w:szCs w:val="24"/>
        </w:rPr>
        <w:t xml:space="preserve"> </w:t>
      </w:r>
      <w:r w:rsidR="00320C9B">
        <w:rPr>
          <w:rFonts w:ascii="Times New Roman" w:hAnsi="Times New Roman" w:cs="Times New Roman"/>
          <w:sz w:val="24"/>
          <w:szCs w:val="24"/>
        </w:rPr>
        <w:t xml:space="preserve">(p. </w:t>
      </w:r>
      <w:r w:rsidR="00320C9B" w:rsidRPr="00320C9B">
        <w:rPr>
          <w:rFonts w:ascii="Times New Roman" w:hAnsi="Times New Roman" w:cs="Times New Roman"/>
          <w:i/>
          <w:iCs/>
          <w:sz w:val="24"/>
          <w:szCs w:val="24"/>
        </w:rPr>
        <w:t>Verrucomicrobia</w:t>
      </w:r>
      <w:r w:rsidR="00320C9B">
        <w:rPr>
          <w:rFonts w:ascii="Times New Roman" w:hAnsi="Times New Roman" w:cs="Times New Roman"/>
          <w:sz w:val="24"/>
          <w:szCs w:val="24"/>
        </w:rPr>
        <w:t xml:space="preserve">) </w:t>
      </w:r>
      <w:r w:rsidR="009236B2">
        <w:rPr>
          <w:rFonts w:ascii="Times New Roman" w:hAnsi="Times New Roman" w:cs="Times New Roman"/>
          <w:sz w:val="24"/>
          <w:szCs w:val="24"/>
        </w:rPr>
        <w:t xml:space="preserve">and </w:t>
      </w:r>
      <w:proofErr w:type="spellStart"/>
      <w:r w:rsidR="009236B2" w:rsidRPr="009236B2">
        <w:rPr>
          <w:rFonts w:ascii="Times New Roman" w:hAnsi="Times New Roman" w:cs="Times New Roman"/>
          <w:i/>
          <w:iCs/>
          <w:sz w:val="24"/>
          <w:szCs w:val="24"/>
        </w:rPr>
        <w:t>Gammaproteobacteria</w:t>
      </w:r>
      <w:proofErr w:type="spellEnd"/>
      <w:r w:rsidR="009236B2">
        <w:rPr>
          <w:rFonts w:ascii="Times New Roman" w:hAnsi="Times New Roman" w:cs="Times New Roman"/>
          <w:sz w:val="24"/>
          <w:szCs w:val="24"/>
        </w:rPr>
        <w:t xml:space="preserve"> </w:t>
      </w:r>
      <w:r w:rsidR="00320C9B">
        <w:rPr>
          <w:rFonts w:ascii="Times New Roman" w:hAnsi="Times New Roman" w:cs="Times New Roman"/>
          <w:sz w:val="24"/>
          <w:szCs w:val="24"/>
        </w:rPr>
        <w:t xml:space="preserve">(p. </w:t>
      </w:r>
      <w:r w:rsidR="00320C9B" w:rsidRPr="00320C9B">
        <w:rPr>
          <w:rFonts w:ascii="Times New Roman" w:hAnsi="Times New Roman" w:cs="Times New Roman"/>
          <w:i/>
          <w:iCs/>
          <w:sz w:val="24"/>
          <w:szCs w:val="24"/>
        </w:rPr>
        <w:t>Proteobacteria</w:t>
      </w:r>
      <w:r w:rsidR="00320C9B">
        <w:rPr>
          <w:rFonts w:ascii="Times New Roman" w:hAnsi="Times New Roman" w:cs="Times New Roman"/>
          <w:sz w:val="24"/>
          <w:szCs w:val="24"/>
        </w:rPr>
        <w:t xml:space="preserve">) </w:t>
      </w:r>
      <w:r w:rsidR="009236B2">
        <w:rPr>
          <w:rFonts w:ascii="Times New Roman" w:hAnsi="Times New Roman" w:cs="Times New Roman"/>
          <w:sz w:val="24"/>
          <w:szCs w:val="24"/>
        </w:rPr>
        <w:t xml:space="preserve">had higher relative abundance in the DSS+AIN93M and </w:t>
      </w:r>
      <w:proofErr w:type="spellStart"/>
      <w:r w:rsidR="009236B2">
        <w:rPr>
          <w:rFonts w:ascii="Times New Roman" w:hAnsi="Times New Roman" w:cs="Times New Roman"/>
          <w:sz w:val="24"/>
          <w:szCs w:val="24"/>
        </w:rPr>
        <w:t>DSS+Cranberry</w:t>
      </w:r>
      <w:proofErr w:type="spellEnd"/>
      <w:r w:rsidR="009236B2">
        <w:rPr>
          <w:rFonts w:ascii="Times New Roman" w:hAnsi="Times New Roman" w:cs="Times New Roman"/>
          <w:sz w:val="24"/>
          <w:szCs w:val="24"/>
        </w:rPr>
        <w:t xml:space="preserve"> groups. </w:t>
      </w:r>
    </w:p>
    <w:p w14:paraId="7CABFF2A" w14:textId="7323A4FD" w:rsidR="008E4B69" w:rsidRPr="00495741" w:rsidRDefault="00116D3B" w:rsidP="00495741">
      <w:pPr>
        <w:pStyle w:val="Heading2"/>
        <w:spacing w:after="120" w:line="240" w:lineRule="auto"/>
        <w:jc w:val="both"/>
        <w:rPr>
          <w:rFonts w:ascii="Times New Roman" w:hAnsi="Times New Roman" w:cs="Times New Roman"/>
          <w:color w:val="auto"/>
          <w:sz w:val="24"/>
          <w:szCs w:val="24"/>
        </w:rPr>
      </w:pPr>
      <w:bookmarkStart w:id="18" w:name="_Toc128327062"/>
      <w:r w:rsidRPr="00495741">
        <w:rPr>
          <w:rFonts w:ascii="Times New Roman" w:hAnsi="Times New Roman" w:cs="Times New Roman"/>
          <w:color w:val="auto"/>
          <w:sz w:val="24"/>
          <w:szCs w:val="24"/>
        </w:rPr>
        <w:t>Firmicutes/Bacteroidetes</w:t>
      </w:r>
      <w:r w:rsidR="00196272">
        <w:rPr>
          <w:rFonts w:ascii="Times New Roman" w:hAnsi="Times New Roman" w:cs="Times New Roman"/>
          <w:color w:val="auto"/>
          <w:sz w:val="24"/>
          <w:szCs w:val="24"/>
        </w:rPr>
        <w:t xml:space="preserve"> (F</w:t>
      </w:r>
      <w:r w:rsidR="00196272">
        <w:rPr>
          <w:rFonts w:ascii="Times New Roman" w:hAnsi="Times New Roman" w:cs="Times New Roman" w:hint="eastAsia"/>
          <w:color w:val="auto"/>
          <w:sz w:val="24"/>
          <w:szCs w:val="24"/>
          <w:lang w:eastAsia="zh-CN"/>
        </w:rPr>
        <w:t>/</w:t>
      </w:r>
      <w:r w:rsidR="00196272">
        <w:rPr>
          <w:rFonts w:ascii="Times New Roman" w:hAnsi="Times New Roman" w:cs="Times New Roman"/>
          <w:color w:val="auto"/>
          <w:sz w:val="24"/>
          <w:szCs w:val="24"/>
          <w:lang w:eastAsia="zh-CN"/>
        </w:rPr>
        <w:t>B</w:t>
      </w:r>
      <w:r w:rsidR="00196272">
        <w:rPr>
          <w:rFonts w:ascii="Times New Roman" w:hAnsi="Times New Roman" w:cs="Times New Roman"/>
          <w:color w:val="auto"/>
          <w:sz w:val="24"/>
          <w:szCs w:val="24"/>
        </w:rPr>
        <w:t>)</w:t>
      </w:r>
      <w:r w:rsidRPr="00495741">
        <w:rPr>
          <w:rFonts w:ascii="Times New Roman" w:hAnsi="Times New Roman" w:cs="Times New Roman"/>
          <w:color w:val="auto"/>
          <w:sz w:val="24"/>
          <w:szCs w:val="24"/>
        </w:rPr>
        <w:t xml:space="preserve"> ratio</w:t>
      </w:r>
      <w:bookmarkEnd w:id="18"/>
    </w:p>
    <w:p w14:paraId="299B744C" w14:textId="3CCB07C7" w:rsidR="00BB4449" w:rsidRDefault="000E4B35" w:rsidP="00495741">
      <w:pPr>
        <w:spacing w:after="120" w:line="240" w:lineRule="auto"/>
        <w:jc w:val="both"/>
        <w:rPr>
          <w:rFonts w:ascii="Times New Roman" w:hAnsi="Times New Roman" w:cs="Times New Roman"/>
          <w:sz w:val="24"/>
          <w:szCs w:val="24"/>
        </w:rPr>
      </w:pPr>
      <w:commentRangeStart w:id="19"/>
      <w:r>
        <w:rPr>
          <w:rFonts w:ascii="Times New Roman" w:hAnsi="Times New Roman" w:cs="Times New Roman"/>
          <w:sz w:val="24"/>
          <w:szCs w:val="24"/>
        </w:rPr>
        <w:t xml:space="preserve">In this study, the F/B ratios were calculated within each sample </w:t>
      </w:r>
      <w:r w:rsidR="00C95555">
        <w:rPr>
          <w:rFonts w:ascii="Times New Roman" w:hAnsi="Times New Roman" w:cs="Times New Roman"/>
          <w:sz w:val="24"/>
          <w:szCs w:val="24"/>
        </w:rPr>
        <w:t>and compared across the experiments, diet</w:t>
      </w:r>
      <w:r w:rsidR="00E76EE6">
        <w:rPr>
          <w:rFonts w:ascii="Times New Roman" w:hAnsi="Times New Roman" w:cs="Times New Roman"/>
          <w:sz w:val="24"/>
          <w:szCs w:val="24"/>
        </w:rPr>
        <w:t>, genotype</w:t>
      </w:r>
      <w:r w:rsidR="00C95555">
        <w:rPr>
          <w:rFonts w:ascii="Times New Roman" w:hAnsi="Times New Roman" w:cs="Times New Roman"/>
          <w:sz w:val="24"/>
          <w:szCs w:val="24"/>
        </w:rPr>
        <w:t xml:space="preserve"> and timepoints (</w:t>
      </w:r>
      <w:r w:rsidR="00C95555" w:rsidRPr="00B60F2A">
        <w:rPr>
          <w:rFonts w:ascii="Times New Roman" w:hAnsi="Times New Roman" w:cs="Times New Roman"/>
          <w:sz w:val="24"/>
          <w:szCs w:val="24"/>
          <w:highlight w:val="yellow"/>
        </w:rPr>
        <w:t>Figure</w:t>
      </w:r>
      <w:r w:rsidR="001F645A" w:rsidRPr="00B60F2A">
        <w:rPr>
          <w:rFonts w:ascii="Times New Roman" w:hAnsi="Times New Roman" w:cs="Times New Roman"/>
          <w:sz w:val="24"/>
          <w:szCs w:val="24"/>
          <w:highlight w:val="yellow"/>
        </w:rPr>
        <w:t>s</w:t>
      </w:r>
      <w:r w:rsidR="00C95555" w:rsidRPr="00B60F2A">
        <w:rPr>
          <w:rFonts w:ascii="Times New Roman" w:hAnsi="Times New Roman" w:cs="Times New Roman"/>
          <w:sz w:val="24"/>
          <w:szCs w:val="24"/>
          <w:highlight w:val="yellow"/>
        </w:rPr>
        <w:t xml:space="preserve"> 11</w:t>
      </w:r>
      <w:r w:rsidR="001F645A" w:rsidRPr="00B60F2A">
        <w:rPr>
          <w:rFonts w:ascii="Times New Roman" w:hAnsi="Times New Roman" w:cs="Times New Roman"/>
          <w:sz w:val="24"/>
          <w:szCs w:val="24"/>
          <w:highlight w:val="yellow"/>
        </w:rPr>
        <w:t xml:space="preserve"> and 12</w:t>
      </w:r>
      <w:r w:rsidR="00C95555">
        <w:rPr>
          <w:rFonts w:ascii="Times New Roman" w:hAnsi="Times New Roman" w:cs="Times New Roman"/>
          <w:sz w:val="24"/>
          <w:szCs w:val="24"/>
        </w:rPr>
        <w:t xml:space="preserve">). </w:t>
      </w:r>
      <w:r w:rsidR="005B4FB2">
        <w:rPr>
          <w:rFonts w:ascii="Times New Roman" w:hAnsi="Times New Roman" w:cs="Times New Roman"/>
          <w:sz w:val="24"/>
          <w:szCs w:val="24"/>
        </w:rPr>
        <w:t xml:space="preserve">Samples from the first two experiments (Nov18 and May19) contained equal or lower abundance of </w:t>
      </w:r>
      <w:r w:rsidR="005B4FB2" w:rsidRPr="0068652B">
        <w:rPr>
          <w:rFonts w:ascii="Times New Roman" w:hAnsi="Times New Roman" w:cs="Times New Roman"/>
          <w:sz w:val="24"/>
          <w:szCs w:val="24"/>
        </w:rPr>
        <w:t xml:space="preserve">Firmicutes </w:t>
      </w:r>
      <w:r w:rsidR="005B4FB2">
        <w:rPr>
          <w:rFonts w:ascii="Times New Roman" w:hAnsi="Times New Roman" w:cs="Times New Roman"/>
          <w:sz w:val="24"/>
          <w:szCs w:val="24"/>
        </w:rPr>
        <w:t xml:space="preserve">compared to </w:t>
      </w:r>
      <w:r w:rsidR="005B4FB2" w:rsidRPr="0068652B">
        <w:rPr>
          <w:rFonts w:ascii="Times New Roman" w:hAnsi="Times New Roman" w:cs="Times New Roman"/>
          <w:sz w:val="24"/>
          <w:szCs w:val="24"/>
        </w:rPr>
        <w:t>Bacteroidetes</w:t>
      </w:r>
      <w:r w:rsidR="005B4FB2">
        <w:rPr>
          <w:rFonts w:ascii="Times New Roman" w:hAnsi="Times New Roman" w:cs="Times New Roman"/>
          <w:sz w:val="24"/>
          <w:szCs w:val="24"/>
        </w:rPr>
        <w:t xml:space="preserve"> but the F/B ratios in the WT mice samples were higher than in the Nrf2 KO samples in all 3 experiments. Formal analysis using a mixed-effects linear regression model</w:t>
      </w:r>
      <w:r w:rsidR="00A358CD">
        <w:rPr>
          <w:rFonts w:ascii="Times New Roman" w:hAnsi="Times New Roman" w:cs="Times New Roman"/>
          <w:sz w:val="24"/>
          <w:szCs w:val="24"/>
        </w:rPr>
        <w:t>s</w:t>
      </w:r>
      <w:r w:rsidR="005B4FB2">
        <w:rPr>
          <w:rFonts w:ascii="Times New Roman" w:hAnsi="Times New Roman" w:cs="Times New Roman"/>
          <w:sz w:val="24"/>
          <w:szCs w:val="24"/>
        </w:rPr>
        <w:t xml:space="preserve"> was conducted on Sep19 data</w:t>
      </w:r>
      <w:r w:rsidR="00A358CD">
        <w:rPr>
          <w:rFonts w:ascii="Times New Roman" w:hAnsi="Times New Roman" w:cs="Times New Roman"/>
          <w:sz w:val="24"/>
          <w:szCs w:val="24"/>
        </w:rPr>
        <w:t xml:space="preserve">. A model with no interaction terms </w:t>
      </w:r>
      <w:r w:rsidR="005B4FB2">
        <w:rPr>
          <w:rFonts w:ascii="Times New Roman" w:hAnsi="Times New Roman" w:cs="Times New Roman"/>
          <w:sz w:val="24"/>
          <w:szCs w:val="24"/>
        </w:rPr>
        <w:t>show</w:t>
      </w:r>
      <w:r w:rsidR="00A358CD">
        <w:rPr>
          <w:rFonts w:ascii="Times New Roman" w:hAnsi="Times New Roman" w:cs="Times New Roman"/>
          <w:sz w:val="24"/>
          <w:szCs w:val="24"/>
        </w:rPr>
        <w:t xml:space="preserve">ed </w:t>
      </w:r>
      <w:r w:rsidR="00E811FB">
        <w:rPr>
          <w:rFonts w:ascii="Times New Roman" w:hAnsi="Times New Roman" w:cs="Times New Roman"/>
          <w:sz w:val="24"/>
          <w:szCs w:val="24"/>
        </w:rPr>
        <w:t xml:space="preserve">significant </w:t>
      </w:r>
      <w:r w:rsidR="00A358CD">
        <w:rPr>
          <w:rFonts w:ascii="Times New Roman" w:hAnsi="Times New Roman" w:cs="Times New Roman"/>
          <w:sz w:val="24"/>
          <w:szCs w:val="24"/>
        </w:rPr>
        <w:t>decrease</w:t>
      </w:r>
      <w:r w:rsidR="00E811FB">
        <w:rPr>
          <w:rFonts w:ascii="Times New Roman" w:hAnsi="Times New Roman" w:cs="Times New Roman"/>
          <w:sz w:val="24"/>
          <w:szCs w:val="24"/>
        </w:rPr>
        <w:t xml:space="preserve"> of F/B ratio in DSS+PEITC and </w:t>
      </w:r>
      <w:proofErr w:type="spellStart"/>
      <w:r w:rsidR="00E811FB">
        <w:rPr>
          <w:rFonts w:ascii="Times New Roman" w:hAnsi="Times New Roman" w:cs="Times New Roman"/>
          <w:sz w:val="24"/>
          <w:szCs w:val="24"/>
        </w:rPr>
        <w:t>DSS+Cranberry</w:t>
      </w:r>
      <w:proofErr w:type="spellEnd"/>
      <w:r w:rsidR="00E811FB">
        <w:rPr>
          <w:rFonts w:ascii="Times New Roman" w:hAnsi="Times New Roman" w:cs="Times New Roman"/>
          <w:sz w:val="24"/>
          <w:szCs w:val="24"/>
        </w:rPr>
        <w:t xml:space="preserve"> groups (log2[F/b] = </w:t>
      </w:r>
      <w:r w:rsidR="006E6265">
        <w:rPr>
          <w:rFonts w:ascii="Times New Roman" w:hAnsi="Times New Roman" w:cs="Times New Roman"/>
          <w:sz w:val="24"/>
          <w:szCs w:val="24"/>
        </w:rPr>
        <w:t xml:space="preserve">-0.51 and -0.46, and </w:t>
      </w:r>
      <w:r w:rsidR="00E811FB">
        <w:rPr>
          <w:rFonts w:ascii="Times New Roman" w:hAnsi="Times New Roman" w:cs="Times New Roman"/>
          <w:sz w:val="24"/>
          <w:szCs w:val="24"/>
        </w:rPr>
        <w:t xml:space="preserve">p-values &lt;0.01 and </w:t>
      </w:r>
      <w:r w:rsidR="006E6265">
        <w:rPr>
          <w:rFonts w:ascii="Times New Roman" w:hAnsi="Times New Roman" w:cs="Times New Roman"/>
          <w:sz w:val="24"/>
          <w:szCs w:val="24"/>
        </w:rPr>
        <w:t>=</w:t>
      </w:r>
      <w:r w:rsidR="00E811FB">
        <w:rPr>
          <w:rFonts w:ascii="Times New Roman" w:hAnsi="Times New Roman" w:cs="Times New Roman"/>
          <w:sz w:val="24"/>
          <w:szCs w:val="24"/>
        </w:rPr>
        <w:t>0.01</w:t>
      </w:r>
      <w:r w:rsidR="006E6265">
        <w:rPr>
          <w:rFonts w:ascii="Times New Roman" w:hAnsi="Times New Roman" w:cs="Times New Roman"/>
          <w:sz w:val="24"/>
          <w:szCs w:val="24"/>
        </w:rPr>
        <w:t>,</w:t>
      </w:r>
      <w:r w:rsidR="00E811FB">
        <w:rPr>
          <w:rFonts w:ascii="Times New Roman" w:hAnsi="Times New Roman" w:cs="Times New Roman"/>
          <w:sz w:val="24"/>
          <w:szCs w:val="24"/>
        </w:rPr>
        <w:t xml:space="preserve"> respectively) as well as decrease in the Nrf2 KO group compared to WT (log</w:t>
      </w:r>
      <w:r w:rsidR="006433CF">
        <w:rPr>
          <w:rFonts w:ascii="Times New Roman" w:hAnsi="Times New Roman" w:cs="Times New Roman"/>
          <w:sz w:val="24"/>
          <w:szCs w:val="24"/>
        </w:rPr>
        <w:t>2</w:t>
      </w:r>
      <w:r w:rsidR="00E811FB">
        <w:rPr>
          <w:rFonts w:ascii="Times New Roman" w:hAnsi="Times New Roman" w:cs="Times New Roman"/>
          <w:sz w:val="24"/>
          <w:szCs w:val="24"/>
        </w:rPr>
        <w:t>[F/B]</w:t>
      </w:r>
      <w:r w:rsidR="006E6265">
        <w:rPr>
          <w:rFonts w:ascii="Times New Roman" w:hAnsi="Times New Roman" w:cs="Times New Roman"/>
          <w:sz w:val="24"/>
          <w:szCs w:val="24"/>
        </w:rPr>
        <w:t xml:space="preserve"> </w:t>
      </w:r>
      <w:r w:rsidR="00E811FB">
        <w:rPr>
          <w:rFonts w:ascii="Times New Roman" w:hAnsi="Times New Roman" w:cs="Times New Roman"/>
          <w:sz w:val="24"/>
          <w:szCs w:val="24"/>
        </w:rPr>
        <w:t>=</w:t>
      </w:r>
      <w:r w:rsidR="006E6265">
        <w:rPr>
          <w:rFonts w:ascii="Times New Roman" w:hAnsi="Times New Roman" w:cs="Times New Roman"/>
          <w:sz w:val="24"/>
          <w:szCs w:val="24"/>
        </w:rPr>
        <w:t xml:space="preserve"> -1.02, </w:t>
      </w:r>
      <w:r w:rsidR="00E811FB">
        <w:rPr>
          <w:rFonts w:ascii="Times New Roman" w:hAnsi="Times New Roman" w:cs="Times New Roman"/>
          <w:sz w:val="24"/>
          <w:szCs w:val="24"/>
        </w:rPr>
        <w:t>p-value &lt;0.01)</w:t>
      </w:r>
      <w:r w:rsidR="006E6265">
        <w:rPr>
          <w:rFonts w:ascii="Times New Roman" w:hAnsi="Times New Roman" w:cs="Times New Roman"/>
          <w:sz w:val="24"/>
          <w:szCs w:val="24"/>
        </w:rPr>
        <w:t>. The control diet group (AIN93M, no DSS challenge) average F/B ratio difference with the DSS control (</w:t>
      </w:r>
      <w:r w:rsidR="006E6265" w:rsidRPr="006E6265">
        <w:rPr>
          <w:rFonts w:ascii="Times New Roman" w:hAnsi="Times New Roman" w:cs="Times New Roman"/>
          <w:sz w:val="24"/>
          <w:szCs w:val="24"/>
        </w:rPr>
        <w:t>DSS+AIN93M</w:t>
      </w:r>
      <w:r w:rsidR="006E6265">
        <w:rPr>
          <w:rFonts w:ascii="Times New Roman" w:hAnsi="Times New Roman" w:cs="Times New Roman"/>
          <w:sz w:val="24"/>
          <w:szCs w:val="24"/>
        </w:rPr>
        <w:t>)</w:t>
      </w:r>
      <w:r w:rsidR="00D910B7">
        <w:rPr>
          <w:rFonts w:ascii="Times New Roman" w:hAnsi="Times New Roman" w:cs="Times New Roman"/>
          <w:sz w:val="24"/>
          <w:szCs w:val="24"/>
        </w:rPr>
        <w:t xml:space="preserve"> as well as difference between early or late vs. timepoints vs. baseline</w:t>
      </w:r>
      <w:r w:rsidR="006E6265">
        <w:rPr>
          <w:rFonts w:ascii="Times New Roman" w:hAnsi="Times New Roman" w:cs="Times New Roman"/>
          <w:sz w:val="24"/>
          <w:szCs w:val="24"/>
        </w:rPr>
        <w:t xml:space="preserve"> w</w:t>
      </w:r>
      <w:r w:rsidR="00D910B7">
        <w:rPr>
          <w:rFonts w:ascii="Times New Roman" w:hAnsi="Times New Roman" w:cs="Times New Roman"/>
          <w:sz w:val="24"/>
          <w:szCs w:val="24"/>
        </w:rPr>
        <w:t xml:space="preserve">ere </w:t>
      </w:r>
      <w:r w:rsidR="006E6265">
        <w:rPr>
          <w:rFonts w:ascii="Times New Roman" w:hAnsi="Times New Roman" w:cs="Times New Roman"/>
          <w:sz w:val="24"/>
          <w:szCs w:val="24"/>
        </w:rPr>
        <w:t xml:space="preserve">not statistically significant. </w:t>
      </w:r>
      <w:r w:rsidR="00813203">
        <w:rPr>
          <w:rFonts w:ascii="Times New Roman" w:hAnsi="Times New Roman" w:cs="Times New Roman"/>
          <w:sz w:val="24"/>
          <w:szCs w:val="24"/>
        </w:rPr>
        <w:t>Results from a model containing an interaction term for the genotype and diet confirmed significant association of F/B ratio with genotype (log</w:t>
      </w:r>
      <w:r w:rsidR="006433CF">
        <w:rPr>
          <w:rFonts w:ascii="Times New Roman" w:hAnsi="Times New Roman" w:cs="Times New Roman"/>
          <w:sz w:val="24"/>
          <w:szCs w:val="24"/>
        </w:rPr>
        <w:t>2</w:t>
      </w:r>
      <w:r w:rsidR="00813203">
        <w:rPr>
          <w:rFonts w:ascii="Times New Roman" w:hAnsi="Times New Roman" w:cs="Times New Roman"/>
          <w:sz w:val="24"/>
          <w:szCs w:val="24"/>
        </w:rPr>
        <w:t xml:space="preserve">[F/B] = -1.40, p-value &lt;0.01), as well </w:t>
      </w:r>
      <w:r w:rsidR="001A3D69">
        <w:rPr>
          <w:rFonts w:ascii="Times New Roman" w:hAnsi="Times New Roman" w:cs="Times New Roman"/>
          <w:sz w:val="24"/>
          <w:szCs w:val="24"/>
        </w:rPr>
        <w:t>as with</w:t>
      </w:r>
      <w:r w:rsidR="00813203">
        <w:rPr>
          <w:rFonts w:ascii="Times New Roman" w:hAnsi="Times New Roman" w:cs="Times New Roman"/>
          <w:sz w:val="24"/>
          <w:szCs w:val="24"/>
        </w:rPr>
        <w:t xml:space="preserve"> PEITC and Cranberry diets (log2[F/b] = -0.60 and -0.71, respectively, with both p-values &lt;0.01). Additionally, </w:t>
      </w:r>
      <w:r w:rsidR="001A3D69">
        <w:rPr>
          <w:rFonts w:ascii="Times New Roman" w:hAnsi="Times New Roman" w:cs="Times New Roman"/>
          <w:sz w:val="24"/>
          <w:szCs w:val="24"/>
        </w:rPr>
        <w:t xml:space="preserve">the </w:t>
      </w:r>
      <w:r w:rsidR="00813203">
        <w:rPr>
          <w:rFonts w:ascii="Times New Roman" w:hAnsi="Times New Roman" w:cs="Times New Roman"/>
          <w:sz w:val="24"/>
          <w:szCs w:val="24"/>
        </w:rPr>
        <w:t xml:space="preserve">F/B ratio </w:t>
      </w:r>
      <w:r w:rsidR="001A3D69">
        <w:rPr>
          <w:rFonts w:ascii="Times New Roman" w:hAnsi="Times New Roman" w:cs="Times New Roman"/>
          <w:sz w:val="24"/>
          <w:szCs w:val="24"/>
        </w:rPr>
        <w:t>of the AIN93M group was significantly lower than the DSS+</w:t>
      </w:r>
      <w:r w:rsidR="001A3D69" w:rsidRPr="001A3D69">
        <w:rPr>
          <w:rFonts w:ascii="Times New Roman" w:hAnsi="Times New Roman" w:cs="Times New Roman"/>
          <w:sz w:val="24"/>
          <w:szCs w:val="24"/>
        </w:rPr>
        <w:t xml:space="preserve"> </w:t>
      </w:r>
      <w:r w:rsidR="001A3D69">
        <w:rPr>
          <w:rFonts w:ascii="Times New Roman" w:hAnsi="Times New Roman" w:cs="Times New Roman"/>
          <w:sz w:val="24"/>
          <w:szCs w:val="24"/>
        </w:rPr>
        <w:t>AIN93M</w:t>
      </w:r>
      <w:r w:rsidR="006433CF">
        <w:rPr>
          <w:rFonts w:ascii="Times New Roman" w:hAnsi="Times New Roman" w:cs="Times New Roman"/>
          <w:sz w:val="24"/>
          <w:szCs w:val="24"/>
        </w:rPr>
        <w:t xml:space="preserve"> (log2[F/B] = -1.40, p-value &lt;0.01)</w:t>
      </w:r>
      <w:r w:rsidR="001A3D69">
        <w:rPr>
          <w:rFonts w:ascii="Times New Roman" w:hAnsi="Times New Roman" w:cs="Times New Roman"/>
          <w:sz w:val="24"/>
          <w:szCs w:val="24"/>
        </w:rPr>
        <w:t xml:space="preserve">. These results suggest that PEITC and </w:t>
      </w:r>
      <w:r w:rsidR="00B60F2A">
        <w:rPr>
          <w:rFonts w:ascii="Times New Roman" w:hAnsi="Times New Roman" w:cs="Times New Roman"/>
          <w:sz w:val="24"/>
          <w:szCs w:val="24"/>
        </w:rPr>
        <w:t>c</w:t>
      </w:r>
      <w:r w:rsidR="001A3D69">
        <w:rPr>
          <w:rFonts w:ascii="Times New Roman" w:hAnsi="Times New Roman" w:cs="Times New Roman"/>
          <w:sz w:val="24"/>
          <w:szCs w:val="24"/>
        </w:rPr>
        <w:t xml:space="preserve">ranberry </w:t>
      </w:r>
      <w:r w:rsidR="001A3D69" w:rsidRPr="00B60F2A">
        <w:rPr>
          <w:rFonts w:ascii="Times New Roman" w:hAnsi="Times New Roman" w:cs="Times New Roman"/>
          <w:sz w:val="24"/>
          <w:szCs w:val="24"/>
          <w:highlight w:val="yellow"/>
        </w:rPr>
        <w:t>to regular grain diet</w:t>
      </w:r>
      <w:r w:rsidR="001A3D69">
        <w:rPr>
          <w:rFonts w:ascii="Times New Roman" w:hAnsi="Times New Roman" w:cs="Times New Roman"/>
          <w:sz w:val="24"/>
          <w:szCs w:val="24"/>
        </w:rPr>
        <w:t xml:space="preserve"> reversed the effect of DSS challenge on the balance of Firmicutes and Bacteroidetes in the hosts</w:t>
      </w:r>
      <w:r w:rsidR="006433CF">
        <w:rPr>
          <w:rFonts w:ascii="Times New Roman" w:hAnsi="Times New Roman" w:cs="Times New Roman"/>
          <w:sz w:val="24"/>
          <w:szCs w:val="24"/>
        </w:rPr>
        <w:t>’</w:t>
      </w:r>
      <w:r w:rsidR="001A3D69">
        <w:rPr>
          <w:rFonts w:ascii="Times New Roman" w:hAnsi="Times New Roman" w:cs="Times New Roman"/>
          <w:sz w:val="24"/>
          <w:szCs w:val="24"/>
        </w:rPr>
        <w:t xml:space="preserve"> intestines.</w:t>
      </w:r>
      <w:commentRangeEnd w:id="19"/>
      <w:r w:rsidR="00B60F2A">
        <w:rPr>
          <w:rStyle w:val="CommentReference"/>
        </w:rPr>
        <w:commentReference w:id="19"/>
      </w:r>
    </w:p>
    <w:p w14:paraId="53230663" w14:textId="212D99DA" w:rsidR="00AE037E" w:rsidRPr="00BF3A0B" w:rsidRDefault="00AE037E" w:rsidP="00BF3A0B">
      <w:pPr>
        <w:pStyle w:val="Heading2"/>
        <w:spacing w:after="120" w:line="240" w:lineRule="auto"/>
        <w:jc w:val="both"/>
        <w:rPr>
          <w:rFonts w:ascii="Times New Roman" w:hAnsi="Times New Roman" w:cs="Times New Roman"/>
          <w:color w:val="auto"/>
          <w:sz w:val="24"/>
          <w:szCs w:val="24"/>
        </w:rPr>
      </w:pPr>
      <w:bookmarkStart w:id="20" w:name="_Toc128327063"/>
      <w:commentRangeStart w:id="21"/>
      <w:r w:rsidRPr="00BF3A0B">
        <w:rPr>
          <w:rFonts w:ascii="Times New Roman" w:hAnsi="Times New Roman" w:cs="Times New Roman"/>
          <w:color w:val="auto"/>
          <w:sz w:val="24"/>
          <w:szCs w:val="24"/>
        </w:rPr>
        <w:t>Linear Discriminant Analysis of dietary effects</w:t>
      </w:r>
      <w:bookmarkEnd w:id="20"/>
      <w:commentRangeEnd w:id="21"/>
      <w:r w:rsidR="00B60F2A">
        <w:rPr>
          <w:rStyle w:val="CommentReference"/>
          <w:rFonts w:asciiTheme="minorHAnsi" w:eastAsia="SimSun" w:hAnsiTheme="minorHAnsi" w:cstheme="minorBidi"/>
          <w:color w:val="auto"/>
        </w:rPr>
        <w:commentReference w:id="21"/>
      </w:r>
    </w:p>
    <w:p w14:paraId="10DC540D" w14:textId="04776A80" w:rsidR="00116D3B" w:rsidRPr="00116D3B" w:rsidRDefault="0068652B" w:rsidP="00BF3A0B">
      <w:pPr>
        <w:spacing w:after="120" w:line="240" w:lineRule="auto"/>
        <w:jc w:val="both"/>
        <w:rPr>
          <w:rFonts w:ascii="Times New Roman" w:hAnsi="Times New Roman" w:cs="Times New Roman"/>
          <w:sz w:val="24"/>
          <w:szCs w:val="24"/>
        </w:rPr>
      </w:pPr>
      <w:r w:rsidRPr="0068652B">
        <w:rPr>
          <w:rFonts w:ascii="Times New Roman" w:hAnsi="Times New Roman" w:cs="Times New Roman"/>
          <w:sz w:val="24"/>
          <w:szCs w:val="24"/>
        </w:rPr>
        <w:t xml:space="preserve">To further examine the potential differences of the microbiota between control AIN93M diet versus </w:t>
      </w:r>
      <w:commentRangeStart w:id="22"/>
      <w:r w:rsidRPr="0068652B">
        <w:rPr>
          <w:rFonts w:ascii="Times New Roman" w:hAnsi="Times New Roman" w:cs="Times New Roman"/>
          <w:sz w:val="24"/>
          <w:szCs w:val="24"/>
        </w:rPr>
        <w:t>PEITC diet</w:t>
      </w:r>
      <w:commentRangeEnd w:id="22"/>
      <w:r w:rsidR="00B60F2A">
        <w:rPr>
          <w:rStyle w:val="CommentReference"/>
        </w:rPr>
        <w:commentReference w:id="22"/>
      </w:r>
      <w:r w:rsidRPr="0068652B">
        <w:rPr>
          <w:rFonts w:ascii="Times New Roman" w:hAnsi="Times New Roman" w:cs="Times New Roman"/>
          <w:sz w:val="24"/>
          <w:szCs w:val="24"/>
        </w:rPr>
        <w:t xml:space="preserve">, </w:t>
      </w:r>
      <w:r w:rsidR="006433CF">
        <w:rPr>
          <w:rFonts w:ascii="Times New Roman" w:hAnsi="Times New Roman" w:cs="Times New Roman"/>
          <w:sz w:val="24"/>
          <w:szCs w:val="24"/>
        </w:rPr>
        <w:t xml:space="preserve">a parallel analysis in </w:t>
      </w:r>
      <w:r w:rsidRPr="0068652B">
        <w:rPr>
          <w:rFonts w:ascii="Times New Roman" w:hAnsi="Times New Roman" w:cs="Times New Roman"/>
          <w:sz w:val="24"/>
          <w:szCs w:val="24"/>
        </w:rPr>
        <w:t xml:space="preserve">QIIME2 </w:t>
      </w:r>
      <w:r w:rsidR="006433CF">
        <w:rPr>
          <w:rFonts w:ascii="Times New Roman" w:hAnsi="Times New Roman" w:cs="Times New Roman"/>
          <w:sz w:val="24"/>
          <w:szCs w:val="24"/>
        </w:rPr>
        <w:t xml:space="preserve">was conducted using </w:t>
      </w:r>
      <w:r w:rsidRPr="0068652B">
        <w:rPr>
          <w:rFonts w:ascii="Times New Roman" w:hAnsi="Times New Roman" w:cs="Times New Roman"/>
          <w:sz w:val="24"/>
          <w:szCs w:val="24"/>
        </w:rPr>
        <w:t xml:space="preserve">Linear discriminant </w:t>
      </w:r>
      <w:r w:rsidRPr="0068652B">
        <w:rPr>
          <w:rFonts w:ascii="Times New Roman" w:hAnsi="Times New Roman" w:cs="Times New Roman"/>
          <w:sz w:val="24"/>
          <w:szCs w:val="24"/>
        </w:rPr>
        <w:lastRenderedPageBreak/>
        <w:t>analysis Effect Size (</w:t>
      </w:r>
      <w:proofErr w:type="spellStart"/>
      <w:r w:rsidRPr="0068652B">
        <w:rPr>
          <w:rFonts w:ascii="Times New Roman" w:hAnsi="Times New Roman" w:cs="Times New Roman"/>
          <w:sz w:val="24"/>
          <w:szCs w:val="24"/>
        </w:rPr>
        <w:t>LEfSe</w:t>
      </w:r>
      <w:proofErr w:type="spellEnd"/>
      <w:r w:rsidRPr="0068652B">
        <w:rPr>
          <w:rFonts w:ascii="Times New Roman" w:hAnsi="Times New Roman" w:cs="Times New Roman"/>
          <w:sz w:val="24"/>
          <w:szCs w:val="24"/>
        </w:rPr>
        <w:t>)</w:t>
      </w:r>
      <w:r w:rsidR="006433CF">
        <w:rPr>
          <w:rFonts w:ascii="Times New Roman" w:hAnsi="Times New Roman" w:cs="Times New Roman"/>
          <w:sz w:val="24"/>
          <w:szCs w:val="24"/>
        </w:rPr>
        <w:t xml:space="preserve">. </w:t>
      </w:r>
      <w:r w:rsidRPr="0068652B">
        <w:rPr>
          <w:rFonts w:ascii="Times New Roman" w:hAnsi="Times New Roman" w:cs="Times New Roman"/>
          <w:sz w:val="24"/>
          <w:szCs w:val="24"/>
        </w:rPr>
        <w:t xml:space="preserve"> Firstly, the potential aging effect on the microbiota</w:t>
      </w:r>
      <w:r w:rsidR="00496DE6">
        <w:rPr>
          <w:rFonts w:ascii="Times New Roman" w:hAnsi="Times New Roman" w:cs="Times New Roman"/>
          <w:sz w:val="24"/>
          <w:szCs w:val="24"/>
        </w:rPr>
        <w:t xml:space="preserve"> was </w:t>
      </w:r>
      <w:del w:id="23" w:author="Ran Y" w:date="2023-04-07T09:48:00Z">
        <w:r w:rsidR="00496DE6" w:rsidDel="00B60F2A">
          <w:rPr>
            <w:rFonts w:ascii="Times New Roman" w:hAnsi="Times New Roman" w:cs="Times New Roman"/>
            <w:sz w:val="24"/>
            <w:szCs w:val="24"/>
          </w:rPr>
          <w:delText>examined</w:delText>
        </w:r>
        <w:r w:rsidRPr="0068652B" w:rsidDel="00B60F2A">
          <w:rPr>
            <w:rFonts w:ascii="Times New Roman" w:hAnsi="Times New Roman" w:cs="Times New Roman"/>
            <w:sz w:val="24"/>
            <w:szCs w:val="24"/>
          </w:rPr>
          <w:delText xml:space="preserve"> </w:delText>
        </w:r>
      </w:del>
      <w:ins w:id="24" w:author="Ran Y" w:date="2023-04-07T09:48:00Z">
        <w:r w:rsidR="00B60F2A">
          <w:rPr>
            <w:rFonts w:ascii="Times New Roman" w:hAnsi="Times New Roman" w:cs="Times New Roman"/>
            <w:sz w:val="24"/>
            <w:szCs w:val="24"/>
          </w:rPr>
          <w:t>eliminated</w:t>
        </w:r>
        <w:r w:rsidR="00B60F2A" w:rsidRPr="0068652B">
          <w:rPr>
            <w:rFonts w:ascii="Times New Roman" w:hAnsi="Times New Roman" w:cs="Times New Roman"/>
            <w:sz w:val="24"/>
            <w:szCs w:val="24"/>
          </w:rPr>
          <w:t xml:space="preserve"> </w:t>
        </w:r>
      </w:ins>
      <w:r w:rsidRPr="0068652B">
        <w:rPr>
          <w:rFonts w:ascii="Times New Roman" w:hAnsi="Times New Roman" w:cs="Times New Roman"/>
          <w:sz w:val="24"/>
          <w:szCs w:val="24"/>
        </w:rPr>
        <w:t xml:space="preserve">by comparing the </w:t>
      </w:r>
      <w:del w:id="25" w:author="Ran Y" w:date="2023-04-07T09:48:00Z">
        <w:r w:rsidR="00496DE6" w:rsidDel="00B60F2A">
          <w:rPr>
            <w:rFonts w:ascii="Times New Roman" w:hAnsi="Times New Roman" w:cs="Times New Roman"/>
            <w:sz w:val="24"/>
            <w:szCs w:val="24"/>
          </w:rPr>
          <w:delText xml:space="preserve">Control </w:delText>
        </w:r>
      </w:del>
      <w:ins w:id="26" w:author="Ran Y" w:date="2023-04-07T09:48:00Z">
        <w:r w:rsidR="00B60F2A">
          <w:rPr>
            <w:rFonts w:ascii="Times New Roman" w:hAnsi="Times New Roman" w:cs="Times New Roman"/>
            <w:sz w:val="24"/>
            <w:szCs w:val="24"/>
          </w:rPr>
          <w:t xml:space="preserve">control </w:t>
        </w:r>
      </w:ins>
      <w:r w:rsidR="00496DE6">
        <w:rPr>
          <w:rFonts w:ascii="Times New Roman" w:hAnsi="Times New Roman" w:cs="Times New Roman"/>
          <w:sz w:val="24"/>
          <w:szCs w:val="24"/>
        </w:rPr>
        <w:t>samples</w:t>
      </w:r>
      <w:r w:rsidRPr="0068652B">
        <w:rPr>
          <w:rFonts w:ascii="Times New Roman" w:hAnsi="Times New Roman" w:cs="Times New Roman"/>
          <w:sz w:val="24"/>
          <w:szCs w:val="24"/>
        </w:rPr>
        <w:t xml:space="preserve"> </w:t>
      </w:r>
      <w:r w:rsidR="00496DE6">
        <w:rPr>
          <w:rFonts w:ascii="Times New Roman" w:hAnsi="Times New Roman" w:cs="Times New Roman"/>
          <w:sz w:val="24"/>
          <w:szCs w:val="24"/>
        </w:rPr>
        <w:t>at baseline</w:t>
      </w:r>
      <w:r w:rsidRPr="0068652B">
        <w:rPr>
          <w:rFonts w:ascii="Times New Roman" w:hAnsi="Times New Roman" w:cs="Times New Roman"/>
          <w:sz w:val="24"/>
          <w:szCs w:val="24"/>
        </w:rPr>
        <w:t xml:space="preserve"> </w:t>
      </w:r>
      <w:r w:rsidR="00496DE6">
        <w:rPr>
          <w:rFonts w:ascii="Times New Roman" w:hAnsi="Times New Roman" w:cs="Times New Roman"/>
          <w:sz w:val="24"/>
          <w:szCs w:val="24"/>
        </w:rPr>
        <w:t>(</w:t>
      </w:r>
      <w:r w:rsidRPr="0068652B">
        <w:rPr>
          <w:rFonts w:ascii="Times New Roman" w:hAnsi="Times New Roman" w:cs="Times New Roman"/>
          <w:sz w:val="24"/>
          <w:szCs w:val="24"/>
        </w:rPr>
        <w:t>shown in red</w:t>
      </w:r>
      <w:r w:rsidR="00496DE6">
        <w:rPr>
          <w:rFonts w:ascii="Times New Roman" w:hAnsi="Times New Roman" w:cs="Times New Roman"/>
          <w:sz w:val="24"/>
          <w:szCs w:val="24"/>
        </w:rPr>
        <w:t>)</w:t>
      </w:r>
      <w:r w:rsidRPr="0068652B">
        <w:rPr>
          <w:rFonts w:ascii="Times New Roman" w:hAnsi="Times New Roman" w:cs="Times New Roman"/>
          <w:sz w:val="24"/>
          <w:szCs w:val="24"/>
        </w:rPr>
        <w:t xml:space="preserve"> </w:t>
      </w:r>
      <w:r w:rsidR="00496DE6">
        <w:rPr>
          <w:rFonts w:ascii="Times New Roman" w:hAnsi="Times New Roman" w:cs="Times New Roman"/>
          <w:sz w:val="24"/>
          <w:szCs w:val="24"/>
        </w:rPr>
        <w:t>with the early</w:t>
      </w:r>
      <w:r w:rsidRPr="0068652B">
        <w:rPr>
          <w:rFonts w:ascii="Times New Roman" w:hAnsi="Times New Roman" w:cs="Times New Roman"/>
          <w:sz w:val="24"/>
          <w:szCs w:val="24"/>
        </w:rPr>
        <w:t xml:space="preserve"> </w:t>
      </w:r>
      <w:r w:rsidR="00496DE6">
        <w:rPr>
          <w:rFonts w:ascii="Times New Roman" w:hAnsi="Times New Roman" w:cs="Times New Roman"/>
          <w:sz w:val="24"/>
          <w:szCs w:val="24"/>
        </w:rPr>
        <w:t>(</w:t>
      </w:r>
      <w:r w:rsidRPr="0068652B">
        <w:rPr>
          <w:rFonts w:ascii="Times New Roman" w:hAnsi="Times New Roman" w:cs="Times New Roman"/>
          <w:sz w:val="24"/>
          <w:szCs w:val="24"/>
        </w:rPr>
        <w:t>Week 1</w:t>
      </w:r>
      <w:r w:rsidR="00496DE6">
        <w:rPr>
          <w:rFonts w:ascii="Times New Roman" w:hAnsi="Times New Roman" w:cs="Times New Roman"/>
          <w:sz w:val="24"/>
          <w:szCs w:val="24"/>
        </w:rPr>
        <w:t>)</w:t>
      </w:r>
      <w:r w:rsidRPr="0068652B">
        <w:rPr>
          <w:rFonts w:ascii="Times New Roman" w:hAnsi="Times New Roman" w:cs="Times New Roman"/>
          <w:sz w:val="24"/>
          <w:szCs w:val="24"/>
        </w:rPr>
        <w:t xml:space="preserve"> and </w:t>
      </w:r>
      <w:r w:rsidR="00496DE6">
        <w:rPr>
          <w:rFonts w:ascii="Times New Roman" w:hAnsi="Times New Roman" w:cs="Times New Roman"/>
          <w:sz w:val="24"/>
          <w:szCs w:val="24"/>
        </w:rPr>
        <w:t>late (</w:t>
      </w:r>
      <w:r w:rsidRPr="0068652B">
        <w:rPr>
          <w:rFonts w:ascii="Times New Roman" w:hAnsi="Times New Roman" w:cs="Times New Roman"/>
          <w:sz w:val="24"/>
          <w:szCs w:val="24"/>
        </w:rPr>
        <w:t>Week 4</w:t>
      </w:r>
      <w:r w:rsidR="00496DE6">
        <w:rPr>
          <w:rFonts w:ascii="Times New Roman" w:hAnsi="Times New Roman" w:cs="Times New Roman"/>
          <w:sz w:val="24"/>
          <w:szCs w:val="24"/>
        </w:rPr>
        <w:t>) timepoints</w:t>
      </w:r>
      <w:r w:rsidRPr="0068652B">
        <w:rPr>
          <w:rFonts w:ascii="Times New Roman" w:hAnsi="Times New Roman" w:cs="Times New Roman"/>
          <w:sz w:val="24"/>
          <w:szCs w:val="24"/>
        </w:rPr>
        <w:t xml:space="preserve"> </w:t>
      </w:r>
      <w:r w:rsidR="00496DE6">
        <w:rPr>
          <w:rFonts w:ascii="Times New Roman" w:hAnsi="Times New Roman" w:cs="Times New Roman"/>
          <w:sz w:val="24"/>
          <w:szCs w:val="24"/>
        </w:rPr>
        <w:t xml:space="preserve">shown </w:t>
      </w:r>
      <w:r w:rsidRPr="0068652B">
        <w:rPr>
          <w:rFonts w:ascii="Times New Roman" w:hAnsi="Times New Roman" w:cs="Times New Roman"/>
          <w:sz w:val="24"/>
          <w:szCs w:val="24"/>
        </w:rPr>
        <w:t>in green</w:t>
      </w:r>
      <w:r w:rsidR="00496DE6">
        <w:rPr>
          <w:rFonts w:ascii="Times New Roman" w:hAnsi="Times New Roman" w:cs="Times New Roman"/>
          <w:sz w:val="24"/>
          <w:szCs w:val="24"/>
        </w:rPr>
        <w:t xml:space="preserve">). </w:t>
      </w:r>
      <w:r w:rsidRPr="0068652B">
        <w:rPr>
          <w:rFonts w:ascii="Times New Roman" w:hAnsi="Times New Roman" w:cs="Times New Roman"/>
          <w:sz w:val="24"/>
          <w:szCs w:val="24"/>
        </w:rPr>
        <w:t>Taxa with relative abundance ≥ 0.1% present in at least one specimen were included. In addition, the cladograms showing the phylogenetic</w:t>
      </w:r>
      <w:r>
        <w:rPr>
          <w:rFonts w:ascii="Times New Roman" w:hAnsi="Times New Roman" w:cs="Times New Roman"/>
          <w:sz w:val="24"/>
          <w:szCs w:val="24"/>
        </w:rPr>
        <w:t xml:space="preserve"> </w:t>
      </w:r>
      <w:r w:rsidRPr="0068652B">
        <w:rPr>
          <w:rFonts w:ascii="Times New Roman" w:hAnsi="Times New Roman" w:cs="Times New Roman"/>
          <w:sz w:val="24"/>
          <w:szCs w:val="24"/>
        </w:rPr>
        <w:t>distribution of the microbial lineages associated with different time points, using lineages with Linear Discriminant Analysis (LDA) score ≥ 2.0 were displayed (</w:t>
      </w:r>
      <w:r w:rsidR="00496DE6">
        <w:rPr>
          <w:rFonts w:ascii="Times New Roman" w:hAnsi="Times New Roman" w:cs="Times New Roman"/>
          <w:sz w:val="24"/>
          <w:szCs w:val="24"/>
        </w:rPr>
        <w:t xml:space="preserve">Figure </w:t>
      </w:r>
      <w:r w:rsidR="001608A0">
        <w:rPr>
          <w:rFonts w:ascii="Times New Roman" w:hAnsi="Times New Roman" w:cs="Times New Roman"/>
          <w:sz w:val="24"/>
          <w:szCs w:val="24"/>
        </w:rPr>
        <w:t>1</w:t>
      </w:r>
      <w:r w:rsidR="00496DE6">
        <w:rPr>
          <w:rFonts w:ascii="Times New Roman" w:hAnsi="Times New Roman" w:cs="Times New Roman"/>
          <w:sz w:val="24"/>
          <w:szCs w:val="24"/>
        </w:rPr>
        <w:t>3)</w:t>
      </w:r>
      <w:r w:rsidRPr="0068652B">
        <w:rPr>
          <w:rFonts w:ascii="Times New Roman" w:hAnsi="Times New Roman" w:cs="Times New Roman"/>
          <w:sz w:val="24"/>
          <w:szCs w:val="24"/>
        </w:rPr>
        <w:t xml:space="preserve">. </w:t>
      </w:r>
      <w:r w:rsidRPr="00AE037E">
        <w:rPr>
          <w:rFonts w:ascii="Times New Roman" w:hAnsi="Times New Roman" w:cs="Times New Roman"/>
          <w:i/>
          <w:iCs/>
          <w:sz w:val="24"/>
          <w:szCs w:val="24"/>
        </w:rPr>
        <w:t xml:space="preserve">Bacteroidetes </w:t>
      </w:r>
      <w:proofErr w:type="spellStart"/>
      <w:r w:rsidRPr="00AE037E">
        <w:rPr>
          <w:rFonts w:ascii="Times New Roman" w:hAnsi="Times New Roman" w:cs="Times New Roman"/>
          <w:i/>
          <w:iCs/>
          <w:sz w:val="24"/>
          <w:szCs w:val="24"/>
        </w:rPr>
        <w:t>Prevotella</w:t>
      </w:r>
      <w:proofErr w:type="spellEnd"/>
      <w:r w:rsidRPr="0068652B">
        <w:rPr>
          <w:rFonts w:ascii="Times New Roman" w:hAnsi="Times New Roman" w:cs="Times New Roman"/>
          <w:sz w:val="24"/>
          <w:szCs w:val="24"/>
        </w:rPr>
        <w:t xml:space="preserve">, </w:t>
      </w:r>
      <w:r w:rsidRPr="00AE037E">
        <w:rPr>
          <w:rFonts w:ascii="Times New Roman" w:hAnsi="Times New Roman" w:cs="Times New Roman"/>
          <w:i/>
          <w:iCs/>
          <w:sz w:val="24"/>
          <w:szCs w:val="24"/>
        </w:rPr>
        <w:t>Bacteroidetes Parabacteroides</w:t>
      </w:r>
      <w:r w:rsidRPr="0068652B">
        <w:rPr>
          <w:rFonts w:ascii="Times New Roman" w:hAnsi="Times New Roman" w:cs="Times New Roman"/>
          <w:sz w:val="24"/>
          <w:szCs w:val="24"/>
        </w:rPr>
        <w:t>,</w:t>
      </w:r>
      <w:r w:rsidRPr="00AE037E">
        <w:rPr>
          <w:rFonts w:ascii="Times New Roman" w:hAnsi="Times New Roman" w:cs="Times New Roman"/>
          <w:i/>
          <w:iCs/>
          <w:sz w:val="24"/>
          <w:szCs w:val="24"/>
        </w:rPr>
        <w:t xml:space="preserve"> Bacteroidetes</w:t>
      </w:r>
      <w:r w:rsidRPr="0068652B">
        <w:rPr>
          <w:rFonts w:ascii="Times New Roman" w:hAnsi="Times New Roman" w:cs="Times New Roman"/>
          <w:sz w:val="24"/>
          <w:szCs w:val="24"/>
        </w:rPr>
        <w:t xml:space="preserve">, and </w:t>
      </w:r>
      <w:r w:rsidRPr="00AE037E">
        <w:rPr>
          <w:rFonts w:ascii="Times New Roman" w:hAnsi="Times New Roman" w:cs="Times New Roman"/>
          <w:i/>
          <w:iCs/>
          <w:sz w:val="24"/>
          <w:szCs w:val="24"/>
        </w:rPr>
        <w:t>Bacteroidetes S24_7</w:t>
      </w:r>
      <w:r w:rsidRPr="0068652B">
        <w:rPr>
          <w:rFonts w:ascii="Times New Roman" w:hAnsi="Times New Roman" w:cs="Times New Roman"/>
          <w:sz w:val="24"/>
          <w:szCs w:val="24"/>
        </w:rPr>
        <w:t xml:space="preserve"> </w:t>
      </w:r>
      <w:r w:rsidR="00AE037E">
        <w:rPr>
          <w:rFonts w:ascii="Times New Roman" w:hAnsi="Times New Roman" w:cs="Times New Roman"/>
          <w:sz w:val="24"/>
          <w:szCs w:val="24"/>
        </w:rPr>
        <w:t xml:space="preserve">relative abundance </w:t>
      </w:r>
      <w:r w:rsidRPr="0068652B">
        <w:rPr>
          <w:rFonts w:ascii="Times New Roman" w:hAnsi="Times New Roman" w:cs="Times New Roman"/>
          <w:sz w:val="24"/>
          <w:szCs w:val="24"/>
        </w:rPr>
        <w:t xml:space="preserve">decreased, while </w:t>
      </w:r>
      <w:r w:rsidRPr="00AE037E">
        <w:rPr>
          <w:rFonts w:ascii="Times New Roman" w:hAnsi="Times New Roman" w:cs="Times New Roman"/>
          <w:i/>
          <w:iCs/>
          <w:sz w:val="24"/>
          <w:szCs w:val="24"/>
        </w:rPr>
        <w:t xml:space="preserve">Bacteroidetes </w:t>
      </w:r>
      <w:proofErr w:type="spellStart"/>
      <w:r w:rsidRPr="00AE037E">
        <w:rPr>
          <w:rFonts w:ascii="Times New Roman" w:hAnsi="Times New Roman" w:cs="Times New Roman"/>
          <w:i/>
          <w:iCs/>
          <w:sz w:val="24"/>
          <w:szCs w:val="24"/>
        </w:rPr>
        <w:t>Bacteroidales</w:t>
      </w:r>
      <w:proofErr w:type="spellEnd"/>
      <w:r w:rsidRPr="0068652B">
        <w:rPr>
          <w:rFonts w:ascii="Times New Roman" w:hAnsi="Times New Roman" w:cs="Times New Roman"/>
          <w:sz w:val="24"/>
          <w:szCs w:val="24"/>
        </w:rPr>
        <w:t xml:space="preserve">, </w:t>
      </w:r>
      <w:r w:rsidRPr="00AE037E">
        <w:rPr>
          <w:rFonts w:ascii="Times New Roman" w:hAnsi="Times New Roman" w:cs="Times New Roman"/>
          <w:i/>
          <w:iCs/>
          <w:sz w:val="24"/>
          <w:szCs w:val="24"/>
        </w:rPr>
        <w:t xml:space="preserve">Firmicutes </w:t>
      </w:r>
      <w:proofErr w:type="spellStart"/>
      <w:r w:rsidRPr="00AE037E">
        <w:rPr>
          <w:rFonts w:ascii="Times New Roman" w:hAnsi="Times New Roman" w:cs="Times New Roman"/>
          <w:i/>
          <w:iCs/>
          <w:sz w:val="24"/>
          <w:szCs w:val="24"/>
        </w:rPr>
        <w:t>Clostridiales</w:t>
      </w:r>
      <w:proofErr w:type="spellEnd"/>
      <w:r w:rsidRPr="0068652B">
        <w:rPr>
          <w:rFonts w:ascii="Times New Roman" w:hAnsi="Times New Roman" w:cs="Times New Roman"/>
          <w:sz w:val="24"/>
          <w:szCs w:val="24"/>
        </w:rPr>
        <w:t xml:space="preserve">, </w:t>
      </w:r>
      <w:r w:rsidRPr="00AE037E">
        <w:rPr>
          <w:rFonts w:ascii="Times New Roman" w:hAnsi="Times New Roman" w:cs="Times New Roman"/>
          <w:i/>
          <w:iCs/>
          <w:sz w:val="24"/>
          <w:szCs w:val="24"/>
        </w:rPr>
        <w:t xml:space="preserve">Firmicutes </w:t>
      </w:r>
      <w:proofErr w:type="spellStart"/>
      <w:r w:rsidRPr="00AE037E">
        <w:rPr>
          <w:rFonts w:ascii="Times New Roman" w:hAnsi="Times New Roman" w:cs="Times New Roman"/>
          <w:i/>
          <w:iCs/>
          <w:sz w:val="24"/>
          <w:szCs w:val="24"/>
        </w:rPr>
        <w:t>Oscillospira</w:t>
      </w:r>
      <w:proofErr w:type="spellEnd"/>
      <w:r w:rsidRPr="0068652B">
        <w:rPr>
          <w:rFonts w:ascii="Times New Roman" w:hAnsi="Times New Roman" w:cs="Times New Roman"/>
          <w:sz w:val="24"/>
          <w:szCs w:val="24"/>
        </w:rPr>
        <w:t xml:space="preserve">, </w:t>
      </w:r>
      <w:r w:rsidRPr="00AE037E">
        <w:rPr>
          <w:rFonts w:ascii="Times New Roman" w:hAnsi="Times New Roman" w:cs="Times New Roman"/>
          <w:i/>
          <w:iCs/>
          <w:sz w:val="24"/>
          <w:szCs w:val="24"/>
        </w:rPr>
        <w:t xml:space="preserve">Proteobacteria </w:t>
      </w:r>
      <w:proofErr w:type="spellStart"/>
      <w:r w:rsidRPr="00AE037E">
        <w:rPr>
          <w:rFonts w:ascii="Times New Roman" w:hAnsi="Times New Roman" w:cs="Times New Roman"/>
          <w:i/>
          <w:iCs/>
          <w:sz w:val="24"/>
          <w:szCs w:val="24"/>
        </w:rPr>
        <w:t>Desulfovibrionaceae</w:t>
      </w:r>
      <w:proofErr w:type="spellEnd"/>
      <w:r w:rsidRPr="0068652B">
        <w:rPr>
          <w:rFonts w:ascii="Times New Roman" w:hAnsi="Times New Roman" w:cs="Times New Roman"/>
          <w:sz w:val="24"/>
          <w:szCs w:val="24"/>
        </w:rPr>
        <w:t xml:space="preserve">, and </w:t>
      </w:r>
      <w:proofErr w:type="spellStart"/>
      <w:r w:rsidRPr="00AE037E">
        <w:rPr>
          <w:rFonts w:ascii="Times New Roman" w:hAnsi="Times New Roman" w:cs="Times New Roman"/>
          <w:i/>
          <w:iCs/>
          <w:sz w:val="24"/>
          <w:szCs w:val="24"/>
        </w:rPr>
        <w:t>Tenericutes</w:t>
      </w:r>
      <w:proofErr w:type="spellEnd"/>
      <w:r w:rsidRPr="00AE037E">
        <w:rPr>
          <w:rFonts w:ascii="Times New Roman" w:hAnsi="Times New Roman" w:cs="Times New Roman"/>
          <w:i/>
          <w:iCs/>
          <w:sz w:val="24"/>
          <w:szCs w:val="24"/>
        </w:rPr>
        <w:t xml:space="preserve"> </w:t>
      </w:r>
      <w:proofErr w:type="spellStart"/>
      <w:r w:rsidRPr="00AE037E">
        <w:rPr>
          <w:rFonts w:ascii="Times New Roman" w:hAnsi="Times New Roman" w:cs="Times New Roman"/>
          <w:i/>
          <w:iCs/>
          <w:sz w:val="24"/>
          <w:szCs w:val="24"/>
        </w:rPr>
        <w:t>Anaeroplasma</w:t>
      </w:r>
      <w:proofErr w:type="spellEnd"/>
      <w:r w:rsidRPr="00AE037E">
        <w:rPr>
          <w:rFonts w:ascii="Times New Roman" w:hAnsi="Times New Roman" w:cs="Times New Roman"/>
          <w:i/>
          <w:iCs/>
          <w:sz w:val="24"/>
          <w:szCs w:val="24"/>
        </w:rPr>
        <w:t xml:space="preserve"> </w:t>
      </w:r>
      <w:r w:rsidRPr="0068652B">
        <w:rPr>
          <w:rFonts w:ascii="Times New Roman" w:hAnsi="Times New Roman" w:cs="Times New Roman"/>
          <w:sz w:val="24"/>
          <w:szCs w:val="24"/>
        </w:rPr>
        <w:t>increased</w:t>
      </w:r>
      <w:r w:rsidR="00AE037E">
        <w:rPr>
          <w:rFonts w:ascii="Times New Roman" w:hAnsi="Times New Roman" w:cs="Times New Roman"/>
          <w:sz w:val="24"/>
          <w:szCs w:val="24"/>
        </w:rPr>
        <w:t xml:space="preserve"> over time</w:t>
      </w:r>
      <w:r w:rsidRPr="0068652B">
        <w:rPr>
          <w:rFonts w:ascii="Times New Roman" w:hAnsi="Times New Roman" w:cs="Times New Roman"/>
          <w:sz w:val="24"/>
          <w:szCs w:val="24"/>
        </w:rPr>
        <w:t>.</w:t>
      </w:r>
      <w:r w:rsidR="00AE037E">
        <w:rPr>
          <w:rFonts w:ascii="Times New Roman" w:hAnsi="Times New Roman" w:cs="Times New Roman"/>
          <w:sz w:val="24"/>
          <w:szCs w:val="24"/>
        </w:rPr>
        <w:t xml:space="preserve"> Next, the impact of PEITC-supplemented diet was examined. </w:t>
      </w:r>
      <w:r w:rsidRPr="0068652B">
        <w:rPr>
          <w:rFonts w:ascii="Times New Roman" w:hAnsi="Times New Roman" w:cs="Times New Roman"/>
          <w:sz w:val="24"/>
          <w:szCs w:val="24"/>
        </w:rPr>
        <w:t xml:space="preserve"> </w:t>
      </w:r>
      <w:r w:rsidRPr="00B60F2A">
        <w:rPr>
          <w:rFonts w:ascii="Times New Roman" w:hAnsi="Times New Roman" w:cs="Times New Roman"/>
          <w:b/>
          <w:bCs/>
          <w:sz w:val="24"/>
          <w:szCs w:val="24"/>
        </w:rPr>
        <w:t>Fig</w:t>
      </w:r>
      <w:r w:rsidR="0036491A" w:rsidRPr="00B60F2A">
        <w:rPr>
          <w:rFonts w:ascii="Times New Roman" w:hAnsi="Times New Roman" w:cs="Times New Roman"/>
          <w:b/>
          <w:bCs/>
          <w:sz w:val="24"/>
          <w:szCs w:val="24"/>
        </w:rPr>
        <w:t>ures</w:t>
      </w:r>
      <w:r w:rsidRPr="00B60F2A">
        <w:rPr>
          <w:rFonts w:ascii="Times New Roman" w:hAnsi="Times New Roman" w:cs="Times New Roman"/>
          <w:b/>
          <w:bCs/>
          <w:sz w:val="24"/>
          <w:szCs w:val="24"/>
        </w:rPr>
        <w:t xml:space="preserve"> </w:t>
      </w:r>
      <w:r w:rsidR="00AE037E" w:rsidRPr="00B60F2A">
        <w:rPr>
          <w:rFonts w:ascii="Times New Roman" w:hAnsi="Times New Roman" w:cs="Times New Roman"/>
          <w:b/>
          <w:bCs/>
          <w:sz w:val="24"/>
          <w:szCs w:val="24"/>
        </w:rPr>
        <w:t>14</w:t>
      </w:r>
      <w:r w:rsidRPr="00AE037E">
        <w:rPr>
          <w:rFonts w:ascii="Times New Roman" w:hAnsi="Times New Roman" w:cs="Times New Roman"/>
          <w:sz w:val="24"/>
          <w:szCs w:val="24"/>
        </w:rPr>
        <w:t xml:space="preserve"> </w:t>
      </w:r>
      <w:r w:rsidRPr="0068652B">
        <w:rPr>
          <w:rFonts w:ascii="Times New Roman" w:hAnsi="Times New Roman" w:cs="Times New Roman"/>
          <w:sz w:val="24"/>
          <w:szCs w:val="24"/>
        </w:rPr>
        <w:t xml:space="preserve">show the impact of PEITC diet by comparing the microbiota for control diet at baseline </w:t>
      </w:r>
      <w:r w:rsidR="00AE037E">
        <w:rPr>
          <w:rFonts w:ascii="Times New Roman" w:hAnsi="Times New Roman" w:cs="Times New Roman"/>
          <w:sz w:val="24"/>
          <w:szCs w:val="24"/>
        </w:rPr>
        <w:t>(</w:t>
      </w:r>
      <w:r w:rsidRPr="0068652B">
        <w:rPr>
          <w:rFonts w:ascii="Times New Roman" w:hAnsi="Times New Roman" w:cs="Times New Roman"/>
          <w:sz w:val="24"/>
          <w:szCs w:val="24"/>
        </w:rPr>
        <w:t>Week 0</w:t>
      </w:r>
      <w:r w:rsidR="00AE037E">
        <w:rPr>
          <w:rFonts w:ascii="Times New Roman" w:hAnsi="Times New Roman" w:cs="Times New Roman"/>
          <w:sz w:val="24"/>
          <w:szCs w:val="24"/>
        </w:rPr>
        <w:t>,</w:t>
      </w:r>
      <w:r w:rsidRPr="0068652B">
        <w:rPr>
          <w:rFonts w:ascii="Times New Roman" w:hAnsi="Times New Roman" w:cs="Times New Roman"/>
          <w:sz w:val="24"/>
          <w:szCs w:val="24"/>
        </w:rPr>
        <w:t xml:space="preserve"> shown in red</w:t>
      </w:r>
      <w:r w:rsidR="00AE037E">
        <w:rPr>
          <w:rFonts w:ascii="Times New Roman" w:hAnsi="Times New Roman" w:cs="Times New Roman"/>
          <w:sz w:val="24"/>
          <w:szCs w:val="24"/>
        </w:rPr>
        <w:t>)</w:t>
      </w:r>
      <w:r w:rsidRPr="0068652B">
        <w:rPr>
          <w:rFonts w:ascii="Times New Roman" w:hAnsi="Times New Roman" w:cs="Times New Roman"/>
          <w:sz w:val="24"/>
          <w:szCs w:val="24"/>
        </w:rPr>
        <w:t xml:space="preserve"> and at </w:t>
      </w:r>
      <w:r w:rsidR="00AE037E">
        <w:rPr>
          <w:rFonts w:ascii="Times New Roman" w:hAnsi="Times New Roman" w:cs="Times New Roman"/>
          <w:sz w:val="24"/>
          <w:szCs w:val="24"/>
        </w:rPr>
        <w:t>the later timepoints (</w:t>
      </w:r>
      <w:r w:rsidRPr="0068652B">
        <w:rPr>
          <w:rFonts w:ascii="Times New Roman" w:hAnsi="Times New Roman" w:cs="Times New Roman"/>
          <w:sz w:val="24"/>
          <w:szCs w:val="24"/>
        </w:rPr>
        <w:t>Week</w:t>
      </w:r>
      <w:r w:rsidR="00AE037E">
        <w:rPr>
          <w:rFonts w:ascii="Times New Roman" w:hAnsi="Times New Roman" w:cs="Times New Roman"/>
          <w:sz w:val="24"/>
          <w:szCs w:val="24"/>
        </w:rPr>
        <w:t>s</w:t>
      </w:r>
      <w:r w:rsidRPr="0068652B">
        <w:rPr>
          <w:rFonts w:ascii="Times New Roman" w:hAnsi="Times New Roman" w:cs="Times New Roman"/>
          <w:sz w:val="24"/>
          <w:szCs w:val="24"/>
        </w:rPr>
        <w:t xml:space="preserve"> 1 or 4</w:t>
      </w:r>
      <w:r w:rsidR="00AE037E">
        <w:rPr>
          <w:rFonts w:ascii="Times New Roman" w:hAnsi="Times New Roman" w:cs="Times New Roman"/>
          <w:sz w:val="24"/>
          <w:szCs w:val="24"/>
        </w:rPr>
        <w:t>,</w:t>
      </w:r>
      <w:r w:rsidRPr="0068652B">
        <w:rPr>
          <w:rFonts w:ascii="Times New Roman" w:hAnsi="Times New Roman" w:cs="Times New Roman"/>
          <w:sz w:val="24"/>
          <w:szCs w:val="24"/>
        </w:rPr>
        <w:t xml:space="preserve"> shown in green</w:t>
      </w:r>
      <w:r w:rsidR="00AE037E">
        <w:rPr>
          <w:rFonts w:ascii="Times New Roman" w:hAnsi="Times New Roman" w:cs="Times New Roman"/>
          <w:sz w:val="24"/>
          <w:szCs w:val="24"/>
        </w:rPr>
        <w:t>)</w:t>
      </w:r>
      <w:r w:rsidRPr="0068652B">
        <w:rPr>
          <w:rFonts w:ascii="Times New Roman" w:hAnsi="Times New Roman" w:cs="Times New Roman"/>
          <w:sz w:val="24"/>
          <w:szCs w:val="24"/>
        </w:rPr>
        <w:t xml:space="preserve">. </w:t>
      </w:r>
      <w:r w:rsidR="00AE037E">
        <w:rPr>
          <w:rFonts w:ascii="Times New Roman" w:hAnsi="Times New Roman" w:cs="Times New Roman"/>
          <w:sz w:val="24"/>
          <w:szCs w:val="24"/>
        </w:rPr>
        <w:t xml:space="preserve">Relative abundance of </w:t>
      </w:r>
      <w:r w:rsidRPr="00AE037E">
        <w:rPr>
          <w:rFonts w:ascii="Times New Roman" w:hAnsi="Times New Roman" w:cs="Times New Roman"/>
          <w:i/>
          <w:iCs/>
          <w:sz w:val="24"/>
          <w:szCs w:val="24"/>
        </w:rPr>
        <w:t xml:space="preserve">Firmicutes </w:t>
      </w:r>
      <w:proofErr w:type="spellStart"/>
      <w:r w:rsidRPr="00AE037E">
        <w:rPr>
          <w:rFonts w:ascii="Times New Roman" w:hAnsi="Times New Roman" w:cs="Times New Roman"/>
          <w:i/>
          <w:iCs/>
          <w:sz w:val="24"/>
          <w:szCs w:val="24"/>
        </w:rPr>
        <w:t>Ruminococcus</w:t>
      </w:r>
      <w:proofErr w:type="spellEnd"/>
      <w:r w:rsidRPr="0068652B">
        <w:rPr>
          <w:rFonts w:ascii="Times New Roman" w:hAnsi="Times New Roman" w:cs="Times New Roman"/>
          <w:sz w:val="24"/>
          <w:szCs w:val="24"/>
        </w:rPr>
        <w:t xml:space="preserve"> </w:t>
      </w:r>
      <w:r w:rsidR="00AE037E" w:rsidRPr="0068652B">
        <w:rPr>
          <w:rFonts w:ascii="Times New Roman" w:hAnsi="Times New Roman" w:cs="Times New Roman"/>
          <w:sz w:val="24"/>
          <w:szCs w:val="24"/>
        </w:rPr>
        <w:t xml:space="preserve">significantly increased </w:t>
      </w:r>
      <w:r w:rsidRPr="0068652B">
        <w:rPr>
          <w:rFonts w:ascii="Times New Roman" w:hAnsi="Times New Roman" w:cs="Times New Roman"/>
          <w:sz w:val="24"/>
          <w:szCs w:val="24"/>
        </w:rPr>
        <w:t xml:space="preserve">and </w:t>
      </w:r>
      <w:r w:rsidRPr="00AE037E">
        <w:rPr>
          <w:rFonts w:ascii="Times New Roman" w:hAnsi="Times New Roman" w:cs="Times New Roman"/>
          <w:i/>
          <w:iCs/>
          <w:sz w:val="24"/>
          <w:szCs w:val="24"/>
        </w:rPr>
        <w:t>Bacteroidetes S24_7</w:t>
      </w:r>
      <w:r w:rsidRPr="0068652B">
        <w:rPr>
          <w:rFonts w:ascii="Times New Roman" w:hAnsi="Times New Roman" w:cs="Times New Roman"/>
          <w:sz w:val="24"/>
          <w:szCs w:val="24"/>
        </w:rPr>
        <w:t xml:space="preserve"> </w:t>
      </w:r>
      <w:r w:rsidR="00AE037E">
        <w:rPr>
          <w:rFonts w:ascii="Times New Roman" w:hAnsi="Times New Roman" w:cs="Times New Roman"/>
          <w:sz w:val="24"/>
          <w:szCs w:val="24"/>
        </w:rPr>
        <w:t xml:space="preserve">significantly </w:t>
      </w:r>
      <w:r w:rsidRPr="0068652B">
        <w:rPr>
          <w:rFonts w:ascii="Times New Roman" w:hAnsi="Times New Roman" w:cs="Times New Roman"/>
          <w:sz w:val="24"/>
          <w:szCs w:val="24"/>
        </w:rPr>
        <w:t xml:space="preserve">decreased at both </w:t>
      </w:r>
      <w:r w:rsidR="00AE037E">
        <w:rPr>
          <w:rFonts w:ascii="Times New Roman" w:hAnsi="Times New Roman" w:cs="Times New Roman"/>
          <w:sz w:val="24"/>
          <w:szCs w:val="24"/>
        </w:rPr>
        <w:t xml:space="preserve">at the later </w:t>
      </w:r>
      <w:proofErr w:type="spellStart"/>
      <w:r w:rsidR="00AE037E">
        <w:rPr>
          <w:rFonts w:ascii="Times New Roman" w:hAnsi="Times New Roman" w:cs="Times New Roman"/>
          <w:sz w:val="24"/>
          <w:szCs w:val="24"/>
        </w:rPr>
        <w:t>timpoints</w:t>
      </w:r>
      <w:proofErr w:type="spellEnd"/>
      <w:r w:rsidR="00AE037E">
        <w:rPr>
          <w:rFonts w:ascii="Times New Roman" w:hAnsi="Times New Roman" w:cs="Times New Roman"/>
          <w:sz w:val="24"/>
          <w:szCs w:val="24"/>
        </w:rPr>
        <w:t xml:space="preserve"> compared to </w:t>
      </w:r>
      <w:proofErr w:type="spellStart"/>
      <w:r w:rsidR="00AE037E">
        <w:rPr>
          <w:rFonts w:ascii="Times New Roman" w:hAnsi="Times New Roman" w:cs="Times New Roman"/>
          <w:sz w:val="24"/>
          <w:szCs w:val="24"/>
        </w:rPr>
        <w:t>baseeline</w:t>
      </w:r>
      <w:proofErr w:type="spellEnd"/>
      <w:r w:rsidRPr="0068652B">
        <w:rPr>
          <w:rFonts w:ascii="Times New Roman" w:hAnsi="Times New Roman" w:cs="Times New Roman"/>
          <w:sz w:val="24"/>
          <w:szCs w:val="24"/>
        </w:rPr>
        <w:t xml:space="preserve">. Some </w:t>
      </w:r>
      <w:r w:rsidR="00061D97">
        <w:rPr>
          <w:rFonts w:ascii="Times New Roman" w:hAnsi="Times New Roman" w:cs="Times New Roman"/>
          <w:sz w:val="24"/>
          <w:szCs w:val="24"/>
        </w:rPr>
        <w:t>bacteria</w:t>
      </w:r>
      <w:r w:rsidRPr="0068652B">
        <w:rPr>
          <w:rFonts w:ascii="Times New Roman" w:hAnsi="Times New Roman" w:cs="Times New Roman"/>
          <w:sz w:val="24"/>
          <w:szCs w:val="24"/>
        </w:rPr>
        <w:t xml:space="preserve"> were uniquely correlated with diet. </w:t>
      </w:r>
      <w:r w:rsidRPr="00061D97">
        <w:rPr>
          <w:rFonts w:ascii="Times New Roman" w:hAnsi="Times New Roman" w:cs="Times New Roman"/>
          <w:i/>
          <w:iCs/>
          <w:sz w:val="24"/>
          <w:szCs w:val="24"/>
        </w:rPr>
        <w:t xml:space="preserve">Bacteroidetes </w:t>
      </w:r>
      <w:proofErr w:type="spellStart"/>
      <w:r w:rsidRPr="00061D97">
        <w:rPr>
          <w:rFonts w:ascii="Times New Roman" w:hAnsi="Times New Roman" w:cs="Times New Roman"/>
          <w:i/>
          <w:iCs/>
          <w:sz w:val="24"/>
          <w:szCs w:val="24"/>
        </w:rPr>
        <w:t>Odoribacter</w:t>
      </w:r>
      <w:proofErr w:type="spellEnd"/>
      <w:r w:rsidRPr="0068652B">
        <w:rPr>
          <w:rFonts w:ascii="Times New Roman" w:hAnsi="Times New Roman" w:cs="Times New Roman"/>
          <w:sz w:val="24"/>
          <w:szCs w:val="24"/>
        </w:rPr>
        <w:t xml:space="preserve">, </w:t>
      </w:r>
      <w:proofErr w:type="spellStart"/>
      <w:r w:rsidRPr="00061D97">
        <w:rPr>
          <w:rFonts w:ascii="Times New Roman" w:hAnsi="Times New Roman" w:cs="Times New Roman"/>
          <w:i/>
          <w:iCs/>
          <w:sz w:val="24"/>
          <w:szCs w:val="24"/>
        </w:rPr>
        <w:t>Tenericutes</w:t>
      </w:r>
      <w:proofErr w:type="spellEnd"/>
      <w:r w:rsidRPr="00061D97">
        <w:rPr>
          <w:rFonts w:ascii="Times New Roman" w:hAnsi="Times New Roman" w:cs="Times New Roman"/>
          <w:i/>
          <w:iCs/>
          <w:sz w:val="24"/>
          <w:szCs w:val="24"/>
        </w:rPr>
        <w:t xml:space="preserve"> </w:t>
      </w:r>
      <w:proofErr w:type="spellStart"/>
      <w:r w:rsidRPr="00061D97">
        <w:rPr>
          <w:rFonts w:ascii="Times New Roman" w:hAnsi="Times New Roman" w:cs="Times New Roman"/>
          <w:i/>
          <w:iCs/>
          <w:sz w:val="24"/>
          <w:szCs w:val="24"/>
        </w:rPr>
        <w:t>Mycoplasmataceae</w:t>
      </w:r>
      <w:proofErr w:type="spellEnd"/>
      <w:r w:rsidR="00061D97">
        <w:rPr>
          <w:rFonts w:ascii="Times New Roman" w:hAnsi="Times New Roman" w:cs="Times New Roman"/>
          <w:sz w:val="24"/>
          <w:szCs w:val="24"/>
        </w:rPr>
        <w:t xml:space="preserve"> and</w:t>
      </w:r>
      <w:r w:rsidRPr="0068652B">
        <w:rPr>
          <w:rFonts w:ascii="Times New Roman" w:hAnsi="Times New Roman" w:cs="Times New Roman"/>
          <w:sz w:val="24"/>
          <w:szCs w:val="24"/>
        </w:rPr>
        <w:t xml:space="preserve"> </w:t>
      </w:r>
      <w:r w:rsidRPr="00061D97">
        <w:rPr>
          <w:rFonts w:ascii="Times New Roman" w:hAnsi="Times New Roman" w:cs="Times New Roman"/>
          <w:i/>
          <w:iCs/>
          <w:sz w:val="24"/>
          <w:szCs w:val="24"/>
        </w:rPr>
        <w:t xml:space="preserve">Proteobacteria </w:t>
      </w:r>
      <w:proofErr w:type="spellStart"/>
      <w:r w:rsidRPr="00061D97">
        <w:rPr>
          <w:rFonts w:ascii="Times New Roman" w:hAnsi="Times New Roman" w:cs="Times New Roman"/>
          <w:i/>
          <w:iCs/>
          <w:sz w:val="24"/>
          <w:szCs w:val="24"/>
        </w:rPr>
        <w:t>Desulfovibrionaceae</w:t>
      </w:r>
      <w:proofErr w:type="spellEnd"/>
      <w:r w:rsidRPr="0068652B">
        <w:rPr>
          <w:rFonts w:ascii="Times New Roman" w:hAnsi="Times New Roman" w:cs="Times New Roman"/>
          <w:sz w:val="24"/>
          <w:szCs w:val="24"/>
        </w:rPr>
        <w:t xml:space="preserve"> significantly </w:t>
      </w:r>
      <w:r w:rsidR="00061D97">
        <w:rPr>
          <w:rFonts w:ascii="Times New Roman" w:hAnsi="Times New Roman" w:cs="Times New Roman"/>
          <w:sz w:val="24"/>
          <w:szCs w:val="24"/>
        </w:rPr>
        <w:t>higher relative abundance in the</w:t>
      </w:r>
      <w:r w:rsidRPr="0068652B">
        <w:rPr>
          <w:rFonts w:ascii="Times New Roman" w:hAnsi="Times New Roman" w:cs="Times New Roman"/>
          <w:sz w:val="24"/>
          <w:szCs w:val="24"/>
        </w:rPr>
        <w:t xml:space="preserve"> control </w:t>
      </w:r>
      <w:r w:rsidR="00061D97">
        <w:rPr>
          <w:rFonts w:ascii="Times New Roman" w:hAnsi="Times New Roman" w:cs="Times New Roman"/>
          <w:sz w:val="24"/>
          <w:szCs w:val="24"/>
        </w:rPr>
        <w:t>(</w:t>
      </w:r>
      <w:r w:rsidRPr="0068652B">
        <w:rPr>
          <w:rFonts w:ascii="Times New Roman" w:hAnsi="Times New Roman" w:cs="Times New Roman"/>
          <w:sz w:val="24"/>
          <w:szCs w:val="24"/>
        </w:rPr>
        <w:t>AIN93M</w:t>
      </w:r>
      <w:r w:rsidR="00061D97">
        <w:rPr>
          <w:rFonts w:ascii="Times New Roman" w:hAnsi="Times New Roman" w:cs="Times New Roman"/>
          <w:sz w:val="24"/>
          <w:szCs w:val="24"/>
        </w:rPr>
        <w:t>)</w:t>
      </w:r>
      <w:r w:rsidRPr="0068652B">
        <w:rPr>
          <w:rFonts w:ascii="Times New Roman" w:hAnsi="Times New Roman" w:cs="Times New Roman"/>
          <w:sz w:val="24"/>
          <w:szCs w:val="24"/>
        </w:rPr>
        <w:t xml:space="preserve"> </w:t>
      </w:r>
      <w:r w:rsidR="00061D97">
        <w:rPr>
          <w:rFonts w:ascii="Times New Roman" w:hAnsi="Times New Roman" w:cs="Times New Roman"/>
          <w:sz w:val="24"/>
          <w:szCs w:val="24"/>
        </w:rPr>
        <w:t>group</w:t>
      </w:r>
      <w:r w:rsidRPr="0068652B">
        <w:rPr>
          <w:rFonts w:ascii="Times New Roman" w:hAnsi="Times New Roman" w:cs="Times New Roman"/>
          <w:sz w:val="24"/>
          <w:szCs w:val="24"/>
        </w:rPr>
        <w:t xml:space="preserve"> while </w:t>
      </w:r>
      <w:r w:rsidRPr="00061D97">
        <w:rPr>
          <w:rFonts w:ascii="Times New Roman" w:hAnsi="Times New Roman" w:cs="Times New Roman"/>
          <w:i/>
          <w:iCs/>
          <w:sz w:val="24"/>
          <w:szCs w:val="24"/>
        </w:rPr>
        <w:t xml:space="preserve">Firmicutes </w:t>
      </w:r>
      <w:proofErr w:type="spellStart"/>
      <w:r w:rsidRPr="00061D97">
        <w:rPr>
          <w:rFonts w:ascii="Times New Roman" w:hAnsi="Times New Roman" w:cs="Times New Roman"/>
          <w:i/>
          <w:iCs/>
          <w:sz w:val="24"/>
          <w:szCs w:val="24"/>
        </w:rPr>
        <w:t>Clostridiales</w:t>
      </w:r>
      <w:proofErr w:type="spellEnd"/>
      <w:r w:rsidRPr="0068652B">
        <w:rPr>
          <w:rFonts w:ascii="Times New Roman" w:hAnsi="Times New Roman" w:cs="Times New Roman"/>
          <w:sz w:val="24"/>
          <w:szCs w:val="24"/>
        </w:rPr>
        <w:t xml:space="preserve">, </w:t>
      </w:r>
      <w:r w:rsidRPr="00061D97">
        <w:rPr>
          <w:rFonts w:ascii="Times New Roman" w:hAnsi="Times New Roman" w:cs="Times New Roman"/>
          <w:i/>
          <w:iCs/>
          <w:sz w:val="24"/>
          <w:szCs w:val="24"/>
        </w:rPr>
        <w:t xml:space="preserve">Firmicutes </w:t>
      </w:r>
      <w:proofErr w:type="spellStart"/>
      <w:r w:rsidRPr="00061D97">
        <w:rPr>
          <w:rFonts w:ascii="Times New Roman" w:hAnsi="Times New Roman" w:cs="Times New Roman"/>
          <w:i/>
          <w:iCs/>
          <w:sz w:val="24"/>
          <w:szCs w:val="24"/>
        </w:rPr>
        <w:t>Ruminococcus</w:t>
      </w:r>
      <w:proofErr w:type="spellEnd"/>
      <w:r w:rsidRPr="00061D97">
        <w:rPr>
          <w:rFonts w:ascii="Times New Roman" w:hAnsi="Times New Roman" w:cs="Times New Roman"/>
          <w:i/>
          <w:iCs/>
          <w:sz w:val="24"/>
          <w:szCs w:val="24"/>
        </w:rPr>
        <w:t xml:space="preserve"> </w:t>
      </w:r>
      <w:r w:rsidRPr="0068652B">
        <w:rPr>
          <w:rFonts w:ascii="Times New Roman" w:hAnsi="Times New Roman" w:cs="Times New Roman"/>
          <w:sz w:val="24"/>
          <w:szCs w:val="24"/>
        </w:rPr>
        <w:t xml:space="preserve">and </w:t>
      </w:r>
      <w:proofErr w:type="spellStart"/>
      <w:r w:rsidRPr="00061D97">
        <w:rPr>
          <w:rFonts w:ascii="Times New Roman" w:hAnsi="Times New Roman" w:cs="Times New Roman"/>
          <w:i/>
          <w:iCs/>
          <w:sz w:val="24"/>
          <w:szCs w:val="24"/>
        </w:rPr>
        <w:t>Acidobacteria</w:t>
      </w:r>
      <w:proofErr w:type="spellEnd"/>
      <w:r w:rsidRPr="00061D97">
        <w:rPr>
          <w:rFonts w:ascii="Times New Roman" w:hAnsi="Times New Roman" w:cs="Times New Roman"/>
          <w:i/>
          <w:iCs/>
          <w:sz w:val="24"/>
          <w:szCs w:val="24"/>
        </w:rPr>
        <w:t xml:space="preserve"> </w:t>
      </w:r>
      <w:proofErr w:type="spellStart"/>
      <w:r w:rsidRPr="00061D97">
        <w:rPr>
          <w:rFonts w:ascii="Times New Roman" w:hAnsi="Times New Roman" w:cs="Times New Roman"/>
          <w:i/>
          <w:iCs/>
          <w:sz w:val="24"/>
          <w:szCs w:val="24"/>
        </w:rPr>
        <w:t>Ellin</w:t>
      </w:r>
      <w:proofErr w:type="spellEnd"/>
      <w:r w:rsidRPr="00061D97">
        <w:rPr>
          <w:rFonts w:ascii="Times New Roman" w:hAnsi="Times New Roman" w:cs="Times New Roman"/>
          <w:i/>
          <w:iCs/>
          <w:sz w:val="24"/>
          <w:szCs w:val="24"/>
        </w:rPr>
        <w:t xml:space="preserve"> 6075</w:t>
      </w:r>
      <w:r w:rsidRPr="0068652B">
        <w:rPr>
          <w:rFonts w:ascii="Times New Roman" w:hAnsi="Times New Roman" w:cs="Times New Roman"/>
          <w:sz w:val="24"/>
          <w:szCs w:val="24"/>
        </w:rPr>
        <w:t xml:space="preserve"> were </w:t>
      </w:r>
      <w:r w:rsidR="00061D97">
        <w:rPr>
          <w:rFonts w:ascii="Times New Roman" w:hAnsi="Times New Roman" w:cs="Times New Roman"/>
          <w:sz w:val="24"/>
          <w:szCs w:val="24"/>
        </w:rPr>
        <w:t xml:space="preserve">found in </w:t>
      </w:r>
      <w:r w:rsidRPr="0068652B">
        <w:rPr>
          <w:rFonts w:ascii="Times New Roman" w:hAnsi="Times New Roman" w:cs="Times New Roman"/>
          <w:sz w:val="24"/>
          <w:szCs w:val="24"/>
        </w:rPr>
        <w:t xml:space="preserve">significantly </w:t>
      </w:r>
      <w:r w:rsidR="00061D97">
        <w:rPr>
          <w:rFonts w:ascii="Times New Roman" w:hAnsi="Times New Roman" w:cs="Times New Roman"/>
          <w:sz w:val="24"/>
          <w:szCs w:val="24"/>
        </w:rPr>
        <w:t>higher abundance</w:t>
      </w:r>
      <w:r w:rsidRPr="0068652B">
        <w:rPr>
          <w:rFonts w:ascii="Times New Roman" w:hAnsi="Times New Roman" w:cs="Times New Roman"/>
          <w:sz w:val="24"/>
          <w:szCs w:val="24"/>
        </w:rPr>
        <w:t xml:space="preserve"> </w:t>
      </w:r>
      <w:r w:rsidR="00061D97">
        <w:rPr>
          <w:rFonts w:ascii="Times New Roman" w:hAnsi="Times New Roman" w:cs="Times New Roman"/>
          <w:sz w:val="24"/>
          <w:szCs w:val="24"/>
        </w:rPr>
        <w:t xml:space="preserve">in </w:t>
      </w:r>
      <w:proofErr w:type="gramStart"/>
      <w:r w:rsidR="00061D97">
        <w:rPr>
          <w:rFonts w:ascii="Times New Roman" w:hAnsi="Times New Roman" w:cs="Times New Roman"/>
          <w:sz w:val="24"/>
          <w:szCs w:val="24"/>
        </w:rPr>
        <w:t xml:space="preserve">the </w:t>
      </w:r>
      <w:r w:rsidRPr="0068652B">
        <w:rPr>
          <w:rFonts w:ascii="Times New Roman" w:hAnsi="Times New Roman" w:cs="Times New Roman"/>
          <w:sz w:val="24"/>
          <w:szCs w:val="24"/>
        </w:rPr>
        <w:t xml:space="preserve"> PEITC</w:t>
      </w:r>
      <w:proofErr w:type="gramEnd"/>
      <w:r w:rsidRPr="0068652B">
        <w:rPr>
          <w:rFonts w:ascii="Times New Roman" w:hAnsi="Times New Roman" w:cs="Times New Roman"/>
          <w:sz w:val="24"/>
          <w:szCs w:val="24"/>
        </w:rPr>
        <w:t xml:space="preserve"> </w:t>
      </w:r>
      <w:r w:rsidR="00061D97">
        <w:rPr>
          <w:rFonts w:ascii="Times New Roman" w:hAnsi="Times New Roman" w:cs="Times New Roman"/>
          <w:sz w:val="24"/>
          <w:szCs w:val="24"/>
        </w:rPr>
        <w:t>group</w:t>
      </w:r>
      <w:r w:rsidRPr="0068652B">
        <w:rPr>
          <w:rFonts w:ascii="Times New Roman" w:hAnsi="Times New Roman" w:cs="Times New Roman"/>
          <w:sz w:val="24"/>
          <w:szCs w:val="24"/>
        </w:rPr>
        <w:t>.</w:t>
      </w:r>
    </w:p>
    <w:p w14:paraId="558C88F9" w14:textId="3F51DA45" w:rsidR="0068652B" w:rsidRPr="00E1423D" w:rsidRDefault="0068652B" w:rsidP="00BF3A0B">
      <w:pPr>
        <w:pStyle w:val="Heading2"/>
        <w:spacing w:after="120" w:line="240" w:lineRule="auto"/>
        <w:jc w:val="both"/>
        <w:rPr>
          <w:rFonts w:ascii="Times New Roman" w:hAnsi="Times New Roman" w:cs="Times New Roman"/>
          <w:color w:val="auto"/>
          <w:sz w:val="24"/>
          <w:szCs w:val="24"/>
        </w:rPr>
      </w:pPr>
      <w:bookmarkStart w:id="27" w:name="_Toc128327064"/>
      <w:r w:rsidRPr="00E1423D">
        <w:rPr>
          <w:rFonts w:ascii="Times New Roman" w:hAnsi="Times New Roman" w:cs="Times New Roman"/>
          <w:color w:val="auto"/>
          <w:sz w:val="24"/>
          <w:szCs w:val="24"/>
        </w:rPr>
        <w:t xml:space="preserve">PEITC and cranberry feeding partially reverse the DSS-induced changes in fecal </w:t>
      </w:r>
      <w:bookmarkEnd w:id="27"/>
      <w:r w:rsidR="00F66EE5">
        <w:rPr>
          <w:rFonts w:ascii="Times New Roman" w:hAnsi="Times New Roman" w:cs="Times New Roman"/>
          <w:color w:val="auto"/>
          <w:sz w:val="24"/>
          <w:szCs w:val="24"/>
        </w:rPr>
        <w:t>metabolite</w:t>
      </w:r>
    </w:p>
    <w:p w14:paraId="54A50440" w14:textId="61AFE011" w:rsidR="0068652B" w:rsidRPr="0068652B" w:rsidRDefault="0068652B" w:rsidP="00BF3A0B">
      <w:pPr>
        <w:spacing w:after="120" w:line="240" w:lineRule="auto"/>
        <w:jc w:val="both"/>
        <w:rPr>
          <w:rFonts w:ascii="Times New Roman" w:hAnsi="Times New Roman" w:cs="Times New Roman"/>
          <w:sz w:val="24"/>
          <w:szCs w:val="24"/>
        </w:rPr>
      </w:pPr>
      <w:r w:rsidRPr="0068652B">
        <w:rPr>
          <w:rFonts w:ascii="Times New Roman" w:hAnsi="Times New Roman" w:cs="Times New Roman"/>
          <w:sz w:val="24"/>
          <w:szCs w:val="24"/>
        </w:rPr>
        <w:t>Meta</w:t>
      </w:r>
      <w:r w:rsidR="00961BF4">
        <w:rPr>
          <w:rFonts w:ascii="Times New Roman" w:hAnsi="Times New Roman" w:cs="Times New Roman"/>
          <w:sz w:val="24"/>
          <w:szCs w:val="24"/>
        </w:rPr>
        <w:t>bolite</w:t>
      </w:r>
      <w:r w:rsidRPr="0068652B">
        <w:rPr>
          <w:rFonts w:ascii="Times New Roman" w:hAnsi="Times New Roman" w:cs="Times New Roman"/>
          <w:sz w:val="24"/>
          <w:szCs w:val="24"/>
        </w:rPr>
        <w:t xml:space="preserve"> profiles of DSS, DSS + PEITC, and DSS + Cranberry treatment group</w:t>
      </w:r>
      <w:r w:rsidR="00285A09">
        <w:rPr>
          <w:rFonts w:ascii="Times New Roman" w:hAnsi="Times New Roman" w:cs="Times New Roman"/>
          <w:sz w:val="24"/>
          <w:szCs w:val="24"/>
        </w:rPr>
        <w:t xml:space="preserve"> were analyzed using the samples from week 2 and week 6. T</w:t>
      </w:r>
      <w:r w:rsidRPr="0068652B">
        <w:rPr>
          <w:rFonts w:ascii="Times New Roman" w:hAnsi="Times New Roman" w:cs="Times New Roman"/>
          <w:sz w:val="24"/>
          <w:szCs w:val="24"/>
        </w:rPr>
        <w:t>he concentrations of free amino acids, bile acids and short-chain fatty acids (SCFA) were quantified</w:t>
      </w:r>
      <w:r w:rsidR="00961BF4">
        <w:rPr>
          <w:rFonts w:ascii="Times New Roman" w:hAnsi="Times New Roman" w:cs="Times New Roman"/>
          <w:sz w:val="24"/>
          <w:szCs w:val="24"/>
        </w:rPr>
        <w:t>.</w:t>
      </w:r>
      <w:r w:rsidRPr="0068652B">
        <w:rPr>
          <w:rFonts w:ascii="Times New Roman" w:hAnsi="Times New Roman" w:cs="Times New Roman"/>
          <w:sz w:val="24"/>
          <w:szCs w:val="24"/>
        </w:rPr>
        <w:t xml:space="preserve"> </w:t>
      </w:r>
      <w:r w:rsidR="00AB00AF">
        <w:rPr>
          <w:rFonts w:ascii="Times New Roman" w:hAnsi="Times New Roman" w:cs="Times New Roman"/>
          <w:sz w:val="24"/>
          <w:szCs w:val="24"/>
        </w:rPr>
        <w:t xml:space="preserve">The </w:t>
      </w:r>
      <w:r w:rsidRPr="0068652B">
        <w:rPr>
          <w:rFonts w:ascii="Times New Roman" w:hAnsi="Times New Roman" w:cs="Times New Roman"/>
          <w:sz w:val="24"/>
          <w:szCs w:val="24"/>
        </w:rPr>
        <w:t xml:space="preserve">overall levels of all amino acids were elevated in the </w:t>
      </w:r>
      <w:r w:rsidR="000C5968">
        <w:rPr>
          <w:rFonts w:ascii="Times New Roman" w:hAnsi="Times New Roman" w:cs="Times New Roman"/>
          <w:sz w:val="24"/>
          <w:szCs w:val="24"/>
        </w:rPr>
        <w:t>c</w:t>
      </w:r>
      <w:r w:rsidRPr="0068652B">
        <w:rPr>
          <w:rFonts w:ascii="Times New Roman" w:hAnsi="Times New Roman" w:cs="Times New Roman"/>
          <w:sz w:val="24"/>
          <w:szCs w:val="24"/>
        </w:rPr>
        <w:t xml:space="preserve">ranberry diet group (Figure </w:t>
      </w:r>
      <w:r w:rsidR="0040076B">
        <w:rPr>
          <w:rFonts w:ascii="Times New Roman" w:hAnsi="Times New Roman" w:cs="Times New Roman"/>
          <w:sz w:val="24"/>
          <w:szCs w:val="24"/>
        </w:rPr>
        <w:t>15A</w:t>
      </w:r>
      <w:r w:rsidRPr="0068652B">
        <w:rPr>
          <w:rFonts w:ascii="Times New Roman" w:hAnsi="Times New Roman" w:cs="Times New Roman"/>
          <w:sz w:val="24"/>
          <w:szCs w:val="24"/>
        </w:rPr>
        <w:t>)</w:t>
      </w:r>
      <w:r w:rsidR="00AB00AF">
        <w:rPr>
          <w:rFonts w:ascii="Times New Roman" w:hAnsi="Times New Roman" w:cs="Times New Roman"/>
          <w:sz w:val="24"/>
          <w:szCs w:val="24"/>
        </w:rPr>
        <w:t xml:space="preserve"> except </w:t>
      </w:r>
      <w:r w:rsidR="00AB00AF" w:rsidRPr="0068652B">
        <w:rPr>
          <w:rFonts w:ascii="Times New Roman" w:hAnsi="Times New Roman" w:cs="Times New Roman"/>
          <w:sz w:val="24"/>
          <w:szCs w:val="24"/>
        </w:rPr>
        <w:t>taurine</w:t>
      </w:r>
      <w:r w:rsidRPr="0068652B">
        <w:rPr>
          <w:rFonts w:ascii="Times New Roman" w:hAnsi="Times New Roman" w:cs="Times New Roman"/>
          <w:sz w:val="24"/>
          <w:szCs w:val="24"/>
        </w:rPr>
        <w:t xml:space="preserve">. However, for bile acids genotype rather than diet played a bigger role, with higher production of all bile acids in the </w:t>
      </w:r>
      <w:proofErr w:type="spellStart"/>
      <w:r w:rsidRPr="0068652B">
        <w:rPr>
          <w:rFonts w:ascii="Times New Roman" w:hAnsi="Times New Roman" w:cs="Times New Roman"/>
          <w:sz w:val="24"/>
          <w:szCs w:val="24"/>
        </w:rPr>
        <w:t>Nrf</w:t>
      </w:r>
      <w:proofErr w:type="spellEnd"/>
      <w:r w:rsidRPr="0068652B">
        <w:rPr>
          <w:rFonts w:ascii="Times New Roman" w:hAnsi="Times New Roman" w:cs="Times New Roman"/>
          <w:sz w:val="24"/>
          <w:szCs w:val="24"/>
        </w:rPr>
        <w:t xml:space="preserve"> KO and especially increase of LCA, DCA, MCA, CDCA, GDCA and GCDCA driving the separation between the two genotypes (</w:t>
      </w:r>
      <w:r w:rsidR="0040076B">
        <w:rPr>
          <w:rFonts w:ascii="Times New Roman" w:hAnsi="Times New Roman" w:cs="Times New Roman"/>
          <w:sz w:val="24"/>
          <w:szCs w:val="24"/>
        </w:rPr>
        <w:t>Figure 15B</w:t>
      </w:r>
      <w:r w:rsidRPr="0068652B">
        <w:rPr>
          <w:rFonts w:ascii="Times New Roman" w:hAnsi="Times New Roman" w:cs="Times New Roman"/>
          <w:sz w:val="24"/>
          <w:szCs w:val="24"/>
        </w:rPr>
        <w:t xml:space="preserve">). </w:t>
      </w:r>
    </w:p>
    <w:p w14:paraId="0F97F177" w14:textId="3FFFA905" w:rsidR="0068652B" w:rsidRPr="0068652B" w:rsidRDefault="0068652B" w:rsidP="00BF3A0B">
      <w:pPr>
        <w:spacing w:after="120" w:line="240" w:lineRule="auto"/>
        <w:jc w:val="both"/>
        <w:rPr>
          <w:rFonts w:ascii="Times New Roman" w:hAnsi="Times New Roman" w:cs="Times New Roman"/>
          <w:sz w:val="24"/>
          <w:szCs w:val="24"/>
        </w:rPr>
      </w:pPr>
      <w:commentRangeStart w:id="28"/>
      <w:r w:rsidRPr="0068652B">
        <w:rPr>
          <w:rFonts w:ascii="Times New Roman" w:hAnsi="Times New Roman" w:cs="Times New Roman"/>
          <w:sz w:val="24"/>
          <w:szCs w:val="24"/>
        </w:rPr>
        <w:t>Multinomial regression models were fitted to predict sample treatment and diet or genotype with principal components as predictors. The model with the first 3 principal components accurately classified 29 out of 48 samples (60.4%) by treatment/diet and the predictive power increased slow by adding more PC (Table 3). However, the model predicting genotype correctly classified 34 out of 48 samples (70.8%) with just the first principal component (Table</w:t>
      </w:r>
      <w:r w:rsidR="001F645A">
        <w:rPr>
          <w:rFonts w:ascii="Times New Roman" w:hAnsi="Times New Roman" w:cs="Times New Roman"/>
          <w:sz w:val="24"/>
          <w:szCs w:val="24"/>
        </w:rPr>
        <w:t xml:space="preserve"> </w:t>
      </w:r>
      <w:r w:rsidRPr="0068652B">
        <w:rPr>
          <w:rFonts w:ascii="Times New Roman" w:hAnsi="Times New Roman" w:cs="Times New Roman"/>
          <w:sz w:val="24"/>
          <w:szCs w:val="24"/>
        </w:rPr>
        <w:t xml:space="preserve">4) suggesting stronger separation of the samples by genotype. </w:t>
      </w:r>
      <w:commentRangeEnd w:id="28"/>
      <w:r w:rsidR="000C5968">
        <w:rPr>
          <w:rStyle w:val="CommentReference"/>
        </w:rPr>
        <w:commentReference w:id="28"/>
      </w:r>
    </w:p>
    <w:p w14:paraId="147D35EC" w14:textId="4E9B72C9" w:rsidR="00BB7BFA" w:rsidRDefault="0068652B" w:rsidP="00BF3A0B">
      <w:pPr>
        <w:spacing w:after="120" w:line="240" w:lineRule="auto"/>
        <w:jc w:val="both"/>
        <w:rPr>
          <w:rFonts w:ascii="Times New Roman" w:hAnsi="Times New Roman" w:cs="Times New Roman"/>
          <w:sz w:val="24"/>
          <w:szCs w:val="24"/>
        </w:rPr>
      </w:pPr>
      <w:r w:rsidRPr="0068652B">
        <w:rPr>
          <w:rFonts w:ascii="Times New Roman" w:hAnsi="Times New Roman" w:cs="Times New Roman"/>
          <w:sz w:val="24"/>
          <w:szCs w:val="24"/>
        </w:rPr>
        <w:t>Examination of the metabolites individually showed that DSS treatment altered the production of</w:t>
      </w:r>
      <w:r w:rsidR="00BB7BFA">
        <w:rPr>
          <w:rFonts w:ascii="Times New Roman" w:hAnsi="Times New Roman" w:cs="Times New Roman"/>
          <w:sz w:val="24"/>
          <w:szCs w:val="24"/>
        </w:rPr>
        <w:t xml:space="preserve"> s</w:t>
      </w:r>
      <w:r w:rsidRPr="0068652B">
        <w:rPr>
          <w:rFonts w:ascii="Times New Roman" w:hAnsi="Times New Roman" w:cs="Times New Roman"/>
          <w:sz w:val="24"/>
          <w:szCs w:val="24"/>
        </w:rPr>
        <w:t>everal of them while PEITC and cranberry feeding reversed the changes (</w:t>
      </w:r>
      <w:r w:rsidRPr="000C5968">
        <w:rPr>
          <w:rFonts w:ascii="Times New Roman" w:hAnsi="Times New Roman" w:cs="Times New Roman"/>
          <w:sz w:val="24"/>
          <w:szCs w:val="24"/>
          <w:highlight w:val="yellow"/>
        </w:rPr>
        <w:t>Fig</w:t>
      </w:r>
      <w:r w:rsidR="00BB7BFA" w:rsidRPr="000C5968">
        <w:rPr>
          <w:rFonts w:ascii="Times New Roman" w:hAnsi="Times New Roman" w:cs="Times New Roman"/>
          <w:sz w:val="24"/>
          <w:szCs w:val="24"/>
          <w:highlight w:val="yellow"/>
        </w:rPr>
        <w:t>ure 16 A</w:t>
      </w:r>
      <w:r w:rsidRPr="0068652B">
        <w:rPr>
          <w:rFonts w:ascii="Times New Roman" w:hAnsi="Times New Roman" w:cs="Times New Roman"/>
          <w:sz w:val="24"/>
          <w:szCs w:val="24"/>
        </w:rPr>
        <w:t>). For example, DSS decreased the concentrations of many amino acids such as glutamate, phenylalanine, and proline, but PEITC and cranberry cotreatments prevented these decreases (</w:t>
      </w:r>
      <w:r w:rsidRPr="000C5968">
        <w:rPr>
          <w:rFonts w:ascii="Times New Roman" w:hAnsi="Times New Roman" w:cs="Times New Roman"/>
          <w:sz w:val="24"/>
          <w:szCs w:val="24"/>
          <w:highlight w:val="yellow"/>
        </w:rPr>
        <w:t>Fig</w:t>
      </w:r>
      <w:r w:rsidR="00BB7BFA" w:rsidRPr="000C5968">
        <w:rPr>
          <w:rFonts w:ascii="Times New Roman" w:hAnsi="Times New Roman" w:cs="Times New Roman"/>
          <w:sz w:val="24"/>
          <w:szCs w:val="24"/>
          <w:highlight w:val="yellow"/>
        </w:rPr>
        <w:t xml:space="preserve">ure 16 </w:t>
      </w:r>
      <w:r w:rsidRPr="000C5968">
        <w:rPr>
          <w:rFonts w:ascii="Times New Roman" w:hAnsi="Times New Roman" w:cs="Times New Roman"/>
          <w:sz w:val="24"/>
          <w:szCs w:val="24"/>
          <w:highlight w:val="yellow"/>
        </w:rPr>
        <w:t>B-D</w:t>
      </w:r>
      <w:r w:rsidRPr="0068652B">
        <w:rPr>
          <w:rFonts w:ascii="Times New Roman" w:hAnsi="Times New Roman" w:cs="Times New Roman"/>
          <w:sz w:val="24"/>
          <w:szCs w:val="24"/>
        </w:rPr>
        <w:t>). Furthermore, PEITC and cranberry cotreatments reversed the DSS-induced increases of secondary bile acids, mainly deoxycholic acid (DCA), lithocholic acid (LCA), and muricholic acid (MCA) (</w:t>
      </w:r>
      <w:r w:rsidRPr="000C5968">
        <w:rPr>
          <w:rFonts w:ascii="Times New Roman" w:hAnsi="Times New Roman" w:cs="Times New Roman"/>
          <w:sz w:val="24"/>
          <w:szCs w:val="24"/>
          <w:highlight w:val="yellow"/>
        </w:rPr>
        <w:t>Fig</w:t>
      </w:r>
      <w:r w:rsidR="00BB7BFA" w:rsidRPr="000C5968">
        <w:rPr>
          <w:rFonts w:ascii="Times New Roman" w:hAnsi="Times New Roman" w:cs="Times New Roman"/>
          <w:sz w:val="24"/>
          <w:szCs w:val="24"/>
          <w:highlight w:val="yellow"/>
        </w:rPr>
        <w:t>ure</w:t>
      </w:r>
      <w:r w:rsidRPr="000C5968">
        <w:rPr>
          <w:rFonts w:ascii="Times New Roman" w:hAnsi="Times New Roman" w:cs="Times New Roman"/>
          <w:sz w:val="24"/>
          <w:szCs w:val="24"/>
          <w:highlight w:val="yellow"/>
        </w:rPr>
        <w:t xml:space="preserve"> </w:t>
      </w:r>
      <w:r w:rsidR="00BB7BFA" w:rsidRPr="000C5968">
        <w:rPr>
          <w:rFonts w:ascii="Times New Roman" w:hAnsi="Times New Roman" w:cs="Times New Roman"/>
          <w:sz w:val="24"/>
          <w:szCs w:val="24"/>
          <w:highlight w:val="yellow"/>
        </w:rPr>
        <w:t xml:space="preserve">16 </w:t>
      </w:r>
      <w:r w:rsidRPr="000C5968">
        <w:rPr>
          <w:rFonts w:ascii="Times New Roman" w:hAnsi="Times New Roman" w:cs="Times New Roman"/>
          <w:sz w:val="24"/>
          <w:szCs w:val="24"/>
          <w:highlight w:val="yellow"/>
        </w:rPr>
        <w:t>E-G</w:t>
      </w:r>
      <w:r w:rsidRPr="0068652B">
        <w:rPr>
          <w:rFonts w:ascii="Times New Roman" w:hAnsi="Times New Roman" w:cs="Times New Roman"/>
          <w:sz w:val="24"/>
          <w:szCs w:val="24"/>
        </w:rPr>
        <w:t>). In contrast, PEITC and cranberry cotreatments had limited effects on the DSS-induced changes in SCFA (Fig</w:t>
      </w:r>
      <w:r w:rsidR="00BB7BFA">
        <w:rPr>
          <w:rFonts w:ascii="Times New Roman" w:hAnsi="Times New Roman" w:cs="Times New Roman"/>
          <w:sz w:val="24"/>
          <w:szCs w:val="24"/>
        </w:rPr>
        <w:t>ure</w:t>
      </w:r>
      <w:r w:rsidRPr="0068652B">
        <w:rPr>
          <w:rFonts w:ascii="Times New Roman" w:hAnsi="Times New Roman" w:cs="Times New Roman"/>
          <w:sz w:val="24"/>
          <w:szCs w:val="24"/>
        </w:rPr>
        <w:t xml:space="preserve"> </w:t>
      </w:r>
      <w:r w:rsidR="00BB7BFA">
        <w:rPr>
          <w:rFonts w:ascii="Times New Roman" w:hAnsi="Times New Roman" w:cs="Times New Roman"/>
          <w:sz w:val="24"/>
          <w:szCs w:val="24"/>
        </w:rPr>
        <w:t xml:space="preserve">16 </w:t>
      </w:r>
      <w:r w:rsidRPr="0068652B">
        <w:rPr>
          <w:rFonts w:ascii="Times New Roman" w:hAnsi="Times New Roman" w:cs="Times New Roman"/>
          <w:sz w:val="24"/>
          <w:szCs w:val="24"/>
        </w:rPr>
        <w:t xml:space="preserve">H-J). Overall, these data indicated that PEITC and cranberry (rich in anthocyanins) </w:t>
      </w:r>
      <w:proofErr w:type="gramStart"/>
      <w:r w:rsidRPr="0068652B">
        <w:rPr>
          <w:rFonts w:ascii="Times New Roman" w:hAnsi="Times New Roman" w:cs="Times New Roman"/>
          <w:sz w:val="24"/>
          <w:szCs w:val="24"/>
        </w:rPr>
        <w:t>are capable of modulating</w:t>
      </w:r>
      <w:proofErr w:type="gramEnd"/>
      <w:r w:rsidRPr="0068652B">
        <w:rPr>
          <w:rFonts w:ascii="Times New Roman" w:hAnsi="Times New Roman" w:cs="Times New Roman"/>
          <w:sz w:val="24"/>
          <w:szCs w:val="24"/>
        </w:rPr>
        <w:t xml:space="preserve"> the metabolic responses to DSS treatment in the colorectal tract, potentially through their effects on the microbiome. </w:t>
      </w:r>
    </w:p>
    <w:p w14:paraId="208FC112" w14:textId="3C8F6BA0" w:rsidR="0068652B" w:rsidRPr="0068652B" w:rsidRDefault="0068652B" w:rsidP="00BF3A0B">
      <w:pPr>
        <w:spacing w:after="120" w:line="240" w:lineRule="auto"/>
        <w:jc w:val="both"/>
        <w:rPr>
          <w:rFonts w:ascii="Times New Roman" w:hAnsi="Times New Roman" w:cs="Times New Roman"/>
          <w:sz w:val="24"/>
          <w:szCs w:val="24"/>
        </w:rPr>
      </w:pPr>
      <w:r w:rsidRPr="0068652B">
        <w:rPr>
          <w:rFonts w:ascii="Times New Roman" w:hAnsi="Times New Roman" w:cs="Times New Roman"/>
          <w:sz w:val="24"/>
          <w:szCs w:val="24"/>
        </w:rPr>
        <w:t xml:space="preserve">In addition, the concentrations of fecal metabolites were compared between WT and Nrf2 KO mice. Interestingly, compared to WT, </w:t>
      </w:r>
      <w:r w:rsidR="00D735B0">
        <w:rPr>
          <w:rFonts w:ascii="Times New Roman" w:hAnsi="Times New Roman" w:cs="Times New Roman"/>
          <w:sz w:val="24"/>
          <w:szCs w:val="24"/>
        </w:rPr>
        <w:t xml:space="preserve">Nrf2 </w:t>
      </w:r>
      <w:r w:rsidRPr="0068652B">
        <w:rPr>
          <w:rFonts w:ascii="Times New Roman" w:hAnsi="Times New Roman" w:cs="Times New Roman"/>
          <w:sz w:val="24"/>
          <w:szCs w:val="24"/>
        </w:rPr>
        <w:t xml:space="preserve">KO mice had lower levels of amino acids (shown by </w:t>
      </w:r>
      <w:r w:rsidRPr="0068652B">
        <w:rPr>
          <w:rFonts w:ascii="Times New Roman" w:hAnsi="Times New Roman" w:cs="Times New Roman"/>
          <w:sz w:val="24"/>
          <w:szCs w:val="24"/>
        </w:rPr>
        <w:lastRenderedPageBreak/>
        <w:t>glutamate, phenylalanine, and proline) and SCFA, and higher levels of secondary bile acids (shown by DCA, LCA, and MCA) than WT mice (</w:t>
      </w:r>
      <w:r w:rsidRPr="00474622">
        <w:rPr>
          <w:rFonts w:ascii="Times New Roman" w:hAnsi="Times New Roman" w:cs="Times New Roman"/>
          <w:sz w:val="24"/>
          <w:szCs w:val="24"/>
          <w:highlight w:val="yellow"/>
        </w:rPr>
        <w:t>Fig</w:t>
      </w:r>
      <w:r w:rsidR="0036491A" w:rsidRPr="00474622">
        <w:rPr>
          <w:rFonts w:ascii="Times New Roman" w:hAnsi="Times New Roman" w:cs="Times New Roman"/>
          <w:sz w:val="24"/>
          <w:szCs w:val="24"/>
          <w:highlight w:val="yellow"/>
        </w:rPr>
        <w:t>ure</w:t>
      </w:r>
      <w:r w:rsidRPr="00474622">
        <w:rPr>
          <w:rFonts w:ascii="Times New Roman" w:hAnsi="Times New Roman" w:cs="Times New Roman"/>
          <w:sz w:val="24"/>
          <w:szCs w:val="24"/>
          <w:highlight w:val="yellow"/>
        </w:rPr>
        <w:t xml:space="preserve"> </w:t>
      </w:r>
      <w:r w:rsidR="00D735B0" w:rsidRPr="00474622">
        <w:rPr>
          <w:rFonts w:ascii="Times New Roman" w:hAnsi="Times New Roman" w:cs="Times New Roman"/>
          <w:sz w:val="24"/>
          <w:szCs w:val="24"/>
          <w:highlight w:val="yellow"/>
        </w:rPr>
        <w:t>617</w:t>
      </w:r>
      <w:r w:rsidRPr="00474622">
        <w:rPr>
          <w:rFonts w:ascii="Times New Roman" w:hAnsi="Times New Roman" w:cs="Times New Roman"/>
          <w:sz w:val="24"/>
          <w:szCs w:val="24"/>
          <w:highlight w:val="yellow"/>
        </w:rPr>
        <w:t>A-I</w:t>
      </w:r>
      <w:r w:rsidRPr="0068652B">
        <w:rPr>
          <w:rFonts w:ascii="Times New Roman" w:hAnsi="Times New Roman" w:cs="Times New Roman"/>
          <w:sz w:val="24"/>
          <w:szCs w:val="24"/>
        </w:rPr>
        <w:t xml:space="preserve">), which </w:t>
      </w:r>
      <w:r w:rsidR="004A2AF9">
        <w:rPr>
          <w:rFonts w:ascii="Times New Roman" w:hAnsi="Times New Roman" w:cs="Times New Roman"/>
          <w:sz w:val="24"/>
          <w:szCs w:val="24"/>
        </w:rPr>
        <w:t>were</w:t>
      </w:r>
      <w:r w:rsidRPr="0068652B">
        <w:rPr>
          <w:rFonts w:ascii="Times New Roman" w:hAnsi="Times New Roman" w:cs="Times New Roman"/>
          <w:sz w:val="24"/>
          <w:szCs w:val="24"/>
        </w:rPr>
        <w:t xml:space="preserve"> </w:t>
      </w:r>
      <w:proofErr w:type="gramStart"/>
      <w:r w:rsidRPr="0068652B">
        <w:rPr>
          <w:rFonts w:ascii="Times New Roman" w:hAnsi="Times New Roman" w:cs="Times New Roman"/>
          <w:sz w:val="24"/>
          <w:szCs w:val="24"/>
        </w:rPr>
        <w:t>similar to</w:t>
      </w:r>
      <w:proofErr w:type="gramEnd"/>
      <w:r w:rsidRPr="0068652B">
        <w:rPr>
          <w:rFonts w:ascii="Times New Roman" w:hAnsi="Times New Roman" w:cs="Times New Roman"/>
          <w:sz w:val="24"/>
          <w:szCs w:val="24"/>
        </w:rPr>
        <w:t xml:space="preserve"> the metabolite profile of DSS-treated WT mice.</w:t>
      </w:r>
    </w:p>
    <w:p w14:paraId="1C33A94F" w14:textId="4B85E7C5" w:rsidR="00580238" w:rsidRPr="00BC0E29" w:rsidRDefault="0053299F" w:rsidP="002630C2">
      <w:pPr>
        <w:pStyle w:val="Heading1"/>
        <w:spacing w:after="120" w:line="240" w:lineRule="auto"/>
        <w:jc w:val="both"/>
        <w:rPr>
          <w:rFonts w:ascii="Times New Roman" w:hAnsi="Times New Roman" w:cs="Times New Roman"/>
          <w:b/>
          <w:bCs/>
          <w:color w:val="auto"/>
          <w:sz w:val="27"/>
          <w:szCs w:val="27"/>
        </w:rPr>
      </w:pPr>
      <w:bookmarkStart w:id="29" w:name="_Toc128143907"/>
      <w:bookmarkStart w:id="30" w:name="_Toc128327065"/>
      <w:r w:rsidRPr="00BC0E29">
        <w:rPr>
          <w:rFonts w:ascii="Times New Roman" w:hAnsi="Times New Roman" w:cs="Times New Roman"/>
          <w:b/>
          <w:bCs/>
          <w:color w:val="auto"/>
          <w:sz w:val="27"/>
          <w:szCs w:val="27"/>
        </w:rPr>
        <w:t xml:space="preserve">4 </w:t>
      </w:r>
      <w:r w:rsidR="00AB6127" w:rsidRPr="00BC0E29">
        <w:rPr>
          <w:rFonts w:ascii="Times New Roman" w:hAnsi="Times New Roman" w:cs="Times New Roman"/>
          <w:b/>
          <w:bCs/>
          <w:color w:val="auto"/>
          <w:sz w:val="27"/>
          <w:szCs w:val="27"/>
        </w:rPr>
        <w:t>Discussion</w:t>
      </w:r>
      <w:bookmarkEnd w:id="29"/>
      <w:bookmarkEnd w:id="30"/>
    </w:p>
    <w:p w14:paraId="79666524" w14:textId="2171DD33" w:rsidR="00580238" w:rsidRDefault="00580238" w:rsidP="001C58D4">
      <w:pPr>
        <w:spacing w:after="120" w:line="240" w:lineRule="auto"/>
        <w:jc w:val="both"/>
        <w:rPr>
          <w:rFonts w:ascii="Times New Roman" w:hAnsi="Times New Roman" w:cs="Times New Roman"/>
          <w:color w:val="FF0000"/>
          <w:sz w:val="24"/>
          <w:szCs w:val="24"/>
        </w:rPr>
      </w:pPr>
      <w:r w:rsidRPr="00137FBE">
        <w:rPr>
          <w:rFonts w:ascii="Times New Roman" w:hAnsi="Times New Roman" w:cs="Times New Roman"/>
          <w:sz w:val="24"/>
          <w:szCs w:val="24"/>
        </w:rPr>
        <w:t>Systematic studies of gut microbiome</w:t>
      </w:r>
      <w:r>
        <w:rPr>
          <w:rFonts w:ascii="Times New Roman" w:hAnsi="Times New Roman" w:cs="Times New Roman"/>
          <w:sz w:val="24"/>
          <w:szCs w:val="24"/>
        </w:rPr>
        <w:t xml:space="preserve"> regulators</w:t>
      </w:r>
      <w:r w:rsidRPr="00137FBE">
        <w:rPr>
          <w:rFonts w:ascii="Times New Roman" w:hAnsi="Times New Roman" w:cs="Times New Roman"/>
          <w:sz w:val="24"/>
          <w:szCs w:val="24"/>
        </w:rPr>
        <w:t xml:space="preserve"> have </w:t>
      </w:r>
      <w:r>
        <w:rPr>
          <w:rFonts w:ascii="Times New Roman" w:hAnsi="Times New Roman" w:cs="Times New Roman"/>
          <w:sz w:val="24"/>
          <w:szCs w:val="24"/>
        </w:rPr>
        <w:t>shown</w:t>
      </w:r>
      <w:r w:rsidRPr="00137FBE">
        <w:rPr>
          <w:rFonts w:ascii="Times New Roman" w:hAnsi="Times New Roman" w:cs="Times New Roman"/>
          <w:sz w:val="24"/>
          <w:szCs w:val="24"/>
        </w:rPr>
        <w:t xml:space="preserve"> that diet and host genotype play important role in host-diet-microbiome interaction. For instance, a rapid and consistent dietary response to low fat/high</w:t>
      </w:r>
      <w:r>
        <w:rPr>
          <w:rFonts w:ascii="Times New Roman" w:hAnsi="Times New Roman" w:cs="Times New Roman"/>
          <w:sz w:val="24"/>
          <w:szCs w:val="24"/>
        </w:rPr>
        <w:t xml:space="preserve"> </w:t>
      </w:r>
      <w:r w:rsidRPr="00137FBE">
        <w:rPr>
          <w:rFonts w:ascii="Times New Roman" w:hAnsi="Times New Roman" w:cs="Times New Roman"/>
          <w:sz w:val="24"/>
          <w:szCs w:val="24"/>
        </w:rPr>
        <w:t>plant</w:t>
      </w:r>
      <w:r>
        <w:rPr>
          <w:rFonts w:ascii="Times New Roman" w:hAnsi="Times New Roman" w:cs="Times New Roman"/>
          <w:sz w:val="24"/>
          <w:szCs w:val="24"/>
        </w:rPr>
        <w:t xml:space="preserve"> </w:t>
      </w:r>
      <w:r w:rsidRPr="00137FBE">
        <w:rPr>
          <w:rFonts w:ascii="Times New Roman" w:hAnsi="Times New Roman" w:cs="Times New Roman"/>
          <w:sz w:val="24"/>
          <w:szCs w:val="24"/>
        </w:rPr>
        <w:t xml:space="preserve">polysaccharide, and high fat/sugar diet on gene deficient mice has been reported to co-occur with significant increase of relative abundance of </w:t>
      </w:r>
      <w:r w:rsidRPr="00555DE6">
        <w:rPr>
          <w:rFonts w:ascii="Times New Roman" w:hAnsi="Times New Roman" w:cs="Times New Roman"/>
          <w:i/>
          <w:iCs/>
          <w:sz w:val="24"/>
          <w:szCs w:val="24"/>
        </w:rPr>
        <w:t>Firmicutes</w:t>
      </w:r>
      <w:r w:rsidRPr="00137FBE">
        <w:rPr>
          <w:rFonts w:ascii="Times New Roman" w:hAnsi="Times New Roman" w:cs="Times New Roman"/>
          <w:sz w:val="24"/>
          <w:szCs w:val="24"/>
        </w:rPr>
        <w:t xml:space="preserve"> (</w:t>
      </w:r>
      <w:proofErr w:type="spellStart"/>
      <w:r w:rsidRPr="00555DE6">
        <w:rPr>
          <w:rFonts w:ascii="Times New Roman" w:hAnsi="Times New Roman" w:cs="Times New Roman"/>
          <w:i/>
          <w:iCs/>
          <w:sz w:val="24"/>
          <w:szCs w:val="24"/>
        </w:rPr>
        <w:t>Clostridiales</w:t>
      </w:r>
      <w:proofErr w:type="spellEnd"/>
      <w:r w:rsidRPr="00137FBE">
        <w:rPr>
          <w:rFonts w:ascii="Times New Roman" w:hAnsi="Times New Roman" w:cs="Times New Roman"/>
          <w:sz w:val="24"/>
          <w:szCs w:val="24"/>
        </w:rPr>
        <w:t xml:space="preserve">, </w:t>
      </w:r>
      <w:proofErr w:type="spellStart"/>
      <w:r w:rsidRPr="00555DE6">
        <w:rPr>
          <w:rFonts w:ascii="Times New Roman" w:hAnsi="Times New Roman" w:cs="Times New Roman"/>
          <w:i/>
          <w:iCs/>
          <w:sz w:val="24"/>
          <w:szCs w:val="24"/>
        </w:rPr>
        <w:t>Lactobacillales</w:t>
      </w:r>
      <w:proofErr w:type="spellEnd"/>
      <w:r w:rsidRPr="00137FBE">
        <w:rPr>
          <w:rFonts w:ascii="Times New Roman" w:hAnsi="Times New Roman" w:cs="Times New Roman"/>
          <w:sz w:val="24"/>
          <w:szCs w:val="24"/>
        </w:rPr>
        <w:t xml:space="preserve">, </w:t>
      </w:r>
      <w:proofErr w:type="spellStart"/>
      <w:r w:rsidRPr="00555DE6">
        <w:rPr>
          <w:rFonts w:ascii="Times New Roman" w:hAnsi="Times New Roman" w:cs="Times New Roman"/>
          <w:i/>
          <w:iCs/>
          <w:sz w:val="24"/>
          <w:szCs w:val="24"/>
        </w:rPr>
        <w:t>Turicibacterales</w:t>
      </w:r>
      <w:proofErr w:type="spellEnd"/>
      <w:r w:rsidRPr="00137FBE">
        <w:rPr>
          <w:rFonts w:ascii="Times New Roman" w:hAnsi="Times New Roman" w:cs="Times New Roman"/>
          <w:sz w:val="24"/>
          <w:szCs w:val="24"/>
        </w:rPr>
        <w:t xml:space="preserve">) and </w:t>
      </w:r>
      <w:r w:rsidRPr="00555DE6">
        <w:rPr>
          <w:rFonts w:ascii="Times New Roman" w:hAnsi="Times New Roman" w:cs="Times New Roman"/>
          <w:i/>
          <w:iCs/>
          <w:sz w:val="24"/>
          <w:szCs w:val="24"/>
        </w:rPr>
        <w:t>Verrucomicrobia</w:t>
      </w:r>
      <w:r w:rsidRPr="00137FBE">
        <w:rPr>
          <w:rFonts w:ascii="Times New Roman" w:hAnsi="Times New Roman" w:cs="Times New Roman"/>
          <w:sz w:val="24"/>
          <w:szCs w:val="24"/>
        </w:rPr>
        <w:t xml:space="preserve"> (</w:t>
      </w:r>
      <w:proofErr w:type="spellStart"/>
      <w:r w:rsidRPr="00555DE6">
        <w:rPr>
          <w:rFonts w:ascii="Times New Roman" w:hAnsi="Times New Roman" w:cs="Times New Roman"/>
          <w:i/>
          <w:iCs/>
          <w:sz w:val="24"/>
          <w:szCs w:val="24"/>
        </w:rPr>
        <w:t>Verrucomicrobiales</w:t>
      </w:r>
      <w:proofErr w:type="spellEnd"/>
      <w:r w:rsidRPr="00137FBE">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B80892">
        <w:rPr>
          <w:rFonts w:ascii="Times New Roman" w:hAnsi="Times New Roman" w:cs="Times New Roman"/>
          <w:sz w:val="24"/>
          <w:szCs w:val="24"/>
        </w:rPr>
        <w:instrText xml:space="preserve"> ADDIN EN.CITE &lt;EndNote&gt;&lt;Cite&gt;&lt;Author&gt;Carmody&lt;/Author&gt;&lt;Year&gt;2015&lt;/Year&gt;&lt;RecNum&gt;214&lt;/RecNum&gt;&lt;DisplayText&gt;[42]&lt;/DisplayText&gt;&lt;record&gt;&lt;rec-number&gt;214&lt;/rec-number&gt;&lt;foreign-keys&gt;&lt;key app="EN" db-id="9swx20s26fz5zoedxf2xatw7t0x5f2rspet9" timestamp="1674511025"&gt;214&lt;/key&gt;&lt;/foreign-keys&gt;&lt;ref-type name="Journal Article"&gt;17&lt;/ref-type&gt;&lt;contributors&gt;&lt;authors&gt;&lt;author&gt;Carmody, R. N.&lt;/author&gt;&lt;author&gt;Gerber, G. K.&lt;/author&gt;&lt;author&gt;Luevano, J. M.&lt;/author&gt;&lt;author&gt;Gatti, D. M.&lt;/author&gt;&lt;author&gt;Somes, L.&lt;/author&gt;&lt;author&gt;Svenson, K. L.&lt;/author&gt;&lt;author&gt;Turnbaugh, P. J.&lt;/author&gt;&lt;/authors&gt;&lt;/contributors&gt;&lt;auth-address&gt;Harvard Univ, FAS Ctr Syst Biol, Cambridge, MA 02138 USA&amp;#xD;Univ Calif San Francisco, Dept Microbiol &amp;amp; Immunol, Hooper Fdn, San Francisco, CA 94143 USA&amp;#xD;Harvard Univ, Brigham &amp;amp; Womens Hosp, Dept Pathol, Ctr Clin &amp;amp; Translat Metagenom, Boston, MA 02115 USA&amp;#xD;Jackson Lab, Bar Harbor, ME 04609 USA&lt;/auth-address&gt;&lt;titles&gt;&lt;title&gt;Diet Dominates Host Genotype in Shaping the Murine Gut Microbiota&lt;/title&gt;&lt;secondary-title&gt;Cell Host &amp;amp; Microbe&lt;/secondary-title&gt;&lt;alt-title&gt;Cell Host Microbe&lt;/alt-title&gt;&lt;/titles&gt;&lt;periodical&gt;&lt;full-title&gt;Cell Host &amp;amp; Microbe&lt;/full-title&gt;&lt;abbr-1&gt;Cell Host Microbe&lt;/abbr-1&gt;&lt;/periodical&gt;&lt;alt-periodical&gt;&lt;full-title&gt;Cell Host &amp;amp; Microbe&lt;/full-title&gt;&lt;abbr-1&gt;Cell Host Microbe&lt;/abbr-1&gt;&lt;/alt-periodical&gt;&lt;pages&gt;72-84&lt;/pages&gt;&lt;volume&gt;17&lt;/volume&gt;&lt;number&gt;1&lt;/number&gt;&lt;keywords&gt;&lt;keyword&gt;high-fat&lt;/keyword&gt;&lt;keyword&gt;mice&lt;/keyword&gt;&lt;keyword&gt;hysteresis&lt;/keyword&gt;&lt;keyword&gt;inflammation&lt;/keyword&gt;&lt;keyword&gt;population&lt;/keyword&gt;&lt;keyword&gt;discovery&lt;/keyword&gt;&lt;keyword&gt;ecology&lt;/keyword&gt;&lt;keyword&gt;obesity&lt;/keyword&gt;&lt;keyword&gt;humans&lt;/keyword&gt;&lt;/keywords&gt;&lt;dates&gt;&lt;year&gt;2015&lt;/year&gt;&lt;pub-dates&gt;&lt;date&gt;Jan 14&lt;/date&gt;&lt;/pub-dates&gt;&lt;/dates&gt;&lt;isbn&gt;1931-3128&lt;/isbn&gt;&lt;accession-num&gt;WOS:000348030100011&lt;/accession-num&gt;&lt;urls&gt;&lt;related-urls&gt;&lt;url&gt;&amp;lt;Go to ISI&amp;gt;://WOS:000348030100011&lt;/url&gt;&lt;/related-urls&gt;&lt;/urls&gt;&lt;electronic-resource-num&gt;10.1016/j.chom.2014.11.010&lt;/electronic-resource-num&gt;&lt;language&gt;English&lt;/language&gt;&lt;/record&gt;&lt;/Cite&gt;&lt;/EndNote&gt;</w:instrText>
      </w:r>
      <w:r>
        <w:rPr>
          <w:rFonts w:ascii="Times New Roman" w:hAnsi="Times New Roman" w:cs="Times New Roman"/>
          <w:sz w:val="24"/>
          <w:szCs w:val="24"/>
        </w:rPr>
        <w:fldChar w:fldCharType="separate"/>
      </w:r>
      <w:r w:rsidR="00B80892">
        <w:rPr>
          <w:rFonts w:ascii="Times New Roman" w:hAnsi="Times New Roman" w:cs="Times New Roman"/>
          <w:noProof/>
          <w:sz w:val="24"/>
          <w:szCs w:val="24"/>
        </w:rPr>
        <w:t>[42]</w:t>
      </w:r>
      <w:r>
        <w:rPr>
          <w:rFonts w:ascii="Times New Roman" w:hAnsi="Times New Roman" w:cs="Times New Roman"/>
          <w:sz w:val="24"/>
          <w:szCs w:val="24"/>
        </w:rPr>
        <w:fldChar w:fldCharType="end"/>
      </w:r>
      <w:r w:rsidRPr="00137FBE">
        <w:rPr>
          <w:rFonts w:ascii="Times New Roman" w:hAnsi="Times New Roman" w:cs="Times New Roman"/>
          <w:sz w:val="24"/>
          <w:szCs w:val="24"/>
        </w:rPr>
        <w:t xml:space="preserve">. In contrast, </w:t>
      </w:r>
      <w:proofErr w:type="spellStart"/>
      <w:r w:rsidRPr="00555DE6">
        <w:rPr>
          <w:rFonts w:ascii="Times New Roman" w:hAnsi="Times New Roman" w:cs="Times New Roman"/>
          <w:i/>
          <w:iCs/>
          <w:sz w:val="24"/>
          <w:szCs w:val="24"/>
        </w:rPr>
        <w:t>Bacterioidetes</w:t>
      </w:r>
      <w:proofErr w:type="spellEnd"/>
      <w:r w:rsidRPr="00137FBE">
        <w:rPr>
          <w:rFonts w:ascii="Times New Roman" w:hAnsi="Times New Roman" w:cs="Times New Roman"/>
          <w:sz w:val="24"/>
          <w:szCs w:val="24"/>
        </w:rPr>
        <w:t xml:space="preserve"> (</w:t>
      </w:r>
      <w:proofErr w:type="spellStart"/>
      <w:r w:rsidRPr="00555DE6">
        <w:rPr>
          <w:rFonts w:ascii="Times New Roman" w:hAnsi="Times New Roman" w:cs="Times New Roman"/>
          <w:i/>
          <w:iCs/>
          <w:sz w:val="24"/>
          <w:szCs w:val="24"/>
        </w:rPr>
        <w:t>Bacteroidales</w:t>
      </w:r>
      <w:proofErr w:type="spellEnd"/>
      <w:r w:rsidRPr="00137FBE">
        <w:rPr>
          <w:rFonts w:ascii="Times New Roman" w:hAnsi="Times New Roman" w:cs="Times New Roman"/>
          <w:sz w:val="24"/>
          <w:szCs w:val="24"/>
        </w:rPr>
        <w:t xml:space="preserve">) significantly decreased in high fat/sugar diet group. Additionally, </w:t>
      </w:r>
      <w:proofErr w:type="spellStart"/>
      <w:r w:rsidRPr="00555DE6">
        <w:rPr>
          <w:rFonts w:ascii="Times New Roman" w:hAnsi="Times New Roman" w:cs="Times New Roman"/>
          <w:i/>
          <w:iCs/>
          <w:sz w:val="24"/>
          <w:szCs w:val="24"/>
        </w:rPr>
        <w:t>Clostridiales</w:t>
      </w:r>
      <w:proofErr w:type="spellEnd"/>
      <w:r w:rsidRPr="00137FBE">
        <w:rPr>
          <w:rFonts w:ascii="Times New Roman" w:hAnsi="Times New Roman" w:cs="Times New Roman"/>
          <w:sz w:val="24"/>
          <w:szCs w:val="24"/>
        </w:rPr>
        <w:t xml:space="preserve"> and </w:t>
      </w:r>
      <w:proofErr w:type="spellStart"/>
      <w:r w:rsidRPr="00555DE6">
        <w:rPr>
          <w:rFonts w:ascii="Times New Roman" w:hAnsi="Times New Roman" w:cs="Times New Roman"/>
          <w:i/>
          <w:iCs/>
          <w:sz w:val="24"/>
          <w:szCs w:val="24"/>
        </w:rPr>
        <w:t>Bacterioidales</w:t>
      </w:r>
      <w:proofErr w:type="spellEnd"/>
      <w:r w:rsidRPr="00137FBE">
        <w:rPr>
          <w:rFonts w:ascii="Times New Roman" w:hAnsi="Times New Roman" w:cs="Times New Roman"/>
          <w:sz w:val="24"/>
          <w:szCs w:val="24"/>
        </w:rPr>
        <w:t xml:space="preserve"> significantly altered composition of bacterial orders during the dietary shift between low fat/high</w:t>
      </w:r>
      <w:r>
        <w:rPr>
          <w:rFonts w:ascii="Times New Roman" w:hAnsi="Times New Roman" w:cs="Times New Roman"/>
          <w:sz w:val="24"/>
          <w:szCs w:val="24"/>
        </w:rPr>
        <w:t xml:space="preserve"> </w:t>
      </w:r>
      <w:r w:rsidRPr="00137FBE">
        <w:rPr>
          <w:rFonts w:ascii="Times New Roman" w:hAnsi="Times New Roman" w:cs="Times New Roman"/>
          <w:sz w:val="24"/>
          <w:szCs w:val="24"/>
        </w:rPr>
        <w:t>plant</w:t>
      </w:r>
      <w:r>
        <w:rPr>
          <w:rFonts w:ascii="Times New Roman" w:hAnsi="Times New Roman" w:cs="Times New Roman"/>
          <w:sz w:val="24"/>
          <w:szCs w:val="24"/>
        </w:rPr>
        <w:t xml:space="preserve"> </w:t>
      </w:r>
      <w:r w:rsidRPr="00137FBE">
        <w:rPr>
          <w:rFonts w:ascii="Times New Roman" w:hAnsi="Times New Roman" w:cs="Times New Roman"/>
          <w:sz w:val="24"/>
          <w:szCs w:val="24"/>
        </w:rPr>
        <w:t>polysaccharide diet and high fat/sugar diet. Utilizing gnotobiotic mouse model with transplantation of healthy human fecal sample, the low fat/high</w:t>
      </w:r>
      <w:r>
        <w:rPr>
          <w:rFonts w:ascii="Times New Roman" w:hAnsi="Times New Roman" w:cs="Times New Roman"/>
          <w:sz w:val="24"/>
          <w:szCs w:val="24"/>
        </w:rPr>
        <w:t xml:space="preserve"> </w:t>
      </w:r>
      <w:r w:rsidRPr="00137FBE">
        <w:rPr>
          <w:rFonts w:ascii="Times New Roman" w:hAnsi="Times New Roman" w:cs="Times New Roman"/>
          <w:sz w:val="24"/>
          <w:szCs w:val="24"/>
        </w:rPr>
        <w:t>plant</w:t>
      </w:r>
      <w:r>
        <w:rPr>
          <w:rFonts w:ascii="Times New Roman" w:hAnsi="Times New Roman" w:cs="Times New Roman"/>
          <w:sz w:val="24"/>
          <w:szCs w:val="24"/>
        </w:rPr>
        <w:t xml:space="preserve"> </w:t>
      </w:r>
      <w:r w:rsidRPr="00137FBE">
        <w:rPr>
          <w:rFonts w:ascii="Times New Roman" w:hAnsi="Times New Roman" w:cs="Times New Roman"/>
          <w:sz w:val="24"/>
          <w:szCs w:val="24"/>
        </w:rPr>
        <w:t xml:space="preserve">polysaccharide diet decreased the relative abundance of </w:t>
      </w:r>
      <w:r w:rsidRPr="00555DE6">
        <w:rPr>
          <w:rFonts w:ascii="Times New Roman" w:hAnsi="Times New Roman" w:cs="Times New Roman"/>
          <w:i/>
          <w:iCs/>
          <w:sz w:val="24"/>
          <w:szCs w:val="24"/>
        </w:rPr>
        <w:t>Firmicutes</w:t>
      </w:r>
      <w:r w:rsidRPr="00137FBE">
        <w:rPr>
          <w:rFonts w:ascii="Times New Roman" w:hAnsi="Times New Roman" w:cs="Times New Roman"/>
          <w:sz w:val="24"/>
          <w:szCs w:val="24"/>
        </w:rPr>
        <w:t xml:space="preserve"> </w:t>
      </w:r>
      <w:proofErr w:type="spellStart"/>
      <w:r w:rsidRPr="00555DE6">
        <w:rPr>
          <w:rFonts w:ascii="Times New Roman" w:hAnsi="Times New Roman" w:cs="Times New Roman"/>
          <w:i/>
          <w:iCs/>
          <w:sz w:val="24"/>
          <w:szCs w:val="24"/>
        </w:rPr>
        <w:t>Erysipelotrichi</w:t>
      </w:r>
      <w:proofErr w:type="spellEnd"/>
      <w:r w:rsidRPr="00137FBE">
        <w:rPr>
          <w:rFonts w:ascii="Times New Roman" w:hAnsi="Times New Roman" w:cs="Times New Roman"/>
          <w:sz w:val="24"/>
          <w:szCs w:val="24"/>
        </w:rPr>
        <w:t xml:space="preserve">, </w:t>
      </w:r>
      <w:r w:rsidRPr="00555DE6">
        <w:rPr>
          <w:rFonts w:ascii="Times New Roman" w:hAnsi="Times New Roman" w:cs="Times New Roman"/>
          <w:i/>
          <w:iCs/>
          <w:sz w:val="24"/>
          <w:szCs w:val="24"/>
        </w:rPr>
        <w:t>Firmicutes Bacilli</w:t>
      </w:r>
      <w:r w:rsidRPr="00137FBE">
        <w:rPr>
          <w:rFonts w:ascii="Times New Roman" w:hAnsi="Times New Roman" w:cs="Times New Roman"/>
          <w:sz w:val="24"/>
          <w:szCs w:val="24"/>
        </w:rPr>
        <w:t xml:space="preserve">, and increased the relative abundance of </w:t>
      </w:r>
      <w:r w:rsidRPr="00555DE6">
        <w:rPr>
          <w:rFonts w:ascii="Times New Roman" w:hAnsi="Times New Roman" w:cs="Times New Roman"/>
          <w:i/>
          <w:iCs/>
          <w:sz w:val="24"/>
          <w:szCs w:val="24"/>
        </w:rPr>
        <w:t xml:space="preserve">Bacteroidetes </w:t>
      </w:r>
      <w:proofErr w:type="spellStart"/>
      <w:r w:rsidRPr="00555DE6">
        <w:rPr>
          <w:rFonts w:ascii="Times New Roman" w:hAnsi="Times New Roman" w:cs="Times New Roman"/>
          <w:i/>
          <w:iCs/>
          <w:sz w:val="24"/>
          <w:szCs w:val="24"/>
        </w:rPr>
        <w:t>Bacteroidetes</w:t>
      </w:r>
      <w:proofErr w:type="spellEnd"/>
      <w:r w:rsidRPr="00137FBE">
        <w:rPr>
          <w:rFonts w:ascii="Times New Roman" w:hAnsi="Times New Roman" w:cs="Times New Roman"/>
          <w:sz w:val="24"/>
          <w:szCs w:val="24"/>
        </w:rPr>
        <w:t xml:space="preserve"> compared with high fat/sugar Western diet. Twenty-eight healthy subjects were given 60 g of whole grain barley, brown </w:t>
      </w:r>
      <w:proofErr w:type="gramStart"/>
      <w:r w:rsidRPr="00137FBE">
        <w:rPr>
          <w:rFonts w:ascii="Times New Roman" w:hAnsi="Times New Roman" w:cs="Times New Roman"/>
          <w:sz w:val="24"/>
          <w:szCs w:val="24"/>
        </w:rPr>
        <w:t>rice</w:t>
      </w:r>
      <w:proofErr w:type="gramEnd"/>
      <w:r w:rsidRPr="00137FBE">
        <w:rPr>
          <w:rFonts w:ascii="Times New Roman" w:hAnsi="Times New Roman" w:cs="Times New Roman"/>
          <w:sz w:val="24"/>
          <w:szCs w:val="24"/>
        </w:rPr>
        <w:t xml:space="preserve"> or equal mixture of two ingredients every day for 4 weeks </w:t>
      </w:r>
      <w:r>
        <w:rPr>
          <w:rFonts w:ascii="Times New Roman" w:hAnsi="Times New Roman" w:cs="Times New Roman"/>
          <w:sz w:val="24"/>
          <w:szCs w:val="24"/>
        </w:rPr>
        <w:fldChar w:fldCharType="begin">
          <w:fldData xml:space="preserve">PEVuZE5vdGU+PENpdGU+PEF1dGhvcj5NYXJ0aW5lejwvQXV0aG9yPjxZZWFyPjIwMTM8L1llYXI+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</w:fldData>
        </w:fldChar>
      </w:r>
      <w:r w:rsidR="00196272">
        <w:rPr>
          <w:rFonts w:ascii="Times New Roman" w:hAnsi="Times New Roman" w:cs="Times New Roman"/>
          <w:sz w:val="24"/>
          <w:szCs w:val="24"/>
        </w:rPr>
        <w:instrText xml:space="preserve"> ADDIN EN.CITE </w:instrText>
      </w:r>
      <w:r w:rsidR="00196272">
        <w:rPr>
          <w:rFonts w:ascii="Times New Roman" w:hAnsi="Times New Roman" w:cs="Times New Roman"/>
          <w:sz w:val="24"/>
          <w:szCs w:val="24"/>
        </w:rPr>
        <w:fldChar w:fldCharType="begin">
          <w:fldData xml:space="preserve">PEVuZE5vdGU+PENpdGU+PEF1dGhvcj5NYXJ0aW5lejwvQXV0aG9yPjxZZWFyPjIwMTM8L1llYXI+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</w:fldData>
        </w:fldChar>
      </w:r>
      <w:r w:rsidR="00196272">
        <w:rPr>
          <w:rFonts w:ascii="Times New Roman" w:hAnsi="Times New Roman" w:cs="Times New Roman"/>
          <w:sz w:val="24"/>
          <w:szCs w:val="24"/>
        </w:rPr>
        <w:instrText xml:space="preserve"> ADDIN EN.CITE.DATA </w:instrText>
      </w:r>
      <w:r w:rsidR="00196272">
        <w:rPr>
          <w:rFonts w:ascii="Times New Roman" w:hAnsi="Times New Roman" w:cs="Times New Roman"/>
          <w:sz w:val="24"/>
          <w:szCs w:val="24"/>
        </w:rPr>
      </w:r>
      <w:r w:rsidR="00196272">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sidR="00196272">
        <w:rPr>
          <w:rFonts w:ascii="Times New Roman" w:hAnsi="Times New Roman" w:cs="Times New Roman"/>
          <w:noProof/>
          <w:sz w:val="24"/>
          <w:szCs w:val="24"/>
        </w:rPr>
        <w:t>[58]</w:t>
      </w:r>
      <w:r>
        <w:rPr>
          <w:rFonts w:ascii="Times New Roman" w:hAnsi="Times New Roman" w:cs="Times New Roman"/>
          <w:sz w:val="24"/>
          <w:szCs w:val="24"/>
        </w:rPr>
        <w:fldChar w:fldCharType="end"/>
      </w:r>
      <w:r w:rsidRPr="00137FBE">
        <w:rPr>
          <w:rFonts w:ascii="Times New Roman" w:hAnsi="Times New Roman" w:cs="Times New Roman"/>
          <w:sz w:val="24"/>
          <w:szCs w:val="24"/>
        </w:rPr>
        <w:t>. All three whole</w:t>
      </w:r>
      <w:r>
        <w:rPr>
          <w:rFonts w:ascii="Times New Roman" w:hAnsi="Times New Roman" w:cs="Times New Roman"/>
          <w:sz w:val="24"/>
          <w:szCs w:val="24"/>
        </w:rPr>
        <w:t xml:space="preserve"> </w:t>
      </w:r>
      <w:r w:rsidRPr="00137FBE">
        <w:rPr>
          <w:rFonts w:ascii="Times New Roman" w:hAnsi="Times New Roman" w:cs="Times New Roman"/>
          <w:sz w:val="24"/>
          <w:szCs w:val="24"/>
        </w:rPr>
        <w:t xml:space="preserve">grain diets significantly increased the gut bacterial diversity (Shannon’s and Simpson’s indices), and the proportion of phylum </w:t>
      </w:r>
      <w:r w:rsidRPr="00555DE6">
        <w:rPr>
          <w:rFonts w:ascii="Times New Roman" w:hAnsi="Times New Roman" w:cs="Times New Roman"/>
          <w:i/>
          <w:iCs/>
          <w:sz w:val="24"/>
          <w:szCs w:val="24"/>
        </w:rPr>
        <w:t>Firmicutes</w:t>
      </w:r>
      <w:r w:rsidRPr="00137FBE">
        <w:rPr>
          <w:rFonts w:ascii="Times New Roman" w:hAnsi="Times New Roman" w:cs="Times New Roman"/>
          <w:sz w:val="24"/>
          <w:szCs w:val="24"/>
        </w:rPr>
        <w:t xml:space="preserve">, while decreases the proportion of phylum </w:t>
      </w:r>
      <w:proofErr w:type="spellStart"/>
      <w:r w:rsidRPr="00555DE6">
        <w:rPr>
          <w:rFonts w:ascii="Times New Roman" w:hAnsi="Times New Roman" w:cs="Times New Roman"/>
          <w:i/>
          <w:iCs/>
          <w:sz w:val="24"/>
          <w:szCs w:val="24"/>
        </w:rPr>
        <w:t>Bacterioidetes</w:t>
      </w:r>
      <w:proofErr w:type="spellEnd"/>
      <w:r w:rsidRPr="00137FBE">
        <w:rPr>
          <w:rFonts w:ascii="Times New Roman" w:hAnsi="Times New Roman" w:cs="Times New Roman"/>
          <w:sz w:val="24"/>
          <w:szCs w:val="24"/>
        </w:rPr>
        <w:t xml:space="preserve">. At the individual level, genus </w:t>
      </w:r>
      <w:proofErr w:type="spellStart"/>
      <w:r w:rsidRPr="00555DE6">
        <w:rPr>
          <w:rFonts w:ascii="Times New Roman" w:hAnsi="Times New Roman" w:cs="Times New Roman"/>
          <w:i/>
          <w:iCs/>
          <w:sz w:val="24"/>
          <w:szCs w:val="24"/>
        </w:rPr>
        <w:t>Bacerioides</w:t>
      </w:r>
      <w:proofErr w:type="spellEnd"/>
      <w:r w:rsidRPr="00555DE6">
        <w:rPr>
          <w:rFonts w:ascii="Times New Roman" w:hAnsi="Times New Roman" w:cs="Times New Roman"/>
          <w:i/>
          <w:iCs/>
          <w:sz w:val="24"/>
          <w:szCs w:val="24"/>
        </w:rPr>
        <w:t xml:space="preserve"> </w:t>
      </w:r>
      <w:r w:rsidRPr="00137FBE">
        <w:rPr>
          <w:rFonts w:ascii="Times New Roman" w:hAnsi="Times New Roman" w:cs="Times New Roman"/>
          <w:sz w:val="24"/>
          <w:szCs w:val="24"/>
        </w:rPr>
        <w:t xml:space="preserve">were significantly decreased by whole barley and brown rice mix diet but were not affected by either of the single ingredient diet. In addition, genus </w:t>
      </w:r>
      <w:proofErr w:type="spellStart"/>
      <w:r w:rsidRPr="00555DE6">
        <w:rPr>
          <w:rFonts w:ascii="Times New Roman" w:hAnsi="Times New Roman" w:cs="Times New Roman"/>
          <w:i/>
          <w:iCs/>
          <w:sz w:val="24"/>
          <w:szCs w:val="24"/>
        </w:rPr>
        <w:t>Roseburia</w:t>
      </w:r>
      <w:proofErr w:type="spellEnd"/>
      <w:r w:rsidRPr="00137FBE">
        <w:rPr>
          <w:rFonts w:ascii="Times New Roman" w:hAnsi="Times New Roman" w:cs="Times New Roman"/>
          <w:sz w:val="24"/>
          <w:szCs w:val="24"/>
        </w:rPr>
        <w:t xml:space="preserve">, </w:t>
      </w:r>
      <w:r w:rsidRPr="00555DE6">
        <w:rPr>
          <w:rFonts w:ascii="Times New Roman" w:hAnsi="Times New Roman" w:cs="Times New Roman"/>
          <w:i/>
          <w:iCs/>
          <w:sz w:val="24"/>
          <w:szCs w:val="24"/>
        </w:rPr>
        <w:t>Bifidobacterium</w:t>
      </w:r>
      <w:r w:rsidRPr="00137FBE">
        <w:rPr>
          <w:rFonts w:ascii="Times New Roman" w:hAnsi="Times New Roman" w:cs="Times New Roman"/>
          <w:sz w:val="24"/>
          <w:szCs w:val="24"/>
        </w:rPr>
        <w:t xml:space="preserve">, </w:t>
      </w:r>
      <w:proofErr w:type="spellStart"/>
      <w:r w:rsidRPr="00555DE6">
        <w:rPr>
          <w:rFonts w:ascii="Times New Roman" w:hAnsi="Times New Roman" w:cs="Times New Roman"/>
          <w:i/>
          <w:iCs/>
          <w:sz w:val="24"/>
          <w:szCs w:val="24"/>
        </w:rPr>
        <w:t>Dialister</w:t>
      </w:r>
      <w:proofErr w:type="spellEnd"/>
      <w:r w:rsidRPr="00137FBE">
        <w:rPr>
          <w:rFonts w:ascii="Times New Roman" w:hAnsi="Times New Roman" w:cs="Times New Roman"/>
          <w:sz w:val="24"/>
          <w:szCs w:val="24"/>
        </w:rPr>
        <w:t xml:space="preserve"> and </w:t>
      </w:r>
      <w:proofErr w:type="spellStart"/>
      <w:r w:rsidRPr="00555DE6">
        <w:rPr>
          <w:rFonts w:ascii="Times New Roman" w:hAnsi="Times New Roman" w:cs="Times New Roman"/>
          <w:i/>
          <w:iCs/>
          <w:sz w:val="24"/>
          <w:szCs w:val="24"/>
        </w:rPr>
        <w:t>Odoribacter</w:t>
      </w:r>
      <w:proofErr w:type="spellEnd"/>
      <w:r w:rsidRPr="00137FBE">
        <w:rPr>
          <w:rFonts w:ascii="Times New Roman" w:hAnsi="Times New Roman" w:cs="Times New Roman"/>
          <w:sz w:val="24"/>
          <w:szCs w:val="24"/>
        </w:rPr>
        <w:t xml:space="preserve"> were significantly altered only by whole grain barley diet, and genus </w:t>
      </w:r>
      <w:proofErr w:type="spellStart"/>
      <w:r w:rsidRPr="00555DE6">
        <w:rPr>
          <w:rFonts w:ascii="Times New Roman" w:hAnsi="Times New Roman" w:cs="Times New Roman"/>
          <w:i/>
          <w:iCs/>
          <w:sz w:val="24"/>
          <w:szCs w:val="24"/>
        </w:rPr>
        <w:t>Blautia</w:t>
      </w:r>
      <w:proofErr w:type="spellEnd"/>
      <w:r w:rsidRPr="00137FBE">
        <w:rPr>
          <w:rFonts w:ascii="Times New Roman" w:hAnsi="Times New Roman" w:cs="Times New Roman"/>
          <w:sz w:val="24"/>
          <w:szCs w:val="24"/>
        </w:rPr>
        <w:t xml:space="preserve"> by both, mix diet and whole grain barley diet. </w:t>
      </w:r>
      <w:r w:rsidR="001C58D4">
        <w:rPr>
          <w:rFonts w:ascii="Times New Roman" w:hAnsi="Times New Roman" w:cs="Times New Roman"/>
          <w:color w:val="FF0000"/>
          <w:sz w:val="24"/>
          <w:szCs w:val="24"/>
        </w:rPr>
        <w:t>Gut microbiome and genotype</w:t>
      </w:r>
      <w:r w:rsidR="009E1EAE">
        <w:rPr>
          <w:rFonts w:ascii="Times New Roman" w:hAnsi="Times New Roman" w:cs="Times New Roman"/>
          <w:color w:val="FF0000"/>
          <w:sz w:val="24"/>
          <w:szCs w:val="24"/>
        </w:rPr>
        <w:t>’s relationship</w:t>
      </w:r>
      <w:r w:rsidR="001C58D4">
        <w:rPr>
          <w:rFonts w:ascii="Times New Roman" w:hAnsi="Times New Roman" w:cs="Times New Roman"/>
          <w:color w:val="FF0000"/>
          <w:sz w:val="24"/>
          <w:szCs w:val="24"/>
        </w:rPr>
        <w:t>? Examples and results.</w:t>
      </w:r>
    </w:p>
    <w:p w14:paraId="0E91594D" w14:textId="59A97BB3" w:rsidR="001C58D4" w:rsidRPr="00770A9A" w:rsidRDefault="001C58D4" w:rsidP="001C58D4">
      <w:pPr>
        <w:spacing w:after="120" w:line="24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Gut microbiome</w:t>
      </w:r>
      <w:r w:rsidR="00770A9A">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and </w:t>
      </w:r>
      <w:r w:rsidR="00770A9A">
        <w:rPr>
          <w:rFonts w:ascii="Times New Roman" w:hAnsi="Times New Roman" w:cs="Times New Roman"/>
          <w:color w:val="FF0000"/>
          <w:sz w:val="24"/>
          <w:szCs w:val="24"/>
        </w:rPr>
        <w:t xml:space="preserve">the </w:t>
      </w:r>
      <w:r>
        <w:rPr>
          <w:rFonts w:ascii="Times New Roman" w:hAnsi="Times New Roman" w:cs="Times New Roman"/>
          <w:color w:val="FF0000"/>
          <w:sz w:val="24"/>
          <w:szCs w:val="24"/>
        </w:rPr>
        <w:t>metabolites</w:t>
      </w:r>
    </w:p>
    <w:p w14:paraId="300A60D6" w14:textId="0901366B" w:rsidR="0068652B" w:rsidRPr="0068652B" w:rsidRDefault="0068652B" w:rsidP="001C58D4">
      <w:pPr>
        <w:spacing w:after="120" w:line="240" w:lineRule="auto"/>
        <w:jc w:val="both"/>
        <w:rPr>
          <w:rFonts w:ascii="Times New Roman" w:hAnsi="Times New Roman" w:cs="Times New Roman"/>
          <w:sz w:val="24"/>
          <w:szCs w:val="24"/>
        </w:rPr>
      </w:pPr>
      <w:commentRangeStart w:id="31"/>
      <w:r w:rsidRPr="0068652B">
        <w:rPr>
          <w:rFonts w:ascii="Times New Roman" w:hAnsi="Times New Roman" w:cs="Times New Roman"/>
          <w:sz w:val="24"/>
          <w:szCs w:val="24"/>
        </w:rPr>
        <w:t xml:space="preserve">Gut bacteria have been appreciated for many years with its potential beneficial effects in metabolizing essential nutrients, providing energy and enhancing immune system </w:t>
      </w:r>
      <w:r w:rsidR="00A05FB0">
        <w:rPr>
          <w:rFonts w:ascii="Times New Roman" w:hAnsi="Times New Roman" w:cs="Times New Roman"/>
          <w:sz w:val="24"/>
          <w:szCs w:val="24"/>
        </w:rPr>
        <w:fldChar w:fldCharType="begin">
          <w:fldData xml:space="preserve">PEVuZE5vdGU+PENpdGU+PEF1dGhvcj5SYW1ha3Jpc2huYTwvQXV0aG9yPjxZZWFyPjIwMTM8L1ll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</w:fldData>
        </w:fldChar>
      </w:r>
      <w:r w:rsidR="00B80892">
        <w:rPr>
          <w:rFonts w:ascii="Times New Roman" w:hAnsi="Times New Roman" w:cs="Times New Roman"/>
          <w:sz w:val="24"/>
          <w:szCs w:val="24"/>
        </w:rPr>
        <w:instrText xml:space="preserve"> ADDIN EN.CITE </w:instrText>
      </w:r>
      <w:r w:rsidR="00B80892">
        <w:rPr>
          <w:rFonts w:ascii="Times New Roman" w:hAnsi="Times New Roman" w:cs="Times New Roman"/>
          <w:sz w:val="24"/>
          <w:szCs w:val="24"/>
        </w:rPr>
        <w:fldChar w:fldCharType="begin">
          <w:fldData xml:space="preserve">PEVuZE5vdGU+PENpdGU+PEF1dGhvcj5SYW1ha3Jpc2huYTwvQXV0aG9yPjxZZWFyPjIwMTM8L1ll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</w:fldData>
        </w:fldChar>
      </w:r>
      <w:r w:rsidR="00B80892">
        <w:rPr>
          <w:rFonts w:ascii="Times New Roman" w:hAnsi="Times New Roman" w:cs="Times New Roman"/>
          <w:sz w:val="24"/>
          <w:szCs w:val="24"/>
        </w:rPr>
        <w:instrText xml:space="preserve"> ADDIN EN.CITE.DATA </w:instrText>
      </w:r>
      <w:r w:rsidR="00B80892">
        <w:rPr>
          <w:rFonts w:ascii="Times New Roman" w:hAnsi="Times New Roman" w:cs="Times New Roman"/>
          <w:sz w:val="24"/>
          <w:szCs w:val="24"/>
        </w:rPr>
      </w:r>
      <w:r w:rsidR="00B80892">
        <w:rPr>
          <w:rFonts w:ascii="Times New Roman" w:hAnsi="Times New Roman" w:cs="Times New Roman"/>
          <w:sz w:val="24"/>
          <w:szCs w:val="24"/>
        </w:rPr>
        <w:fldChar w:fldCharType="end"/>
      </w:r>
      <w:r w:rsidR="00A05FB0">
        <w:rPr>
          <w:rFonts w:ascii="Times New Roman" w:hAnsi="Times New Roman" w:cs="Times New Roman"/>
          <w:sz w:val="24"/>
          <w:szCs w:val="24"/>
        </w:rPr>
      </w:r>
      <w:r w:rsidR="00A05FB0">
        <w:rPr>
          <w:rFonts w:ascii="Times New Roman" w:hAnsi="Times New Roman" w:cs="Times New Roman"/>
          <w:sz w:val="24"/>
          <w:szCs w:val="24"/>
        </w:rPr>
        <w:fldChar w:fldCharType="separate"/>
      </w:r>
      <w:r w:rsidR="00B80892">
        <w:rPr>
          <w:rFonts w:ascii="Times New Roman" w:hAnsi="Times New Roman" w:cs="Times New Roman"/>
          <w:noProof/>
          <w:sz w:val="24"/>
          <w:szCs w:val="24"/>
        </w:rPr>
        <w:t>[20-22]</w:t>
      </w:r>
      <w:r w:rsidR="00A05FB0">
        <w:rPr>
          <w:rFonts w:ascii="Times New Roman" w:hAnsi="Times New Roman" w:cs="Times New Roman"/>
          <w:sz w:val="24"/>
          <w:szCs w:val="24"/>
        </w:rPr>
        <w:fldChar w:fldCharType="end"/>
      </w:r>
      <w:r w:rsidRPr="0068652B">
        <w:rPr>
          <w:rFonts w:ascii="Times New Roman" w:hAnsi="Times New Roman" w:cs="Times New Roman"/>
          <w:sz w:val="24"/>
          <w:szCs w:val="24"/>
        </w:rPr>
        <w:t xml:space="preserve">. For instance, gut bacteria </w:t>
      </w:r>
      <w:proofErr w:type="spellStart"/>
      <w:r w:rsidR="004A2AF9" w:rsidRPr="004A2AF9">
        <w:rPr>
          <w:rFonts w:ascii="Times New Roman" w:hAnsi="Times New Roman" w:cs="Times New Roman"/>
          <w:i/>
          <w:iCs/>
          <w:sz w:val="24"/>
          <w:szCs w:val="24"/>
        </w:rPr>
        <w:t>B</w:t>
      </w:r>
      <w:r w:rsidRPr="004A2AF9">
        <w:rPr>
          <w:rFonts w:ascii="Times New Roman" w:hAnsi="Times New Roman" w:cs="Times New Roman"/>
          <w:i/>
          <w:iCs/>
          <w:sz w:val="24"/>
          <w:szCs w:val="24"/>
        </w:rPr>
        <w:t>utyricicoccus</w:t>
      </w:r>
      <w:proofErr w:type="spellEnd"/>
      <w:r w:rsidRPr="004A2AF9">
        <w:rPr>
          <w:rFonts w:ascii="Times New Roman" w:hAnsi="Times New Roman" w:cs="Times New Roman"/>
          <w:i/>
          <w:iCs/>
          <w:sz w:val="24"/>
          <w:szCs w:val="24"/>
        </w:rPr>
        <w:t xml:space="preserve"> </w:t>
      </w:r>
      <w:proofErr w:type="spellStart"/>
      <w:r w:rsidR="004A2AF9" w:rsidRPr="004A2AF9">
        <w:rPr>
          <w:rFonts w:ascii="Times New Roman" w:hAnsi="Times New Roman" w:cs="Times New Roman"/>
          <w:i/>
          <w:iCs/>
          <w:sz w:val="24"/>
          <w:szCs w:val="24"/>
        </w:rPr>
        <w:t>P</w:t>
      </w:r>
      <w:r w:rsidRPr="004A2AF9">
        <w:rPr>
          <w:rFonts w:ascii="Times New Roman" w:hAnsi="Times New Roman" w:cs="Times New Roman"/>
          <w:i/>
          <w:iCs/>
          <w:sz w:val="24"/>
          <w:szCs w:val="24"/>
        </w:rPr>
        <w:t>ullicaecorum</w:t>
      </w:r>
      <w:proofErr w:type="spellEnd"/>
      <w:r w:rsidRPr="0068652B">
        <w:rPr>
          <w:rFonts w:ascii="Times New Roman" w:hAnsi="Times New Roman" w:cs="Times New Roman"/>
          <w:sz w:val="24"/>
          <w:szCs w:val="24"/>
        </w:rPr>
        <w:t xml:space="preserve"> and </w:t>
      </w:r>
      <w:proofErr w:type="spellStart"/>
      <w:r w:rsidR="004A2AF9" w:rsidRPr="004A2AF9">
        <w:rPr>
          <w:rFonts w:ascii="Times New Roman" w:hAnsi="Times New Roman" w:cs="Times New Roman"/>
          <w:i/>
          <w:iCs/>
          <w:sz w:val="24"/>
          <w:szCs w:val="24"/>
        </w:rPr>
        <w:t>B</w:t>
      </w:r>
      <w:r w:rsidRPr="004A2AF9">
        <w:rPr>
          <w:rFonts w:ascii="Times New Roman" w:hAnsi="Times New Roman" w:cs="Times New Roman"/>
          <w:i/>
          <w:iCs/>
          <w:sz w:val="24"/>
          <w:szCs w:val="24"/>
        </w:rPr>
        <w:t>utyricicoccus</w:t>
      </w:r>
      <w:proofErr w:type="spellEnd"/>
      <w:r w:rsidRPr="004A2AF9">
        <w:rPr>
          <w:rFonts w:ascii="Times New Roman" w:hAnsi="Times New Roman" w:cs="Times New Roman"/>
          <w:i/>
          <w:iCs/>
          <w:sz w:val="24"/>
          <w:szCs w:val="24"/>
        </w:rPr>
        <w:t xml:space="preserve"> </w:t>
      </w:r>
      <w:proofErr w:type="spellStart"/>
      <w:r w:rsidR="004A2AF9" w:rsidRPr="004A2AF9">
        <w:rPr>
          <w:rFonts w:ascii="Times New Roman" w:hAnsi="Times New Roman" w:cs="Times New Roman"/>
          <w:i/>
          <w:iCs/>
          <w:sz w:val="24"/>
          <w:szCs w:val="24"/>
        </w:rPr>
        <w:t>P</w:t>
      </w:r>
      <w:r w:rsidRPr="004A2AF9">
        <w:rPr>
          <w:rFonts w:ascii="Times New Roman" w:hAnsi="Times New Roman" w:cs="Times New Roman"/>
          <w:i/>
          <w:iCs/>
          <w:sz w:val="24"/>
          <w:szCs w:val="24"/>
        </w:rPr>
        <w:t>ullicaecorum</w:t>
      </w:r>
      <w:proofErr w:type="spellEnd"/>
      <w:r w:rsidRPr="0068652B">
        <w:rPr>
          <w:rFonts w:ascii="Times New Roman" w:hAnsi="Times New Roman" w:cs="Times New Roman"/>
          <w:sz w:val="24"/>
          <w:szCs w:val="24"/>
        </w:rPr>
        <w:t xml:space="preserve"> produce butyrate, an essential metabolite for human homeostasis and disease prevention </w:t>
      </w:r>
      <w:r w:rsidR="00A05FB0">
        <w:rPr>
          <w:rFonts w:ascii="Times New Roman" w:hAnsi="Times New Roman" w:cs="Times New Roman"/>
          <w:sz w:val="24"/>
          <w:szCs w:val="24"/>
        </w:rPr>
        <w:fldChar w:fldCharType="begin">
          <w:fldData xml:space="preserve">PEVuZE5vdGU+PENpdGU+PEF1dGhvcj5HZWlybmFlcnQ8L0F1dGhvcj48WWVhcj4yMDE3PC9ZZWFy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</w:fldData>
        </w:fldChar>
      </w:r>
      <w:r w:rsidR="00B80892">
        <w:rPr>
          <w:rFonts w:ascii="Times New Roman" w:hAnsi="Times New Roman" w:cs="Times New Roman"/>
          <w:sz w:val="24"/>
          <w:szCs w:val="24"/>
        </w:rPr>
        <w:instrText xml:space="preserve"> ADDIN EN.CITE </w:instrText>
      </w:r>
      <w:r w:rsidR="00B80892">
        <w:rPr>
          <w:rFonts w:ascii="Times New Roman" w:hAnsi="Times New Roman" w:cs="Times New Roman"/>
          <w:sz w:val="24"/>
          <w:szCs w:val="24"/>
        </w:rPr>
        <w:fldChar w:fldCharType="begin">
          <w:fldData xml:space="preserve">PEVuZE5vdGU+PENpdGU+PEF1dGhvcj5HZWlybmFlcnQ8L0F1dGhvcj48WWVhcj4yMDE3PC9ZZWFy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</w:fldData>
        </w:fldChar>
      </w:r>
      <w:r w:rsidR="00B80892">
        <w:rPr>
          <w:rFonts w:ascii="Times New Roman" w:hAnsi="Times New Roman" w:cs="Times New Roman"/>
          <w:sz w:val="24"/>
          <w:szCs w:val="24"/>
        </w:rPr>
        <w:instrText xml:space="preserve"> ADDIN EN.CITE.DATA </w:instrText>
      </w:r>
      <w:r w:rsidR="00B80892">
        <w:rPr>
          <w:rFonts w:ascii="Times New Roman" w:hAnsi="Times New Roman" w:cs="Times New Roman"/>
          <w:sz w:val="24"/>
          <w:szCs w:val="24"/>
        </w:rPr>
      </w:r>
      <w:r w:rsidR="00B80892">
        <w:rPr>
          <w:rFonts w:ascii="Times New Roman" w:hAnsi="Times New Roman" w:cs="Times New Roman"/>
          <w:sz w:val="24"/>
          <w:szCs w:val="24"/>
        </w:rPr>
        <w:fldChar w:fldCharType="end"/>
      </w:r>
      <w:r w:rsidR="00A05FB0">
        <w:rPr>
          <w:rFonts w:ascii="Times New Roman" w:hAnsi="Times New Roman" w:cs="Times New Roman"/>
          <w:sz w:val="24"/>
          <w:szCs w:val="24"/>
        </w:rPr>
      </w:r>
      <w:r w:rsidR="00A05FB0">
        <w:rPr>
          <w:rFonts w:ascii="Times New Roman" w:hAnsi="Times New Roman" w:cs="Times New Roman"/>
          <w:sz w:val="24"/>
          <w:szCs w:val="24"/>
        </w:rPr>
        <w:fldChar w:fldCharType="separate"/>
      </w:r>
      <w:r w:rsidR="00B80892">
        <w:rPr>
          <w:rFonts w:ascii="Times New Roman" w:hAnsi="Times New Roman" w:cs="Times New Roman"/>
          <w:noProof/>
          <w:sz w:val="24"/>
          <w:szCs w:val="24"/>
        </w:rPr>
        <w:t>[23]</w:t>
      </w:r>
      <w:r w:rsidR="00A05FB0">
        <w:rPr>
          <w:rFonts w:ascii="Times New Roman" w:hAnsi="Times New Roman" w:cs="Times New Roman"/>
          <w:sz w:val="24"/>
          <w:szCs w:val="24"/>
        </w:rPr>
        <w:fldChar w:fldCharType="end"/>
      </w:r>
      <w:r w:rsidRPr="0068652B">
        <w:rPr>
          <w:rFonts w:ascii="Times New Roman" w:hAnsi="Times New Roman" w:cs="Times New Roman"/>
          <w:sz w:val="24"/>
          <w:szCs w:val="24"/>
        </w:rPr>
        <w:t xml:space="preserve"> while Lactobacillus strains are involved in essential vitamins metabolism </w:t>
      </w:r>
      <w:r w:rsidR="00A05FB0">
        <w:rPr>
          <w:rFonts w:ascii="Times New Roman" w:hAnsi="Times New Roman" w:cs="Times New Roman"/>
          <w:sz w:val="24"/>
          <w:szCs w:val="24"/>
        </w:rPr>
        <w:fldChar w:fldCharType="begin">
          <w:fldData xml:space="preserve">PEVuZE5vdGU+PENpdGU+PEF1dGhvcj5MZUJsYW5jPC9BdXRob3I+PFllYXI+MjAxMzwvWWVhcj48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</w:fldData>
        </w:fldChar>
      </w:r>
      <w:r w:rsidR="00B80892">
        <w:rPr>
          <w:rFonts w:ascii="Times New Roman" w:hAnsi="Times New Roman" w:cs="Times New Roman"/>
          <w:sz w:val="24"/>
          <w:szCs w:val="24"/>
        </w:rPr>
        <w:instrText xml:space="preserve"> ADDIN EN.CITE </w:instrText>
      </w:r>
      <w:r w:rsidR="00B80892">
        <w:rPr>
          <w:rFonts w:ascii="Times New Roman" w:hAnsi="Times New Roman" w:cs="Times New Roman"/>
          <w:sz w:val="24"/>
          <w:szCs w:val="24"/>
        </w:rPr>
        <w:fldChar w:fldCharType="begin">
          <w:fldData xml:space="preserve">PEVuZE5vdGU+PENpdGU+PEF1dGhvcj5MZUJsYW5jPC9BdXRob3I+PFllYXI+MjAxMzwvWWVhcj48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</w:fldData>
        </w:fldChar>
      </w:r>
      <w:r w:rsidR="00B80892">
        <w:rPr>
          <w:rFonts w:ascii="Times New Roman" w:hAnsi="Times New Roman" w:cs="Times New Roman"/>
          <w:sz w:val="24"/>
          <w:szCs w:val="24"/>
        </w:rPr>
        <w:instrText xml:space="preserve"> ADDIN EN.CITE.DATA </w:instrText>
      </w:r>
      <w:r w:rsidR="00B80892">
        <w:rPr>
          <w:rFonts w:ascii="Times New Roman" w:hAnsi="Times New Roman" w:cs="Times New Roman"/>
          <w:sz w:val="24"/>
          <w:szCs w:val="24"/>
        </w:rPr>
      </w:r>
      <w:r w:rsidR="00B80892">
        <w:rPr>
          <w:rFonts w:ascii="Times New Roman" w:hAnsi="Times New Roman" w:cs="Times New Roman"/>
          <w:sz w:val="24"/>
          <w:szCs w:val="24"/>
        </w:rPr>
        <w:fldChar w:fldCharType="end"/>
      </w:r>
      <w:r w:rsidR="00A05FB0">
        <w:rPr>
          <w:rFonts w:ascii="Times New Roman" w:hAnsi="Times New Roman" w:cs="Times New Roman"/>
          <w:sz w:val="24"/>
          <w:szCs w:val="24"/>
        </w:rPr>
      </w:r>
      <w:r w:rsidR="00A05FB0">
        <w:rPr>
          <w:rFonts w:ascii="Times New Roman" w:hAnsi="Times New Roman" w:cs="Times New Roman"/>
          <w:sz w:val="24"/>
          <w:szCs w:val="24"/>
        </w:rPr>
        <w:fldChar w:fldCharType="separate"/>
      </w:r>
      <w:r w:rsidR="00B80892">
        <w:rPr>
          <w:rFonts w:ascii="Times New Roman" w:hAnsi="Times New Roman" w:cs="Times New Roman"/>
          <w:noProof/>
          <w:sz w:val="24"/>
          <w:szCs w:val="24"/>
        </w:rPr>
        <w:t>[24]</w:t>
      </w:r>
      <w:r w:rsidR="00A05FB0">
        <w:rPr>
          <w:rFonts w:ascii="Times New Roman" w:hAnsi="Times New Roman" w:cs="Times New Roman"/>
          <w:sz w:val="24"/>
          <w:szCs w:val="24"/>
        </w:rPr>
        <w:fldChar w:fldCharType="end"/>
      </w:r>
      <w:r w:rsidRPr="0068652B">
        <w:rPr>
          <w:rFonts w:ascii="Times New Roman" w:hAnsi="Times New Roman" w:cs="Times New Roman"/>
          <w:sz w:val="24"/>
          <w:szCs w:val="24"/>
        </w:rPr>
        <w:t xml:space="preserve">. </w:t>
      </w:r>
      <w:r w:rsidR="004A2AF9">
        <w:rPr>
          <w:rFonts w:ascii="Times New Roman" w:hAnsi="Times New Roman" w:cs="Times New Roman"/>
          <w:sz w:val="24"/>
          <w:szCs w:val="24"/>
        </w:rPr>
        <w:t>The</w:t>
      </w:r>
      <w:r w:rsidRPr="0068652B">
        <w:rPr>
          <w:rFonts w:ascii="Times New Roman" w:hAnsi="Times New Roman" w:cs="Times New Roman"/>
          <w:sz w:val="24"/>
          <w:szCs w:val="24"/>
        </w:rPr>
        <w:t xml:space="preserve"> current study demonstrate</w:t>
      </w:r>
      <w:r w:rsidR="004A2AF9">
        <w:rPr>
          <w:rFonts w:ascii="Times New Roman" w:hAnsi="Times New Roman" w:cs="Times New Roman"/>
          <w:sz w:val="24"/>
          <w:szCs w:val="24"/>
        </w:rPr>
        <w:t>d</w:t>
      </w:r>
      <w:r w:rsidRPr="0068652B">
        <w:rPr>
          <w:rFonts w:ascii="Times New Roman" w:hAnsi="Times New Roman" w:cs="Times New Roman"/>
          <w:sz w:val="24"/>
          <w:szCs w:val="24"/>
        </w:rPr>
        <w:t xml:space="preserve"> that host genotype and diet </w:t>
      </w:r>
      <w:r w:rsidR="004A2AF9">
        <w:rPr>
          <w:rFonts w:ascii="Times New Roman" w:hAnsi="Times New Roman" w:cs="Times New Roman"/>
          <w:sz w:val="24"/>
          <w:szCs w:val="24"/>
        </w:rPr>
        <w:t xml:space="preserve">may </w:t>
      </w:r>
      <w:r w:rsidRPr="0068652B">
        <w:rPr>
          <w:rFonts w:ascii="Times New Roman" w:hAnsi="Times New Roman" w:cs="Times New Roman"/>
          <w:sz w:val="24"/>
          <w:szCs w:val="24"/>
        </w:rPr>
        <w:t>alter gut microbiota. Both bacterial diversity and individual bacterial strains change</w:t>
      </w:r>
      <w:r w:rsidR="004A2AF9">
        <w:rPr>
          <w:rFonts w:ascii="Times New Roman" w:hAnsi="Times New Roman" w:cs="Times New Roman"/>
          <w:sz w:val="24"/>
          <w:szCs w:val="24"/>
        </w:rPr>
        <w:t>d</w:t>
      </w:r>
      <w:r w:rsidRPr="0068652B">
        <w:rPr>
          <w:rFonts w:ascii="Times New Roman" w:hAnsi="Times New Roman" w:cs="Times New Roman"/>
          <w:sz w:val="24"/>
          <w:szCs w:val="24"/>
        </w:rPr>
        <w:t xml:space="preserve"> significantly based on different genotype and diet, and Nrf2 </w:t>
      </w:r>
      <w:r w:rsidR="004A2AF9">
        <w:rPr>
          <w:rFonts w:ascii="Times New Roman" w:hAnsi="Times New Roman" w:cs="Times New Roman"/>
          <w:sz w:val="24"/>
          <w:szCs w:val="24"/>
        </w:rPr>
        <w:t xml:space="preserve">KO </w:t>
      </w:r>
      <w:r w:rsidRPr="0068652B">
        <w:rPr>
          <w:rFonts w:ascii="Times New Roman" w:hAnsi="Times New Roman" w:cs="Times New Roman"/>
          <w:sz w:val="24"/>
          <w:szCs w:val="24"/>
        </w:rPr>
        <w:t xml:space="preserve">genotype shows stronger effects on the bacterial diversity than diet. </w:t>
      </w:r>
      <w:r w:rsidRPr="004A2AF9">
        <w:rPr>
          <w:rFonts w:ascii="Times New Roman" w:hAnsi="Times New Roman" w:cs="Times New Roman"/>
          <w:i/>
          <w:iCs/>
          <w:sz w:val="24"/>
          <w:szCs w:val="24"/>
        </w:rPr>
        <w:t>Firmicutes</w:t>
      </w:r>
      <w:r w:rsidRPr="0068652B">
        <w:rPr>
          <w:rFonts w:ascii="Times New Roman" w:hAnsi="Times New Roman" w:cs="Times New Roman"/>
          <w:sz w:val="24"/>
          <w:szCs w:val="24"/>
        </w:rPr>
        <w:t xml:space="preserve">, </w:t>
      </w:r>
      <w:r w:rsidR="004A2AF9" w:rsidRPr="004A2AF9">
        <w:rPr>
          <w:rFonts w:ascii="Times New Roman" w:hAnsi="Times New Roman" w:cs="Times New Roman"/>
          <w:i/>
          <w:iCs/>
          <w:sz w:val="24"/>
          <w:szCs w:val="24"/>
        </w:rPr>
        <w:t>Bacteroidetes</w:t>
      </w:r>
      <w:r w:rsidRPr="0068652B">
        <w:rPr>
          <w:rFonts w:ascii="Times New Roman" w:hAnsi="Times New Roman" w:cs="Times New Roman"/>
          <w:sz w:val="24"/>
          <w:szCs w:val="24"/>
        </w:rPr>
        <w:t xml:space="preserve"> and </w:t>
      </w:r>
      <w:r w:rsidRPr="004A2AF9">
        <w:rPr>
          <w:rFonts w:ascii="Times New Roman" w:hAnsi="Times New Roman" w:cs="Times New Roman"/>
          <w:i/>
          <w:iCs/>
          <w:sz w:val="24"/>
          <w:szCs w:val="24"/>
        </w:rPr>
        <w:t>Proteobacteria</w:t>
      </w:r>
      <w:r w:rsidR="004A2AF9">
        <w:rPr>
          <w:rFonts w:ascii="Times New Roman" w:hAnsi="Times New Roman" w:cs="Times New Roman"/>
          <w:sz w:val="24"/>
          <w:szCs w:val="24"/>
        </w:rPr>
        <w:t xml:space="preserve">, </w:t>
      </w:r>
      <w:r w:rsidRPr="0068652B">
        <w:rPr>
          <w:rFonts w:ascii="Times New Roman" w:hAnsi="Times New Roman" w:cs="Times New Roman"/>
          <w:sz w:val="24"/>
          <w:szCs w:val="24"/>
        </w:rPr>
        <w:t xml:space="preserve">the </w:t>
      </w:r>
      <w:r w:rsidR="004A2AF9">
        <w:rPr>
          <w:rFonts w:ascii="Times New Roman" w:hAnsi="Times New Roman" w:cs="Times New Roman"/>
          <w:sz w:val="24"/>
          <w:szCs w:val="24"/>
        </w:rPr>
        <w:t>most abundant</w:t>
      </w:r>
      <w:r w:rsidRPr="0068652B">
        <w:rPr>
          <w:rFonts w:ascii="Times New Roman" w:hAnsi="Times New Roman" w:cs="Times New Roman"/>
          <w:sz w:val="24"/>
          <w:szCs w:val="24"/>
        </w:rPr>
        <w:t xml:space="preserve"> bacterial phyla</w:t>
      </w:r>
      <w:r w:rsidR="004A2AF9">
        <w:rPr>
          <w:rFonts w:ascii="Times New Roman" w:hAnsi="Times New Roman" w:cs="Times New Roman"/>
          <w:sz w:val="24"/>
          <w:szCs w:val="24"/>
        </w:rPr>
        <w:t>, have</w:t>
      </w:r>
      <w:r w:rsidRPr="0068652B">
        <w:rPr>
          <w:rFonts w:ascii="Times New Roman" w:hAnsi="Times New Roman" w:cs="Times New Roman"/>
          <w:sz w:val="24"/>
          <w:szCs w:val="24"/>
        </w:rPr>
        <w:t xml:space="preserve"> been altered by both</w:t>
      </w:r>
      <w:r w:rsidR="004A2AF9">
        <w:rPr>
          <w:rFonts w:ascii="Times New Roman" w:hAnsi="Times New Roman" w:cs="Times New Roman"/>
          <w:sz w:val="24"/>
          <w:szCs w:val="24"/>
        </w:rPr>
        <w:t xml:space="preserve">, </w:t>
      </w:r>
      <w:proofErr w:type="gramStart"/>
      <w:r w:rsidRPr="0068652B">
        <w:rPr>
          <w:rFonts w:ascii="Times New Roman" w:hAnsi="Times New Roman" w:cs="Times New Roman"/>
          <w:sz w:val="24"/>
          <w:szCs w:val="24"/>
        </w:rPr>
        <w:t>diet</w:t>
      </w:r>
      <w:proofErr w:type="gramEnd"/>
      <w:r w:rsidRPr="0068652B">
        <w:rPr>
          <w:rFonts w:ascii="Times New Roman" w:hAnsi="Times New Roman" w:cs="Times New Roman"/>
          <w:sz w:val="24"/>
          <w:szCs w:val="24"/>
        </w:rPr>
        <w:t xml:space="preserve"> and Nrf2 K</w:t>
      </w:r>
      <w:r w:rsidR="004A2AF9">
        <w:rPr>
          <w:rFonts w:ascii="Times New Roman" w:hAnsi="Times New Roman" w:cs="Times New Roman"/>
          <w:sz w:val="24"/>
          <w:szCs w:val="24"/>
        </w:rPr>
        <w:t>O</w:t>
      </w:r>
      <w:r w:rsidRPr="0068652B">
        <w:rPr>
          <w:rFonts w:ascii="Times New Roman" w:hAnsi="Times New Roman" w:cs="Times New Roman"/>
          <w:sz w:val="24"/>
          <w:szCs w:val="24"/>
        </w:rPr>
        <w:t>. Individual bacteria at different taxonomic levels show</w:t>
      </w:r>
      <w:r w:rsidR="004A2AF9">
        <w:rPr>
          <w:rFonts w:ascii="Times New Roman" w:hAnsi="Times New Roman" w:cs="Times New Roman"/>
          <w:sz w:val="24"/>
          <w:szCs w:val="24"/>
        </w:rPr>
        <w:t>ed a pattern of being</w:t>
      </w:r>
      <w:r w:rsidRPr="0068652B">
        <w:rPr>
          <w:rFonts w:ascii="Times New Roman" w:hAnsi="Times New Roman" w:cs="Times New Roman"/>
          <w:sz w:val="24"/>
          <w:szCs w:val="24"/>
        </w:rPr>
        <w:t xml:space="preserve"> consistently affected by both</w:t>
      </w:r>
      <w:r w:rsidR="004A2AF9">
        <w:rPr>
          <w:rFonts w:ascii="Times New Roman" w:hAnsi="Times New Roman" w:cs="Times New Roman"/>
          <w:sz w:val="24"/>
          <w:szCs w:val="24"/>
        </w:rPr>
        <w:t>,</w:t>
      </w:r>
      <w:r w:rsidRPr="0068652B">
        <w:rPr>
          <w:rFonts w:ascii="Times New Roman" w:hAnsi="Times New Roman" w:cs="Times New Roman"/>
          <w:sz w:val="24"/>
          <w:szCs w:val="24"/>
        </w:rPr>
        <w:t xml:space="preserve"> </w:t>
      </w:r>
      <w:proofErr w:type="gramStart"/>
      <w:r w:rsidRPr="0068652B">
        <w:rPr>
          <w:rFonts w:ascii="Times New Roman" w:hAnsi="Times New Roman" w:cs="Times New Roman"/>
          <w:sz w:val="24"/>
          <w:szCs w:val="24"/>
        </w:rPr>
        <w:t>genotype</w:t>
      </w:r>
      <w:proofErr w:type="gramEnd"/>
      <w:r w:rsidRPr="0068652B">
        <w:rPr>
          <w:rFonts w:ascii="Times New Roman" w:hAnsi="Times New Roman" w:cs="Times New Roman"/>
          <w:sz w:val="24"/>
          <w:szCs w:val="24"/>
        </w:rPr>
        <w:t xml:space="preserve"> and diet. For instance, </w:t>
      </w:r>
      <w:r w:rsidRPr="004A2AF9">
        <w:rPr>
          <w:rFonts w:ascii="Times New Roman" w:hAnsi="Times New Roman" w:cs="Times New Roman"/>
          <w:i/>
          <w:iCs/>
          <w:sz w:val="24"/>
          <w:szCs w:val="24"/>
        </w:rPr>
        <w:t xml:space="preserve">Firmicutes </w:t>
      </w:r>
      <w:proofErr w:type="spellStart"/>
      <w:r w:rsidRPr="004A2AF9">
        <w:rPr>
          <w:rFonts w:ascii="Times New Roman" w:hAnsi="Times New Roman" w:cs="Times New Roman"/>
          <w:i/>
          <w:iCs/>
          <w:sz w:val="24"/>
          <w:szCs w:val="24"/>
        </w:rPr>
        <w:t>Ruminococcus</w:t>
      </w:r>
      <w:proofErr w:type="spellEnd"/>
      <w:r w:rsidRPr="0068652B">
        <w:rPr>
          <w:rFonts w:ascii="Times New Roman" w:hAnsi="Times New Roman" w:cs="Times New Roman"/>
          <w:sz w:val="24"/>
          <w:szCs w:val="24"/>
        </w:rPr>
        <w:t xml:space="preserve"> </w:t>
      </w:r>
      <w:r w:rsidR="004A2AF9">
        <w:rPr>
          <w:rFonts w:ascii="Times New Roman" w:hAnsi="Times New Roman" w:cs="Times New Roman"/>
          <w:sz w:val="24"/>
          <w:szCs w:val="24"/>
        </w:rPr>
        <w:t>was</w:t>
      </w:r>
      <w:r w:rsidRPr="0068652B">
        <w:rPr>
          <w:rFonts w:ascii="Times New Roman" w:hAnsi="Times New Roman" w:cs="Times New Roman"/>
          <w:sz w:val="24"/>
          <w:szCs w:val="24"/>
        </w:rPr>
        <w:t xml:space="preserve"> observed </w:t>
      </w:r>
      <w:r w:rsidR="004A2AF9">
        <w:rPr>
          <w:rFonts w:ascii="Times New Roman" w:hAnsi="Times New Roman" w:cs="Times New Roman"/>
          <w:sz w:val="24"/>
          <w:szCs w:val="24"/>
        </w:rPr>
        <w:t>to be in higher relative abundance in</w:t>
      </w:r>
      <w:r w:rsidRPr="0068652B">
        <w:rPr>
          <w:rFonts w:ascii="Times New Roman" w:hAnsi="Times New Roman" w:cs="Times New Roman"/>
          <w:sz w:val="24"/>
          <w:szCs w:val="24"/>
        </w:rPr>
        <w:t xml:space="preserve"> </w:t>
      </w:r>
      <w:r w:rsidR="004A2AF9">
        <w:rPr>
          <w:rFonts w:ascii="Times New Roman" w:hAnsi="Times New Roman" w:cs="Times New Roman"/>
          <w:sz w:val="24"/>
          <w:szCs w:val="24"/>
        </w:rPr>
        <w:t xml:space="preserve">the </w:t>
      </w:r>
      <w:r w:rsidRPr="0068652B">
        <w:rPr>
          <w:rFonts w:ascii="Times New Roman" w:hAnsi="Times New Roman" w:cs="Times New Roman"/>
          <w:sz w:val="24"/>
          <w:szCs w:val="24"/>
        </w:rPr>
        <w:t>PEITC</w:t>
      </w:r>
      <w:r w:rsidR="004A2AF9">
        <w:rPr>
          <w:rFonts w:ascii="Times New Roman" w:hAnsi="Times New Roman" w:cs="Times New Roman"/>
          <w:sz w:val="24"/>
          <w:szCs w:val="24"/>
        </w:rPr>
        <w:t xml:space="preserve">-supplemented groups </w:t>
      </w:r>
      <w:r w:rsidRPr="0068652B">
        <w:rPr>
          <w:rFonts w:ascii="Times New Roman" w:hAnsi="Times New Roman" w:cs="Times New Roman"/>
          <w:sz w:val="24"/>
          <w:szCs w:val="24"/>
        </w:rPr>
        <w:t xml:space="preserve">and in Nrf2 KO mice. </w:t>
      </w:r>
    </w:p>
    <w:p w14:paraId="253F519B" w14:textId="41BD31DE" w:rsidR="0068652B" w:rsidRPr="0068652B" w:rsidRDefault="0068652B" w:rsidP="00770A9A">
      <w:pPr>
        <w:spacing w:after="120" w:line="240" w:lineRule="auto"/>
        <w:jc w:val="both"/>
        <w:rPr>
          <w:rFonts w:ascii="Times New Roman" w:hAnsi="Times New Roman" w:cs="Times New Roman"/>
          <w:sz w:val="24"/>
          <w:szCs w:val="24"/>
        </w:rPr>
      </w:pPr>
      <w:proofErr w:type="spellStart"/>
      <w:r w:rsidRPr="006D252C">
        <w:rPr>
          <w:rFonts w:ascii="Times New Roman" w:hAnsi="Times New Roman" w:cs="Times New Roman"/>
          <w:i/>
          <w:iCs/>
          <w:sz w:val="24"/>
          <w:szCs w:val="24"/>
        </w:rPr>
        <w:t>Ruminococcus</w:t>
      </w:r>
      <w:proofErr w:type="spellEnd"/>
      <w:r w:rsidRPr="0068652B">
        <w:rPr>
          <w:rFonts w:ascii="Times New Roman" w:hAnsi="Times New Roman" w:cs="Times New Roman"/>
          <w:sz w:val="24"/>
          <w:szCs w:val="24"/>
        </w:rPr>
        <w:t xml:space="preserve"> are anaerobic, gram-positive bacteria and belong to the phylum of </w:t>
      </w:r>
      <w:r w:rsidRPr="006D252C">
        <w:rPr>
          <w:rFonts w:ascii="Times New Roman" w:hAnsi="Times New Roman" w:cs="Times New Roman"/>
          <w:i/>
          <w:iCs/>
          <w:sz w:val="24"/>
          <w:szCs w:val="24"/>
        </w:rPr>
        <w:t>Firmicutes</w:t>
      </w:r>
      <w:r w:rsidRPr="0068652B">
        <w:rPr>
          <w:rFonts w:ascii="Times New Roman" w:hAnsi="Times New Roman" w:cs="Times New Roman"/>
          <w:sz w:val="24"/>
          <w:szCs w:val="24"/>
        </w:rPr>
        <w:t xml:space="preserve">. So far, eleven </w:t>
      </w:r>
      <w:proofErr w:type="spellStart"/>
      <w:r w:rsidRPr="006D252C">
        <w:rPr>
          <w:rFonts w:ascii="Times New Roman" w:hAnsi="Times New Roman" w:cs="Times New Roman"/>
          <w:i/>
          <w:iCs/>
          <w:sz w:val="24"/>
          <w:szCs w:val="24"/>
        </w:rPr>
        <w:t>Ruminococcus</w:t>
      </w:r>
      <w:proofErr w:type="spellEnd"/>
      <w:r w:rsidRPr="0068652B">
        <w:rPr>
          <w:rFonts w:ascii="Times New Roman" w:hAnsi="Times New Roman" w:cs="Times New Roman"/>
          <w:sz w:val="24"/>
          <w:szCs w:val="24"/>
        </w:rPr>
        <w:t xml:space="preserve"> species have been identified and fall into bacterial family </w:t>
      </w:r>
      <w:proofErr w:type="spellStart"/>
      <w:r w:rsidRPr="006D252C">
        <w:rPr>
          <w:rFonts w:ascii="Times New Roman" w:hAnsi="Times New Roman" w:cs="Times New Roman"/>
          <w:i/>
          <w:iCs/>
          <w:sz w:val="24"/>
          <w:szCs w:val="24"/>
        </w:rPr>
        <w:t>Ruminococcaceae</w:t>
      </w:r>
      <w:proofErr w:type="spellEnd"/>
      <w:r w:rsidRPr="0068652B">
        <w:rPr>
          <w:rFonts w:ascii="Times New Roman" w:hAnsi="Times New Roman" w:cs="Times New Roman"/>
          <w:sz w:val="24"/>
          <w:szCs w:val="24"/>
        </w:rPr>
        <w:t xml:space="preserve"> and </w:t>
      </w:r>
      <w:proofErr w:type="spellStart"/>
      <w:r w:rsidRPr="006D252C">
        <w:rPr>
          <w:rFonts w:ascii="Times New Roman" w:hAnsi="Times New Roman" w:cs="Times New Roman"/>
          <w:i/>
          <w:iCs/>
          <w:sz w:val="24"/>
          <w:szCs w:val="24"/>
        </w:rPr>
        <w:t>Lachnospiraceae</w:t>
      </w:r>
      <w:proofErr w:type="spellEnd"/>
      <w:r w:rsidRPr="0068652B">
        <w:rPr>
          <w:rFonts w:ascii="Times New Roman" w:hAnsi="Times New Roman" w:cs="Times New Roman"/>
          <w:sz w:val="24"/>
          <w:szCs w:val="24"/>
        </w:rPr>
        <w:t xml:space="preserve"> </w:t>
      </w:r>
      <w:r w:rsidR="00A05FB0">
        <w:rPr>
          <w:rFonts w:ascii="Times New Roman" w:hAnsi="Times New Roman" w:cs="Times New Roman"/>
          <w:sz w:val="24"/>
          <w:szCs w:val="24"/>
        </w:rPr>
        <w:fldChar w:fldCharType="begin">
          <w:fldData xml:space="preserve">PEVuZE5vdGU+PENpdGU+PEF1dGhvcj5MYSBSZWF1PC9BdXRob3I+PFllYXI+MjAxODwvWWVhcj48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</w:fldData>
        </w:fldChar>
      </w:r>
      <w:r w:rsidR="00196272">
        <w:rPr>
          <w:rFonts w:ascii="Times New Roman" w:hAnsi="Times New Roman" w:cs="Times New Roman"/>
          <w:sz w:val="24"/>
          <w:szCs w:val="24"/>
        </w:rPr>
        <w:instrText xml:space="preserve"> ADDIN EN.CITE </w:instrText>
      </w:r>
      <w:r w:rsidR="00196272">
        <w:rPr>
          <w:rFonts w:ascii="Times New Roman" w:hAnsi="Times New Roman" w:cs="Times New Roman"/>
          <w:sz w:val="24"/>
          <w:szCs w:val="24"/>
        </w:rPr>
        <w:fldChar w:fldCharType="begin">
          <w:fldData xml:space="preserve">PEVuZE5vdGU+PENpdGU+PEF1dGhvcj5MYSBSZWF1PC9BdXRob3I+PFllYXI+MjAxODwvWWVhcj48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</w:fldData>
        </w:fldChar>
      </w:r>
      <w:r w:rsidR="00196272">
        <w:rPr>
          <w:rFonts w:ascii="Times New Roman" w:hAnsi="Times New Roman" w:cs="Times New Roman"/>
          <w:sz w:val="24"/>
          <w:szCs w:val="24"/>
        </w:rPr>
        <w:instrText xml:space="preserve"> ADDIN EN.CITE.DATA </w:instrText>
      </w:r>
      <w:r w:rsidR="00196272">
        <w:rPr>
          <w:rFonts w:ascii="Times New Roman" w:hAnsi="Times New Roman" w:cs="Times New Roman"/>
          <w:sz w:val="24"/>
          <w:szCs w:val="24"/>
        </w:rPr>
      </w:r>
      <w:r w:rsidR="00196272">
        <w:rPr>
          <w:rFonts w:ascii="Times New Roman" w:hAnsi="Times New Roman" w:cs="Times New Roman"/>
          <w:sz w:val="24"/>
          <w:szCs w:val="24"/>
        </w:rPr>
        <w:fldChar w:fldCharType="end"/>
      </w:r>
      <w:r w:rsidR="00A05FB0">
        <w:rPr>
          <w:rFonts w:ascii="Times New Roman" w:hAnsi="Times New Roman" w:cs="Times New Roman"/>
          <w:sz w:val="24"/>
          <w:szCs w:val="24"/>
        </w:rPr>
      </w:r>
      <w:r w:rsidR="00A05FB0">
        <w:rPr>
          <w:rFonts w:ascii="Times New Roman" w:hAnsi="Times New Roman" w:cs="Times New Roman"/>
          <w:sz w:val="24"/>
          <w:szCs w:val="24"/>
        </w:rPr>
        <w:fldChar w:fldCharType="separate"/>
      </w:r>
      <w:r w:rsidR="00196272">
        <w:rPr>
          <w:rFonts w:ascii="Times New Roman" w:hAnsi="Times New Roman" w:cs="Times New Roman"/>
          <w:noProof/>
          <w:sz w:val="24"/>
          <w:szCs w:val="24"/>
        </w:rPr>
        <w:t>[59, 60]</w:t>
      </w:r>
      <w:r w:rsidR="00A05FB0">
        <w:rPr>
          <w:rFonts w:ascii="Times New Roman" w:hAnsi="Times New Roman" w:cs="Times New Roman"/>
          <w:sz w:val="24"/>
          <w:szCs w:val="24"/>
        </w:rPr>
        <w:fldChar w:fldCharType="end"/>
      </w:r>
      <w:r w:rsidRPr="0068652B">
        <w:rPr>
          <w:rFonts w:ascii="Times New Roman" w:hAnsi="Times New Roman" w:cs="Times New Roman"/>
          <w:sz w:val="24"/>
          <w:szCs w:val="24"/>
        </w:rPr>
        <w:t xml:space="preserve">. Previous studies show that </w:t>
      </w:r>
      <w:proofErr w:type="spellStart"/>
      <w:r w:rsidRPr="006D252C">
        <w:rPr>
          <w:rFonts w:ascii="Times New Roman" w:hAnsi="Times New Roman" w:cs="Times New Roman"/>
          <w:i/>
          <w:iCs/>
          <w:sz w:val="24"/>
          <w:szCs w:val="24"/>
        </w:rPr>
        <w:t>Ruminococcus</w:t>
      </w:r>
      <w:proofErr w:type="spellEnd"/>
      <w:r w:rsidRPr="0068652B">
        <w:rPr>
          <w:rFonts w:ascii="Times New Roman" w:hAnsi="Times New Roman" w:cs="Times New Roman"/>
          <w:sz w:val="24"/>
          <w:szCs w:val="24"/>
        </w:rPr>
        <w:t xml:space="preserve"> degraded and fermented cellulosic biomass into short-chain fatty acid (SCFA) for herbivorous ruminants </w:t>
      </w:r>
      <w:r w:rsidR="00A05FB0">
        <w:rPr>
          <w:rFonts w:ascii="Times New Roman" w:hAnsi="Times New Roman" w:cs="Times New Roman"/>
          <w:sz w:val="24"/>
          <w:szCs w:val="24"/>
        </w:rPr>
        <w:fldChar w:fldCharType="begin">
          <w:fldData xml:space="preserve">PEVuZE5vdGU+PENpdGU+PEF1dGhvcj5RaW48L0F1dGhvcj48WWVhcj4yMDEwPC9ZZWFyPjxSZWNO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</w:fldData>
        </w:fldChar>
      </w:r>
      <w:r w:rsidR="00196272">
        <w:rPr>
          <w:rFonts w:ascii="Times New Roman" w:hAnsi="Times New Roman" w:cs="Times New Roman"/>
          <w:sz w:val="24"/>
          <w:szCs w:val="24"/>
        </w:rPr>
        <w:instrText xml:space="preserve"> ADDIN EN.CITE </w:instrText>
      </w:r>
      <w:r w:rsidR="00196272">
        <w:rPr>
          <w:rFonts w:ascii="Times New Roman" w:hAnsi="Times New Roman" w:cs="Times New Roman"/>
          <w:sz w:val="24"/>
          <w:szCs w:val="24"/>
        </w:rPr>
        <w:fldChar w:fldCharType="begin">
          <w:fldData xml:space="preserve">PEVuZE5vdGU+PENpdGU+PEF1dGhvcj5RaW48L0F1dGhvcj48WWVhcj4yMDEwPC9ZZWFyPjxSZWNO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</w:fldData>
        </w:fldChar>
      </w:r>
      <w:r w:rsidR="00196272">
        <w:rPr>
          <w:rFonts w:ascii="Times New Roman" w:hAnsi="Times New Roman" w:cs="Times New Roman"/>
          <w:sz w:val="24"/>
          <w:szCs w:val="24"/>
        </w:rPr>
        <w:instrText xml:space="preserve"> ADDIN EN.CITE.DATA </w:instrText>
      </w:r>
      <w:r w:rsidR="00196272">
        <w:rPr>
          <w:rFonts w:ascii="Times New Roman" w:hAnsi="Times New Roman" w:cs="Times New Roman"/>
          <w:sz w:val="24"/>
          <w:szCs w:val="24"/>
        </w:rPr>
      </w:r>
      <w:r w:rsidR="00196272">
        <w:rPr>
          <w:rFonts w:ascii="Times New Roman" w:hAnsi="Times New Roman" w:cs="Times New Roman"/>
          <w:sz w:val="24"/>
          <w:szCs w:val="24"/>
        </w:rPr>
        <w:fldChar w:fldCharType="end"/>
      </w:r>
      <w:r w:rsidR="00A05FB0">
        <w:rPr>
          <w:rFonts w:ascii="Times New Roman" w:hAnsi="Times New Roman" w:cs="Times New Roman"/>
          <w:sz w:val="24"/>
          <w:szCs w:val="24"/>
        </w:rPr>
      </w:r>
      <w:r w:rsidR="00A05FB0">
        <w:rPr>
          <w:rFonts w:ascii="Times New Roman" w:hAnsi="Times New Roman" w:cs="Times New Roman"/>
          <w:sz w:val="24"/>
          <w:szCs w:val="24"/>
        </w:rPr>
        <w:fldChar w:fldCharType="separate"/>
      </w:r>
      <w:r w:rsidR="00196272">
        <w:rPr>
          <w:rFonts w:ascii="Times New Roman" w:hAnsi="Times New Roman" w:cs="Times New Roman"/>
          <w:noProof/>
          <w:sz w:val="24"/>
          <w:szCs w:val="24"/>
        </w:rPr>
        <w:t>[61-63]</w:t>
      </w:r>
      <w:r w:rsidR="00A05FB0">
        <w:rPr>
          <w:rFonts w:ascii="Times New Roman" w:hAnsi="Times New Roman" w:cs="Times New Roman"/>
          <w:sz w:val="24"/>
          <w:szCs w:val="24"/>
        </w:rPr>
        <w:fldChar w:fldCharType="end"/>
      </w:r>
      <w:r w:rsidRPr="0068652B">
        <w:rPr>
          <w:rFonts w:ascii="Times New Roman" w:hAnsi="Times New Roman" w:cs="Times New Roman"/>
          <w:sz w:val="24"/>
          <w:szCs w:val="24"/>
        </w:rPr>
        <w:t xml:space="preserve">. Recently, </w:t>
      </w:r>
      <w:proofErr w:type="spellStart"/>
      <w:r w:rsidRPr="006D252C">
        <w:rPr>
          <w:rFonts w:ascii="Times New Roman" w:hAnsi="Times New Roman" w:cs="Times New Roman"/>
          <w:i/>
          <w:iCs/>
          <w:sz w:val="24"/>
          <w:szCs w:val="24"/>
        </w:rPr>
        <w:t>Ruminococcus</w:t>
      </w:r>
      <w:proofErr w:type="spellEnd"/>
      <w:r w:rsidRPr="006D252C">
        <w:rPr>
          <w:rFonts w:ascii="Times New Roman" w:hAnsi="Times New Roman" w:cs="Times New Roman"/>
          <w:i/>
          <w:iCs/>
          <w:sz w:val="24"/>
          <w:szCs w:val="24"/>
        </w:rPr>
        <w:t xml:space="preserve"> Torques</w:t>
      </w:r>
      <w:r w:rsidRPr="0068652B">
        <w:rPr>
          <w:rFonts w:ascii="Times New Roman" w:hAnsi="Times New Roman" w:cs="Times New Roman"/>
          <w:sz w:val="24"/>
          <w:szCs w:val="24"/>
        </w:rPr>
        <w:t xml:space="preserve"> was reported </w:t>
      </w:r>
      <w:r w:rsidR="006D252C">
        <w:rPr>
          <w:rFonts w:ascii="Times New Roman" w:hAnsi="Times New Roman" w:cs="Times New Roman"/>
          <w:sz w:val="24"/>
          <w:szCs w:val="24"/>
        </w:rPr>
        <w:t xml:space="preserve">to be </w:t>
      </w:r>
      <w:r w:rsidRPr="0068652B">
        <w:rPr>
          <w:rFonts w:ascii="Times New Roman" w:hAnsi="Times New Roman" w:cs="Times New Roman"/>
          <w:sz w:val="24"/>
          <w:szCs w:val="24"/>
        </w:rPr>
        <w:t xml:space="preserve">abundant in the irritable bowel syndrome subjects in a placebo control double blind study </w:t>
      </w:r>
      <w:r w:rsidR="00A05FB0">
        <w:rPr>
          <w:rFonts w:ascii="Times New Roman" w:hAnsi="Times New Roman" w:cs="Times New Roman"/>
          <w:sz w:val="24"/>
          <w:szCs w:val="24"/>
        </w:rPr>
        <w:fldChar w:fldCharType="begin">
          <w:fldData xml:space="preserve">PEVuZE5vdGU+PENpdGU+PEF1dGhvcj5MeXJhPC9BdXRob3I+PFllYXI+MjAxMDwvWWVhcj48UmVj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</w:fldData>
        </w:fldChar>
      </w:r>
      <w:r w:rsidR="00196272">
        <w:rPr>
          <w:rFonts w:ascii="Times New Roman" w:hAnsi="Times New Roman" w:cs="Times New Roman"/>
          <w:sz w:val="24"/>
          <w:szCs w:val="24"/>
        </w:rPr>
        <w:instrText xml:space="preserve"> ADDIN EN.CITE </w:instrText>
      </w:r>
      <w:r w:rsidR="00196272">
        <w:rPr>
          <w:rFonts w:ascii="Times New Roman" w:hAnsi="Times New Roman" w:cs="Times New Roman"/>
          <w:sz w:val="24"/>
          <w:szCs w:val="24"/>
        </w:rPr>
        <w:fldChar w:fldCharType="begin">
          <w:fldData xml:space="preserve">PEVuZE5vdGU+PENpdGU+PEF1dGhvcj5MeXJhPC9BdXRob3I+PFllYXI+MjAxMDwvWWVhcj48UmVj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</w:fldData>
        </w:fldChar>
      </w:r>
      <w:r w:rsidR="00196272">
        <w:rPr>
          <w:rFonts w:ascii="Times New Roman" w:hAnsi="Times New Roman" w:cs="Times New Roman"/>
          <w:sz w:val="24"/>
          <w:szCs w:val="24"/>
        </w:rPr>
        <w:instrText xml:space="preserve"> ADDIN EN.CITE.DATA </w:instrText>
      </w:r>
      <w:r w:rsidR="00196272">
        <w:rPr>
          <w:rFonts w:ascii="Times New Roman" w:hAnsi="Times New Roman" w:cs="Times New Roman"/>
          <w:sz w:val="24"/>
          <w:szCs w:val="24"/>
        </w:rPr>
      </w:r>
      <w:r w:rsidR="00196272">
        <w:rPr>
          <w:rFonts w:ascii="Times New Roman" w:hAnsi="Times New Roman" w:cs="Times New Roman"/>
          <w:sz w:val="24"/>
          <w:szCs w:val="24"/>
        </w:rPr>
        <w:fldChar w:fldCharType="end"/>
      </w:r>
      <w:r w:rsidR="00A05FB0">
        <w:rPr>
          <w:rFonts w:ascii="Times New Roman" w:hAnsi="Times New Roman" w:cs="Times New Roman"/>
          <w:sz w:val="24"/>
          <w:szCs w:val="24"/>
        </w:rPr>
      </w:r>
      <w:r w:rsidR="00A05FB0">
        <w:rPr>
          <w:rFonts w:ascii="Times New Roman" w:hAnsi="Times New Roman" w:cs="Times New Roman"/>
          <w:sz w:val="24"/>
          <w:szCs w:val="24"/>
        </w:rPr>
        <w:fldChar w:fldCharType="separate"/>
      </w:r>
      <w:r w:rsidR="00196272">
        <w:rPr>
          <w:rFonts w:ascii="Times New Roman" w:hAnsi="Times New Roman" w:cs="Times New Roman"/>
          <w:noProof/>
          <w:sz w:val="24"/>
          <w:szCs w:val="24"/>
        </w:rPr>
        <w:t>[64]</w:t>
      </w:r>
      <w:r w:rsidR="00A05FB0">
        <w:rPr>
          <w:rFonts w:ascii="Times New Roman" w:hAnsi="Times New Roman" w:cs="Times New Roman"/>
          <w:sz w:val="24"/>
          <w:szCs w:val="24"/>
        </w:rPr>
        <w:fldChar w:fldCharType="end"/>
      </w:r>
      <w:r w:rsidRPr="0068652B">
        <w:rPr>
          <w:rFonts w:ascii="Times New Roman" w:hAnsi="Times New Roman" w:cs="Times New Roman"/>
          <w:sz w:val="24"/>
          <w:szCs w:val="24"/>
        </w:rPr>
        <w:t xml:space="preserve">. Multiple probiotic interventions were able to reduce </w:t>
      </w:r>
      <w:proofErr w:type="spellStart"/>
      <w:r w:rsidRPr="006D252C">
        <w:rPr>
          <w:rFonts w:ascii="Times New Roman" w:hAnsi="Times New Roman" w:cs="Times New Roman"/>
          <w:i/>
          <w:iCs/>
          <w:sz w:val="24"/>
          <w:szCs w:val="24"/>
        </w:rPr>
        <w:t>Ruminococcus</w:t>
      </w:r>
      <w:proofErr w:type="spellEnd"/>
      <w:r w:rsidRPr="006D252C">
        <w:rPr>
          <w:rFonts w:ascii="Times New Roman" w:hAnsi="Times New Roman" w:cs="Times New Roman"/>
          <w:i/>
          <w:iCs/>
          <w:sz w:val="24"/>
          <w:szCs w:val="24"/>
        </w:rPr>
        <w:t xml:space="preserve"> Torques</w:t>
      </w:r>
      <w:r w:rsidRPr="0068652B">
        <w:rPr>
          <w:rFonts w:ascii="Times New Roman" w:hAnsi="Times New Roman" w:cs="Times New Roman"/>
          <w:sz w:val="24"/>
          <w:szCs w:val="24"/>
        </w:rPr>
        <w:t xml:space="preserve"> </w:t>
      </w:r>
      <w:r w:rsidR="006D252C">
        <w:rPr>
          <w:rFonts w:ascii="Times New Roman" w:hAnsi="Times New Roman" w:cs="Times New Roman"/>
          <w:sz w:val="24"/>
          <w:szCs w:val="24"/>
        </w:rPr>
        <w:t xml:space="preserve">abundance </w:t>
      </w:r>
      <w:r w:rsidRPr="0068652B">
        <w:rPr>
          <w:rFonts w:ascii="Times New Roman" w:hAnsi="Times New Roman" w:cs="Times New Roman"/>
          <w:sz w:val="24"/>
          <w:szCs w:val="24"/>
        </w:rPr>
        <w:t xml:space="preserve">significantly based on results </w:t>
      </w:r>
      <w:r w:rsidRPr="0068652B">
        <w:rPr>
          <w:rFonts w:ascii="Times New Roman" w:hAnsi="Times New Roman" w:cs="Times New Roman"/>
          <w:sz w:val="24"/>
          <w:szCs w:val="24"/>
        </w:rPr>
        <w:lastRenderedPageBreak/>
        <w:t xml:space="preserve">obtained from quantitative real-time polymerase chain reaction (qPCR), suggesting that </w:t>
      </w:r>
      <w:proofErr w:type="spellStart"/>
      <w:r w:rsidRPr="006D252C">
        <w:rPr>
          <w:rFonts w:ascii="Times New Roman" w:hAnsi="Times New Roman" w:cs="Times New Roman"/>
          <w:i/>
          <w:iCs/>
          <w:sz w:val="24"/>
          <w:szCs w:val="24"/>
        </w:rPr>
        <w:t>Ruminococcus</w:t>
      </w:r>
      <w:proofErr w:type="spellEnd"/>
      <w:r w:rsidRPr="006D252C">
        <w:rPr>
          <w:rFonts w:ascii="Times New Roman" w:hAnsi="Times New Roman" w:cs="Times New Roman"/>
          <w:i/>
          <w:iCs/>
          <w:sz w:val="24"/>
          <w:szCs w:val="24"/>
        </w:rPr>
        <w:t xml:space="preserve"> Torques</w:t>
      </w:r>
      <w:r w:rsidRPr="0068652B">
        <w:rPr>
          <w:rFonts w:ascii="Times New Roman" w:hAnsi="Times New Roman" w:cs="Times New Roman"/>
          <w:sz w:val="24"/>
          <w:szCs w:val="24"/>
        </w:rPr>
        <w:t xml:space="preserve"> may be used as biomarker in evaluating probiotic activity. As a part of normal flora in gastrointestinal tract, another </w:t>
      </w:r>
      <w:proofErr w:type="spellStart"/>
      <w:r w:rsidRPr="006D252C">
        <w:rPr>
          <w:rFonts w:ascii="Times New Roman" w:hAnsi="Times New Roman" w:cs="Times New Roman"/>
          <w:i/>
          <w:iCs/>
          <w:sz w:val="24"/>
          <w:szCs w:val="24"/>
        </w:rPr>
        <w:t>Ruminococcus</w:t>
      </w:r>
      <w:proofErr w:type="spellEnd"/>
      <w:r w:rsidRPr="0068652B">
        <w:rPr>
          <w:rFonts w:ascii="Times New Roman" w:hAnsi="Times New Roman" w:cs="Times New Roman"/>
          <w:sz w:val="24"/>
          <w:szCs w:val="24"/>
        </w:rPr>
        <w:t xml:space="preserve"> specie</w:t>
      </w:r>
      <w:r w:rsidR="006D252C">
        <w:rPr>
          <w:rFonts w:ascii="Times New Roman" w:hAnsi="Times New Roman" w:cs="Times New Roman"/>
          <w:sz w:val="24"/>
          <w:szCs w:val="24"/>
        </w:rPr>
        <w:t>s,</w:t>
      </w:r>
      <w:r w:rsidRPr="0068652B">
        <w:rPr>
          <w:rFonts w:ascii="Times New Roman" w:hAnsi="Times New Roman" w:cs="Times New Roman"/>
          <w:sz w:val="24"/>
          <w:szCs w:val="24"/>
        </w:rPr>
        <w:t xml:space="preserve"> </w:t>
      </w:r>
      <w:proofErr w:type="spellStart"/>
      <w:r w:rsidRPr="006D252C">
        <w:rPr>
          <w:rFonts w:ascii="Times New Roman" w:hAnsi="Times New Roman" w:cs="Times New Roman"/>
          <w:i/>
          <w:iCs/>
          <w:sz w:val="24"/>
          <w:szCs w:val="24"/>
        </w:rPr>
        <w:t>Gnavus</w:t>
      </w:r>
      <w:proofErr w:type="spellEnd"/>
      <w:r w:rsidRPr="0068652B">
        <w:rPr>
          <w:rFonts w:ascii="Times New Roman" w:hAnsi="Times New Roman" w:cs="Times New Roman"/>
          <w:sz w:val="24"/>
          <w:szCs w:val="24"/>
        </w:rPr>
        <w:t xml:space="preserve"> showed </w:t>
      </w:r>
      <w:r w:rsidR="006D252C">
        <w:rPr>
          <w:rFonts w:ascii="Times New Roman" w:hAnsi="Times New Roman" w:cs="Times New Roman"/>
          <w:sz w:val="24"/>
          <w:szCs w:val="24"/>
        </w:rPr>
        <w:t xml:space="preserve">to be in </w:t>
      </w:r>
      <w:r w:rsidRPr="0068652B">
        <w:rPr>
          <w:rFonts w:ascii="Times New Roman" w:hAnsi="Times New Roman" w:cs="Times New Roman"/>
          <w:sz w:val="24"/>
          <w:szCs w:val="24"/>
        </w:rPr>
        <w:t xml:space="preserve">high abundance </w:t>
      </w:r>
      <w:r w:rsidR="006D252C">
        <w:rPr>
          <w:rFonts w:ascii="Times New Roman" w:hAnsi="Times New Roman" w:cs="Times New Roman"/>
          <w:sz w:val="24"/>
          <w:szCs w:val="24"/>
        </w:rPr>
        <w:t>in the</w:t>
      </w:r>
      <w:r w:rsidRPr="0068652B">
        <w:rPr>
          <w:rFonts w:ascii="Times New Roman" w:hAnsi="Times New Roman" w:cs="Times New Roman"/>
          <w:sz w:val="24"/>
          <w:szCs w:val="24"/>
        </w:rPr>
        <w:t xml:space="preserve"> IBD patients, with increased level of oxidative stress in the gut </w:t>
      </w:r>
      <w:r w:rsidR="00A05FB0">
        <w:rPr>
          <w:rFonts w:ascii="Times New Roman" w:hAnsi="Times New Roman" w:cs="Times New Roman"/>
          <w:sz w:val="24"/>
          <w:szCs w:val="24"/>
        </w:rPr>
        <w:fldChar w:fldCharType="begin">
          <w:fldData xml:space="preserve">PEVuZE5vdGU+PENpdGU+PEF1dGhvcj5IYWxsPC9BdXRob3I+PFllYXI+MjAxNzwvWWVhcj48UmVj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</w:fldData>
        </w:fldChar>
      </w:r>
      <w:r w:rsidR="00196272">
        <w:rPr>
          <w:rFonts w:ascii="Times New Roman" w:hAnsi="Times New Roman" w:cs="Times New Roman"/>
          <w:sz w:val="24"/>
          <w:szCs w:val="24"/>
        </w:rPr>
        <w:instrText xml:space="preserve"> ADDIN EN.CITE </w:instrText>
      </w:r>
      <w:r w:rsidR="00196272">
        <w:rPr>
          <w:rFonts w:ascii="Times New Roman" w:hAnsi="Times New Roman" w:cs="Times New Roman"/>
          <w:sz w:val="24"/>
          <w:szCs w:val="24"/>
        </w:rPr>
        <w:fldChar w:fldCharType="begin">
          <w:fldData xml:space="preserve">PEVuZE5vdGU+PENpdGU+PEF1dGhvcj5IYWxsPC9BdXRob3I+PFllYXI+MjAxNzwvWWVhcj48UmVj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</w:fldData>
        </w:fldChar>
      </w:r>
      <w:r w:rsidR="00196272">
        <w:rPr>
          <w:rFonts w:ascii="Times New Roman" w:hAnsi="Times New Roman" w:cs="Times New Roman"/>
          <w:sz w:val="24"/>
          <w:szCs w:val="24"/>
        </w:rPr>
        <w:instrText xml:space="preserve"> ADDIN EN.CITE.DATA </w:instrText>
      </w:r>
      <w:r w:rsidR="00196272">
        <w:rPr>
          <w:rFonts w:ascii="Times New Roman" w:hAnsi="Times New Roman" w:cs="Times New Roman"/>
          <w:sz w:val="24"/>
          <w:szCs w:val="24"/>
        </w:rPr>
      </w:r>
      <w:r w:rsidR="00196272">
        <w:rPr>
          <w:rFonts w:ascii="Times New Roman" w:hAnsi="Times New Roman" w:cs="Times New Roman"/>
          <w:sz w:val="24"/>
          <w:szCs w:val="24"/>
        </w:rPr>
        <w:fldChar w:fldCharType="end"/>
      </w:r>
      <w:r w:rsidR="00A05FB0">
        <w:rPr>
          <w:rFonts w:ascii="Times New Roman" w:hAnsi="Times New Roman" w:cs="Times New Roman"/>
          <w:sz w:val="24"/>
          <w:szCs w:val="24"/>
        </w:rPr>
      </w:r>
      <w:r w:rsidR="00A05FB0">
        <w:rPr>
          <w:rFonts w:ascii="Times New Roman" w:hAnsi="Times New Roman" w:cs="Times New Roman"/>
          <w:sz w:val="24"/>
          <w:szCs w:val="24"/>
        </w:rPr>
        <w:fldChar w:fldCharType="separate"/>
      </w:r>
      <w:r w:rsidR="00196272">
        <w:rPr>
          <w:rFonts w:ascii="Times New Roman" w:hAnsi="Times New Roman" w:cs="Times New Roman"/>
          <w:noProof/>
          <w:sz w:val="24"/>
          <w:szCs w:val="24"/>
        </w:rPr>
        <w:t>[65]</w:t>
      </w:r>
      <w:r w:rsidR="00A05FB0">
        <w:rPr>
          <w:rFonts w:ascii="Times New Roman" w:hAnsi="Times New Roman" w:cs="Times New Roman"/>
          <w:sz w:val="24"/>
          <w:szCs w:val="24"/>
        </w:rPr>
        <w:fldChar w:fldCharType="end"/>
      </w:r>
      <w:r w:rsidRPr="0068652B">
        <w:rPr>
          <w:rFonts w:ascii="Times New Roman" w:hAnsi="Times New Roman" w:cs="Times New Roman"/>
          <w:sz w:val="24"/>
          <w:szCs w:val="24"/>
        </w:rPr>
        <w:t xml:space="preserve">, potentially caused by cytokine production such as TNF-a </w:t>
      </w:r>
      <w:r w:rsidR="00A05FB0">
        <w:rPr>
          <w:rFonts w:ascii="Times New Roman" w:hAnsi="Times New Roman" w:cs="Times New Roman"/>
          <w:sz w:val="24"/>
          <w:szCs w:val="24"/>
        </w:rPr>
        <w:fldChar w:fldCharType="begin"/>
      </w:r>
      <w:r w:rsidR="00196272">
        <w:rPr>
          <w:rFonts w:ascii="Times New Roman" w:hAnsi="Times New Roman" w:cs="Times New Roman"/>
          <w:sz w:val="24"/>
          <w:szCs w:val="24"/>
        </w:rPr>
        <w:instrText xml:space="preserve"> ADDIN EN.CITE &lt;EndNote&gt;&lt;Cite&gt;&lt;Author&gt;Henke&lt;/Author&gt;&lt;Year&gt;2019&lt;/Year&gt;&lt;RecNum&gt;248&lt;/RecNum&gt;&lt;DisplayText&gt;[66]&lt;/DisplayText&gt;&lt;record&gt;&lt;rec-number&gt;248&lt;/rec-number&gt;&lt;foreign-keys&gt;&lt;key app="EN" db-id="9swx20s26fz5zoedxf2xatw7t0x5f2rspet9" timestamp="1674511025"&gt;248&lt;/key&gt;&lt;/foreign-keys&gt;&lt;ref-type name="Journal Article"&gt;17&lt;/ref-type&gt;&lt;contributors&gt;&lt;authors&gt;&lt;author&gt;Henke, M. T.&lt;/author&gt;&lt;author&gt;Kenny, D. J.&lt;/author&gt;&lt;author&gt;Cassilly, C. D.&lt;/author&gt;&lt;author&gt;Vlamakis, H.&lt;/author&gt;&lt;author&gt;Xavier, R. J.&lt;/author&gt;&lt;author&gt;Clardy, J.&lt;/author&gt;&lt;/authors&gt;&lt;/contributors&gt;&lt;auth-address&gt;Department of Biological Chemistry and Molecular Pharmacology, Harvard Medical School, Boston MA 02115.&amp;#xD;Broad Institute of MIT and Harvard, Cambridge, MA 02142.&amp;#xD;Department of Molecular Biology, Massachusetts General Hospital, Boston, MA 02114.&amp;#xD;Center for the Study of Inflammatory Bowel Disease, Massachusetts General Hospital, Boston, MA 02114.&amp;#xD;Department of Biological Chemistry and Molecular Pharmacology, Harvard Medical School, Boston MA 02115; jon_clardy@hms.harvard.edu.&lt;/auth-address&gt;&lt;titles&gt;&lt;title&gt;Ruminococcus gnavus, a member of the human gut microbiome associated with Crohn&amp;apos;s disease, produces an inflammatory polysaccharide&lt;/title&gt;&lt;secondary-title&gt;Proc Natl Acad Sci U S A&lt;/secondary-title&gt;&lt;/titles&gt;&lt;periodical&gt;&lt;full-title&gt;Proc Natl Acad Sci U S A&lt;/full-title&gt;&lt;/periodical&gt;&lt;pages&gt;12672-12677&lt;/pages&gt;&lt;volume&gt;116&lt;/volume&gt;&lt;number&gt;26&lt;/number&gt;&lt;edition&gt;2019/06/12&lt;/edition&gt;&lt;keywords&gt;&lt;keyword&gt;inflammatory bowel disease&lt;/keyword&gt;&lt;keyword&gt;microbiome&lt;/keyword&gt;&lt;keyword&gt;polysaccharide&lt;/keyword&gt;&lt;/keywords&gt;&lt;dates&gt;&lt;year&gt;2019&lt;/year&gt;&lt;pub-dates&gt;&lt;date&gt;Jun 25&lt;/date&gt;&lt;/pub-dates&gt;&lt;/dates&gt;&lt;isbn&gt;1091-6490 (Electronic)&amp;#xD;0027-8424 (Linking)&lt;/isbn&gt;&lt;accession-num&gt;31182571&lt;/accession-num&gt;&lt;urls&gt;&lt;related-urls&gt;&lt;url&gt;https://www.ncbi.nlm.nih.gov/pubmed/31182571&lt;/url&gt;&lt;/related-urls&gt;&lt;/urls&gt;&lt;custom2&gt;PMC6601261&lt;/custom2&gt;&lt;electronic-resource-num&gt;10.1073/pnas.1904099116&lt;/electronic-resource-num&gt;&lt;/record&gt;&lt;/Cite&gt;&lt;/EndNote&gt;</w:instrText>
      </w:r>
      <w:r w:rsidR="00A05FB0">
        <w:rPr>
          <w:rFonts w:ascii="Times New Roman" w:hAnsi="Times New Roman" w:cs="Times New Roman"/>
          <w:sz w:val="24"/>
          <w:szCs w:val="24"/>
        </w:rPr>
        <w:fldChar w:fldCharType="separate"/>
      </w:r>
      <w:r w:rsidR="00196272">
        <w:rPr>
          <w:rFonts w:ascii="Times New Roman" w:hAnsi="Times New Roman" w:cs="Times New Roman"/>
          <w:noProof/>
          <w:sz w:val="24"/>
          <w:szCs w:val="24"/>
        </w:rPr>
        <w:t>[66]</w:t>
      </w:r>
      <w:r w:rsidR="00A05FB0">
        <w:rPr>
          <w:rFonts w:ascii="Times New Roman" w:hAnsi="Times New Roman" w:cs="Times New Roman"/>
          <w:sz w:val="24"/>
          <w:szCs w:val="24"/>
        </w:rPr>
        <w:fldChar w:fldCharType="end"/>
      </w:r>
      <w:r w:rsidRPr="0068652B">
        <w:rPr>
          <w:rFonts w:ascii="Times New Roman" w:hAnsi="Times New Roman" w:cs="Times New Roman"/>
          <w:sz w:val="24"/>
          <w:szCs w:val="24"/>
        </w:rPr>
        <w:t xml:space="preserve">. </w:t>
      </w:r>
      <w:r w:rsidR="006D252C" w:rsidRPr="006D252C">
        <w:rPr>
          <w:rFonts w:ascii="Times New Roman" w:hAnsi="Times New Roman" w:cs="Times New Roman"/>
          <w:i/>
          <w:iCs/>
          <w:sz w:val="24"/>
          <w:szCs w:val="24"/>
        </w:rPr>
        <w:t>Firmicutes</w:t>
      </w:r>
      <w:r w:rsidRPr="0068652B">
        <w:rPr>
          <w:rFonts w:ascii="Times New Roman" w:hAnsi="Times New Roman" w:cs="Times New Roman"/>
          <w:sz w:val="24"/>
          <w:szCs w:val="24"/>
        </w:rPr>
        <w:t xml:space="preserve"> </w:t>
      </w:r>
      <w:r w:rsidR="00A05FB0" w:rsidRPr="0068652B">
        <w:rPr>
          <w:rFonts w:ascii="Times New Roman" w:hAnsi="Times New Roman" w:cs="Times New Roman"/>
          <w:sz w:val="24"/>
          <w:szCs w:val="24"/>
        </w:rPr>
        <w:t>has also been</w:t>
      </w:r>
      <w:r w:rsidRPr="0068652B">
        <w:rPr>
          <w:rFonts w:ascii="Times New Roman" w:hAnsi="Times New Roman" w:cs="Times New Roman"/>
          <w:sz w:val="24"/>
          <w:szCs w:val="24"/>
        </w:rPr>
        <w:t xml:space="preserve"> reported to be overpopulated in infants who developed respiratory and skin allergic diseases </w:t>
      </w:r>
      <w:r w:rsidR="0058250C">
        <w:rPr>
          <w:rFonts w:ascii="Times New Roman" w:hAnsi="Times New Roman" w:cs="Times New Roman"/>
          <w:sz w:val="24"/>
          <w:szCs w:val="24"/>
        </w:rPr>
        <w:fldChar w:fldCharType="begin">
          <w:fldData xml:space="preserve">PEVuZE5vdGU+PENpdGU+PEF1dGhvcj5DaHVhPC9BdXRob3I+PFllYXI+MjAxODwvWWVhcj48UmVj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</w:fldData>
        </w:fldChar>
      </w:r>
      <w:r w:rsidR="00196272">
        <w:rPr>
          <w:rFonts w:ascii="Times New Roman" w:hAnsi="Times New Roman" w:cs="Times New Roman"/>
          <w:sz w:val="24"/>
          <w:szCs w:val="24"/>
        </w:rPr>
        <w:instrText xml:space="preserve"> ADDIN EN.CITE </w:instrText>
      </w:r>
      <w:r w:rsidR="00196272">
        <w:rPr>
          <w:rFonts w:ascii="Times New Roman" w:hAnsi="Times New Roman" w:cs="Times New Roman"/>
          <w:sz w:val="24"/>
          <w:szCs w:val="24"/>
        </w:rPr>
        <w:fldChar w:fldCharType="begin">
          <w:fldData xml:space="preserve">PEVuZE5vdGU+PENpdGU+PEF1dGhvcj5DaHVhPC9BdXRob3I+PFllYXI+MjAxODwvWWVhcj48UmVj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</w:fldData>
        </w:fldChar>
      </w:r>
      <w:r w:rsidR="00196272">
        <w:rPr>
          <w:rFonts w:ascii="Times New Roman" w:hAnsi="Times New Roman" w:cs="Times New Roman"/>
          <w:sz w:val="24"/>
          <w:szCs w:val="24"/>
        </w:rPr>
        <w:instrText xml:space="preserve"> ADDIN EN.CITE.DATA </w:instrText>
      </w:r>
      <w:r w:rsidR="00196272">
        <w:rPr>
          <w:rFonts w:ascii="Times New Roman" w:hAnsi="Times New Roman" w:cs="Times New Roman"/>
          <w:sz w:val="24"/>
          <w:szCs w:val="24"/>
        </w:rPr>
      </w:r>
      <w:r w:rsidR="00196272">
        <w:rPr>
          <w:rFonts w:ascii="Times New Roman" w:hAnsi="Times New Roman" w:cs="Times New Roman"/>
          <w:sz w:val="24"/>
          <w:szCs w:val="24"/>
        </w:rPr>
        <w:fldChar w:fldCharType="end"/>
      </w:r>
      <w:r w:rsidR="0058250C">
        <w:rPr>
          <w:rFonts w:ascii="Times New Roman" w:hAnsi="Times New Roman" w:cs="Times New Roman"/>
          <w:sz w:val="24"/>
          <w:szCs w:val="24"/>
        </w:rPr>
      </w:r>
      <w:r w:rsidR="0058250C">
        <w:rPr>
          <w:rFonts w:ascii="Times New Roman" w:hAnsi="Times New Roman" w:cs="Times New Roman"/>
          <w:sz w:val="24"/>
          <w:szCs w:val="24"/>
        </w:rPr>
        <w:fldChar w:fldCharType="separate"/>
      </w:r>
      <w:r w:rsidR="00196272">
        <w:rPr>
          <w:rFonts w:ascii="Times New Roman" w:hAnsi="Times New Roman" w:cs="Times New Roman"/>
          <w:noProof/>
          <w:sz w:val="24"/>
          <w:szCs w:val="24"/>
        </w:rPr>
        <w:t>[67]</w:t>
      </w:r>
      <w:r w:rsidR="0058250C">
        <w:rPr>
          <w:rFonts w:ascii="Times New Roman" w:hAnsi="Times New Roman" w:cs="Times New Roman"/>
          <w:sz w:val="24"/>
          <w:szCs w:val="24"/>
        </w:rPr>
        <w:fldChar w:fldCharType="end"/>
      </w:r>
      <w:r w:rsidRPr="0068652B">
        <w:rPr>
          <w:rFonts w:ascii="Times New Roman" w:hAnsi="Times New Roman" w:cs="Times New Roman"/>
          <w:sz w:val="24"/>
          <w:szCs w:val="24"/>
        </w:rPr>
        <w:t xml:space="preserve">. Mice orally garaged by purified </w:t>
      </w:r>
      <w:proofErr w:type="spellStart"/>
      <w:r w:rsidRPr="006D252C">
        <w:rPr>
          <w:rFonts w:ascii="Times New Roman" w:hAnsi="Times New Roman" w:cs="Times New Roman"/>
          <w:i/>
          <w:iCs/>
          <w:sz w:val="24"/>
          <w:szCs w:val="24"/>
        </w:rPr>
        <w:t>Ruminococcus</w:t>
      </w:r>
      <w:proofErr w:type="spellEnd"/>
      <w:r w:rsidRPr="006D252C">
        <w:rPr>
          <w:rFonts w:ascii="Times New Roman" w:hAnsi="Times New Roman" w:cs="Times New Roman"/>
          <w:i/>
          <w:iCs/>
          <w:sz w:val="24"/>
          <w:szCs w:val="24"/>
        </w:rPr>
        <w:t xml:space="preserve"> </w:t>
      </w:r>
      <w:proofErr w:type="spellStart"/>
      <w:r w:rsidRPr="006D252C">
        <w:rPr>
          <w:rFonts w:ascii="Times New Roman" w:hAnsi="Times New Roman" w:cs="Times New Roman"/>
          <w:i/>
          <w:iCs/>
          <w:sz w:val="24"/>
          <w:szCs w:val="24"/>
        </w:rPr>
        <w:t>Gnavus</w:t>
      </w:r>
      <w:proofErr w:type="spellEnd"/>
      <w:r w:rsidRPr="0068652B">
        <w:rPr>
          <w:rFonts w:ascii="Times New Roman" w:hAnsi="Times New Roman" w:cs="Times New Roman"/>
          <w:sz w:val="24"/>
          <w:szCs w:val="24"/>
        </w:rPr>
        <w:t xml:space="preserve"> also developed airway inflammation by cytokine secretion such as interleukin 25, 33 and others. In </w:t>
      </w:r>
      <w:r w:rsidR="006D252C">
        <w:rPr>
          <w:rFonts w:ascii="Times New Roman" w:hAnsi="Times New Roman" w:cs="Times New Roman"/>
          <w:sz w:val="24"/>
          <w:szCs w:val="24"/>
        </w:rPr>
        <w:t>this</w:t>
      </w:r>
      <w:r w:rsidRPr="0068652B">
        <w:rPr>
          <w:rFonts w:ascii="Times New Roman" w:hAnsi="Times New Roman" w:cs="Times New Roman"/>
          <w:sz w:val="24"/>
          <w:szCs w:val="24"/>
        </w:rPr>
        <w:t xml:space="preserve"> study, we observed a significant increase in the abundance of </w:t>
      </w:r>
      <w:proofErr w:type="spellStart"/>
      <w:r w:rsidRPr="006D252C">
        <w:rPr>
          <w:rFonts w:ascii="Times New Roman" w:hAnsi="Times New Roman" w:cs="Times New Roman"/>
          <w:i/>
          <w:iCs/>
          <w:sz w:val="24"/>
          <w:szCs w:val="24"/>
        </w:rPr>
        <w:t>Firmcutes</w:t>
      </w:r>
      <w:proofErr w:type="spellEnd"/>
      <w:r w:rsidRPr="006D252C">
        <w:rPr>
          <w:rFonts w:ascii="Times New Roman" w:hAnsi="Times New Roman" w:cs="Times New Roman"/>
          <w:i/>
          <w:iCs/>
          <w:sz w:val="24"/>
          <w:szCs w:val="24"/>
        </w:rPr>
        <w:t xml:space="preserve"> </w:t>
      </w:r>
      <w:proofErr w:type="spellStart"/>
      <w:r w:rsidRPr="006D252C">
        <w:rPr>
          <w:rFonts w:ascii="Times New Roman" w:hAnsi="Times New Roman" w:cs="Times New Roman"/>
          <w:i/>
          <w:iCs/>
          <w:sz w:val="24"/>
          <w:szCs w:val="24"/>
        </w:rPr>
        <w:t>Ruminoccus</w:t>
      </w:r>
      <w:proofErr w:type="spellEnd"/>
      <w:r w:rsidRPr="0068652B">
        <w:rPr>
          <w:rFonts w:ascii="Times New Roman" w:hAnsi="Times New Roman" w:cs="Times New Roman"/>
          <w:sz w:val="24"/>
          <w:szCs w:val="24"/>
        </w:rPr>
        <w:t xml:space="preserve"> in fecal samples </w:t>
      </w:r>
      <w:r w:rsidR="006D252C">
        <w:rPr>
          <w:rFonts w:ascii="Times New Roman" w:hAnsi="Times New Roman" w:cs="Times New Roman"/>
          <w:sz w:val="24"/>
          <w:szCs w:val="24"/>
        </w:rPr>
        <w:t xml:space="preserve">at the late but not at the early timepoints </w:t>
      </w:r>
      <w:r w:rsidRPr="0068652B">
        <w:rPr>
          <w:rFonts w:ascii="Times New Roman" w:hAnsi="Times New Roman" w:cs="Times New Roman"/>
          <w:sz w:val="24"/>
          <w:szCs w:val="24"/>
        </w:rPr>
        <w:t xml:space="preserve">irrespective of diet and genotype. </w:t>
      </w:r>
      <w:r w:rsidR="006D252C">
        <w:rPr>
          <w:rFonts w:ascii="Times New Roman" w:hAnsi="Times New Roman" w:cs="Times New Roman"/>
          <w:sz w:val="24"/>
          <w:szCs w:val="24"/>
        </w:rPr>
        <w:t xml:space="preserve">Accumulation of </w:t>
      </w:r>
      <w:r w:rsidR="006D252C" w:rsidRPr="0068652B">
        <w:rPr>
          <w:rFonts w:ascii="Times New Roman" w:hAnsi="Times New Roman" w:cs="Times New Roman"/>
          <w:sz w:val="24"/>
          <w:szCs w:val="24"/>
        </w:rPr>
        <w:t>harmful inflammatory bacteria in the gu</w:t>
      </w:r>
      <w:r w:rsidR="006D252C">
        <w:rPr>
          <w:rFonts w:ascii="Times New Roman" w:hAnsi="Times New Roman" w:cs="Times New Roman"/>
          <w:sz w:val="24"/>
          <w:szCs w:val="24"/>
        </w:rPr>
        <w:t>ts</w:t>
      </w:r>
      <w:r w:rsidRPr="0068652B">
        <w:rPr>
          <w:rFonts w:ascii="Times New Roman" w:hAnsi="Times New Roman" w:cs="Times New Roman"/>
          <w:sz w:val="24"/>
          <w:szCs w:val="24"/>
        </w:rPr>
        <w:t xml:space="preserve"> is considered </w:t>
      </w:r>
      <w:r w:rsidR="006D252C">
        <w:rPr>
          <w:rFonts w:ascii="Times New Roman" w:hAnsi="Times New Roman" w:cs="Times New Roman"/>
          <w:sz w:val="24"/>
          <w:szCs w:val="24"/>
        </w:rPr>
        <w:t xml:space="preserve">has been linked to </w:t>
      </w:r>
      <w:r w:rsidRPr="0068652B">
        <w:rPr>
          <w:rFonts w:ascii="Times New Roman" w:hAnsi="Times New Roman" w:cs="Times New Roman"/>
          <w:sz w:val="24"/>
          <w:szCs w:val="24"/>
        </w:rPr>
        <w:t>aging. However, w</w:t>
      </w:r>
      <w:r w:rsidR="006D252C">
        <w:rPr>
          <w:rFonts w:ascii="Times New Roman" w:hAnsi="Times New Roman" w:cs="Times New Roman"/>
          <w:sz w:val="24"/>
          <w:szCs w:val="24"/>
        </w:rPr>
        <w:t xml:space="preserve">e </w:t>
      </w:r>
      <w:r w:rsidRPr="0068652B">
        <w:rPr>
          <w:rFonts w:ascii="Times New Roman" w:hAnsi="Times New Roman" w:cs="Times New Roman"/>
          <w:sz w:val="24"/>
          <w:szCs w:val="24"/>
        </w:rPr>
        <w:t xml:space="preserve">found that the increased level of </w:t>
      </w:r>
      <w:proofErr w:type="spellStart"/>
      <w:r w:rsidRPr="006D252C">
        <w:rPr>
          <w:rFonts w:ascii="Times New Roman" w:hAnsi="Times New Roman" w:cs="Times New Roman"/>
          <w:i/>
          <w:iCs/>
          <w:sz w:val="24"/>
          <w:szCs w:val="24"/>
        </w:rPr>
        <w:t>Firmucutes</w:t>
      </w:r>
      <w:proofErr w:type="spellEnd"/>
      <w:r w:rsidRPr="006D252C">
        <w:rPr>
          <w:rFonts w:ascii="Times New Roman" w:hAnsi="Times New Roman" w:cs="Times New Roman"/>
          <w:i/>
          <w:iCs/>
          <w:sz w:val="24"/>
          <w:szCs w:val="24"/>
        </w:rPr>
        <w:t xml:space="preserve"> </w:t>
      </w:r>
      <w:proofErr w:type="spellStart"/>
      <w:r w:rsidRPr="006D252C">
        <w:rPr>
          <w:rFonts w:ascii="Times New Roman" w:hAnsi="Times New Roman" w:cs="Times New Roman"/>
          <w:i/>
          <w:iCs/>
          <w:sz w:val="24"/>
          <w:szCs w:val="24"/>
        </w:rPr>
        <w:t>Ruminoccus</w:t>
      </w:r>
      <w:proofErr w:type="spellEnd"/>
      <w:r w:rsidRPr="0068652B">
        <w:rPr>
          <w:rFonts w:ascii="Times New Roman" w:hAnsi="Times New Roman" w:cs="Times New Roman"/>
          <w:sz w:val="24"/>
          <w:szCs w:val="24"/>
        </w:rPr>
        <w:t xml:space="preserve"> </w:t>
      </w:r>
      <w:r w:rsidR="006D252C">
        <w:rPr>
          <w:rFonts w:ascii="Times New Roman" w:hAnsi="Times New Roman" w:cs="Times New Roman"/>
          <w:sz w:val="24"/>
          <w:szCs w:val="24"/>
        </w:rPr>
        <w:t>was mainly associated with</w:t>
      </w:r>
      <w:r w:rsidRPr="0068652B">
        <w:rPr>
          <w:rFonts w:ascii="Times New Roman" w:hAnsi="Times New Roman" w:cs="Times New Roman"/>
          <w:sz w:val="24"/>
          <w:szCs w:val="24"/>
        </w:rPr>
        <w:t xml:space="preserve"> Nrf2 KO suggesting</w:t>
      </w:r>
      <w:r w:rsidR="006D252C">
        <w:rPr>
          <w:rFonts w:ascii="Times New Roman" w:hAnsi="Times New Roman" w:cs="Times New Roman"/>
          <w:sz w:val="24"/>
          <w:szCs w:val="24"/>
        </w:rPr>
        <w:t xml:space="preserve"> that</w:t>
      </w:r>
      <w:r w:rsidRPr="0068652B">
        <w:rPr>
          <w:rFonts w:ascii="Times New Roman" w:hAnsi="Times New Roman" w:cs="Times New Roman"/>
          <w:sz w:val="24"/>
          <w:szCs w:val="24"/>
        </w:rPr>
        <w:t xml:space="preserve"> Nrf2 KO accelerates the increase of </w:t>
      </w:r>
      <w:proofErr w:type="spellStart"/>
      <w:r w:rsidRPr="006D252C">
        <w:rPr>
          <w:rFonts w:ascii="Times New Roman" w:hAnsi="Times New Roman" w:cs="Times New Roman"/>
          <w:i/>
          <w:iCs/>
          <w:sz w:val="24"/>
          <w:szCs w:val="24"/>
        </w:rPr>
        <w:t>Firmucutes</w:t>
      </w:r>
      <w:proofErr w:type="spellEnd"/>
      <w:r w:rsidRPr="006D252C">
        <w:rPr>
          <w:rFonts w:ascii="Times New Roman" w:hAnsi="Times New Roman" w:cs="Times New Roman"/>
          <w:i/>
          <w:iCs/>
          <w:sz w:val="24"/>
          <w:szCs w:val="24"/>
        </w:rPr>
        <w:t xml:space="preserve"> </w:t>
      </w:r>
      <w:proofErr w:type="spellStart"/>
      <w:r w:rsidRPr="006D252C">
        <w:rPr>
          <w:rFonts w:ascii="Times New Roman" w:hAnsi="Times New Roman" w:cs="Times New Roman"/>
          <w:i/>
          <w:iCs/>
          <w:sz w:val="24"/>
          <w:szCs w:val="24"/>
        </w:rPr>
        <w:t>Ruminoccus</w:t>
      </w:r>
      <w:r w:rsidR="005323CB">
        <w:rPr>
          <w:rFonts w:ascii="Times New Roman" w:hAnsi="Times New Roman" w:cs="Times New Roman"/>
          <w:sz w:val="24"/>
          <w:szCs w:val="24"/>
        </w:rPr>
        <w:t>’s</w:t>
      </w:r>
      <w:proofErr w:type="spellEnd"/>
      <w:r w:rsidR="005323CB">
        <w:rPr>
          <w:rFonts w:ascii="Times New Roman" w:hAnsi="Times New Roman" w:cs="Times New Roman"/>
          <w:sz w:val="24"/>
          <w:szCs w:val="24"/>
        </w:rPr>
        <w:t xml:space="preserve"> relative abundance</w:t>
      </w:r>
      <w:r w:rsidRPr="0068652B">
        <w:rPr>
          <w:rFonts w:ascii="Times New Roman" w:hAnsi="Times New Roman" w:cs="Times New Roman"/>
          <w:sz w:val="24"/>
          <w:szCs w:val="24"/>
        </w:rPr>
        <w:t xml:space="preserve">. </w:t>
      </w:r>
      <w:r w:rsidR="005323CB">
        <w:rPr>
          <w:rFonts w:ascii="Times New Roman" w:hAnsi="Times New Roman" w:cs="Times New Roman"/>
          <w:sz w:val="24"/>
          <w:szCs w:val="24"/>
        </w:rPr>
        <w:t>This suggests</w:t>
      </w:r>
      <w:r w:rsidRPr="0068652B">
        <w:rPr>
          <w:rFonts w:ascii="Times New Roman" w:hAnsi="Times New Roman" w:cs="Times New Roman"/>
          <w:sz w:val="24"/>
          <w:szCs w:val="24"/>
        </w:rPr>
        <w:t xml:space="preserve"> that Nrf2 </w:t>
      </w:r>
      <w:r w:rsidR="005323CB">
        <w:rPr>
          <w:rFonts w:ascii="Times New Roman" w:hAnsi="Times New Roman" w:cs="Times New Roman"/>
          <w:sz w:val="24"/>
          <w:szCs w:val="24"/>
        </w:rPr>
        <w:t>might</w:t>
      </w:r>
      <w:r w:rsidRPr="0068652B">
        <w:rPr>
          <w:rFonts w:ascii="Times New Roman" w:hAnsi="Times New Roman" w:cs="Times New Roman"/>
          <w:sz w:val="24"/>
          <w:szCs w:val="24"/>
        </w:rPr>
        <w:t xml:space="preserve"> play an important role in regulating the gut microbiota profile and suppres</w:t>
      </w:r>
      <w:r w:rsidR="005323CB">
        <w:rPr>
          <w:rFonts w:ascii="Times New Roman" w:hAnsi="Times New Roman" w:cs="Times New Roman"/>
          <w:sz w:val="24"/>
          <w:szCs w:val="24"/>
        </w:rPr>
        <w:t xml:space="preserve">s </w:t>
      </w:r>
      <w:r w:rsidRPr="0068652B">
        <w:rPr>
          <w:rFonts w:ascii="Times New Roman" w:hAnsi="Times New Roman" w:cs="Times New Roman"/>
          <w:sz w:val="24"/>
          <w:szCs w:val="24"/>
        </w:rPr>
        <w:t xml:space="preserve">pathogenic species such as </w:t>
      </w:r>
      <w:proofErr w:type="spellStart"/>
      <w:r w:rsidRPr="005323CB">
        <w:rPr>
          <w:rFonts w:ascii="Times New Roman" w:hAnsi="Times New Roman" w:cs="Times New Roman"/>
          <w:i/>
          <w:iCs/>
          <w:sz w:val="24"/>
          <w:szCs w:val="24"/>
        </w:rPr>
        <w:t>Firmucutes</w:t>
      </w:r>
      <w:proofErr w:type="spellEnd"/>
      <w:r w:rsidRPr="005323CB">
        <w:rPr>
          <w:rFonts w:ascii="Times New Roman" w:hAnsi="Times New Roman" w:cs="Times New Roman"/>
          <w:i/>
          <w:iCs/>
          <w:sz w:val="24"/>
          <w:szCs w:val="24"/>
        </w:rPr>
        <w:t xml:space="preserve"> </w:t>
      </w:r>
      <w:proofErr w:type="spellStart"/>
      <w:r w:rsidRPr="005323CB">
        <w:rPr>
          <w:rFonts w:ascii="Times New Roman" w:hAnsi="Times New Roman" w:cs="Times New Roman"/>
          <w:i/>
          <w:iCs/>
          <w:sz w:val="24"/>
          <w:szCs w:val="24"/>
        </w:rPr>
        <w:t>Ruminoccus</w:t>
      </w:r>
      <w:proofErr w:type="spellEnd"/>
      <w:r w:rsidRPr="0068652B">
        <w:rPr>
          <w:rFonts w:ascii="Times New Roman" w:hAnsi="Times New Roman" w:cs="Times New Roman"/>
          <w:sz w:val="24"/>
          <w:szCs w:val="24"/>
        </w:rPr>
        <w:t xml:space="preserve"> as the animal age. </w:t>
      </w:r>
    </w:p>
    <w:p w14:paraId="092A72B1" w14:textId="767C05E3" w:rsidR="0068652B" w:rsidRDefault="0068652B" w:rsidP="002630C2">
      <w:pPr>
        <w:spacing w:after="120" w:line="240" w:lineRule="auto"/>
        <w:jc w:val="both"/>
        <w:rPr>
          <w:rFonts w:ascii="Times New Roman" w:hAnsi="Times New Roman" w:cs="Times New Roman"/>
          <w:sz w:val="24"/>
          <w:szCs w:val="24"/>
        </w:rPr>
      </w:pPr>
      <w:r w:rsidRPr="0068652B">
        <w:rPr>
          <w:rFonts w:ascii="Times New Roman" w:hAnsi="Times New Roman" w:cs="Times New Roman"/>
          <w:sz w:val="24"/>
          <w:szCs w:val="24"/>
        </w:rPr>
        <w:t xml:space="preserve">Interestingly, we also observed that the phylum </w:t>
      </w:r>
      <w:proofErr w:type="spellStart"/>
      <w:r w:rsidRPr="00B17445">
        <w:rPr>
          <w:rFonts w:ascii="Times New Roman" w:hAnsi="Times New Roman" w:cs="Times New Roman"/>
          <w:i/>
          <w:iCs/>
          <w:sz w:val="24"/>
          <w:szCs w:val="24"/>
        </w:rPr>
        <w:t>Ruminoccus</w:t>
      </w:r>
      <w:proofErr w:type="spellEnd"/>
      <w:r w:rsidRPr="00B17445">
        <w:rPr>
          <w:rFonts w:ascii="Times New Roman" w:hAnsi="Times New Roman" w:cs="Times New Roman"/>
          <w:i/>
          <w:iCs/>
          <w:sz w:val="24"/>
          <w:szCs w:val="24"/>
        </w:rPr>
        <w:t xml:space="preserve"> </w:t>
      </w:r>
      <w:r w:rsidRPr="0068652B">
        <w:rPr>
          <w:rFonts w:ascii="Times New Roman" w:hAnsi="Times New Roman" w:cs="Times New Roman"/>
          <w:sz w:val="24"/>
          <w:szCs w:val="24"/>
        </w:rPr>
        <w:t xml:space="preserve">were also elevated </w:t>
      </w:r>
      <w:r w:rsidR="000E1AD2">
        <w:rPr>
          <w:rFonts w:ascii="Times New Roman" w:hAnsi="Times New Roman" w:cs="Times New Roman"/>
          <w:sz w:val="24"/>
          <w:szCs w:val="24"/>
        </w:rPr>
        <w:t>at the early timepoint in the</w:t>
      </w:r>
      <w:r w:rsidRPr="0068652B">
        <w:rPr>
          <w:rFonts w:ascii="Times New Roman" w:hAnsi="Times New Roman" w:cs="Times New Roman"/>
          <w:sz w:val="24"/>
          <w:szCs w:val="24"/>
        </w:rPr>
        <w:t xml:space="preserve"> PEITC groups. </w:t>
      </w:r>
      <w:r w:rsidRPr="000E1AD2">
        <w:rPr>
          <w:rFonts w:ascii="Times New Roman" w:hAnsi="Times New Roman" w:cs="Times New Roman"/>
          <w:i/>
          <w:iCs/>
          <w:sz w:val="24"/>
          <w:szCs w:val="24"/>
        </w:rPr>
        <w:t xml:space="preserve">Bacteroidetes </w:t>
      </w:r>
      <w:proofErr w:type="spellStart"/>
      <w:r w:rsidRPr="000E1AD2">
        <w:rPr>
          <w:rFonts w:ascii="Times New Roman" w:hAnsi="Times New Roman" w:cs="Times New Roman"/>
          <w:i/>
          <w:iCs/>
          <w:sz w:val="24"/>
          <w:szCs w:val="24"/>
        </w:rPr>
        <w:t>Rikenella</w:t>
      </w:r>
      <w:proofErr w:type="spellEnd"/>
      <w:r w:rsidRPr="0068652B">
        <w:rPr>
          <w:rFonts w:ascii="Times New Roman" w:hAnsi="Times New Roman" w:cs="Times New Roman"/>
          <w:sz w:val="24"/>
          <w:szCs w:val="24"/>
        </w:rPr>
        <w:t xml:space="preserve"> w</w:t>
      </w:r>
      <w:r w:rsidR="000E1AD2">
        <w:rPr>
          <w:rFonts w:ascii="Times New Roman" w:hAnsi="Times New Roman" w:cs="Times New Roman"/>
          <w:sz w:val="24"/>
          <w:szCs w:val="24"/>
        </w:rPr>
        <w:t>as</w:t>
      </w:r>
      <w:r w:rsidRPr="0068652B">
        <w:rPr>
          <w:rFonts w:ascii="Times New Roman" w:hAnsi="Times New Roman" w:cs="Times New Roman"/>
          <w:sz w:val="24"/>
          <w:szCs w:val="24"/>
        </w:rPr>
        <w:t xml:space="preserve"> also found significantly elevated in Nrf2 KO groups, </w:t>
      </w:r>
      <w:r w:rsidR="000E1AD2">
        <w:rPr>
          <w:rFonts w:ascii="Times New Roman" w:hAnsi="Times New Roman" w:cs="Times New Roman"/>
          <w:sz w:val="24"/>
          <w:szCs w:val="24"/>
        </w:rPr>
        <w:t>suggesting that it</w:t>
      </w:r>
      <w:r w:rsidRPr="0068652B">
        <w:rPr>
          <w:rFonts w:ascii="Times New Roman" w:hAnsi="Times New Roman" w:cs="Times New Roman"/>
          <w:sz w:val="24"/>
          <w:szCs w:val="24"/>
        </w:rPr>
        <w:t xml:space="preserve"> </w:t>
      </w:r>
      <w:r w:rsidR="000E1AD2">
        <w:rPr>
          <w:rFonts w:ascii="Times New Roman" w:hAnsi="Times New Roman" w:cs="Times New Roman"/>
          <w:sz w:val="24"/>
          <w:szCs w:val="24"/>
        </w:rPr>
        <w:t xml:space="preserve">may </w:t>
      </w:r>
      <w:r w:rsidRPr="0068652B">
        <w:rPr>
          <w:rFonts w:ascii="Times New Roman" w:hAnsi="Times New Roman" w:cs="Times New Roman"/>
          <w:sz w:val="24"/>
          <w:szCs w:val="24"/>
        </w:rPr>
        <w:t>contribut</w:t>
      </w:r>
      <w:r w:rsidR="000E1AD2">
        <w:rPr>
          <w:rFonts w:ascii="Times New Roman" w:hAnsi="Times New Roman" w:cs="Times New Roman"/>
          <w:sz w:val="24"/>
          <w:szCs w:val="24"/>
        </w:rPr>
        <w:t>e</w:t>
      </w:r>
      <w:r w:rsidRPr="0068652B">
        <w:rPr>
          <w:rFonts w:ascii="Times New Roman" w:hAnsi="Times New Roman" w:cs="Times New Roman"/>
          <w:sz w:val="24"/>
          <w:szCs w:val="24"/>
        </w:rPr>
        <w:t xml:space="preserve"> or prevent</w:t>
      </w:r>
      <w:r w:rsidR="000E1AD2">
        <w:rPr>
          <w:rFonts w:ascii="Times New Roman" w:hAnsi="Times New Roman" w:cs="Times New Roman"/>
          <w:sz w:val="24"/>
          <w:szCs w:val="24"/>
        </w:rPr>
        <w:t xml:space="preserve"> </w:t>
      </w:r>
      <w:r w:rsidRPr="0068652B">
        <w:rPr>
          <w:rFonts w:ascii="Times New Roman" w:hAnsi="Times New Roman" w:cs="Times New Roman"/>
          <w:sz w:val="24"/>
          <w:szCs w:val="24"/>
        </w:rPr>
        <w:t>gut diseases</w:t>
      </w:r>
      <w:r w:rsidR="0058250C">
        <w:rPr>
          <w:rFonts w:ascii="Times New Roman" w:hAnsi="Times New Roman" w:cs="Times New Roman"/>
          <w:sz w:val="24"/>
          <w:szCs w:val="24"/>
        </w:rPr>
        <w:t xml:space="preserve"> </w:t>
      </w:r>
      <w:r w:rsidR="0058250C">
        <w:rPr>
          <w:rFonts w:ascii="Times New Roman" w:hAnsi="Times New Roman" w:cs="Times New Roman"/>
          <w:sz w:val="24"/>
          <w:szCs w:val="24"/>
        </w:rPr>
        <w:fldChar w:fldCharType="begin">
          <w:fldData xml:space="preserve">PEVuZE5vdGU+PENpdGU+PEF1dGhvcj5Kb2huc29uPC9BdXRob3I+PFllYXI+MjAxNzwvWWVhcj48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</w:fldData>
        </w:fldChar>
      </w:r>
      <w:r w:rsidR="00196272">
        <w:rPr>
          <w:rFonts w:ascii="Times New Roman" w:hAnsi="Times New Roman" w:cs="Times New Roman"/>
          <w:sz w:val="24"/>
          <w:szCs w:val="24"/>
        </w:rPr>
        <w:instrText xml:space="preserve"> ADDIN EN.CITE </w:instrText>
      </w:r>
      <w:r w:rsidR="00196272">
        <w:rPr>
          <w:rFonts w:ascii="Times New Roman" w:hAnsi="Times New Roman" w:cs="Times New Roman"/>
          <w:sz w:val="24"/>
          <w:szCs w:val="24"/>
        </w:rPr>
        <w:fldChar w:fldCharType="begin">
          <w:fldData xml:space="preserve">PEVuZE5vdGU+PENpdGU+PEF1dGhvcj5Kb2huc29uPC9BdXRob3I+PFllYXI+MjAxNzwvWWVhcj48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</w:fldData>
        </w:fldChar>
      </w:r>
      <w:r w:rsidR="00196272">
        <w:rPr>
          <w:rFonts w:ascii="Times New Roman" w:hAnsi="Times New Roman" w:cs="Times New Roman"/>
          <w:sz w:val="24"/>
          <w:szCs w:val="24"/>
        </w:rPr>
        <w:instrText xml:space="preserve"> ADDIN EN.CITE.DATA </w:instrText>
      </w:r>
      <w:r w:rsidR="00196272">
        <w:rPr>
          <w:rFonts w:ascii="Times New Roman" w:hAnsi="Times New Roman" w:cs="Times New Roman"/>
          <w:sz w:val="24"/>
          <w:szCs w:val="24"/>
        </w:rPr>
      </w:r>
      <w:r w:rsidR="00196272">
        <w:rPr>
          <w:rFonts w:ascii="Times New Roman" w:hAnsi="Times New Roman" w:cs="Times New Roman"/>
          <w:sz w:val="24"/>
          <w:szCs w:val="24"/>
        </w:rPr>
        <w:fldChar w:fldCharType="end"/>
      </w:r>
      <w:r w:rsidR="0058250C">
        <w:rPr>
          <w:rFonts w:ascii="Times New Roman" w:hAnsi="Times New Roman" w:cs="Times New Roman"/>
          <w:sz w:val="24"/>
          <w:szCs w:val="24"/>
        </w:rPr>
      </w:r>
      <w:r w:rsidR="0058250C">
        <w:rPr>
          <w:rFonts w:ascii="Times New Roman" w:hAnsi="Times New Roman" w:cs="Times New Roman"/>
          <w:sz w:val="24"/>
          <w:szCs w:val="24"/>
        </w:rPr>
        <w:fldChar w:fldCharType="separate"/>
      </w:r>
      <w:r w:rsidR="00196272">
        <w:rPr>
          <w:rFonts w:ascii="Times New Roman" w:hAnsi="Times New Roman" w:cs="Times New Roman"/>
          <w:noProof/>
          <w:sz w:val="24"/>
          <w:szCs w:val="24"/>
        </w:rPr>
        <w:t>[68-71]</w:t>
      </w:r>
      <w:r w:rsidR="0058250C">
        <w:rPr>
          <w:rFonts w:ascii="Times New Roman" w:hAnsi="Times New Roman" w:cs="Times New Roman"/>
          <w:sz w:val="24"/>
          <w:szCs w:val="24"/>
        </w:rPr>
        <w:fldChar w:fldCharType="end"/>
      </w:r>
      <w:r w:rsidRPr="0068652B">
        <w:rPr>
          <w:rFonts w:ascii="Times New Roman" w:hAnsi="Times New Roman" w:cs="Times New Roman"/>
          <w:sz w:val="24"/>
          <w:szCs w:val="24"/>
        </w:rPr>
        <w:t>. Overall, genetic KO (mutation) ha</w:t>
      </w:r>
      <w:r w:rsidR="000E1AD2">
        <w:rPr>
          <w:rFonts w:ascii="Times New Roman" w:hAnsi="Times New Roman" w:cs="Times New Roman"/>
          <w:sz w:val="24"/>
          <w:szCs w:val="24"/>
        </w:rPr>
        <w:t>s</w:t>
      </w:r>
      <w:r w:rsidRPr="0068652B">
        <w:rPr>
          <w:rFonts w:ascii="Times New Roman" w:hAnsi="Times New Roman" w:cs="Times New Roman"/>
          <w:sz w:val="24"/>
          <w:szCs w:val="24"/>
        </w:rPr>
        <w:t xml:space="preserve"> a strong impact on the host microbiota profile over time and should be considered as one biomarker when developing probiotic or microbiota intervention therapy in </w:t>
      </w:r>
      <w:r w:rsidR="000E1AD2">
        <w:rPr>
          <w:rFonts w:ascii="Times New Roman" w:hAnsi="Times New Roman" w:cs="Times New Roman"/>
          <w:sz w:val="24"/>
          <w:szCs w:val="24"/>
        </w:rPr>
        <w:t xml:space="preserve">the </w:t>
      </w:r>
      <w:r w:rsidRPr="0068652B">
        <w:rPr>
          <w:rFonts w:ascii="Times New Roman" w:hAnsi="Times New Roman" w:cs="Times New Roman"/>
          <w:sz w:val="24"/>
          <w:szCs w:val="24"/>
        </w:rPr>
        <w:t>future.</w:t>
      </w:r>
      <w:commentRangeEnd w:id="31"/>
      <w:r w:rsidR="00770A9A">
        <w:rPr>
          <w:rStyle w:val="CommentReference"/>
        </w:rPr>
        <w:commentReference w:id="31"/>
      </w:r>
    </w:p>
    <w:p w14:paraId="7C08B5E3" w14:textId="22439080" w:rsidR="00770A9A" w:rsidRPr="00770A9A" w:rsidRDefault="00770A9A" w:rsidP="002630C2">
      <w:pPr>
        <w:spacing w:after="120" w:line="240" w:lineRule="auto"/>
        <w:jc w:val="both"/>
        <w:rPr>
          <w:rFonts w:ascii="Times New Roman" w:hAnsi="Times New Roman" w:cs="Times New Roman"/>
          <w:color w:val="FF0000"/>
          <w:sz w:val="24"/>
          <w:szCs w:val="24"/>
        </w:rPr>
      </w:pPr>
      <w:r w:rsidRPr="00770A9A">
        <w:rPr>
          <w:rFonts w:ascii="Times New Roman" w:hAnsi="Times New Roman" w:cs="Times New Roman"/>
          <w:color w:val="FF0000"/>
          <w:sz w:val="24"/>
          <w:szCs w:val="24"/>
        </w:rPr>
        <w:t xml:space="preserve">Gut inflammation, </w:t>
      </w:r>
      <w:r w:rsidR="00BC0E29" w:rsidRPr="00770A9A">
        <w:rPr>
          <w:rFonts w:ascii="Times New Roman" w:hAnsi="Times New Roman" w:cs="Times New Roman"/>
          <w:color w:val="FF0000"/>
          <w:sz w:val="24"/>
          <w:szCs w:val="24"/>
        </w:rPr>
        <w:t>microbiome,</w:t>
      </w:r>
      <w:r w:rsidRPr="00770A9A">
        <w:rPr>
          <w:rFonts w:ascii="Times New Roman" w:hAnsi="Times New Roman" w:cs="Times New Roman"/>
          <w:color w:val="FF0000"/>
          <w:sz w:val="24"/>
          <w:szCs w:val="24"/>
        </w:rPr>
        <w:t xml:space="preserve"> and metabolites</w:t>
      </w:r>
    </w:p>
    <w:p w14:paraId="4BDE0AFC" w14:textId="42CACDB8" w:rsidR="00770A9A" w:rsidRDefault="009258F9" w:rsidP="002630C2">
      <w:pPr>
        <w:spacing w:after="120" w:line="240" w:lineRule="auto"/>
        <w:jc w:val="both"/>
        <w:rPr>
          <w:rFonts w:ascii="Times New Roman" w:hAnsi="Times New Roman" w:cs="Times New Roman"/>
          <w:color w:val="FF0000"/>
          <w:sz w:val="24"/>
          <w:szCs w:val="24"/>
        </w:rPr>
      </w:pPr>
      <w:r w:rsidRPr="009258F9">
        <w:rPr>
          <w:rFonts w:ascii="Times New Roman" w:hAnsi="Times New Roman" w:cs="Times New Roman"/>
          <w:color w:val="FF0000"/>
          <w:sz w:val="24"/>
          <w:szCs w:val="24"/>
          <w:highlight w:val="yellow"/>
        </w:rPr>
        <w:t>Need fill with new information here.</w:t>
      </w:r>
    </w:p>
    <w:p w14:paraId="4BB837AE" w14:textId="530A43F6" w:rsidR="00770A9A" w:rsidRPr="00770A9A" w:rsidRDefault="00770A9A" w:rsidP="002630C2">
      <w:pPr>
        <w:spacing w:after="120" w:line="240" w:lineRule="auto"/>
        <w:jc w:val="both"/>
        <w:rPr>
          <w:rFonts w:ascii="Times New Roman" w:hAnsi="Times New Roman" w:cs="Times New Roman"/>
          <w:color w:val="FF0000"/>
          <w:sz w:val="24"/>
          <w:szCs w:val="24"/>
        </w:rPr>
      </w:pPr>
      <w:r w:rsidRPr="00770A9A">
        <w:rPr>
          <w:rFonts w:ascii="Times New Roman" w:hAnsi="Times New Roman" w:cs="Times New Roman"/>
          <w:color w:val="FF0000"/>
          <w:sz w:val="24"/>
          <w:szCs w:val="24"/>
        </w:rPr>
        <w:t>Future work</w:t>
      </w:r>
    </w:p>
    <w:p w14:paraId="2A4766DB" w14:textId="29144EA3" w:rsidR="00707EF2" w:rsidRDefault="0068652B" w:rsidP="002630C2">
      <w:pPr>
        <w:spacing w:after="120" w:line="240" w:lineRule="auto"/>
        <w:jc w:val="both"/>
        <w:rPr>
          <w:rFonts w:ascii="Times New Roman" w:hAnsi="Times New Roman" w:cs="Times New Roman"/>
          <w:sz w:val="24"/>
          <w:szCs w:val="24"/>
        </w:rPr>
      </w:pPr>
      <w:r w:rsidRPr="0068652B">
        <w:rPr>
          <w:rFonts w:ascii="Times New Roman" w:hAnsi="Times New Roman" w:cs="Times New Roman"/>
          <w:sz w:val="24"/>
          <w:szCs w:val="24"/>
        </w:rPr>
        <w:t>In this study, we conclude that mice genotype is strongly</w:t>
      </w:r>
      <w:r w:rsidR="008F5804">
        <w:rPr>
          <w:rFonts w:ascii="Times New Roman" w:hAnsi="Times New Roman" w:cs="Times New Roman"/>
          <w:sz w:val="24"/>
          <w:szCs w:val="24"/>
        </w:rPr>
        <w:t xml:space="preserve"> associated</w:t>
      </w:r>
      <w:r w:rsidRPr="0068652B">
        <w:rPr>
          <w:rFonts w:ascii="Times New Roman" w:hAnsi="Times New Roman" w:cs="Times New Roman"/>
          <w:sz w:val="24"/>
          <w:szCs w:val="24"/>
        </w:rPr>
        <w:t xml:space="preserve"> with gut microbio</w:t>
      </w:r>
      <w:r w:rsidR="008F5804">
        <w:rPr>
          <w:rFonts w:ascii="Times New Roman" w:hAnsi="Times New Roman" w:cs="Times New Roman"/>
          <w:sz w:val="24"/>
          <w:szCs w:val="24"/>
        </w:rPr>
        <w:t>me</w:t>
      </w:r>
      <w:r w:rsidRPr="0068652B">
        <w:rPr>
          <w:rFonts w:ascii="Times New Roman" w:hAnsi="Times New Roman" w:cs="Times New Roman"/>
          <w:sz w:val="24"/>
          <w:szCs w:val="24"/>
        </w:rPr>
        <w:t xml:space="preserve"> </w:t>
      </w:r>
      <w:r w:rsidR="008F5804">
        <w:rPr>
          <w:rFonts w:ascii="Times New Roman" w:hAnsi="Times New Roman" w:cs="Times New Roman"/>
          <w:sz w:val="24"/>
          <w:szCs w:val="24"/>
        </w:rPr>
        <w:t xml:space="preserve">richness and diversity and compositional </w:t>
      </w:r>
      <w:r w:rsidRPr="0068652B">
        <w:rPr>
          <w:rFonts w:ascii="Times New Roman" w:hAnsi="Times New Roman" w:cs="Times New Roman"/>
          <w:sz w:val="24"/>
          <w:szCs w:val="24"/>
        </w:rPr>
        <w:t xml:space="preserve">changes. However, </w:t>
      </w:r>
      <w:r w:rsidR="00770A9A">
        <w:rPr>
          <w:rFonts w:ascii="Times New Roman" w:hAnsi="Times New Roman" w:cs="Times New Roman"/>
          <w:sz w:val="24"/>
          <w:szCs w:val="24"/>
        </w:rPr>
        <w:t xml:space="preserve">there are </w:t>
      </w:r>
      <w:r w:rsidR="008F5804">
        <w:rPr>
          <w:rFonts w:ascii="Times New Roman" w:hAnsi="Times New Roman" w:cs="Times New Roman"/>
          <w:sz w:val="24"/>
          <w:szCs w:val="24"/>
        </w:rPr>
        <w:t xml:space="preserve">more factors </w:t>
      </w:r>
      <w:r w:rsidR="00770A9A">
        <w:rPr>
          <w:rFonts w:ascii="Times New Roman" w:hAnsi="Times New Roman" w:cs="Times New Roman"/>
          <w:sz w:val="24"/>
          <w:szCs w:val="24"/>
        </w:rPr>
        <w:t xml:space="preserve">which should be considered. </w:t>
      </w:r>
      <w:r w:rsidRPr="0068652B">
        <w:rPr>
          <w:rFonts w:ascii="Times New Roman" w:hAnsi="Times New Roman" w:cs="Times New Roman"/>
          <w:sz w:val="24"/>
          <w:szCs w:val="24"/>
        </w:rPr>
        <w:t xml:space="preserve">Research has demonstrated that cage and internal individual effects are contributing up to 32% and 46% of gut microbiota </w:t>
      </w:r>
      <w:r w:rsidR="00A65E62">
        <w:rPr>
          <w:rFonts w:ascii="Times New Roman" w:hAnsi="Times New Roman" w:cs="Times New Roman"/>
          <w:sz w:val="24"/>
          <w:szCs w:val="24"/>
        </w:rPr>
        <w:t>variability, respectively</w:t>
      </w:r>
      <w:r>
        <w:rPr>
          <w:rFonts w:ascii="Times New Roman" w:hAnsi="Times New Roman" w:cs="Times New Roman"/>
          <w:sz w:val="24"/>
          <w:szCs w:val="24"/>
        </w:rPr>
        <w:t xml:space="preserve"> </w:t>
      </w:r>
      <w:r w:rsidR="00085587">
        <w:rPr>
          <w:rFonts w:ascii="Times New Roman" w:hAnsi="Times New Roman" w:cs="Times New Roman"/>
          <w:sz w:val="24"/>
          <w:szCs w:val="24"/>
        </w:rPr>
        <w:fldChar w:fldCharType="begin"/>
      </w:r>
      <w:r w:rsidR="00196272">
        <w:rPr>
          <w:rFonts w:ascii="Times New Roman" w:hAnsi="Times New Roman" w:cs="Times New Roman"/>
          <w:sz w:val="24"/>
          <w:szCs w:val="24"/>
        </w:rPr>
        <w:instrText xml:space="preserve"> ADDIN EN.CITE &lt;EndNote&gt;&lt;Cite&gt;&lt;Author&gt;Hildebrand&lt;/Author&gt;&lt;Year&gt;2013&lt;/Year&gt;&lt;RecNum&gt;254&lt;/RecNum&gt;&lt;DisplayText&gt;[72]&lt;/DisplayText&gt;&lt;record&gt;&lt;rec-number&gt;254&lt;/rec-number&gt;&lt;foreign-keys&gt;&lt;key app="EN" db-id="9swx20s26fz5zoedxf2xatw7t0x5f2rspet9" timestamp="1674511025"&gt;254&lt;/key&gt;&lt;/foreign-keys&gt;&lt;ref-type name="Journal Article"&gt;17&lt;/ref-type&gt;&lt;contributors&gt;&lt;authors&gt;&lt;author&gt;Hildebrand, F.&lt;/author&gt;&lt;author&gt;Nguyen, T. L.&lt;/author&gt;&lt;author&gt;Brinkman, B.&lt;/author&gt;&lt;author&gt;Yunta, R. G.&lt;/author&gt;&lt;author&gt;Cauwe, B.&lt;/author&gt;&lt;author&gt;Vandenabeele, P.&lt;/author&gt;&lt;author&gt;Liston, A.&lt;/author&gt;&lt;author&gt;Raes, J.&lt;/author&gt;&lt;/authors&gt;&lt;/contributors&gt;&lt;titles&gt;&lt;title&gt;Inflammation-associated enterotypes, host genotype, cage and inter-individual effects drive gut microbiota variation in common laboratory mice&lt;/title&gt;&lt;secondary-title&gt;Genome Biol&lt;/secondary-title&gt;&lt;/titles&gt;&lt;periodical&gt;&lt;full-title&gt;Genome Biol&lt;/full-title&gt;&lt;/periodical&gt;&lt;pages&gt;R4&lt;/pages&gt;&lt;volume&gt;14&lt;/volume&gt;&lt;number&gt;1&lt;/number&gt;&lt;edition&gt;2013/01/26&lt;/edition&gt;&lt;keywords&gt;&lt;keyword&gt;Animals&lt;/keyword&gt;&lt;keyword&gt;Female&lt;/keyword&gt;&lt;keyword&gt;*Genetic Variation&lt;/keyword&gt;&lt;keyword&gt;*Genotype&lt;/keyword&gt;&lt;keyword&gt;Helicobacter/isolation &amp;amp; purification&lt;/keyword&gt;&lt;keyword&gt;Inflammation/genetics/microbiology&lt;/keyword&gt;&lt;keyword&gt;Intestinal Mucosa/metabolism&lt;/keyword&gt;&lt;keyword&gt;Intestines/microbiology&lt;/keyword&gt;&lt;keyword&gt;Leukocyte L1 Antigen Complex/genetics/metabolism&lt;/keyword&gt;&lt;keyword&gt;Male&lt;/keyword&gt;&lt;keyword&gt;Mice&lt;/keyword&gt;&lt;keyword&gt;Mice, Inbred Strains/genetics/*microbiology&lt;/keyword&gt;&lt;keyword&gt;*Microbiota&lt;/keyword&gt;&lt;keyword&gt;RNA, Ribosomal, 16S/genetics&lt;/keyword&gt;&lt;keyword&gt;Species Specificity&lt;/keyword&gt;&lt;/keywords&gt;&lt;dates&gt;&lt;year&gt;2013&lt;/year&gt;&lt;pub-dates&gt;&lt;date&gt;Jan 24&lt;/date&gt;&lt;/pub-dates&gt;&lt;/dates&gt;&lt;isbn&gt;1474-760X (Electronic)&amp;#xD;1474-7596 (Linking)&lt;/isbn&gt;&lt;accession-num&gt;23347395&lt;/accession-num&gt;&lt;urls&gt;&lt;related-urls&gt;&lt;url&gt;https://www.ncbi.nlm.nih.gov/pubmed/23347395&lt;/url&gt;&lt;/related-urls&gt;&lt;/urls&gt;&lt;custom2&gt;PMC4053703&lt;/custom2&gt;&lt;electronic-resource-num&gt;10.1186/gb-2013-14-1-r4&lt;/electronic-resource-num&gt;&lt;/record&gt;&lt;/Cite&gt;&lt;/EndNote&gt;</w:instrText>
      </w:r>
      <w:r w:rsidR="00085587">
        <w:rPr>
          <w:rFonts w:ascii="Times New Roman" w:hAnsi="Times New Roman" w:cs="Times New Roman"/>
          <w:sz w:val="24"/>
          <w:szCs w:val="24"/>
        </w:rPr>
        <w:fldChar w:fldCharType="separate"/>
      </w:r>
      <w:r w:rsidR="00196272">
        <w:rPr>
          <w:rFonts w:ascii="Times New Roman" w:hAnsi="Times New Roman" w:cs="Times New Roman"/>
          <w:noProof/>
          <w:sz w:val="24"/>
          <w:szCs w:val="24"/>
        </w:rPr>
        <w:t>[72]</w:t>
      </w:r>
      <w:r w:rsidR="00085587">
        <w:rPr>
          <w:rFonts w:ascii="Times New Roman" w:hAnsi="Times New Roman" w:cs="Times New Roman"/>
          <w:sz w:val="24"/>
          <w:szCs w:val="24"/>
        </w:rPr>
        <w:fldChar w:fldCharType="end"/>
      </w:r>
      <w:r w:rsidRPr="0068652B">
        <w:rPr>
          <w:rFonts w:ascii="Times New Roman" w:hAnsi="Times New Roman" w:cs="Times New Roman"/>
          <w:sz w:val="24"/>
          <w:szCs w:val="24"/>
        </w:rPr>
        <w:t xml:space="preserve">. Several methods are used to eliminate the background </w:t>
      </w:r>
      <w:r w:rsidR="00A65E62" w:rsidRPr="0068652B">
        <w:rPr>
          <w:rFonts w:ascii="Times New Roman" w:hAnsi="Times New Roman" w:cs="Times New Roman"/>
          <w:sz w:val="24"/>
          <w:szCs w:val="24"/>
        </w:rPr>
        <w:t>noise</w:t>
      </w:r>
      <w:r w:rsidRPr="0068652B">
        <w:rPr>
          <w:rFonts w:ascii="Times New Roman" w:hAnsi="Times New Roman" w:cs="Times New Roman"/>
          <w:sz w:val="24"/>
          <w:szCs w:val="24"/>
        </w:rPr>
        <w:t xml:space="preserve"> </w:t>
      </w:r>
      <w:r w:rsidR="002532B2">
        <w:rPr>
          <w:rFonts w:ascii="Times New Roman" w:hAnsi="Times New Roman" w:cs="Times New Roman"/>
          <w:sz w:val="24"/>
          <w:szCs w:val="24"/>
        </w:rPr>
        <w:t>that include</w:t>
      </w:r>
      <w:r w:rsidR="00A65E62">
        <w:rPr>
          <w:rFonts w:ascii="Times New Roman" w:hAnsi="Times New Roman" w:cs="Times New Roman"/>
          <w:sz w:val="24"/>
          <w:szCs w:val="24"/>
        </w:rPr>
        <w:t xml:space="preserve"> </w:t>
      </w:r>
      <w:r w:rsidR="002532B2">
        <w:rPr>
          <w:rFonts w:ascii="Times New Roman" w:hAnsi="Times New Roman" w:cs="Times New Roman"/>
          <w:sz w:val="24"/>
          <w:szCs w:val="24"/>
        </w:rPr>
        <w:t xml:space="preserve">feeding the animals with a </w:t>
      </w:r>
      <w:r w:rsidRPr="0068652B">
        <w:rPr>
          <w:rFonts w:ascii="Times New Roman" w:hAnsi="Times New Roman" w:cs="Times New Roman"/>
          <w:sz w:val="24"/>
          <w:szCs w:val="24"/>
        </w:rPr>
        <w:t xml:space="preserve">control diet </w:t>
      </w:r>
      <w:r w:rsidR="002532B2">
        <w:rPr>
          <w:rFonts w:ascii="Times New Roman" w:hAnsi="Times New Roman" w:cs="Times New Roman"/>
          <w:sz w:val="24"/>
          <w:szCs w:val="24"/>
        </w:rPr>
        <w:t xml:space="preserve">for several weeks </w:t>
      </w:r>
      <w:r w:rsidRPr="0068652B">
        <w:rPr>
          <w:rFonts w:ascii="Times New Roman" w:hAnsi="Times New Roman" w:cs="Times New Roman"/>
          <w:sz w:val="24"/>
          <w:szCs w:val="24"/>
        </w:rPr>
        <w:t xml:space="preserve">to </w:t>
      </w:r>
      <w:r w:rsidR="002532B2">
        <w:rPr>
          <w:rFonts w:ascii="Times New Roman" w:hAnsi="Times New Roman" w:cs="Times New Roman"/>
          <w:sz w:val="24"/>
          <w:szCs w:val="24"/>
        </w:rPr>
        <w:t>equalize microbiomes at</w:t>
      </w:r>
      <w:r w:rsidRPr="0068652B">
        <w:rPr>
          <w:rFonts w:ascii="Times New Roman" w:hAnsi="Times New Roman" w:cs="Times New Roman"/>
          <w:sz w:val="24"/>
          <w:szCs w:val="24"/>
        </w:rPr>
        <w:t xml:space="preserve"> </w:t>
      </w:r>
      <w:r w:rsidR="002532B2" w:rsidRPr="0068652B">
        <w:rPr>
          <w:rFonts w:ascii="Times New Roman" w:hAnsi="Times New Roman" w:cs="Times New Roman"/>
          <w:sz w:val="24"/>
          <w:szCs w:val="24"/>
        </w:rPr>
        <w:t>baseline</w:t>
      </w:r>
      <w:r w:rsidR="002532B2">
        <w:rPr>
          <w:rFonts w:ascii="Times New Roman" w:hAnsi="Times New Roman" w:cs="Times New Roman"/>
          <w:sz w:val="24"/>
          <w:szCs w:val="24"/>
        </w:rPr>
        <w:t xml:space="preserve"> or</w:t>
      </w:r>
      <w:r w:rsidRPr="0068652B">
        <w:rPr>
          <w:rFonts w:ascii="Times New Roman" w:hAnsi="Times New Roman" w:cs="Times New Roman"/>
          <w:sz w:val="24"/>
          <w:szCs w:val="24"/>
        </w:rPr>
        <w:t xml:space="preserve"> </w:t>
      </w:r>
      <w:r w:rsidR="002532B2">
        <w:rPr>
          <w:rFonts w:ascii="Times New Roman" w:hAnsi="Times New Roman" w:cs="Times New Roman"/>
          <w:sz w:val="24"/>
          <w:szCs w:val="24"/>
        </w:rPr>
        <w:t>using</w:t>
      </w:r>
      <w:r w:rsidRPr="0068652B">
        <w:rPr>
          <w:rFonts w:ascii="Times New Roman" w:hAnsi="Times New Roman" w:cs="Times New Roman"/>
          <w:sz w:val="24"/>
          <w:szCs w:val="24"/>
        </w:rPr>
        <w:t xml:space="preserve"> gnotobiotic (germ-free) mice </w:t>
      </w:r>
      <w:r w:rsidR="002532B2">
        <w:rPr>
          <w:rFonts w:ascii="Times New Roman" w:hAnsi="Times New Roman" w:cs="Times New Roman"/>
          <w:sz w:val="24"/>
          <w:szCs w:val="24"/>
        </w:rPr>
        <w:t>implanted with homogenized fecal samples</w:t>
      </w:r>
      <w:r>
        <w:rPr>
          <w:rFonts w:ascii="Times New Roman" w:hAnsi="Times New Roman" w:cs="Times New Roman"/>
          <w:sz w:val="24"/>
          <w:szCs w:val="24"/>
        </w:rPr>
        <w:t xml:space="preserve"> </w:t>
      </w:r>
      <w:r w:rsidR="00085587">
        <w:rPr>
          <w:rFonts w:ascii="Times New Roman" w:hAnsi="Times New Roman" w:cs="Times New Roman"/>
          <w:sz w:val="24"/>
          <w:szCs w:val="24"/>
        </w:rPr>
        <w:fldChar w:fldCharType="begin">
          <w:fldData xml:space="preserve">PEVuZE5vdGU+PENpdGU+PEF1dGhvcj5Sb29wY2hhbmQ8L0F1dGhvcj48WWVhcj4yMDE1PC9ZZWFy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</w:fldData>
        </w:fldChar>
      </w:r>
      <w:r w:rsidR="00196272">
        <w:rPr>
          <w:rFonts w:ascii="Times New Roman" w:hAnsi="Times New Roman" w:cs="Times New Roman"/>
          <w:sz w:val="24"/>
          <w:szCs w:val="24"/>
        </w:rPr>
        <w:instrText xml:space="preserve"> ADDIN EN.CITE </w:instrText>
      </w:r>
      <w:r w:rsidR="00196272">
        <w:rPr>
          <w:rFonts w:ascii="Times New Roman" w:hAnsi="Times New Roman" w:cs="Times New Roman"/>
          <w:sz w:val="24"/>
          <w:szCs w:val="24"/>
        </w:rPr>
        <w:fldChar w:fldCharType="begin">
          <w:fldData xml:space="preserve">PEVuZE5vdGU+PENpdGU+PEF1dGhvcj5Sb29wY2hhbmQ8L0F1dGhvcj48WWVhcj4yMDE1PC9ZZWFy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</w:fldData>
        </w:fldChar>
      </w:r>
      <w:r w:rsidR="00196272">
        <w:rPr>
          <w:rFonts w:ascii="Times New Roman" w:hAnsi="Times New Roman" w:cs="Times New Roman"/>
          <w:sz w:val="24"/>
          <w:szCs w:val="24"/>
        </w:rPr>
        <w:instrText xml:space="preserve"> ADDIN EN.CITE.DATA </w:instrText>
      </w:r>
      <w:r w:rsidR="00196272">
        <w:rPr>
          <w:rFonts w:ascii="Times New Roman" w:hAnsi="Times New Roman" w:cs="Times New Roman"/>
          <w:sz w:val="24"/>
          <w:szCs w:val="24"/>
        </w:rPr>
      </w:r>
      <w:r w:rsidR="00196272">
        <w:rPr>
          <w:rFonts w:ascii="Times New Roman" w:hAnsi="Times New Roman" w:cs="Times New Roman"/>
          <w:sz w:val="24"/>
          <w:szCs w:val="24"/>
        </w:rPr>
        <w:fldChar w:fldCharType="end"/>
      </w:r>
      <w:r w:rsidR="00085587">
        <w:rPr>
          <w:rFonts w:ascii="Times New Roman" w:hAnsi="Times New Roman" w:cs="Times New Roman"/>
          <w:sz w:val="24"/>
          <w:szCs w:val="24"/>
        </w:rPr>
      </w:r>
      <w:r w:rsidR="00085587">
        <w:rPr>
          <w:rFonts w:ascii="Times New Roman" w:hAnsi="Times New Roman" w:cs="Times New Roman"/>
          <w:sz w:val="24"/>
          <w:szCs w:val="24"/>
        </w:rPr>
        <w:fldChar w:fldCharType="separate"/>
      </w:r>
      <w:r w:rsidR="00196272">
        <w:rPr>
          <w:rFonts w:ascii="Times New Roman" w:hAnsi="Times New Roman" w:cs="Times New Roman"/>
          <w:noProof/>
          <w:sz w:val="24"/>
          <w:szCs w:val="24"/>
        </w:rPr>
        <w:t>[73-75]</w:t>
      </w:r>
      <w:r w:rsidR="00085587">
        <w:rPr>
          <w:rFonts w:ascii="Times New Roman" w:hAnsi="Times New Roman" w:cs="Times New Roman"/>
          <w:sz w:val="24"/>
          <w:szCs w:val="24"/>
        </w:rPr>
        <w:fldChar w:fldCharType="end"/>
      </w:r>
      <w:r w:rsidRPr="0068652B">
        <w:rPr>
          <w:rFonts w:ascii="Times New Roman" w:hAnsi="Times New Roman" w:cs="Times New Roman"/>
          <w:sz w:val="24"/>
          <w:szCs w:val="24"/>
        </w:rPr>
        <w:t xml:space="preserve">. </w:t>
      </w:r>
      <w:r w:rsidR="002532B2">
        <w:rPr>
          <w:rFonts w:ascii="Times New Roman" w:hAnsi="Times New Roman" w:cs="Times New Roman"/>
          <w:sz w:val="24"/>
          <w:szCs w:val="24"/>
        </w:rPr>
        <w:t xml:space="preserve">In </w:t>
      </w:r>
      <w:r w:rsidR="005973CF">
        <w:rPr>
          <w:rFonts w:ascii="Times New Roman" w:hAnsi="Times New Roman" w:cs="Times New Roman"/>
          <w:sz w:val="24"/>
          <w:szCs w:val="24"/>
        </w:rPr>
        <w:t>this</w:t>
      </w:r>
      <w:r w:rsidR="002532B2">
        <w:rPr>
          <w:rFonts w:ascii="Times New Roman" w:hAnsi="Times New Roman" w:cs="Times New Roman"/>
          <w:sz w:val="24"/>
          <w:szCs w:val="24"/>
        </w:rPr>
        <w:t xml:space="preserve"> study, we employed the former, but it still produced moderate level of variability at the baseline. However, </w:t>
      </w:r>
      <w:r w:rsidR="002532B2" w:rsidRPr="0068652B">
        <w:rPr>
          <w:rFonts w:ascii="Times New Roman" w:hAnsi="Times New Roman" w:cs="Times New Roman"/>
          <w:sz w:val="24"/>
          <w:szCs w:val="24"/>
        </w:rPr>
        <w:t>gnotobiotic</w:t>
      </w:r>
      <w:r w:rsidR="002532B2">
        <w:rPr>
          <w:rFonts w:ascii="Times New Roman" w:hAnsi="Times New Roman" w:cs="Times New Roman"/>
          <w:sz w:val="24"/>
          <w:szCs w:val="24"/>
        </w:rPr>
        <w:t xml:space="preserve"> models are not without complications as they require germ-free facilities and the animals’ immune system may be affected by the lack of microbiome at the early stages of their lives. A middle ground can be reached by pretreating the animals with wide-spectrum antibiotics and providing them with high fiber content food before implanting them with homogenized fecal samples</w:t>
      </w:r>
      <w:r>
        <w:rPr>
          <w:rFonts w:ascii="Times New Roman" w:hAnsi="Times New Roman" w:cs="Times New Roman"/>
          <w:sz w:val="24"/>
          <w:szCs w:val="24"/>
        </w:rPr>
        <w:t xml:space="preserve"> </w:t>
      </w:r>
      <w:r w:rsidR="00085587">
        <w:rPr>
          <w:rFonts w:ascii="Times New Roman" w:hAnsi="Times New Roman" w:cs="Times New Roman"/>
          <w:sz w:val="24"/>
          <w:szCs w:val="24"/>
        </w:rPr>
        <w:fldChar w:fldCharType="begin">
          <w:fldData xml:space="preserve">PEVuZE5vdGU+PENpdGU+PEF1dGhvcj5MdW5kYmVyZzwvQXV0aG9yPjxZZWFyPjIwMTY8L1llYXI+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</w:fldData>
        </w:fldChar>
      </w:r>
      <w:r w:rsidR="00196272">
        <w:rPr>
          <w:rFonts w:ascii="Times New Roman" w:hAnsi="Times New Roman" w:cs="Times New Roman"/>
          <w:sz w:val="24"/>
          <w:szCs w:val="24"/>
        </w:rPr>
        <w:instrText xml:space="preserve"> ADDIN EN.CITE </w:instrText>
      </w:r>
      <w:r w:rsidR="00196272">
        <w:rPr>
          <w:rFonts w:ascii="Times New Roman" w:hAnsi="Times New Roman" w:cs="Times New Roman"/>
          <w:sz w:val="24"/>
          <w:szCs w:val="24"/>
        </w:rPr>
        <w:fldChar w:fldCharType="begin">
          <w:fldData xml:space="preserve">PEVuZE5vdGU+PENpdGU+PEF1dGhvcj5MdW5kYmVyZzwvQXV0aG9yPjxZZWFyPjIwMTY8L1llYXI+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</w:fldData>
        </w:fldChar>
      </w:r>
      <w:r w:rsidR="00196272">
        <w:rPr>
          <w:rFonts w:ascii="Times New Roman" w:hAnsi="Times New Roman" w:cs="Times New Roman"/>
          <w:sz w:val="24"/>
          <w:szCs w:val="24"/>
        </w:rPr>
        <w:instrText xml:space="preserve"> ADDIN EN.CITE.DATA </w:instrText>
      </w:r>
      <w:r w:rsidR="00196272">
        <w:rPr>
          <w:rFonts w:ascii="Times New Roman" w:hAnsi="Times New Roman" w:cs="Times New Roman"/>
          <w:sz w:val="24"/>
          <w:szCs w:val="24"/>
        </w:rPr>
      </w:r>
      <w:r w:rsidR="00196272">
        <w:rPr>
          <w:rFonts w:ascii="Times New Roman" w:hAnsi="Times New Roman" w:cs="Times New Roman"/>
          <w:sz w:val="24"/>
          <w:szCs w:val="24"/>
        </w:rPr>
        <w:fldChar w:fldCharType="end"/>
      </w:r>
      <w:r w:rsidR="00085587">
        <w:rPr>
          <w:rFonts w:ascii="Times New Roman" w:hAnsi="Times New Roman" w:cs="Times New Roman"/>
          <w:sz w:val="24"/>
          <w:szCs w:val="24"/>
        </w:rPr>
      </w:r>
      <w:r w:rsidR="00085587">
        <w:rPr>
          <w:rFonts w:ascii="Times New Roman" w:hAnsi="Times New Roman" w:cs="Times New Roman"/>
          <w:sz w:val="24"/>
          <w:szCs w:val="24"/>
        </w:rPr>
        <w:fldChar w:fldCharType="separate"/>
      </w:r>
      <w:r w:rsidR="00196272">
        <w:rPr>
          <w:rFonts w:ascii="Times New Roman" w:hAnsi="Times New Roman" w:cs="Times New Roman"/>
          <w:noProof/>
          <w:sz w:val="24"/>
          <w:szCs w:val="24"/>
        </w:rPr>
        <w:t>[76]</w:t>
      </w:r>
      <w:r w:rsidR="00085587">
        <w:rPr>
          <w:rFonts w:ascii="Times New Roman" w:hAnsi="Times New Roman" w:cs="Times New Roman"/>
          <w:sz w:val="24"/>
          <w:szCs w:val="24"/>
        </w:rPr>
        <w:fldChar w:fldCharType="end"/>
      </w:r>
      <w:r w:rsidRPr="0068652B">
        <w:rPr>
          <w:rFonts w:ascii="Times New Roman" w:hAnsi="Times New Roman" w:cs="Times New Roman"/>
          <w:sz w:val="24"/>
          <w:szCs w:val="24"/>
        </w:rPr>
        <w:t>.</w:t>
      </w:r>
      <w:r w:rsidR="005973CF">
        <w:rPr>
          <w:rFonts w:ascii="Times New Roman" w:hAnsi="Times New Roman" w:cs="Times New Roman"/>
          <w:sz w:val="24"/>
          <w:szCs w:val="24"/>
        </w:rPr>
        <w:t xml:space="preserve"> </w:t>
      </w:r>
      <w:r w:rsidR="005973CF" w:rsidRPr="005973CF">
        <w:rPr>
          <w:rFonts w:ascii="Times New Roman" w:hAnsi="Times New Roman" w:cs="Times New Roman"/>
          <w:sz w:val="24"/>
          <w:szCs w:val="24"/>
        </w:rPr>
        <w:t>Germ-free mice</w:t>
      </w:r>
      <w:r w:rsidR="005973CF">
        <w:rPr>
          <w:rFonts w:ascii="Times New Roman" w:hAnsi="Times New Roman" w:cs="Times New Roman"/>
          <w:sz w:val="24"/>
          <w:szCs w:val="24"/>
        </w:rPr>
        <w:t xml:space="preserve"> </w:t>
      </w:r>
      <w:proofErr w:type="gramStart"/>
      <w:r w:rsidR="005973CF">
        <w:rPr>
          <w:rFonts w:ascii="Times New Roman" w:hAnsi="Times New Roman" w:cs="Times New Roman" w:hint="eastAsia"/>
          <w:sz w:val="24"/>
          <w:szCs w:val="24"/>
          <w:lang w:eastAsia="zh-CN"/>
        </w:rPr>
        <w:t>is</w:t>
      </w:r>
      <w:proofErr w:type="gramEnd"/>
      <w:r w:rsidR="005973CF">
        <w:rPr>
          <w:rFonts w:ascii="Times New Roman" w:hAnsi="Times New Roman" w:cs="Times New Roman"/>
          <w:sz w:val="24"/>
          <w:szCs w:val="24"/>
        </w:rPr>
        <w:t xml:space="preserve"> an alterative approach, yet the high maintenance of environment and immune deficiency is the disadvantages. </w:t>
      </w:r>
      <w:r w:rsidR="002369E4">
        <w:rPr>
          <w:rFonts w:ascii="Times New Roman" w:hAnsi="Times New Roman" w:cs="Times New Roman"/>
          <w:sz w:val="24"/>
          <w:szCs w:val="24"/>
        </w:rPr>
        <w:t xml:space="preserve">Hence, a universal method should be developed </w:t>
      </w:r>
      <w:r w:rsidR="00B61484">
        <w:rPr>
          <w:rFonts w:ascii="Times New Roman" w:hAnsi="Times New Roman" w:cs="Times New Roman"/>
          <w:sz w:val="24"/>
          <w:szCs w:val="24"/>
        </w:rPr>
        <w:t>to</w:t>
      </w:r>
      <w:r w:rsidR="002369E4">
        <w:rPr>
          <w:rFonts w:ascii="Times New Roman" w:hAnsi="Times New Roman" w:cs="Times New Roman"/>
          <w:sz w:val="24"/>
          <w:szCs w:val="24"/>
        </w:rPr>
        <w:t xml:space="preserve"> minimize the error of animal experiment and keep data consistence and comparable.</w:t>
      </w:r>
    </w:p>
    <w:p w14:paraId="478EB1FE" w14:textId="5B5D825F" w:rsidR="00707EF2" w:rsidRDefault="00707EF2" w:rsidP="002630C2">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study, we performed both 16s rRNA sequencing and metabolite analysis on fecal samples collected from either PEITC, cranberry, </w:t>
      </w:r>
      <w:r>
        <w:rPr>
          <w:rFonts w:ascii="Times New Roman" w:hAnsi="Times New Roman" w:cs="Times New Roman" w:hint="eastAsia"/>
          <w:sz w:val="24"/>
          <w:szCs w:val="24"/>
          <w:lang w:eastAsia="zh-CN"/>
        </w:rPr>
        <w:t>DSS</w:t>
      </w:r>
      <w:r>
        <w:rPr>
          <w:rFonts w:ascii="Times New Roman" w:hAnsi="Times New Roman" w:cs="Times New Roman"/>
          <w:sz w:val="24"/>
          <w:szCs w:val="24"/>
        </w:rPr>
        <w:t xml:space="preserve"> or their combination treated mice. Results XXXX. </w:t>
      </w:r>
      <w:proofErr w:type="spellStart"/>
      <w:r>
        <w:rPr>
          <w:rFonts w:ascii="Times New Roman" w:hAnsi="Times New Roman" w:cs="Times New Roman"/>
          <w:sz w:val="24"/>
          <w:szCs w:val="24"/>
        </w:rPr>
        <w:t>There</w:t>
      </w:r>
      <w:proofErr w:type="spellEnd"/>
      <w:r>
        <w:rPr>
          <w:rFonts w:ascii="Times New Roman" w:hAnsi="Times New Roman" w:cs="Times New Roman"/>
          <w:sz w:val="24"/>
          <w:szCs w:val="24"/>
        </w:rPr>
        <w:t xml:space="preserve"> conclusion provide </w:t>
      </w:r>
      <w:proofErr w:type="spellStart"/>
      <w:r>
        <w:rPr>
          <w:rFonts w:ascii="Times New Roman" w:hAnsi="Times New Roman" w:cs="Times New Roman"/>
          <w:sz w:val="24"/>
          <w:szCs w:val="24"/>
        </w:rPr>
        <w:t>insigsht</w:t>
      </w:r>
      <w:proofErr w:type="spellEnd"/>
      <w:r>
        <w:rPr>
          <w:rFonts w:ascii="Times New Roman" w:hAnsi="Times New Roman" w:cs="Times New Roman"/>
          <w:sz w:val="24"/>
          <w:szCs w:val="24"/>
        </w:rPr>
        <w:t xml:space="preserve"> about how small molecules from vegetables and </w:t>
      </w:r>
      <w:proofErr w:type="spellStart"/>
      <w:r>
        <w:rPr>
          <w:rFonts w:ascii="Times New Roman" w:hAnsi="Times New Roman" w:cs="Times New Roman"/>
          <w:sz w:val="24"/>
          <w:szCs w:val="24"/>
        </w:rPr>
        <w:t>fruist</w:t>
      </w:r>
      <w:proofErr w:type="spellEnd"/>
      <w:r>
        <w:rPr>
          <w:rFonts w:ascii="Times New Roman" w:hAnsi="Times New Roman" w:cs="Times New Roman"/>
          <w:sz w:val="24"/>
          <w:szCs w:val="24"/>
        </w:rPr>
        <w:t xml:space="preserve"> contribute to human health through GI tract system, and will lead future e</w:t>
      </w:r>
    </w:p>
    <w:p w14:paraId="590A4093" w14:textId="3409BB47" w:rsidR="00196272" w:rsidRPr="00770A9A" w:rsidRDefault="00AE2B71" w:rsidP="00770A9A">
      <w:pPr>
        <w:spacing w:after="120" w:line="240" w:lineRule="auto"/>
        <w:jc w:val="both"/>
        <w:rPr>
          <w:rFonts w:ascii="Times New Roman" w:hAnsi="Times New Roman" w:cs="Times New Roman"/>
          <w:strike/>
          <w:sz w:val="24"/>
          <w:szCs w:val="24"/>
        </w:rPr>
      </w:pPr>
      <w:r w:rsidRPr="00770A9A">
        <w:rPr>
          <w:rFonts w:ascii="Times New Roman" w:hAnsi="Times New Roman" w:cs="Times New Roman"/>
          <w:strike/>
          <w:sz w:val="24"/>
          <w:szCs w:val="24"/>
        </w:rPr>
        <w:lastRenderedPageBreak/>
        <w:t xml:space="preserve">although opinions regarding its contribution diverge due to the potential confounding factors such as the diet. </w:t>
      </w:r>
      <w:bookmarkStart w:id="32" w:name="_Hlk127787707"/>
      <w:r w:rsidRPr="00770A9A">
        <w:rPr>
          <w:rFonts w:ascii="Times New Roman" w:hAnsi="Times New Roman" w:cs="Times New Roman"/>
          <w:strike/>
          <w:sz w:val="24"/>
          <w:szCs w:val="24"/>
        </w:rPr>
        <w:t>Simplified animal model using the same diet and living environment can help reveal the potential relationship between genotype and gut microbiota and helps remove some of the doubts.</w:t>
      </w:r>
      <w:bookmarkEnd w:id="32"/>
      <w:r w:rsidRPr="00770A9A">
        <w:rPr>
          <w:rFonts w:ascii="Times New Roman" w:hAnsi="Times New Roman" w:cs="Times New Roman"/>
          <w:strike/>
          <w:sz w:val="24"/>
          <w:szCs w:val="24"/>
        </w:rPr>
        <w:t xml:space="preserve"> Results from a mice study conducted in 2011 </w:t>
      </w:r>
      <w:r w:rsidRPr="00770A9A">
        <w:rPr>
          <w:rFonts w:ascii="Times New Roman" w:hAnsi="Times New Roman" w:cs="Times New Roman"/>
          <w:strike/>
          <w:sz w:val="24"/>
          <w:szCs w:val="24"/>
        </w:rPr>
        <w:fldChar w:fldCharType="begin"/>
      </w:r>
      <w:r w:rsidR="00196272" w:rsidRPr="00770A9A">
        <w:rPr>
          <w:rFonts w:ascii="Times New Roman" w:hAnsi="Times New Roman" w:cs="Times New Roman"/>
          <w:strike/>
          <w:sz w:val="24"/>
          <w:szCs w:val="24"/>
        </w:rPr>
        <w:instrText xml:space="preserve"> ADDIN EN.CITE &lt;EndNote&gt;&lt;Cite&gt;&lt;Author&gt;Kovacs&lt;/Author&gt;&lt;Year&gt;2011&lt;/Year&gt;&lt;RecNum&gt;217&lt;/RecNum&gt;&lt;DisplayText&gt;[77]&lt;/DisplayText&gt;&lt;record&gt;&lt;rec-number&gt;217&lt;/rec-number&gt;&lt;foreign-keys&gt;&lt;key app="EN" db-id="9swx20s26fz5zoedxf2xatw7t0x5f2rspet9" timestamp="1674511025"&gt;217&lt;/key&gt;&lt;/foreign-keys&gt;&lt;ref-type name="Journal Article"&gt;17&lt;/ref-type&gt;&lt;contributors&gt;&lt;authors&gt;&lt;author&gt;Kovacs, A.&lt;/author&gt;&lt;author&gt;Ben-Jacob, N.&lt;/author&gt;&lt;author&gt;Tayem, H.&lt;/author&gt;&lt;author&gt;Halperin, E.&lt;/author&gt;&lt;author&gt;Iraqi, F. A.&lt;/author&gt;&lt;author&gt;Gophna, U.&lt;/author&gt;&lt;/authors&gt;&lt;/contributors&gt;&lt;auth-address&gt;Tel Aviv Univ, George S Wise Fac Life Sci, Dept Mol Microbiol &amp;amp; Biotechnol, IL-69978 Tel Aviv, Israel&amp;#xD;Tel Aviv Univ, Sackler Fac Med, Dept Clin Microbiol &amp;amp; Immunol, IL-69978 Tel Aviv, Israel&lt;/auth-address&gt;&lt;titles&gt;&lt;title&gt;Genotype Is a Stronger Determinant than Sex of the Mouse Gut Microbiota&lt;/title&gt;&lt;secondary-title&gt;Microbial Ecology&lt;/secondary-title&gt;&lt;alt-title&gt;Microb Ecol&lt;/alt-title&gt;&lt;/titles&gt;&lt;periodical&gt;&lt;full-title&gt;Microbial Ecology&lt;/full-title&gt;&lt;abbr-1&gt;Microb Ecol&lt;/abbr-1&gt;&lt;/periodical&gt;&lt;alt-periodical&gt;&lt;full-title&gt;Microbial Ecology&lt;/full-title&gt;&lt;abbr-1&gt;Microb Ecol&lt;/abbr-1&gt;&lt;/alt-periodical&gt;&lt;pages&gt;423-428&lt;/pages&gt;&lt;volume&gt;61&lt;/volume&gt;&lt;number&gt;2&lt;/number&gt;&lt;keywords&gt;&lt;keyword&gt;listeria-monocytogenes infection&lt;/keyword&gt;&lt;keyword&gt;invasive escherichia-coli&lt;/keyword&gt;&lt;keyword&gt;irritable-bowel-syndrome&lt;/keyword&gt;&lt;keyword&gt;fecal microbiota&lt;/keyword&gt;&lt;keyword&gt;crohns-disease&lt;/keyword&gt;&lt;keyword&gt;collaborative cross&lt;/keyword&gt;&lt;keyword&gt;community structure&lt;/keyword&gt;&lt;keyword&gt;systems genetics&lt;/keyword&gt;&lt;keyword&gt;host genetics&lt;/keyword&gt;&lt;keyword&gt;ileal mucosa&lt;/keyword&gt;&lt;/keywords&gt;&lt;dates&gt;&lt;year&gt;2011&lt;/year&gt;&lt;pub-dates&gt;&lt;date&gt;Feb&lt;/date&gt;&lt;/pub-dates&gt;&lt;/dates&gt;&lt;isbn&gt;0095-3628&lt;/isbn&gt;&lt;accession-num&gt;WOS:000287251000017&lt;/accession-num&gt;&lt;urls&gt;&lt;related-urls&gt;&lt;url&gt;&amp;lt;Go to ISI&amp;gt;://WOS:000287251000017&lt;/url&gt;&lt;/related-urls&gt;&lt;/urls&gt;&lt;electronic-resource-num&gt;10.1007/s00248-010-9787-2&lt;/electronic-resource-num&gt;&lt;language&gt;English&lt;/language&gt;&lt;/record&gt;&lt;/Cite&gt;&lt;/EndNote&gt;</w:instrText>
      </w:r>
      <w:r w:rsidRPr="00770A9A">
        <w:rPr>
          <w:rFonts w:ascii="Times New Roman" w:hAnsi="Times New Roman" w:cs="Times New Roman"/>
          <w:strike/>
          <w:sz w:val="24"/>
          <w:szCs w:val="24"/>
        </w:rPr>
        <w:fldChar w:fldCharType="separate"/>
      </w:r>
      <w:r w:rsidR="00196272" w:rsidRPr="00770A9A">
        <w:rPr>
          <w:rFonts w:ascii="Times New Roman" w:hAnsi="Times New Roman" w:cs="Times New Roman"/>
          <w:strike/>
          <w:noProof/>
          <w:sz w:val="24"/>
          <w:szCs w:val="24"/>
        </w:rPr>
        <w:t>[77]</w:t>
      </w:r>
      <w:r w:rsidRPr="00770A9A">
        <w:rPr>
          <w:rFonts w:ascii="Times New Roman" w:hAnsi="Times New Roman" w:cs="Times New Roman"/>
          <w:strike/>
          <w:sz w:val="24"/>
          <w:szCs w:val="24"/>
        </w:rPr>
        <w:fldChar w:fldCharType="end"/>
      </w:r>
      <w:r w:rsidRPr="00770A9A">
        <w:rPr>
          <w:rFonts w:ascii="Times New Roman" w:hAnsi="Times New Roman" w:cs="Times New Roman"/>
          <w:strike/>
          <w:sz w:val="24"/>
          <w:szCs w:val="24"/>
        </w:rPr>
        <w:t xml:space="preserve"> that used automated ribosomal intergenic spacer analysis and length-heterogeneity polymerase Chain Reaction (L-H PCR) </w:t>
      </w:r>
      <w:r w:rsidRPr="00770A9A">
        <w:rPr>
          <w:rFonts w:ascii="Times New Roman" w:hAnsi="Times New Roman" w:cs="Times New Roman"/>
          <w:strike/>
          <w:sz w:val="24"/>
          <w:szCs w:val="24"/>
        </w:rPr>
        <w:fldChar w:fldCharType="begin"/>
      </w:r>
      <w:r w:rsidR="00196272" w:rsidRPr="00770A9A">
        <w:rPr>
          <w:rFonts w:ascii="Times New Roman" w:hAnsi="Times New Roman" w:cs="Times New Roman"/>
          <w:strike/>
          <w:sz w:val="24"/>
          <w:szCs w:val="24"/>
        </w:rPr>
        <w:instrText xml:space="preserve"> ADDIN EN.CITE &lt;EndNote&gt;&lt;Cite&gt;&lt;Author&gt;Ritchie&lt;/Author&gt;&lt;Year&gt;2000&lt;/Year&gt;&lt;RecNum&gt;261&lt;/RecNum&gt;&lt;DisplayText&gt;[78]&lt;/DisplayText&gt;&lt;record&gt;&lt;rec-number&gt;261&lt;/rec-number&gt;&lt;foreign-keys&gt;&lt;key app="EN" db-id="9swx20s26fz5zoedxf2xatw7t0x5f2rspet9" timestamp="1676920710"&gt;261&lt;/key&gt;&lt;/foreign-keys&gt;&lt;ref-type name="Journal Article"&gt;17&lt;/ref-type&gt;&lt;contributors&gt;&lt;authors&gt;&lt;author&gt;Ritchie, N. J.&lt;/author&gt;&lt;author&gt;Schutter, M. E.&lt;/author&gt;&lt;author&gt;Dick, R. P.&lt;/author&gt;&lt;author&gt;Myrold, D. D.&lt;/author&gt;&lt;/authors&gt;&lt;/contributors&gt;&lt;auth-address&gt;Department of Crop and Soil Science, Oregon State University, Corvallis, Oregon 97331-7306, USA.&lt;/auth-address&gt;&lt;titles&gt;&lt;title&gt;Use of length heterogeneity PCR and fatty acid methyl ester profiles to characterize microbial communities in soil&lt;/title&gt;&lt;secondary-title&gt;Appl Environ Microbiol&lt;/secondary-title&gt;&lt;/titles&gt;&lt;periodical&gt;&lt;full-title&gt;Appl Environ Microbiol&lt;/full-title&gt;&lt;/periodical&gt;&lt;pages&gt;1668-75&lt;/pages&gt;&lt;volume&gt;66&lt;/volume&gt;&lt;number&gt;4&lt;/number&gt;&lt;keywords&gt;&lt;keyword&gt;Bacteria/chemistry/*classification/genetics/isolation &amp;amp; purification&lt;/keyword&gt;&lt;keyword&gt;Bacterial Typing Techniques&lt;/keyword&gt;&lt;keyword&gt;DNA, Bacterial/analysis/genetics&lt;/keyword&gt;&lt;keyword&gt;*Ecosystem&lt;/keyword&gt;&lt;keyword&gt;Fatty Acids/analysis&lt;/keyword&gt;&lt;keyword&gt;Polymerase Chain Reaction&lt;/keyword&gt;&lt;keyword&gt;RNA, Ribosomal, 16S/genetics&lt;/keyword&gt;&lt;keyword&gt;Sequence Analysis, DNA&lt;/keyword&gt;&lt;keyword&gt;*Soil Microbiology&lt;/keyword&gt;&lt;/keywords&gt;&lt;dates&gt;&lt;year&gt;2000&lt;/year&gt;&lt;pub-dates&gt;&lt;date&gt;Apr&lt;/date&gt;&lt;/pub-dates&gt;&lt;/dates&gt;&lt;isbn&gt;0099-2240 (Print)&amp;#xD;1098-5336 (Electronic)&amp;#xD;0099-2240 (Linking)&lt;/isbn&gt;&lt;accession-num&gt;10742258&lt;/accession-num&gt;&lt;urls&gt;&lt;related-urls&gt;&lt;url&gt;https://www.ncbi.nlm.nih.gov/pubmed/10742258&lt;/url&gt;&lt;/related-urls&gt;&lt;/urls&gt;&lt;custom2&gt;PMC92039&lt;/custom2&gt;&lt;electronic-resource-num&gt;10.1128/AEM.66.4.1668-1675.2000&lt;/electronic-resource-num&gt;&lt;remote-database-name&gt;Medline&lt;/remote-database-name&gt;&lt;remote-database-provider&gt;NLM&lt;/remote-database-provider&gt;&lt;/record&gt;&lt;/Cite&gt;&lt;/EndNote&gt;</w:instrText>
      </w:r>
      <w:r w:rsidRPr="00770A9A">
        <w:rPr>
          <w:rFonts w:ascii="Times New Roman" w:hAnsi="Times New Roman" w:cs="Times New Roman"/>
          <w:strike/>
          <w:sz w:val="24"/>
          <w:szCs w:val="24"/>
        </w:rPr>
        <w:fldChar w:fldCharType="separate"/>
      </w:r>
      <w:r w:rsidR="00196272" w:rsidRPr="00770A9A">
        <w:rPr>
          <w:rFonts w:ascii="Times New Roman" w:hAnsi="Times New Roman" w:cs="Times New Roman"/>
          <w:strike/>
          <w:noProof/>
          <w:sz w:val="24"/>
          <w:szCs w:val="24"/>
        </w:rPr>
        <w:t>[78]</w:t>
      </w:r>
      <w:r w:rsidRPr="00770A9A">
        <w:rPr>
          <w:rFonts w:ascii="Times New Roman" w:hAnsi="Times New Roman" w:cs="Times New Roman"/>
          <w:strike/>
          <w:sz w:val="24"/>
          <w:szCs w:val="24"/>
        </w:rPr>
        <w:fldChar w:fldCharType="end"/>
      </w:r>
      <w:r w:rsidRPr="00770A9A">
        <w:rPr>
          <w:rFonts w:ascii="Times New Roman" w:hAnsi="Times New Roman" w:cs="Times New Roman"/>
          <w:strike/>
          <w:sz w:val="24"/>
          <w:szCs w:val="24"/>
        </w:rPr>
        <w:t xml:space="preserve"> suggested that the observed gut microbiota alterations were genotype-dependent as all animals were housed at the same facility and given the same diet. Higher dissimilarities between genotypes than sexes were observed suggesting that genotype is a stronger factor than gender in regulating gut microbiota. Another evidence of gut microbiota determined by genotype comes from a genetic defect of toll-like receptor 2 (TLR2)-deficient mouse study </w:t>
      </w:r>
      <w:r w:rsidRPr="00770A9A">
        <w:rPr>
          <w:rFonts w:ascii="Times New Roman" w:hAnsi="Times New Roman" w:cs="Times New Roman"/>
          <w:strike/>
          <w:sz w:val="24"/>
          <w:szCs w:val="24"/>
        </w:rPr>
        <w:fldChar w:fldCharType="begin"/>
      </w:r>
      <w:r w:rsidR="00196272" w:rsidRPr="00770A9A">
        <w:rPr>
          <w:rFonts w:ascii="Times New Roman" w:hAnsi="Times New Roman" w:cs="Times New Roman"/>
          <w:strike/>
          <w:sz w:val="24"/>
          <w:szCs w:val="24"/>
        </w:rPr>
        <w:instrText xml:space="preserve"> ADDIN EN.CITE &lt;EndNote&gt;&lt;Cite&gt;&lt;Author&gt;Albert&lt;/Author&gt;&lt;Year&gt;2009&lt;/Year&gt;&lt;RecNum&gt;218&lt;/RecNum&gt;&lt;DisplayText&gt;[79]&lt;/DisplayText&gt;&lt;record&gt;&lt;rec-number&gt;218&lt;/rec-number&gt;&lt;foreign-keys&gt;&lt;key app="EN" db-id="9swx20s26fz5zoedxf2xatw7t0x5f2rspet9" timestamp="1674511025"&gt;218&lt;/key&gt;&lt;/foreign-keys&gt;&lt;ref-type name="Journal Article"&gt;17&lt;/ref-type&gt;&lt;contributors&gt;&lt;authors&gt;&lt;author&gt;Albert, E. J.&lt;/author&gt;&lt;author&gt;Sommerfeld, K.&lt;/author&gt;&lt;author&gt;Gophna, S.&lt;/author&gt;&lt;author&gt;Marshall, J. S.&lt;/author&gt;&lt;author&gt;Gophna, U.&lt;/author&gt;&lt;/authors&gt;&lt;/contributors&gt;&lt;auth-address&gt;Dalhousie Inflammation Group, Departments of Pathology and Microbiology &amp;amp; Immunology, and Genome Atlantic and Department of Biochemistry and Molecular Biology, Dalhousie University, Halifax, NS, Canada. Department of Molecular Microbiology and Biotechnology, The George S. Wise Faculty of Life Sciences, Tel-Aviv University, Tel-Aviv 69978, Israel.&lt;/auth-address&gt;&lt;titles&gt;&lt;title&gt;The gut microbiota of toll-like receptor 2-deficient mice exhibits lineage-specific modifications&lt;/title&gt;&lt;secondary-title&gt;Environ Microbiol Rep&lt;/secondary-title&gt;&lt;/titles&gt;&lt;periodical&gt;&lt;full-title&gt;Environ Microbiol Rep&lt;/full-title&gt;&lt;/periodical&gt;&lt;pages&gt;65-70&lt;/pages&gt;&lt;volume&gt;1&lt;/volume&gt;&lt;number&gt;1&lt;/number&gt;&lt;edition&gt;2009/02/01&lt;/edition&gt;&lt;dates&gt;&lt;year&gt;2009&lt;/year&gt;&lt;pub-dates&gt;&lt;date&gt;Feb&lt;/date&gt;&lt;/pub-dates&gt;&lt;/dates&gt;&lt;isbn&gt;1758-2229 (Print)&amp;#xD;1758-2229 (Linking)&lt;/isbn&gt;&lt;accession-num&gt;23765722&lt;/accession-num&gt;&lt;urls&gt;&lt;related-urls&gt;&lt;url&gt;https://www.ncbi.nlm.nih.gov/pubmed/23765722&lt;/url&gt;&lt;/related-urls&gt;&lt;/urls&gt;&lt;electronic-resource-num&gt;10.1111/j.1758-2229.2008.00006.x&lt;/electronic-resource-num&gt;&lt;/record&gt;&lt;/Cite&gt;&lt;/EndNote&gt;</w:instrText>
      </w:r>
      <w:r w:rsidRPr="00770A9A">
        <w:rPr>
          <w:rFonts w:ascii="Times New Roman" w:hAnsi="Times New Roman" w:cs="Times New Roman"/>
          <w:strike/>
          <w:sz w:val="24"/>
          <w:szCs w:val="24"/>
        </w:rPr>
        <w:fldChar w:fldCharType="separate"/>
      </w:r>
      <w:r w:rsidR="00196272" w:rsidRPr="00770A9A">
        <w:rPr>
          <w:rFonts w:ascii="Times New Roman" w:hAnsi="Times New Roman" w:cs="Times New Roman"/>
          <w:strike/>
          <w:noProof/>
          <w:sz w:val="24"/>
          <w:szCs w:val="24"/>
        </w:rPr>
        <w:t>[79]</w:t>
      </w:r>
      <w:r w:rsidRPr="00770A9A">
        <w:rPr>
          <w:rFonts w:ascii="Times New Roman" w:hAnsi="Times New Roman" w:cs="Times New Roman"/>
          <w:strike/>
          <w:sz w:val="24"/>
          <w:szCs w:val="24"/>
        </w:rPr>
        <w:fldChar w:fldCharType="end"/>
      </w:r>
      <w:r w:rsidRPr="00770A9A">
        <w:rPr>
          <w:rFonts w:ascii="Times New Roman" w:hAnsi="Times New Roman" w:cs="Times New Roman"/>
          <w:strike/>
          <w:sz w:val="24"/>
          <w:szCs w:val="24"/>
        </w:rPr>
        <w:t xml:space="preserve">. The genus level of </w:t>
      </w:r>
      <w:r w:rsidRPr="00770A9A">
        <w:rPr>
          <w:rFonts w:ascii="Times New Roman" w:hAnsi="Times New Roman" w:cs="Times New Roman"/>
          <w:i/>
          <w:iCs/>
          <w:strike/>
          <w:sz w:val="24"/>
          <w:szCs w:val="24"/>
        </w:rPr>
        <w:t>Helicobacter</w:t>
      </w:r>
      <w:r w:rsidRPr="00770A9A">
        <w:rPr>
          <w:rFonts w:ascii="Times New Roman" w:hAnsi="Times New Roman" w:cs="Times New Roman"/>
          <w:strike/>
          <w:sz w:val="24"/>
          <w:szCs w:val="24"/>
        </w:rPr>
        <w:t xml:space="preserve"> was significantly elevated in TLR2 knock-out mice compared to the wide type. Moreover, some genetic defect such as NOD2 and ATG16L1 were linked to inflammatory bowel diseases and suggested the host-microbiota interaction by shifting bacterial composition including relative abundance of </w:t>
      </w:r>
      <w:r w:rsidRPr="00770A9A">
        <w:rPr>
          <w:rFonts w:ascii="Times New Roman" w:hAnsi="Times New Roman" w:cs="Times New Roman"/>
          <w:i/>
          <w:iCs/>
          <w:strike/>
          <w:sz w:val="24"/>
          <w:szCs w:val="24"/>
        </w:rPr>
        <w:t>Actinobacteria</w:t>
      </w:r>
      <w:r w:rsidRPr="00770A9A">
        <w:rPr>
          <w:rFonts w:ascii="Times New Roman" w:hAnsi="Times New Roman" w:cs="Times New Roman"/>
          <w:strike/>
          <w:sz w:val="24"/>
          <w:szCs w:val="24"/>
        </w:rPr>
        <w:t xml:space="preserve">, </w:t>
      </w:r>
      <w:r w:rsidRPr="00770A9A">
        <w:rPr>
          <w:rFonts w:ascii="Times New Roman" w:hAnsi="Times New Roman" w:cs="Times New Roman"/>
          <w:i/>
          <w:iCs/>
          <w:strike/>
          <w:sz w:val="24"/>
          <w:szCs w:val="24"/>
        </w:rPr>
        <w:t>Firmicutes</w:t>
      </w:r>
      <w:r w:rsidRPr="00770A9A">
        <w:rPr>
          <w:rFonts w:ascii="Times New Roman" w:hAnsi="Times New Roman" w:cs="Times New Roman"/>
          <w:strike/>
          <w:sz w:val="24"/>
          <w:szCs w:val="24"/>
        </w:rPr>
        <w:t xml:space="preserve">, and </w:t>
      </w:r>
      <w:r w:rsidRPr="00770A9A">
        <w:rPr>
          <w:rFonts w:ascii="Times New Roman" w:hAnsi="Times New Roman" w:cs="Times New Roman"/>
          <w:i/>
          <w:iCs/>
          <w:strike/>
          <w:sz w:val="24"/>
          <w:szCs w:val="24"/>
        </w:rPr>
        <w:t>Proteobacteria</w:t>
      </w:r>
      <w:r w:rsidRPr="00770A9A">
        <w:rPr>
          <w:rFonts w:ascii="Times New Roman" w:hAnsi="Times New Roman" w:cs="Times New Roman"/>
          <w:strike/>
          <w:sz w:val="24"/>
          <w:szCs w:val="24"/>
        </w:rPr>
        <w:t xml:space="preserve">. </w:t>
      </w:r>
    </w:p>
    <w:p w14:paraId="6228AE84" w14:textId="62CD0CD1" w:rsidR="00196272" w:rsidRPr="00770A9A" w:rsidRDefault="00196272" w:rsidP="001C58D4">
      <w:pPr>
        <w:spacing w:after="120" w:line="240" w:lineRule="auto"/>
        <w:jc w:val="both"/>
        <w:rPr>
          <w:rFonts w:ascii="Times New Roman" w:hAnsi="Times New Roman" w:cs="Times New Roman"/>
          <w:strike/>
          <w:sz w:val="24"/>
          <w:szCs w:val="24"/>
        </w:rPr>
      </w:pPr>
      <w:r w:rsidRPr="00770A9A">
        <w:rPr>
          <w:rFonts w:ascii="Times New Roman" w:hAnsi="Times New Roman" w:cs="Times New Roman"/>
          <w:strike/>
          <w:sz w:val="24"/>
          <w:szCs w:val="24"/>
        </w:rPr>
        <w:t xml:space="preserve">Firmicutes to Bacteroidetes ratio (F/B) have been linked to biological activity including aging </w:t>
      </w:r>
      <w:r w:rsidRPr="00770A9A">
        <w:rPr>
          <w:rFonts w:ascii="Times New Roman" w:hAnsi="Times New Roman" w:cs="Times New Roman"/>
          <w:strike/>
          <w:sz w:val="24"/>
          <w:szCs w:val="24"/>
        </w:rPr>
        <w:fldChar w:fldCharType="begin">
          <w:fldData xml:space="preserve">PEVuZE5vdGU+PENpdGU+PEF1dGhvcj5NYXJpYXQ8L0F1dGhvcj48WWVhcj4yMDA5PC9ZZWFyPjxS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</w:fldData>
        </w:fldChar>
      </w:r>
      <w:r w:rsidRPr="00770A9A">
        <w:rPr>
          <w:rFonts w:ascii="Times New Roman" w:hAnsi="Times New Roman" w:cs="Times New Roman"/>
          <w:strike/>
          <w:sz w:val="24"/>
          <w:szCs w:val="24"/>
        </w:rPr>
        <w:instrText xml:space="preserve"> ADDIN EN.CITE </w:instrText>
      </w:r>
      <w:r w:rsidRPr="00770A9A">
        <w:rPr>
          <w:rFonts w:ascii="Times New Roman" w:hAnsi="Times New Roman" w:cs="Times New Roman"/>
          <w:strike/>
          <w:sz w:val="24"/>
          <w:szCs w:val="24"/>
        </w:rPr>
        <w:fldChar w:fldCharType="begin">
          <w:fldData xml:space="preserve">PEVuZE5vdGU+PENpdGU+PEF1dGhvcj5NYXJpYXQ8L0F1dGhvcj48WWVhcj4yMDA5PC9ZZWFyPjxS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</w:fldData>
        </w:fldChar>
      </w:r>
      <w:r w:rsidRPr="00770A9A">
        <w:rPr>
          <w:rFonts w:ascii="Times New Roman" w:hAnsi="Times New Roman" w:cs="Times New Roman"/>
          <w:strike/>
          <w:sz w:val="24"/>
          <w:szCs w:val="24"/>
        </w:rPr>
        <w:instrText xml:space="preserve"> ADDIN EN.CITE.DATA </w:instrText>
      </w:r>
      <w:r w:rsidRPr="00770A9A">
        <w:rPr>
          <w:rFonts w:ascii="Times New Roman" w:hAnsi="Times New Roman" w:cs="Times New Roman"/>
          <w:strike/>
          <w:sz w:val="24"/>
          <w:szCs w:val="24"/>
        </w:rPr>
      </w:r>
      <w:r w:rsidRPr="00770A9A">
        <w:rPr>
          <w:rFonts w:ascii="Times New Roman" w:hAnsi="Times New Roman" w:cs="Times New Roman"/>
          <w:strike/>
          <w:sz w:val="24"/>
          <w:szCs w:val="24"/>
        </w:rPr>
        <w:fldChar w:fldCharType="end"/>
      </w:r>
      <w:r w:rsidRPr="00770A9A">
        <w:rPr>
          <w:rFonts w:ascii="Times New Roman" w:hAnsi="Times New Roman" w:cs="Times New Roman"/>
          <w:strike/>
          <w:sz w:val="24"/>
          <w:szCs w:val="24"/>
        </w:rPr>
      </w:r>
      <w:r w:rsidRPr="00770A9A">
        <w:rPr>
          <w:rFonts w:ascii="Times New Roman" w:hAnsi="Times New Roman" w:cs="Times New Roman"/>
          <w:strike/>
          <w:sz w:val="24"/>
          <w:szCs w:val="24"/>
        </w:rPr>
        <w:fldChar w:fldCharType="separate"/>
      </w:r>
      <w:r w:rsidRPr="00770A9A">
        <w:rPr>
          <w:rFonts w:ascii="Times New Roman" w:hAnsi="Times New Roman" w:cs="Times New Roman"/>
          <w:strike/>
          <w:noProof/>
          <w:sz w:val="24"/>
          <w:szCs w:val="24"/>
        </w:rPr>
        <w:t>[80]</w:t>
      </w:r>
      <w:r w:rsidRPr="00770A9A">
        <w:rPr>
          <w:rFonts w:ascii="Times New Roman" w:hAnsi="Times New Roman" w:cs="Times New Roman"/>
          <w:strike/>
          <w:sz w:val="24"/>
          <w:szCs w:val="24"/>
        </w:rPr>
        <w:fldChar w:fldCharType="end"/>
      </w:r>
      <w:r w:rsidRPr="00770A9A">
        <w:rPr>
          <w:rFonts w:ascii="Times New Roman" w:hAnsi="Times New Roman" w:cs="Times New Roman"/>
          <w:strike/>
          <w:sz w:val="24"/>
          <w:szCs w:val="24"/>
        </w:rPr>
        <w:t xml:space="preserve"> and body mass index change </w:t>
      </w:r>
      <w:r w:rsidRPr="00770A9A">
        <w:rPr>
          <w:rFonts w:ascii="Times New Roman" w:hAnsi="Times New Roman" w:cs="Times New Roman"/>
          <w:strike/>
          <w:sz w:val="24"/>
          <w:szCs w:val="24"/>
        </w:rPr>
        <w:fldChar w:fldCharType="begin">
          <w:fldData xml:space="preserve">PEVuZE5vdGU+PENpdGU+PEF1dGhvcj5Lb2xpYWRhPC9BdXRob3I+PFllYXI+MjAxNzwvWWVhcj48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==
</w:fldData>
        </w:fldChar>
      </w:r>
      <w:r w:rsidRPr="00770A9A">
        <w:rPr>
          <w:rFonts w:ascii="Times New Roman" w:hAnsi="Times New Roman" w:cs="Times New Roman"/>
          <w:strike/>
          <w:sz w:val="24"/>
          <w:szCs w:val="24"/>
        </w:rPr>
        <w:instrText xml:space="preserve"> ADDIN EN.CITE </w:instrText>
      </w:r>
      <w:r w:rsidRPr="00770A9A">
        <w:rPr>
          <w:rFonts w:ascii="Times New Roman" w:hAnsi="Times New Roman" w:cs="Times New Roman"/>
          <w:strike/>
          <w:sz w:val="24"/>
          <w:szCs w:val="24"/>
        </w:rPr>
        <w:fldChar w:fldCharType="begin">
          <w:fldData xml:space="preserve">PEVuZE5vdGU+PENpdGU+PEF1dGhvcj5Lb2xpYWRhPC9BdXRob3I+PFllYXI+MjAxNzwvWWVhcj48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==
</w:fldData>
        </w:fldChar>
      </w:r>
      <w:r w:rsidRPr="00770A9A">
        <w:rPr>
          <w:rFonts w:ascii="Times New Roman" w:hAnsi="Times New Roman" w:cs="Times New Roman"/>
          <w:strike/>
          <w:sz w:val="24"/>
          <w:szCs w:val="24"/>
        </w:rPr>
        <w:instrText xml:space="preserve"> ADDIN EN.CITE.DATA </w:instrText>
      </w:r>
      <w:r w:rsidRPr="00770A9A">
        <w:rPr>
          <w:rFonts w:ascii="Times New Roman" w:hAnsi="Times New Roman" w:cs="Times New Roman"/>
          <w:strike/>
          <w:sz w:val="24"/>
          <w:szCs w:val="24"/>
        </w:rPr>
      </w:r>
      <w:r w:rsidRPr="00770A9A">
        <w:rPr>
          <w:rFonts w:ascii="Times New Roman" w:hAnsi="Times New Roman" w:cs="Times New Roman"/>
          <w:strike/>
          <w:sz w:val="24"/>
          <w:szCs w:val="24"/>
        </w:rPr>
        <w:fldChar w:fldCharType="end"/>
      </w:r>
      <w:r w:rsidRPr="00770A9A">
        <w:rPr>
          <w:rFonts w:ascii="Times New Roman" w:hAnsi="Times New Roman" w:cs="Times New Roman"/>
          <w:strike/>
          <w:sz w:val="24"/>
          <w:szCs w:val="24"/>
        </w:rPr>
      </w:r>
      <w:r w:rsidRPr="00770A9A">
        <w:rPr>
          <w:rFonts w:ascii="Times New Roman" w:hAnsi="Times New Roman" w:cs="Times New Roman"/>
          <w:strike/>
          <w:sz w:val="24"/>
          <w:szCs w:val="24"/>
        </w:rPr>
        <w:fldChar w:fldCharType="separate"/>
      </w:r>
      <w:r w:rsidRPr="00770A9A">
        <w:rPr>
          <w:rFonts w:ascii="Times New Roman" w:hAnsi="Times New Roman" w:cs="Times New Roman"/>
          <w:strike/>
          <w:noProof/>
          <w:sz w:val="24"/>
          <w:szCs w:val="24"/>
        </w:rPr>
        <w:t>[81]</w:t>
      </w:r>
      <w:r w:rsidRPr="00770A9A">
        <w:rPr>
          <w:rFonts w:ascii="Times New Roman" w:hAnsi="Times New Roman" w:cs="Times New Roman"/>
          <w:strike/>
          <w:sz w:val="24"/>
          <w:szCs w:val="24"/>
        </w:rPr>
        <w:fldChar w:fldCharType="end"/>
      </w:r>
      <w:r w:rsidRPr="00770A9A">
        <w:rPr>
          <w:rFonts w:ascii="Times New Roman" w:hAnsi="Times New Roman" w:cs="Times New Roman"/>
          <w:strike/>
          <w:sz w:val="24"/>
          <w:szCs w:val="24"/>
        </w:rPr>
        <w:t xml:space="preserve"> and maintaining intestinal homeostasis. Increased F/B ratio was associated with obesity while the ratio decreased was correlated positively with inflammatory bowel disease </w:t>
      </w:r>
      <w:r w:rsidRPr="00770A9A">
        <w:rPr>
          <w:rFonts w:ascii="Times New Roman" w:hAnsi="Times New Roman" w:cs="Times New Roman"/>
          <w:strike/>
          <w:sz w:val="24"/>
          <w:szCs w:val="24"/>
        </w:rPr>
        <w:fldChar w:fldCharType="begin"/>
      </w:r>
      <w:r w:rsidRPr="00770A9A">
        <w:rPr>
          <w:rFonts w:ascii="Times New Roman" w:hAnsi="Times New Roman" w:cs="Times New Roman"/>
          <w:strike/>
          <w:sz w:val="24"/>
          <w:szCs w:val="24"/>
        </w:rPr>
        <w:instrText xml:space="preserve"> ADDIN EN.CITE &lt;EndNote&gt;&lt;Cite&gt;&lt;Author&gt;Stojanov&lt;/Author&gt;&lt;Year&gt;2020&lt;/Year&gt;&lt;RecNum&gt;265&lt;/RecNum&gt;&lt;DisplayText&gt;[82]&lt;/DisplayText&gt;&lt;record&gt;&lt;rec-number&gt;265&lt;/rec-number&gt;&lt;foreign-keys&gt;&lt;key app="EN" db-id="9swx20s26fz5zoedxf2xatw7t0x5f2rspet9" timestamp="1677385697"&gt;265&lt;/key&gt;&lt;/foreign-keys&gt;&lt;ref-type name="Journal Article"&gt;17&lt;/ref-type&gt;&lt;contributors&gt;&lt;authors&gt;&lt;author&gt;Stojanov, S.&lt;/author&gt;&lt;author&gt;Berlec, A.&lt;/author&gt;&lt;author&gt;Strukelj, B.&lt;/author&gt;&lt;/authors&gt;&lt;/contributors&gt;&lt;auth-address&gt;Faculty of Pharmacy, University of Ljubljana, SI-1000 Ljubljana, Slovenia.&amp;#xD;Department of Biotechnology, Jozef Stefan Institute, SI-1000 Ljubljana, Slovenia.&lt;/auth-address&gt;&lt;titles&gt;&lt;title&gt;The Influence of Probiotics on the Firmicutes/Bacteroidetes Ratio in the Treatment of Obesity and Inflammatory Bowel disease&lt;/title&gt;&lt;secondary-title&gt;Microorganisms&lt;/secondary-title&gt;&lt;/titles&gt;&lt;periodical&gt;&lt;full-title&gt;Microorganisms&lt;/full-title&gt;&lt;/periodical&gt;&lt;volume&gt;8&lt;/volume&gt;&lt;number&gt;11&lt;/number&gt;&lt;edition&gt;20201101&lt;/edition&gt;&lt;keywords&gt;&lt;keyword&gt;Bacteroidetes&lt;/keyword&gt;&lt;keyword&gt;Firmicutes&lt;/keyword&gt;&lt;keyword&gt;dysbiosis&lt;/keyword&gt;&lt;keyword&gt;inflammation&lt;/keyword&gt;&lt;keyword&gt;obesity&lt;/keyword&gt;&lt;keyword&gt;probiotics&lt;/keyword&gt;&lt;/keywords&gt;&lt;dates&gt;&lt;year&gt;2020&lt;/year&gt;&lt;pub-dates&gt;&lt;date&gt;Nov 1&lt;/date&gt;&lt;/pub-dates&gt;&lt;/dates&gt;&lt;isbn&gt;2076-2607 (Print)&amp;#xD;2076-2607 (Electronic)&amp;#xD;2076-2607 (Linking)&lt;/isbn&gt;&lt;accession-num&gt;33139627&lt;/accession-num&gt;&lt;urls&gt;&lt;related-urls&gt;&lt;url&gt;https://www.ncbi.nlm.nih.gov/pubmed/33139627&lt;/url&gt;&lt;/related-urls&gt;&lt;/urls&gt;&lt;custom1&gt;The authors declare no conflict of interest.&lt;/custom1&gt;&lt;custom2&gt;PMC7692443&lt;/custom2&gt;&lt;electronic-resource-num&gt;10.3390/microorganisms8111715&lt;/electronic-resource-num&gt;&lt;remote-database-name&gt;PubMed-not-MEDLINE&lt;/remote-database-name&gt;&lt;remote-database-provider&gt;NLM&lt;/remote-database-provider&gt;&lt;/record&gt;&lt;/Cite&gt;&lt;/EndNote&gt;</w:instrText>
      </w:r>
      <w:r w:rsidRPr="00770A9A">
        <w:rPr>
          <w:rFonts w:ascii="Times New Roman" w:hAnsi="Times New Roman" w:cs="Times New Roman"/>
          <w:strike/>
          <w:sz w:val="24"/>
          <w:szCs w:val="24"/>
        </w:rPr>
        <w:fldChar w:fldCharType="separate"/>
      </w:r>
      <w:r w:rsidRPr="00770A9A">
        <w:rPr>
          <w:rFonts w:ascii="Times New Roman" w:hAnsi="Times New Roman" w:cs="Times New Roman"/>
          <w:strike/>
          <w:noProof/>
          <w:sz w:val="24"/>
          <w:szCs w:val="24"/>
        </w:rPr>
        <w:t>[82]</w:t>
      </w:r>
      <w:r w:rsidRPr="00770A9A">
        <w:rPr>
          <w:rFonts w:ascii="Times New Roman" w:hAnsi="Times New Roman" w:cs="Times New Roman"/>
          <w:strike/>
          <w:sz w:val="24"/>
          <w:szCs w:val="24"/>
        </w:rPr>
        <w:fldChar w:fldCharType="end"/>
      </w:r>
      <w:r w:rsidRPr="00770A9A">
        <w:rPr>
          <w:rFonts w:ascii="Times New Roman" w:hAnsi="Times New Roman" w:cs="Times New Roman"/>
          <w:strike/>
          <w:sz w:val="24"/>
          <w:szCs w:val="24"/>
        </w:rPr>
        <w:t>.</w:t>
      </w:r>
    </w:p>
    <w:p w14:paraId="652BEC35" w14:textId="35801D23" w:rsidR="0053299F" w:rsidRPr="0053299F" w:rsidRDefault="0053299F" w:rsidP="00AE2B71">
      <w:pPr>
        <w:spacing w:after="0" w:line="360" w:lineRule="auto"/>
        <w:rPr>
          <w:rFonts w:ascii="Times New Roman" w:hAnsi="Times New Roman" w:cs="Times New Roman"/>
          <w:b/>
          <w:bCs/>
          <w:sz w:val="24"/>
          <w:szCs w:val="24"/>
        </w:rPr>
      </w:pPr>
      <w:r w:rsidRPr="0078799B">
        <w:rPr>
          <w:rFonts w:ascii="Times New Roman" w:hAnsi="Times New Roman" w:cs="Times New Roman"/>
          <w:b/>
          <w:bCs/>
          <w:sz w:val="24"/>
          <w:szCs w:val="24"/>
          <w:highlight w:val="yellow"/>
        </w:rPr>
        <w:t>Acknowledgements</w:t>
      </w:r>
    </w:p>
    <w:p w14:paraId="492A7D37" w14:textId="77777777" w:rsidR="0053299F" w:rsidRDefault="0053299F" w:rsidP="00AE2B71">
      <w:pPr>
        <w:spacing w:after="0" w:line="360" w:lineRule="auto"/>
        <w:rPr>
          <w:rFonts w:ascii="Times New Roman" w:hAnsi="Times New Roman" w:cs="Times New Roman"/>
          <w:sz w:val="24"/>
          <w:szCs w:val="24"/>
        </w:rPr>
      </w:pPr>
    </w:p>
    <w:p w14:paraId="0EEA9C16" w14:textId="15D5E121" w:rsidR="0053299F" w:rsidRPr="0053299F" w:rsidRDefault="0053299F" w:rsidP="00AE2B71">
      <w:pPr>
        <w:spacing w:after="0" w:line="360" w:lineRule="auto"/>
        <w:rPr>
          <w:rFonts w:ascii="Times New Roman" w:hAnsi="Times New Roman" w:cs="Times New Roman"/>
          <w:b/>
          <w:bCs/>
          <w:sz w:val="24"/>
          <w:szCs w:val="24"/>
        </w:rPr>
      </w:pPr>
      <w:r w:rsidRPr="0053299F">
        <w:rPr>
          <w:rFonts w:ascii="Times New Roman" w:hAnsi="Times New Roman" w:cs="Times New Roman"/>
          <w:b/>
          <w:bCs/>
          <w:sz w:val="24"/>
          <w:szCs w:val="24"/>
        </w:rPr>
        <w:t xml:space="preserve">Conflict of Interest </w:t>
      </w:r>
    </w:p>
    <w:p w14:paraId="57C69854" w14:textId="7E1272BB" w:rsidR="0053299F" w:rsidRDefault="0053299F" w:rsidP="00AE2B71">
      <w:pPr>
        <w:spacing w:after="0" w:line="360" w:lineRule="auto"/>
        <w:rPr>
          <w:rFonts w:ascii="Times New Roman" w:hAnsi="Times New Roman" w:cs="Times New Roman"/>
          <w:sz w:val="24"/>
          <w:szCs w:val="24"/>
        </w:rPr>
      </w:pPr>
      <w:r w:rsidRPr="0053299F">
        <w:rPr>
          <w:rFonts w:ascii="Times New Roman" w:hAnsi="Times New Roman" w:cs="Times New Roman"/>
          <w:sz w:val="24"/>
          <w:szCs w:val="24"/>
        </w:rPr>
        <w:t>The authors declare no conflicts of interest.</w:t>
      </w:r>
    </w:p>
    <w:p w14:paraId="24C86247" w14:textId="19DA2FC7" w:rsidR="0053299F" w:rsidRPr="0053299F" w:rsidRDefault="0053299F" w:rsidP="00AE2B71">
      <w:pPr>
        <w:spacing w:after="0" w:line="360" w:lineRule="auto"/>
        <w:rPr>
          <w:rFonts w:ascii="Times New Roman" w:hAnsi="Times New Roman" w:cs="Times New Roman"/>
          <w:b/>
          <w:bCs/>
          <w:sz w:val="24"/>
          <w:szCs w:val="24"/>
        </w:rPr>
      </w:pPr>
      <w:r w:rsidRPr="0078799B">
        <w:rPr>
          <w:rFonts w:ascii="Times New Roman" w:hAnsi="Times New Roman" w:cs="Times New Roman"/>
          <w:b/>
          <w:bCs/>
          <w:sz w:val="24"/>
          <w:szCs w:val="24"/>
          <w:highlight w:val="yellow"/>
        </w:rPr>
        <w:t>Author Contributions</w:t>
      </w:r>
    </w:p>
    <w:p w14:paraId="62679F96" w14:textId="77777777" w:rsidR="0053299F" w:rsidRPr="00137FBE" w:rsidRDefault="0053299F" w:rsidP="00AE2B71">
      <w:pPr>
        <w:spacing w:after="0" w:line="360" w:lineRule="auto"/>
        <w:rPr>
          <w:rFonts w:ascii="Times New Roman" w:hAnsi="Times New Roman" w:cs="Times New Roman"/>
          <w:sz w:val="24"/>
          <w:szCs w:val="24"/>
        </w:rPr>
      </w:pPr>
    </w:p>
    <w:p w14:paraId="049EEDC4" w14:textId="7CDC455E" w:rsidR="00AE2B71" w:rsidRDefault="00AE2B71" w:rsidP="005D16CB">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5CD1746" w14:textId="0B88451F" w:rsidR="00CC44A5" w:rsidRPr="00EB7D4D" w:rsidRDefault="00617CF5" w:rsidP="00A43D9D">
      <w:pPr>
        <w:pStyle w:val="Heading1"/>
        <w:rPr>
          <w:rFonts w:ascii="Times New Roman" w:hAnsi="Times New Roman" w:cs="Times New Roman"/>
          <w:b/>
          <w:bCs/>
          <w:color w:val="auto"/>
          <w:sz w:val="24"/>
          <w:szCs w:val="24"/>
        </w:rPr>
      </w:pPr>
      <w:bookmarkStart w:id="33" w:name="_Toc128143911"/>
      <w:bookmarkStart w:id="34" w:name="_Toc128327067"/>
      <w:r w:rsidRPr="00EB7D4D">
        <w:rPr>
          <w:rFonts w:ascii="Times New Roman" w:hAnsi="Times New Roman" w:cs="Times New Roman"/>
          <w:b/>
          <w:bCs/>
          <w:color w:val="auto"/>
          <w:sz w:val="24"/>
          <w:szCs w:val="24"/>
        </w:rPr>
        <w:lastRenderedPageBreak/>
        <w:t>References</w:t>
      </w:r>
      <w:bookmarkEnd w:id="33"/>
      <w:bookmarkEnd w:id="34"/>
    </w:p>
    <w:p w14:paraId="308B245C" w14:textId="77777777" w:rsidR="00196272" w:rsidRPr="00196272" w:rsidRDefault="00CC44A5" w:rsidP="00196272">
      <w:pPr>
        <w:pStyle w:val="EndNoteBibliography"/>
        <w:spacing w:after="0"/>
      </w:pPr>
      <w:r w:rsidRPr="00CC44A5">
        <w:rPr>
          <w:rFonts w:ascii="Times New Roman" w:hAnsi="Times New Roman" w:cs="Times New Roman"/>
          <w:sz w:val="24"/>
          <w:szCs w:val="24"/>
        </w:rPr>
        <w:fldChar w:fldCharType="begin"/>
      </w:r>
      <w:r w:rsidRPr="00CC44A5">
        <w:rPr>
          <w:rFonts w:ascii="Times New Roman" w:hAnsi="Times New Roman" w:cs="Times New Roman"/>
          <w:sz w:val="24"/>
          <w:szCs w:val="24"/>
        </w:rPr>
        <w:instrText xml:space="preserve"> ADDIN EN.REFLIST </w:instrText>
      </w:r>
      <w:r w:rsidRPr="00CC44A5">
        <w:rPr>
          <w:rFonts w:ascii="Times New Roman" w:hAnsi="Times New Roman" w:cs="Times New Roman"/>
          <w:sz w:val="24"/>
          <w:szCs w:val="24"/>
        </w:rPr>
        <w:fldChar w:fldCharType="separate"/>
      </w:r>
      <w:r w:rsidR="00196272" w:rsidRPr="00196272">
        <w:t xml:space="preserve">[1] Lowe, F. C., Fagelman, E., Cranberry juice and urinary tract infections: what is the evidence? </w:t>
      </w:r>
      <w:r w:rsidR="00196272" w:rsidRPr="00196272">
        <w:rPr>
          <w:i/>
        </w:rPr>
        <w:t xml:space="preserve">Urology </w:t>
      </w:r>
      <w:r w:rsidR="00196272" w:rsidRPr="00196272">
        <w:t xml:space="preserve">2001, </w:t>
      </w:r>
      <w:r w:rsidR="00196272" w:rsidRPr="00196272">
        <w:rPr>
          <w:i/>
        </w:rPr>
        <w:t>57</w:t>
      </w:r>
      <w:r w:rsidR="00196272" w:rsidRPr="00196272">
        <w:t>, 407-413.</w:t>
      </w:r>
    </w:p>
    <w:p w14:paraId="7ACA0826" w14:textId="77777777" w:rsidR="00196272" w:rsidRPr="00196272" w:rsidRDefault="00196272" w:rsidP="00196272">
      <w:pPr>
        <w:pStyle w:val="EndNoteBibliography"/>
        <w:spacing w:after="0"/>
      </w:pPr>
      <w:r w:rsidRPr="00196272">
        <w:t xml:space="preserve">[2] Reid, G., The role of cranberry and probiotics in intestinal and urogenital tract health. </w:t>
      </w:r>
      <w:r w:rsidRPr="00196272">
        <w:rPr>
          <w:i/>
        </w:rPr>
        <w:t xml:space="preserve">Crit Rev Food Sci Nutr </w:t>
      </w:r>
      <w:r w:rsidRPr="00196272">
        <w:t xml:space="preserve">2002, </w:t>
      </w:r>
      <w:r w:rsidRPr="00196272">
        <w:rPr>
          <w:i/>
        </w:rPr>
        <w:t>42</w:t>
      </w:r>
      <w:r w:rsidRPr="00196272">
        <w:t>, 293-300.</w:t>
      </w:r>
    </w:p>
    <w:p w14:paraId="402AEC22" w14:textId="77777777" w:rsidR="00196272" w:rsidRPr="00196272" w:rsidRDefault="00196272" w:rsidP="00196272">
      <w:pPr>
        <w:pStyle w:val="EndNoteBibliography"/>
        <w:spacing w:after="0"/>
      </w:pPr>
      <w:r w:rsidRPr="00196272">
        <w:t xml:space="preserve">[3] Sun, J., Hai Liu, R., Cranberry phytochemical extracts induce cell cycle arrest and apoptosis in human MCF-7 breast cancer cells. </w:t>
      </w:r>
      <w:r w:rsidRPr="00196272">
        <w:rPr>
          <w:i/>
        </w:rPr>
        <w:t xml:space="preserve">Cancer Lett </w:t>
      </w:r>
      <w:r w:rsidRPr="00196272">
        <w:t xml:space="preserve">2006, </w:t>
      </w:r>
      <w:r w:rsidRPr="00196272">
        <w:rPr>
          <w:i/>
        </w:rPr>
        <w:t>241</w:t>
      </w:r>
      <w:r w:rsidRPr="00196272">
        <w:t>, 124-134.</w:t>
      </w:r>
    </w:p>
    <w:p w14:paraId="071B9B83" w14:textId="77777777" w:rsidR="00196272" w:rsidRPr="00196272" w:rsidRDefault="00196272" w:rsidP="00196272">
      <w:pPr>
        <w:pStyle w:val="EndNoteBibliography"/>
        <w:spacing w:after="0"/>
      </w:pPr>
      <w:r w:rsidRPr="00196272">
        <w:t xml:space="preserve">[4] He, X., Liu, R. H., Cranberry phytochemicals: Isolation, structure elucidation, and their antiproliferative and antioxidant activities. </w:t>
      </w:r>
      <w:r w:rsidRPr="00196272">
        <w:rPr>
          <w:i/>
        </w:rPr>
        <w:t xml:space="preserve">J Agric Food Chem </w:t>
      </w:r>
      <w:r w:rsidRPr="00196272">
        <w:t xml:space="preserve">2006, </w:t>
      </w:r>
      <w:r w:rsidRPr="00196272">
        <w:rPr>
          <w:i/>
        </w:rPr>
        <w:t>54</w:t>
      </w:r>
      <w:r w:rsidRPr="00196272">
        <w:t>, 7069-7074.</w:t>
      </w:r>
    </w:p>
    <w:p w14:paraId="4F3BB808" w14:textId="77777777" w:rsidR="00196272" w:rsidRPr="00196272" w:rsidRDefault="00196272" w:rsidP="00196272">
      <w:pPr>
        <w:pStyle w:val="EndNoteBibliography"/>
        <w:spacing w:after="0"/>
      </w:pPr>
      <w:r w:rsidRPr="00196272">
        <w:t>[5] Yin, R., Kuo, H. C., Hudlikar, R., Sargsyan, D.</w:t>
      </w:r>
      <w:r w:rsidRPr="00196272">
        <w:rPr>
          <w:i/>
        </w:rPr>
        <w:t>, et al.</w:t>
      </w:r>
      <w:r w:rsidRPr="00196272">
        <w:t xml:space="preserve">, Gut microbiota, dietary phytochemicals and benefits to human health. </w:t>
      </w:r>
      <w:r w:rsidRPr="00196272">
        <w:rPr>
          <w:i/>
        </w:rPr>
        <w:t xml:space="preserve">Curr Pharmacol Rep </w:t>
      </w:r>
      <w:r w:rsidRPr="00196272">
        <w:t xml:space="preserve">2019, </w:t>
      </w:r>
      <w:r w:rsidRPr="00196272">
        <w:rPr>
          <w:i/>
        </w:rPr>
        <w:t>5</w:t>
      </w:r>
      <w:r w:rsidRPr="00196272">
        <w:t>, 332-344.</w:t>
      </w:r>
    </w:p>
    <w:p w14:paraId="1B511358" w14:textId="77777777" w:rsidR="00196272" w:rsidRPr="00196272" w:rsidRDefault="00196272" w:rsidP="00196272">
      <w:pPr>
        <w:pStyle w:val="EndNoteBibliography"/>
        <w:spacing w:after="0"/>
      </w:pPr>
      <w:r w:rsidRPr="00196272">
        <w:t xml:space="preserve">[6] Feghali, K., Feldman, M., La, V. D., Santos, J., Grenier, D., Cranberry proanthocyanidins: natural weapons against periodontal diseases. </w:t>
      </w:r>
      <w:r w:rsidRPr="00196272">
        <w:rPr>
          <w:i/>
        </w:rPr>
        <w:t xml:space="preserve">J Agric Food Chem </w:t>
      </w:r>
      <w:r w:rsidRPr="00196272">
        <w:t xml:space="preserve">2012, </w:t>
      </w:r>
      <w:r w:rsidRPr="00196272">
        <w:rPr>
          <w:i/>
        </w:rPr>
        <w:t>60</w:t>
      </w:r>
      <w:r w:rsidRPr="00196272">
        <w:t>, 5728-5735.</w:t>
      </w:r>
    </w:p>
    <w:p w14:paraId="0ECA2930" w14:textId="77777777" w:rsidR="00196272" w:rsidRPr="00196272" w:rsidRDefault="00196272" w:rsidP="00196272">
      <w:pPr>
        <w:pStyle w:val="EndNoteBibliography"/>
        <w:spacing w:after="0"/>
      </w:pPr>
      <w:r w:rsidRPr="00196272">
        <w:t xml:space="preserve">[7] Wang, Y., Johnson-Cicalese, J., Singh, A. P., Vorsa, N., Characterization and quantification of flavonoids and organic acids over fruit development in American cranberry (Vaccinium macrocarpon) cultivars using HPLC and APCI-MS/MS. </w:t>
      </w:r>
      <w:r w:rsidRPr="00196272">
        <w:rPr>
          <w:i/>
        </w:rPr>
        <w:t xml:space="preserve">Plant Sci </w:t>
      </w:r>
      <w:r w:rsidRPr="00196272">
        <w:t xml:space="preserve">2017, </w:t>
      </w:r>
      <w:r w:rsidRPr="00196272">
        <w:rPr>
          <w:i/>
        </w:rPr>
        <w:t>262</w:t>
      </w:r>
      <w:r w:rsidRPr="00196272">
        <w:t>, 91-102.</w:t>
      </w:r>
    </w:p>
    <w:p w14:paraId="39B86CB1" w14:textId="77777777" w:rsidR="00196272" w:rsidRPr="00196272" w:rsidRDefault="00196272" w:rsidP="00196272">
      <w:pPr>
        <w:pStyle w:val="EndNoteBibliography"/>
        <w:spacing w:after="0"/>
      </w:pPr>
      <w:r w:rsidRPr="00196272">
        <w:t xml:space="preserve">[8] Jepson, R. G., Williams, G., Craig, J. C., Cranberries for preventing urinary tract infections. </w:t>
      </w:r>
      <w:r w:rsidRPr="00196272">
        <w:rPr>
          <w:i/>
        </w:rPr>
        <w:t xml:space="preserve">Cochrane Database Syst Rev </w:t>
      </w:r>
      <w:r w:rsidRPr="00196272">
        <w:t xml:space="preserve">2012, </w:t>
      </w:r>
      <w:r w:rsidRPr="00196272">
        <w:rPr>
          <w:i/>
        </w:rPr>
        <w:t>10</w:t>
      </w:r>
      <w:r w:rsidRPr="00196272">
        <w:t>, CD001321.</w:t>
      </w:r>
    </w:p>
    <w:p w14:paraId="5A54AED9" w14:textId="77777777" w:rsidR="00196272" w:rsidRPr="00196272" w:rsidRDefault="00196272" w:rsidP="00196272">
      <w:pPr>
        <w:pStyle w:val="EndNoteBibliography"/>
        <w:spacing w:after="0"/>
      </w:pPr>
      <w:r w:rsidRPr="00196272">
        <w:t xml:space="preserve">[9] Howell, A. B., Bioactive compounds in cranberries and their role in prevention of urinary tract infections. </w:t>
      </w:r>
      <w:r w:rsidRPr="00196272">
        <w:rPr>
          <w:i/>
        </w:rPr>
        <w:t xml:space="preserve">Mol Nutr Food Res </w:t>
      </w:r>
      <w:r w:rsidRPr="00196272">
        <w:t xml:space="preserve">2007, </w:t>
      </w:r>
      <w:r w:rsidRPr="00196272">
        <w:rPr>
          <w:i/>
        </w:rPr>
        <w:t>51</w:t>
      </w:r>
      <w:r w:rsidRPr="00196272">
        <w:t>, 732-737.</w:t>
      </w:r>
    </w:p>
    <w:p w14:paraId="7ABBCD26" w14:textId="77777777" w:rsidR="00196272" w:rsidRPr="00196272" w:rsidRDefault="00196272" w:rsidP="00196272">
      <w:pPr>
        <w:pStyle w:val="EndNoteBibliography"/>
        <w:spacing w:after="0"/>
      </w:pPr>
      <w:r w:rsidRPr="00196272">
        <w:t xml:space="preserve">[10] Sun, J., Chu, Y. F., Wu, X., Liu, R. H., Antioxidant and antiproliferative activities of common fruits. </w:t>
      </w:r>
      <w:r w:rsidRPr="00196272">
        <w:rPr>
          <w:i/>
        </w:rPr>
        <w:t xml:space="preserve">J Agric Food Chem </w:t>
      </w:r>
      <w:r w:rsidRPr="00196272">
        <w:t xml:space="preserve">2002, </w:t>
      </w:r>
      <w:r w:rsidRPr="00196272">
        <w:rPr>
          <w:i/>
        </w:rPr>
        <w:t>50</w:t>
      </w:r>
      <w:r w:rsidRPr="00196272">
        <w:t>, 7449-7454.</w:t>
      </w:r>
    </w:p>
    <w:p w14:paraId="2CF14A68" w14:textId="77777777" w:rsidR="00196272" w:rsidRPr="00196272" w:rsidRDefault="00196272" w:rsidP="00196272">
      <w:pPr>
        <w:pStyle w:val="EndNoteBibliography"/>
        <w:spacing w:after="0"/>
      </w:pPr>
      <w:r w:rsidRPr="00196272">
        <w:t xml:space="preserve">[11] Reed, J., Cranberry flavonoids, atherosclerosis and cardiovascular health. </w:t>
      </w:r>
      <w:r w:rsidRPr="00196272">
        <w:rPr>
          <w:i/>
        </w:rPr>
        <w:t xml:space="preserve">Crit Rev Food Sci Nutr </w:t>
      </w:r>
      <w:r w:rsidRPr="00196272">
        <w:t xml:space="preserve">2002, </w:t>
      </w:r>
      <w:r w:rsidRPr="00196272">
        <w:rPr>
          <w:i/>
        </w:rPr>
        <w:t>42</w:t>
      </w:r>
      <w:r w:rsidRPr="00196272">
        <w:t>, 301-316.</w:t>
      </w:r>
    </w:p>
    <w:p w14:paraId="7E5768A1" w14:textId="77777777" w:rsidR="00196272" w:rsidRPr="00196272" w:rsidRDefault="00196272" w:rsidP="00196272">
      <w:pPr>
        <w:pStyle w:val="EndNoteBibliography"/>
        <w:spacing w:after="0"/>
      </w:pPr>
      <w:r w:rsidRPr="00196272">
        <w:t>[12] Cai, X., Han, Y., Gu, M., Song, M.</w:t>
      </w:r>
      <w:r w:rsidRPr="00196272">
        <w:rPr>
          <w:i/>
        </w:rPr>
        <w:t>, et al.</w:t>
      </w:r>
      <w:r w:rsidRPr="00196272">
        <w:t xml:space="preserve">, Dietary cranberry suppressed colonic inflammation and alleviated gut microbiota dysbiosis in dextran sodium sulfate-treated mice. </w:t>
      </w:r>
      <w:r w:rsidRPr="00196272">
        <w:rPr>
          <w:i/>
        </w:rPr>
        <w:t xml:space="preserve">Food Funct </w:t>
      </w:r>
      <w:r w:rsidRPr="00196272">
        <w:t xml:space="preserve">2019, </w:t>
      </w:r>
      <w:r w:rsidRPr="00196272">
        <w:rPr>
          <w:i/>
        </w:rPr>
        <w:t>10</w:t>
      </w:r>
      <w:r w:rsidRPr="00196272">
        <w:t>, 6331-6341.</w:t>
      </w:r>
    </w:p>
    <w:p w14:paraId="3D73665C" w14:textId="77777777" w:rsidR="00196272" w:rsidRPr="00196272" w:rsidRDefault="00196272" w:rsidP="00196272">
      <w:pPr>
        <w:pStyle w:val="EndNoteBibliography"/>
        <w:spacing w:after="0"/>
      </w:pPr>
      <w:r w:rsidRPr="00196272">
        <w:t xml:space="preserve">[13] Johnson, I. T., Glucosinolates: bioavailability and importance to health. </w:t>
      </w:r>
      <w:r w:rsidRPr="00196272">
        <w:rPr>
          <w:i/>
        </w:rPr>
        <w:t xml:space="preserve">Int J Vitam Nutr Res </w:t>
      </w:r>
      <w:r w:rsidRPr="00196272">
        <w:t xml:space="preserve">2002, </w:t>
      </w:r>
      <w:r w:rsidRPr="00196272">
        <w:rPr>
          <w:i/>
        </w:rPr>
        <w:t>72</w:t>
      </w:r>
      <w:r w:rsidRPr="00196272">
        <w:t>, 26-31.</w:t>
      </w:r>
    </w:p>
    <w:p w14:paraId="2DBC0417" w14:textId="77777777" w:rsidR="00196272" w:rsidRPr="00196272" w:rsidRDefault="00196272" w:rsidP="00196272">
      <w:pPr>
        <w:pStyle w:val="EndNoteBibliography"/>
        <w:spacing w:after="0"/>
      </w:pPr>
      <w:r w:rsidRPr="00196272">
        <w:t xml:space="preserve">[14] Dayalan Naidu, S., Suzuki, T., Yamamoto, M., Fahey, J. W., Dinkova-Kostova, A. T., Phenethyl Isothiocyanate, a Dual Activator of Transcription Factors NRF2 and HSF1. </w:t>
      </w:r>
      <w:r w:rsidRPr="00196272">
        <w:rPr>
          <w:i/>
        </w:rPr>
        <w:t xml:space="preserve">Mol Nutr Food Res </w:t>
      </w:r>
      <w:r w:rsidRPr="00196272">
        <w:t xml:space="preserve">2018, </w:t>
      </w:r>
      <w:r w:rsidRPr="00196272">
        <w:rPr>
          <w:i/>
        </w:rPr>
        <w:t>62</w:t>
      </w:r>
      <w:r w:rsidRPr="00196272">
        <w:t>, e1700908.</w:t>
      </w:r>
    </w:p>
    <w:p w14:paraId="0EDB0FD7" w14:textId="77777777" w:rsidR="00196272" w:rsidRPr="00196272" w:rsidRDefault="00196272" w:rsidP="00196272">
      <w:pPr>
        <w:pStyle w:val="EndNoteBibliography"/>
        <w:spacing w:after="0"/>
      </w:pPr>
      <w:r w:rsidRPr="00196272">
        <w:t xml:space="preserve">[15] Gupta, P., Wright, S. E., Kim, S. H., Srivastava, S. K., Phenethyl isothiocyanate: a comprehensive review of anti-cancer mechanisms. </w:t>
      </w:r>
      <w:r w:rsidRPr="00196272">
        <w:rPr>
          <w:i/>
        </w:rPr>
        <w:t xml:space="preserve">Biochim Biophys Acta </w:t>
      </w:r>
      <w:r w:rsidRPr="00196272">
        <w:t xml:space="preserve">2014, </w:t>
      </w:r>
      <w:r w:rsidRPr="00196272">
        <w:rPr>
          <w:i/>
        </w:rPr>
        <w:t>1846</w:t>
      </w:r>
      <w:r w:rsidRPr="00196272">
        <w:t>, 405-424.</w:t>
      </w:r>
    </w:p>
    <w:p w14:paraId="388A5585" w14:textId="77777777" w:rsidR="00196272" w:rsidRPr="00196272" w:rsidRDefault="00196272" w:rsidP="00196272">
      <w:pPr>
        <w:pStyle w:val="EndNoteBibliography"/>
        <w:spacing w:after="0"/>
      </w:pPr>
      <w:r w:rsidRPr="00196272">
        <w:t xml:space="preserve">[16] Keum, Y. S., Owuor, E. D., Kim, B. R., Hu, R., Kong, A. N., Involvement of Nrf2 and JNK1 in the activation of antioxidant responsive element (ARE) by chemopreventive agent phenethyl isothiocyanate (PEITC). </w:t>
      </w:r>
      <w:r w:rsidRPr="00196272">
        <w:rPr>
          <w:i/>
        </w:rPr>
        <w:t xml:space="preserve">Pharm Res </w:t>
      </w:r>
      <w:r w:rsidRPr="00196272">
        <w:t xml:space="preserve">2003, </w:t>
      </w:r>
      <w:r w:rsidRPr="00196272">
        <w:rPr>
          <w:i/>
        </w:rPr>
        <w:t>20</w:t>
      </w:r>
      <w:r w:rsidRPr="00196272">
        <w:t>, 1351-1356.</w:t>
      </w:r>
    </w:p>
    <w:p w14:paraId="7F685F81" w14:textId="77777777" w:rsidR="00196272" w:rsidRPr="00196272" w:rsidRDefault="00196272" w:rsidP="00196272">
      <w:pPr>
        <w:pStyle w:val="EndNoteBibliography"/>
        <w:spacing w:after="0"/>
      </w:pPr>
      <w:r w:rsidRPr="00196272">
        <w:t>[17] Ramirez, C. N., Li, W., Zhang, C., Wu, R.</w:t>
      </w:r>
      <w:r w:rsidRPr="00196272">
        <w:rPr>
          <w:i/>
        </w:rPr>
        <w:t>, et al.</w:t>
      </w:r>
      <w:r w:rsidRPr="00196272">
        <w:t xml:space="preserve">, In Vitro-In Vivo Dose Response of Ursolic Acid, Sulforaphane, PEITC, and Curcumin in Cancer Prevention. </w:t>
      </w:r>
      <w:r w:rsidRPr="00196272">
        <w:rPr>
          <w:i/>
        </w:rPr>
        <w:t xml:space="preserve">AAPS J </w:t>
      </w:r>
      <w:r w:rsidRPr="00196272">
        <w:t xml:space="preserve">2017, </w:t>
      </w:r>
      <w:r w:rsidRPr="00196272">
        <w:rPr>
          <w:i/>
        </w:rPr>
        <w:t>20</w:t>
      </w:r>
      <w:r w:rsidRPr="00196272">
        <w:t>, 19.</w:t>
      </w:r>
    </w:p>
    <w:p w14:paraId="02917538" w14:textId="77777777" w:rsidR="00196272" w:rsidRPr="00196272" w:rsidRDefault="00196272" w:rsidP="00196272">
      <w:pPr>
        <w:pStyle w:val="EndNoteBibliography"/>
        <w:spacing w:after="0"/>
      </w:pPr>
      <w:r w:rsidRPr="00196272">
        <w:t xml:space="preserve">[18] Hwang, E. S., Lee, H. J., Effects of phenylethyl isothiocyanate and its metabolite on cell-cycle arrest and apoptosis in LNCaP human prostate cancer cells. </w:t>
      </w:r>
      <w:r w:rsidRPr="00196272">
        <w:rPr>
          <w:i/>
        </w:rPr>
        <w:t xml:space="preserve">Int J Food Sci Nutr </w:t>
      </w:r>
      <w:r w:rsidRPr="00196272">
        <w:t xml:space="preserve">2010, </w:t>
      </w:r>
      <w:r w:rsidRPr="00196272">
        <w:rPr>
          <w:i/>
        </w:rPr>
        <w:t>61</w:t>
      </w:r>
      <w:r w:rsidRPr="00196272">
        <w:t>, 324-336.</w:t>
      </w:r>
    </w:p>
    <w:p w14:paraId="4614BF1E" w14:textId="77777777" w:rsidR="00196272" w:rsidRPr="00196272" w:rsidRDefault="00196272" w:rsidP="00196272">
      <w:pPr>
        <w:pStyle w:val="EndNoteBibliography"/>
        <w:spacing w:after="0"/>
      </w:pPr>
      <w:r w:rsidRPr="00196272">
        <w:t xml:space="preserve">[19] Dethlefsen, L., McFall-Ngai, M., Relman, D. A., An ecological and evolutionary perspective on human-microbe mutualism and disease. </w:t>
      </w:r>
      <w:r w:rsidRPr="00196272">
        <w:rPr>
          <w:i/>
        </w:rPr>
        <w:t xml:space="preserve">Nature </w:t>
      </w:r>
      <w:r w:rsidRPr="00196272">
        <w:t xml:space="preserve">2007, </w:t>
      </w:r>
      <w:r w:rsidRPr="00196272">
        <w:rPr>
          <w:i/>
        </w:rPr>
        <w:t>449</w:t>
      </w:r>
      <w:r w:rsidRPr="00196272">
        <w:t>, 811-818.</w:t>
      </w:r>
    </w:p>
    <w:p w14:paraId="553B0EB2" w14:textId="77777777" w:rsidR="00196272" w:rsidRPr="00196272" w:rsidRDefault="00196272" w:rsidP="00196272">
      <w:pPr>
        <w:pStyle w:val="EndNoteBibliography"/>
        <w:spacing w:after="0"/>
      </w:pPr>
      <w:r w:rsidRPr="00196272">
        <w:t xml:space="preserve">[20] Ramakrishna, B. S., Role of the gut microbiota in human nutrition and metabolism. </w:t>
      </w:r>
      <w:r w:rsidRPr="00196272">
        <w:rPr>
          <w:i/>
        </w:rPr>
        <w:t xml:space="preserve">J Gastroen Hepatol </w:t>
      </w:r>
      <w:r w:rsidRPr="00196272">
        <w:t xml:space="preserve">2013, </w:t>
      </w:r>
      <w:r w:rsidRPr="00196272">
        <w:rPr>
          <w:i/>
        </w:rPr>
        <w:t>28</w:t>
      </w:r>
      <w:r w:rsidRPr="00196272">
        <w:t>, 9-17.</w:t>
      </w:r>
    </w:p>
    <w:p w14:paraId="6B329D37" w14:textId="77777777" w:rsidR="00196272" w:rsidRPr="00196272" w:rsidRDefault="00196272" w:rsidP="00196272">
      <w:pPr>
        <w:pStyle w:val="EndNoteBibliography"/>
        <w:spacing w:after="0"/>
      </w:pPr>
      <w:r w:rsidRPr="00196272">
        <w:t>[21] Rowland, I., Gibson, G., Heinken, A., Scott, K.</w:t>
      </w:r>
      <w:r w:rsidRPr="00196272">
        <w:rPr>
          <w:i/>
        </w:rPr>
        <w:t>, et al.</w:t>
      </w:r>
      <w:r w:rsidRPr="00196272">
        <w:t xml:space="preserve">, Gut microbiota functions: metabolism of nutrients and other food components. </w:t>
      </w:r>
      <w:r w:rsidRPr="00196272">
        <w:rPr>
          <w:i/>
        </w:rPr>
        <w:t xml:space="preserve">Eur J Nutr </w:t>
      </w:r>
      <w:r w:rsidRPr="00196272">
        <w:t xml:space="preserve">2018, </w:t>
      </w:r>
      <w:r w:rsidRPr="00196272">
        <w:rPr>
          <w:i/>
        </w:rPr>
        <w:t>57</w:t>
      </w:r>
      <w:r w:rsidRPr="00196272">
        <w:t>, 1-24.</w:t>
      </w:r>
    </w:p>
    <w:p w14:paraId="437D9511" w14:textId="77777777" w:rsidR="00196272" w:rsidRPr="00196272" w:rsidRDefault="00196272" w:rsidP="00196272">
      <w:pPr>
        <w:pStyle w:val="EndNoteBibliography"/>
        <w:spacing w:after="0"/>
      </w:pPr>
      <w:r w:rsidRPr="00196272">
        <w:lastRenderedPageBreak/>
        <w:t xml:space="preserve">[22] Maslowski, K. M., Mackay, C. R., Diet, gut microbiota and immune responses. </w:t>
      </w:r>
      <w:r w:rsidRPr="00196272">
        <w:rPr>
          <w:i/>
        </w:rPr>
        <w:t xml:space="preserve">Nat Immunol </w:t>
      </w:r>
      <w:r w:rsidRPr="00196272">
        <w:t xml:space="preserve">2011, </w:t>
      </w:r>
      <w:r w:rsidRPr="00196272">
        <w:rPr>
          <w:i/>
        </w:rPr>
        <w:t>12</w:t>
      </w:r>
      <w:r w:rsidRPr="00196272">
        <w:t>, 5-9.</w:t>
      </w:r>
    </w:p>
    <w:p w14:paraId="0281AE11" w14:textId="77777777" w:rsidR="00196272" w:rsidRPr="00196272" w:rsidRDefault="00196272" w:rsidP="00196272">
      <w:pPr>
        <w:pStyle w:val="EndNoteBibliography"/>
        <w:spacing w:after="0"/>
      </w:pPr>
      <w:r w:rsidRPr="00196272">
        <w:t>[23] Geirnaert, A., Calatayud, M., Grootaert, C., Laukens, D.</w:t>
      </w:r>
      <w:r w:rsidRPr="00196272">
        <w:rPr>
          <w:i/>
        </w:rPr>
        <w:t>, et al.</w:t>
      </w:r>
      <w:r w:rsidRPr="00196272">
        <w:t xml:space="preserve">, Butyrate-producing bacteria supplemented in vitro to Crohn's disease patient microbiota increased butyrate production and enhanced intestinal epithelial barrier integrity. </w:t>
      </w:r>
      <w:r w:rsidRPr="00196272">
        <w:rPr>
          <w:i/>
        </w:rPr>
        <w:t xml:space="preserve">Sci Rep-Uk </w:t>
      </w:r>
      <w:r w:rsidRPr="00196272">
        <w:t xml:space="preserve">2017, </w:t>
      </w:r>
      <w:r w:rsidRPr="00196272">
        <w:rPr>
          <w:i/>
        </w:rPr>
        <w:t>7</w:t>
      </w:r>
      <w:r w:rsidRPr="00196272">
        <w:t>.</w:t>
      </w:r>
    </w:p>
    <w:p w14:paraId="405D092F" w14:textId="77777777" w:rsidR="00196272" w:rsidRPr="00196272" w:rsidRDefault="00196272" w:rsidP="00196272">
      <w:pPr>
        <w:pStyle w:val="EndNoteBibliography"/>
        <w:spacing w:after="0"/>
      </w:pPr>
      <w:r w:rsidRPr="00196272">
        <w:t>[24] LeBlanc, J. G., Milani, C., de Giori, G. S., Sesma, F.</w:t>
      </w:r>
      <w:r w:rsidRPr="00196272">
        <w:rPr>
          <w:i/>
        </w:rPr>
        <w:t>, et al.</w:t>
      </w:r>
      <w:r w:rsidRPr="00196272">
        <w:t xml:space="preserve">, Bacteria as vitamin suppliers to their host: a gut microbiota perspective. </w:t>
      </w:r>
      <w:r w:rsidRPr="00196272">
        <w:rPr>
          <w:i/>
        </w:rPr>
        <w:t xml:space="preserve">Curr Opin Biotech </w:t>
      </w:r>
      <w:r w:rsidRPr="00196272">
        <w:t xml:space="preserve">2013, </w:t>
      </w:r>
      <w:r w:rsidRPr="00196272">
        <w:rPr>
          <w:i/>
        </w:rPr>
        <w:t>24</w:t>
      </w:r>
      <w:r w:rsidRPr="00196272">
        <w:t>, 160-168.</w:t>
      </w:r>
    </w:p>
    <w:p w14:paraId="164B78BC" w14:textId="77777777" w:rsidR="00196272" w:rsidRPr="00196272" w:rsidRDefault="00196272" w:rsidP="00196272">
      <w:pPr>
        <w:pStyle w:val="EndNoteBibliography"/>
        <w:spacing w:after="0"/>
      </w:pPr>
      <w:r w:rsidRPr="00196272">
        <w:t>[25] Aizawa, E., Tsuji, H., Asahara, T., Takahashi, T.</w:t>
      </w:r>
      <w:r w:rsidRPr="00196272">
        <w:rPr>
          <w:i/>
        </w:rPr>
        <w:t>, et al.</w:t>
      </w:r>
      <w:r w:rsidRPr="00196272">
        <w:t xml:space="preserve">, Bifidobacterium and Lactobacillus Counts in the Gut Microbiota of Patients With Bipolar Disorder and Healthy Controls. </w:t>
      </w:r>
      <w:r w:rsidRPr="00196272">
        <w:rPr>
          <w:i/>
        </w:rPr>
        <w:t xml:space="preserve">Front Psychiatry </w:t>
      </w:r>
      <w:r w:rsidRPr="00196272">
        <w:t xml:space="preserve">2018, </w:t>
      </w:r>
      <w:r w:rsidRPr="00196272">
        <w:rPr>
          <w:i/>
        </w:rPr>
        <w:t>9</w:t>
      </w:r>
      <w:r w:rsidRPr="00196272">
        <w:t>, 730.</w:t>
      </w:r>
    </w:p>
    <w:p w14:paraId="4B1C16EC" w14:textId="77777777" w:rsidR="00196272" w:rsidRPr="00196272" w:rsidRDefault="00196272" w:rsidP="00196272">
      <w:pPr>
        <w:pStyle w:val="EndNoteBibliography"/>
        <w:spacing w:after="0"/>
      </w:pPr>
      <w:r w:rsidRPr="00196272">
        <w:t>[26] Desbonnet, L., Garrett, L., Clarke, G., Kiely, B.</w:t>
      </w:r>
      <w:r w:rsidRPr="00196272">
        <w:rPr>
          <w:i/>
        </w:rPr>
        <w:t>, et al.</w:t>
      </w:r>
      <w:r w:rsidRPr="00196272">
        <w:t xml:space="preserve">, Effects of the Probiotic Bifidobacterium Infantis in the Maternal Separation Model of Depression. </w:t>
      </w:r>
      <w:r w:rsidRPr="00196272">
        <w:rPr>
          <w:i/>
        </w:rPr>
        <w:t xml:space="preserve">Neuroscience </w:t>
      </w:r>
      <w:r w:rsidRPr="00196272">
        <w:t xml:space="preserve">2010, </w:t>
      </w:r>
      <w:r w:rsidRPr="00196272">
        <w:rPr>
          <w:i/>
        </w:rPr>
        <w:t>170</w:t>
      </w:r>
      <w:r w:rsidRPr="00196272">
        <w:t>, 1179-1188.</w:t>
      </w:r>
    </w:p>
    <w:p w14:paraId="20A4B125" w14:textId="77777777" w:rsidR="00196272" w:rsidRPr="00196272" w:rsidRDefault="00196272" w:rsidP="00196272">
      <w:pPr>
        <w:pStyle w:val="EndNoteBibliography"/>
        <w:spacing w:after="0"/>
      </w:pPr>
      <w:r w:rsidRPr="00196272">
        <w:t xml:space="preserve">[27] Schmidt, C., Mental health: thinking from the gut. </w:t>
      </w:r>
      <w:r w:rsidRPr="00196272">
        <w:rPr>
          <w:i/>
        </w:rPr>
        <w:t xml:space="preserve">Nature </w:t>
      </w:r>
      <w:r w:rsidRPr="00196272">
        <w:t xml:space="preserve">2015, </w:t>
      </w:r>
      <w:r w:rsidRPr="00196272">
        <w:rPr>
          <w:i/>
        </w:rPr>
        <w:t>518</w:t>
      </w:r>
      <w:r w:rsidRPr="00196272">
        <w:t>, S12-15.</w:t>
      </w:r>
    </w:p>
    <w:p w14:paraId="70C65C96" w14:textId="77777777" w:rsidR="00196272" w:rsidRPr="00196272" w:rsidRDefault="00196272" w:rsidP="00196272">
      <w:pPr>
        <w:pStyle w:val="EndNoteBibliography"/>
        <w:spacing w:after="0"/>
      </w:pPr>
      <w:r w:rsidRPr="00196272">
        <w:t>[28] Tillisch, K., Labus, J. S., Ebrat, B., Stains, J.</w:t>
      </w:r>
      <w:r w:rsidRPr="00196272">
        <w:rPr>
          <w:i/>
        </w:rPr>
        <w:t>, et al.</w:t>
      </w:r>
      <w:r w:rsidRPr="00196272">
        <w:t xml:space="preserve">, Modulation of the Brain-Gut Axis After 4-Week Intervention With a Probiotic Fermented Dairy Product. </w:t>
      </w:r>
      <w:r w:rsidRPr="00196272">
        <w:rPr>
          <w:i/>
        </w:rPr>
        <w:t xml:space="preserve">Gastroenterology </w:t>
      </w:r>
      <w:r w:rsidRPr="00196272">
        <w:t xml:space="preserve">2012, </w:t>
      </w:r>
      <w:r w:rsidRPr="00196272">
        <w:rPr>
          <w:i/>
        </w:rPr>
        <w:t>142</w:t>
      </w:r>
      <w:r w:rsidRPr="00196272">
        <w:t>, S115-S115.</w:t>
      </w:r>
    </w:p>
    <w:p w14:paraId="17FBA269" w14:textId="77777777" w:rsidR="00196272" w:rsidRPr="00196272" w:rsidRDefault="00196272" w:rsidP="00196272">
      <w:pPr>
        <w:pStyle w:val="EndNoteBibliography"/>
        <w:spacing w:after="0"/>
      </w:pPr>
      <w:r w:rsidRPr="00196272">
        <w:t xml:space="preserve">[29] Cryan, J. F., Dinan, T. G., Mind-altering microorganisms: the impact of the gut microbiota on brain and behaviour. </w:t>
      </w:r>
      <w:r w:rsidRPr="00196272">
        <w:rPr>
          <w:i/>
        </w:rPr>
        <w:t xml:space="preserve">Nat Rev Neurosci </w:t>
      </w:r>
      <w:r w:rsidRPr="00196272">
        <w:t xml:space="preserve">2012, </w:t>
      </w:r>
      <w:r w:rsidRPr="00196272">
        <w:rPr>
          <w:i/>
        </w:rPr>
        <w:t>13</w:t>
      </w:r>
      <w:r w:rsidRPr="00196272">
        <w:t>, 701-712.</w:t>
      </w:r>
    </w:p>
    <w:p w14:paraId="5D78FA37" w14:textId="77777777" w:rsidR="00196272" w:rsidRPr="00196272" w:rsidRDefault="00196272" w:rsidP="00196272">
      <w:pPr>
        <w:pStyle w:val="EndNoteBibliography"/>
        <w:spacing w:after="0"/>
      </w:pPr>
      <w:r w:rsidRPr="00196272">
        <w:t xml:space="preserve">[30] McKernan, D. P., Fitzgerald, P., Dinan, T. G., Cryan, J. F., The probiotic Bifidobacterium infantis 35624 displays visceral antinociceptive effects in the rat. </w:t>
      </w:r>
      <w:r w:rsidRPr="00196272">
        <w:rPr>
          <w:i/>
        </w:rPr>
        <w:t xml:space="preserve">Neurogastroent Motil </w:t>
      </w:r>
      <w:r w:rsidRPr="00196272">
        <w:t xml:space="preserve">2010, </w:t>
      </w:r>
      <w:r w:rsidRPr="00196272">
        <w:rPr>
          <w:i/>
        </w:rPr>
        <w:t>22</w:t>
      </w:r>
      <w:r w:rsidRPr="00196272">
        <w:t>, 1029-+.</w:t>
      </w:r>
    </w:p>
    <w:p w14:paraId="17B53E36" w14:textId="77777777" w:rsidR="00196272" w:rsidRPr="00196272" w:rsidRDefault="00196272" w:rsidP="00196272">
      <w:pPr>
        <w:pStyle w:val="EndNoteBibliography"/>
        <w:spacing w:after="0"/>
      </w:pPr>
      <w:r w:rsidRPr="00196272">
        <w:t>[31] Cani, P. D., Bibiloni, R., Knauf, C., Waget, A.</w:t>
      </w:r>
      <w:r w:rsidRPr="00196272">
        <w:rPr>
          <w:i/>
        </w:rPr>
        <w:t>, et al.</w:t>
      </w:r>
      <w:r w:rsidRPr="00196272">
        <w:t xml:space="preserve">, Changes in gut microbiota control metabolic endotoxemia-induced inflammation in high-fat diet-induced obesity and diabetes in mice. </w:t>
      </w:r>
      <w:r w:rsidRPr="00196272">
        <w:rPr>
          <w:i/>
        </w:rPr>
        <w:t xml:space="preserve">Diabetes </w:t>
      </w:r>
      <w:r w:rsidRPr="00196272">
        <w:t xml:space="preserve">2008, </w:t>
      </w:r>
      <w:r w:rsidRPr="00196272">
        <w:rPr>
          <w:i/>
        </w:rPr>
        <w:t>57</w:t>
      </w:r>
      <w:r w:rsidRPr="00196272">
        <w:t>, 1470-1481.</w:t>
      </w:r>
    </w:p>
    <w:p w14:paraId="3A1DE5FD" w14:textId="77777777" w:rsidR="00196272" w:rsidRPr="00196272" w:rsidRDefault="00196272" w:rsidP="00196272">
      <w:pPr>
        <w:pStyle w:val="EndNoteBibliography"/>
        <w:spacing w:after="0"/>
      </w:pPr>
      <w:r w:rsidRPr="00196272">
        <w:t xml:space="preserve">[32] Kim, K. A., Gu, W., Lee, I. A., Joh, E. H., Kim, D. H., High fat diet-induced gut microbiota exacerbates inflammation and obesity in mice via the TLR4 signaling pathway. </w:t>
      </w:r>
      <w:r w:rsidRPr="00196272">
        <w:rPr>
          <w:i/>
        </w:rPr>
        <w:t xml:space="preserve">PLoS One </w:t>
      </w:r>
      <w:r w:rsidRPr="00196272">
        <w:t xml:space="preserve">2012, </w:t>
      </w:r>
      <w:r w:rsidRPr="00196272">
        <w:rPr>
          <w:i/>
        </w:rPr>
        <w:t>7</w:t>
      </w:r>
      <w:r w:rsidRPr="00196272">
        <w:t>, e47713.</w:t>
      </w:r>
    </w:p>
    <w:p w14:paraId="5D588A3F" w14:textId="77777777" w:rsidR="00196272" w:rsidRPr="00196272" w:rsidRDefault="00196272" w:rsidP="00196272">
      <w:pPr>
        <w:pStyle w:val="EndNoteBibliography"/>
        <w:spacing w:after="0"/>
      </w:pPr>
      <w:r w:rsidRPr="00196272">
        <w:t>[33] Daniel, H., Gholami, A. M., Berry, D., Desmarchelier, C.</w:t>
      </w:r>
      <w:r w:rsidRPr="00196272">
        <w:rPr>
          <w:i/>
        </w:rPr>
        <w:t>, et al.</w:t>
      </w:r>
      <w:r w:rsidRPr="00196272">
        <w:t xml:space="preserve">, High-fat diet alters gut microbiota physiology in mice. </w:t>
      </w:r>
      <w:r w:rsidRPr="00196272">
        <w:rPr>
          <w:i/>
        </w:rPr>
        <w:t xml:space="preserve">ISME J </w:t>
      </w:r>
      <w:r w:rsidRPr="00196272">
        <w:t xml:space="preserve">2014, </w:t>
      </w:r>
      <w:r w:rsidRPr="00196272">
        <w:rPr>
          <w:i/>
        </w:rPr>
        <w:t>8</w:t>
      </w:r>
      <w:r w:rsidRPr="00196272">
        <w:t>, 295-308.</w:t>
      </w:r>
    </w:p>
    <w:p w14:paraId="46014500" w14:textId="77777777" w:rsidR="00196272" w:rsidRPr="00196272" w:rsidRDefault="00196272" w:rsidP="00196272">
      <w:pPr>
        <w:pStyle w:val="EndNoteBibliography"/>
        <w:spacing w:after="0"/>
      </w:pPr>
      <w:r w:rsidRPr="00196272">
        <w:t xml:space="preserve">[34] Shim, J. O., Gut microbiota in inflammatory bowel disease. </w:t>
      </w:r>
      <w:r w:rsidRPr="00196272">
        <w:rPr>
          <w:i/>
        </w:rPr>
        <w:t xml:space="preserve">Pediatr Gastroenterol Hepatol Nutr </w:t>
      </w:r>
      <w:r w:rsidRPr="00196272">
        <w:t xml:space="preserve">2013, </w:t>
      </w:r>
      <w:r w:rsidRPr="00196272">
        <w:rPr>
          <w:i/>
        </w:rPr>
        <w:t>16</w:t>
      </w:r>
      <w:r w:rsidRPr="00196272">
        <w:t>, 17-21.</w:t>
      </w:r>
    </w:p>
    <w:p w14:paraId="390F4B01" w14:textId="77777777" w:rsidR="00196272" w:rsidRPr="00196272" w:rsidRDefault="00196272" w:rsidP="00196272">
      <w:pPr>
        <w:pStyle w:val="EndNoteBibliography"/>
        <w:spacing w:after="0"/>
      </w:pPr>
      <w:r w:rsidRPr="00196272">
        <w:t xml:space="preserve">[35] Eom, T., Kim, Y. S., Choi, C. H., Sadowsky, M. J., Unno, T., Current understanding of microbiota- and dietary-therapies for treating inflammatory bowel disease. </w:t>
      </w:r>
      <w:r w:rsidRPr="00196272">
        <w:rPr>
          <w:i/>
        </w:rPr>
        <w:t xml:space="preserve">J Microbiol </w:t>
      </w:r>
      <w:r w:rsidRPr="00196272">
        <w:t xml:space="preserve">2018, </w:t>
      </w:r>
      <w:r w:rsidRPr="00196272">
        <w:rPr>
          <w:i/>
        </w:rPr>
        <w:t>56</w:t>
      </w:r>
      <w:r w:rsidRPr="00196272">
        <w:t>, 189-198.</w:t>
      </w:r>
    </w:p>
    <w:p w14:paraId="7B759570" w14:textId="77777777" w:rsidR="00196272" w:rsidRPr="00196272" w:rsidRDefault="00196272" w:rsidP="00196272">
      <w:pPr>
        <w:pStyle w:val="EndNoteBibliography"/>
        <w:spacing w:after="0"/>
      </w:pPr>
      <w:r w:rsidRPr="00196272">
        <w:t xml:space="preserve">[36] Butel, M. J., Probiotics, gut microbiota and health. </w:t>
      </w:r>
      <w:r w:rsidRPr="00196272">
        <w:rPr>
          <w:i/>
        </w:rPr>
        <w:t xml:space="preserve">Med Maladies Infect </w:t>
      </w:r>
      <w:r w:rsidRPr="00196272">
        <w:t xml:space="preserve">2014, </w:t>
      </w:r>
      <w:r w:rsidRPr="00196272">
        <w:rPr>
          <w:i/>
        </w:rPr>
        <w:t>44</w:t>
      </w:r>
      <w:r w:rsidRPr="00196272">
        <w:t>, 1-8.</w:t>
      </w:r>
    </w:p>
    <w:p w14:paraId="46A8282B" w14:textId="77777777" w:rsidR="00196272" w:rsidRPr="00196272" w:rsidRDefault="00196272" w:rsidP="00196272">
      <w:pPr>
        <w:pStyle w:val="EndNoteBibliography"/>
        <w:spacing w:after="0"/>
      </w:pPr>
      <w:r w:rsidRPr="00196272">
        <w:t xml:space="preserve">[37] Sekirov, I., Russell, S. L., Antunes, L. C. M., Finlay, B. B., Gut Microbiota in Health and Disease. </w:t>
      </w:r>
      <w:r w:rsidRPr="00196272">
        <w:rPr>
          <w:i/>
        </w:rPr>
        <w:t xml:space="preserve">Physiol Rev </w:t>
      </w:r>
      <w:r w:rsidRPr="00196272">
        <w:t xml:space="preserve">2010, </w:t>
      </w:r>
      <w:r w:rsidRPr="00196272">
        <w:rPr>
          <w:i/>
        </w:rPr>
        <w:t>90</w:t>
      </w:r>
      <w:r w:rsidRPr="00196272">
        <w:t>, 859-904.</w:t>
      </w:r>
    </w:p>
    <w:p w14:paraId="5B647282" w14:textId="77777777" w:rsidR="00196272" w:rsidRPr="00196272" w:rsidRDefault="00196272" w:rsidP="00196272">
      <w:pPr>
        <w:pStyle w:val="EndNoteBibliography"/>
        <w:spacing w:after="0"/>
      </w:pPr>
      <w:r w:rsidRPr="00196272">
        <w:t>[38] Chen, L., Liu, B., Ren, L., Du, H.</w:t>
      </w:r>
      <w:r w:rsidRPr="00196272">
        <w:rPr>
          <w:i/>
        </w:rPr>
        <w:t>, et al.</w:t>
      </w:r>
      <w:r w:rsidRPr="00196272">
        <w:t xml:space="preserve">, High-fiber diet ameliorates gut microbiota, serum metabolism and emotional mood in type 2 diabetes patients. </w:t>
      </w:r>
      <w:r w:rsidRPr="00196272">
        <w:rPr>
          <w:i/>
        </w:rPr>
        <w:t xml:space="preserve">Front Cell Infect Microbiol </w:t>
      </w:r>
      <w:r w:rsidRPr="00196272">
        <w:t xml:space="preserve">2023, </w:t>
      </w:r>
      <w:r w:rsidRPr="00196272">
        <w:rPr>
          <w:i/>
        </w:rPr>
        <w:t>13</w:t>
      </w:r>
      <w:r w:rsidRPr="00196272">
        <w:t>, 1069954.</w:t>
      </w:r>
    </w:p>
    <w:p w14:paraId="36BBC11A" w14:textId="77777777" w:rsidR="00196272" w:rsidRPr="00196272" w:rsidRDefault="00196272" w:rsidP="00196272">
      <w:pPr>
        <w:pStyle w:val="EndNoteBibliography"/>
        <w:spacing w:after="0"/>
      </w:pPr>
      <w:r w:rsidRPr="00196272">
        <w:t>[39] Heinritz, S. N., Weiss, E., Eklund, M., Aumiller, T.</w:t>
      </w:r>
      <w:r w:rsidRPr="00196272">
        <w:rPr>
          <w:i/>
        </w:rPr>
        <w:t>, et al.</w:t>
      </w:r>
      <w:r w:rsidRPr="00196272">
        <w:t xml:space="preserve">, Intestinal Microbiota and Microbial Metabolites Are Changed in a Pig Model Fed a High-Fat/Low-Fiber or a Low-Fat/High-Fiber Diet. </w:t>
      </w:r>
      <w:r w:rsidRPr="00196272">
        <w:rPr>
          <w:i/>
        </w:rPr>
        <w:t xml:space="preserve">PLoS One </w:t>
      </w:r>
      <w:r w:rsidRPr="00196272">
        <w:t xml:space="preserve">2016, </w:t>
      </w:r>
      <w:r w:rsidRPr="00196272">
        <w:rPr>
          <w:i/>
        </w:rPr>
        <w:t>11</w:t>
      </w:r>
      <w:r w:rsidRPr="00196272">
        <w:t>, e0154329.</w:t>
      </w:r>
    </w:p>
    <w:p w14:paraId="0EAFB085" w14:textId="77777777" w:rsidR="00196272" w:rsidRPr="00196272" w:rsidRDefault="00196272" w:rsidP="00196272">
      <w:pPr>
        <w:pStyle w:val="EndNoteBibliography"/>
        <w:spacing w:after="0"/>
      </w:pPr>
      <w:r w:rsidRPr="00196272">
        <w:t xml:space="preserve">[40] Spor, A., Koren, O., Ley, R., Unravelling the effects of the environment and host genotype on the gut microbiome. </w:t>
      </w:r>
      <w:r w:rsidRPr="00196272">
        <w:rPr>
          <w:i/>
        </w:rPr>
        <w:t xml:space="preserve">Nat Rev Microbiol </w:t>
      </w:r>
      <w:r w:rsidRPr="00196272">
        <w:t xml:space="preserve">2011, </w:t>
      </w:r>
      <w:r w:rsidRPr="00196272">
        <w:rPr>
          <w:i/>
        </w:rPr>
        <w:t>9</w:t>
      </w:r>
      <w:r w:rsidRPr="00196272">
        <w:t>, 279-290.</w:t>
      </w:r>
    </w:p>
    <w:p w14:paraId="5B0C3E93" w14:textId="77777777" w:rsidR="00196272" w:rsidRPr="00196272" w:rsidRDefault="00196272" w:rsidP="00196272">
      <w:pPr>
        <w:pStyle w:val="EndNoteBibliography"/>
        <w:spacing w:after="0"/>
      </w:pPr>
      <w:r w:rsidRPr="00196272">
        <w:t xml:space="preserve">[41] Olivares, M., Laparra, J. M., Sanz, Y., Host genotype, intestinal microbiota and inflammatory disorders. </w:t>
      </w:r>
      <w:r w:rsidRPr="00196272">
        <w:rPr>
          <w:i/>
        </w:rPr>
        <w:t xml:space="preserve">Br J Nutr </w:t>
      </w:r>
      <w:r w:rsidRPr="00196272">
        <w:t xml:space="preserve">2013, </w:t>
      </w:r>
      <w:r w:rsidRPr="00196272">
        <w:rPr>
          <w:i/>
        </w:rPr>
        <w:t>109 Suppl 2</w:t>
      </w:r>
      <w:r w:rsidRPr="00196272">
        <w:t>, S76-80.</w:t>
      </w:r>
    </w:p>
    <w:p w14:paraId="522DB2DF" w14:textId="77777777" w:rsidR="00196272" w:rsidRPr="00196272" w:rsidRDefault="00196272" w:rsidP="00196272">
      <w:pPr>
        <w:pStyle w:val="EndNoteBibliography"/>
        <w:spacing w:after="0"/>
      </w:pPr>
      <w:r w:rsidRPr="00196272">
        <w:t>[42] Carmody, R. N., Gerber, G. K., Luevano, J. M., Gatti, D. M.</w:t>
      </w:r>
      <w:r w:rsidRPr="00196272">
        <w:rPr>
          <w:i/>
        </w:rPr>
        <w:t>, et al.</w:t>
      </w:r>
      <w:r w:rsidRPr="00196272">
        <w:t xml:space="preserve">, Diet Dominates Host Genotype in Shaping the Murine Gut Microbiota. </w:t>
      </w:r>
      <w:r w:rsidRPr="00196272">
        <w:rPr>
          <w:i/>
        </w:rPr>
        <w:t xml:space="preserve">Cell Host Microbe </w:t>
      </w:r>
      <w:r w:rsidRPr="00196272">
        <w:t xml:space="preserve">2015, </w:t>
      </w:r>
      <w:r w:rsidRPr="00196272">
        <w:rPr>
          <w:i/>
        </w:rPr>
        <w:t>17</w:t>
      </w:r>
      <w:r w:rsidRPr="00196272">
        <w:t>, 72-84.</w:t>
      </w:r>
    </w:p>
    <w:p w14:paraId="35D6CDE1" w14:textId="77777777" w:rsidR="00196272" w:rsidRPr="00196272" w:rsidRDefault="00196272" w:rsidP="00196272">
      <w:pPr>
        <w:pStyle w:val="EndNoteBibliography"/>
        <w:spacing w:after="0"/>
      </w:pPr>
      <w:r w:rsidRPr="00196272">
        <w:t>[43] Ussar, S., Griffin, N. W., Bezy, O., Fujisaka, S.</w:t>
      </w:r>
      <w:r w:rsidRPr="00196272">
        <w:rPr>
          <w:i/>
        </w:rPr>
        <w:t>, et al.</w:t>
      </w:r>
      <w:r w:rsidRPr="00196272">
        <w:t xml:space="preserve">, Interactions between Gut Microbiota, Host Genetics and Diet Modulate the Predisposition to Obesity and Metabolic Syndrome. </w:t>
      </w:r>
      <w:r w:rsidRPr="00196272">
        <w:rPr>
          <w:i/>
        </w:rPr>
        <w:t xml:space="preserve">Cell Metab </w:t>
      </w:r>
      <w:r w:rsidRPr="00196272">
        <w:t xml:space="preserve">2015, </w:t>
      </w:r>
      <w:r w:rsidRPr="00196272">
        <w:rPr>
          <w:i/>
        </w:rPr>
        <w:t>22</w:t>
      </w:r>
      <w:r w:rsidRPr="00196272">
        <w:t>, 516-530.</w:t>
      </w:r>
    </w:p>
    <w:p w14:paraId="5510A73F" w14:textId="77777777" w:rsidR="00196272" w:rsidRPr="00196272" w:rsidRDefault="00196272" w:rsidP="00196272">
      <w:pPr>
        <w:pStyle w:val="EndNoteBibliography"/>
        <w:spacing w:after="0"/>
      </w:pPr>
      <w:r w:rsidRPr="00196272">
        <w:lastRenderedPageBreak/>
        <w:t>[44] Shen, G., Xu, C., Hu, R., Jain, M. R.</w:t>
      </w:r>
      <w:r w:rsidRPr="00196272">
        <w:rPr>
          <w:i/>
        </w:rPr>
        <w:t>, et al.</w:t>
      </w:r>
      <w:r w:rsidRPr="00196272">
        <w:t xml:space="preserve">, Modulation of nuclear factor E2-related factor 2-mediated gene expression in mice liver and small intestine by cancer chemopreventive agent curcumin. </w:t>
      </w:r>
      <w:r w:rsidRPr="00196272">
        <w:rPr>
          <w:i/>
        </w:rPr>
        <w:t xml:space="preserve">Mol Cancer Ther </w:t>
      </w:r>
      <w:r w:rsidRPr="00196272">
        <w:t xml:space="preserve">2006, </w:t>
      </w:r>
      <w:r w:rsidRPr="00196272">
        <w:rPr>
          <w:i/>
        </w:rPr>
        <w:t>5</w:t>
      </w:r>
      <w:r w:rsidRPr="00196272">
        <w:t>, 39-51.</w:t>
      </w:r>
    </w:p>
    <w:p w14:paraId="6E654035" w14:textId="77777777" w:rsidR="00196272" w:rsidRPr="00196272" w:rsidRDefault="00196272" w:rsidP="00196272">
      <w:pPr>
        <w:pStyle w:val="EndNoteBibliography"/>
        <w:spacing w:after="0"/>
      </w:pPr>
      <w:r w:rsidRPr="00196272">
        <w:t>[45] Lin, W., Wu, R. T., Wu, T. Y., Khor, T. O.</w:t>
      </w:r>
      <w:r w:rsidRPr="00196272">
        <w:rPr>
          <w:i/>
        </w:rPr>
        <w:t>, et al.</w:t>
      </w:r>
      <w:r w:rsidRPr="00196272">
        <w:t xml:space="preserve">, Sulforaphane suppressed LPS-induced inflammation in mouse peritoneal macrophages through Nrf2 dependent pathway. </w:t>
      </w:r>
      <w:r w:rsidRPr="00196272">
        <w:rPr>
          <w:i/>
        </w:rPr>
        <w:t xml:space="preserve">Biochem Pharmacol </w:t>
      </w:r>
      <w:r w:rsidRPr="00196272">
        <w:t xml:space="preserve">2008, </w:t>
      </w:r>
      <w:r w:rsidRPr="00196272">
        <w:rPr>
          <w:i/>
        </w:rPr>
        <w:t>76</w:t>
      </w:r>
      <w:r w:rsidRPr="00196272">
        <w:t>, 967-973.</w:t>
      </w:r>
    </w:p>
    <w:p w14:paraId="679B9959" w14:textId="77777777" w:rsidR="00196272" w:rsidRPr="00196272" w:rsidRDefault="00196272" w:rsidP="00196272">
      <w:pPr>
        <w:pStyle w:val="EndNoteBibliography"/>
        <w:spacing w:after="0"/>
      </w:pPr>
      <w:r w:rsidRPr="00196272">
        <w:t xml:space="preserve">[46] Apprill, A., McNally, S., Parsons, R., Weber, L., Minor revision to V4 region SSU rRNA 806R gene primer greatly increases detection of SAR11 bacterioplankton. </w:t>
      </w:r>
      <w:r w:rsidRPr="00196272">
        <w:rPr>
          <w:i/>
        </w:rPr>
        <w:t xml:space="preserve">Aquat Microb Ecol </w:t>
      </w:r>
      <w:r w:rsidRPr="00196272">
        <w:t xml:space="preserve">2015, </w:t>
      </w:r>
      <w:r w:rsidRPr="00196272">
        <w:rPr>
          <w:i/>
        </w:rPr>
        <w:t>75</w:t>
      </w:r>
      <w:r w:rsidRPr="00196272">
        <w:t>, 129-137.</w:t>
      </w:r>
    </w:p>
    <w:p w14:paraId="23052527" w14:textId="77777777" w:rsidR="00196272" w:rsidRPr="00196272" w:rsidRDefault="00196272" w:rsidP="00196272">
      <w:pPr>
        <w:pStyle w:val="EndNoteBibliography"/>
        <w:spacing w:after="0"/>
      </w:pPr>
      <w:r w:rsidRPr="00196272">
        <w:t>[47] Caporaso, J. G., Lauber, C. L., Walters, W. A., Berg-Lyons, D.</w:t>
      </w:r>
      <w:r w:rsidRPr="00196272">
        <w:rPr>
          <w:i/>
        </w:rPr>
        <w:t>, et al.</w:t>
      </w:r>
      <w:r w:rsidRPr="00196272">
        <w:t xml:space="preserve">, Global patterns of 16S rRNA diversity at a depth of millions of sequences per sample. </w:t>
      </w:r>
      <w:r w:rsidRPr="00196272">
        <w:rPr>
          <w:i/>
        </w:rPr>
        <w:t xml:space="preserve">P Natl Acad Sci USA </w:t>
      </w:r>
      <w:r w:rsidRPr="00196272">
        <w:t xml:space="preserve">2011, </w:t>
      </w:r>
      <w:r w:rsidRPr="00196272">
        <w:rPr>
          <w:i/>
        </w:rPr>
        <w:t>108</w:t>
      </w:r>
      <w:r w:rsidRPr="00196272">
        <w:t>, 4516-4522.</w:t>
      </w:r>
    </w:p>
    <w:p w14:paraId="03A38DFC" w14:textId="77777777" w:rsidR="00196272" w:rsidRPr="00196272" w:rsidRDefault="00196272" w:rsidP="00196272">
      <w:pPr>
        <w:pStyle w:val="EndNoteBibliography"/>
        <w:spacing w:after="0"/>
      </w:pPr>
      <w:r w:rsidRPr="00196272">
        <w:t>[48] Caporaso, J. G., Lauber, C. L., Walters, W. A., Berg-Lyons, D.</w:t>
      </w:r>
      <w:r w:rsidRPr="00196272">
        <w:rPr>
          <w:i/>
        </w:rPr>
        <w:t>, et al.</w:t>
      </w:r>
      <w:r w:rsidRPr="00196272">
        <w:t xml:space="preserve">, Ultra-high-throughput microbial community analysis on the Illumina HiSeq and MiSeq platforms. </w:t>
      </w:r>
      <w:r w:rsidRPr="00196272">
        <w:rPr>
          <w:i/>
        </w:rPr>
        <w:t xml:space="preserve">Isme J </w:t>
      </w:r>
      <w:r w:rsidRPr="00196272">
        <w:t xml:space="preserve">2012, </w:t>
      </w:r>
      <w:r w:rsidRPr="00196272">
        <w:rPr>
          <w:i/>
        </w:rPr>
        <w:t>6</w:t>
      </w:r>
      <w:r w:rsidRPr="00196272">
        <w:t>, 1621-1624.</w:t>
      </w:r>
    </w:p>
    <w:p w14:paraId="2A0E9F47" w14:textId="77777777" w:rsidR="00196272" w:rsidRPr="00196272" w:rsidRDefault="00196272" w:rsidP="00196272">
      <w:pPr>
        <w:pStyle w:val="EndNoteBibliography"/>
        <w:spacing w:after="0"/>
      </w:pPr>
      <w:r w:rsidRPr="00196272">
        <w:t>[49] Minich, J. J., Humphrey, G., Benitez, R. A. S., Sanders, J.</w:t>
      </w:r>
      <w:r w:rsidRPr="00196272">
        <w:rPr>
          <w:i/>
        </w:rPr>
        <w:t>, et al.</w:t>
      </w:r>
      <w:r w:rsidRPr="00196272">
        <w:t xml:space="preserve">, High-Throughput Miniaturized 16S rRNA Amplicon Library Preparation Reduces Costs while Preserving Microbiome Integrity. </w:t>
      </w:r>
      <w:r w:rsidRPr="00196272">
        <w:rPr>
          <w:i/>
        </w:rPr>
        <w:t xml:space="preserve">Msystems </w:t>
      </w:r>
      <w:r w:rsidRPr="00196272">
        <w:t xml:space="preserve">2018, </w:t>
      </w:r>
      <w:r w:rsidRPr="00196272">
        <w:rPr>
          <w:i/>
        </w:rPr>
        <w:t>3</w:t>
      </w:r>
      <w:r w:rsidRPr="00196272">
        <w:t>.</w:t>
      </w:r>
    </w:p>
    <w:p w14:paraId="5DE05DA3" w14:textId="77777777" w:rsidR="00196272" w:rsidRPr="00196272" w:rsidRDefault="00196272" w:rsidP="00196272">
      <w:pPr>
        <w:pStyle w:val="EndNoteBibliography"/>
        <w:spacing w:after="0"/>
      </w:pPr>
      <w:r w:rsidRPr="00196272">
        <w:t xml:space="preserve">[50] Parada, A. E., Needham, D. M., Fuhrman, J. A., Every base matters: assessing small subunit rRNA primers for marine microbiomes with mock communities, time series and global field samples. </w:t>
      </w:r>
      <w:r w:rsidRPr="00196272">
        <w:rPr>
          <w:i/>
        </w:rPr>
        <w:t xml:space="preserve">Environ Microbiol </w:t>
      </w:r>
      <w:r w:rsidRPr="00196272">
        <w:t xml:space="preserve">2016, </w:t>
      </w:r>
      <w:r w:rsidRPr="00196272">
        <w:rPr>
          <w:i/>
        </w:rPr>
        <w:t>18</w:t>
      </w:r>
      <w:r w:rsidRPr="00196272">
        <w:t>, 1403-1414.</w:t>
      </w:r>
    </w:p>
    <w:p w14:paraId="3749CE0E" w14:textId="77777777" w:rsidR="00196272" w:rsidRPr="00196272" w:rsidRDefault="00196272" w:rsidP="00196272">
      <w:pPr>
        <w:pStyle w:val="EndNoteBibliography"/>
        <w:spacing w:after="0"/>
      </w:pPr>
      <w:r w:rsidRPr="00196272">
        <w:t xml:space="preserve">[51] Quince, C., Lanzen, A., Davenport, R. J., Turnbaugh, P. J., Removing Noise From Pyrosequenced Amplicons. </w:t>
      </w:r>
      <w:r w:rsidRPr="00196272">
        <w:rPr>
          <w:i/>
        </w:rPr>
        <w:t xml:space="preserve">Bmc Bioinformatics </w:t>
      </w:r>
      <w:r w:rsidRPr="00196272">
        <w:t xml:space="preserve">2011, </w:t>
      </w:r>
      <w:r w:rsidRPr="00196272">
        <w:rPr>
          <w:i/>
        </w:rPr>
        <w:t>12</w:t>
      </w:r>
      <w:r w:rsidRPr="00196272">
        <w:t>.</w:t>
      </w:r>
    </w:p>
    <w:p w14:paraId="7F699BC3" w14:textId="77777777" w:rsidR="00196272" w:rsidRPr="00196272" w:rsidRDefault="00196272" w:rsidP="00196272">
      <w:pPr>
        <w:pStyle w:val="EndNoteBibliography"/>
        <w:spacing w:after="0"/>
      </w:pPr>
      <w:r w:rsidRPr="00196272">
        <w:t>[52] Walters, W., Hyde, E. R., Berg-Lyons, D., Ackermann, G.</w:t>
      </w:r>
      <w:r w:rsidRPr="00196272">
        <w:rPr>
          <w:i/>
        </w:rPr>
        <w:t>, et al.</w:t>
      </w:r>
      <w:r w:rsidRPr="00196272">
        <w:t xml:space="preserve">, Improved Bacterial 16S rRNA Gene (V4 and V4-5) and Fungal Internal Transcribed Spacer Marker Gene Primers for Microbial Community Surveys. </w:t>
      </w:r>
      <w:r w:rsidRPr="00196272">
        <w:rPr>
          <w:i/>
        </w:rPr>
        <w:t xml:space="preserve">Msystems </w:t>
      </w:r>
      <w:r w:rsidRPr="00196272">
        <w:t xml:space="preserve">2016, </w:t>
      </w:r>
      <w:r w:rsidRPr="00196272">
        <w:rPr>
          <w:i/>
        </w:rPr>
        <w:t>1</w:t>
      </w:r>
      <w:r w:rsidRPr="00196272">
        <w:t>.</w:t>
      </w:r>
    </w:p>
    <w:p w14:paraId="071FCA86" w14:textId="77777777" w:rsidR="00196272" w:rsidRPr="00196272" w:rsidRDefault="00196272" w:rsidP="00196272">
      <w:pPr>
        <w:pStyle w:val="EndNoteBibliography"/>
        <w:spacing w:after="0"/>
      </w:pPr>
      <w:r w:rsidRPr="00196272">
        <w:t>[53] Bolyen, E., Rideout, J. R., Dillon, M. R., Bokulich, N. A.</w:t>
      </w:r>
      <w:r w:rsidRPr="00196272">
        <w:rPr>
          <w:i/>
        </w:rPr>
        <w:t>, et al.</w:t>
      </w:r>
      <w:r w:rsidRPr="00196272">
        <w:t xml:space="preserve">, Reproducible, interactive, scalable and extensible microbiome data science using QIIME 2. </w:t>
      </w:r>
      <w:r w:rsidRPr="00196272">
        <w:rPr>
          <w:i/>
        </w:rPr>
        <w:t xml:space="preserve">Nat Biotechnol </w:t>
      </w:r>
      <w:r w:rsidRPr="00196272">
        <w:t xml:space="preserve">2019, </w:t>
      </w:r>
      <w:r w:rsidRPr="00196272">
        <w:rPr>
          <w:i/>
        </w:rPr>
        <w:t>37</w:t>
      </w:r>
      <w:r w:rsidRPr="00196272">
        <w:t>, 852-857.</w:t>
      </w:r>
    </w:p>
    <w:p w14:paraId="1AF72750" w14:textId="77777777" w:rsidR="00196272" w:rsidRPr="00196272" w:rsidRDefault="00196272" w:rsidP="00196272">
      <w:pPr>
        <w:pStyle w:val="EndNoteBibliography"/>
        <w:spacing w:after="0"/>
      </w:pPr>
      <w:r w:rsidRPr="00196272">
        <w:t>[54] Estaki, M., Jiang, L., Bokulich, N. A., McDonald, D.</w:t>
      </w:r>
      <w:r w:rsidRPr="00196272">
        <w:rPr>
          <w:i/>
        </w:rPr>
        <w:t>, et al.</w:t>
      </w:r>
      <w:r w:rsidRPr="00196272">
        <w:t xml:space="preserve">, QIIME 2 Enables Comprehensive End-to-End Analysis of Diverse Microbiome Data and Comparative Studies with Publicly Available Data. </w:t>
      </w:r>
      <w:r w:rsidRPr="00196272">
        <w:rPr>
          <w:i/>
        </w:rPr>
        <w:t xml:space="preserve">Curr Protoc Bioinformatics </w:t>
      </w:r>
      <w:r w:rsidRPr="00196272">
        <w:t xml:space="preserve">2020, </w:t>
      </w:r>
      <w:r w:rsidRPr="00196272">
        <w:rPr>
          <w:i/>
        </w:rPr>
        <w:t>70</w:t>
      </w:r>
      <w:r w:rsidRPr="00196272">
        <w:t>, e100.</w:t>
      </w:r>
    </w:p>
    <w:p w14:paraId="5B7F1E61" w14:textId="77777777" w:rsidR="00196272" w:rsidRPr="00196272" w:rsidRDefault="00196272" w:rsidP="00196272">
      <w:pPr>
        <w:pStyle w:val="EndNoteBibliography"/>
        <w:spacing w:after="0"/>
      </w:pPr>
      <w:r w:rsidRPr="00196272">
        <w:t>[55] Callahan, B. J., McMurdie, P. J., Rosen, M. J., Han, A. W.</w:t>
      </w:r>
      <w:r w:rsidRPr="00196272">
        <w:rPr>
          <w:i/>
        </w:rPr>
        <w:t>, et al.</w:t>
      </w:r>
      <w:r w:rsidRPr="00196272">
        <w:t xml:space="preserve">, DADA2: High-resolution sample inference from Illumina amplicon data. </w:t>
      </w:r>
      <w:r w:rsidRPr="00196272">
        <w:rPr>
          <w:i/>
        </w:rPr>
        <w:t xml:space="preserve">Nat Methods </w:t>
      </w:r>
      <w:r w:rsidRPr="00196272">
        <w:t xml:space="preserve">2016, </w:t>
      </w:r>
      <w:r w:rsidRPr="00196272">
        <w:rPr>
          <w:i/>
        </w:rPr>
        <w:t>13</w:t>
      </w:r>
      <w:r w:rsidRPr="00196272">
        <w:t>, 581-583.</w:t>
      </w:r>
    </w:p>
    <w:p w14:paraId="3801E83A" w14:textId="77777777" w:rsidR="00196272" w:rsidRPr="00196272" w:rsidRDefault="00196272" w:rsidP="00196272">
      <w:pPr>
        <w:pStyle w:val="EndNoteBibliography"/>
        <w:spacing w:after="0"/>
      </w:pPr>
      <w:r w:rsidRPr="00196272">
        <w:t>[56] Yilmaz, P., Parfrey, L. W., Yarza, P., Gerken, J.</w:t>
      </w:r>
      <w:r w:rsidRPr="00196272">
        <w:rPr>
          <w:i/>
        </w:rPr>
        <w:t>, et al.</w:t>
      </w:r>
      <w:r w:rsidRPr="00196272">
        <w:t xml:space="preserve">, The SILVA and "All-species Living Tree Project (LTP)" taxonomic frameworks. </w:t>
      </w:r>
      <w:r w:rsidRPr="00196272">
        <w:rPr>
          <w:i/>
        </w:rPr>
        <w:t xml:space="preserve">Nucleic Acids Research </w:t>
      </w:r>
      <w:r w:rsidRPr="00196272">
        <w:t xml:space="preserve">2014, </w:t>
      </w:r>
      <w:r w:rsidRPr="00196272">
        <w:rPr>
          <w:i/>
        </w:rPr>
        <w:t>42</w:t>
      </w:r>
      <w:r w:rsidRPr="00196272">
        <w:t>, D643-D648.</w:t>
      </w:r>
    </w:p>
    <w:p w14:paraId="5A8F8EF5" w14:textId="77777777" w:rsidR="00196272" w:rsidRPr="00196272" w:rsidRDefault="00196272" w:rsidP="00196272">
      <w:pPr>
        <w:pStyle w:val="EndNoteBibliography"/>
        <w:spacing w:after="0"/>
      </w:pPr>
      <w:r w:rsidRPr="00196272">
        <w:t>[57] Caporaso, J. G., Kuczynski, J., Stombaugh, J., Bittinger, K.</w:t>
      </w:r>
      <w:r w:rsidRPr="00196272">
        <w:rPr>
          <w:i/>
        </w:rPr>
        <w:t>, et al.</w:t>
      </w:r>
      <w:r w:rsidRPr="00196272">
        <w:t xml:space="preserve">, QIIME allows analysis of high-throughput community sequencing data. </w:t>
      </w:r>
      <w:r w:rsidRPr="00196272">
        <w:rPr>
          <w:i/>
        </w:rPr>
        <w:t xml:space="preserve">Nat Methods </w:t>
      </w:r>
      <w:r w:rsidRPr="00196272">
        <w:t xml:space="preserve">2010, </w:t>
      </w:r>
      <w:r w:rsidRPr="00196272">
        <w:rPr>
          <w:i/>
        </w:rPr>
        <w:t>7</w:t>
      </w:r>
      <w:r w:rsidRPr="00196272">
        <w:t>, 335-336.</w:t>
      </w:r>
    </w:p>
    <w:p w14:paraId="64DAE76F" w14:textId="77777777" w:rsidR="00196272" w:rsidRPr="00196272" w:rsidRDefault="00196272" w:rsidP="00196272">
      <w:pPr>
        <w:pStyle w:val="EndNoteBibliography"/>
        <w:spacing w:after="0"/>
      </w:pPr>
      <w:r w:rsidRPr="00196272">
        <w:t>[58] Martinez, I., Lattimer, J. M., Hubach, K. L., Case, J. A.</w:t>
      </w:r>
      <w:r w:rsidRPr="00196272">
        <w:rPr>
          <w:i/>
        </w:rPr>
        <w:t>, et al.</w:t>
      </w:r>
      <w:r w:rsidRPr="00196272">
        <w:t xml:space="preserve">, Gut microbiome composition is linked to whole grain-induced immunological improvements. </w:t>
      </w:r>
      <w:r w:rsidRPr="00196272">
        <w:rPr>
          <w:i/>
        </w:rPr>
        <w:t xml:space="preserve">Isme J </w:t>
      </w:r>
      <w:r w:rsidRPr="00196272">
        <w:t xml:space="preserve">2013, </w:t>
      </w:r>
      <w:r w:rsidRPr="00196272">
        <w:rPr>
          <w:i/>
        </w:rPr>
        <w:t>7</w:t>
      </w:r>
      <w:r w:rsidRPr="00196272">
        <w:t>, 269-280.</w:t>
      </w:r>
    </w:p>
    <w:p w14:paraId="4704CA20" w14:textId="77777777" w:rsidR="00196272" w:rsidRPr="00196272" w:rsidRDefault="00196272" w:rsidP="00196272">
      <w:pPr>
        <w:pStyle w:val="EndNoteBibliography"/>
        <w:spacing w:after="0"/>
      </w:pPr>
      <w:r w:rsidRPr="00196272">
        <w:t xml:space="preserve">[59] La Reau, A. J., Suen, G., The Ruminococci: key symbionts of the gut ecosystem. </w:t>
      </w:r>
      <w:r w:rsidRPr="00196272">
        <w:rPr>
          <w:i/>
        </w:rPr>
        <w:t xml:space="preserve">J Microbiol </w:t>
      </w:r>
      <w:r w:rsidRPr="00196272">
        <w:t xml:space="preserve">2018, </w:t>
      </w:r>
      <w:r w:rsidRPr="00196272">
        <w:rPr>
          <w:i/>
        </w:rPr>
        <w:t>56</w:t>
      </w:r>
      <w:r w:rsidRPr="00196272">
        <w:t>, 199-208.</w:t>
      </w:r>
    </w:p>
    <w:p w14:paraId="3A3F9361" w14:textId="77777777" w:rsidR="00196272" w:rsidRPr="00196272" w:rsidRDefault="00196272" w:rsidP="00196272">
      <w:pPr>
        <w:pStyle w:val="EndNoteBibliography"/>
        <w:spacing w:after="0"/>
      </w:pPr>
      <w:r w:rsidRPr="00196272">
        <w:t xml:space="preserve">[60] Rainey, F. A., Janssen, P. H., Phylogenetic analysis by 16S ribosomal DNA sequence comparison reveals two unrelated groups of species within the genus Ruminococcus. </w:t>
      </w:r>
      <w:r w:rsidRPr="00196272">
        <w:rPr>
          <w:i/>
        </w:rPr>
        <w:t xml:space="preserve">FEMS Microbiol Lett </w:t>
      </w:r>
      <w:r w:rsidRPr="00196272">
        <w:t xml:space="preserve">1995, </w:t>
      </w:r>
      <w:r w:rsidRPr="00196272">
        <w:rPr>
          <w:i/>
        </w:rPr>
        <w:t>129</w:t>
      </w:r>
      <w:r w:rsidRPr="00196272">
        <w:t>, 69-73.</w:t>
      </w:r>
    </w:p>
    <w:p w14:paraId="5CB617FB" w14:textId="77777777" w:rsidR="00196272" w:rsidRPr="00196272" w:rsidRDefault="00196272" w:rsidP="00196272">
      <w:pPr>
        <w:pStyle w:val="EndNoteBibliography"/>
        <w:spacing w:after="0"/>
      </w:pPr>
      <w:r w:rsidRPr="00196272">
        <w:t>[61] Qin, J., Li, R., Raes, J., Arumugam, M.</w:t>
      </w:r>
      <w:r w:rsidRPr="00196272">
        <w:rPr>
          <w:i/>
        </w:rPr>
        <w:t>, et al.</w:t>
      </w:r>
      <w:r w:rsidRPr="00196272">
        <w:t xml:space="preserve">, A human gut microbial gene catalogue established by metagenomic sequencing. </w:t>
      </w:r>
      <w:r w:rsidRPr="00196272">
        <w:rPr>
          <w:i/>
        </w:rPr>
        <w:t xml:space="preserve">Nature </w:t>
      </w:r>
      <w:r w:rsidRPr="00196272">
        <w:t xml:space="preserve">2010, </w:t>
      </w:r>
      <w:r w:rsidRPr="00196272">
        <w:rPr>
          <w:i/>
        </w:rPr>
        <w:t>464</w:t>
      </w:r>
      <w:r w:rsidRPr="00196272">
        <w:t>, 59-65.</w:t>
      </w:r>
    </w:p>
    <w:p w14:paraId="175B85A3" w14:textId="77777777" w:rsidR="00196272" w:rsidRPr="00196272" w:rsidRDefault="00196272" w:rsidP="00196272">
      <w:pPr>
        <w:pStyle w:val="EndNoteBibliography"/>
        <w:spacing w:after="0"/>
      </w:pPr>
      <w:r w:rsidRPr="00196272">
        <w:t xml:space="preserve">[62] Leschine, S. B., Cellulose degradation in anaerobic environments. </w:t>
      </w:r>
      <w:r w:rsidRPr="00196272">
        <w:rPr>
          <w:i/>
        </w:rPr>
        <w:t xml:space="preserve">Annu Rev Microbiol </w:t>
      </w:r>
      <w:r w:rsidRPr="00196272">
        <w:t xml:space="preserve">1995, </w:t>
      </w:r>
      <w:r w:rsidRPr="00196272">
        <w:rPr>
          <w:i/>
        </w:rPr>
        <w:t>49</w:t>
      </w:r>
      <w:r w:rsidRPr="00196272">
        <w:t>, 399-426.</w:t>
      </w:r>
    </w:p>
    <w:p w14:paraId="3662950C" w14:textId="77777777" w:rsidR="00196272" w:rsidRPr="00196272" w:rsidRDefault="00196272" w:rsidP="00196272">
      <w:pPr>
        <w:pStyle w:val="EndNoteBibliography"/>
        <w:spacing w:after="0"/>
      </w:pPr>
      <w:r w:rsidRPr="00196272">
        <w:t xml:space="preserve">[63] Flint, H. J., Bayer, E. A., Rincon, M. T., Lamed, R., White, B. A., Polysaccharide utilization by gut bacteria: potential for new insights from genomic analysis. </w:t>
      </w:r>
      <w:r w:rsidRPr="00196272">
        <w:rPr>
          <w:i/>
        </w:rPr>
        <w:t xml:space="preserve">Nat Rev Microbiol </w:t>
      </w:r>
      <w:r w:rsidRPr="00196272">
        <w:t xml:space="preserve">2008, </w:t>
      </w:r>
      <w:r w:rsidRPr="00196272">
        <w:rPr>
          <w:i/>
        </w:rPr>
        <w:t>6</w:t>
      </w:r>
      <w:r w:rsidRPr="00196272">
        <w:t>, 121-131.</w:t>
      </w:r>
    </w:p>
    <w:p w14:paraId="404DB9E7" w14:textId="77777777" w:rsidR="00196272" w:rsidRPr="00196272" w:rsidRDefault="00196272" w:rsidP="00196272">
      <w:pPr>
        <w:pStyle w:val="EndNoteBibliography"/>
        <w:spacing w:after="0"/>
      </w:pPr>
      <w:r w:rsidRPr="00196272">
        <w:lastRenderedPageBreak/>
        <w:t>[64] Lyra, A., Krogius-Kurikka, L., Nikkila, J., Malinen, E.</w:t>
      </w:r>
      <w:r w:rsidRPr="00196272">
        <w:rPr>
          <w:i/>
        </w:rPr>
        <w:t>, et al.</w:t>
      </w:r>
      <w:r w:rsidRPr="00196272">
        <w:t xml:space="preserve">, Effect of a multispecies probiotic supplement on quantity of irritable bowel syndrome-related intestinal microbial phylotypes. </w:t>
      </w:r>
      <w:r w:rsidRPr="00196272">
        <w:rPr>
          <w:i/>
        </w:rPr>
        <w:t xml:space="preserve">BMC Gastroenterol </w:t>
      </w:r>
      <w:r w:rsidRPr="00196272">
        <w:t xml:space="preserve">2010, </w:t>
      </w:r>
      <w:r w:rsidRPr="00196272">
        <w:rPr>
          <w:i/>
        </w:rPr>
        <w:t>10</w:t>
      </w:r>
      <w:r w:rsidRPr="00196272">
        <w:t>, 110.</w:t>
      </w:r>
    </w:p>
    <w:p w14:paraId="44FE2EC0" w14:textId="77777777" w:rsidR="00196272" w:rsidRPr="00196272" w:rsidRDefault="00196272" w:rsidP="00196272">
      <w:pPr>
        <w:pStyle w:val="EndNoteBibliography"/>
        <w:spacing w:after="0"/>
      </w:pPr>
      <w:r w:rsidRPr="00196272">
        <w:t>[65] Hall, A. B., Yassour, M., Sauk, J., Garner, A.</w:t>
      </w:r>
      <w:r w:rsidRPr="00196272">
        <w:rPr>
          <w:i/>
        </w:rPr>
        <w:t>, et al.</w:t>
      </w:r>
      <w:r w:rsidRPr="00196272">
        <w:t xml:space="preserve">, A novel Ruminococcus gnavus clade enriched in inflammatory bowel disease patients. </w:t>
      </w:r>
      <w:r w:rsidRPr="00196272">
        <w:rPr>
          <w:i/>
        </w:rPr>
        <w:t xml:space="preserve">Genome Med </w:t>
      </w:r>
      <w:r w:rsidRPr="00196272">
        <w:t xml:space="preserve">2017, </w:t>
      </w:r>
      <w:r w:rsidRPr="00196272">
        <w:rPr>
          <w:i/>
        </w:rPr>
        <w:t>9</w:t>
      </w:r>
      <w:r w:rsidRPr="00196272">
        <w:t>, 103.</w:t>
      </w:r>
    </w:p>
    <w:p w14:paraId="3A6EC975" w14:textId="77777777" w:rsidR="00196272" w:rsidRPr="00196272" w:rsidRDefault="00196272" w:rsidP="00196272">
      <w:pPr>
        <w:pStyle w:val="EndNoteBibliography"/>
        <w:spacing w:after="0"/>
      </w:pPr>
      <w:r w:rsidRPr="00196272">
        <w:t>[66] Henke, M. T., Kenny, D. J., Cassilly, C. D., Vlamakis, H.</w:t>
      </w:r>
      <w:r w:rsidRPr="00196272">
        <w:rPr>
          <w:i/>
        </w:rPr>
        <w:t>, et al.</w:t>
      </w:r>
      <w:r w:rsidRPr="00196272">
        <w:t xml:space="preserve">, Ruminococcus gnavus, a member of the human gut microbiome associated with Crohn's disease, produces an inflammatory polysaccharide. </w:t>
      </w:r>
      <w:r w:rsidRPr="00196272">
        <w:rPr>
          <w:i/>
        </w:rPr>
        <w:t xml:space="preserve">Proc Natl Acad Sci U S A </w:t>
      </w:r>
      <w:r w:rsidRPr="00196272">
        <w:t xml:space="preserve">2019, </w:t>
      </w:r>
      <w:r w:rsidRPr="00196272">
        <w:rPr>
          <w:i/>
        </w:rPr>
        <w:t>116</w:t>
      </w:r>
      <w:r w:rsidRPr="00196272">
        <w:t>, 12672-12677.</w:t>
      </w:r>
    </w:p>
    <w:p w14:paraId="3CD9E211" w14:textId="77777777" w:rsidR="00196272" w:rsidRPr="00196272" w:rsidRDefault="00196272" w:rsidP="00196272">
      <w:pPr>
        <w:pStyle w:val="EndNoteBibliography"/>
        <w:spacing w:after="0"/>
      </w:pPr>
      <w:r w:rsidRPr="00196272">
        <w:t>[67] Chua, H. H., Chou, H. C., Tung, Y. L., Chiang, B. L.</w:t>
      </w:r>
      <w:r w:rsidRPr="00196272">
        <w:rPr>
          <w:i/>
        </w:rPr>
        <w:t>, et al.</w:t>
      </w:r>
      <w:r w:rsidRPr="00196272">
        <w:t xml:space="preserve">, Intestinal Dysbiosis Featuring Abundance of Ruminococcus gnavus Associates With Allergic Diseases in Infants. </w:t>
      </w:r>
      <w:r w:rsidRPr="00196272">
        <w:rPr>
          <w:i/>
        </w:rPr>
        <w:t xml:space="preserve">Gastroenterology </w:t>
      </w:r>
      <w:r w:rsidRPr="00196272">
        <w:t xml:space="preserve">2018, </w:t>
      </w:r>
      <w:r w:rsidRPr="00196272">
        <w:rPr>
          <w:i/>
        </w:rPr>
        <w:t>154</w:t>
      </w:r>
      <w:r w:rsidRPr="00196272">
        <w:t>, 154-167.</w:t>
      </w:r>
    </w:p>
    <w:p w14:paraId="556D5C81" w14:textId="77777777" w:rsidR="00196272" w:rsidRPr="00196272" w:rsidRDefault="00196272" w:rsidP="00196272">
      <w:pPr>
        <w:pStyle w:val="EndNoteBibliography"/>
        <w:spacing w:after="0"/>
      </w:pPr>
      <w:r w:rsidRPr="00196272">
        <w:t xml:space="preserve">[68] Johnson, E. L., Heaver, S. L., Walters, W. A., Ley, R. E., Microbiome and metabolic disease: revisiting the bacterial phylum Bacteroidetes. </w:t>
      </w:r>
      <w:r w:rsidRPr="00196272">
        <w:rPr>
          <w:i/>
        </w:rPr>
        <w:t xml:space="preserve">J Mol Med (Berl) </w:t>
      </w:r>
      <w:r w:rsidRPr="00196272">
        <w:t xml:space="preserve">2017, </w:t>
      </w:r>
      <w:r w:rsidRPr="00196272">
        <w:rPr>
          <w:i/>
        </w:rPr>
        <w:t>95</w:t>
      </w:r>
      <w:r w:rsidRPr="00196272">
        <w:t>, 1-8.</w:t>
      </w:r>
    </w:p>
    <w:p w14:paraId="3366DB2E" w14:textId="77777777" w:rsidR="00196272" w:rsidRPr="00196272" w:rsidRDefault="00196272" w:rsidP="00196272">
      <w:pPr>
        <w:pStyle w:val="EndNoteBibliography"/>
        <w:spacing w:after="0"/>
      </w:pPr>
      <w:r w:rsidRPr="00196272">
        <w:t>[69] Couturier-Maillard, A., Secher, T., Rehman, A., Normand, S.</w:t>
      </w:r>
      <w:r w:rsidRPr="00196272">
        <w:rPr>
          <w:i/>
        </w:rPr>
        <w:t>, et al.</w:t>
      </w:r>
      <w:r w:rsidRPr="00196272">
        <w:t xml:space="preserve">, NOD2-mediated dysbiosis predisposes mice to transmissible colitis and colorectal cancer. </w:t>
      </w:r>
      <w:r w:rsidRPr="00196272">
        <w:rPr>
          <w:i/>
        </w:rPr>
        <w:t xml:space="preserve">J Clin Invest </w:t>
      </w:r>
      <w:r w:rsidRPr="00196272">
        <w:t xml:space="preserve">2013, </w:t>
      </w:r>
      <w:r w:rsidRPr="00196272">
        <w:rPr>
          <w:i/>
        </w:rPr>
        <w:t>123</w:t>
      </w:r>
      <w:r w:rsidRPr="00196272">
        <w:t>, 700-711.</w:t>
      </w:r>
    </w:p>
    <w:p w14:paraId="7F4F7253" w14:textId="77777777" w:rsidR="00196272" w:rsidRPr="00196272" w:rsidRDefault="00196272" w:rsidP="00196272">
      <w:pPr>
        <w:pStyle w:val="EndNoteBibliography"/>
        <w:spacing w:after="0"/>
      </w:pPr>
      <w:r w:rsidRPr="00196272">
        <w:t xml:space="preserve">[70] Carmichael, W. W., Cyanobacteria secondary metabolites--the cyanotoxins. </w:t>
      </w:r>
      <w:r w:rsidRPr="00196272">
        <w:rPr>
          <w:i/>
        </w:rPr>
        <w:t xml:space="preserve">J Appl Bacteriol </w:t>
      </w:r>
      <w:r w:rsidRPr="00196272">
        <w:t xml:space="preserve">1992, </w:t>
      </w:r>
      <w:r w:rsidRPr="00196272">
        <w:rPr>
          <w:i/>
        </w:rPr>
        <w:t>72</w:t>
      </w:r>
      <w:r w:rsidRPr="00196272">
        <w:t>, 445-459.</w:t>
      </w:r>
    </w:p>
    <w:p w14:paraId="64070C4A" w14:textId="77777777" w:rsidR="00196272" w:rsidRPr="00196272" w:rsidRDefault="00196272" w:rsidP="00196272">
      <w:pPr>
        <w:pStyle w:val="EndNoteBibliography"/>
        <w:spacing w:after="0"/>
      </w:pPr>
      <w:r w:rsidRPr="00196272">
        <w:t xml:space="preserve">[71] Carmichael, W. W., The toxins of cyanobacteria. </w:t>
      </w:r>
      <w:r w:rsidRPr="00196272">
        <w:rPr>
          <w:i/>
        </w:rPr>
        <w:t xml:space="preserve">Sci Am </w:t>
      </w:r>
      <w:r w:rsidRPr="00196272">
        <w:t xml:space="preserve">1994, </w:t>
      </w:r>
      <w:r w:rsidRPr="00196272">
        <w:rPr>
          <w:i/>
        </w:rPr>
        <w:t>270</w:t>
      </w:r>
      <w:r w:rsidRPr="00196272">
        <w:t>, 78-86.</w:t>
      </w:r>
    </w:p>
    <w:p w14:paraId="506E0333" w14:textId="77777777" w:rsidR="00196272" w:rsidRPr="00196272" w:rsidRDefault="00196272" w:rsidP="00196272">
      <w:pPr>
        <w:pStyle w:val="EndNoteBibliography"/>
        <w:spacing w:after="0"/>
      </w:pPr>
      <w:r w:rsidRPr="00196272">
        <w:t>[72] Hildebrand, F., Nguyen, T. L., Brinkman, B., Yunta, R. G.</w:t>
      </w:r>
      <w:r w:rsidRPr="00196272">
        <w:rPr>
          <w:i/>
        </w:rPr>
        <w:t>, et al.</w:t>
      </w:r>
      <w:r w:rsidRPr="00196272">
        <w:t xml:space="preserve">, Inflammation-associated enterotypes, host genotype, cage and inter-individual effects drive gut microbiota variation in common laboratory mice. </w:t>
      </w:r>
      <w:r w:rsidRPr="00196272">
        <w:rPr>
          <w:i/>
        </w:rPr>
        <w:t xml:space="preserve">Genome Biol </w:t>
      </w:r>
      <w:r w:rsidRPr="00196272">
        <w:t xml:space="preserve">2013, </w:t>
      </w:r>
      <w:r w:rsidRPr="00196272">
        <w:rPr>
          <w:i/>
        </w:rPr>
        <w:t>14</w:t>
      </w:r>
      <w:r w:rsidRPr="00196272">
        <w:t>, R4.</w:t>
      </w:r>
    </w:p>
    <w:p w14:paraId="50037061" w14:textId="77777777" w:rsidR="00196272" w:rsidRPr="00196272" w:rsidRDefault="00196272" w:rsidP="00196272">
      <w:pPr>
        <w:pStyle w:val="EndNoteBibliography"/>
        <w:spacing w:after="0"/>
      </w:pPr>
      <w:r w:rsidRPr="00196272">
        <w:t>[73] Roopchand, D. E., Carmody, R. N., Kuhn, P., Moskal, K.</w:t>
      </w:r>
      <w:r w:rsidRPr="00196272">
        <w:rPr>
          <w:i/>
        </w:rPr>
        <w:t>, et al.</w:t>
      </w:r>
      <w:r w:rsidRPr="00196272">
        <w:t xml:space="preserve">, Dietary Polyphenols Promote Growth of the Gut Bacterium Akkermansia muciniphila and Attenuate High-Fat Diet-Induced Metabolic Syndrome. </w:t>
      </w:r>
      <w:r w:rsidRPr="00196272">
        <w:rPr>
          <w:i/>
        </w:rPr>
        <w:t xml:space="preserve">Diabetes </w:t>
      </w:r>
      <w:r w:rsidRPr="00196272">
        <w:t xml:space="preserve">2015, </w:t>
      </w:r>
      <w:r w:rsidRPr="00196272">
        <w:rPr>
          <w:i/>
        </w:rPr>
        <w:t>64</w:t>
      </w:r>
      <w:r w:rsidRPr="00196272">
        <w:t>, 2847-2858.</w:t>
      </w:r>
    </w:p>
    <w:p w14:paraId="6107080D" w14:textId="77777777" w:rsidR="00196272" w:rsidRPr="00196272" w:rsidRDefault="00196272" w:rsidP="00196272">
      <w:pPr>
        <w:pStyle w:val="EndNoteBibliography"/>
        <w:spacing w:after="0"/>
      </w:pPr>
      <w:r w:rsidRPr="00196272">
        <w:t>[74] Zhang, L., Carmody, R. N., Kalariya, H. M., Duran, R. M.</w:t>
      </w:r>
      <w:r w:rsidRPr="00196272">
        <w:rPr>
          <w:i/>
        </w:rPr>
        <w:t>, et al.</w:t>
      </w:r>
      <w:r w:rsidRPr="00196272">
        <w:t xml:space="preserve">, Grape proanthocyanidin-induced intestinal bloom of Akkermansia muciniphila is dependent on its baseline abundance and precedes activation of host genes related to metabolic health. </w:t>
      </w:r>
      <w:r w:rsidRPr="00196272">
        <w:rPr>
          <w:i/>
        </w:rPr>
        <w:t xml:space="preserve">J Nutr Biochem </w:t>
      </w:r>
      <w:r w:rsidRPr="00196272">
        <w:t xml:space="preserve">2018, </w:t>
      </w:r>
      <w:r w:rsidRPr="00196272">
        <w:rPr>
          <w:i/>
        </w:rPr>
        <w:t>56</w:t>
      </w:r>
      <w:r w:rsidRPr="00196272">
        <w:t>, 142-151.</w:t>
      </w:r>
    </w:p>
    <w:p w14:paraId="6066D520" w14:textId="77777777" w:rsidR="00196272" w:rsidRPr="00196272" w:rsidRDefault="00196272" w:rsidP="00196272">
      <w:pPr>
        <w:pStyle w:val="EndNoteBibliography"/>
        <w:spacing w:after="0"/>
      </w:pPr>
      <w:r w:rsidRPr="00196272">
        <w:t>[75] Turnbaugh, P. J., Ridaura, V. K., Faith, J. J., Rey, F. E.</w:t>
      </w:r>
      <w:r w:rsidRPr="00196272">
        <w:rPr>
          <w:i/>
        </w:rPr>
        <w:t>, et al.</w:t>
      </w:r>
      <w:r w:rsidRPr="00196272">
        <w:t xml:space="preserve">, The effect of diet on the human gut microbiome: a metagenomic analysis in humanized gnotobiotic mice. </w:t>
      </w:r>
      <w:r w:rsidRPr="00196272">
        <w:rPr>
          <w:i/>
        </w:rPr>
        <w:t xml:space="preserve">Sci Transl Med </w:t>
      </w:r>
      <w:r w:rsidRPr="00196272">
        <w:t xml:space="preserve">2009, </w:t>
      </w:r>
      <w:r w:rsidRPr="00196272">
        <w:rPr>
          <w:i/>
        </w:rPr>
        <w:t>1</w:t>
      </w:r>
      <w:r w:rsidRPr="00196272">
        <w:t>, 6ra14.</w:t>
      </w:r>
    </w:p>
    <w:p w14:paraId="1A32C818" w14:textId="77777777" w:rsidR="00196272" w:rsidRPr="00196272" w:rsidRDefault="00196272" w:rsidP="00196272">
      <w:pPr>
        <w:pStyle w:val="EndNoteBibliography"/>
        <w:spacing w:after="0"/>
      </w:pPr>
      <w:r w:rsidRPr="00196272">
        <w:t xml:space="preserve">[76] Lundberg, R., Toft, M. F., August, B., Hansen, A. K., Hansen, C. H., Antibiotic-treated versus germ-free rodents for microbiota transplantation studies. </w:t>
      </w:r>
      <w:r w:rsidRPr="00196272">
        <w:rPr>
          <w:i/>
        </w:rPr>
        <w:t xml:space="preserve">Gut Microbes </w:t>
      </w:r>
      <w:r w:rsidRPr="00196272">
        <w:t xml:space="preserve">2016, </w:t>
      </w:r>
      <w:r w:rsidRPr="00196272">
        <w:rPr>
          <w:i/>
        </w:rPr>
        <w:t>7</w:t>
      </w:r>
      <w:r w:rsidRPr="00196272">
        <w:t>, 68-74.</w:t>
      </w:r>
    </w:p>
    <w:p w14:paraId="24C5FD35" w14:textId="77777777" w:rsidR="00196272" w:rsidRPr="00196272" w:rsidRDefault="00196272" w:rsidP="00196272">
      <w:pPr>
        <w:pStyle w:val="EndNoteBibliography"/>
        <w:spacing w:after="0"/>
      </w:pPr>
      <w:r w:rsidRPr="00196272">
        <w:t>[77] Kovacs, A., Ben-Jacob, N., Tayem, H., Halperin, E.</w:t>
      </w:r>
      <w:r w:rsidRPr="00196272">
        <w:rPr>
          <w:i/>
        </w:rPr>
        <w:t>, et al.</w:t>
      </w:r>
      <w:r w:rsidRPr="00196272">
        <w:t xml:space="preserve">, Genotype Is a Stronger Determinant than Sex of the Mouse Gut Microbiota. </w:t>
      </w:r>
      <w:r w:rsidRPr="00196272">
        <w:rPr>
          <w:i/>
        </w:rPr>
        <w:t xml:space="preserve">Microb Ecol </w:t>
      </w:r>
      <w:r w:rsidRPr="00196272">
        <w:t xml:space="preserve">2011, </w:t>
      </w:r>
      <w:r w:rsidRPr="00196272">
        <w:rPr>
          <w:i/>
        </w:rPr>
        <w:t>61</w:t>
      </w:r>
      <w:r w:rsidRPr="00196272">
        <w:t>, 423-428.</w:t>
      </w:r>
    </w:p>
    <w:p w14:paraId="1A610318" w14:textId="77777777" w:rsidR="00196272" w:rsidRPr="00196272" w:rsidRDefault="00196272" w:rsidP="00196272">
      <w:pPr>
        <w:pStyle w:val="EndNoteBibliography"/>
        <w:spacing w:after="0"/>
      </w:pPr>
      <w:r w:rsidRPr="00196272">
        <w:t xml:space="preserve">[78] Ritchie, N. J., Schutter, M. E., Dick, R. P., Myrold, D. D., Use of length heterogeneity PCR and fatty acid methyl ester profiles to characterize microbial communities in soil. </w:t>
      </w:r>
      <w:r w:rsidRPr="00196272">
        <w:rPr>
          <w:i/>
        </w:rPr>
        <w:t xml:space="preserve">Appl Environ Microbiol </w:t>
      </w:r>
      <w:r w:rsidRPr="00196272">
        <w:t xml:space="preserve">2000, </w:t>
      </w:r>
      <w:r w:rsidRPr="00196272">
        <w:rPr>
          <w:i/>
        </w:rPr>
        <w:t>66</w:t>
      </w:r>
      <w:r w:rsidRPr="00196272">
        <w:t>, 1668-1675.</w:t>
      </w:r>
    </w:p>
    <w:p w14:paraId="5F30D90D" w14:textId="77777777" w:rsidR="00196272" w:rsidRPr="00196272" w:rsidRDefault="00196272" w:rsidP="00196272">
      <w:pPr>
        <w:pStyle w:val="EndNoteBibliography"/>
        <w:spacing w:after="0"/>
      </w:pPr>
      <w:r w:rsidRPr="00196272">
        <w:t xml:space="preserve">[79] Albert, E. J., Sommerfeld, K., Gophna, S., Marshall, J. S., Gophna, U., The gut microbiota of toll-like receptor 2-deficient mice exhibits lineage-specific modifications. </w:t>
      </w:r>
      <w:r w:rsidRPr="00196272">
        <w:rPr>
          <w:i/>
        </w:rPr>
        <w:t xml:space="preserve">Environ Microbiol Rep </w:t>
      </w:r>
      <w:r w:rsidRPr="00196272">
        <w:t xml:space="preserve">2009, </w:t>
      </w:r>
      <w:r w:rsidRPr="00196272">
        <w:rPr>
          <w:i/>
        </w:rPr>
        <w:t>1</w:t>
      </w:r>
      <w:r w:rsidRPr="00196272">
        <w:t>, 65-70.</w:t>
      </w:r>
    </w:p>
    <w:p w14:paraId="16652B76" w14:textId="77777777" w:rsidR="00196272" w:rsidRPr="00196272" w:rsidRDefault="00196272" w:rsidP="00196272">
      <w:pPr>
        <w:pStyle w:val="EndNoteBibliography"/>
        <w:spacing w:after="0"/>
      </w:pPr>
      <w:r w:rsidRPr="00196272">
        <w:t>[80] Mariat, D., Firmesse, O., Levenez, F., Guimaraes, V.</w:t>
      </w:r>
      <w:r w:rsidRPr="00196272">
        <w:rPr>
          <w:i/>
        </w:rPr>
        <w:t>, et al.</w:t>
      </w:r>
      <w:r w:rsidRPr="00196272">
        <w:t xml:space="preserve">, The Firmicutes/Bacteroidetes ratio of the human microbiota changes with age. </w:t>
      </w:r>
      <w:r w:rsidRPr="00196272">
        <w:rPr>
          <w:i/>
        </w:rPr>
        <w:t xml:space="preserve">BMC Microbiol </w:t>
      </w:r>
      <w:r w:rsidRPr="00196272">
        <w:t xml:space="preserve">2009, </w:t>
      </w:r>
      <w:r w:rsidRPr="00196272">
        <w:rPr>
          <w:i/>
        </w:rPr>
        <w:t>9</w:t>
      </w:r>
      <w:r w:rsidRPr="00196272">
        <w:t>, 123.</w:t>
      </w:r>
    </w:p>
    <w:p w14:paraId="51DC7377" w14:textId="77777777" w:rsidR="00196272" w:rsidRPr="00196272" w:rsidRDefault="00196272" w:rsidP="00196272">
      <w:pPr>
        <w:pStyle w:val="EndNoteBibliography"/>
        <w:spacing w:after="0"/>
      </w:pPr>
      <w:r w:rsidRPr="00196272">
        <w:t>[81] Koliada, A., Syzenko, G., Moseiko, V., Budovska, L.</w:t>
      </w:r>
      <w:r w:rsidRPr="00196272">
        <w:rPr>
          <w:i/>
        </w:rPr>
        <w:t>, et al.</w:t>
      </w:r>
      <w:r w:rsidRPr="00196272">
        <w:t xml:space="preserve">, Association between body mass index and Firmicutes/Bacteroidetes ratio in an adult Ukrainian population. </w:t>
      </w:r>
      <w:r w:rsidRPr="00196272">
        <w:rPr>
          <w:i/>
        </w:rPr>
        <w:t xml:space="preserve">BMC Microbiol </w:t>
      </w:r>
      <w:r w:rsidRPr="00196272">
        <w:t xml:space="preserve">2017, </w:t>
      </w:r>
      <w:r w:rsidRPr="00196272">
        <w:rPr>
          <w:i/>
        </w:rPr>
        <w:t>17</w:t>
      </w:r>
      <w:r w:rsidRPr="00196272">
        <w:t>, 120.</w:t>
      </w:r>
    </w:p>
    <w:p w14:paraId="57715F1B" w14:textId="77777777" w:rsidR="00196272" w:rsidRPr="00196272" w:rsidRDefault="00196272" w:rsidP="00196272">
      <w:pPr>
        <w:pStyle w:val="EndNoteBibliography"/>
      </w:pPr>
      <w:r w:rsidRPr="00196272">
        <w:t xml:space="preserve">[82] Stojanov, S., Berlec, A., Strukelj, B., The Influence of Probiotics on the Firmicutes/Bacteroidetes Ratio in the Treatment of Obesity and Inflammatory Bowel disease. </w:t>
      </w:r>
      <w:r w:rsidRPr="00196272">
        <w:rPr>
          <w:i/>
        </w:rPr>
        <w:t xml:space="preserve">Microorganisms </w:t>
      </w:r>
      <w:r w:rsidRPr="00196272">
        <w:t xml:space="preserve">2020, </w:t>
      </w:r>
      <w:r w:rsidRPr="00196272">
        <w:rPr>
          <w:i/>
        </w:rPr>
        <w:t>8</w:t>
      </w:r>
      <w:r w:rsidRPr="00196272">
        <w:t>.</w:t>
      </w:r>
    </w:p>
    <w:p w14:paraId="3C62136A" w14:textId="114677DF" w:rsidR="00FD1858" w:rsidRPr="00CC44A5" w:rsidRDefault="00CC44A5" w:rsidP="005D16CB">
      <w:pPr>
        <w:spacing w:after="0" w:line="240" w:lineRule="auto"/>
        <w:rPr>
          <w:rFonts w:ascii="Times New Roman" w:hAnsi="Times New Roman" w:cs="Times New Roman"/>
          <w:sz w:val="24"/>
          <w:szCs w:val="24"/>
        </w:rPr>
      </w:pPr>
      <w:r w:rsidRPr="00CC44A5">
        <w:rPr>
          <w:rFonts w:ascii="Times New Roman" w:hAnsi="Times New Roman" w:cs="Times New Roman"/>
          <w:sz w:val="24"/>
          <w:szCs w:val="24"/>
        </w:rPr>
        <w:fldChar w:fldCharType="end"/>
      </w:r>
    </w:p>
    <w:sectPr w:rsidR="00FD1858" w:rsidRPr="00CC44A5">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an Y" w:date="2023-04-07T11:22:00Z" w:initials="RY">
    <w:p w14:paraId="24E0C204" w14:textId="77777777" w:rsidR="009E1EAE" w:rsidRDefault="009E1EAE" w:rsidP="002E4418">
      <w:pPr>
        <w:pStyle w:val="CommentText"/>
      </w:pPr>
      <w:r>
        <w:rPr>
          <w:rStyle w:val="CommentReference"/>
        </w:rPr>
        <w:annotationRef/>
      </w:r>
      <w:r>
        <w:rPr>
          <w:lang w:eastAsia="zh-CN"/>
        </w:rPr>
        <w:t>Will write this part after we decide what conclusion we want to present in this article</w:t>
      </w:r>
    </w:p>
  </w:comment>
  <w:comment w:id="5" w:author="Ran Y" w:date="2023-04-07T11:22:00Z" w:initials="RY">
    <w:p w14:paraId="21C9D034" w14:textId="77777777" w:rsidR="009E1EAE" w:rsidRDefault="009E1EAE" w:rsidP="005859E7">
      <w:pPr>
        <w:pStyle w:val="CommentText"/>
      </w:pPr>
      <w:r>
        <w:rPr>
          <w:rStyle w:val="CommentReference"/>
        </w:rPr>
        <w:annotationRef/>
      </w:r>
      <w:r>
        <w:t>I forget the concentration of DSS I used in the experiment</w:t>
      </w:r>
    </w:p>
  </w:comment>
  <w:comment w:id="6" w:author="Ran Y" w:date="2023-04-07T11:23:00Z" w:initials="RY">
    <w:p w14:paraId="7E9081D1" w14:textId="77777777" w:rsidR="009E1EAE" w:rsidRDefault="009E1EAE" w:rsidP="005734C3">
      <w:pPr>
        <w:pStyle w:val="CommentText"/>
      </w:pPr>
      <w:r>
        <w:rPr>
          <w:rStyle w:val="CommentReference"/>
        </w:rPr>
        <w:annotationRef/>
      </w:r>
      <w:r>
        <w:t>The same as cranberry diet %? 10%?</w:t>
      </w:r>
    </w:p>
  </w:comment>
  <w:comment w:id="13" w:author="Ran Y" w:date="2023-04-07T09:38:00Z" w:initials="RY">
    <w:p w14:paraId="787F0048" w14:textId="38134FF7" w:rsidR="00196272" w:rsidRDefault="00196272" w:rsidP="00BA666D">
      <w:pPr>
        <w:pStyle w:val="CommentText"/>
      </w:pPr>
      <w:r>
        <w:rPr>
          <w:rStyle w:val="CommentReference"/>
        </w:rPr>
        <w:annotationRef/>
      </w:r>
      <w:r>
        <w:t>Check if these info is enough to describe the whole raw datatsets</w:t>
      </w:r>
    </w:p>
  </w:comment>
  <w:comment w:id="14" w:author="Ran Y" w:date="2023-04-07T11:24:00Z" w:initials="RY">
    <w:p w14:paraId="4A7ED678" w14:textId="77777777" w:rsidR="009E1EAE" w:rsidRDefault="009E1EAE" w:rsidP="005E0F4A">
      <w:pPr>
        <w:pStyle w:val="CommentText"/>
      </w:pPr>
      <w:r>
        <w:rPr>
          <w:rStyle w:val="CommentReference"/>
        </w:rPr>
        <w:annotationRef/>
      </w:r>
      <w:r>
        <w:t>Reorganize the figures and combine them into one figure when they are presenting the same conclusion or result</w:t>
      </w:r>
    </w:p>
  </w:comment>
  <w:comment w:id="16" w:author="Ran Y" w:date="2023-04-07T09:39:00Z" w:initials="RY">
    <w:p w14:paraId="0673D275" w14:textId="20A399D9" w:rsidR="00196272" w:rsidRDefault="00196272" w:rsidP="00272667">
      <w:pPr>
        <w:pStyle w:val="CommentText"/>
      </w:pPr>
      <w:r>
        <w:rPr>
          <w:rStyle w:val="CommentReference"/>
        </w:rPr>
        <w:annotationRef/>
      </w:r>
      <w:r>
        <w:t>Put dietary effect data first, then genotype</w:t>
      </w:r>
    </w:p>
  </w:comment>
  <w:comment w:id="17" w:author="Ran Y" w:date="2023-04-07T09:41:00Z" w:initials="RY">
    <w:p w14:paraId="3221FFF8" w14:textId="77777777" w:rsidR="00196272" w:rsidRDefault="00196272" w:rsidP="0046036A">
      <w:pPr>
        <w:pStyle w:val="CommentText"/>
      </w:pPr>
      <w:r>
        <w:rPr>
          <w:rStyle w:val="CommentReference"/>
        </w:rPr>
        <w:annotationRef/>
      </w:r>
      <w:r>
        <w:t>This part I am a little bit confused. What data is used for the comparison?</w:t>
      </w:r>
    </w:p>
  </w:comment>
  <w:comment w:id="19" w:author="Ran Y" w:date="2023-04-07T09:47:00Z" w:initials="RY">
    <w:p w14:paraId="53F62B5E" w14:textId="77777777" w:rsidR="00B60F2A" w:rsidRDefault="00B60F2A" w:rsidP="00211D2E">
      <w:pPr>
        <w:pStyle w:val="CommentText"/>
      </w:pPr>
      <w:r>
        <w:rPr>
          <w:rStyle w:val="CommentReference"/>
        </w:rPr>
        <w:annotationRef/>
      </w:r>
      <w:r>
        <w:t xml:space="preserve">Let's go over all the data process. </w:t>
      </w:r>
    </w:p>
  </w:comment>
  <w:comment w:id="21" w:author="Ran Y" w:date="2023-04-07T09:48:00Z" w:initials="RY">
    <w:p w14:paraId="02A797D2" w14:textId="77777777" w:rsidR="00B60F2A" w:rsidRDefault="00B60F2A" w:rsidP="00503044">
      <w:pPr>
        <w:pStyle w:val="CommentText"/>
      </w:pPr>
      <w:r>
        <w:rPr>
          <w:rStyle w:val="CommentReference"/>
        </w:rPr>
        <w:annotationRef/>
      </w:r>
      <w:r>
        <w:t>I will suggest not involve any aging effect analysis in the results, only mention it in the discussion</w:t>
      </w:r>
    </w:p>
  </w:comment>
  <w:comment w:id="22" w:author="Ran Y" w:date="2023-04-07T09:48:00Z" w:initials="RY">
    <w:p w14:paraId="6F3D12BF" w14:textId="77777777" w:rsidR="00B60F2A" w:rsidRDefault="00B60F2A" w:rsidP="00032661">
      <w:pPr>
        <w:pStyle w:val="CommentText"/>
      </w:pPr>
      <w:r>
        <w:rPr>
          <w:rStyle w:val="CommentReference"/>
        </w:rPr>
        <w:annotationRef/>
      </w:r>
      <w:r>
        <w:t>Only PEITC diet?</w:t>
      </w:r>
    </w:p>
  </w:comment>
  <w:comment w:id="28" w:author="Ran Y" w:date="2023-04-07T09:58:00Z" w:initials="RY">
    <w:p w14:paraId="71C0D959" w14:textId="77777777" w:rsidR="000C5968" w:rsidRDefault="000C5968" w:rsidP="000A3A4A">
      <w:pPr>
        <w:pStyle w:val="CommentText"/>
      </w:pPr>
      <w:r>
        <w:rPr>
          <w:rStyle w:val="CommentReference"/>
        </w:rPr>
        <w:annotationRef/>
      </w:r>
      <w:r>
        <w:t>Why we do the prediction?</w:t>
      </w:r>
    </w:p>
  </w:comment>
  <w:comment w:id="31" w:author="Ran Y" w:date="2023-04-07T10:58:00Z" w:initials="RY">
    <w:p w14:paraId="3CDD5909" w14:textId="77777777" w:rsidR="00770A9A" w:rsidRDefault="00770A9A" w:rsidP="007F79A6">
      <w:pPr>
        <w:pStyle w:val="CommentText"/>
      </w:pPr>
      <w:r>
        <w:rPr>
          <w:rStyle w:val="CommentReference"/>
        </w:rPr>
        <w:annotationRef/>
      </w:r>
      <w:r>
        <w:t>Narrow the information down to single paragraph. Focus on gut microbiome and metabolites, Ruminococcus is a good example but need to mention what metabolites are related to this bacteria, such as what amino acid, what SCFA or others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E0C204" w15:done="0"/>
  <w15:commentEx w15:paraId="21C9D034" w15:done="0"/>
  <w15:commentEx w15:paraId="7E9081D1" w15:done="0"/>
  <w15:commentEx w15:paraId="787F0048" w15:done="0"/>
  <w15:commentEx w15:paraId="4A7ED678" w15:done="0"/>
  <w15:commentEx w15:paraId="0673D275" w15:done="0"/>
  <w15:commentEx w15:paraId="3221FFF8" w15:done="0"/>
  <w15:commentEx w15:paraId="53F62B5E" w15:done="0"/>
  <w15:commentEx w15:paraId="02A797D2" w15:done="0"/>
  <w15:commentEx w15:paraId="6F3D12BF" w15:done="0"/>
  <w15:commentEx w15:paraId="71C0D959" w15:done="0"/>
  <w15:commentEx w15:paraId="3CDD59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A7B6F" w16cex:dateUtc="2023-04-07T03:22:00Z"/>
  <w16cex:commentExtensible w16cex:durableId="27DA7B8C" w16cex:dateUtc="2023-04-07T03:22:00Z"/>
  <w16cex:commentExtensible w16cex:durableId="27DA7B9C" w16cex:dateUtc="2023-04-07T03:23:00Z"/>
  <w16cex:commentExtensible w16cex:durableId="27DA6326" w16cex:dateUtc="2023-04-07T01:38:00Z"/>
  <w16cex:commentExtensible w16cex:durableId="27DA7BE5" w16cex:dateUtc="2023-04-07T03:24:00Z"/>
  <w16cex:commentExtensible w16cex:durableId="27DA6344" w16cex:dateUtc="2023-04-07T01:39:00Z"/>
  <w16cex:commentExtensible w16cex:durableId="27DA63CA" w16cex:dateUtc="2023-04-07T01:41:00Z"/>
  <w16cex:commentExtensible w16cex:durableId="27DA6528" w16cex:dateUtc="2023-04-07T01:47:00Z"/>
  <w16cex:commentExtensible w16cex:durableId="27DA6554" w16cex:dateUtc="2023-04-07T01:48:00Z"/>
  <w16cex:commentExtensible w16cex:durableId="27DA6568" w16cex:dateUtc="2023-04-07T01:48:00Z"/>
  <w16cex:commentExtensible w16cex:durableId="27DA67AD" w16cex:dateUtc="2023-04-07T01:58:00Z"/>
  <w16cex:commentExtensible w16cex:durableId="27DA75CD" w16cex:dateUtc="2023-04-07T0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E0C204" w16cid:durableId="27DA7B6F"/>
  <w16cid:commentId w16cid:paraId="21C9D034" w16cid:durableId="27DA7B8C"/>
  <w16cid:commentId w16cid:paraId="7E9081D1" w16cid:durableId="27DA7B9C"/>
  <w16cid:commentId w16cid:paraId="787F0048" w16cid:durableId="27DA6326"/>
  <w16cid:commentId w16cid:paraId="4A7ED678" w16cid:durableId="27DA7BE5"/>
  <w16cid:commentId w16cid:paraId="0673D275" w16cid:durableId="27DA6344"/>
  <w16cid:commentId w16cid:paraId="3221FFF8" w16cid:durableId="27DA63CA"/>
  <w16cid:commentId w16cid:paraId="53F62B5E" w16cid:durableId="27DA6528"/>
  <w16cid:commentId w16cid:paraId="02A797D2" w16cid:durableId="27DA6554"/>
  <w16cid:commentId w16cid:paraId="6F3D12BF" w16cid:durableId="27DA6568"/>
  <w16cid:commentId w16cid:paraId="71C0D959" w16cid:durableId="27DA67AD"/>
  <w16cid:commentId w16cid:paraId="3CDD5909" w16cid:durableId="27DA75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95F3E" w14:textId="77777777" w:rsidR="00306234" w:rsidRDefault="00306234" w:rsidP="00D213E3">
      <w:pPr>
        <w:spacing w:after="0" w:line="240" w:lineRule="auto"/>
      </w:pPr>
      <w:r>
        <w:separator/>
      </w:r>
    </w:p>
  </w:endnote>
  <w:endnote w:type="continuationSeparator" w:id="0">
    <w:p w14:paraId="5517549B" w14:textId="77777777" w:rsidR="00306234" w:rsidRDefault="00306234" w:rsidP="00D21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8404090"/>
      <w:docPartObj>
        <w:docPartGallery w:val="Page Numbers (Bottom of Page)"/>
        <w:docPartUnique/>
      </w:docPartObj>
    </w:sdtPr>
    <w:sdtEndPr/>
    <w:sdtContent>
      <w:sdt>
        <w:sdtPr>
          <w:id w:val="-1769616900"/>
          <w:docPartObj>
            <w:docPartGallery w:val="Page Numbers (Top of Page)"/>
            <w:docPartUnique/>
          </w:docPartObj>
        </w:sdtPr>
        <w:sdtEndPr/>
        <w:sdtContent>
          <w:p w14:paraId="08012657" w14:textId="43289252" w:rsidR="00952362" w:rsidRDefault="0095236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CCB05F" w14:textId="77777777" w:rsidR="00952362" w:rsidRDefault="009523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2EFF4" w14:textId="77777777" w:rsidR="00306234" w:rsidRDefault="00306234" w:rsidP="00D213E3">
      <w:pPr>
        <w:spacing w:after="0" w:line="240" w:lineRule="auto"/>
      </w:pPr>
      <w:r>
        <w:separator/>
      </w:r>
    </w:p>
  </w:footnote>
  <w:footnote w:type="continuationSeparator" w:id="0">
    <w:p w14:paraId="3608ECEC" w14:textId="77777777" w:rsidR="00306234" w:rsidRDefault="00306234" w:rsidP="00D21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AF5D5" w14:textId="48030775" w:rsidR="00952362" w:rsidRDefault="00952362">
    <w:pPr>
      <w:pStyle w:val="Header"/>
    </w:pPr>
    <w:r>
      <w:t xml:space="preserve">Draft </w:t>
    </w:r>
    <w:r w:rsidR="00EC3D83">
      <w:t>2</w:t>
    </w:r>
    <w:r>
      <w:tab/>
    </w:r>
    <w:r>
      <w:tab/>
    </w:r>
    <w:r w:rsidR="00EC3D83">
      <w:t>0</w:t>
    </w:r>
    <w:r w:rsidR="007644F3">
      <w:t>4</w:t>
    </w:r>
    <w:r>
      <w:t>/</w:t>
    </w:r>
    <w:r w:rsidR="007644F3">
      <w:t>0</w:t>
    </w:r>
    <w:r w:rsidR="00EC3D83">
      <w:t>6</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42794"/>
    <w:multiLevelType w:val="multilevel"/>
    <w:tmpl w:val="61D80C38"/>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3572711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n Y">
    <w15:presenceInfo w15:providerId="AD" w15:userId="S::blizzard3616@365ms.cc::ae08a452-4d8a-4eec-b65e-91f54da070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Mol Nutr Food R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zs0xx56pt2d7e95fcxedt1wwftfz0s2ddd&quot;&gt;My EndNote Library&lt;record-ids&gt;&lt;item&gt;2866&lt;/item&gt;&lt;item&gt;2870&lt;/item&gt;&lt;item&gt;2871&lt;/item&gt;&lt;item&gt;2872&lt;/item&gt;&lt;item&gt;2873&lt;/item&gt;&lt;item&gt;2874&lt;/item&gt;&lt;item&gt;2878&lt;/item&gt;&lt;item&gt;2890&lt;/item&gt;&lt;item&gt;2891&lt;/item&gt;&lt;item&gt;2892&lt;/item&gt;&lt;item&gt;2893&lt;/item&gt;&lt;item&gt;2894&lt;/item&gt;&lt;item&gt;2895&lt;/item&gt;&lt;item&gt;2896&lt;/item&gt;&lt;item&gt;2897&lt;/item&gt;&lt;item&gt;2898&lt;/item&gt;&lt;item&gt;2899&lt;/item&gt;&lt;item&gt;2900&lt;/item&gt;&lt;item&gt;2901&lt;/item&gt;&lt;item&gt;2904&lt;/item&gt;&lt;item&gt;2906&lt;/item&gt;&lt;item&gt;2907&lt;/item&gt;&lt;/record-ids&gt;&lt;/item&gt;&lt;/Libraries&gt;"/>
  </w:docVars>
  <w:rsids>
    <w:rsidRoot w:val="005D16CB"/>
    <w:rsid w:val="00000D19"/>
    <w:rsid w:val="00002865"/>
    <w:rsid w:val="0000333F"/>
    <w:rsid w:val="00003B0E"/>
    <w:rsid w:val="00004DA8"/>
    <w:rsid w:val="00014C30"/>
    <w:rsid w:val="00021E8A"/>
    <w:rsid w:val="00021EF8"/>
    <w:rsid w:val="00023DD3"/>
    <w:rsid w:val="0003315D"/>
    <w:rsid w:val="00041A49"/>
    <w:rsid w:val="00042359"/>
    <w:rsid w:val="00053A6F"/>
    <w:rsid w:val="00061D97"/>
    <w:rsid w:val="0006260D"/>
    <w:rsid w:val="0006467E"/>
    <w:rsid w:val="000706CE"/>
    <w:rsid w:val="00073BA0"/>
    <w:rsid w:val="000768E6"/>
    <w:rsid w:val="000778BF"/>
    <w:rsid w:val="00084170"/>
    <w:rsid w:val="00085587"/>
    <w:rsid w:val="0008782D"/>
    <w:rsid w:val="00090787"/>
    <w:rsid w:val="00095198"/>
    <w:rsid w:val="000A32E8"/>
    <w:rsid w:val="000A3666"/>
    <w:rsid w:val="000B2105"/>
    <w:rsid w:val="000C3A4D"/>
    <w:rsid w:val="000C5968"/>
    <w:rsid w:val="000D0276"/>
    <w:rsid w:val="000D2671"/>
    <w:rsid w:val="000E1AD2"/>
    <w:rsid w:val="000E4B35"/>
    <w:rsid w:val="000F0B75"/>
    <w:rsid w:val="000F1526"/>
    <w:rsid w:val="000F3CC7"/>
    <w:rsid w:val="000F3EF3"/>
    <w:rsid w:val="000F78DC"/>
    <w:rsid w:val="001034F8"/>
    <w:rsid w:val="001073B2"/>
    <w:rsid w:val="00111177"/>
    <w:rsid w:val="00111945"/>
    <w:rsid w:val="00116D3B"/>
    <w:rsid w:val="00117179"/>
    <w:rsid w:val="001179CF"/>
    <w:rsid w:val="00120EBE"/>
    <w:rsid w:val="0012147A"/>
    <w:rsid w:val="001308A1"/>
    <w:rsid w:val="001321F4"/>
    <w:rsid w:val="00132B27"/>
    <w:rsid w:val="00135096"/>
    <w:rsid w:val="001377F6"/>
    <w:rsid w:val="00137FBE"/>
    <w:rsid w:val="00140DD0"/>
    <w:rsid w:val="00142C8D"/>
    <w:rsid w:val="001509D3"/>
    <w:rsid w:val="00151894"/>
    <w:rsid w:val="00155664"/>
    <w:rsid w:val="00155D11"/>
    <w:rsid w:val="00156EC6"/>
    <w:rsid w:val="001608A0"/>
    <w:rsid w:val="001657C8"/>
    <w:rsid w:val="00166C50"/>
    <w:rsid w:val="00166FDD"/>
    <w:rsid w:val="0017165A"/>
    <w:rsid w:val="001732A6"/>
    <w:rsid w:val="00174517"/>
    <w:rsid w:val="00181EB7"/>
    <w:rsid w:val="00182F55"/>
    <w:rsid w:val="0018387B"/>
    <w:rsid w:val="00196272"/>
    <w:rsid w:val="001A08DA"/>
    <w:rsid w:val="001A1313"/>
    <w:rsid w:val="001A3D69"/>
    <w:rsid w:val="001A5D59"/>
    <w:rsid w:val="001A6E77"/>
    <w:rsid w:val="001A74FC"/>
    <w:rsid w:val="001B3AF9"/>
    <w:rsid w:val="001B4B20"/>
    <w:rsid w:val="001C58D4"/>
    <w:rsid w:val="001C7E8C"/>
    <w:rsid w:val="001D0FF5"/>
    <w:rsid w:val="001D1B62"/>
    <w:rsid w:val="001D1E38"/>
    <w:rsid w:val="001D5083"/>
    <w:rsid w:val="001D543E"/>
    <w:rsid w:val="001D545F"/>
    <w:rsid w:val="001E4B6E"/>
    <w:rsid w:val="001E4DB0"/>
    <w:rsid w:val="001F19F2"/>
    <w:rsid w:val="001F4D9B"/>
    <w:rsid w:val="001F5134"/>
    <w:rsid w:val="001F5415"/>
    <w:rsid w:val="001F645A"/>
    <w:rsid w:val="00205006"/>
    <w:rsid w:val="00206CF6"/>
    <w:rsid w:val="0021056B"/>
    <w:rsid w:val="00210C7E"/>
    <w:rsid w:val="00211381"/>
    <w:rsid w:val="00212E40"/>
    <w:rsid w:val="00216A77"/>
    <w:rsid w:val="0021767F"/>
    <w:rsid w:val="002178A5"/>
    <w:rsid w:val="00217AE7"/>
    <w:rsid w:val="00220D42"/>
    <w:rsid w:val="00221360"/>
    <w:rsid w:val="002215C2"/>
    <w:rsid w:val="00224906"/>
    <w:rsid w:val="0022588C"/>
    <w:rsid w:val="002265CF"/>
    <w:rsid w:val="00235B77"/>
    <w:rsid w:val="002367BE"/>
    <w:rsid w:val="002369E4"/>
    <w:rsid w:val="0024065A"/>
    <w:rsid w:val="002411DB"/>
    <w:rsid w:val="002425B9"/>
    <w:rsid w:val="00243C59"/>
    <w:rsid w:val="002449F8"/>
    <w:rsid w:val="002520C1"/>
    <w:rsid w:val="002532B2"/>
    <w:rsid w:val="002630C2"/>
    <w:rsid w:val="00263F2E"/>
    <w:rsid w:val="0026731F"/>
    <w:rsid w:val="00270A44"/>
    <w:rsid w:val="0027349F"/>
    <w:rsid w:val="00276EFC"/>
    <w:rsid w:val="002859AF"/>
    <w:rsid w:val="00285A09"/>
    <w:rsid w:val="00290E81"/>
    <w:rsid w:val="0029308E"/>
    <w:rsid w:val="002A25BD"/>
    <w:rsid w:val="002A7DB1"/>
    <w:rsid w:val="002B0BC7"/>
    <w:rsid w:val="002B49C0"/>
    <w:rsid w:val="002B54AB"/>
    <w:rsid w:val="002B5AF3"/>
    <w:rsid w:val="002B7D46"/>
    <w:rsid w:val="002C3E0B"/>
    <w:rsid w:val="002C3EB4"/>
    <w:rsid w:val="002C6AAF"/>
    <w:rsid w:val="002D0A9D"/>
    <w:rsid w:val="002D1D29"/>
    <w:rsid w:val="002E0012"/>
    <w:rsid w:val="002E2C33"/>
    <w:rsid w:val="002E6A05"/>
    <w:rsid w:val="002E7E1B"/>
    <w:rsid w:val="002F5C34"/>
    <w:rsid w:val="003045D2"/>
    <w:rsid w:val="00306234"/>
    <w:rsid w:val="0031328E"/>
    <w:rsid w:val="00320C9B"/>
    <w:rsid w:val="003228B1"/>
    <w:rsid w:val="0032519D"/>
    <w:rsid w:val="00325598"/>
    <w:rsid w:val="00331869"/>
    <w:rsid w:val="00331EB4"/>
    <w:rsid w:val="00335187"/>
    <w:rsid w:val="003366AE"/>
    <w:rsid w:val="00342B85"/>
    <w:rsid w:val="003437F3"/>
    <w:rsid w:val="0034517E"/>
    <w:rsid w:val="0034694B"/>
    <w:rsid w:val="00347BA0"/>
    <w:rsid w:val="00351448"/>
    <w:rsid w:val="00360EAD"/>
    <w:rsid w:val="0036491A"/>
    <w:rsid w:val="00364E5B"/>
    <w:rsid w:val="00366C0F"/>
    <w:rsid w:val="003678A9"/>
    <w:rsid w:val="00371708"/>
    <w:rsid w:val="0037392D"/>
    <w:rsid w:val="0037573F"/>
    <w:rsid w:val="00383D7B"/>
    <w:rsid w:val="00386DAA"/>
    <w:rsid w:val="003A1FC1"/>
    <w:rsid w:val="003A4019"/>
    <w:rsid w:val="003A6443"/>
    <w:rsid w:val="003B0680"/>
    <w:rsid w:val="003B21F5"/>
    <w:rsid w:val="003B36F4"/>
    <w:rsid w:val="003B6A65"/>
    <w:rsid w:val="003C378C"/>
    <w:rsid w:val="003C3E83"/>
    <w:rsid w:val="003C6DFC"/>
    <w:rsid w:val="003D21CF"/>
    <w:rsid w:val="003D5F0D"/>
    <w:rsid w:val="003D7976"/>
    <w:rsid w:val="003E6FFB"/>
    <w:rsid w:val="003F59E9"/>
    <w:rsid w:val="0040076B"/>
    <w:rsid w:val="00406255"/>
    <w:rsid w:val="00406283"/>
    <w:rsid w:val="00406CD4"/>
    <w:rsid w:val="0041218F"/>
    <w:rsid w:val="004227AB"/>
    <w:rsid w:val="00422C37"/>
    <w:rsid w:val="00425C1B"/>
    <w:rsid w:val="0042748B"/>
    <w:rsid w:val="004309A2"/>
    <w:rsid w:val="00432E69"/>
    <w:rsid w:val="004412B9"/>
    <w:rsid w:val="00441551"/>
    <w:rsid w:val="00445F6D"/>
    <w:rsid w:val="004468A3"/>
    <w:rsid w:val="00447618"/>
    <w:rsid w:val="00450771"/>
    <w:rsid w:val="00450E0D"/>
    <w:rsid w:val="00452487"/>
    <w:rsid w:val="004540E9"/>
    <w:rsid w:val="0046491E"/>
    <w:rsid w:val="004659CB"/>
    <w:rsid w:val="00471866"/>
    <w:rsid w:val="0047189E"/>
    <w:rsid w:val="00474622"/>
    <w:rsid w:val="004754CF"/>
    <w:rsid w:val="00476A5B"/>
    <w:rsid w:val="00476E90"/>
    <w:rsid w:val="004877BF"/>
    <w:rsid w:val="00495741"/>
    <w:rsid w:val="00495DEF"/>
    <w:rsid w:val="00496BB4"/>
    <w:rsid w:val="00496DE6"/>
    <w:rsid w:val="00497CCB"/>
    <w:rsid w:val="004A104F"/>
    <w:rsid w:val="004A115E"/>
    <w:rsid w:val="004A1CF7"/>
    <w:rsid w:val="004A2AF9"/>
    <w:rsid w:val="004A3B2D"/>
    <w:rsid w:val="004A3B35"/>
    <w:rsid w:val="004A789E"/>
    <w:rsid w:val="004B2A5F"/>
    <w:rsid w:val="004B3B50"/>
    <w:rsid w:val="004B79C1"/>
    <w:rsid w:val="004C559D"/>
    <w:rsid w:val="004D381D"/>
    <w:rsid w:val="004D4165"/>
    <w:rsid w:val="004D4F69"/>
    <w:rsid w:val="004E2FD5"/>
    <w:rsid w:val="004E31A0"/>
    <w:rsid w:val="004E36C6"/>
    <w:rsid w:val="004E3D57"/>
    <w:rsid w:val="004E6834"/>
    <w:rsid w:val="004F6F5F"/>
    <w:rsid w:val="00506BFC"/>
    <w:rsid w:val="00506D98"/>
    <w:rsid w:val="00520EAA"/>
    <w:rsid w:val="00522D7D"/>
    <w:rsid w:val="005255B5"/>
    <w:rsid w:val="00527766"/>
    <w:rsid w:val="00530F45"/>
    <w:rsid w:val="00531A7C"/>
    <w:rsid w:val="00531FF9"/>
    <w:rsid w:val="005323CB"/>
    <w:rsid w:val="005323FE"/>
    <w:rsid w:val="0053299F"/>
    <w:rsid w:val="00536D60"/>
    <w:rsid w:val="00541DBD"/>
    <w:rsid w:val="00543E3B"/>
    <w:rsid w:val="00555DE6"/>
    <w:rsid w:val="00561CC5"/>
    <w:rsid w:val="00577931"/>
    <w:rsid w:val="00580238"/>
    <w:rsid w:val="0058250C"/>
    <w:rsid w:val="00583ABB"/>
    <w:rsid w:val="00587126"/>
    <w:rsid w:val="00590C4B"/>
    <w:rsid w:val="0059224F"/>
    <w:rsid w:val="005923F1"/>
    <w:rsid w:val="005958A8"/>
    <w:rsid w:val="005973CF"/>
    <w:rsid w:val="005A2DD4"/>
    <w:rsid w:val="005A52F7"/>
    <w:rsid w:val="005B135E"/>
    <w:rsid w:val="005B4FB2"/>
    <w:rsid w:val="005C3B05"/>
    <w:rsid w:val="005C4C32"/>
    <w:rsid w:val="005D16CB"/>
    <w:rsid w:val="005D22BD"/>
    <w:rsid w:val="005D579B"/>
    <w:rsid w:val="005D672B"/>
    <w:rsid w:val="005D783E"/>
    <w:rsid w:val="005E0003"/>
    <w:rsid w:val="005E294F"/>
    <w:rsid w:val="005E3B99"/>
    <w:rsid w:val="005F0EDD"/>
    <w:rsid w:val="00612EBA"/>
    <w:rsid w:val="00613F99"/>
    <w:rsid w:val="00617CF5"/>
    <w:rsid w:val="00625BCD"/>
    <w:rsid w:val="006342FD"/>
    <w:rsid w:val="00636011"/>
    <w:rsid w:val="00641ED3"/>
    <w:rsid w:val="00642A7C"/>
    <w:rsid w:val="006433CF"/>
    <w:rsid w:val="00643C2A"/>
    <w:rsid w:val="0064414F"/>
    <w:rsid w:val="0064580B"/>
    <w:rsid w:val="0064710B"/>
    <w:rsid w:val="00651A71"/>
    <w:rsid w:val="00654EA5"/>
    <w:rsid w:val="00655BE5"/>
    <w:rsid w:val="00657C30"/>
    <w:rsid w:val="00666DEA"/>
    <w:rsid w:val="0067391B"/>
    <w:rsid w:val="0067718B"/>
    <w:rsid w:val="00682C25"/>
    <w:rsid w:val="00684DE6"/>
    <w:rsid w:val="00685A26"/>
    <w:rsid w:val="0068652B"/>
    <w:rsid w:val="00693D3A"/>
    <w:rsid w:val="00694969"/>
    <w:rsid w:val="00697330"/>
    <w:rsid w:val="006A04A9"/>
    <w:rsid w:val="006A43AF"/>
    <w:rsid w:val="006B082C"/>
    <w:rsid w:val="006B1263"/>
    <w:rsid w:val="006B358C"/>
    <w:rsid w:val="006B39AB"/>
    <w:rsid w:val="006B46DB"/>
    <w:rsid w:val="006C57DA"/>
    <w:rsid w:val="006C59AE"/>
    <w:rsid w:val="006C5E78"/>
    <w:rsid w:val="006D0F8A"/>
    <w:rsid w:val="006D252C"/>
    <w:rsid w:val="006D35DC"/>
    <w:rsid w:val="006D49CF"/>
    <w:rsid w:val="006D6CAD"/>
    <w:rsid w:val="006E2E3A"/>
    <w:rsid w:val="006E516C"/>
    <w:rsid w:val="006E6265"/>
    <w:rsid w:val="006F5A17"/>
    <w:rsid w:val="0070656F"/>
    <w:rsid w:val="00707EF2"/>
    <w:rsid w:val="00713346"/>
    <w:rsid w:val="00716C9D"/>
    <w:rsid w:val="007178D6"/>
    <w:rsid w:val="00721E67"/>
    <w:rsid w:val="00722EA3"/>
    <w:rsid w:val="0072535F"/>
    <w:rsid w:val="00730724"/>
    <w:rsid w:val="00733B45"/>
    <w:rsid w:val="00734875"/>
    <w:rsid w:val="00735E87"/>
    <w:rsid w:val="0073615E"/>
    <w:rsid w:val="00744FF3"/>
    <w:rsid w:val="00750AE0"/>
    <w:rsid w:val="00752A84"/>
    <w:rsid w:val="0075648B"/>
    <w:rsid w:val="00761307"/>
    <w:rsid w:val="00762CFA"/>
    <w:rsid w:val="00762F95"/>
    <w:rsid w:val="007644F3"/>
    <w:rsid w:val="00770A9A"/>
    <w:rsid w:val="00770DF3"/>
    <w:rsid w:val="007730C4"/>
    <w:rsid w:val="0078799B"/>
    <w:rsid w:val="00793209"/>
    <w:rsid w:val="0079380B"/>
    <w:rsid w:val="007947B6"/>
    <w:rsid w:val="00795A35"/>
    <w:rsid w:val="00796C1C"/>
    <w:rsid w:val="007975B8"/>
    <w:rsid w:val="007A1A6D"/>
    <w:rsid w:val="007A4559"/>
    <w:rsid w:val="007B4B0C"/>
    <w:rsid w:val="007B75DC"/>
    <w:rsid w:val="007C0B20"/>
    <w:rsid w:val="007C25D0"/>
    <w:rsid w:val="007E2336"/>
    <w:rsid w:val="008005CB"/>
    <w:rsid w:val="00801598"/>
    <w:rsid w:val="00803972"/>
    <w:rsid w:val="00810C81"/>
    <w:rsid w:val="00813203"/>
    <w:rsid w:val="0082007E"/>
    <w:rsid w:val="00820A0A"/>
    <w:rsid w:val="00822371"/>
    <w:rsid w:val="00824EC5"/>
    <w:rsid w:val="00830337"/>
    <w:rsid w:val="00833936"/>
    <w:rsid w:val="0086017C"/>
    <w:rsid w:val="00860D26"/>
    <w:rsid w:val="00861031"/>
    <w:rsid w:val="008712BC"/>
    <w:rsid w:val="008718C3"/>
    <w:rsid w:val="00875C4B"/>
    <w:rsid w:val="00877E53"/>
    <w:rsid w:val="00882091"/>
    <w:rsid w:val="00884A88"/>
    <w:rsid w:val="00885C35"/>
    <w:rsid w:val="00894F83"/>
    <w:rsid w:val="0089576B"/>
    <w:rsid w:val="008A33BF"/>
    <w:rsid w:val="008B3A36"/>
    <w:rsid w:val="008B53E6"/>
    <w:rsid w:val="008B7B3B"/>
    <w:rsid w:val="008C7368"/>
    <w:rsid w:val="008D05AC"/>
    <w:rsid w:val="008E45BB"/>
    <w:rsid w:val="008E4B69"/>
    <w:rsid w:val="008E5BA4"/>
    <w:rsid w:val="008E69A7"/>
    <w:rsid w:val="008E6CE3"/>
    <w:rsid w:val="008F2319"/>
    <w:rsid w:val="008F3144"/>
    <w:rsid w:val="008F5804"/>
    <w:rsid w:val="00901B88"/>
    <w:rsid w:val="009071C0"/>
    <w:rsid w:val="00910A24"/>
    <w:rsid w:val="00917498"/>
    <w:rsid w:val="009236B2"/>
    <w:rsid w:val="00923DA8"/>
    <w:rsid w:val="009258F9"/>
    <w:rsid w:val="00932706"/>
    <w:rsid w:val="00935389"/>
    <w:rsid w:val="00937789"/>
    <w:rsid w:val="00937FF5"/>
    <w:rsid w:val="00944337"/>
    <w:rsid w:val="00952362"/>
    <w:rsid w:val="00952B97"/>
    <w:rsid w:val="00956C9C"/>
    <w:rsid w:val="00957D36"/>
    <w:rsid w:val="00961586"/>
    <w:rsid w:val="00961BF4"/>
    <w:rsid w:val="00964D25"/>
    <w:rsid w:val="0097180B"/>
    <w:rsid w:val="00971E5E"/>
    <w:rsid w:val="00975BE2"/>
    <w:rsid w:val="009805A4"/>
    <w:rsid w:val="00983497"/>
    <w:rsid w:val="00983A9B"/>
    <w:rsid w:val="00983B47"/>
    <w:rsid w:val="009857B4"/>
    <w:rsid w:val="0099134A"/>
    <w:rsid w:val="00993B76"/>
    <w:rsid w:val="009970F0"/>
    <w:rsid w:val="009971A3"/>
    <w:rsid w:val="00997870"/>
    <w:rsid w:val="009A3632"/>
    <w:rsid w:val="009A3CD2"/>
    <w:rsid w:val="009A5481"/>
    <w:rsid w:val="009C480F"/>
    <w:rsid w:val="009E0166"/>
    <w:rsid w:val="009E1EAE"/>
    <w:rsid w:val="009E303E"/>
    <w:rsid w:val="009E3AF6"/>
    <w:rsid w:val="009E59F9"/>
    <w:rsid w:val="009F4571"/>
    <w:rsid w:val="00A01BBE"/>
    <w:rsid w:val="00A05FB0"/>
    <w:rsid w:val="00A14DFB"/>
    <w:rsid w:val="00A15704"/>
    <w:rsid w:val="00A16C3C"/>
    <w:rsid w:val="00A21303"/>
    <w:rsid w:val="00A22ABC"/>
    <w:rsid w:val="00A23E5A"/>
    <w:rsid w:val="00A2411A"/>
    <w:rsid w:val="00A27E7B"/>
    <w:rsid w:val="00A32B24"/>
    <w:rsid w:val="00A33207"/>
    <w:rsid w:val="00A358CD"/>
    <w:rsid w:val="00A41678"/>
    <w:rsid w:val="00A43D9D"/>
    <w:rsid w:val="00A53535"/>
    <w:rsid w:val="00A53C89"/>
    <w:rsid w:val="00A53D62"/>
    <w:rsid w:val="00A5535E"/>
    <w:rsid w:val="00A5572F"/>
    <w:rsid w:val="00A575DA"/>
    <w:rsid w:val="00A60CE1"/>
    <w:rsid w:val="00A62B8A"/>
    <w:rsid w:val="00A65E62"/>
    <w:rsid w:val="00A67D68"/>
    <w:rsid w:val="00A71E6D"/>
    <w:rsid w:val="00A73486"/>
    <w:rsid w:val="00A7701C"/>
    <w:rsid w:val="00A813FA"/>
    <w:rsid w:val="00A8187F"/>
    <w:rsid w:val="00A829E8"/>
    <w:rsid w:val="00A870B1"/>
    <w:rsid w:val="00A87361"/>
    <w:rsid w:val="00A90009"/>
    <w:rsid w:val="00A94750"/>
    <w:rsid w:val="00A94873"/>
    <w:rsid w:val="00AA0D25"/>
    <w:rsid w:val="00AA5F0D"/>
    <w:rsid w:val="00AB00AF"/>
    <w:rsid w:val="00AB2CBA"/>
    <w:rsid w:val="00AB4B0A"/>
    <w:rsid w:val="00AB6127"/>
    <w:rsid w:val="00AC63B6"/>
    <w:rsid w:val="00AC6B97"/>
    <w:rsid w:val="00AC7BFA"/>
    <w:rsid w:val="00AD153D"/>
    <w:rsid w:val="00AD3B59"/>
    <w:rsid w:val="00AD4701"/>
    <w:rsid w:val="00AD5D0A"/>
    <w:rsid w:val="00AE037E"/>
    <w:rsid w:val="00AE2B71"/>
    <w:rsid w:val="00AF1D10"/>
    <w:rsid w:val="00AF52F3"/>
    <w:rsid w:val="00AF5CA8"/>
    <w:rsid w:val="00AF6C12"/>
    <w:rsid w:val="00AF75DB"/>
    <w:rsid w:val="00B01FA8"/>
    <w:rsid w:val="00B17445"/>
    <w:rsid w:val="00B2157A"/>
    <w:rsid w:val="00B219F9"/>
    <w:rsid w:val="00B22BEC"/>
    <w:rsid w:val="00B26279"/>
    <w:rsid w:val="00B30219"/>
    <w:rsid w:val="00B369D8"/>
    <w:rsid w:val="00B50A51"/>
    <w:rsid w:val="00B510FE"/>
    <w:rsid w:val="00B52A5F"/>
    <w:rsid w:val="00B533AF"/>
    <w:rsid w:val="00B60F2A"/>
    <w:rsid w:val="00B61484"/>
    <w:rsid w:val="00B61975"/>
    <w:rsid w:val="00B61A64"/>
    <w:rsid w:val="00B62603"/>
    <w:rsid w:val="00B64CDF"/>
    <w:rsid w:val="00B66125"/>
    <w:rsid w:val="00B712CB"/>
    <w:rsid w:val="00B71F07"/>
    <w:rsid w:val="00B75DA3"/>
    <w:rsid w:val="00B764A5"/>
    <w:rsid w:val="00B80892"/>
    <w:rsid w:val="00B844B2"/>
    <w:rsid w:val="00B87BA3"/>
    <w:rsid w:val="00B908AE"/>
    <w:rsid w:val="00B912CC"/>
    <w:rsid w:val="00B93F5B"/>
    <w:rsid w:val="00B96872"/>
    <w:rsid w:val="00B97A10"/>
    <w:rsid w:val="00B97BF2"/>
    <w:rsid w:val="00BA0E48"/>
    <w:rsid w:val="00BA37B7"/>
    <w:rsid w:val="00BA5BFC"/>
    <w:rsid w:val="00BB00A8"/>
    <w:rsid w:val="00BB38D0"/>
    <w:rsid w:val="00BB4449"/>
    <w:rsid w:val="00BB76D2"/>
    <w:rsid w:val="00BB7BFA"/>
    <w:rsid w:val="00BB7EEB"/>
    <w:rsid w:val="00BC0E29"/>
    <w:rsid w:val="00BC5CC5"/>
    <w:rsid w:val="00BC74FA"/>
    <w:rsid w:val="00BD0E55"/>
    <w:rsid w:val="00BD37C4"/>
    <w:rsid w:val="00BD4CEA"/>
    <w:rsid w:val="00BD6395"/>
    <w:rsid w:val="00BE39DE"/>
    <w:rsid w:val="00BE6F27"/>
    <w:rsid w:val="00BF3A0B"/>
    <w:rsid w:val="00BF7C23"/>
    <w:rsid w:val="00C0022D"/>
    <w:rsid w:val="00C01D4E"/>
    <w:rsid w:val="00C07939"/>
    <w:rsid w:val="00C1019A"/>
    <w:rsid w:val="00C11881"/>
    <w:rsid w:val="00C1594A"/>
    <w:rsid w:val="00C15CCE"/>
    <w:rsid w:val="00C25498"/>
    <w:rsid w:val="00C274D8"/>
    <w:rsid w:val="00C27E32"/>
    <w:rsid w:val="00C306E7"/>
    <w:rsid w:val="00C30AFB"/>
    <w:rsid w:val="00C31CAC"/>
    <w:rsid w:val="00C34F11"/>
    <w:rsid w:val="00C37772"/>
    <w:rsid w:val="00C4242B"/>
    <w:rsid w:val="00C474E3"/>
    <w:rsid w:val="00C62AE1"/>
    <w:rsid w:val="00C67B08"/>
    <w:rsid w:val="00C7299F"/>
    <w:rsid w:val="00C7767B"/>
    <w:rsid w:val="00C801F7"/>
    <w:rsid w:val="00C8650D"/>
    <w:rsid w:val="00C903D0"/>
    <w:rsid w:val="00C9062B"/>
    <w:rsid w:val="00C94A9E"/>
    <w:rsid w:val="00C95555"/>
    <w:rsid w:val="00C96B39"/>
    <w:rsid w:val="00CA03E6"/>
    <w:rsid w:val="00CA1177"/>
    <w:rsid w:val="00CA15A7"/>
    <w:rsid w:val="00CA47BF"/>
    <w:rsid w:val="00CA51F3"/>
    <w:rsid w:val="00CB0992"/>
    <w:rsid w:val="00CC1097"/>
    <w:rsid w:val="00CC44A5"/>
    <w:rsid w:val="00CC53FC"/>
    <w:rsid w:val="00CD3488"/>
    <w:rsid w:val="00CD534D"/>
    <w:rsid w:val="00CD5E7F"/>
    <w:rsid w:val="00CE1822"/>
    <w:rsid w:val="00CE4DC2"/>
    <w:rsid w:val="00CE634C"/>
    <w:rsid w:val="00CE7175"/>
    <w:rsid w:val="00CE7A9F"/>
    <w:rsid w:val="00CF213F"/>
    <w:rsid w:val="00CF353B"/>
    <w:rsid w:val="00CF42A3"/>
    <w:rsid w:val="00CF5315"/>
    <w:rsid w:val="00CF5C17"/>
    <w:rsid w:val="00CF75D4"/>
    <w:rsid w:val="00D02096"/>
    <w:rsid w:val="00D0325B"/>
    <w:rsid w:val="00D0748B"/>
    <w:rsid w:val="00D16D2C"/>
    <w:rsid w:val="00D17CD6"/>
    <w:rsid w:val="00D213E3"/>
    <w:rsid w:val="00D245B9"/>
    <w:rsid w:val="00D254B2"/>
    <w:rsid w:val="00D35C03"/>
    <w:rsid w:val="00D35C79"/>
    <w:rsid w:val="00D41010"/>
    <w:rsid w:val="00D518C8"/>
    <w:rsid w:val="00D51943"/>
    <w:rsid w:val="00D6305C"/>
    <w:rsid w:val="00D6403F"/>
    <w:rsid w:val="00D6482A"/>
    <w:rsid w:val="00D660DA"/>
    <w:rsid w:val="00D67BB8"/>
    <w:rsid w:val="00D735B0"/>
    <w:rsid w:val="00D73AC8"/>
    <w:rsid w:val="00D82E18"/>
    <w:rsid w:val="00D856D4"/>
    <w:rsid w:val="00D862E0"/>
    <w:rsid w:val="00D872B5"/>
    <w:rsid w:val="00D87A29"/>
    <w:rsid w:val="00D910B7"/>
    <w:rsid w:val="00D92712"/>
    <w:rsid w:val="00DA0F80"/>
    <w:rsid w:val="00DA1C77"/>
    <w:rsid w:val="00DA68E3"/>
    <w:rsid w:val="00DA7903"/>
    <w:rsid w:val="00DB13A7"/>
    <w:rsid w:val="00DC17A6"/>
    <w:rsid w:val="00DC2F64"/>
    <w:rsid w:val="00DC4F45"/>
    <w:rsid w:val="00DD10EC"/>
    <w:rsid w:val="00DD23A9"/>
    <w:rsid w:val="00DD4D43"/>
    <w:rsid w:val="00DD719A"/>
    <w:rsid w:val="00DD7A30"/>
    <w:rsid w:val="00DE01B1"/>
    <w:rsid w:val="00DE79AA"/>
    <w:rsid w:val="00DF5314"/>
    <w:rsid w:val="00E009FB"/>
    <w:rsid w:val="00E03D97"/>
    <w:rsid w:val="00E048E6"/>
    <w:rsid w:val="00E04EB1"/>
    <w:rsid w:val="00E10550"/>
    <w:rsid w:val="00E125FB"/>
    <w:rsid w:val="00E1423D"/>
    <w:rsid w:val="00E176C1"/>
    <w:rsid w:val="00E218F2"/>
    <w:rsid w:val="00E26391"/>
    <w:rsid w:val="00E359DF"/>
    <w:rsid w:val="00E45CE6"/>
    <w:rsid w:val="00E46851"/>
    <w:rsid w:val="00E5567A"/>
    <w:rsid w:val="00E566B8"/>
    <w:rsid w:val="00E621D8"/>
    <w:rsid w:val="00E6224A"/>
    <w:rsid w:val="00E76EE6"/>
    <w:rsid w:val="00E81123"/>
    <w:rsid w:val="00E811FB"/>
    <w:rsid w:val="00E81EFA"/>
    <w:rsid w:val="00E83046"/>
    <w:rsid w:val="00E945ED"/>
    <w:rsid w:val="00E95040"/>
    <w:rsid w:val="00EA28A2"/>
    <w:rsid w:val="00EA5A5C"/>
    <w:rsid w:val="00EB01E5"/>
    <w:rsid w:val="00EB7D4D"/>
    <w:rsid w:val="00EC3D83"/>
    <w:rsid w:val="00EC6743"/>
    <w:rsid w:val="00ED4AC8"/>
    <w:rsid w:val="00EE3898"/>
    <w:rsid w:val="00EE545F"/>
    <w:rsid w:val="00EF1B64"/>
    <w:rsid w:val="00F031A5"/>
    <w:rsid w:val="00F047C3"/>
    <w:rsid w:val="00F0623A"/>
    <w:rsid w:val="00F07BF8"/>
    <w:rsid w:val="00F112DD"/>
    <w:rsid w:val="00F13CB0"/>
    <w:rsid w:val="00F23B6A"/>
    <w:rsid w:val="00F243CC"/>
    <w:rsid w:val="00F30D85"/>
    <w:rsid w:val="00F313F7"/>
    <w:rsid w:val="00F31AA6"/>
    <w:rsid w:val="00F367E4"/>
    <w:rsid w:val="00F428D2"/>
    <w:rsid w:val="00F44443"/>
    <w:rsid w:val="00F45333"/>
    <w:rsid w:val="00F56557"/>
    <w:rsid w:val="00F57973"/>
    <w:rsid w:val="00F652DF"/>
    <w:rsid w:val="00F65950"/>
    <w:rsid w:val="00F66EE5"/>
    <w:rsid w:val="00F71914"/>
    <w:rsid w:val="00F73845"/>
    <w:rsid w:val="00F75601"/>
    <w:rsid w:val="00F804AA"/>
    <w:rsid w:val="00F833DA"/>
    <w:rsid w:val="00F87CB5"/>
    <w:rsid w:val="00F916AE"/>
    <w:rsid w:val="00F93311"/>
    <w:rsid w:val="00F9717A"/>
    <w:rsid w:val="00FA1CE8"/>
    <w:rsid w:val="00FB1C03"/>
    <w:rsid w:val="00FC0CAA"/>
    <w:rsid w:val="00FC5ADD"/>
    <w:rsid w:val="00FD1858"/>
    <w:rsid w:val="00FE4CC1"/>
    <w:rsid w:val="00FE66AB"/>
    <w:rsid w:val="00FF0834"/>
    <w:rsid w:val="00FF2005"/>
    <w:rsid w:val="00FF3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33087"/>
  <w15:chartTrackingRefBased/>
  <w15:docId w15:val="{5076A0B1-F373-4ED7-A6F4-09F61079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3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53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94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5389"/>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35389"/>
    <w:rPr>
      <w:sz w:val="16"/>
      <w:szCs w:val="16"/>
    </w:rPr>
  </w:style>
  <w:style w:type="paragraph" w:styleId="CommentText">
    <w:name w:val="annotation text"/>
    <w:basedOn w:val="Normal"/>
    <w:link w:val="CommentTextChar"/>
    <w:uiPriority w:val="99"/>
    <w:unhideWhenUsed/>
    <w:rsid w:val="00935389"/>
    <w:pPr>
      <w:spacing w:line="240" w:lineRule="auto"/>
    </w:pPr>
    <w:rPr>
      <w:sz w:val="20"/>
      <w:szCs w:val="20"/>
    </w:rPr>
  </w:style>
  <w:style w:type="character" w:customStyle="1" w:styleId="CommentTextChar">
    <w:name w:val="Comment Text Char"/>
    <w:basedOn w:val="DefaultParagraphFont"/>
    <w:link w:val="CommentText"/>
    <w:uiPriority w:val="99"/>
    <w:rsid w:val="00935389"/>
    <w:rPr>
      <w:sz w:val="20"/>
      <w:szCs w:val="20"/>
    </w:rPr>
  </w:style>
  <w:style w:type="paragraph" w:styleId="CommentSubject">
    <w:name w:val="annotation subject"/>
    <w:basedOn w:val="CommentText"/>
    <w:next w:val="CommentText"/>
    <w:link w:val="CommentSubjectChar"/>
    <w:uiPriority w:val="99"/>
    <w:semiHidden/>
    <w:unhideWhenUsed/>
    <w:rsid w:val="00935389"/>
    <w:rPr>
      <w:b/>
      <w:bCs/>
    </w:rPr>
  </w:style>
  <w:style w:type="character" w:customStyle="1" w:styleId="CommentSubjectChar">
    <w:name w:val="Comment Subject Char"/>
    <w:basedOn w:val="CommentTextChar"/>
    <w:link w:val="CommentSubject"/>
    <w:uiPriority w:val="99"/>
    <w:semiHidden/>
    <w:rsid w:val="00935389"/>
    <w:rPr>
      <w:b/>
      <w:bCs/>
      <w:sz w:val="20"/>
      <w:szCs w:val="20"/>
    </w:rPr>
  </w:style>
  <w:style w:type="character" w:customStyle="1" w:styleId="Heading3Char">
    <w:name w:val="Heading 3 Char"/>
    <w:basedOn w:val="DefaultParagraphFont"/>
    <w:link w:val="Heading3"/>
    <w:uiPriority w:val="9"/>
    <w:rsid w:val="00935389"/>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CC44A5"/>
    <w:pPr>
      <w:spacing w:after="0"/>
      <w:jc w:val="center"/>
    </w:pPr>
    <w:rPr>
      <w:rFonts w:ascii="Calibri" w:hAnsi="Calibri" w:cs="Calibri"/>
      <w:noProof/>
    </w:rPr>
  </w:style>
  <w:style w:type="character" w:customStyle="1" w:styleId="EndNoteBibliographyTitleChar">
    <w:name w:val="EndNote Bibliography Title Char"/>
    <w:basedOn w:val="Heading2Char"/>
    <w:link w:val="EndNoteBibliographyTitle"/>
    <w:rsid w:val="00CC44A5"/>
    <w:rPr>
      <w:rFonts w:ascii="Calibri" w:eastAsiaTheme="majorEastAsia" w:hAnsi="Calibri" w:cs="Calibri"/>
      <w:noProof/>
      <w:color w:val="2F5496" w:themeColor="accent1" w:themeShade="BF"/>
      <w:sz w:val="26"/>
      <w:szCs w:val="26"/>
    </w:rPr>
  </w:style>
  <w:style w:type="paragraph" w:customStyle="1" w:styleId="EndNoteBibliography">
    <w:name w:val="EndNote Bibliography"/>
    <w:basedOn w:val="Normal"/>
    <w:link w:val="EndNoteBibliographyChar"/>
    <w:rsid w:val="00CC44A5"/>
    <w:pPr>
      <w:spacing w:line="240" w:lineRule="auto"/>
    </w:pPr>
    <w:rPr>
      <w:rFonts w:ascii="Calibri" w:hAnsi="Calibri" w:cs="Calibri"/>
      <w:noProof/>
    </w:rPr>
  </w:style>
  <w:style w:type="character" w:customStyle="1" w:styleId="EndNoteBibliographyChar">
    <w:name w:val="EndNote Bibliography Char"/>
    <w:basedOn w:val="Heading2Char"/>
    <w:link w:val="EndNoteBibliography"/>
    <w:rsid w:val="00CC44A5"/>
    <w:rPr>
      <w:rFonts w:ascii="Calibri" w:eastAsiaTheme="majorEastAsia" w:hAnsi="Calibri" w:cs="Calibri"/>
      <w:noProof/>
      <w:color w:val="2F5496" w:themeColor="accent1" w:themeShade="BF"/>
      <w:sz w:val="26"/>
      <w:szCs w:val="26"/>
    </w:rPr>
  </w:style>
  <w:style w:type="character" w:customStyle="1" w:styleId="Heading1Char">
    <w:name w:val="Heading 1 Char"/>
    <w:basedOn w:val="DefaultParagraphFont"/>
    <w:link w:val="Heading1"/>
    <w:uiPriority w:val="9"/>
    <w:rsid w:val="00CC44A5"/>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32519D"/>
    <w:pPr>
      <w:widowControl w:val="0"/>
      <w:tabs>
        <w:tab w:val="center" w:pos="4153"/>
        <w:tab w:val="right" w:pos="8306"/>
      </w:tabs>
      <w:snapToGrid w:val="0"/>
      <w:spacing w:after="0" w:line="240" w:lineRule="auto"/>
    </w:pPr>
    <w:rPr>
      <w:rFonts w:eastAsiaTheme="minorEastAsia"/>
      <w:kern w:val="2"/>
      <w:sz w:val="18"/>
      <w:szCs w:val="18"/>
      <w:lang w:eastAsia="zh-CN"/>
    </w:rPr>
  </w:style>
  <w:style w:type="character" w:customStyle="1" w:styleId="FooterChar">
    <w:name w:val="Footer Char"/>
    <w:basedOn w:val="DefaultParagraphFont"/>
    <w:link w:val="Footer"/>
    <w:uiPriority w:val="99"/>
    <w:rsid w:val="0032519D"/>
    <w:rPr>
      <w:rFonts w:eastAsiaTheme="minorEastAsia"/>
      <w:kern w:val="2"/>
      <w:sz w:val="18"/>
      <w:szCs w:val="18"/>
      <w:lang w:eastAsia="zh-CN"/>
    </w:rPr>
  </w:style>
  <w:style w:type="paragraph" w:styleId="TOCHeading">
    <w:name w:val="TOC Heading"/>
    <w:basedOn w:val="Heading1"/>
    <w:next w:val="Normal"/>
    <w:uiPriority w:val="39"/>
    <w:unhideWhenUsed/>
    <w:qFormat/>
    <w:rsid w:val="003F59E9"/>
    <w:pPr>
      <w:outlineLvl w:val="9"/>
    </w:pPr>
  </w:style>
  <w:style w:type="paragraph" w:styleId="TOC1">
    <w:name w:val="toc 1"/>
    <w:basedOn w:val="Normal"/>
    <w:next w:val="Normal"/>
    <w:autoRedefine/>
    <w:uiPriority w:val="39"/>
    <w:unhideWhenUsed/>
    <w:rsid w:val="003F59E9"/>
    <w:pPr>
      <w:spacing w:after="100"/>
    </w:pPr>
  </w:style>
  <w:style w:type="paragraph" w:styleId="TOC2">
    <w:name w:val="toc 2"/>
    <w:basedOn w:val="Normal"/>
    <w:next w:val="Normal"/>
    <w:autoRedefine/>
    <w:uiPriority w:val="39"/>
    <w:unhideWhenUsed/>
    <w:rsid w:val="003F59E9"/>
    <w:pPr>
      <w:spacing w:after="100"/>
      <w:ind w:left="220"/>
    </w:pPr>
  </w:style>
  <w:style w:type="paragraph" w:styleId="TOC3">
    <w:name w:val="toc 3"/>
    <w:basedOn w:val="Normal"/>
    <w:next w:val="Normal"/>
    <w:autoRedefine/>
    <w:uiPriority w:val="39"/>
    <w:unhideWhenUsed/>
    <w:rsid w:val="003F59E9"/>
    <w:pPr>
      <w:spacing w:after="100"/>
      <w:ind w:left="440"/>
    </w:pPr>
  </w:style>
  <w:style w:type="character" w:styleId="Hyperlink">
    <w:name w:val="Hyperlink"/>
    <w:basedOn w:val="DefaultParagraphFont"/>
    <w:uiPriority w:val="99"/>
    <w:unhideWhenUsed/>
    <w:rsid w:val="003F59E9"/>
    <w:rPr>
      <w:color w:val="0563C1" w:themeColor="hyperlink"/>
      <w:u w:val="single"/>
    </w:rPr>
  </w:style>
  <w:style w:type="paragraph" w:styleId="Title">
    <w:name w:val="Title"/>
    <w:basedOn w:val="Normal"/>
    <w:next w:val="Normal"/>
    <w:link w:val="TitleChar"/>
    <w:uiPriority w:val="10"/>
    <w:qFormat/>
    <w:rsid w:val="003F59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9E9"/>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7947B6"/>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7947B6"/>
    <w:rPr>
      <w:color w:val="808080"/>
    </w:rPr>
  </w:style>
  <w:style w:type="paragraph" w:styleId="Header">
    <w:name w:val="header"/>
    <w:basedOn w:val="Normal"/>
    <w:link w:val="HeaderChar"/>
    <w:uiPriority w:val="99"/>
    <w:unhideWhenUsed/>
    <w:rsid w:val="00D213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3E3"/>
  </w:style>
  <w:style w:type="paragraph" w:styleId="Caption">
    <w:name w:val="caption"/>
    <w:basedOn w:val="Normal"/>
    <w:next w:val="Normal"/>
    <w:uiPriority w:val="35"/>
    <w:unhideWhenUsed/>
    <w:qFormat/>
    <w:rsid w:val="00C15CC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71F07"/>
    <w:rPr>
      <w:color w:val="605E5C"/>
      <w:shd w:val="clear" w:color="auto" w:fill="E1DFDD"/>
    </w:rPr>
  </w:style>
  <w:style w:type="table" w:styleId="TableGrid">
    <w:name w:val="Table Grid"/>
    <w:basedOn w:val="TableNormal"/>
    <w:uiPriority w:val="39"/>
    <w:rsid w:val="00BB7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7361"/>
    <w:pPr>
      <w:ind w:left="720"/>
      <w:contextualSpacing/>
    </w:pPr>
  </w:style>
  <w:style w:type="paragraph" w:styleId="NormalWeb">
    <w:name w:val="Normal (Web)"/>
    <w:basedOn w:val="Normal"/>
    <w:uiPriority w:val="99"/>
    <w:semiHidden/>
    <w:unhideWhenUsed/>
    <w:rsid w:val="001745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2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362"/>
    <w:rPr>
      <w:rFonts w:ascii="Segoe UI" w:hAnsi="Segoe UI" w:cs="Segoe UI"/>
      <w:sz w:val="18"/>
      <w:szCs w:val="18"/>
    </w:rPr>
  </w:style>
  <w:style w:type="paragraph" w:styleId="Revision">
    <w:name w:val="Revision"/>
    <w:hidden/>
    <w:uiPriority w:val="99"/>
    <w:semiHidden/>
    <w:rsid w:val="003B6A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5558">
      <w:bodyDiv w:val="1"/>
      <w:marLeft w:val="0"/>
      <w:marRight w:val="0"/>
      <w:marTop w:val="0"/>
      <w:marBottom w:val="0"/>
      <w:divBdr>
        <w:top w:val="none" w:sz="0" w:space="0" w:color="auto"/>
        <w:left w:val="none" w:sz="0" w:space="0" w:color="auto"/>
        <w:bottom w:val="none" w:sz="0" w:space="0" w:color="auto"/>
        <w:right w:val="none" w:sz="0" w:space="0" w:color="auto"/>
      </w:divBdr>
    </w:div>
    <w:div w:id="313801099">
      <w:bodyDiv w:val="1"/>
      <w:marLeft w:val="0"/>
      <w:marRight w:val="0"/>
      <w:marTop w:val="0"/>
      <w:marBottom w:val="0"/>
      <w:divBdr>
        <w:top w:val="none" w:sz="0" w:space="0" w:color="auto"/>
        <w:left w:val="none" w:sz="0" w:space="0" w:color="auto"/>
        <w:bottom w:val="none" w:sz="0" w:space="0" w:color="auto"/>
        <w:right w:val="none" w:sz="0" w:space="0" w:color="auto"/>
      </w:divBdr>
    </w:div>
    <w:div w:id="517816777">
      <w:bodyDiv w:val="1"/>
      <w:marLeft w:val="0"/>
      <w:marRight w:val="0"/>
      <w:marTop w:val="0"/>
      <w:marBottom w:val="0"/>
      <w:divBdr>
        <w:top w:val="none" w:sz="0" w:space="0" w:color="auto"/>
        <w:left w:val="none" w:sz="0" w:space="0" w:color="auto"/>
        <w:bottom w:val="none" w:sz="0" w:space="0" w:color="auto"/>
        <w:right w:val="none" w:sz="0" w:space="0" w:color="auto"/>
      </w:divBdr>
    </w:div>
    <w:div w:id="554778547">
      <w:bodyDiv w:val="1"/>
      <w:marLeft w:val="0"/>
      <w:marRight w:val="0"/>
      <w:marTop w:val="0"/>
      <w:marBottom w:val="0"/>
      <w:divBdr>
        <w:top w:val="none" w:sz="0" w:space="0" w:color="auto"/>
        <w:left w:val="none" w:sz="0" w:space="0" w:color="auto"/>
        <w:bottom w:val="none" w:sz="0" w:space="0" w:color="auto"/>
        <w:right w:val="none" w:sz="0" w:space="0" w:color="auto"/>
      </w:divBdr>
    </w:div>
    <w:div w:id="557598172">
      <w:bodyDiv w:val="1"/>
      <w:marLeft w:val="0"/>
      <w:marRight w:val="0"/>
      <w:marTop w:val="0"/>
      <w:marBottom w:val="0"/>
      <w:divBdr>
        <w:top w:val="none" w:sz="0" w:space="0" w:color="auto"/>
        <w:left w:val="none" w:sz="0" w:space="0" w:color="auto"/>
        <w:bottom w:val="none" w:sz="0" w:space="0" w:color="auto"/>
        <w:right w:val="none" w:sz="0" w:space="0" w:color="auto"/>
      </w:divBdr>
    </w:div>
    <w:div w:id="638190585">
      <w:bodyDiv w:val="1"/>
      <w:marLeft w:val="0"/>
      <w:marRight w:val="0"/>
      <w:marTop w:val="0"/>
      <w:marBottom w:val="0"/>
      <w:divBdr>
        <w:top w:val="none" w:sz="0" w:space="0" w:color="auto"/>
        <w:left w:val="none" w:sz="0" w:space="0" w:color="auto"/>
        <w:bottom w:val="none" w:sz="0" w:space="0" w:color="auto"/>
        <w:right w:val="none" w:sz="0" w:space="0" w:color="auto"/>
      </w:divBdr>
    </w:div>
    <w:div w:id="665087781">
      <w:bodyDiv w:val="1"/>
      <w:marLeft w:val="0"/>
      <w:marRight w:val="0"/>
      <w:marTop w:val="0"/>
      <w:marBottom w:val="0"/>
      <w:divBdr>
        <w:top w:val="none" w:sz="0" w:space="0" w:color="auto"/>
        <w:left w:val="none" w:sz="0" w:space="0" w:color="auto"/>
        <w:bottom w:val="none" w:sz="0" w:space="0" w:color="auto"/>
        <w:right w:val="none" w:sz="0" w:space="0" w:color="auto"/>
      </w:divBdr>
    </w:div>
    <w:div w:id="823861556">
      <w:bodyDiv w:val="1"/>
      <w:marLeft w:val="0"/>
      <w:marRight w:val="0"/>
      <w:marTop w:val="0"/>
      <w:marBottom w:val="0"/>
      <w:divBdr>
        <w:top w:val="none" w:sz="0" w:space="0" w:color="auto"/>
        <w:left w:val="none" w:sz="0" w:space="0" w:color="auto"/>
        <w:bottom w:val="none" w:sz="0" w:space="0" w:color="auto"/>
        <w:right w:val="none" w:sz="0" w:space="0" w:color="auto"/>
      </w:divBdr>
    </w:div>
    <w:div w:id="972322968">
      <w:bodyDiv w:val="1"/>
      <w:marLeft w:val="0"/>
      <w:marRight w:val="0"/>
      <w:marTop w:val="0"/>
      <w:marBottom w:val="0"/>
      <w:divBdr>
        <w:top w:val="none" w:sz="0" w:space="0" w:color="auto"/>
        <w:left w:val="none" w:sz="0" w:space="0" w:color="auto"/>
        <w:bottom w:val="none" w:sz="0" w:space="0" w:color="auto"/>
        <w:right w:val="none" w:sz="0" w:space="0" w:color="auto"/>
      </w:divBdr>
    </w:div>
    <w:div w:id="1119638945">
      <w:bodyDiv w:val="1"/>
      <w:marLeft w:val="0"/>
      <w:marRight w:val="0"/>
      <w:marTop w:val="0"/>
      <w:marBottom w:val="0"/>
      <w:divBdr>
        <w:top w:val="none" w:sz="0" w:space="0" w:color="auto"/>
        <w:left w:val="none" w:sz="0" w:space="0" w:color="auto"/>
        <w:bottom w:val="none" w:sz="0" w:space="0" w:color="auto"/>
        <w:right w:val="none" w:sz="0" w:space="0" w:color="auto"/>
      </w:divBdr>
    </w:div>
    <w:div w:id="1300721196">
      <w:bodyDiv w:val="1"/>
      <w:marLeft w:val="0"/>
      <w:marRight w:val="0"/>
      <w:marTop w:val="0"/>
      <w:marBottom w:val="0"/>
      <w:divBdr>
        <w:top w:val="none" w:sz="0" w:space="0" w:color="auto"/>
        <w:left w:val="none" w:sz="0" w:space="0" w:color="auto"/>
        <w:bottom w:val="none" w:sz="0" w:space="0" w:color="auto"/>
        <w:right w:val="none" w:sz="0" w:space="0" w:color="auto"/>
      </w:divBdr>
    </w:div>
    <w:div w:id="1338847697">
      <w:bodyDiv w:val="1"/>
      <w:marLeft w:val="0"/>
      <w:marRight w:val="0"/>
      <w:marTop w:val="0"/>
      <w:marBottom w:val="0"/>
      <w:divBdr>
        <w:top w:val="none" w:sz="0" w:space="0" w:color="auto"/>
        <w:left w:val="none" w:sz="0" w:space="0" w:color="auto"/>
        <w:bottom w:val="none" w:sz="0" w:space="0" w:color="auto"/>
        <w:right w:val="none" w:sz="0" w:space="0" w:color="auto"/>
      </w:divBdr>
    </w:div>
    <w:div w:id="1426918483">
      <w:bodyDiv w:val="1"/>
      <w:marLeft w:val="0"/>
      <w:marRight w:val="0"/>
      <w:marTop w:val="0"/>
      <w:marBottom w:val="0"/>
      <w:divBdr>
        <w:top w:val="none" w:sz="0" w:space="0" w:color="auto"/>
        <w:left w:val="none" w:sz="0" w:space="0" w:color="auto"/>
        <w:bottom w:val="none" w:sz="0" w:space="0" w:color="auto"/>
        <w:right w:val="none" w:sz="0" w:space="0" w:color="auto"/>
      </w:divBdr>
    </w:div>
    <w:div w:id="1432626793">
      <w:bodyDiv w:val="1"/>
      <w:marLeft w:val="0"/>
      <w:marRight w:val="0"/>
      <w:marTop w:val="0"/>
      <w:marBottom w:val="0"/>
      <w:divBdr>
        <w:top w:val="none" w:sz="0" w:space="0" w:color="auto"/>
        <w:left w:val="none" w:sz="0" w:space="0" w:color="auto"/>
        <w:bottom w:val="none" w:sz="0" w:space="0" w:color="auto"/>
        <w:right w:val="none" w:sz="0" w:space="0" w:color="auto"/>
      </w:divBdr>
      <w:divsChild>
        <w:div w:id="1243299563">
          <w:marLeft w:val="0"/>
          <w:marRight w:val="0"/>
          <w:marTop w:val="0"/>
          <w:marBottom w:val="0"/>
          <w:divBdr>
            <w:top w:val="none" w:sz="0" w:space="0" w:color="auto"/>
            <w:left w:val="none" w:sz="0" w:space="0" w:color="auto"/>
            <w:bottom w:val="none" w:sz="0" w:space="0" w:color="auto"/>
            <w:right w:val="none" w:sz="0" w:space="0" w:color="auto"/>
          </w:divBdr>
          <w:divsChild>
            <w:div w:id="188951617">
              <w:marLeft w:val="0"/>
              <w:marRight w:val="0"/>
              <w:marTop w:val="0"/>
              <w:marBottom w:val="0"/>
              <w:divBdr>
                <w:top w:val="none" w:sz="0" w:space="0" w:color="auto"/>
                <w:left w:val="none" w:sz="0" w:space="0" w:color="auto"/>
                <w:bottom w:val="none" w:sz="0" w:space="0" w:color="auto"/>
                <w:right w:val="none" w:sz="0" w:space="0" w:color="auto"/>
              </w:divBdr>
              <w:divsChild>
                <w:div w:id="17161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11190">
      <w:bodyDiv w:val="1"/>
      <w:marLeft w:val="0"/>
      <w:marRight w:val="0"/>
      <w:marTop w:val="0"/>
      <w:marBottom w:val="0"/>
      <w:divBdr>
        <w:top w:val="none" w:sz="0" w:space="0" w:color="auto"/>
        <w:left w:val="none" w:sz="0" w:space="0" w:color="auto"/>
        <w:bottom w:val="none" w:sz="0" w:space="0" w:color="auto"/>
        <w:right w:val="none" w:sz="0" w:space="0" w:color="auto"/>
      </w:divBdr>
    </w:div>
    <w:div w:id="1512597487">
      <w:bodyDiv w:val="1"/>
      <w:marLeft w:val="0"/>
      <w:marRight w:val="0"/>
      <w:marTop w:val="0"/>
      <w:marBottom w:val="0"/>
      <w:divBdr>
        <w:top w:val="none" w:sz="0" w:space="0" w:color="auto"/>
        <w:left w:val="none" w:sz="0" w:space="0" w:color="auto"/>
        <w:bottom w:val="none" w:sz="0" w:space="0" w:color="auto"/>
        <w:right w:val="none" w:sz="0" w:space="0" w:color="auto"/>
      </w:divBdr>
    </w:div>
    <w:div w:id="1638949664">
      <w:bodyDiv w:val="1"/>
      <w:marLeft w:val="0"/>
      <w:marRight w:val="0"/>
      <w:marTop w:val="0"/>
      <w:marBottom w:val="0"/>
      <w:divBdr>
        <w:top w:val="none" w:sz="0" w:space="0" w:color="auto"/>
        <w:left w:val="none" w:sz="0" w:space="0" w:color="auto"/>
        <w:bottom w:val="none" w:sz="0" w:space="0" w:color="auto"/>
        <w:right w:val="none" w:sz="0" w:space="0" w:color="auto"/>
      </w:divBdr>
    </w:div>
    <w:div w:id="1862164721">
      <w:bodyDiv w:val="1"/>
      <w:marLeft w:val="0"/>
      <w:marRight w:val="0"/>
      <w:marTop w:val="0"/>
      <w:marBottom w:val="0"/>
      <w:divBdr>
        <w:top w:val="none" w:sz="0" w:space="0" w:color="auto"/>
        <w:left w:val="none" w:sz="0" w:space="0" w:color="auto"/>
        <w:bottom w:val="none" w:sz="0" w:space="0" w:color="auto"/>
        <w:right w:val="none" w:sz="0" w:space="0" w:color="auto"/>
      </w:divBdr>
    </w:div>
    <w:div w:id="1902519663">
      <w:bodyDiv w:val="1"/>
      <w:marLeft w:val="0"/>
      <w:marRight w:val="0"/>
      <w:marTop w:val="0"/>
      <w:marBottom w:val="0"/>
      <w:divBdr>
        <w:top w:val="none" w:sz="0" w:space="0" w:color="auto"/>
        <w:left w:val="none" w:sz="0" w:space="0" w:color="auto"/>
        <w:bottom w:val="none" w:sz="0" w:space="0" w:color="auto"/>
        <w:right w:val="none" w:sz="0" w:space="0" w:color="auto"/>
      </w:divBdr>
    </w:div>
    <w:div w:id="200805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ngt@pharmacy.rutgers.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C289D-C25B-48E1-A55B-D6D1FA3F6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2470</TotalTime>
  <Pages>14</Pages>
  <Words>9479</Words>
  <Characters>54034</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Ah-ng Kong</dc:creator>
  <cp:keywords/>
  <dc:description/>
  <cp:lastModifiedBy>Sargsyan, Davit [JRDUS]</cp:lastModifiedBy>
  <cp:revision>116</cp:revision>
  <cp:lastPrinted>2023-04-06T01:28:00Z</cp:lastPrinted>
  <dcterms:created xsi:type="dcterms:W3CDTF">2023-03-18T14:44:00Z</dcterms:created>
  <dcterms:modified xsi:type="dcterms:W3CDTF">2023-06-19T03:47:00Z</dcterms:modified>
</cp:coreProperties>
</file>