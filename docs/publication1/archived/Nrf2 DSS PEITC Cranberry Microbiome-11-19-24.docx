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6F0CEF" w:rsidRDefault="00BA4CB0" w:rsidP="00BA4CB0">
      <w:pPr>
        <w:pStyle w:val="Title"/>
        <w:jc w:val="center"/>
        <w:rPr>
          <w:rFonts w:ascii="Times New Roman" w:hAnsi="Times New Roman" w:cs="Times New Roman"/>
          <w:color w:val="000000" w:themeColor="text1"/>
        </w:rPr>
      </w:pPr>
      <w:bookmarkStart w:id="0" w:name="_Toc128143903"/>
      <w:r w:rsidRPr="006F0CEF">
        <w:rPr>
          <w:rFonts w:ascii="Times New Roman" w:hAnsi="Times New Roman" w:cs="Times New Roman"/>
          <w:color w:val="000000" w:themeColor="text1"/>
          <w:sz w:val="32"/>
          <w:szCs w:val="32"/>
        </w:rPr>
        <w:t>M</w:t>
      </w:r>
      <w:r w:rsidR="00137FBE" w:rsidRPr="006F0CEF">
        <w:rPr>
          <w:rFonts w:ascii="Times New Roman" w:hAnsi="Times New Roman" w:cs="Times New Roman"/>
          <w:color w:val="000000" w:themeColor="text1"/>
          <w:sz w:val="32"/>
          <w:szCs w:val="32"/>
        </w:rPr>
        <w:t xml:space="preserve">icrobiome and metabolome alterations in Nrf2 </w:t>
      </w:r>
      <w:r w:rsidRPr="006F0CEF">
        <w:rPr>
          <w:rFonts w:ascii="Times New Roman" w:hAnsi="Times New Roman" w:cs="Times New Roman"/>
          <w:color w:val="000000" w:themeColor="text1"/>
          <w:sz w:val="32"/>
          <w:szCs w:val="32"/>
        </w:rPr>
        <w:t>knockout</w:t>
      </w:r>
      <w:r w:rsidR="00137FBE" w:rsidRPr="006F0CEF">
        <w:rPr>
          <w:rFonts w:ascii="Times New Roman" w:hAnsi="Times New Roman" w:cs="Times New Roman"/>
          <w:color w:val="000000" w:themeColor="text1"/>
          <w:sz w:val="32"/>
          <w:szCs w:val="32"/>
        </w:rPr>
        <w:t xml:space="preserve"> mice </w:t>
      </w:r>
      <w:r w:rsidR="0053766B" w:rsidRPr="006F0CEF">
        <w:rPr>
          <w:rFonts w:ascii="Times New Roman" w:hAnsi="Times New Roman" w:cs="Times New Roman"/>
          <w:color w:val="000000" w:themeColor="text1"/>
          <w:sz w:val="32"/>
          <w:szCs w:val="32"/>
        </w:rPr>
        <w:t xml:space="preserve">with induced gut inflammation and </w:t>
      </w:r>
      <w:r w:rsidR="00137FBE" w:rsidRPr="006F0CEF">
        <w:rPr>
          <w:rFonts w:ascii="Times New Roman" w:hAnsi="Times New Roman" w:cs="Times New Roman"/>
          <w:color w:val="000000" w:themeColor="text1"/>
          <w:sz w:val="32"/>
          <w:szCs w:val="32"/>
        </w:rPr>
        <w:t xml:space="preserve">fed with phenethyl isothiocyanate and cranberry </w:t>
      </w:r>
      <w:r w:rsidR="0053766B" w:rsidRPr="006F0CEF">
        <w:rPr>
          <w:rFonts w:ascii="Times New Roman" w:hAnsi="Times New Roman" w:cs="Times New Roman"/>
          <w:color w:val="000000" w:themeColor="text1"/>
          <w:sz w:val="32"/>
          <w:szCs w:val="32"/>
        </w:rPr>
        <w:t>en</w:t>
      </w:r>
      <w:r w:rsidR="00137FBE" w:rsidRPr="006F0CEF">
        <w:rPr>
          <w:rFonts w:ascii="Times New Roman" w:hAnsi="Times New Roman" w:cs="Times New Roman"/>
          <w:color w:val="000000" w:themeColor="text1"/>
          <w:sz w:val="32"/>
          <w:szCs w:val="32"/>
        </w:rPr>
        <w:t>rich</w:t>
      </w:r>
      <w:r w:rsidR="0053766B" w:rsidRPr="006F0CEF">
        <w:rPr>
          <w:rFonts w:ascii="Times New Roman" w:hAnsi="Times New Roman" w:cs="Times New Roman"/>
          <w:color w:val="000000" w:themeColor="text1"/>
          <w:sz w:val="32"/>
          <w:szCs w:val="32"/>
        </w:rPr>
        <w:t>ed</w:t>
      </w:r>
      <w:r w:rsidR="00137FBE" w:rsidRPr="006F0CEF">
        <w:rPr>
          <w:rFonts w:ascii="Times New Roman" w:hAnsi="Times New Roman" w:cs="Times New Roman"/>
          <w:color w:val="000000" w:themeColor="text1"/>
          <w:sz w:val="32"/>
          <w:szCs w:val="32"/>
        </w:rPr>
        <w:t xml:space="preserve"> diets</w:t>
      </w:r>
      <w:bookmarkEnd w:id="0"/>
    </w:p>
    <w:p w14:paraId="0E0CFD55" w14:textId="77777777" w:rsidR="00A43D9D" w:rsidRPr="006F0CEF" w:rsidRDefault="00A43D9D" w:rsidP="00A43D9D">
      <w:pPr>
        <w:rPr>
          <w:rFonts w:ascii="Times New Roman" w:hAnsi="Times New Roman" w:cs="Times New Roman"/>
          <w:color w:val="000000" w:themeColor="text1"/>
        </w:rPr>
      </w:pPr>
    </w:p>
    <w:p w14:paraId="409C0E51" w14:textId="1E018CD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Ran Yin</w:t>
      </w:r>
      <w:r w:rsidRPr="006F0CEF">
        <w:rPr>
          <w:rFonts w:ascii="Times New Roman" w:hAnsi="Times New Roman" w:cs="Times New Roman"/>
          <w:color w:val="000000" w:themeColor="text1"/>
          <w:sz w:val="24"/>
          <w:szCs w:val="24"/>
          <w:vertAlign w:val="superscript"/>
        </w:rPr>
        <w:t>1*</w:t>
      </w:r>
      <w:r w:rsidR="0037392D"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Davit Sargsyan</w:t>
      </w:r>
      <w:r w:rsidRPr="006F0CEF">
        <w:rPr>
          <w:rFonts w:ascii="Times New Roman" w:hAnsi="Times New Roman" w:cs="Times New Roman"/>
          <w:color w:val="000000" w:themeColor="text1"/>
          <w:sz w:val="24"/>
          <w:szCs w:val="24"/>
          <w:vertAlign w:val="superscript"/>
        </w:rPr>
        <w:t>1,2,</w:t>
      </w:r>
      <w:r w:rsidR="00F804AA"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vertAlign w:val="superscript"/>
        </w:rPr>
        <w:t>*</w:t>
      </w:r>
      <w:r w:rsidRPr="006F0CEF">
        <w:rPr>
          <w:rFonts w:ascii="Times New Roman" w:hAnsi="Times New Roman" w:cs="Times New Roman"/>
          <w:color w:val="000000" w:themeColor="text1"/>
          <w:sz w:val="24"/>
          <w:szCs w:val="24"/>
        </w:rPr>
        <w:t>, Renyi Wu</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Rasika Hudlikar</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Shanyi</w:t>
      </w:r>
      <w:proofErr w:type="spellEnd"/>
      <w:r w:rsidRPr="006F0CEF">
        <w:rPr>
          <w:rFonts w:ascii="Times New Roman" w:hAnsi="Times New Roman" w:cs="Times New Roman"/>
          <w:color w:val="000000" w:themeColor="text1"/>
          <w:sz w:val="24"/>
          <w:szCs w:val="24"/>
        </w:rPr>
        <w:t xml:space="preserve"> Li</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Hsiao-Chen Kuo</w:t>
      </w:r>
      <w:r w:rsidRPr="006F0CEF">
        <w:rPr>
          <w:rFonts w:ascii="Times New Roman" w:hAnsi="Times New Roman" w:cs="Times New Roman"/>
          <w:color w:val="000000" w:themeColor="text1"/>
          <w:sz w:val="24"/>
          <w:szCs w:val="24"/>
          <w:vertAlign w:val="superscript"/>
        </w:rPr>
        <w:t>1,2</w:t>
      </w:r>
      <w:r w:rsidRPr="006F0CEF">
        <w:rPr>
          <w:rFonts w:ascii="Times New Roman" w:hAnsi="Times New Roman" w:cs="Times New Roman"/>
          <w:color w:val="000000" w:themeColor="text1"/>
          <w:sz w:val="24"/>
          <w:szCs w:val="24"/>
        </w:rPr>
        <w:t xml:space="preserve">, </w:t>
      </w:r>
      <w:r w:rsidR="00474C59" w:rsidRPr="006F0CEF">
        <w:rPr>
          <w:rFonts w:ascii="Times New Roman" w:hAnsi="Times New Roman" w:cs="Times New Roman"/>
          <w:color w:val="000000" w:themeColor="text1"/>
          <w:sz w:val="24"/>
          <w:szCs w:val="24"/>
        </w:rPr>
        <w:t>Md Shahid Sarwar</w:t>
      </w:r>
      <w:r w:rsidR="00474C59" w:rsidRPr="006F0CEF">
        <w:rPr>
          <w:rFonts w:ascii="Times New Roman" w:hAnsi="Times New Roman" w:cs="Times New Roman"/>
          <w:color w:val="000000" w:themeColor="text1"/>
          <w:sz w:val="24"/>
          <w:szCs w:val="24"/>
          <w:vertAlign w:val="superscript"/>
        </w:rPr>
        <w:t>1,2</w:t>
      </w:r>
      <w:r w:rsidR="00474C59"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Yuyin</w:t>
      </w:r>
      <w:proofErr w:type="spellEnd"/>
      <w:r w:rsidRPr="006F0CEF">
        <w:rPr>
          <w:rFonts w:ascii="Times New Roman" w:hAnsi="Times New Roman" w:cs="Times New Roman"/>
          <w:color w:val="000000" w:themeColor="text1"/>
          <w:sz w:val="24"/>
          <w:szCs w:val="24"/>
        </w:rPr>
        <w:t xml:space="preserve"> Zhou</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Zhan Gao</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Amy Howell</w:t>
      </w:r>
      <w:r w:rsidR="00F804AA" w:rsidRPr="006F0CEF">
        <w:rPr>
          <w:rFonts w:ascii="Times New Roman" w:hAnsi="Times New Roman" w:cs="Times New Roman"/>
          <w:color w:val="000000" w:themeColor="text1"/>
          <w:sz w:val="24"/>
          <w:szCs w:val="24"/>
          <w:vertAlign w:val="superscript"/>
        </w:rPr>
        <w:t>6</w:t>
      </w:r>
      <w:r w:rsidRPr="006F0CEF">
        <w:rPr>
          <w:rFonts w:ascii="Times New Roman" w:hAnsi="Times New Roman" w:cs="Times New Roman"/>
          <w:color w:val="000000" w:themeColor="text1"/>
          <w:sz w:val="24"/>
          <w:szCs w:val="24"/>
        </w:rPr>
        <w:t>, Chi Chen</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Martin J. Blaser</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xml:space="preserve"> and Ah-Ng Kong</w:t>
      </w:r>
      <w:r w:rsidRPr="006F0CEF">
        <w:rPr>
          <w:rFonts w:ascii="Times New Roman" w:hAnsi="Times New Roman" w:cs="Times New Roman"/>
          <w:color w:val="000000" w:themeColor="text1"/>
          <w:sz w:val="24"/>
          <w:szCs w:val="24"/>
          <w:vertAlign w:val="superscript"/>
        </w:rPr>
        <w:t>1</w:t>
      </w:r>
      <w:r w:rsidR="008256D4">
        <w:rPr>
          <w:rFonts w:ascii="Times New Roman" w:hAnsi="Times New Roman" w:cs="Times New Roman"/>
          <w:color w:val="000000" w:themeColor="text1"/>
          <w:sz w:val="24"/>
          <w:szCs w:val="24"/>
          <w:vertAlign w:val="superscript"/>
        </w:rPr>
        <w:t>#</w:t>
      </w:r>
    </w:p>
    <w:p w14:paraId="3DDDFE1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2</w:t>
      </w:r>
      <w:r w:rsidRPr="006F0CEF">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 xml:space="preserve">&amp; </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Translational Medicine and Early Development Statistics, Raritan, NJ</w:t>
      </w:r>
      <w:r w:rsidRPr="006F0CEF">
        <w:rPr>
          <w:rFonts w:ascii="Times New Roman" w:hAnsi="Times New Roman" w:cs="Times New Roman"/>
          <w:color w:val="000000" w:themeColor="text1"/>
          <w:sz w:val="24"/>
          <w:szCs w:val="24"/>
        </w:rPr>
        <w:t>, USA</w:t>
      </w:r>
    </w:p>
    <w:p w14:paraId="335C1E5D" w14:textId="444F7AB8"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5</w:t>
      </w:r>
      <w:r w:rsidR="00A43D9D" w:rsidRPr="006F0CEF">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6</w:t>
      </w:r>
      <w:r w:rsidR="00A43D9D" w:rsidRPr="006F0CEF">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Equal contribution</w:t>
      </w:r>
    </w:p>
    <w:p w14:paraId="488DBE2D" w14:textId="77777777" w:rsidR="00A43D9D" w:rsidRPr="006F0CEF" w:rsidRDefault="00A43D9D" w:rsidP="00A43D9D">
      <w:pPr>
        <w:rPr>
          <w:rFonts w:ascii="Times New Roman" w:hAnsi="Times New Roman" w:cs="Times New Roman"/>
          <w:b/>
          <w:bCs/>
          <w:color w:val="000000" w:themeColor="text1"/>
          <w:sz w:val="24"/>
          <w:szCs w:val="24"/>
        </w:rPr>
      </w:pPr>
      <w:r w:rsidRPr="006F0CEF">
        <w:rPr>
          <w:rFonts w:ascii="Times New Roman" w:hAnsi="Times New Roman" w:cs="Times New Roman"/>
          <w:b/>
          <w:bCs/>
          <w:color w:val="000000" w:themeColor="text1"/>
          <w:sz w:val="24"/>
          <w:szCs w:val="24"/>
        </w:rPr>
        <w:t>Correspondence</w:t>
      </w:r>
    </w:p>
    <w:p w14:paraId="00C594C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Professor Ah-Ng Tony Tong Kong</w:t>
      </w:r>
    </w:p>
    <w:p w14:paraId="36E8396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Rutgers, the State University of New Jersey</w:t>
      </w:r>
    </w:p>
    <w:p w14:paraId="05EF125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Ernest Mario School of Pharmacy, Room 228</w:t>
      </w:r>
    </w:p>
    <w:p w14:paraId="3F9F6474"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160 Frelinghuysen Road, Piscataway, NJ 08854</w:t>
      </w:r>
    </w:p>
    <w:p w14:paraId="60DD8F9A"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Phone: +1-848-445-6369/8</w:t>
      </w:r>
    </w:p>
    <w:p w14:paraId="40FF9AD1" w14:textId="6031ABF0"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Email: </w:t>
      </w:r>
      <w:hyperlink r:id="rId8" w:history="1">
        <w:r w:rsidRPr="006F0CEF">
          <w:rPr>
            <w:rStyle w:val="Hyperlink"/>
            <w:rFonts w:ascii="Times New Roman" w:hAnsi="Times New Roman" w:cs="Times New Roman"/>
            <w:color w:val="000000" w:themeColor="text1"/>
            <w:sz w:val="24"/>
            <w:szCs w:val="24"/>
          </w:rPr>
          <w:t>kongt@pharmacy.rutgers.edu</w:t>
        </w:r>
      </w:hyperlink>
    </w:p>
    <w:p w14:paraId="107146FD" w14:textId="534880FB" w:rsidR="00A43D9D" w:rsidRPr="006F0CEF" w:rsidRDefault="00A43D9D" w:rsidP="00A43D9D">
      <w:pPr>
        <w:rPr>
          <w:rFonts w:ascii="Times New Roman" w:hAnsi="Times New Roman" w:cs="Times New Roman"/>
          <w:color w:val="000000" w:themeColor="text1"/>
        </w:rPr>
      </w:pPr>
    </w:p>
    <w:p w14:paraId="1F8910E0" w14:textId="6859263B" w:rsidR="00E949EC" w:rsidRPr="006F0CEF" w:rsidRDefault="00E949EC" w:rsidP="00A43D9D">
      <w:pPr>
        <w:rPr>
          <w:rFonts w:ascii="Times New Roman" w:hAnsi="Times New Roman" w:cs="Times New Roman"/>
          <w:color w:val="000000" w:themeColor="text1"/>
        </w:rPr>
      </w:pPr>
    </w:p>
    <w:p w14:paraId="3F1CA2DD" w14:textId="48A0D4AC" w:rsidR="00E949EC" w:rsidRPr="006F0CEF" w:rsidRDefault="00E949EC" w:rsidP="00A43D9D">
      <w:pPr>
        <w:rPr>
          <w:rFonts w:ascii="Times New Roman" w:hAnsi="Times New Roman" w:cs="Times New Roman"/>
          <w:color w:val="000000" w:themeColor="text1"/>
        </w:rPr>
      </w:pPr>
    </w:p>
    <w:p w14:paraId="43E2DF73" w14:textId="71A3129F" w:rsidR="00E949EC" w:rsidRPr="006F0CEF" w:rsidRDefault="00E949EC" w:rsidP="00A43D9D">
      <w:pPr>
        <w:rPr>
          <w:rFonts w:ascii="Times New Roman" w:hAnsi="Times New Roman" w:cs="Times New Roman"/>
          <w:color w:val="000000" w:themeColor="text1"/>
        </w:rPr>
      </w:pPr>
    </w:p>
    <w:p w14:paraId="180E416B" w14:textId="77777777" w:rsidR="00E949EC" w:rsidRPr="006F0CEF" w:rsidRDefault="00E949EC" w:rsidP="00A43D9D">
      <w:pPr>
        <w:rPr>
          <w:rFonts w:ascii="Times New Roman" w:hAnsi="Times New Roman" w:cs="Times New Roman"/>
          <w:color w:val="000000" w:themeColor="text1"/>
        </w:rPr>
      </w:pPr>
    </w:p>
    <w:p w14:paraId="78C91416" w14:textId="1C4A42F7" w:rsidR="00B40BD3" w:rsidRPr="006F0CEF" w:rsidRDefault="00B40BD3" w:rsidP="00B40BD3">
      <w:pPr>
        <w:pStyle w:val="Heading1"/>
        <w:rPr>
          <w:rFonts w:ascii="Times New Roman" w:hAnsi="Times New Roman" w:cs="Times New Roman"/>
          <w:color w:val="000000" w:themeColor="text1"/>
        </w:rPr>
      </w:pPr>
      <w:bookmarkStart w:id="1" w:name="_Toc179148155"/>
      <w:r w:rsidRPr="006F0CEF">
        <w:rPr>
          <w:rFonts w:ascii="Times New Roman" w:hAnsi="Times New Roman" w:cs="Times New Roman"/>
          <w:color w:val="000000" w:themeColor="text1"/>
        </w:rPr>
        <w:lastRenderedPageBreak/>
        <w:t>Abbreviations</w:t>
      </w:r>
      <w:bookmarkEnd w:id="1"/>
    </w:p>
    <w:p w14:paraId="23EB3E8F" w14:textId="06F7ED07" w:rsidR="00B40BD3"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ARE - antioxidant response element</w:t>
      </w:r>
    </w:p>
    <w:p w14:paraId="3488404D" w14:textId="4EB26ABD"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CDCA</w:t>
      </w:r>
      <w:r>
        <w:rPr>
          <w:rFonts w:ascii="Times New Roman" w:hAnsi="Times New Roman" w:cs="Times New Roman"/>
          <w:color w:val="000000" w:themeColor="text1"/>
          <w:sz w:val="24"/>
          <w:szCs w:val="24"/>
        </w:rPr>
        <w:t xml:space="preserve"> - c</w:t>
      </w:r>
      <w:r w:rsidRPr="003014B1">
        <w:rPr>
          <w:rFonts w:ascii="Times New Roman" w:hAnsi="Times New Roman" w:cs="Times New Roman"/>
          <w:color w:val="000000" w:themeColor="text1"/>
          <w:sz w:val="24"/>
          <w:szCs w:val="24"/>
        </w:rPr>
        <w:t>henodeoxycholic acid</w:t>
      </w:r>
    </w:p>
    <w:p w14:paraId="4C170516" w14:textId="058890A4" w:rsidR="00D41EF1" w:rsidRPr="006F0CEF"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DCA</w:t>
      </w:r>
      <w:r w:rsidR="002F3A54">
        <w:rPr>
          <w:rFonts w:ascii="Times New Roman" w:hAnsi="Times New Roman" w:cs="Times New Roman"/>
          <w:color w:val="000000" w:themeColor="text1"/>
          <w:sz w:val="24"/>
          <w:szCs w:val="24"/>
        </w:rPr>
        <w:t xml:space="preserve"> - d</w:t>
      </w:r>
      <w:r w:rsidR="002F3A54" w:rsidRPr="002F3A54">
        <w:rPr>
          <w:rFonts w:ascii="Times New Roman" w:hAnsi="Times New Roman" w:cs="Times New Roman"/>
          <w:color w:val="000000" w:themeColor="text1"/>
          <w:sz w:val="24"/>
          <w:szCs w:val="24"/>
        </w:rPr>
        <w:t>ichloroacetic acid </w:t>
      </w:r>
    </w:p>
    <w:p w14:paraId="704CDF89" w14:textId="28CFDD7E" w:rsidR="00035079" w:rsidRDefault="00035079"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DSS – dextran sulfate sodium</w:t>
      </w:r>
    </w:p>
    <w:p w14:paraId="6F445F78" w14:textId="0A2823F5"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GCDCA</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lycochenodeoxycholic</w:t>
      </w:r>
      <w:proofErr w:type="spellEnd"/>
      <w:r w:rsidRPr="003014B1">
        <w:rPr>
          <w:rFonts w:ascii="Times New Roman" w:hAnsi="Times New Roman" w:cs="Times New Roman"/>
          <w:color w:val="000000" w:themeColor="text1"/>
          <w:sz w:val="24"/>
          <w:szCs w:val="24"/>
        </w:rPr>
        <w:t xml:space="preserve"> Acid</w:t>
      </w:r>
    </w:p>
    <w:p w14:paraId="3E014EF0" w14:textId="54C6D47C"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GDCA</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lycodeoxycholic</w:t>
      </w:r>
      <w:proofErr w:type="spellEnd"/>
      <w:r w:rsidRPr="003014B1">
        <w:rPr>
          <w:rFonts w:ascii="Times New Roman" w:hAnsi="Times New Roman" w:cs="Times New Roman"/>
          <w:color w:val="000000" w:themeColor="text1"/>
          <w:sz w:val="24"/>
          <w:szCs w:val="24"/>
        </w:rPr>
        <w:t xml:space="preserve"> acid</w:t>
      </w:r>
    </w:p>
    <w:p w14:paraId="4743FD8C" w14:textId="7A6E3752" w:rsidR="00D41EF1"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LCA</w:t>
      </w:r>
      <w:r w:rsidR="002F3A54">
        <w:rPr>
          <w:rFonts w:ascii="Times New Roman" w:hAnsi="Times New Roman" w:cs="Times New Roman"/>
          <w:color w:val="000000" w:themeColor="text1"/>
          <w:sz w:val="24"/>
          <w:szCs w:val="24"/>
        </w:rPr>
        <w:t xml:space="preserve"> - l</w:t>
      </w:r>
      <w:r w:rsidR="002F3A54" w:rsidRPr="002F3A54">
        <w:rPr>
          <w:rFonts w:ascii="Times New Roman" w:hAnsi="Times New Roman" w:cs="Times New Roman"/>
          <w:color w:val="000000" w:themeColor="text1"/>
          <w:sz w:val="24"/>
          <w:szCs w:val="24"/>
        </w:rPr>
        <w:t>ithocholic acid</w:t>
      </w:r>
    </w:p>
    <w:p w14:paraId="3A707AF0" w14:textId="1AF5F133" w:rsidR="00D41EF1" w:rsidRPr="006F0CEF"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MCA</w:t>
      </w:r>
      <w:r w:rsidR="002F3A54">
        <w:rPr>
          <w:rFonts w:ascii="Times New Roman" w:hAnsi="Times New Roman" w:cs="Times New Roman"/>
          <w:color w:val="000000" w:themeColor="text1"/>
          <w:sz w:val="24"/>
          <w:szCs w:val="24"/>
        </w:rPr>
        <w:t xml:space="preserve"> - m</w:t>
      </w:r>
      <w:r w:rsidR="002F3A54" w:rsidRPr="002F3A54">
        <w:rPr>
          <w:rFonts w:ascii="Times New Roman" w:hAnsi="Times New Roman" w:cs="Times New Roman"/>
          <w:color w:val="000000" w:themeColor="text1"/>
          <w:sz w:val="24"/>
          <w:szCs w:val="24"/>
        </w:rPr>
        <w:t>uricholic acid</w:t>
      </w:r>
    </w:p>
    <w:p w14:paraId="4B3320D3" w14:textId="54046016" w:rsidR="00B40BD3"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NRF2- NF-E2-related factor 2</w:t>
      </w:r>
    </w:p>
    <w:p w14:paraId="46E70A8D" w14:textId="217AC0F7"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O</w:t>
      </w:r>
      <w:r w:rsidR="00035BC8" w:rsidRPr="006F0CEF">
        <w:rPr>
          <w:rFonts w:ascii="Times New Roman" w:hAnsi="Times New Roman" w:cs="Times New Roman"/>
          <w:color w:val="000000" w:themeColor="text1"/>
          <w:sz w:val="24"/>
          <w:szCs w:val="24"/>
        </w:rPr>
        <w:t>TU</w:t>
      </w:r>
      <w:r w:rsidRPr="006F0CEF">
        <w:rPr>
          <w:rFonts w:ascii="Times New Roman" w:hAnsi="Times New Roman" w:cs="Times New Roman"/>
          <w:color w:val="000000" w:themeColor="text1"/>
          <w:sz w:val="24"/>
          <w:szCs w:val="24"/>
        </w:rPr>
        <w:t xml:space="preserve"> – operational taxonomic unit</w:t>
      </w:r>
    </w:p>
    <w:p w14:paraId="6D931335" w14:textId="3E54BDDB"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PCA – principal components analysis</w:t>
      </w:r>
    </w:p>
    <w:p w14:paraId="73827466" w14:textId="77777777" w:rsidR="00B40BD3" w:rsidRPr="006F0CEF" w:rsidRDefault="00B40BD3" w:rsidP="00B40BD3">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PEITC - phenethyl isothiocyanate</w:t>
      </w:r>
    </w:p>
    <w:p w14:paraId="30663399" w14:textId="304EA016" w:rsidR="003014B1" w:rsidRPr="006F0CEF" w:rsidRDefault="00B40BD3" w:rsidP="003014B1">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qPCR</w:t>
      </w:r>
      <w:r w:rsidR="00E949EC" w:rsidRPr="006F0CEF">
        <w:rPr>
          <w:rFonts w:ascii="Times New Roman" w:hAnsi="Times New Roman" w:cs="Times New Roman"/>
          <w:color w:val="000000" w:themeColor="text1"/>
          <w:sz w:val="24"/>
          <w:szCs w:val="24"/>
        </w:rPr>
        <w:t xml:space="preserve"> - </w:t>
      </w:r>
      <w:r w:rsidRPr="006F0CEF">
        <w:rPr>
          <w:rFonts w:ascii="Times New Roman" w:hAnsi="Times New Roman" w:cs="Times New Roman"/>
          <w:color w:val="000000" w:themeColor="text1"/>
          <w:sz w:val="24"/>
          <w:szCs w:val="24"/>
        </w:rPr>
        <w:t>quantitative polymerase chain reaction</w:t>
      </w:r>
      <w:r w:rsidR="003014B1" w:rsidRPr="006F0CEF">
        <w:rPr>
          <w:rFonts w:ascii="Times New Roman" w:hAnsi="Times New Roman" w:cs="Times New Roman"/>
          <w:color w:val="000000" w:themeColor="text1"/>
          <w:sz w:val="24"/>
          <w:szCs w:val="24"/>
        </w:rPr>
        <w:t xml:space="preserve"> </w:t>
      </w:r>
    </w:p>
    <w:p w14:paraId="0E58B47E" w14:textId="7C110EAD" w:rsidR="00E949EC" w:rsidRPr="006F0CEF" w:rsidRDefault="00E949EC" w:rsidP="00E949EC">
      <w:pPr>
        <w:spacing w:after="0"/>
        <w:rPr>
          <w:rFonts w:ascii="Times New Roman" w:hAnsi="Times New Roman" w:cs="Times New Roman"/>
          <w:color w:val="000000" w:themeColor="text1"/>
          <w:sz w:val="24"/>
          <w:szCs w:val="24"/>
        </w:rPr>
      </w:pPr>
    </w:p>
    <w:p w14:paraId="356CF8F0" w14:textId="1182CE43"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b/>
          <w:bCs/>
          <w:color w:val="000000" w:themeColor="text1"/>
          <w:sz w:val="24"/>
          <w:szCs w:val="24"/>
        </w:rPr>
        <w:t>Keywords</w:t>
      </w:r>
      <w:r w:rsidRPr="006F0CEF">
        <w:rPr>
          <w:rFonts w:ascii="Times New Roman" w:hAnsi="Times New Roman" w:cs="Times New Roman"/>
          <w:color w:val="000000" w:themeColor="text1"/>
          <w:sz w:val="24"/>
          <w:szCs w:val="24"/>
        </w:rPr>
        <w:t xml:space="preserve">: </w:t>
      </w:r>
      <w:r w:rsidR="00035BC8" w:rsidRPr="006F0CEF">
        <w:rPr>
          <w:rFonts w:ascii="Times New Roman" w:hAnsi="Times New Roman" w:cs="Times New Roman"/>
          <w:color w:val="000000" w:themeColor="text1"/>
          <w:sz w:val="24"/>
          <w:szCs w:val="24"/>
        </w:rPr>
        <w:t xml:space="preserve">microbiome, </w:t>
      </w:r>
      <w:r w:rsidRPr="006F0CEF">
        <w:rPr>
          <w:rFonts w:ascii="Times New Roman" w:hAnsi="Times New Roman" w:cs="Times New Roman"/>
          <w:color w:val="000000" w:themeColor="text1"/>
          <w:sz w:val="24"/>
          <w:szCs w:val="24"/>
        </w:rPr>
        <w:t xml:space="preserve">Nrf2, PEITC, </w:t>
      </w:r>
      <w:r w:rsidR="00035BC8" w:rsidRPr="006F0CEF">
        <w:rPr>
          <w:rFonts w:ascii="Times New Roman" w:hAnsi="Times New Roman" w:cs="Times New Roman"/>
          <w:color w:val="000000" w:themeColor="text1"/>
          <w:sz w:val="24"/>
          <w:szCs w:val="24"/>
        </w:rPr>
        <w:t xml:space="preserve">cranberry, </w:t>
      </w:r>
      <w:r w:rsidR="00035079" w:rsidRPr="006F0CEF">
        <w:rPr>
          <w:rFonts w:ascii="Times New Roman" w:hAnsi="Times New Roman" w:cs="Times New Roman"/>
          <w:color w:val="000000" w:themeColor="text1"/>
          <w:sz w:val="24"/>
          <w:szCs w:val="24"/>
        </w:rPr>
        <w:t>DSS</w:t>
      </w:r>
    </w:p>
    <w:p w14:paraId="665DF2FD" w14:textId="3D3FAF06" w:rsidR="00E949EC" w:rsidRPr="006F0CEF" w:rsidRDefault="00E949EC" w:rsidP="00E949EC">
      <w:pPr>
        <w:spacing w:after="0"/>
        <w:rPr>
          <w:rFonts w:ascii="Times New Roman" w:hAnsi="Times New Roman" w:cs="Times New Roman"/>
          <w:color w:val="000000" w:themeColor="text1"/>
          <w:sz w:val="24"/>
          <w:szCs w:val="24"/>
        </w:rPr>
      </w:pPr>
    </w:p>
    <w:p w14:paraId="4F2A4E39" w14:textId="2507C0C4" w:rsidR="00E949EC" w:rsidRPr="006F0CEF" w:rsidRDefault="00E949EC" w:rsidP="00E949EC">
      <w:pPr>
        <w:spacing w:after="0"/>
        <w:rPr>
          <w:rFonts w:ascii="Times New Roman" w:hAnsi="Times New Roman" w:cs="Times New Roman"/>
          <w:color w:val="000000" w:themeColor="text1"/>
          <w:sz w:val="24"/>
          <w:szCs w:val="24"/>
        </w:rPr>
      </w:pPr>
    </w:p>
    <w:p w14:paraId="357AF3CC" w14:textId="48E7B5B8" w:rsidR="00E949EC" w:rsidRPr="006F0CEF" w:rsidRDefault="00E949EC" w:rsidP="00E949EC">
      <w:pPr>
        <w:spacing w:after="0"/>
        <w:rPr>
          <w:rFonts w:ascii="Times New Roman" w:hAnsi="Times New Roman" w:cs="Times New Roman"/>
          <w:color w:val="000000" w:themeColor="text1"/>
          <w:sz w:val="24"/>
          <w:szCs w:val="24"/>
        </w:rPr>
      </w:pPr>
    </w:p>
    <w:p w14:paraId="7C334129" w14:textId="5557C29F" w:rsidR="00E949EC" w:rsidRPr="006F0CEF" w:rsidRDefault="00E949EC" w:rsidP="00E949EC">
      <w:pPr>
        <w:spacing w:after="0"/>
        <w:rPr>
          <w:rFonts w:ascii="Times New Roman" w:hAnsi="Times New Roman" w:cs="Times New Roman"/>
          <w:color w:val="000000" w:themeColor="text1"/>
          <w:sz w:val="24"/>
          <w:szCs w:val="24"/>
        </w:rPr>
      </w:pPr>
    </w:p>
    <w:p w14:paraId="22D22A00" w14:textId="73A20C7A" w:rsidR="00E949EC" w:rsidRPr="006F0CEF" w:rsidRDefault="00E949EC" w:rsidP="00E949EC">
      <w:pPr>
        <w:spacing w:after="0"/>
        <w:rPr>
          <w:rFonts w:ascii="Times New Roman" w:hAnsi="Times New Roman" w:cs="Times New Roman"/>
          <w:color w:val="000000" w:themeColor="text1"/>
          <w:sz w:val="24"/>
          <w:szCs w:val="24"/>
        </w:rPr>
      </w:pPr>
    </w:p>
    <w:p w14:paraId="2AC5934A" w14:textId="78B0582B" w:rsidR="00E949EC" w:rsidRPr="006F0CEF" w:rsidRDefault="00E949EC" w:rsidP="00E949EC">
      <w:pPr>
        <w:spacing w:after="0"/>
        <w:rPr>
          <w:rFonts w:ascii="Times New Roman" w:hAnsi="Times New Roman" w:cs="Times New Roman"/>
          <w:color w:val="000000" w:themeColor="text1"/>
          <w:sz w:val="24"/>
          <w:szCs w:val="24"/>
        </w:rPr>
      </w:pPr>
    </w:p>
    <w:p w14:paraId="2033651B" w14:textId="6EBA7D78" w:rsidR="00E949EC" w:rsidRPr="006F0CEF" w:rsidRDefault="00E949EC" w:rsidP="00E949EC">
      <w:pPr>
        <w:spacing w:after="0"/>
        <w:rPr>
          <w:rFonts w:ascii="Times New Roman" w:hAnsi="Times New Roman" w:cs="Times New Roman"/>
          <w:color w:val="000000" w:themeColor="text1"/>
          <w:sz w:val="24"/>
          <w:szCs w:val="24"/>
        </w:rPr>
      </w:pPr>
    </w:p>
    <w:p w14:paraId="036C5B6F" w14:textId="6EFC6818" w:rsidR="00E949EC" w:rsidRPr="006F0CEF" w:rsidRDefault="00E949EC" w:rsidP="00E949EC">
      <w:pPr>
        <w:spacing w:after="0"/>
        <w:rPr>
          <w:rFonts w:ascii="Times New Roman" w:hAnsi="Times New Roman" w:cs="Times New Roman"/>
          <w:color w:val="000000" w:themeColor="text1"/>
          <w:sz w:val="24"/>
          <w:szCs w:val="24"/>
        </w:rPr>
      </w:pPr>
    </w:p>
    <w:p w14:paraId="64325874" w14:textId="7A783E2B" w:rsidR="00E949EC" w:rsidRPr="006F0CEF" w:rsidRDefault="00E949EC" w:rsidP="00E949EC">
      <w:pPr>
        <w:spacing w:after="0"/>
        <w:rPr>
          <w:rFonts w:ascii="Times New Roman" w:hAnsi="Times New Roman" w:cs="Times New Roman"/>
          <w:color w:val="000000" w:themeColor="text1"/>
          <w:sz w:val="24"/>
          <w:szCs w:val="24"/>
        </w:rPr>
      </w:pPr>
    </w:p>
    <w:p w14:paraId="71F5E444" w14:textId="0142ED3B" w:rsidR="00E949EC" w:rsidRPr="006F0CEF" w:rsidRDefault="00E949EC" w:rsidP="00E949EC">
      <w:pPr>
        <w:spacing w:after="0"/>
        <w:rPr>
          <w:rFonts w:ascii="Times New Roman" w:hAnsi="Times New Roman" w:cs="Times New Roman"/>
          <w:color w:val="000000" w:themeColor="text1"/>
          <w:sz w:val="24"/>
          <w:szCs w:val="24"/>
        </w:rPr>
      </w:pPr>
    </w:p>
    <w:p w14:paraId="7F93B2E4" w14:textId="6042D973" w:rsidR="00E949EC" w:rsidRPr="006F0CEF" w:rsidRDefault="00E949EC" w:rsidP="00E949EC">
      <w:pPr>
        <w:spacing w:after="0"/>
        <w:rPr>
          <w:rFonts w:ascii="Times New Roman" w:hAnsi="Times New Roman" w:cs="Times New Roman"/>
          <w:color w:val="000000" w:themeColor="text1"/>
          <w:sz w:val="24"/>
          <w:szCs w:val="24"/>
        </w:rPr>
      </w:pPr>
    </w:p>
    <w:p w14:paraId="7F9D097C" w14:textId="4681CBCA" w:rsidR="00E949EC" w:rsidRPr="006F0CEF" w:rsidRDefault="00E949EC" w:rsidP="00E949EC">
      <w:pPr>
        <w:spacing w:after="0"/>
        <w:rPr>
          <w:rFonts w:ascii="Times New Roman" w:hAnsi="Times New Roman" w:cs="Times New Roman"/>
          <w:color w:val="000000" w:themeColor="text1"/>
          <w:sz w:val="24"/>
          <w:szCs w:val="24"/>
        </w:rPr>
      </w:pPr>
    </w:p>
    <w:p w14:paraId="7C73D407" w14:textId="029A13F9" w:rsidR="00E949EC" w:rsidRPr="006F0CEF" w:rsidRDefault="00E949EC" w:rsidP="00E949EC">
      <w:pPr>
        <w:spacing w:after="0"/>
        <w:rPr>
          <w:rFonts w:ascii="Times New Roman" w:hAnsi="Times New Roman" w:cs="Times New Roman"/>
          <w:color w:val="000000" w:themeColor="text1"/>
          <w:sz w:val="24"/>
          <w:szCs w:val="24"/>
        </w:rPr>
      </w:pPr>
    </w:p>
    <w:p w14:paraId="6BFCDBA5" w14:textId="5E833EE1" w:rsidR="00E949EC" w:rsidRPr="006F0CEF" w:rsidRDefault="00E949EC" w:rsidP="00E949EC">
      <w:pPr>
        <w:spacing w:after="0"/>
        <w:rPr>
          <w:rFonts w:ascii="Times New Roman" w:hAnsi="Times New Roman" w:cs="Times New Roman"/>
          <w:color w:val="000000" w:themeColor="text1"/>
          <w:sz w:val="24"/>
          <w:szCs w:val="24"/>
        </w:rPr>
      </w:pPr>
    </w:p>
    <w:p w14:paraId="6C102AE8" w14:textId="434AF912" w:rsidR="00E949EC" w:rsidRPr="006F0CEF" w:rsidRDefault="00E949EC" w:rsidP="00E949EC">
      <w:pPr>
        <w:spacing w:after="0"/>
        <w:rPr>
          <w:rFonts w:ascii="Times New Roman" w:hAnsi="Times New Roman" w:cs="Times New Roman"/>
          <w:color w:val="000000" w:themeColor="text1"/>
          <w:sz w:val="24"/>
          <w:szCs w:val="24"/>
        </w:rPr>
      </w:pPr>
    </w:p>
    <w:p w14:paraId="2E420BDF" w14:textId="36CE25CE" w:rsidR="00E949EC" w:rsidRPr="006F0CEF" w:rsidRDefault="00E949EC" w:rsidP="00E949EC">
      <w:pPr>
        <w:spacing w:after="0"/>
        <w:rPr>
          <w:rFonts w:ascii="Times New Roman" w:hAnsi="Times New Roman" w:cs="Times New Roman"/>
          <w:color w:val="000000" w:themeColor="text1"/>
          <w:sz w:val="24"/>
          <w:szCs w:val="24"/>
        </w:rPr>
      </w:pPr>
    </w:p>
    <w:p w14:paraId="1D8D27BB" w14:textId="4B39E6E2" w:rsidR="00E949EC" w:rsidRPr="006F0CEF" w:rsidRDefault="00E949EC" w:rsidP="00E949EC">
      <w:pPr>
        <w:spacing w:after="0"/>
        <w:rPr>
          <w:rFonts w:ascii="Times New Roman" w:hAnsi="Times New Roman" w:cs="Times New Roman"/>
          <w:color w:val="000000" w:themeColor="text1"/>
          <w:sz w:val="24"/>
          <w:szCs w:val="24"/>
        </w:rPr>
      </w:pPr>
    </w:p>
    <w:p w14:paraId="075B3D8D" w14:textId="52550EB5" w:rsidR="00E949EC" w:rsidRPr="006F0CEF" w:rsidRDefault="00E949EC" w:rsidP="00E949EC">
      <w:pPr>
        <w:spacing w:after="0"/>
        <w:rPr>
          <w:rFonts w:ascii="Times New Roman" w:hAnsi="Times New Roman" w:cs="Times New Roman"/>
          <w:color w:val="000000" w:themeColor="text1"/>
          <w:sz w:val="24"/>
          <w:szCs w:val="24"/>
        </w:rPr>
      </w:pPr>
    </w:p>
    <w:p w14:paraId="24221058" w14:textId="49D9CA99" w:rsidR="00E949EC" w:rsidRPr="006F0CEF" w:rsidRDefault="00E949EC" w:rsidP="00E949EC">
      <w:pPr>
        <w:spacing w:after="0"/>
        <w:rPr>
          <w:rFonts w:ascii="Times New Roman" w:hAnsi="Times New Roman" w:cs="Times New Roman"/>
          <w:color w:val="000000" w:themeColor="text1"/>
          <w:sz w:val="24"/>
          <w:szCs w:val="24"/>
        </w:rPr>
      </w:pPr>
    </w:p>
    <w:p w14:paraId="433E2620" w14:textId="42496B99" w:rsidR="00E949EC" w:rsidRPr="006F0CEF" w:rsidRDefault="00E949EC" w:rsidP="00E949EC">
      <w:pPr>
        <w:spacing w:after="0"/>
        <w:rPr>
          <w:rFonts w:ascii="Times New Roman" w:hAnsi="Times New Roman" w:cs="Times New Roman"/>
          <w:color w:val="000000" w:themeColor="text1"/>
          <w:sz w:val="24"/>
          <w:szCs w:val="24"/>
        </w:rPr>
      </w:pPr>
    </w:p>
    <w:p w14:paraId="15B19B7C" w14:textId="59A6A1C9" w:rsidR="00E949EC" w:rsidRPr="006F0CEF" w:rsidRDefault="00E949EC" w:rsidP="00E949EC">
      <w:pPr>
        <w:spacing w:after="0"/>
        <w:rPr>
          <w:rFonts w:ascii="Times New Roman" w:hAnsi="Times New Roman" w:cs="Times New Roman"/>
          <w:color w:val="000000" w:themeColor="text1"/>
          <w:sz w:val="24"/>
          <w:szCs w:val="24"/>
        </w:rPr>
      </w:pPr>
    </w:p>
    <w:p w14:paraId="0662B863" w14:textId="77777777" w:rsidR="00E949EC" w:rsidRPr="006F0CEF" w:rsidRDefault="00E949EC" w:rsidP="00A43D9D">
      <w:pPr>
        <w:pStyle w:val="Heading1"/>
        <w:rPr>
          <w:rFonts w:ascii="Times New Roman" w:hAnsi="Times New Roman" w:cs="Times New Roman"/>
          <w:color w:val="000000" w:themeColor="text1"/>
        </w:rPr>
      </w:pPr>
      <w:bookmarkStart w:id="2" w:name="_Toc128143904"/>
    </w:p>
    <w:p w14:paraId="37B0CF15" w14:textId="77777777" w:rsidR="00E949EC" w:rsidRPr="006F0CEF" w:rsidRDefault="00E949EC" w:rsidP="00A43D9D">
      <w:pPr>
        <w:pStyle w:val="Heading1"/>
        <w:rPr>
          <w:rFonts w:ascii="Times New Roman" w:hAnsi="Times New Roman" w:cs="Times New Roman"/>
          <w:color w:val="000000" w:themeColor="text1"/>
        </w:rPr>
      </w:pPr>
    </w:p>
    <w:p w14:paraId="00911F0A" w14:textId="77777777" w:rsidR="00F7425C" w:rsidRPr="006F0CEF" w:rsidRDefault="00F7425C">
      <w:pPr>
        <w:rPr>
          <w:rFonts w:ascii="Times New Roman" w:eastAsiaTheme="majorEastAsia" w:hAnsi="Times New Roman" w:cs="Times New Roman"/>
          <w:color w:val="000000" w:themeColor="text1"/>
          <w:sz w:val="32"/>
          <w:szCs w:val="32"/>
        </w:rPr>
      </w:pPr>
      <w:bookmarkStart w:id="3" w:name="_Toc179148156"/>
      <w:r w:rsidRPr="006F0CEF">
        <w:rPr>
          <w:rFonts w:ascii="Times New Roman" w:hAnsi="Times New Roman" w:cs="Times New Roman"/>
          <w:color w:val="000000" w:themeColor="text1"/>
        </w:rPr>
        <w:br w:type="page"/>
      </w:r>
    </w:p>
    <w:p w14:paraId="7753C7F4" w14:textId="398C2D94" w:rsidR="00117466" w:rsidRPr="00117466" w:rsidRDefault="00BB18AB" w:rsidP="00A003D5">
      <w:pPr>
        <w:pStyle w:val="Heading1"/>
      </w:pPr>
      <w:r w:rsidRPr="006F0CEF">
        <w:rPr>
          <w:rFonts w:ascii="Times New Roman" w:hAnsi="Times New Roman" w:cs="Times New Roman"/>
          <w:color w:val="000000" w:themeColor="text1"/>
        </w:rPr>
        <w:lastRenderedPageBreak/>
        <w:t>Abstract</w:t>
      </w:r>
      <w:bookmarkEnd w:id="3"/>
    </w:p>
    <w:p w14:paraId="1225330B" w14:textId="77777777" w:rsidR="00E90F16" w:rsidRPr="006F0CEF" w:rsidRDefault="00E90F16" w:rsidP="00851EF1">
      <w:pPr>
        <w:pStyle w:val="Heading2"/>
        <w:rPr>
          <w:rFonts w:ascii="Times New Roman" w:hAnsi="Times New Roman" w:cs="Times New Roman"/>
          <w:color w:val="000000" w:themeColor="text1"/>
        </w:rPr>
      </w:pPr>
      <w:bookmarkStart w:id="4" w:name="_Toc179148157"/>
      <w:r w:rsidRPr="006F0CEF">
        <w:rPr>
          <w:rFonts w:ascii="Times New Roman" w:hAnsi="Times New Roman" w:cs="Times New Roman"/>
          <w:color w:val="000000" w:themeColor="text1"/>
        </w:rPr>
        <w:t>Scope</w:t>
      </w:r>
      <w:bookmarkEnd w:id="4"/>
    </w:p>
    <w:p w14:paraId="3823E0B3" w14:textId="1BC16AEB" w:rsidR="00E90F16" w:rsidRPr="006F0CEF" w:rsidRDefault="00E90F16" w:rsidP="00E90F16">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Cranberries are enriched with </w:t>
      </w:r>
      <w:r w:rsidR="00117466">
        <w:rPr>
          <w:rFonts w:ascii="Times New Roman" w:hAnsi="Times New Roman" w:cs="Times New Roman"/>
          <w:color w:val="000000" w:themeColor="text1"/>
          <w:sz w:val="24"/>
          <w:szCs w:val="24"/>
        </w:rPr>
        <w:t xml:space="preserve">phytochemicals </w:t>
      </w:r>
      <w:del w:id="5" w:author="Sargsyan, Davit [JRDUS]" w:date="2024-11-19T10:43:00Z">
        <w:r w:rsidR="00117466" w:rsidDel="00A003D5">
          <w:rPr>
            <w:rFonts w:ascii="Times New Roman" w:hAnsi="Times New Roman" w:cs="Times New Roman"/>
            <w:color w:val="000000" w:themeColor="text1"/>
            <w:sz w:val="24"/>
            <w:szCs w:val="24"/>
          </w:rPr>
          <w:delText xml:space="preserve">with </w:delText>
        </w:r>
      </w:del>
      <w:ins w:id="6" w:author="Sargsyan, Davit [JRDUS]" w:date="2024-11-19T10:44:00Z">
        <w:r w:rsidR="00A003D5">
          <w:rPr>
            <w:rFonts w:ascii="Times New Roman" w:hAnsi="Times New Roman" w:cs="Times New Roman"/>
            <w:color w:val="000000" w:themeColor="text1"/>
            <w:sz w:val="24"/>
            <w:szCs w:val="24"/>
          </w:rPr>
          <w:t xml:space="preserve">that </w:t>
        </w:r>
      </w:ins>
      <w:ins w:id="7" w:author="Sargsyan, Davit [JRDUS]" w:date="2024-11-19T10:46:00Z">
        <w:r w:rsidR="00A003D5">
          <w:rPr>
            <w:rFonts w:ascii="Times New Roman" w:hAnsi="Times New Roman" w:cs="Times New Roman"/>
            <w:color w:val="000000" w:themeColor="text1"/>
            <w:sz w:val="24"/>
            <w:szCs w:val="24"/>
          </w:rPr>
          <w:t>exhibit</w:t>
        </w:r>
      </w:ins>
      <w:ins w:id="8" w:author="Sargsyan, Davit [JRDUS]" w:date="2024-11-19T10:43:00Z">
        <w:r w:rsidR="00A003D5">
          <w:rPr>
            <w:rFonts w:ascii="Times New Roman" w:hAnsi="Times New Roman" w:cs="Times New Roman"/>
            <w:color w:val="000000" w:themeColor="text1"/>
            <w:sz w:val="24"/>
            <w:szCs w:val="24"/>
          </w:rPr>
          <w:t xml:space="preserve"> </w:t>
        </w:r>
      </w:ins>
      <w:r w:rsidR="00117466">
        <w:rPr>
          <w:rFonts w:ascii="Times New Roman" w:hAnsi="Times New Roman" w:cs="Times New Roman"/>
          <w:color w:val="000000" w:themeColor="text1"/>
          <w:sz w:val="24"/>
          <w:szCs w:val="24"/>
        </w:rPr>
        <w:t xml:space="preserve">potent </w:t>
      </w:r>
      <w:r w:rsidRPr="006F0CEF">
        <w:rPr>
          <w:rFonts w:ascii="Times New Roman" w:hAnsi="Times New Roman" w:cs="Times New Roman"/>
          <w:color w:val="000000" w:themeColor="text1"/>
          <w:sz w:val="24"/>
          <w:szCs w:val="24"/>
        </w:rPr>
        <w:t>antioxidant</w:t>
      </w:r>
      <w:r w:rsidR="00117466">
        <w:rPr>
          <w:rFonts w:ascii="Times New Roman" w:hAnsi="Times New Roman" w:cs="Times New Roman"/>
          <w:color w:val="000000" w:themeColor="text1"/>
          <w:sz w:val="24"/>
          <w:szCs w:val="24"/>
        </w:rPr>
        <w:t xml:space="preserve"> properties</w:t>
      </w:r>
      <w:ins w:id="9" w:author="Sargsyan, Davit [JRDUS]" w:date="2024-11-19T10:46:00Z">
        <w:r w:rsidR="00A003D5">
          <w:rPr>
            <w:rFonts w:ascii="Times New Roman" w:hAnsi="Times New Roman" w:cs="Times New Roman"/>
            <w:color w:val="000000" w:themeColor="text1"/>
            <w:sz w:val="24"/>
            <w:szCs w:val="24"/>
          </w:rPr>
          <w:t>.</w:t>
        </w:r>
      </w:ins>
      <w:del w:id="10" w:author="Sargsyan, Davit [JRDUS]" w:date="2024-11-19T10:46:00Z">
        <w:r w:rsidRPr="006F0CEF" w:rsidDel="00A003D5">
          <w:rPr>
            <w:rFonts w:ascii="Times New Roman" w:hAnsi="Times New Roman" w:cs="Times New Roman"/>
            <w:color w:val="000000" w:themeColor="text1"/>
            <w:sz w:val="24"/>
            <w:szCs w:val="24"/>
          </w:rPr>
          <w:delText>,</w:delText>
        </w:r>
      </w:del>
      <w:r w:rsidRPr="006F0CEF">
        <w:rPr>
          <w:rFonts w:ascii="Times New Roman" w:hAnsi="Times New Roman" w:cs="Times New Roman"/>
          <w:color w:val="000000" w:themeColor="text1"/>
          <w:sz w:val="24"/>
          <w:szCs w:val="24"/>
        </w:rPr>
        <w:t xml:space="preserve"> </w:t>
      </w:r>
      <w:del w:id="11" w:author="Sargsyan, Davit [JRDUS]" w:date="2024-11-19T10:46:00Z">
        <w:r w:rsidRPr="006F0CEF" w:rsidDel="00A003D5">
          <w:rPr>
            <w:rFonts w:ascii="Times New Roman" w:hAnsi="Times New Roman" w:cs="Times New Roman"/>
            <w:color w:val="000000" w:themeColor="text1"/>
            <w:sz w:val="24"/>
            <w:szCs w:val="24"/>
          </w:rPr>
          <w:delText>while p</w:delText>
        </w:r>
      </w:del>
      <w:ins w:id="12" w:author="Sargsyan, Davit [JRDUS]" w:date="2024-11-19T10:46:00Z">
        <w:r w:rsidR="00A003D5">
          <w:rPr>
            <w:rFonts w:ascii="Times New Roman" w:hAnsi="Times New Roman" w:cs="Times New Roman"/>
            <w:color w:val="000000" w:themeColor="text1"/>
            <w:sz w:val="24"/>
            <w:szCs w:val="24"/>
          </w:rPr>
          <w:t>P</w:t>
        </w:r>
      </w:ins>
      <w:r w:rsidRPr="006F0CEF">
        <w:rPr>
          <w:rFonts w:ascii="Times New Roman" w:hAnsi="Times New Roman" w:cs="Times New Roman"/>
          <w:color w:val="000000" w:themeColor="text1"/>
          <w:sz w:val="24"/>
          <w:szCs w:val="24"/>
        </w:rPr>
        <w:t xml:space="preserve">henethyl isothiocyanate (PEITC) found </w:t>
      </w:r>
      <w:r w:rsidR="00117466">
        <w:rPr>
          <w:rFonts w:ascii="Times New Roman" w:hAnsi="Times New Roman" w:cs="Times New Roman"/>
          <w:color w:val="000000" w:themeColor="text1"/>
          <w:sz w:val="24"/>
          <w:szCs w:val="24"/>
        </w:rPr>
        <w:t xml:space="preserve">abundantly </w:t>
      </w:r>
      <w:r w:rsidRPr="006F0CEF">
        <w:rPr>
          <w:rFonts w:ascii="Times New Roman" w:hAnsi="Times New Roman" w:cs="Times New Roman"/>
          <w:color w:val="000000" w:themeColor="text1"/>
          <w:sz w:val="24"/>
          <w:szCs w:val="24"/>
        </w:rPr>
        <w:t>in crucife</w:t>
      </w:r>
      <w:r w:rsidR="00117466">
        <w:rPr>
          <w:rFonts w:ascii="Times New Roman" w:hAnsi="Times New Roman" w:cs="Times New Roman"/>
          <w:color w:val="000000" w:themeColor="text1"/>
          <w:sz w:val="24"/>
          <w:szCs w:val="24"/>
        </w:rPr>
        <w:t>rs</w:t>
      </w:r>
      <w:del w:id="13" w:author="Sargsyan, Davit [JRDUS]" w:date="2024-11-19T10:47:00Z">
        <w:r w:rsidR="007B68F3" w:rsidDel="00A003D5">
          <w:rPr>
            <w:rFonts w:ascii="Times New Roman" w:hAnsi="Times New Roman" w:cs="Times New Roman"/>
            <w:color w:val="000000" w:themeColor="text1"/>
            <w:sz w:val="24"/>
            <w:szCs w:val="24"/>
          </w:rPr>
          <w:delText xml:space="preserve">, </w:delText>
        </w:r>
      </w:del>
      <w:ins w:id="14" w:author="Sargsyan, Davit [JRDUS]" w:date="2024-11-19T10:47:00Z">
        <w:r w:rsidR="00A003D5">
          <w:rPr>
            <w:rFonts w:ascii="Times New Roman" w:hAnsi="Times New Roman" w:cs="Times New Roman"/>
            <w:color w:val="000000" w:themeColor="text1"/>
            <w:sz w:val="24"/>
            <w:szCs w:val="24"/>
          </w:rPr>
          <w:t xml:space="preserve"> and </w:t>
        </w:r>
      </w:ins>
      <w:r w:rsidR="007B68F3">
        <w:rPr>
          <w:rFonts w:ascii="Times New Roman" w:hAnsi="Times New Roman" w:cs="Times New Roman"/>
          <w:color w:val="000000" w:themeColor="text1"/>
          <w:sz w:val="24"/>
          <w:szCs w:val="24"/>
        </w:rPr>
        <w:t xml:space="preserve">possesses </w:t>
      </w:r>
      <w:r w:rsidRPr="006F0CEF">
        <w:rPr>
          <w:rFonts w:ascii="Times New Roman" w:hAnsi="Times New Roman" w:cs="Times New Roman"/>
          <w:color w:val="000000" w:themeColor="text1"/>
          <w:sz w:val="24"/>
          <w:szCs w:val="24"/>
        </w:rPr>
        <w:t>anti-cancer and anti-inflammatory properties. Incorporati</w:t>
      </w:r>
      <w:r w:rsidR="007B68F3">
        <w:rPr>
          <w:rFonts w:ascii="Times New Roman" w:hAnsi="Times New Roman" w:cs="Times New Roman"/>
          <w:color w:val="000000" w:themeColor="text1"/>
          <w:sz w:val="24"/>
          <w:szCs w:val="24"/>
        </w:rPr>
        <w:t>on of</w:t>
      </w:r>
      <w:r w:rsidRPr="006F0CEF">
        <w:rPr>
          <w:rFonts w:ascii="Times New Roman" w:hAnsi="Times New Roman" w:cs="Times New Roman"/>
          <w:color w:val="000000" w:themeColor="text1"/>
          <w:sz w:val="24"/>
          <w:szCs w:val="24"/>
        </w:rPr>
        <w:t xml:space="preserve"> these into diet </w:t>
      </w:r>
      <w:r w:rsidR="007B68F3">
        <w:rPr>
          <w:rFonts w:ascii="Times New Roman" w:hAnsi="Times New Roman" w:cs="Times New Roman"/>
          <w:color w:val="000000" w:themeColor="text1"/>
          <w:sz w:val="24"/>
          <w:szCs w:val="24"/>
        </w:rPr>
        <w:t xml:space="preserve">could </w:t>
      </w:r>
      <w:r w:rsidRPr="006F0CEF">
        <w:rPr>
          <w:rFonts w:ascii="Times New Roman" w:hAnsi="Times New Roman" w:cs="Times New Roman"/>
          <w:color w:val="000000" w:themeColor="text1"/>
          <w:sz w:val="24"/>
          <w:szCs w:val="24"/>
        </w:rPr>
        <w:t>have potential health benefits for human gut</w:t>
      </w:r>
      <w:ins w:id="15" w:author="Sargsyan, Davit [JRDUS]" w:date="2024-11-19T10:48:00Z">
        <w:r w:rsidR="00A003D5">
          <w:rPr>
            <w:rFonts w:ascii="Times New Roman" w:hAnsi="Times New Roman" w:cs="Times New Roman"/>
            <w:color w:val="000000" w:themeColor="text1"/>
            <w:sz w:val="24"/>
            <w:szCs w:val="24"/>
          </w:rPr>
          <w:t xml:space="preserve"> via alteration of microbiomes</w:t>
        </w:r>
      </w:ins>
      <w:r w:rsidRPr="006F0CEF">
        <w:rPr>
          <w:rFonts w:ascii="Times New Roman" w:hAnsi="Times New Roman" w:cs="Times New Roman"/>
          <w:color w:val="000000" w:themeColor="text1"/>
          <w:sz w:val="24"/>
          <w:szCs w:val="24"/>
        </w:rPr>
        <w:t xml:space="preserve">. </w:t>
      </w:r>
      <w:r w:rsidR="00560B88" w:rsidRPr="006F0CEF">
        <w:rPr>
          <w:rFonts w:ascii="Times New Roman" w:hAnsi="Times New Roman" w:cs="Times New Roman"/>
          <w:color w:val="000000" w:themeColor="text1"/>
          <w:sz w:val="24"/>
          <w:szCs w:val="24"/>
        </w:rPr>
        <w:t>Interactions of microbiome</w:t>
      </w:r>
      <w:r w:rsidRPr="006F0CEF">
        <w:rPr>
          <w:rFonts w:ascii="Times New Roman" w:hAnsi="Times New Roman" w:cs="Times New Roman"/>
          <w:color w:val="000000" w:themeColor="text1"/>
          <w:sz w:val="24"/>
          <w:szCs w:val="24"/>
        </w:rPr>
        <w:t xml:space="preserve"> and </w:t>
      </w:r>
      <w:ins w:id="16" w:author="Sargsyan, Davit [JRDUS]" w:date="2024-11-19T10:49:00Z">
        <w:r w:rsidR="00A003D5">
          <w:rPr>
            <w:rFonts w:ascii="Times New Roman" w:hAnsi="Times New Roman" w:cs="Times New Roman"/>
            <w:color w:val="000000" w:themeColor="text1"/>
            <w:sz w:val="24"/>
            <w:szCs w:val="24"/>
          </w:rPr>
          <w:t xml:space="preserve">microbial </w:t>
        </w:r>
      </w:ins>
      <w:r w:rsidRPr="006F0CEF">
        <w:rPr>
          <w:rFonts w:ascii="Times New Roman" w:hAnsi="Times New Roman" w:cs="Times New Roman"/>
          <w:color w:val="000000" w:themeColor="text1"/>
          <w:sz w:val="24"/>
          <w:szCs w:val="24"/>
        </w:rPr>
        <w:t xml:space="preserve">metabolites </w:t>
      </w:r>
      <w:r w:rsidR="00560B88" w:rsidRPr="006F0CEF">
        <w:rPr>
          <w:rFonts w:ascii="Times New Roman" w:hAnsi="Times New Roman" w:cs="Times New Roman"/>
          <w:color w:val="000000" w:themeColor="text1"/>
          <w:sz w:val="24"/>
          <w:szCs w:val="24"/>
        </w:rPr>
        <w:t xml:space="preserve">with the host’s cells </w:t>
      </w:r>
      <w:r w:rsidRPr="006F0CEF">
        <w:rPr>
          <w:rFonts w:ascii="Times New Roman" w:hAnsi="Times New Roman" w:cs="Times New Roman"/>
          <w:color w:val="000000" w:themeColor="text1"/>
          <w:sz w:val="24"/>
          <w:szCs w:val="24"/>
        </w:rPr>
        <w:t xml:space="preserve">play crucial roles in maintaining gastrointestinal </w:t>
      </w:r>
      <w:r w:rsidR="00560B88" w:rsidRPr="006F0CEF">
        <w:rPr>
          <w:rFonts w:ascii="Times New Roman" w:hAnsi="Times New Roman" w:cs="Times New Roman"/>
          <w:color w:val="000000" w:themeColor="text1"/>
          <w:sz w:val="24"/>
          <w:szCs w:val="24"/>
        </w:rPr>
        <w:t xml:space="preserve">(GI) </w:t>
      </w:r>
      <w:r w:rsidRPr="006F0CEF">
        <w:rPr>
          <w:rFonts w:ascii="Times New Roman" w:hAnsi="Times New Roman" w:cs="Times New Roman"/>
          <w:color w:val="000000" w:themeColor="text1"/>
          <w:sz w:val="24"/>
          <w:szCs w:val="24"/>
        </w:rPr>
        <w:t>tract balance.</w:t>
      </w:r>
    </w:p>
    <w:p w14:paraId="536FF33D" w14:textId="77777777" w:rsidR="00E90F16" w:rsidRPr="006F0CEF" w:rsidRDefault="00E90F16" w:rsidP="00851EF1">
      <w:pPr>
        <w:pStyle w:val="Heading2"/>
        <w:rPr>
          <w:rFonts w:ascii="Times New Roman" w:hAnsi="Times New Roman" w:cs="Times New Roman"/>
          <w:color w:val="000000" w:themeColor="text1"/>
        </w:rPr>
      </w:pPr>
      <w:bookmarkStart w:id="17" w:name="_Toc179148158"/>
      <w:r w:rsidRPr="006F0CEF">
        <w:rPr>
          <w:rFonts w:ascii="Times New Roman" w:hAnsi="Times New Roman" w:cs="Times New Roman"/>
          <w:color w:val="000000" w:themeColor="text1"/>
        </w:rPr>
        <w:t>Methods and results</w:t>
      </w:r>
      <w:bookmarkEnd w:id="17"/>
    </w:p>
    <w:p w14:paraId="2FDF1693" w14:textId="2A70D668" w:rsidR="00E90F16" w:rsidRPr="006F0CEF" w:rsidRDefault="007B68F3" w:rsidP="00E90F16">
      <w:pPr>
        <w:rPr>
          <w:rFonts w:ascii="Times New Roman" w:hAnsi="Times New Roman" w:cs="Times New Roman"/>
          <w:color w:val="000000" w:themeColor="text1"/>
        </w:rPr>
      </w:pPr>
      <w:del w:id="18" w:author="Sargsyan, Davit [JRDUS]" w:date="2024-11-19T10:41:00Z">
        <w:r w:rsidDel="00A003D5">
          <w:rPr>
            <w:rFonts w:ascii="Times New Roman" w:hAnsi="Times New Roman" w:cs="Times New Roman"/>
            <w:color w:val="000000" w:themeColor="text1"/>
            <w:sz w:val="24"/>
            <w:szCs w:val="24"/>
          </w:rPr>
          <w:delText xml:space="preserve">The aim of </w:delText>
        </w:r>
        <w:r w:rsidR="00E90F16" w:rsidRPr="006F0CEF" w:rsidDel="00A003D5">
          <w:rPr>
            <w:rFonts w:ascii="Times New Roman" w:hAnsi="Times New Roman" w:cs="Times New Roman"/>
            <w:color w:val="000000" w:themeColor="text1"/>
            <w:sz w:val="24"/>
            <w:szCs w:val="24"/>
          </w:rPr>
          <w:delText>this study</w:delText>
        </w:r>
        <w:r w:rsidDel="00A003D5">
          <w:rPr>
            <w:rFonts w:ascii="Times New Roman" w:hAnsi="Times New Roman" w:cs="Times New Roman"/>
            <w:color w:val="000000" w:themeColor="text1"/>
            <w:sz w:val="24"/>
            <w:szCs w:val="24"/>
          </w:rPr>
          <w:delText xml:space="preserve"> was to </w:delText>
        </w:r>
        <w:r w:rsidR="00E90F16" w:rsidRPr="006F0CEF" w:rsidDel="00A003D5">
          <w:rPr>
            <w:rFonts w:ascii="Times New Roman" w:hAnsi="Times New Roman" w:cs="Times New Roman"/>
            <w:color w:val="000000" w:themeColor="text1"/>
            <w:sz w:val="24"/>
            <w:szCs w:val="24"/>
          </w:rPr>
          <w:delText>focus</w:delText>
        </w:r>
      </w:del>
      <w:ins w:id="19" w:author="Sargsyan, Davit [JRDUS]" w:date="2024-11-19T10:41:00Z">
        <w:r w:rsidR="00A003D5">
          <w:rPr>
            <w:rFonts w:ascii="Times New Roman" w:hAnsi="Times New Roman" w:cs="Times New Roman"/>
            <w:color w:val="000000" w:themeColor="text1"/>
            <w:sz w:val="24"/>
            <w:szCs w:val="24"/>
          </w:rPr>
          <w:t>This study focused</w:t>
        </w:r>
      </w:ins>
      <w:r w:rsidR="00E90F16" w:rsidRPr="006F0CEF">
        <w:rPr>
          <w:rFonts w:ascii="Times New Roman" w:hAnsi="Times New Roman" w:cs="Times New Roman"/>
          <w:color w:val="000000" w:themeColor="text1"/>
          <w:sz w:val="24"/>
          <w:szCs w:val="24"/>
        </w:rPr>
        <w:t xml:space="preserve"> on the alteration of gut microbiomes and metabolomes by cranberry and PEITC enriched diets in wi</w:t>
      </w:r>
      <w:r w:rsidR="003C30A2" w:rsidRPr="006F0CEF">
        <w:rPr>
          <w:rFonts w:ascii="Times New Roman" w:hAnsi="Times New Roman" w:cs="Times New Roman"/>
          <w:color w:val="000000" w:themeColor="text1"/>
          <w:sz w:val="24"/>
          <w:szCs w:val="24"/>
        </w:rPr>
        <w:t>ld</w:t>
      </w:r>
      <w:r w:rsidR="00E90F16" w:rsidRPr="006F0CEF">
        <w:rPr>
          <w:rFonts w:ascii="Times New Roman" w:hAnsi="Times New Roman" w:cs="Times New Roman"/>
          <w:color w:val="000000" w:themeColor="text1"/>
          <w:sz w:val="24"/>
          <w:szCs w:val="24"/>
        </w:rPr>
        <w:t>-type (WT) and Nrf2 knockout (KO)</w:t>
      </w:r>
      <w:r w:rsidR="00560B88" w:rsidRPr="006F0CEF">
        <w:rPr>
          <w:rFonts w:ascii="Times New Roman" w:hAnsi="Times New Roman" w:cs="Times New Roman"/>
          <w:color w:val="000000" w:themeColor="text1"/>
          <w:sz w:val="24"/>
          <w:szCs w:val="24"/>
        </w:rPr>
        <w:t xml:space="preserve"> mice</w:t>
      </w:r>
      <w:r w:rsidR="00E90F16" w:rsidRPr="006F0CEF">
        <w:rPr>
          <w:rFonts w:ascii="Times New Roman" w:hAnsi="Times New Roman" w:cs="Times New Roman"/>
          <w:color w:val="000000" w:themeColor="text1"/>
          <w:sz w:val="24"/>
          <w:szCs w:val="24"/>
        </w:rPr>
        <w:t xml:space="preserve">, and </w:t>
      </w:r>
      <w:r w:rsidR="00560B88" w:rsidRPr="006F0CEF">
        <w:rPr>
          <w:rFonts w:ascii="Times New Roman" w:hAnsi="Times New Roman" w:cs="Times New Roman"/>
          <w:color w:val="000000" w:themeColor="text1"/>
          <w:sz w:val="24"/>
          <w:szCs w:val="24"/>
        </w:rPr>
        <w:t>the diets’</w:t>
      </w:r>
      <w:r w:rsidR="00E90F16" w:rsidRPr="006F0CEF">
        <w:rPr>
          <w:rFonts w:ascii="Times New Roman" w:hAnsi="Times New Roman" w:cs="Times New Roman"/>
          <w:color w:val="000000" w:themeColor="text1"/>
          <w:sz w:val="24"/>
          <w:szCs w:val="24"/>
        </w:rPr>
        <w:t xml:space="preserve"> potential in reducing the risk of inflammation. Nrf2 KO mice had</w:t>
      </w:r>
      <w:r w:rsidR="009151BA" w:rsidRPr="006F0CEF">
        <w:rPr>
          <w:rFonts w:ascii="Times New Roman" w:hAnsi="Times New Roman" w:cs="Times New Roman"/>
          <w:color w:val="000000" w:themeColor="text1"/>
          <w:sz w:val="24"/>
          <w:szCs w:val="24"/>
        </w:rPr>
        <w:t xml:space="preserve"> higher alpha diversity</w:t>
      </w:r>
      <w:r w:rsidR="00E90F16" w:rsidRPr="006F0CEF">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6F0CEF">
        <w:rPr>
          <w:rFonts w:ascii="Times New Roman" w:hAnsi="Times New Roman" w:cs="Times New Roman"/>
          <w:color w:val="000000" w:themeColor="text1"/>
          <w:sz w:val="24"/>
          <w:szCs w:val="24"/>
        </w:rPr>
        <w:t>and</w:t>
      </w:r>
      <w:r w:rsidR="00E90F16" w:rsidRPr="006F0CEF">
        <w:rPr>
          <w:rFonts w:ascii="Times New Roman" w:hAnsi="Times New Roman" w:cs="Times New Roman"/>
          <w:color w:val="000000" w:themeColor="text1"/>
          <w:sz w:val="24"/>
          <w:szCs w:val="24"/>
        </w:rPr>
        <w:t xml:space="preserve"> increas</w:t>
      </w:r>
      <w:r w:rsidR="00247F7A" w:rsidRPr="006F0CEF">
        <w:rPr>
          <w:rFonts w:ascii="Times New Roman" w:hAnsi="Times New Roman" w:cs="Times New Roman"/>
          <w:color w:val="000000" w:themeColor="text1"/>
          <w:sz w:val="24"/>
          <w:szCs w:val="24"/>
        </w:rPr>
        <w:t>ed</w:t>
      </w:r>
      <w:r w:rsidR="00E90F16" w:rsidRPr="006F0CEF">
        <w:rPr>
          <w:rFonts w:ascii="Times New Roman" w:hAnsi="Times New Roman" w:cs="Times New Roman"/>
          <w:color w:val="000000" w:themeColor="text1"/>
          <w:sz w:val="24"/>
          <w:szCs w:val="24"/>
        </w:rPr>
        <w:t xml:space="preserve"> the diversity of </w:t>
      </w:r>
      <w:r w:rsidR="00D41EF1">
        <w:rPr>
          <w:rFonts w:ascii="Times New Roman" w:hAnsi="Times New Roman" w:cs="Times New Roman"/>
          <w:color w:val="000000" w:themeColor="text1"/>
          <w:sz w:val="24"/>
          <w:szCs w:val="24"/>
        </w:rPr>
        <w:t>mouse</w:t>
      </w:r>
      <w:r w:rsidR="00D41EF1" w:rsidRPr="006F0CEF">
        <w:rPr>
          <w:rFonts w:ascii="Times New Roman" w:hAnsi="Times New Roman" w:cs="Times New Roman"/>
          <w:color w:val="000000" w:themeColor="text1"/>
          <w:sz w:val="24"/>
          <w:szCs w:val="24"/>
        </w:rPr>
        <w:t xml:space="preserve"> </w:t>
      </w:r>
      <w:r w:rsidR="00E90F16" w:rsidRPr="006F0CEF">
        <w:rPr>
          <w:rFonts w:ascii="Times New Roman" w:hAnsi="Times New Roman" w:cs="Times New Roman"/>
          <w:color w:val="000000" w:themeColor="text1"/>
          <w:sz w:val="24"/>
          <w:szCs w:val="24"/>
        </w:rPr>
        <w:t>gut microbiota.</w:t>
      </w:r>
      <w:r w:rsidR="00511B19" w:rsidRPr="006F0CEF">
        <w:rPr>
          <w:rFonts w:ascii="Times New Roman" w:hAnsi="Times New Roman" w:cs="Times New Roman"/>
          <w:color w:val="000000" w:themeColor="text1"/>
          <w:sz w:val="24"/>
          <w:szCs w:val="24"/>
        </w:rPr>
        <w:t xml:space="preserve"> DSS challenge altered the production of several metabolites while PEITC and cranberry feeding reversed</w:t>
      </w:r>
      <w:r>
        <w:rPr>
          <w:rFonts w:ascii="Times New Roman" w:hAnsi="Times New Roman" w:cs="Times New Roman"/>
          <w:color w:val="000000" w:themeColor="text1"/>
          <w:sz w:val="24"/>
          <w:szCs w:val="24"/>
        </w:rPr>
        <w:t xml:space="preserve"> some of</w:t>
      </w:r>
      <w:r w:rsidR="00511B19" w:rsidRPr="006F0CEF">
        <w:rPr>
          <w:rFonts w:ascii="Times New Roman" w:hAnsi="Times New Roman" w:cs="Times New Roman"/>
          <w:color w:val="000000" w:themeColor="text1"/>
          <w:sz w:val="24"/>
          <w:szCs w:val="24"/>
        </w:rPr>
        <w:t xml:space="preserve"> </w:t>
      </w:r>
      <w:del w:id="20" w:author="Sargsyan, Davit [JRDUS]" w:date="2024-11-19T10:51:00Z">
        <w:r w:rsidR="00511B19" w:rsidRPr="006F0CEF" w:rsidDel="00CB7B2A">
          <w:rPr>
            <w:rFonts w:ascii="Times New Roman" w:hAnsi="Times New Roman" w:cs="Times New Roman"/>
            <w:color w:val="000000" w:themeColor="text1"/>
            <w:sz w:val="24"/>
            <w:szCs w:val="24"/>
          </w:rPr>
          <w:delText xml:space="preserve">the </w:delText>
        </w:r>
      </w:del>
      <w:ins w:id="21" w:author="Sargsyan, Davit [JRDUS]" w:date="2024-11-19T10:51:00Z">
        <w:r w:rsidR="00CB7B2A" w:rsidRPr="006F0CEF">
          <w:rPr>
            <w:rFonts w:ascii="Times New Roman" w:hAnsi="Times New Roman" w:cs="Times New Roman"/>
            <w:color w:val="000000" w:themeColor="text1"/>
            <w:sz w:val="24"/>
            <w:szCs w:val="24"/>
          </w:rPr>
          <w:t>th</w:t>
        </w:r>
        <w:r w:rsidR="00CB7B2A">
          <w:rPr>
            <w:rFonts w:ascii="Times New Roman" w:hAnsi="Times New Roman" w:cs="Times New Roman"/>
            <w:color w:val="000000" w:themeColor="text1"/>
            <w:sz w:val="24"/>
            <w:szCs w:val="24"/>
          </w:rPr>
          <w:t>ose</w:t>
        </w:r>
        <w:r w:rsidR="00CB7B2A" w:rsidRPr="006F0CEF">
          <w:rPr>
            <w:rFonts w:ascii="Times New Roman" w:hAnsi="Times New Roman" w:cs="Times New Roman"/>
            <w:color w:val="000000" w:themeColor="text1"/>
            <w:sz w:val="24"/>
            <w:szCs w:val="24"/>
          </w:rPr>
          <w:t xml:space="preserve"> </w:t>
        </w:r>
      </w:ins>
      <w:r w:rsidR="00511B19" w:rsidRPr="006F0CEF">
        <w:rPr>
          <w:rFonts w:ascii="Times New Roman" w:hAnsi="Times New Roman" w:cs="Times New Roman"/>
          <w:color w:val="000000" w:themeColor="text1"/>
          <w:sz w:val="24"/>
          <w:szCs w:val="24"/>
        </w:rPr>
        <w:t xml:space="preserve">changes. The enriched diets </w:t>
      </w:r>
      <w:r w:rsidR="006D3842" w:rsidRPr="006F0CEF">
        <w:rPr>
          <w:rFonts w:ascii="Times New Roman" w:hAnsi="Times New Roman" w:cs="Times New Roman"/>
          <w:color w:val="000000" w:themeColor="text1"/>
          <w:sz w:val="24"/>
          <w:szCs w:val="24"/>
        </w:rPr>
        <w:t>modulated</w:t>
      </w:r>
      <w:r w:rsidR="00511B19" w:rsidRPr="006F0CEF">
        <w:rPr>
          <w:rFonts w:ascii="Times New Roman" w:hAnsi="Times New Roman" w:cs="Times New Roman"/>
          <w:color w:val="000000" w:themeColor="text1"/>
          <w:sz w:val="24"/>
          <w:szCs w:val="24"/>
        </w:rPr>
        <w:t xml:space="preserve"> the metabolic responses to induced inflammation likely via microbial composition alterations. Nrf2 KO mice had lower levels of </w:t>
      </w:r>
      <w:r w:rsidR="00F33F49" w:rsidRPr="006F0CEF">
        <w:rPr>
          <w:rFonts w:ascii="Times New Roman" w:hAnsi="Times New Roman" w:cs="Times New Roman"/>
          <w:color w:val="000000" w:themeColor="text1"/>
          <w:sz w:val="24"/>
          <w:szCs w:val="24"/>
        </w:rPr>
        <w:t xml:space="preserve">short-chain fatty acids (SCFA) and </w:t>
      </w:r>
      <w:r w:rsidR="00511B19" w:rsidRPr="006F0CEF">
        <w:rPr>
          <w:rFonts w:ascii="Times New Roman" w:hAnsi="Times New Roman" w:cs="Times New Roman"/>
          <w:color w:val="000000" w:themeColor="text1"/>
          <w:sz w:val="24"/>
          <w:szCs w:val="24"/>
        </w:rPr>
        <w:t xml:space="preserve">amino acids </w:t>
      </w:r>
      <w:r w:rsidR="006E165B"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phenylalanine</w:t>
      </w:r>
      <w:r>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glutamate and prolin</w:t>
      </w:r>
      <w:r w:rsidR="00D41EF1">
        <w:rPr>
          <w:rFonts w:ascii="Times New Roman" w:hAnsi="Times New Roman" w:cs="Times New Roman"/>
          <w:color w:val="000000" w:themeColor="text1"/>
          <w:sz w:val="24"/>
          <w:szCs w:val="24"/>
        </w:rPr>
        <w:t>e</w:t>
      </w:r>
      <w:r w:rsidR="00511B19" w:rsidRPr="006F0CEF">
        <w:rPr>
          <w:rFonts w:ascii="Times New Roman" w:hAnsi="Times New Roman" w:cs="Times New Roman"/>
          <w:color w:val="000000" w:themeColor="text1"/>
          <w:sz w:val="24"/>
          <w:szCs w:val="24"/>
        </w:rPr>
        <w:t xml:space="preserve">, and higher levels of secondary bile acids </w:t>
      </w:r>
      <w:r w:rsidR="00F23C0C"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d</w:t>
      </w:r>
      <w:r w:rsidR="002F3A54" w:rsidRPr="002F3A54">
        <w:rPr>
          <w:rFonts w:ascii="Times New Roman" w:hAnsi="Times New Roman" w:cs="Times New Roman"/>
          <w:color w:val="000000" w:themeColor="text1"/>
          <w:sz w:val="24"/>
          <w:szCs w:val="24"/>
        </w:rPr>
        <w:t xml:space="preserve">ichloroacetic </w:t>
      </w:r>
      <w:r w:rsidR="00320378">
        <w:rPr>
          <w:rFonts w:ascii="Times New Roman" w:hAnsi="Times New Roman" w:cs="Times New Roman"/>
          <w:color w:val="000000" w:themeColor="text1"/>
          <w:sz w:val="24"/>
          <w:szCs w:val="24"/>
        </w:rPr>
        <w:t xml:space="preserve">acid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DCA</w:t>
      </w:r>
      <w:r w:rsidR="002F3A54">
        <w:rPr>
          <w:rFonts w:ascii="Times New Roman" w:hAnsi="Times New Roman" w:cs="Times New Roman"/>
          <w:color w:val="000000" w:themeColor="text1"/>
          <w:sz w:val="24"/>
          <w:szCs w:val="24"/>
        </w:rPr>
        <w:t>) and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l</w:t>
      </w:r>
      <w:r w:rsidR="002F3A54" w:rsidRPr="002F3A54">
        <w:rPr>
          <w:rFonts w:ascii="Times New Roman" w:hAnsi="Times New Roman" w:cs="Times New Roman"/>
          <w:color w:val="000000" w:themeColor="text1"/>
          <w:sz w:val="24"/>
          <w:szCs w:val="24"/>
        </w:rPr>
        <w:t xml:space="preserve">ithocholic acid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LCA</w:t>
      </w:r>
      <w:r w:rsidR="002F3A54">
        <w:rPr>
          <w:rFonts w:ascii="Times New Roman" w:hAnsi="Times New Roman" w:cs="Times New Roman"/>
          <w:color w:val="000000" w:themeColor="text1"/>
          <w:sz w:val="24"/>
          <w:szCs w:val="24"/>
        </w:rPr>
        <w:t xml:space="preserve">) that are produced by gut bacteria, </w:t>
      </w:r>
      <w:r w:rsidR="00511B19" w:rsidRPr="006F0CEF">
        <w:rPr>
          <w:rFonts w:ascii="Times New Roman" w:hAnsi="Times New Roman" w:cs="Times New Roman"/>
          <w:color w:val="000000" w:themeColor="text1"/>
          <w:sz w:val="24"/>
          <w:szCs w:val="24"/>
        </w:rPr>
        <w:t xml:space="preserve">and </w:t>
      </w:r>
      <w:r w:rsidR="002F3A54">
        <w:rPr>
          <w:rFonts w:ascii="Times New Roman" w:hAnsi="Times New Roman" w:cs="Times New Roman"/>
          <w:color w:val="000000" w:themeColor="text1"/>
          <w:sz w:val="24"/>
          <w:szCs w:val="24"/>
        </w:rPr>
        <w:t>m</w:t>
      </w:r>
      <w:r w:rsidR="002F3A54" w:rsidRPr="002F3A54">
        <w:rPr>
          <w:rFonts w:ascii="Times New Roman" w:hAnsi="Times New Roman" w:cs="Times New Roman"/>
          <w:color w:val="000000" w:themeColor="text1"/>
          <w:sz w:val="24"/>
          <w:szCs w:val="24"/>
        </w:rPr>
        <w:t>uricholic acid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MCA</w:t>
      </w:r>
      <w:r w:rsidR="002F3A54">
        <w:rPr>
          <w:rFonts w:ascii="Times New Roman" w:hAnsi="Times New Roman" w:cs="Times New Roman"/>
          <w:color w:val="000000" w:themeColor="text1"/>
          <w:sz w:val="24"/>
          <w:szCs w:val="24"/>
        </w:rPr>
        <w:t>)</w:t>
      </w:r>
      <w:r w:rsidR="00F23C0C"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that</w:t>
      </w:r>
      <w:r w:rsidR="00D41EF1">
        <w:rPr>
          <w:rFonts w:ascii="Times New Roman" w:hAnsi="Times New Roman" w:cs="Times New Roman"/>
          <w:color w:val="000000" w:themeColor="text1"/>
          <w:sz w:val="24"/>
          <w:szCs w:val="24"/>
        </w:rPr>
        <w:t xml:space="preserve"> it is a primary bile acid produced </w:t>
      </w:r>
      <w:r w:rsidR="00320378">
        <w:rPr>
          <w:rFonts w:ascii="Times New Roman" w:hAnsi="Times New Roman" w:cs="Times New Roman"/>
          <w:color w:val="000000" w:themeColor="text1"/>
          <w:sz w:val="24"/>
          <w:szCs w:val="24"/>
        </w:rPr>
        <w:t>by</w:t>
      </w:r>
      <w:r w:rsidR="00D41EF1">
        <w:rPr>
          <w:rFonts w:ascii="Times New Roman" w:hAnsi="Times New Roman" w:cs="Times New Roman"/>
          <w:color w:val="000000" w:themeColor="text1"/>
          <w:sz w:val="24"/>
          <w:szCs w:val="24"/>
        </w:rPr>
        <w:t xml:space="preserve"> mice including germ-free mice.</w:t>
      </w:r>
    </w:p>
    <w:p w14:paraId="1C71C698" w14:textId="31433789" w:rsidR="00E90F16" w:rsidRPr="006F0CEF" w:rsidRDefault="00E90F16" w:rsidP="00851EF1">
      <w:pPr>
        <w:pStyle w:val="Heading2"/>
        <w:rPr>
          <w:rFonts w:ascii="Times New Roman" w:hAnsi="Times New Roman" w:cs="Times New Roman"/>
          <w:color w:val="000000" w:themeColor="text1"/>
        </w:rPr>
      </w:pPr>
      <w:bookmarkStart w:id="22" w:name="_Toc179148159"/>
      <w:r w:rsidRPr="006F0CEF">
        <w:rPr>
          <w:rFonts w:ascii="Times New Roman" w:hAnsi="Times New Roman" w:cs="Times New Roman"/>
          <w:color w:val="000000" w:themeColor="text1"/>
        </w:rPr>
        <w:t>Conclusions</w:t>
      </w:r>
      <w:bookmarkEnd w:id="22"/>
    </w:p>
    <w:p w14:paraId="7AB65DBB" w14:textId="51012510" w:rsidR="00F24D6B" w:rsidRDefault="009B7E99" w:rsidP="00E90F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Compared to WT, Nrf2 KO mice microbiomes exhibited higher richness and diversity. </w:t>
      </w:r>
      <w:r w:rsidR="00F24D6B" w:rsidRPr="006F0CEF">
        <w:rPr>
          <w:rFonts w:ascii="Times New Roman" w:hAnsi="Times New Roman" w:cs="Times New Roman"/>
          <w:color w:val="000000" w:themeColor="text1"/>
          <w:sz w:val="24"/>
          <w:szCs w:val="24"/>
        </w:rPr>
        <w:t xml:space="preserve">The results </w:t>
      </w:r>
      <w:r w:rsidR="00247F7A" w:rsidRPr="006F0CEF">
        <w:rPr>
          <w:rFonts w:ascii="Times New Roman" w:hAnsi="Times New Roman" w:cs="Times New Roman"/>
          <w:color w:val="000000" w:themeColor="text1"/>
          <w:sz w:val="24"/>
          <w:szCs w:val="24"/>
        </w:rPr>
        <w:t xml:space="preserve">also </w:t>
      </w:r>
      <w:r w:rsidR="00F24D6B" w:rsidRPr="006F0CEF">
        <w:rPr>
          <w:rFonts w:ascii="Times New Roman" w:hAnsi="Times New Roman" w:cs="Times New Roman"/>
          <w:color w:val="000000" w:themeColor="text1"/>
          <w:sz w:val="24"/>
          <w:szCs w:val="24"/>
        </w:rPr>
        <w:t>suggest that PEITC and cranberry-</w:t>
      </w:r>
      <w:r>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w:t>
      </w:r>
      <w:r w:rsidR="00F24D6B" w:rsidRPr="006F0CEF">
        <w:rPr>
          <w:rFonts w:ascii="Times New Roman" w:hAnsi="Times New Roman" w:cs="Times New Roman"/>
          <w:color w:val="000000" w:themeColor="text1"/>
          <w:sz w:val="24"/>
          <w:szCs w:val="24"/>
        </w:rPr>
        <w:t xml:space="preserve">diets </w:t>
      </w:r>
      <w:r>
        <w:rPr>
          <w:rFonts w:ascii="Times New Roman" w:hAnsi="Times New Roman" w:cs="Times New Roman"/>
          <w:color w:val="000000" w:themeColor="text1"/>
          <w:sz w:val="24"/>
          <w:szCs w:val="24"/>
        </w:rPr>
        <w:t>positively affected</w:t>
      </w:r>
      <w:r w:rsidR="00F24D6B" w:rsidRPr="006F0CEF">
        <w:rPr>
          <w:rFonts w:ascii="Times New Roman" w:hAnsi="Times New Roman" w:cs="Times New Roman"/>
          <w:color w:val="000000" w:themeColor="text1"/>
          <w:sz w:val="24"/>
          <w:szCs w:val="24"/>
        </w:rPr>
        <w:t xml:space="preserve"> the hosts’ microbiome</w:t>
      </w:r>
      <w:r>
        <w:rPr>
          <w:rFonts w:ascii="Times New Roman" w:hAnsi="Times New Roman" w:cs="Times New Roman"/>
          <w:color w:val="000000" w:themeColor="text1"/>
          <w:sz w:val="24"/>
          <w:szCs w:val="24"/>
        </w:rPr>
        <w:t xml:space="preserve">s </w:t>
      </w:r>
      <w:r w:rsidR="00280026" w:rsidRPr="006F0CEF">
        <w:rPr>
          <w:rFonts w:ascii="Times New Roman" w:hAnsi="Times New Roman" w:cs="Times New Roman"/>
          <w:color w:val="000000" w:themeColor="text1"/>
          <w:sz w:val="24"/>
          <w:szCs w:val="24"/>
        </w:rPr>
        <w:t>and</w:t>
      </w:r>
      <w:r w:rsidR="00247F7A" w:rsidRPr="006F0CEF">
        <w:rPr>
          <w:rFonts w:ascii="Times New Roman" w:hAnsi="Times New Roman" w:cs="Times New Roman"/>
          <w:color w:val="000000" w:themeColor="text1"/>
          <w:sz w:val="24"/>
          <w:szCs w:val="24"/>
        </w:rPr>
        <w:t xml:space="preserve"> increased the production of </w:t>
      </w:r>
      <w:ins w:id="23" w:author="Sargsyan, Davit [JRDUS]" w:date="2024-11-19T10:52:00Z">
        <w:r w:rsidR="00CB7B2A">
          <w:rPr>
            <w:rFonts w:ascii="Times New Roman" w:hAnsi="Times New Roman" w:cs="Times New Roman"/>
            <w:color w:val="000000" w:themeColor="text1"/>
            <w:sz w:val="24"/>
            <w:szCs w:val="24"/>
          </w:rPr>
          <w:t xml:space="preserve">several </w:t>
        </w:r>
      </w:ins>
      <w:r w:rsidR="00247F7A" w:rsidRPr="006F0CEF">
        <w:rPr>
          <w:rFonts w:ascii="Times New Roman" w:hAnsi="Times New Roman" w:cs="Times New Roman"/>
          <w:color w:val="000000" w:themeColor="text1"/>
          <w:sz w:val="24"/>
          <w:szCs w:val="24"/>
        </w:rPr>
        <w:t>microbial metabolites</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Additionally, t</w:t>
      </w:r>
      <w:r w:rsidR="00F24D6B" w:rsidRPr="006F0CEF">
        <w:rPr>
          <w:rFonts w:ascii="Times New Roman" w:hAnsi="Times New Roman" w:cs="Times New Roman"/>
          <w:color w:val="000000" w:themeColor="text1"/>
          <w:sz w:val="24"/>
          <w:szCs w:val="24"/>
        </w:rPr>
        <w:t xml:space="preserve">he dietary supplements showed the reversal of the </w:t>
      </w:r>
      <w:r w:rsidR="00247F7A" w:rsidRPr="006F0CEF">
        <w:rPr>
          <w:rFonts w:ascii="Times New Roman" w:hAnsi="Times New Roman" w:cs="Times New Roman"/>
          <w:color w:val="000000" w:themeColor="text1"/>
          <w:sz w:val="24"/>
          <w:szCs w:val="24"/>
        </w:rPr>
        <w:t xml:space="preserve">negative </w:t>
      </w:r>
      <w:r w:rsidR="00F24D6B" w:rsidRPr="006F0CEF">
        <w:rPr>
          <w:rFonts w:ascii="Times New Roman" w:hAnsi="Times New Roman" w:cs="Times New Roman"/>
          <w:color w:val="000000" w:themeColor="text1"/>
          <w:sz w:val="24"/>
          <w:szCs w:val="24"/>
        </w:rPr>
        <w:t>effect of DSS-induced inflammation on the balance of Firmicutes and Bacteroidetes</w:t>
      </w:r>
      <w:r w:rsidR="00DA2EE6" w:rsidRPr="006F0CEF">
        <w:rPr>
          <w:rFonts w:ascii="Times New Roman" w:hAnsi="Times New Roman" w:cs="Times New Roman"/>
          <w:color w:val="000000" w:themeColor="text1"/>
          <w:sz w:val="24"/>
          <w:szCs w:val="24"/>
        </w:rPr>
        <w:t>, the two major</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 xml:space="preserve">phylum </w:t>
      </w:r>
      <w:r w:rsidR="00F24D6B" w:rsidRPr="006F0CEF">
        <w:rPr>
          <w:rFonts w:ascii="Times New Roman" w:hAnsi="Times New Roman" w:cs="Times New Roman"/>
          <w:color w:val="000000" w:themeColor="text1"/>
          <w:sz w:val="24"/>
          <w:szCs w:val="24"/>
        </w:rPr>
        <w:t xml:space="preserve">in the hosts’ intestines. </w:t>
      </w:r>
      <w:r w:rsidR="00247F7A" w:rsidRPr="006F0CEF">
        <w:rPr>
          <w:rFonts w:ascii="Times New Roman" w:hAnsi="Times New Roman" w:cs="Times New Roman"/>
          <w:color w:val="000000" w:themeColor="text1"/>
          <w:sz w:val="24"/>
          <w:szCs w:val="24"/>
        </w:rPr>
        <w:t xml:space="preserve">Taken together, </w:t>
      </w:r>
      <w:r>
        <w:rPr>
          <w:rFonts w:ascii="Times New Roman" w:hAnsi="Times New Roman" w:cs="Times New Roman"/>
          <w:color w:val="000000" w:themeColor="text1"/>
          <w:sz w:val="24"/>
          <w:szCs w:val="24"/>
        </w:rPr>
        <w:t>this</w:t>
      </w:r>
      <w:r w:rsidR="00247F7A" w:rsidRPr="006F0CEF">
        <w:rPr>
          <w:rFonts w:ascii="Times New Roman" w:hAnsi="Times New Roman" w:cs="Times New Roman"/>
          <w:color w:val="000000" w:themeColor="text1"/>
          <w:sz w:val="24"/>
          <w:szCs w:val="24"/>
        </w:rPr>
        <w:t xml:space="preserve"> study </w:t>
      </w:r>
      <w:r w:rsidR="00F9105F" w:rsidRPr="006F0CEF">
        <w:rPr>
          <w:rFonts w:ascii="Times New Roman" w:hAnsi="Times New Roman" w:cs="Times New Roman"/>
          <w:color w:val="000000" w:themeColor="text1"/>
          <w:sz w:val="24"/>
          <w:szCs w:val="24"/>
        </w:rPr>
        <w:t>indicates</w:t>
      </w:r>
      <w:r w:rsidR="00247F7A" w:rsidRPr="006F0CEF">
        <w:rPr>
          <w:rFonts w:ascii="Times New Roman" w:hAnsi="Times New Roman" w:cs="Times New Roman"/>
          <w:color w:val="000000" w:themeColor="text1"/>
          <w:sz w:val="24"/>
          <w:szCs w:val="24"/>
        </w:rPr>
        <w:t xml:space="preserve"> that the phenotypic expression of Nrf2 impacted the microbiota and metabolic reprogramming induced by DSS-mediated inflammation and dietary </w:t>
      </w:r>
      <w:r>
        <w:rPr>
          <w:rFonts w:ascii="Times New Roman" w:hAnsi="Times New Roman" w:cs="Times New Roman"/>
          <w:color w:val="000000" w:themeColor="text1"/>
          <w:sz w:val="24"/>
          <w:szCs w:val="24"/>
        </w:rPr>
        <w:t>supplements</w:t>
      </w:r>
      <w:r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of cranberry and PEITC.</w:t>
      </w:r>
    </w:p>
    <w:p w14:paraId="614F00F1" w14:textId="77777777" w:rsidR="00117466" w:rsidRDefault="00117466" w:rsidP="00E90F16">
      <w:pPr>
        <w:rPr>
          <w:rFonts w:ascii="Times New Roman" w:hAnsi="Times New Roman" w:cs="Times New Roman"/>
          <w:color w:val="000000" w:themeColor="text1"/>
          <w:sz w:val="24"/>
          <w:szCs w:val="24"/>
        </w:rPr>
      </w:pPr>
    </w:p>
    <w:p w14:paraId="2C751B83" w14:textId="0D26325A" w:rsidR="00117466" w:rsidRDefault="001174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D6C5568" w14:textId="1C3ADD74" w:rsidR="00AB6127" w:rsidRPr="006F0CEF" w:rsidRDefault="00AB6127" w:rsidP="00A43D9D">
      <w:pPr>
        <w:pStyle w:val="Heading1"/>
        <w:rPr>
          <w:rFonts w:ascii="Times New Roman" w:hAnsi="Times New Roman" w:cs="Times New Roman"/>
          <w:color w:val="000000" w:themeColor="text1"/>
        </w:rPr>
      </w:pPr>
      <w:bookmarkStart w:id="24" w:name="_Toc179148160"/>
      <w:r w:rsidRPr="006F0CEF">
        <w:rPr>
          <w:rFonts w:ascii="Times New Roman" w:hAnsi="Times New Roman" w:cs="Times New Roman"/>
          <w:color w:val="000000" w:themeColor="text1"/>
        </w:rPr>
        <w:lastRenderedPageBreak/>
        <w:t>1</w:t>
      </w:r>
      <w:r w:rsidR="006F0CEF">
        <w:rPr>
          <w:rFonts w:ascii="Times New Roman" w:hAnsi="Times New Roman" w:cs="Times New Roman"/>
          <w:color w:val="000000" w:themeColor="text1"/>
        </w:rPr>
        <w:t>.</w:t>
      </w:r>
      <w:r w:rsidRPr="006F0CEF">
        <w:rPr>
          <w:rFonts w:ascii="Times New Roman" w:hAnsi="Times New Roman" w:cs="Times New Roman"/>
          <w:color w:val="000000" w:themeColor="text1"/>
        </w:rPr>
        <w:t xml:space="preserve"> Introduction</w:t>
      </w:r>
      <w:bookmarkEnd w:id="2"/>
      <w:bookmarkEnd w:id="24"/>
    </w:p>
    <w:p w14:paraId="29806264" w14:textId="46A80AD1" w:rsidR="00137FBE" w:rsidRPr="006F0CEF" w:rsidRDefault="009B7E99" w:rsidP="00137F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Microbial communities leaving on and in the surfaces of human and animal bodies can </w:t>
      </w:r>
      <w:del w:id="25" w:author="Sargsyan, Davit [JRDUS]" w:date="2024-11-19T10:53:00Z">
        <w:r w:rsidDel="001F0BFD">
          <w:rPr>
            <w:rFonts w:ascii="Times New Roman" w:hAnsi="Times New Roman" w:cs="Times New Roman"/>
            <w:color w:val="000000" w:themeColor="text1"/>
            <w:sz w:val="24"/>
            <w:szCs w:val="24"/>
          </w:rPr>
          <w:delText>drastiacally</w:delText>
        </w:r>
      </w:del>
      <w:ins w:id="26" w:author="Sargsyan, Davit [JRDUS]" w:date="2024-11-19T10:53:00Z">
        <w:r w:rsidR="001F0BFD">
          <w:rPr>
            <w:rFonts w:ascii="Times New Roman" w:hAnsi="Times New Roman" w:cs="Times New Roman"/>
            <w:color w:val="000000" w:themeColor="text1"/>
            <w:sz w:val="24"/>
            <w:szCs w:val="24"/>
          </w:rPr>
          <w:t>drastically</w:t>
        </w:r>
      </w:ins>
      <w:r>
        <w:rPr>
          <w:rFonts w:ascii="Times New Roman" w:hAnsi="Times New Roman" w:cs="Times New Roman"/>
          <w:color w:val="000000" w:themeColor="text1"/>
          <w:sz w:val="24"/>
          <w:szCs w:val="24"/>
        </w:rPr>
        <w:t xml:space="preserve"> affect the host’s health. These </w:t>
      </w:r>
      <w:ins w:id="27" w:author="Sargsyan, Davit [JRDUS]" w:date="2024-11-19T10:54:00Z">
        <w:r w:rsidR="001F0BFD">
          <w:rPr>
            <w:rFonts w:ascii="Times New Roman" w:hAnsi="Times New Roman" w:cs="Times New Roman"/>
            <w:color w:val="000000" w:themeColor="text1"/>
            <w:sz w:val="24"/>
            <w:szCs w:val="24"/>
          </w:rPr>
          <w:t xml:space="preserve">microorganisms </w:t>
        </w:r>
      </w:ins>
      <w:r>
        <w:rPr>
          <w:rFonts w:ascii="Times New Roman" w:hAnsi="Times New Roman" w:cs="Times New Roman"/>
          <w:color w:val="000000" w:themeColor="text1"/>
          <w:sz w:val="24"/>
          <w:szCs w:val="24"/>
        </w:rPr>
        <w:t xml:space="preserve">include </w:t>
      </w:r>
      <w:del w:id="28" w:author="Sargsyan, Davit [JRDUS]" w:date="2024-11-19T10:54:00Z">
        <w:r w:rsidDel="001F0BFD">
          <w:rPr>
            <w:rFonts w:ascii="Times New Roman" w:hAnsi="Times New Roman" w:cs="Times New Roman"/>
            <w:color w:val="000000" w:themeColor="text1"/>
            <w:sz w:val="24"/>
            <w:szCs w:val="24"/>
          </w:rPr>
          <w:delText>archea</w:delText>
        </w:r>
      </w:del>
      <w:ins w:id="29" w:author="Sargsyan, Davit [JRDUS]" w:date="2024-11-19T10:54:00Z">
        <w:r w:rsidR="001F0BFD">
          <w:rPr>
            <w:rFonts w:ascii="Times New Roman" w:hAnsi="Times New Roman" w:cs="Times New Roman"/>
            <w:color w:val="000000" w:themeColor="text1"/>
            <w:sz w:val="24"/>
            <w:szCs w:val="24"/>
          </w:rPr>
          <w:t>archaea</w:t>
        </w:r>
      </w:ins>
      <w:r>
        <w:rPr>
          <w:rFonts w:ascii="Times New Roman" w:hAnsi="Times New Roman" w:cs="Times New Roman"/>
          <w:color w:val="000000" w:themeColor="text1"/>
          <w:sz w:val="24"/>
          <w:szCs w:val="24"/>
        </w:rPr>
        <w:t xml:space="preserve">, bacteria and fungi that </w:t>
      </w:r>
      <w:del w:id="30" w:author="Sargsyan, Davit [JRDUS]" w:date="2024-11-19T10:55:00Z">
        <w:r w:rsidDel="001F0BFD">
          <w:rPr>
            <w:rFonts w:ascii="Times New Roman" w:hAnsi="Times New Roman" w:cs="Times New Roman"/>
            <w:color w:val="000000" w:themeColor="text1"/>
            <w:sz w:val="24"/>
            <w:szCs w:val="24"/>
          </w:rPr>
          <w:delText xml:space="preserve">are abundant </w:delText>
        </w:r>
      </w:del>
      <w:del w:id="31" w:author="Sargsyan, Davit [JRDUS]" w:date="2024-11-19T10:54:00Z">
        <w:r w:rsidDel="001F0BFD">
          <w:rPr>
            <w:rFonts w:ascii="Times New Roman" w:hAnsi="Times New Roman" w:cs="Times New Roman"/>
            <w:color w:val="000000" w:themeColor="text1"/>
            <w:sz w:val="24"/>
            <w:szCs w:val="24"/>
          </w:rPr>
          <w:delText>that inhabit</w:delText>
        </w:r>
      </w:del>
      <w:ins w:id="32" w:author="Sargsyan, Davit [JRDUS]" w:date="2024-11-19T10:55:00Z">
        <w:r w:rsidR="001F0BFD">
          <w:rPr>
            <w:rFonts w:ascii="Times New Roman" w:hAnsi="Times New Roman" w:cs="Times New Roman"/>
            <w:color w:val="000000" w:themeColor="text1"/>
            <w:sz w:val="24"/>
            <w:szCs w:val="24"/>
          </w:rPr>
          <w:t>inhabit</w:t>
        </w:r>
      </w:ins>
      <w:r>
        <w:rPr>
          <w:rFonts w:ascii="Times New Roman" w:hAnsi="Times New Roman" w:cs="Times New Roman"/>
          <w:color w:val="000000" w:themeColor="text1"/>
          <w:sz w:val="24"/>
          <w:szCs w:val="24"/>
        </w:rPr>
        <w:t xml:space="preserve"> </w:t>
      </w:r>
      <w:ins w:id="33" w:author="Sargsyan, Davit [JRDUS]" w:date="2024-11-19T10:55:00Z">
        <w:r w:rsidR="001F0BFD">
          <w:rPr>
            <w:rFonts w:ascii="Times New Roman" w:hAnsi="Times New Roman" w:cs="Times New Roman"/>
            <w:color w:val="000000" w:themeColor="text1"/>
            <w:sz w:val="24"/>
            <w:szCs w:val="24"/>
          </w:rPr>
          <w:t xml:space="preserve">the </w:t>
        </w:r>
      </w:ins>
      <w:r>
        <w:rPr>
          <w:rFonts w:ascii="Times New Roman" w:hAnsi="Times New Roman" w:cs="Times New Roman"/>
          <w:color w:val="000000" w:themeColor="text1"/>
          <w:sz w:val="24"/>
          <w:szCs w:val="24"/>
        </w:rPr>
        <w:t xml:space="preserve">skin and the inner lining of the gastrointestinal tract (GI). </w:t>
      </w:r>
      <w:r w:rsidR="003678A9"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7A5791">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D671BA" w:rsidRPr="006F0CEF">
        <w:rPr>
          <w:rFonts w:ascii="Times New Roman" w:hAnsi="Times New Roman" w:cs="Times New Roman"/>
          <w:color w:val="000000" w:themeColor="text1"/>
          <w:sz w:val="24"/>
          <w:szCs w:val="24"/>
        </w:rPr>
        <w:t>For example</w:t>
      </w:r>
      <w:r w:rsidR="00137FBE" w:rsidRPr="006F0CEF">
        <w:rPr>
          <w:rFonts w:ascii="Times New Roman" w:hAnsi="Times New Roman" w:cs="Times New Roman"/>
          <w:color w:val="000000" w:themeColor="text1"/>
          <w:sz w:val="24"/>
          <w:szCs w:val="24"/>
        </w:rPr>
        <w:t xml:space="preserve">, gut bacteria </w:t>
      </w:r>
      <w:proofErr w:type="spellStart"/>
      <w:r w:rsidR="0008782D" w:rsidRPr="006F0CEF">
        <w:rPr>
          <w:rFonts w:ascii="Times New Roman" w:hAnsi="Times New Roman" w:cs="Times New Roman"/>
          <w:i/>
          <w:iCs/>
          <w:color w:val="000000" w:themeColor="text1"/>
          <w:sz w:val="24"/>
          <w:szCs w:val="24"/>
        </w:rPr>
        <w:t>B</w:t>
      </w:r>
      <w:r w:rsidR="00137FBE" w:rsidRPr="006F0CEF">
        <w:rPr>
          <w:rFonts w:ascii="Times New Roman" w:hAnsi="Times New Roman" w:cs="Times New Roman"/>
          <w:i/>
          <w:iCs/>
          <w:color w:val="000000" w:themeColor="text1"/>
          <w:sz w:val="24"/>
          <w:szCs w:val="24"/>
        </w:rPr>
        <w:t>utyricicoccus</w:t>
      </w:r>
      <w:proofErr w:type="spellEnd"/>
      <w:r w:rsidR="00137FBE"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00137FBE" w:rsidRPr="006F0CEF">
        <w:rPr>
          <w:rFonts w:ascii="Times New Roman" w:hAnsi="Times New Roman" w:cs="Times New Roman"/>
          <w:i/>
          <w:iCs/>
          <w:color w:val="000000" w:themeColor="text1"/>
          <w:sz w:val="24"/>
          <w:szCs w:val="24"/>
        </w:rPr>
        <w:t>ullicaecorum</w:t>
      </w:r>
      <w:proofErr w:type="spellEnd"/>
      <w:r w:rsidR="00137FBE" w:rsidRPr="006F0CEF">
        <w:rPr>
          <w:rFonts w:ascii="Times New Roman" w:hAnsi="Times New Roman" w:cs="Times New Roman"/>
          <w:color w:val="000000" w:themeColor="text1"/>
          <w:sz w:val="24"/>
          <w:szCs w:val="24"/>
        </w:rPr>
        <w:t xml:space="preserve"> </w:t>
      </w:r>
      <w:r w:rsidR="009C45AA">
        <w:rPr>
          <w:rFonts w:ascii="Times New Roman" w:hAnsi="Times New Roman" w:cs="Times New Roman"/>
          <w:color w:val="000000" w:themeColor="text1"/>
          <w:sz w:val="24"/>
          <w:szCs w:val="24"/>
        </w:rPr>
        <w:t xml:space="preserve">and </w:t>
      </w:r>
      <w:proofErr w:type="spellStart"/>
      <w:r w:rsidR="009C45AA" w:rsidRPr="006F0CEF">
        <w:rPr>
          <w:rFonts w:ascii="Times New Roman" w:hAnsi="Times New Roman" w:cs="Times New Roman"/>
          <w:i/>
          <w:iCs/>
          <w:color w:val="000000" w:themeColor="text1"/>
          <w:sz w:val="24"/>
          <w:szCs w:val="24"/>
        </w:rPr>
        <w:t>Butyricicoccus</w:t>
      </w:r>
      <w:proofErr w:type="spellEnd"/>
      <w:r w:rsidR="009C45AA" w:rsidRPr="006F0CEF">
        <w:rPr>
          <w:rFonts w:ascii="Times New Roman" w:hAnsi="Times New Roman" w:cs="Times New Roman"/>
          <w:i/>
          <w:iCs/>
          <w:color w:val="000000" w:themeColor="text1"/>
          <w:sz w:val="24"/>
          <w:szCs w:val="24"/>
        </w:rPr>
        <w:t xml:space="preserve"> </w:t>
      </w:r>
      <w:proofErr w:type="spellStart"/>
      <w:r w:rsidR="009C45AA" w:rsidRPr="006F0CEF">
        <w:rPr>
          <w:rFonts w:ascii="Times New Roman" w:hAnsi="Times New Roman" w:cs="Times New Roman"/>
          <w:i/>
          <w:iCs/>
          <w:color w:val="000000" w:themeColor="text1"/>
          <w:sz w:val="24"/>
          <w:szCs w:val="24"/>
        </w:rPr>
        <w:t>Pullicaecorum</w:t>
      </w:r>
      <w:proofErr w:type="spellEnd"/>
      <w:r w:rsidR="009C45AA" w:rsidRPr="006F0CEF">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produce butyrate, an </w:t>
      </w:r>
      <w:r w:rsidR="009C45AA">
        <w:rPr>
          <w:rFonts w:ascii="Times New Roman" w:hAnsi="Times New Roman" w:cs="Times New Roman"/>
          <w:color w:val="000000" w:themeColor="text1"/>
          <w:sz w:val="24"/>
          <w:szCs w:val="24"/>
        </w:rPr>
        <w:t xml:space="preserve">important </w:t>
      </w:r>
      <w:r w:rsidR="00137FBE" w:rsidRPr="006F0CEF">
        <w:rPr>
          <w:rFonts w:ascii="Times New Roman" w:hAnsi="Times New Roman" w:cs="Times New Roman"/>
          <w:color w:val="000000" w:themeColor="text1"/>
          <w:sz w:val="24"/>
          <w:szCs w:val="24"/>
        </w:rPr>
        <w:t>metabolite for human GI homeostasis and disease</w:t>
      </w:r>
      <w:r w:rsidR="009C45AA">
        <w:rPr>
          <w:rFonts w:ascii="Times New Roman" w:hAnsi="Times New Roman" w:cs="Times New Roman"/>
          <w:color w:val="000000" w:themeColor="text1"/>
          <w:sz w:val="24"/>
          <w:szCs w:val="24"/>
        </w:rPr>
        <w:t>s</w:t>
      </w:r>
      <w:r w:rsidR="00137FBE" w:rsidRPr="006F0CEF">
        <w:rPr>
          <w:rFonts w:ascii="Times New Roman" w:hAnsi="Times New Roman" w:cs="Times New Roman"/>
          <w:color w:val="000000" w:themeColor="text1"/>
          <w:sz w:val="24"/>
          <w:szCs w:val="24"/>
        </w:rPr>
        <w:t xml:space="preserve"> prevention </w:t>
      </w:r>
      <w:r w:rsidR="003678A9"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3678A9" w:rsidRPr="006F0CEF">
        <w:rPr>
          <w:rFonts w:ascii="Times New Roman" w:hAnsi="Times New Roman" w:cs="Times New Roman"/>
          <w:color w:val="000000" w:themeColor="text1"/>
          <w:sz w:val="24"/>
          <w:szCs w:val="24"/>
        </w:rPr>
        <w:fldChar w:fldCharType="end"/>
      </w:r>
      <w:r w:rsidR="00677D23" w:rsidRPr="006F0CEF">
        <w:rPr>
          <w:rFonts w:ascii="Times New Roman" w:hAnsi="Times New Roman" w:cs="Times New Roman"/>
          <w:color w:val="000000" w:themeColor="text1"/>
          <w:sz w:val="24"/>
          <w:szCs w:val="24"/>
        </w:rPr>
        <w:t xml:space="preserve">. </w:t>
      </w:r>
      <w:r w:rsidR="00677D23" w:rsidRPr="00737EB6">
        <w:rPr>
          <w:rFonts w:ascii="Times New Roman" w:hAnsi="Times New Roman" w:cs="Times New Roman"/>
          <w:i/>
          <w:iCs/>
          <w:color w:val="000000" w:themeColor="text1"/>
          <w:sz w:val="24"/>
          <w:szCs w:val="24"/>
        </w:rPr>
        <w:t>L</w:t>
      </w:r>
      <w:r w:rsidR="00137FBE" w:rsidRPr="00737EB6">
        <w:rPr>
          <w:rFonts w:ascii="Times New Roman" w:hAnsi="Times New Roman" w:cs="Times New Roman"/>
          <w:i/>
          <w:iCs/>
          <w:color w:val="000000" w:themeColor="text1"/>
          <w:sz w:val="24"/>
          <w:szCs w:val="24"/>
        </w:rPr>
        <w:t>actobacillus</w:t>
      </w:r>
      <w:r w:rsidR="00137FBE" w:rsidRPr="006F0CEF">
        <w:rPr>
          <w:rFonts w:ascii="Times New Roman" w:hAnsi="Times New Roman" w:cs="Times New Roman"/>
          <w:color w:val="000000" w:themeColor="text1"/>
          <w:sz w:val="24"/>
          <w:szCs w:val="24"/>
        </w:rPr>
        <w:t xml:space="preserve"> strains </w:t>
      </w:r>
      <w:ins w:id="34" w:author="Sargsyan, Davit [JRDUS]" w:date="2024-11-19T10:56:00Z">
        <w:r w:rsidR="00FC0EF0">
          <w:rPr>
            <w:rFonts w:ascii="Times New Roman" w:hAnsi="Times New Roman" w:cs="Times New Roman"/>
            <w:color w:val="000000" w:themeColor="text1"/>
            <w:sz w:val="24"/>
            <w:szCs w:val="24"/>
          </w:rPr>
          <w:t xml:space="preserve">are </w:t>
        </w:r>
      </w:ins>
      <w:r w:rsidR="00737EB6">
        <w:rPr>
          <w:rFonts w:ascii="Times New Roman" w:hAnsi="Times New Roman" w:cs="Times New Roman"/>
          <w:color w:val="000000" w:themeColor="text1"/>
          <w:sz w:val="24"/>
          <w:szCs w:val="24"/>
        </w:rPr>
        <w:t xml:space="preserve">potentially </w:t>
      </w:r>
      <w:r w:rsidR="00137FBE" w:rsidRPr="006F0CEF">
        <w:rPr>
          <w:rFonts w:ascii="Times New Roman" w:hAnsi="Times New Roman" w:cs="Times New Roman"/>
          <w:color w:val="000000" w:themeColor="text1"/>
          <w:sz w:val="24"/>
          <w:szCs w:val="24"/>
        </w:rPr>
        <w:t xml:space="preserve">involved in essential vitamins metabolism </w:t>
      </w:r>
      <w:r w:rsidR="003678A9"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and </w:t>
      </w:r>
      <w:r w:rsidR="00F114CE">
        <w:rPr>
          <w:rFonts w:ascii="Times New Roman" w:hAnsi="Times New Roman" w:cs="Times New Roman"/>
          <w:color w:val="000000" w:themeColor="text1"/>
          <w:sz w:val="24"/>
          <w:szCs w:val="24"/>
        </w:rPr>
        <w:t xml:space="preserve">improvement of </w:t>
      </w:r>
      <w:r w:rsidR="00137FBE" w:rsidRPr="006F0CEF">
        <w:rPr>
          <w:rFonts w:ascii="Times New Roman" w:hAnsi="Times New Roman" w:cs="Times New Roman"/>
          <w:color w:val="000000" w:themeColor="text1"/>
          <w:sz w:val="24"/>
          <w:szCs w:val="24"/>
        </w:rPr>
        <w:t xml:space="preserve">human sleep quality </w:t>
      </w:r>
      <w:r w:rsidR="003678A9"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w:t>
      </w:r>
      <w:r w:rsidR="003678A9" w:rsidRPr="006F0CEF">
        <w:rPr>
          <w:rFonts w:ascii="Times New Roman" w:hAnsi="Times New Roman" w:cs="Times New Roman"/>
          <w:color w:val="000000" w:themeColor="text1"/>
          <w:sz w:val="24"/>
          <w:szCs w:val="24"/>
        </w:rPr>
        <w:fldChar w:fldCharType="end"/>
      </w:r>
      <w:r w:rsidR="00394966" w:rsidRPr="006F0CEF">
        <w:rPr>
          <w:rFonts w:ascii="Times New Roman" w:hAnsi="Times New Roman" w:cs="Times New Roman"/>
          <w:color w:val="000000" w:themeColor="text1"/>
          <w:sz w:val="24"/>
          <w:szCs w:val="24"/>
        </w:rPr>
        <w:t xml:space="preserve">. </w:t>
      </w:r>
      <w:r w:rsidR="00737EB6">
        <w:rPr>
          <w:rFonts w:ascii="Times New Roman" w:hAnsi="Times New Roman" w:cs="Times New Roman"/>
          <w:color w:val="000000" w:themeColor="text1"/>
          <w:sz w:val="24"/>
          <w:szCs w:val="24"/>
        </w:rPr>
        <w:t>A</w:t>
      </w:r>
      <w:r w:rsidR="00394966" w:rsidRPr="006F0CEF">
        <w:rPr>
          <w:rFonts w:ascii="Times New Roman" w:hAnsi="Times New Roman" w:cs="Times New Roman"/>
          <w:color w:val="000000" w:themeColor="text1"/>
          <w:sz w:val="24"/>
          <w:szCs w:val="24"/>
        </w:rPr>
        <w:t xml:space="preserve">nother </w:t>
      </w:r>
      <w:r w:rsidR="001E1EC5" w:rsidRPr="006F0CEF">
        <w:rPr>
          <w:rFonts w:ascii="Times New Roman" w:hAnsi="Times New Roman" w:cs="Times New Roman"/>
          <w:color w:val="000000" w:themeColor="text1"/>
          <w:sz w:val="24"/>
          <w:szCs w:val="24"/>
        </w:rPr>
        <w:t>group of bacterial strains,</w:t>
      </w:r>
      <w:r w:rsidR="00137FBE" w:rsidRPr="006F0CEF">
        <w:rPr>
          <w:rFonts w:ascii="Times New Roman" w:hAnsi="Times New Roman" w:cs="Times New Roman"/>
          <w:color w:val="000000" w:themeColor="text1"/>
          <w:sz w:val="24"/>
          <w:szCs w:val="24"/>
        </w:rPr>
        <w:t xml:space="preserve"> </w:t>
      </w:r>
      <w:r w:rsidR="00137FBE" w:rsidRPr="00FB5CB7">
        <w:rPr>
          <w:rFonts w:ascii="Times New Roman" w:hAnsi="Times New Roman" w:cs="Times New Roman"/>
          <w:i/>
          <w:iCs/>
          <w:color w:val="000000" w:themeColor="text1"/>
          <w:sz w:val="24"/>
          <w:szCs w:val="24"/>
        </w:rPr>
        <w:t>bifidobacterium</w:t>
      </w:r>
      <w:r w:rsidR="00137FBE" w:rsidRPr="006F0CEF">
        <w:rPr>
          <w:rFonts w:ascii="Times New Roman" w:hAnsi="Times New Roman" w:cs="Times New Roman"/>
          <w:color w:val="000000" w:themeColor="text1"/>
          <w:sz w:val="24"/>
          <w:szCs w:val="24"/>
        </w:rPr>
        <w:t xml:space="preserve"> </w:t>
      </w:r>
      <w:r w:rsidR="007A5791">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(8, 9, 10, 11, 12)</w:t>
      </w:r>
      <w:r w:rsidR="00875C4B"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6F0CEF">
        <w:rPr>
          <w:rFonts w:ascii="Times New Roman" w:hAnsi="Times New Roman" w:cs="Times New Roman"/>
          <w:color w:val="000000" w:themeColor="text1"/>
          <w:sz w:val="24"/>
          <w:szCs w:val="24"/>
        </w:rPr>
        <w:t>or</w:t>
      </w:r>
      <w:r w:rsidR="00BE252A" w:rsidRPr="006F0CEF">
        <w:rPr>
          <w:rFonts w:ascii="Times New Roman" w:hAnsi="Times New Roman" w:cs="Times New Roman"/>
          <w:color w:val="000000" w:themeColor="text1"/>
          <w:sz w:val="24"/>
          <w:szCs w:val="24"/>
        </w:rPr>
        <w:t xml:space="preserve"> high fiber diet</w:t>
      </w:r>
      <w:r w:rsidR="00EE2525" w:rsidRPr="006F0CEF">
        <w:rPr>
          <w:rFonts w:ascii="Times New Roman" w:hAnsi="Times New Roman" w:cs="Times New Roman"/>
          <w:color w:val="000000" w:themeColor="text1"/>
          <w:sz w:val="24"/>
          <w:szCs w:val="24"/>
        </w:rPr>
        <w:t>,</w:t>
      </w:r>
      <w:r w:rsidR="00137FBE" w:rsidRPr="006F0CEF">
        <w:rPr>
          <w:rFonts w:ascii="Times New Roman" w:hAnsi="Times New Roman" w:cs="Times New Roman"/>
          <w:color w:val="000000" w:themeColor="text1"/>
          <w:sz w:val="24"/>
          <w:szCs w:val="24"/>
        </w:rPr>
        <w:t xml:space="preserve"> or inflammatory bowel</w:t>
      </w:r>
      <w:bookmarkStart w:id="35" w:name="_Hlk181870604"/>
      <w:r w:rsidR="00137FBE" w:rsidRPr="006F0CEF">
        <w:rPr>
          <w:rFonts w:ascii="Times New Roman" w:hAnsi="Times New Roman" w:cs="Times New Roman"/>
          <w:color w:val="000000" w:themeColor="text1"/>
          <w:sz w:val="24"/>
          <w:szCs w:val="24"/>
        </w:rPr>
        <w:t xml:space="preserve"> disease</w:t>
      </w:r>
      <w:r w:rsidR="00F114CE">
        <w:rPr>
          <w:rFonts w:ascii="Times New Roman" w:hAnsi="Times New Roman" w:cs="Times New Roman"/>
          <w:color w:val="000000" w:themeColor="text1"/>
          <w:sz w:val="24"/>
          <w:szCs w:val="24"/>
        </w:rPr>
        <w:t>s</w:t>
      </w:r>
      <w:r w:rsidR="00137FBE" w:rsidRPr="006F0CEF">
        <w:rPr>
          <w:rFonts w:ascii="Times New Roman" w:hAnsi="Times New Roman" w:cs="Times New Roman"/>
          <w:color w:val="000000" w:themeColor="text1"/>
          <w:sz w:val="24"/>
          <w:szCs w:val="24"/>
        </w:rPr>
        <w:t xml:space="preserve"> </w:t>
      </w:r>
      <w:r w:rsidR="00875C4B"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w:t>
      </w:r>
      <w:r w:rsidR="00F114CE" w:rsidRPr="006F0CEF">
        <w:rPr>
          <w:rFonts w:ascii="Times New Roman" w:hAnsi="Times New Roman" w:cs="Times New Roman"/>
          <w:noProof/>
          <w:color w:val="000000" w:themeColor="text1"/>
          <w:sz w:val="24"/>
          <w:szCs w:val="24"/>
        </w:rPr>
        <w:t>17,</w:t>
      </w:r>
      <w:r w:rsidR="008008FA" w:rsidRPr="006F0CEF">
        <w:rPr>
          <w:rFonts w:ascii="Times New Roman" w:hAnsi="Times New Roman" w:cs="Times New Roman"/>
          <w:noProof/>
          <w:color w:val="000000" w:themeColor="text1"/>
          <w:sz w:val="24"/>
          <w:szCs w:val="24"/>
        </w:rPr>
        <w:t>13, 14, 15, 16, 18, 19, 20, 21)</w:t>
      </w:r>
      <w:r w:rsidR="00875C4B" w:rsidRPr="006F0CEF">
        <w:rPr>
          <w:rFonts w:ascii="Times New Roman" w:hAnsi="Times New Roman" w:cs="Times New Roman"/>
          <w:color w:val="000000" w:themeColor="text1"/>
          <w:sz w:val="24"/>
          <w:szCs w:val="24"/>
        </w:rPr>
        <w:fldChar w:fldCharType="end"/>
      </w:r>
      <w:bookmarkStart w:id="36" w:name="_Hlk181870687"/>
      <w:bookmarkEnd w:id="35"/>
      <w:r w:rsidR="00E713A5" w:rsidRPr="006F0CEF">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 xml:space="preserve"> </w:t>
      </w:r>
      <w:bookmarkEnd w:id="36"/>
      <w:r w:rsidR="00E713A5" w:rsidRPr="006F0CEF">
        <w:rPr>
          <w:rFonts w:ascii="Times New Roman" w:hAnsi="Times New Roman" w:cs="Times New Roman"/>
          <w:color w:val="000000" w:themeColor="text1"/>
          <w:sz w:val="24"/>
          <w:szCs w:val="24"/>
        </w:rPr>
        <w:t>In addition, research suggest</w:t>
      </w:r>
      <w:ins w:id="37" w:author="Sargsyan, Davit [JRDUS]" w:date="2024-11-19T10:57:00Z">
        <w:r w:rsidR="00FC0EF0">
          <w:rPr>
            <w:rFonts w:ascii="Times New Roman" w:hAnsi="Times New Roman" w:cs="Times New Roman"/>
            <w:color w:val="000000" w:themeColor="text1"/>
            <w:sz w:val="24"/>
            <w:szCs w:val="24"/>
          </w:rPr>
          <w:t>s</w:t>
        </w:r>
      </w:ins>
      <w:r w:rsidR="00E713A5" w:rsidRPr="006F0CEF">
        <w:rPr>
          <w:rFonts w:ascii="Times New Roman" w:hAnsi="Times New Roman" w:cs="Times New Roman"/>
          <w:color w:val="000000" w:themeColor="text1"/>
          <w:sz w:val="24"/>
          <w:szCs w:val="24"/>
        </w:rPr>
        <w:t xml:space="preserve"> that host</w:t>
      </w:r>
      <w:r w:rsidR="00AD03F5" w:rsidRPr="006F0CEF">
        <w:rPr>
          <w:rFonts w:ascii="Times New Roman" w:hAnsi="Times New Roman" w:cs="Times New Roman"/>
          <w:color w:val="000000" w:themeColor="text1"/>
          <w:sz w:val="24"/>
          <w:szCs w:val="24"/>
        </w:rPr>
        <w:t>’s</w:t>
      </w:r>
      <w:r w:rsidR="00E713A5" w:rsidRPr="006F0CEF">
        <w:rPr>
          <w:rFonts w:ascii="Times New Roman" w:hAnsi="Times New Roman" w:cs="Times New Roman"/>
          <w:color w:val="000000" w:themeColor="text1"/>
          <w:sz w:val="24"/>
          <w:szCs w:val="24"/>
        </w:rPr>
        <w:t xml:space="preserve"> genotype may influence the human gut microbiota, especially </w:t>
      </w:r>
      <w:r w:rsidR="008E2DD3">
        <w:rPr>
          <w:rFonts w:ascii="Times New Roman" w:hAnsi="Times New Roman" w:cs="Times New Roman"/>
          <w:color w:val="000000" w:themeColor="text1"/>
          <w:sz w:val="24"/>
          <w:szCs w:val="24"/>
        </w:rPr>
        <w:t>in infancy</w:t>
      </w:r>
      <w:r w:rsidR="00E713A5"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r>
      <w:r w:rsidR="00E713A5"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(22, 23)</w:t>
      </w:r>
      <w:r w:rsidR="00E713A5"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 The combination of host genotype, gut microbiota</w:t>
      </w:r>
      <w:r w:rsidR="00DD3382" w:rsidRPr="006F0CEF">
        <w:rPr>
          <w:rFonts w:ascii="Times New Roman" w:hAnsi="Times New Roman" w:cs="Times New Roman"/>
          <w:color w:val="000000" w:themeColor="text1"/>
          <w:sz w:val="24"/>
          <w:szCs w:val="24"/>
        </w:rPr>
        <w:t xml:space="preserve"> and</w:t>
      </w:r>
      <w:r w:rsidR="00E713A5" w:rsidRPr="006F0CEF">
        <w:rPr>
          <w:rFonts w:ascii="Times New Roman" w:hAnsi="Times New Roman" w:cs="Times New Roman"/>
          <w:color w:val="000000" w:themeColor="text1"/>
          <w:sz w:val="24"/>
          <w:szCs w:val="24"/>
        </w:rPr>
        <w:t xml:space="preserve"> postnatal </w:t>
      </w:r>
      <w:r w:rsidR="00E713A5" w:rsidRPr="006F0CEF">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Pr>
          <w:rFonts w:ascii="Times New Roman" w:hAnsi="Times New Roman" w:cs="Times New Roman"/>
          <w:color w:val="000000" w:themeColor="text1"/>
          <w:sz w:val="24"/>
          <w:szCs w:val="24"/>
          <w:lang w:eastAsia="zh-CN"/>
        </w:rPr>
        <w:instrText xml:space="preserve"> ADDIN EN.CITE </w:instrText>
      </w:r>
      <w:r w:rsidR="00F114C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Pr>
          <w:rFonts w:ascii="Times New Roman" w:hAnsi="Times New Roman" w:cs="Times New Roman"/>
          <w:color w:val="000000" w:themeColor="text1"/>
          <w:sz w:val="24"/>
          <w:szCs w:val="24"/>
          <w:lang w:eastAsia="zh-CN"/>
        </w:rPr>
        <w:instrText xml:space="preserve"> ADDIN EN.CITE.DATA </w:instrText>
      </w:r>
      <w:r w:rsidR="00F114CE">
        <w:rPr>
          <w:rFonts w:ascii="Times New Roman" w:hAnsi="Times New Roman" w:cs="Times New Roman"/>
          <w:color w:val="000000" w:themeColor="text1"/>
          <w:sz w:val="24"/>
          <w:szCs w:val="24"/>
          <w:lang w:eastAsia="zh-CN"/>
        </w:rPr>
      </w:r>
      <w:r w:rsidR="00F114CE">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lang w:eastAsia="zh-CN"/>
        </w:rPr>
      </w:r>
      <w:r w:rsidR="00E713A5" w:rsidRPr="006F0CEF">
        <w:rPr>
          <w:rFonts w:ascii="Times New Roman" w:hAnsi="Times New Roman" w:cs="Times New Roman"/>
          <w:color w:val="000000" w:themeColor="text1"/>
          <w:sz w:val="24"/>
          <w:szCs w:val="24"/>
          <w:lang w:eastAsia="zh-CN"/>
        </w:rPr>
        <w:fldChar w:fldCharType="separate"/>
      </w:r>
      <w:r w:rsidR="008008FA" w:rsidRPr="006F0CEF">
        <w:rPr>
          <w:rFonts w:ascii="Times New Roman" w:hAnsi="Times New Roman" w:cs="Times New Roman"/>
          <w:noProof/>
          <w:color w:val="000000" w:themeColor="text1"/>
          <w:sz w:val="24"/>
          <w:szCs w:val="24"/>
          <w:lang w:eastAsia="zh-CN"/>
        </w:rPr>
        <w:t>(24, 25)</w:t>
      </w:r>
      <w:r w:rsidR="00E713A5"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rPr>
        <w:t xml:space="preserve">. Hence, the underlying mechanism of such microbiota-host crosstalk is crucial </w:t>
      </w:r>
      <w:r w:rsidR="00AA44AF" w:rsidRPr="006F0CEF">
        <w:rPr>
          <w:rFonts w:ascii="Times New Roman" w:hAnsi="Times New Roman" w:cs="Times New Roman"/>
          <w:color w:val="000000" w:themeColor="text1"/>
          <w:sz w:val="24"/>
          <w:szCs w:val="24"/>
        </w:rPr>
        <w:t>but</w:t>
      </w:r>
      <w:r w:rsidR="00E713A5" w:rsidRPr="006F0CEF">
        <w:rPr>
          <w:rFonts w:ascii="Times New Roman" w:hAnsi="Times New Roman" w:cs="Times New Roman"/>
          <w:color w:val="000000" w:themeColor="text1"/>
          <w:sz w:val="24"/>
          <w:szCs w:val="24"/>
        </w:rPr>
        <w:t xml:space="preserve"> remains poorly understood.</w:t>
      </w:r>
    </w:p>
    <w:p w14:paraId="23AB280F" w14:textId="264F718A" w:rsidR="00511B19" w:rsidRPr="006F0CEF" w:rsidRDefault="00511B19" w:rsidP="00137FBE">
      <w:pPr>
        <w:rPr>
          <w:rFonts w:ascii="Times New Roman" w:eastAsia="SimSu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Cranberry have been </w:t>
      </w:r>
      <w:del w:id="38" w:author="Sargsyan, Davit [JRDUS]" w:date="2024-11-19T10:58:00Z">
        <w:r w:rsidR="00513C6D" w:rsidRPr="006F0CEF" w:rsidDel="00EA7B25">
          <w:rPr>
            <w:rFonts w:ascii="Times New Roman" w:hAnsi="Times New Roman" w:cs="Times New Roman"/>
            <w:color w:val="000000" w:themeColor="text1"/>
            <w:sz w:val="24"/>
            <w:szCs w:val="24"/>
          </w:rPr>
          <w:delText>consumed</w:delText>
        </w:r>
        <w:r w:rsidRPr="006F0CEF" w:rsidDel="00EA7B25">
          <w:rPr>
            <w:rFonts w:ascii="Times New Roman" w:hAnsi="Times New Roman" w:cs="Times New Roman"/>
            <w:color w:val="000000" w:themeColor="text1"/>
            <w:sz w:val="24"/>
            <w:szCs w:val="24"/>
          </w:rPr>
          <w:delText xml:space="preserve"> </w:delText>
        </w:r>
      </w:del>
      <w:ins w:id="39" w:author="Sargsyan, Davit [JRDUS]" w:date="2024-11-19T10:58:00Z">
        <w:r w:rsidR="00EA7B25">
          <w:rPr>
            <w:rFonts w:ascii="Times New Roman" w:hAnsi="Times New Roman" w:cs="Times New Roman"/>
            <w:color w:val="000000" w:themeColor="text1"/>
            <w:sz w:val="24"/>
            <w:szCs w:val="24"/>
          </w:rPr>
          <w:t>used</w:t>
        </w:r>
        <w:r w:rsidR="00EA7B25" w:rsidRPr="006F0CEF">
          <w:rPr>
            <w:rFonts w:ascii="Times New Roman" w:hAnsi="Times New Roman" w:cs="Times New Roman"/>
            <w:color w:val="000000" w:themeColor="text1"/>
            <w:sz w:val="24"/>
            <w:szCs w:val="24"/>
          </w:rPr>
          <w:t xml:space="preserve"> </w:t>
        </w:r>
      </w:ins>
      <w:r w:rsidRPr="006F0CEF">
        <w:rPr>
          <w:rFonts w:ascii="Times New Roman" w:hAnsi="Times New Roman" w:cs="Times New Roman"/>
          <w:color w:val="000000" w:themeColor="text1"/>
          <w:sz w:val="24"/>
          <w:szCs w:val="24"/>
        </w:rPr>
        <w:t xml:space="preserve">historically by Native Americans as food and medicine </w:t>
      </w:r>
      <w:r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(26)</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Today, cranberry is widely consumed as </w:t>
      </w:r>
      <w:r w:rsidR="003D12FB" w:rsidRPr="006F0CEF">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6F0CEF">
        <w:rPr>
          <w:rFonts w:ascii="Times New Roman" w:eastAsia="SimSun" w:hAnsi="Times New Roman" w:cs="Times New Roman"/>
          <w:color w:val="000000" w:themeColor="text1"/>
          <w:sz w:val="24"/>
          <w:szCs w:val="24"/>
        </w:rPr>
        <w:t xml:space="preserve">proanthocyanidins, flavonoids and other organic acids </w:t>
      </w:r>
      <w:r w:rsidR="003D12FB"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r>
      <w:r w:rsidR="003D12FB"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(27, 28)</w:t>
      </w:r>
      <w:r w:rsidR="003D12FB"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t>.</w:t>
      </w:r>
      <w:r w:rsidR="008E1B43" w:rsidRPr="006F0CEF">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(29, 30)</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and inflammation</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(31)</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and improved cardiovascular health</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r>
      <w:r w:rsidR="00F114C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(32)</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w:t>
      </w:r>
    </w:p>
    <w:p w14:paraId="5FA1352E" w14:textId="5E4F4E5D" w:rsidR="009A3DA8" w:rsidRPr="006F0CEF" w:rsidRDefault="009A3DA8" w:rsidP="00137FBE">
      <w:pPr>
        <w:rPr>
          <w:rFonts w:ascii="Times New Roman" w:hAnsi="Times New Roman" w:cs="Times New Roman"/>
          <w:color w:val="000000" w:themeColor="text1"/>
          <w:sz w:val="24"/>
          <w:szCs w:val="24"/>
        </w:rPr>
      </w:pPr>
      <w:r w:rsidRPr="006F0CEF">
        <w:rPr>
          <w:rFonts w:ascii="Times New Roman" w:eastAsia="SimSun" w:hAnsi="Times New Roman" w:cs="Times New Roman"/>
          <w:color w:val="000000" w:themeColor="text1"/>
          <w:sz w:val="24"/>
          <w:szCs w:val="24"/>
        </w:rPr>
        <w:t xml:space="preserve">Phenethyl isothiocyanate (PEITC) </w:t>
      </w:r>
      <w:r w:rsidR="008E2DD3">
        <w:rPr>
          <w:rFonts w:ascii="Times New Roman" w:eastAsia="SimSun" w:hAnsi="Times New Roman" w:cs="Times New Roman"/>
          <w:color w:val="000000" w:themeColor="text1"/>
          <w:sz w:val="24"/>
          <w:szCs w:val="24"/>
        </w:rPr>
        <w:t>belongs to</w:t>
      </w:r>
      <w:r w:rsidRPr="006F0CEF">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proofErr w:type="spellStart"/>
      <w:r w:rsidR="005C39A0" w:rsidRPr="005C39A0">
        <w:rPr>
          <w:rFonts w:ascii="Times New Roman" w:eastAsia="SimSun" w:hAnsi="Times New Roman" w:cs="Times New Roman"/>
          <w:color w:val="000000" w:themeColor="text1"/>
          <w:sz w:val="24"/>
          <w:szCs w:val="24"/>
        </w:rPr>
        <w:t>myrosinase</w:t>
      </w:r>
      <w:proofErr w:type="spellEnd"/>
      <w:r w:rsidRPr="006F0CEF">
        <w:rPr>
          <w:rFonts w:ascii="Times New Roman" w:eastAsia="SimSun" w:hAnsi="Times New Roman" w:cs="Times New Roman"/>
          <w:color w:val="000000" w:themeColor="text1"/>
          <w:sz w:val="24"/>
          <w:szCs w:val="24"/>
        </w:rPr>
        <w:t xml:space="preserve"> </w:t>
      </w:r>
      <w:r w:rsidR="00513C6D"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(33, 34)</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 xml:space="preserve">. PEITC has been </w:t>
      </w:r>
      <w:r w:rsidR="00F114CE">
        <w:rPr>
          <w:rFonts w:ascii="Times New Roman" w:eastAsia="SimSun" w:hAnsi="Times New Roman" w:cs="Times New Roman"/>
          <w:color w:val="000000" w:themeColor="text1"/>
          <w:sz w:val="24"/>
          <w:szCs w:val="24"/>
        </w:rPr>
        <w:t>shown</w:t>
      </w:r>
      <w:r w:rsidRPr="006F0CEF">
        <w:rPr>
          <w:rFonts w:ascii="Times New Roman" w:eastAsia="SimSun" w:hAnsi="Times New Roman" w:cs="Times New Roman"/>
          <w:color w:val="000000" w:themeColor="text1"/>
          <w:sz w:val="24"/>
          <w:szCs w:val="24"/>
        </w:rPr>
        <w:t xml:space="preserve"> to have a wide range of biological activities including anticancer, </w:t>
      </w:r>
      <w:r w:rsidR="00F114CE" w:rsidRPr="006F0CEF">
        <w:rPr>
          <w:rFonts w:ascii="Times New Roman" w:eastAsia="SimSun" w:hAnsi="Times New Roman" w:cs="Times New Roman"/>
          <w:color w:val="000000" w:themeColor="text1"/>
          <w:sz w:val="24"/>
          <w:szCs w:val="24"/>
        </w:rPr>
        <w:t>antioxidant</w:t>
      </w:r>
      <w:r w:rsidR="00F114CE">
        <w:rPr>
          <w:rFonts w:ascii="Times New Roman" w:eastAsia="SimSun" w:hAnsi="Times New Roman" w:cs="Times New Roman"/>
          <w:color w:val="000000" w:themeColor="text1"/>
          <w:sz w:val="24"/>
          <w:szCs w:val="24"/>
        </w:rPr>
        <w:t xml:space="preserve">, and </w:t>
      </w:r>
      <w:r w:rsidRPr="006F0CEF">
        <w:rPr>
          <w:rFonts w:ascii="Times New Roman" w:eastAsia="SimSun" w:hAnsi="Times New Roman" w:cs="Times New Roman"/>
          <w:color w:val="000000" w:themeColor="text1"/>
          <w:sz w:val="24"/>
          <w:szCs w:val="24"/>
        </w:rPr>
        <w:t>anti-inflammatory</w:t>
      </w:r>
      <w:r w:rsidR="00F114CE">
        <w:rPr>
          <w:rFonts w:ascii="Times New Roman" w:eastAsia="SimSun" w:hAnsi="Times New Roman" w:cs="Times New Roman"/>
          <w:color w:val="000000" w:themeColor="text1"/>
          <w:sz w:val="24"/>
          <w:szCs w:val="24"/>
        </w:rPr>
        <w:t xml:space="preserve"> </w:t>
      </w:r>
      <w:r w:rsidRPr="006F0CEF">
        <w:rPr>
          <w:rFonts w:ascii="Times New Roman" w:eastAsia="SimSun" w:hAnsi="Times New Roman" w:cs="Times New Roman"/>
          <w:color w:val="000000" w:themeColor="text1"/>
          <w:sz w:val="24"/>
          <w:szCs w:val="24"/>
        </w:rPr>
        <w:t xml:space="preserve">effects </w:t>
      </w:r>
      <w:r w:rsidR="00513C6D"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Pr>
          <w:rFonts w:ascii="Times New Roman" w:eastAsia="SimSun" w:hAnsi="Times New Roman" w:cs="Times New Roman"/>
          <w:color w:val="000000" w:themeColor="text1"/>
          <w:sz w:val="24"/>
          <w:szCs w:val="24"/>
        </w:rPr>
        <w:instrText xml:space="preserve"> ADDIN EN.CITE </w:instrText>
      </w:r>
      <w:r w:rsidR="00F114C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Pr>
          <w:rFonts w:ascii="Times New Roman" w:eastAsia="SimSun" w:hAnsi="Times New Roman" w:cs="Times New Roman"/>
          <w:color w:val="000000" w:themeColor="text1"/>
          <w:sz w:val="24"/>
          <w:szCs w:val="24"/>
        </w:rPr>
        <w:instrText xml:space="preserve"> ADDIN EN.CITE.DATA </w:instrText>
      </w:r>
      <w:r w:rsidR="00F114CE">
        <w:rPr>
          <w:rFonts w:ascii="Times New Roman" w:eastAsia="SimSun" w:hAnsi="Times New Roman" w:cs="Times New Roman"/>
          <w:color w:val="000000" w:themeColor="text1"/>
          <w:sz w:val="24"/>
          <w:szCs w:val="24"/>
        </w:rPr>
      </w:r>
      <w:r w:rsidR="00F114CE">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(35, 36)</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w:t>
      </w:r>
      <w:r w:rsidR="00513C6D" w:rsidRPr="006F0CEF">
        <w:rPr>
          <w:rFonts w:ascii="Times New Roman" w:eastAsia="SimSun" w:hAnsi="Times New Roman" w:cs="Times New Roman"/>
          <w:color w:val="000000" w:themeColor="text1"/>
          <w:sz w:val="24"/>
          <w:szCs w:val="24"/>
        </w:rPr>
        <w:t xml:space="preserve"> </w:t>
      </w:r>
    </w:p>
    <w:p w14:paraId="301541A3" w14:textId="14B15671" w:rsidR="00AB6127" w:rsidRPr="006F0CEF" w:rsidRDefault="00EB5BA2" w:rsidP="00137F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w:t>
      </w:r>
      <w:r w:rsidR="00C91144">
        <w:rPr>
          <w:rFonts w:ascii="Times New Roman" w:hAnsi="Times New Roman" w:cs="Times New Roman"/>
          <w:color w:val="000000" w:themeColor="text1"/>
          <w:sz w:val="24"/>
          <w:szCs w:val="24"/>
        </w:rPr>
        <w:t xml:space="preserve">omposition of </w:t>
      </w:r>
      <w:r>
        <w:rPr>
          <w:rFonts w:ascii="Times New Roman" w:hAnsi="Times New Roman" w:cs="Times New Roman"/>
          <w:color w:val="000000" w:themeColor="text1"/>
          <w:sz w:val="24"/>
          <w:szCs w:val="24"/>
        </w:rPr>
        <w:t>the GI microbial communities determines the efficiency of processing food into metabolites including amino acids, bile acids and SCFA.</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The current study </w:t>
      </w:r>
      <w:r w:rsidR="00584D20">
        <w:rPr>
          <w:rFonts w:ascii="Times New Roman" w:hAnsi="Times New Roman" w:cs="Times New Roman"/>
          <w:color w:val="000000" w:themeColor="text1"/>
          <w:sz w:val="24"/>
          <w:szCs w:val="24"/>
        </w:rPr>
        <w:t xml:space="preserve">utilized </w:t>
      </w:r>
      <w:r w:rsidR="00584D20" w:rsidRPr="006F0CEF">
        <w:rPr>
          <w:rFonts w:ascii="Times New Roman" w:hAnsi="Times New Roman" w:cs="Times New Roman"/>
          <w:color w:val="000000" w:themeColor="text1"/>
          <w:sz w:val="24"/>
          <w:szCs w:val="24"/>
        </w:rPr>
        <w:t>C</w:t>
      </w:r>
      <w:r w:rsidR="00137FBE" w:rsidRPr="006F0CEF">
        <w:rPr>
          <w:rFonts w:ascii="Times New Roman" w:hAnsi="Times New Roman" w:cs="Times New Roman"/>
          <w:color w:val="000000" w:themeColor="text1"/>
          <w:sz w:val="24"/>
          <w:szCs w:val="24"/>
        </w:rPr>
        <w:t>57BL/6J wi</w:t>
      </w:r>
      <w:r w:rsidR="00EE5FD5" w:rsidRPr="006F0CEF">
        <w:rPr>
          <w:rFonts w:ascii="Times New Roman" w:hAnsi="Times New Roman" w:cs="Times New Roman"/>
          <w:color w:val="000000" w:themeColor="text1"/>
          <w:sz w:val="24"/>
          <w:szCs w:val="24"/>
        </w:rPr>
        <w:t>ld</w:t>
      </w:r>
      <w:r w:rsidR="0008782D" w:rsidRPr="006F0CEF">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type (WT) and Nrf2 knockout (KO) </w:t>
      </w:r>
      <w:r w:rsidR="006C1727" w:rsidRPr="006F0CEF">
        <w:rPr>
          <w:rFonts w:ascii="Times New Roman" w:hAnsi="Times New Roman" w:cs="Times New Roman"/>
          <w:color w:val="000000" w:themeColor="text1"/>
          <w:sz w:val="24"/>
          <w:szCs w:val="24"/>
        </w:rPr>
        <w:t xml:space="preserve">mice </w:t>
      </w:r>
      <w:r w:rsidR="00137FBE" w:rsidRPr="006F0CEF">
        <w:rPr>
          <w:rFonts w:ascii="Times New Roman" w:hAnsi="Times New Roman" w:cs="Times New Roman"/>
          <w:color w:val="000000" w:themeColor="text1"/>
          <w:sz w:val="24"/>
          <w:szCs w:val="24"/>
        </w:rPr>
        <w:t xml:space="preserve">to test diets </w:t>
      </w:r>
      <w:r w:rsidR="00B05DC8">
        <w:rPr>
          <w:rFonts w:ascii="Times New Roman" w:hAnsi="Times New Roman" w:cs="Times New Roman"/>
          <w:color w:val="000000" w:themeColor="text1"/>
          <w:sz w:val="24"/>
          <w:szCs w:val="24"/>
        </w:rPr>
        <w:t xml:space="preserve">incorporated </w:t>
      </w:r>
      <w:r w:rsidR="00F71A0C">
        <w:rPr>
          <w:rFonts w:ascii="Times New Roman" w:hAnsi="Times New Roman" w:cs="Times New Roman"/>
          <w:color w:val="000000" w:themeColor="text1"/>
          <w:sz w:val="24"/>
          <w:szCs w:val="24"/>
        </w:rPr>
        <w:t>with</w:t>
      </w:r>
      <w:r w:rsidR="00137FBE" w:rsidRPr="006F0CEF">
        <w:rPr>
          <w:rFonts w:ascii="Times New Roman" w:hAnsi="Times New Roman" w:cs="Times New Roman"/>
          <w:color w:val="000000" w:themeColor="text1"/>
          <w:sz w:val="24"/>
          <w:szCs w:val="24"/>
        </w:rPr>
        <w:t xml:space="preserve"> either cranberry or PEITC</w:t>
      </w:r>
      <w:r w:rsidR="00F71A0C">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Both food </w:t>
      </w:r>
      <w:r w:rsidR="00584D20">
        <w:rPr>
          <w:rFonts w:ascii="Times New Roman" w:hAnsi="Times New Roman" w:cs="Times New Roman"/>
          <w:color w:val="000000" w:themeColor="text1"/>
          <w:sz w:val="24"/>
          <w:szCs w:val="24"/>
        </w:rPr>
        <w:t xml:space="preserve">additives </w:t>
      </w:r>
      <w:r w:rsidR="00584D20" w:rsidRPr="006F0CEF">
        <w:rPr>
          <w:rFonts w:ascii="Times New Roman" w:hAnsi="Times New Roman" w:cs="Times New Roman"/>
          <w:color w:val="000000" w:themeColor="text1"/>
          <w:sz w:val="24"/>
          <w:szCs w:val="24"/>
        </w:rPr>
        <w:t>have</w:t>
      </w:r>
      <w:r w:rsidR="00137FBE" w:rsidRPr="006F0CEF">
        <w:rPr>
          <w:rFonts w:ascii="Times New Roman" w:hAnsi="Times New Roman" w:cs="Times New Roman"/>
          <w:color w:val="000000" w:themeColor="text1"/>
          <w:sz w:val="24"/>
          <w:szCs w:val="24"/>
        </w:rPr>
        <w:t xml:space="preserve"> been shown to </w:t>
      </w:r>
      <w:r w:rsidR="003A681A">
        <w:rPr>
          <w:rFonts w:ascii="Times New Roman" w:hAnsi="Times New Roman" w:cs="Times New Roman"/>
          <w:color w:val="000000" w:themeColor="text1"/>
          <w:sz w:val="24"/>
          <w:szCs w:val="24"/>
        </w:rPr>
        <w:t xml:space="preserve">enhance </w:t>
      </w:r>
      <w:r w:rsidR="00137FBE" w:rsidRPr="006F0CEF">
        <w:rPr>
          <w:rFonts w:ascii="Times New Roman" w:hAnsi="Times New Roman" w:cs="Times New Roman"/>
          <w:color w:val="000000" w:themeColor="text1"/>
          <w:sz w:val="24"/>
          <w:szCs w:val="24"/>
        </w:rPr>
        <w:t xml:space="preserve">the production of </w:t>
      </w:r>
      <w:r w:rsidR="003A681A">
        <w:rPr>
          <w:rFonts w:ascii="Times New Roman" w:hAnsi="Times New Roman" w:cs="Times New Roman"/>
          <w:color w:val="000000" w:themeColor="text1"/>
          <w:sz w:val="24"/>
          <w:szCs w:val="24"/>
        </w:rPr>
        <w:t xml:space="preserve">some of the </w:t>
      </w:r>
      <w:r w:rsidR="00137FBE" w:rsidRPr="006F0CEF">
        <w:rPr>
          <w:rFonts w:ascii="Times New Roman" w:hAnsi="Times New Roman" w:cs="Times New Roman"/>
          <w:color w:val="000000" w:themeColor="text1"/>
          <w:sz w:val="24"/>
          <w:szCs w:val="24"/>
        </w:rPr>
        <w:t>metabolite</w:t>
      </w:r>
      <w:r w:rsidR="003A681A">
        <w:rPr>
          <w:rFonts w:ascii="Times New Roman" w:hAnsi="Times New Roman" w:cs="Times New Roman"/>
          <w:color w:val="000000" w:themeColor="text1"/>
          <w:sz w:val="24"/>
          <w:szCs w:val="24"/>
        </w:rPr>
        <w:t>s</w:t>
      </w:r>
      <w:r w:rsidR="007167F8">
        <w:rPr>
          <w:rFonts w:ascii="Times New Roman" w:hAnsi="Times New Roman" w:cs="Times New Roman"/>
          <w:color w:val="000000" w:themeColor="text1"/>
          <w:sz w:val="24"/>
          <w:szCs w:val="24"/>
        </w:rPr>
        <w:t>’</w:t>
      </w:r>
      <w:r w:rsidR="00F71A0C">
        <w:rPr>
          <w:rFonts w:ascii="Times New Roman" w:hAnsi="Times New Roman" w:cs="Times New Roman"/>
          <w:color w:val="000000" w:themeColor="text1"/>
          <w:sz w:val="24"/>
          <w:szCs w:val="24"/>
        </w:rPr>
        <w:t xml:space="preserve"> production</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The health benefits of these </w:t>
      </w:r>
      <w:r w:rsidR="003A681A">
        <w:rPr>
          <w:rFonts w:ascii="Times New Roman" w:hAnsi="Times New Roman" w:cs="Times New Roman"/>
          <w:color w:val="000000" w:themeColor="text1"/>
          <w:sz w:val="24"/>
          <w:szCs w:val="24"/>
        </w:rPr>
        <w:t xml:space="preserve">phytochemicals </w:t>
      </w:r>
      <w:r w:rsidR="00137FBE" w:rsidRPr="006F0CEF">
        <w:rPr>
          <w:rFonts w:ascii="Times New Roman" w:hAnsi="Times New Roman" w:cs="Times New Roman"/>
          <w:color w:val="000000" w:themeColor="text1"/>
          <w:sz w:val="24"/>
          <w:szCs w:val="24"/>
        </w:rPr>
        <w:t xml:space="preserve">include </w:t>
      </w:r>
      <w:r w:rsidR="003A681A" w:rsidRPr="006F0CEF">
        <w:rPr>
          <w:rFonts w:ascii="Times New Roman" w:hAnsi="Times New Roman" w:cs="Times New Roman"/>
          <w:color w:val="000000" w:themeColor="text1"/>
          <w:sz w:val="24"/>
          <w:szCs w:val="24"/>
        </w:rPr>
        <w:t xml:space="preserve">activation of Nrf2 </w:t>
      </w:r>
      <w:r w:rsidR="003A681A">
        <w:rPr>
          <w:rFonts w:ascii="Times New Roman" w:hAnsi="Times New Roman" w:cs="Times New Roman"/>
          <w:color w:val="000000" w:themeColor="text1"/>
          <w:sz w:val="24"/>
          <w:szCs w:val="24"/>
        </w:rPr>
        <w:t xml:space="preserve">signaling </w:t>
      </w:r>
      <w:r w:rsidR="003A681A" w:rsidRPr="006F0CEF">
        <w:rPr>
          <w:rFonts w:ascii="Times New Roman" w:hAnsi="Times New Roman" w:cs="Times New Roman"/>
          <w:color w:val="000000" w:themeColor="text1"/>
          <w:sz w:val="24"/>
          <w:szCs w:val="24"/>
        </w:rPr>
        <w:t xml:space="preserve">pathway </w:t>
      </w:r>
      <w:r w:rsidR="003A681A">
        <w:rPr>
          <w:rFonts w:ascii="Times New Roman" w:hAnsi="Times New Roman" w:cs="Times New Roman"/>
          <w:color w:val="000000" w:themeColor="text1"/>
          <w:sz w:val="24"/>
          <w:szCs w:val="24"/>
        </w:rPr>
        <w:t xml:space="preserve">and </w:t>
      </w:r>
      <w:r w:rsidR="00137FBE" w:rsidRPr="006F0CEF">
        <w:rPr>
          <w:rFonts w:ascii="Times New Roman" w:hAnsi="Times New Roman" w:cs="Times New Roman"/>
          <w:color w:val="000000" w:themeColor="text1"/>
          <w:sz w:val="24"/>
          <w:szCs w:val="24"/>
        </w:rPr>
        <w:t>cancer prevention</w:t>
      </w:r>
      <w:r w:rsidR="00F71A0C">
        <w:rPr>
          <w:rFonts w:ascii="Times New Roman" w:hAnsi="Times New Roman" w:cs="Times New Roman"/>
          <w:color w:val="000000" w:themeColor="text1"/>
          <w:sz w:val="24"/>
          <w:szCs w:val="24"/>
        </w:rPr>
        <w:t xml:space="preserve">. The </w:t>
      </w:r>
      <w:r w:rsidR="003A681A">
        <w:rPr>
          <w:rFonts w:ascii="Times New Roman" w:hAnsi="Times New Roman" w:cs="Times New Roman"/>
          <w:color w:val="000000" w:themeColor="text1"/>
          <w:sz w:val="24"/>
          <w:szCs w:val="24"/>
        </w:rPr>
        <w:t xml:space="preserve">former </w:t>
      </w:r>
      <w:r w:rsidR="00F71A0C">
        <w:rPr>
          <w:rFonts w:ascii="Times New Roman" w:hAnsi="Times New Roman" w:cs="Times New Roman"/>
          <w:color w:val="000000" w:themeColor="text1"/>
          <w:sz w:val="24"/>
          <w:szCs w:val="24"/>
        </w:rPr>
        <w:t>is</w:t>
      </w:r>
      <w:r w:rsidR="00137FBE" w:rsidRPr="006F0CEF">
        <w:rPr>
          <w:rFonts w:ascii="Times New Roman" w:hAnsi="Times New Roman" w:cs="Times New Roman"/>
          <w:color w:val="000000" w:themeColor="text1"/>
          <w:sz w:val="24"/>
          <w:szCs w:val="24"/>
        </w:rPr>
        <w:t xml:space="preserve"> a master regulator of oxidative stress and inflammation.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man" w:hAnsi="Times New Roman" w:cs="Times New Roman"/>
          <w:color w:val="000000" w:themeColor="text1"/>
          <w:sz w:val="24"/>
          <w:szCs w:val="24"/>
        </w:rPr>
        <w:t xml:space="preserve">The aim of this study was to </w:t>
      </w:r>
      <w:r w:rsidR="003A681A">
        <w:rPr>
          <w:rFonts w:ascii="Times New Roman" w:hAnsi="Times New Roman" w:cs="Times New Roman"/>
          <w:color w:val="000000" w:themeColor="text1"/>
          <w:sz w:val="24"/>
          <w:szCs w:val="24"/>
        </w:rPr>
        <w:t xml:space="preserve">better </w:t>
      </w:r>
      <w:r w:rsidR="009A3DA8" w:rsidRPr="006F0CEF">
        <w:rPr>
          <w:rFonts w:ascii="Times New Roman" w:hAnsi="Times New Roman" w:cs="Times New Roman"/>
          <w:color w:val="000000" w:themeColor="text1"/>
          <w:sz w:val="24"/>
          <w:szCs w:val="24"/>
        </w:rPr>
        <w:t>understand the mechanisms by which cranberry and PEITC can influence the gut microbiome and microbial metabolite production, and further improve the gut health via reducing inflammation and achieving homeostasis.</w:t>
      </w:r>
    </w:p>
    <w:p w14:paraId="3A83CF4D" w14:textId="1605F232" w:rsidR="00AB6127" w:rsidRPr="006F0CEF" w:rsidRDefault="00A43D9D" w:rsidP="00A43D9D">
      <w:pPr>
        <w:pStyle w:val="Heading1"/>
        <w:rPr>
          <w:rFonts w:ascii="Times New Roman" w:hAnsi="Times New Roman" w:cs="Times New Roman"/>
          <w:color w:val="000000" w:themeColor="text1"/>
        </w:rPr>
      </w:pPr>
      <w:bookmarkStart w:id="40" w:name="_Toc128143905"/>
      <w:bookmarkStart w:id="41" w:name="_Toc179148161"/>
      <w:r w:rsidRPr="006F0CEF">
        <w:rPr>
          <w:rFonts w:ascii="Times New Roman" w:hAnsi="Times New Roman" w:cs="Times New Roman"/>
          <w:color w:val="000000" w:themeColor="text1"/>
        </w:rPr>
        <w:lastRenderedPageBreak/>
        <w:t xml:space="preserve">2. </w:t>
      </w:r>
      <w:r w:rsidR="00AB6127" w:rsidRPr="006F0CEF">
        <w:rPr>
          <w:rFonts w:ascii="Times New Roman" w:hAnsi="Times New Roman" w:cs="Times New Roman"/>
          <w:color w:val="000000" w:themeColor="text1"/>
        </w:rPr>
        <w:t xml:space="preserve"> Materials and Methods</w:t>
      </w:r>
      <w:bookmarkEnd w:id="40"/>
      <w:bookmarkEnd w:id="41"/>
    </w:p>
    <w:p w14:paraId="6DB48294" w14:textId="400551DD" w:rsidR="00AB6127" w:rsidRPr="006F0CEF" w:rsidRDefault="00541DBD" w:rsidP="00A43D9D">
      <w:pPr>
        <w:pStyle w:val="Heading2"/>
        <w:rPr>
          <w:rFonts w:ascii="Times New Roman" w:hAnsi="Times New Roman" w:cs="Times New Roman"/>
          <w:color w:val="000000" w:themeColor="text1"/>
        </w:rPr>
      </w:pPr>
      <w:bookmarkStart w:id="42" w:name="_Toc179148162"/>
      <w:r w:rsidRPr="006F0CEF">
        <w:rPr>
          <w:rFonts w:ascii="Times New Roman" w:hAnsi="Times New Roman" w:cs="Times New Roman"/>
          <w:color w:val="000000" w:themeColor="text1"/>
        </w:rPr>
        <w:t xml:space="preserve">2.1 </w:t>
      </w:r>
      <w:r w:rsidR="00A14B05" w:rsidRPr="006F0CEF">
        <w:rPr>
          <w:rFonts w:ascii="Times New Roman" w:hAnsi="Times New Roman" w:cs="Times New Roman"/>
          <w:color w:val="000000" w:themeColor="text1"/>
        </w:rPr>
        <w:t xml:space="preserve">Animals and Study </w:t>
      </w:r>
      <w:r w:rsidRPr="006F0CEF">
        <w:rPr>
          <w:rFonts w:ascii="Times New Roman" w:hAnsi="Times New Roman" w:cs="Times New Roman"/>
          <w:color w:val="000000" w:themeColor="text1"/>
        </w:rPr>
        <w:t>Design</w:t>
      </w:r>
      <w:bookmarkEnd w:id="42"/>
    </w:p>
    <w:p w14:paraId="38556628" w14:textId="4A4D8723"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C57BL/6J </w:t>
      </w:r>
      <w:r w:rsidR="007167F8">
        <w:rPr>
          <w:rFonts w:ascii="Times New Roman" w:hAnsi="Times New Roman" w:cs="Times New Roman"/>
          <w:color w:val="000000" w:themeColor="text1"/>
          <w:sz w:val="24"/>
          <w:szCs w:val="24"/>
        </w:rPr>
        <w:t xml:space="preserve">(WT) </w:t>
      </w:r>
      <w:r w:rsidRPr="006F0CEF">
        <w:rPr>
          <w:rFonts w:ascii="Times New Roman" w:hAnsi="Times New Roman" w:cs="Times New Roman"/>
          <w:color w:val="000000" w:themeColor="text1"/>
          <w:sz w:val="24"/>
          <w:szCs w:val="24"/>
        </w:rPr>
        <w:t xml:space="preserve">mice were purchased from Jackson Laboratory (Bar Harbor, ME). </w:t>
      </w:r>
      <w:r w:rsidR="00D66CB8">
        <w:rPr>
          <w:rFonts w:ascii="Times New Roman" w:hAnsi="Times New Roman" w:cs="Times New Roman"/>
          <w:color w:val="000000" w:themeColor="text1"/>
          <w:sz w:val="24"/>
          <w:szCs w:val="24"/>
        </w:rPr>
        <w:t>Our lab</w:t>
      </w:r>
      <w:r w:rsidR="007167F8">
        <w:rPr>
          <w:rFonts w:ascii="Times New Roman" w:hAnsi="Times New Roman" w:cs="Times New Roman"/>
          <w:color w:val="000000" w:themeColor="text1"/>
          <w:sz w:val="24"/>
          <w:szCs w:val="24"/>
        </w:rPr>
        <w:t xml:space="preserve"> has</w:t>
      </w:r>
      <w:r w:rsidR="00D66CB8">
        <w:rPr>
          <w:rFonts w:ascii="Times New Roman" w:hAnsi="Times New Roman" w:cs="Times New Roman"/>
          <w:color w:val="000000" w:themeColor="text1"/>
          <w:sz w:val="24"/>
          <w:szCs w:val="24"/>
        </w:rPr>
        <w:t xml:space="preserve"> maintained </w:t>
      </w:r>
      <w:r w:rsidRPr="006F0CEF">
        <w:rPr>
          <w:rFonts w:ascii="Times New Roman" w:hAnsi="Times New Roman" w:cs="Times New Roman"/>
          <w:color w:val="000000" w:themeColor="text1"/>
          <w:sz w:val="24"/>
          <w:szCs w:val="24"/>
        </w:rPr>
        <w:t xml:space="preserve">C57BL/6J Nrf2 KO mice since 2005 </w:t>
      </w:r>
      <w:r w:rsidR="003E6FFB"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E6FFB" w:rsidRPr="006F0CEF">
        <w:rPr>
          <w:rFonts w:ascii="Times New Roman" w:hAnsi="Times New Roman" w:cs="Times New Roman"/>
          <w:color w:val="000000" w:themeColor="text1"/>
          <w:sz w:val="24"/>
          <w:szCs w:val="24"/>
        </w:rPr>
      </w:r>
      <w:r w:rsidR="003E6F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(37, 38)</w:t>
      </w:r>
      <w:r w:rsidR="003E6F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Mice were kept in a controlled temperature (20-22°C) and humidity (45–55%) environment under 12-hour light</w:t>
      </w:r>
      <w:r w:rsidR="007167F8">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dark cycles at the Rutgers Animal Facility. Food and water were provided </w:t>
      </w:r>
      <w:r w:rsidRPr="007167F8">
        <w:rPr>
          <w:rFonts w:ascii="Times New Roman" w:hAnsi="Times New Roman" w:cs="Times New Roman"/>
          <w:i/>
          <w:iCs/>
          <w:color w:val="000000" w:themeColor="text1"/>
          <w:sz w:val="24"/>
          <w:szCs w:val="24"/>
        </w:rPr>
        <w:t>ad libitum</w:t>
      </w:r>
      <w:r w:rsidRPr="006F0CEF">
        <w:rPr>
          <w:rFonts w:ascii="Times New Roman" w:hAnsi="Times New Roman" w:cs="Times New Roman"/>
          <w:color w:val="000000" w:themeColor="text1"/>
          <w:sz w:val="24"/>
          <w:szCs w:val="24"/>
        </w:rPr>
        <w:t xml:space="preserve">. The study </w:t>
      </w:r>
      <w:r w:rsidR="00D66CB8">
        <w:rPr>
          <w:rFonts w:ascii="Times New Roman" w:hAnsi="Times New Roman" w:cs="Times New Roman"/>
          <w:color w:val="000000" w:themeColor="text1"/>
          <w:sz w:val="24"/>
          <w:szCs w:val="24"/>
        </w:rPr>
        <w:t>consisted of</w:t>
      </w:r>
      <w:r w:rsidRPr="006F0CEF">
        <w:rPr>
          <w:rFonts w:ascii="Times New Roman" w:hAnsi="Times New Roman" w:cs="Times New Roman"/>
          <w:color w:val="000000" w:themeColor="text1"/>
          <w:sz w:val="24"/>
          <w:szCs w:val="24"/>
        </w:rPr>
        <w:t xml:space="preserve"> three experiments</w:t>
      </w:r>
      <w:r w:rsidR="00D66CB8">
        <w:rPr>
          <w:rFonts w:ascii="Times New Roman" w:hAnsi="Times New Roman" w:cs="Times New Roman"/>
          <w:color w:val="000000" w:themeColor="text1"/>
          <w:sz w:val="24"/>
          <w:szCs w:val="24"/>
        </w:rPr>
        <w:t xml:space="preserve"> </w:t>
      </w:r>
      <w:r w:rsidR="007167F8">
        <w:rPr>
          <w:rFonts w:ascii="Times New Roman" w:hAnsi="Times New Roman" w:cs="Times New Roman"/>
          <w:color w:val="000000" w:themeColor="text1"/>
          <w:sz w:val="24"/>
          <w:szCs w:val="24"/>
        </w:rPr>
        <w:t>(</w:t>
      </w:r>
      <w:r w:rsidR="00D66CB8">
        <w:rPr>
          <w:rFonts w:ascii="Times New Roman" w:hAnsi="Times New Roman" w:cs="Times New Roman"/>
          <w:color w:val="000000" w:themeColor="text1"/>
          <w:sz w:val="24"/>
          <w:szCs w:val="24"/>
        </w:rPr>
        <w:t>shown in Figure 1</w:t>
      </w:r>
      <w:r w:rsidR="007167F8">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w:t>
      </w:r>
    </w:p>
    <w:p w14:paraId="3F3CD6B6" w14:textId="02A840A3"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All </w:t>
      </w:r>
      <w:r w:rsidR="00C87D59">
        <w:rPr>
          <w:rFonts w:ascii="Times New Roman" w:hAnsi="Times New Roman" w:cs="Times New Roman"/>
          <w:color w:val="000000" w:themeColor="text1"/>
          <w:sz w:val="24"/>
          <w:szCs w:val="24"/>
        </w:rPr>
        <w:t xml:space="preserve">animals </w:t>
      </w:r>
      <w:r w:rsidR="00D66CB8" w:rsidRPr="006F0CEF">
        <w:rPr>
          <w:rFonts w:ascii="Times New Roman" w:hAnsi="Times New Roman" w:cs="Times New Roman"/>
          <w:color w:val="000000" w:themeColor="text1"/>
          <w:sz w:val="24"/>
          <w:szCs w:val="24"/>
        </w:rPr>
        <w:t xml:space="preserve">were fed with AIN93M </w:t>
      </w:r>
      <w:r w:rsidR="00C87D59">
        <w:rPr>
          <w:rFonts w:ascii="Times New Roman" w:hAnsi="Times New Roman" w:cs="Times New Roman"/>
          <w:color w:val="000000" w:themeColor="text1"/>
          <w:sz w:val="24"/>
          <w:szCs w:val="24"/>
        </w:rPr>
        <w:t>standard grain</w:t>
      </w:r>
      <w:r w:rsidR="00D66CB8" w:rsidRPr="006F0CEF">
        <w:rPr>
          <w:rFonts w:ascii="Times New Roman" w:hAnsi="Times New Roman" w:cs="Times New Roman"/>
          <w:color w:val="000000" w:themeColor="text1"/>
          <w:sz w:val="24"/>
          <w:szCs w:val="24"/>
        </w:rPr>
        <w:t xml:space="preserve"> diet </w:t>
      </w:r>
      <w:r w:rsidR="00C87D59" w:rsidRPr="006F0CEF">
        <w:rPr>
          <w:rFonts w:ascii="Times New Roman" w:hAnsi="Times New Roman" w:cs="Times New Roman"/>
          <w:color w:val="000000" w:themeColor="text1"/>
          <w:sz w:val="24"/>
          <w:szCs w:val="24"/>
        </w:rPr>
        <w:t>(Research Diets, Inc. NJ)</w:t>
      </w:r>
      <w:r w:rsidR="00C87D59">
        <w:rPr>
          <w:rFonts w:ascii="Times New Roman" w:hAnsi="Times New Roman" w:cs="Times New Roman"/>
          <w:color w:val="000000" w:themeColor="text1"/>
          <w:sz w:val="24"/>
          <w:szCs w:val="24"/>
        </w:rPr>
        <w:t xml:space="preserve"> </w:t>
      </w:r>
      <w:r w:rsidR="00D66CB8">
        <w:rPr>
          <w:rFonts w:ascii="Times New Roman" w:hAnsi="Times New Roman" w:cs="Times New Roman"/>
          <w:color w:val="000000" w:themeColor="text1"/>
          <w:sz w:val="24"/>
          <w:szCs w:val="24"/>
        </w:rPr>
        <w:t>for the first 2 weeks of the experiment</w:t>
      </w:r>
      <w:r w:rsidR="00C87D59">
        <w:rPr>
          <w:rFonts w:ascii="Times New Roman" w:hAnsi="Times New Roman" w:cs="Times New Roman"/>
          <w:color w:val="000000" w:themeColor="text1"/>
          <w:sz w:val="24"/>
          <w:szCs w:val="24"/>
        </w:rPr>
        <w:t>s</w:t>
      </w:r>
      <w:r w:rsidR="00D66CB8">
        <w:rPr>
          <w:rFonts w:ascii="Times New Roman" w:hAnsi="Times New Roman" w:cs="Times New Roman"/>
          <w:color w:val="000000" w:themeColor="text1"/>
          <w:sz w:val="24"/>
          <w:szCs w:val="24"/>
        </w:rPr>
        <w:t xml:space="preserve"> </w:t>
      </w:r>
      <w:r w:rsidR="00C87D59">
        <w:rPr>
          <w:rFonts w:ascii="Times New Roman" w:hAnsi="Times New Roman" w:cs="Times New Roman"/>
          <w:color w:val="000000" w:themeColor="text1"/>
          <w:sz w:val="24"/>
          <w:szCs w:val="24"/>
        </w:rPr>
        <w:t xml:space="preserve">to </w:t>
      </w:r>
      <w:r w:rsidR="007167F8">
        <w:rPr>
          <w:rFonts w:ascii="Times New Roman" w:hAnsi="Times New Roman" w:cs="Times New Roman"/>
          <w:color w:val="000000" w:themeColor="text1"/>
          <w:sz w:val="24"/>
          <w:szCs w:val="24"/>
        </w:rPr>
        <w:t>equalize</w:t>
      </w:r>
      <w:del w:id="43" w:author="Sargsyan, Davit [JRDUS]" w:date="2024-11-19T13:50:00Z">
        <w:r w:rsidR="007167F8" w:rsidDel="001659DF">
          <w:rPr>
            <w:rFonts w:ascii="Times New Roman" w:hAnsi="Times New Roman" w:cs="Times New Roman"/>
            <w:color w:val="000000" w:themeColor="text1"/>
            <w:sz w:val="24"/>
            <w:szCs w:val="24"/>
          </w:rPr>
          <w:delText>/normalize</w:delText>
        </w:r>
      </w:del>
      <w:r w:rsidR="00C87D59">
        <w:rPr>
          <w:rFonts w:ascii="Times New Roman" w:hAnsi="Times New Roman" w:cs="Times New Roman"/>
          <w:color w:val="000000" w:themeColor="text1"/>
          <w:sz w:val="24"/>
          <w:szCs w:val="24"/>
        </w:rPr>
        <w:t xml:space="preserve"> the microbiomes at the baseline. After the equalization period, the mice were randomized to treatment groups. </w:t>
      </w:r>
    </w:p>
    <w:p w14:paraId="177E7403" w14:textId="69D0DA1B" w:rsidR="00021E8A"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 </w:t>
      </w:r>
      <w:r w:rsidR="00277CF4" w:rsidRPr="006F0CEF">
        <w:rPr>
          <w:rFonts w:ascii="Times New Roman" w:hAnsi="Times New Roman" w:cs="Times New Roman"/>
          <w:color w:val="000000" w:themeColor="text1"/>
          <w:sz w:val="24"/>
          <w:szCs w:val="24"/>
        </w:rPr>
        <w:t>the first</w:t>
      </w:r>
      <w:r w:rsidR="006C0564" w:rsidRPr="006F0CEF">
        <w:rPr>
          <w:rFonts w:ascii="Times New Roman" w:hAnsi="Times New Roman" w:cs="Times New Roman"/>
          <w:color w:val="000000" w:themeColor="text1"/>
          <w:sz w:val="24"/>
          <w:szCs w:val="24"/>
        </w:rPr>
        <w:t xml:space="preserve"> </w:t>
      </w:r>
      <w:r w:rsidR="00277CF4" w:rsidRPr="006F0CEF">
        <w:rPr>
          <w:rFonts w:ascii="Times New Roman" w:hAnsi="Times New Roman" w:cs="Times New Roman"/>
          <w:color w:val="000000" w:themeColor="text1"/>
          <w:sz w:val="24"/>
          <w:szCs w:val="24"/>
        </w:rPr>
        <w:t xml:space="preserve">experiment </w:t>
      </w:r>
      <w:r w:rsidR="006C0564" w:rsidRPr="006F0CEF">
        <w:rPr>
          <w:rFonts w:ascii="Times New Roman" w:hAnsi="Times New Roman" w:cs="Times New Roman"/>
          <w:color w:val="000000" w:themeColor="text1"/>
          <w:sz w:val="24"/>
          <w:szCs w:val="24"/>
        </w:rPr>
        <w:t>(Exp01)</w:t>
      </w:r>
      <w:r w:rsidRPr="006F0CEF">
        <w:rPr>
          <w:rFonts w:ascii="Times New Roman" w:hAnsi="Times New Roman" w:cs="Times New Roman"/>
          <w:color w:val="000000" w:themeColor="text1"/>
          <w:sz w:val="24"/>
          <w:szCs w:val="24"/>
        </w:rPr>
        <w:t xml:space="preserve">, </w:t>
      </w:r>
      <w:r w:rsidR="00471E33" w:rsidRPr="006F0CEF">
        <w:rPr>
          <w:rFonts w:ascii="Times New Roman" w:hAnsi="Times New Roman" w:cs="Times New Roman"/>
          <w:color w:val="000000" w:themeColor="text1"/>
          <w:sz w:val="24"/>
          <w:szCs w:val="24"/>
        </w:rPr>
        <w:t xml:space="preserve">18 </w:t>
      </w:r>
      <w:r w:rsidRPr="006F0CEF">
        <w:rPr>
          <w:rFonts w:ascii="Times New Roman" w:hAnsi="Times New Roman" w:cs="Times New Roman"/>
          <w:color w:val="000000" w:themeColor="text1"/>
          <w:sz w:val="24"/>
          <w:szCs w:val="24"/>
        </w:rPr>
        <w:t xml:space="preserve">Nrf2 KO mice </w:t>
      </w:r>
      <w:r w:rsidR="00584D20" w:rsidRPr="006F0CEF">
        <w:rPr>
          <w:rFonts w:ascii="Times New Roman" w:hAnsi="Times New Roman" w:cs="Times New Roman"/>
          <w:color w:val="000000" w:themeColor="text1"/>
          <w:sz w:val="24"/>
          <w:szCs w:val="24"/>
        </w:rPr>
        <w:t>were assigned</w:t>
      </w:r>
      <w:r w:rsidR="00C87D59">
        <w:rPr>
          <w:rFonts w:ascii="Times New Roman" w:hAnsi="Times New Roman" w:cs="Times New Roman"/>
          <w:color w:val="000000" w:themeColor="text1"/>
          <w:sz w:val="24"/>
          <w:szCs w:val="24"/>
        </w:rPr>
        <w:t xml:space="preserve"> to </w:t>
      </w:r>
      <w:r w:rsidRPr="006F0CEF">
        <w:rPr>
          <w:rFonts w:ascii="Times New Roman" w:hAnsi="Times New Roman" w:cs="Times New Roman"/>
          <w:color w:val="000000" w:themeColor="text1"/>
          <w:sz w:val="24"/>
          <w:szCs w:val="24"/>
        </w:rPr>
        <w:t xml:space="preserve">2 groups </w:t>
      </w:r>
      <w:r w:rsidR="00C87D59">
        <w:rPr>
          <w:rFonts w:ascii="Times New Roman" w:hAnsi="Times New Roman" w:cs="Times New Roman"/>
          <w:color w:val="000000" w:themeColor="text1"/>
          <w:sz w:val="24"/>
          <w:szCs w:val="24"/>
        </w:rPr>
        <w:t xml:space="preserve">with one </w:t>
      </w:r>
      <w:r w:rsidRPr="006F0CEF">
        <w:rPr>
          <w:rFonts w:ascii="Times New Roman" w:hAnsi="Times New Roman" w:cs="Times New Roman"/>
          <w:color w:val="000000" w:themeColor="text1"/>
          <w:sz w:val="24"/>
          <w:szCs w:val="24"/>
        </w:rPr>
        <w:t xml:space="preserve">group </w:t>
      </w:r>
      <w:r w:rsidR="00C87D59">
        <w:rPr>
          <w:rFonts w:ascii="Times New Roman" w:hAnsi="Times New Roman" w:cs="Times New Roman"/>
          <w:color w:val="000000" w:themeColor="text1"/>
          <w:sz w:val="24"/>
          <w:szCs w:val="24"/>
        </w:rPr>
        <w:t>continuing to receive</w:t>
      </w:r>
      <w:r w:rsidRPr="006F0CEF">
        <w:rPr>
          <w:rFonts w:ascii="Times New Roman" w:hAnsi="Times New Roman" w:cs="Times New Roman"/>
          <w:color w:val="000000" w:themeColor="text1"/>
          <w:sz w:val="24"/>
          <w:szCs w:val="24"/>
        </w:rPr>
        <w:t xml:space="preserve"> the control diet while </w:t>
      </w:r>
      <w:r w:rsidR="00C87D59" w:rsidRPr="006F0CEF">
        <w:rPr>
          <w:rFonts w:ascii="Times New Roman" w:hAnsi="Times New Roman" w:cs="Times New Roman"/>
          <w:color w:val="000000" w:themeColor="text1"/>
          <w:sz w:val="24"/>
          <w:szCs w:val="24"/>
        </w:rPr>
        <w:t xml:space="preserve">0.05% </w:t>
      </w:r>
      <w:r w:rsidR="00C87D59">
        <w:rPr>
          <w:rFonts w:ascii="Times New Roman" w:hAnsi="Times New Roman" w:cs="Times New Roman"/>
          <w:color w:val="000000" w:themeColor="text1"/>
          <w:sz w:val="24"/>
          <w:szCs w:val="24"/>
        </w:rPr>
        <w:t xml:space="preserve">of </w:t>
      </w:r>
      <w:r w:rsidR="00C87D59" w:rsidRPr="006F0CEF">
        <w:rPr>
          <w:rFonts w:ascii="Times New Roman" w:hAnsi="Times New Roman" w:cs="Times New Roman"/>
          <w:color w:val="000000" w:themeColor="text1"/>
          <w:sz w:val="24"/>
          <w:szCs w:val="24"/>
        </w:rPr>
        <w:t xml:space="preserve">PEITC </w:t>
      </w:r>
      <w:r w:rsidR="001E2E57">
        <w:rPr>
          <w:rFonts w:ascii="Times New Roman" w:hAnsi="Times New Roman" w:cs="Times New Roman"/>
          <w:color w:val="000000" w:themeColor="text1"/>
          <w:sz w:val="24"/>
          <w:szCs w:val="24"/>
        </w:rPr>
        <w:t>was</w:t>
      </w:r>
      <w:r w:rsidR="00C87D59">
        <w:rPr>
          <w:rFonts w:ascii="Times New Roman" w:hAnsi="Times New Roman" w:cs="Times New Roman"/>
          <w:color w:val="000000" w:themeColor="text1"/>
          <w:sz w:val="24"/>
          <w:szCs w:val="24"/>
        </w:rPr>
        <w:t xml:space="preserve"> added to </w:t>
      </w:r>
      <w:r w:rsidRPr="006F0CEF">
        <w:rPr>
          <w:rFonts w:ascii="Times New Roman" w:hAnsi="Times New Roman" w:cs="Times New Roman"/>
          <w:color w:val="000000" w:themeColor="text1"/>
          <w:sz w:val="24"/>
          <w:szCs w:val="24"/>
        </w:rPr>
        <w:t xml:space="preserve">the second group’s </w:t>
      </w:r>
      <w:r w:rsidR="00584D20" w:rsidRPr="006F0CEF">
        <w:rPr>
          <w:rFonts w:ascii="Times New Roman" w:hAnsi="Times New Roman" w:cs="Times New Roman"/>
          <w:color w:val="000000" w:themeColor="text1"/>
          <w:sz w:val="24"/>
          <w:szCs w:val="24"/>
        </w:rPr>
        <w:t>diet</w:t>
      </w:r>
      <w:r w:rsidR="00584D20">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 xml:space="preserve">Further </w:t>
      </w:r>
      <w:r w:rsidRPr="006F0CEF">
        <w:rPr>
          <w:rFonts w:ascii="Times New Roman" w:hAnsi="Times New Roman" w:cs="Times New Roman"/>
          <w:color w:val="000000" w:themeColor="text1"/>
          <w:sz w:val="24"/>
          <w:szCs w:val="24"/>
        </w:rPr>
        <w:t xml:space="preserve">10 WT mice were </w:t>
      </w:r>
      <w:del w:id="44" w:author="Sargsyan, Davit [JRDUS]" w:date="2024-11-19T13:56:00Z">
        <w:r w:rsidRPr="006F0CEF" w:rsidDel="001659DF">
          <w:rPr>
            <w:rFonts w:ascii="Times New Roman" w:hAnsi="Times New Roman" w:cs="Times New Roman"/>
            <w:color w:val="000000" w:themeColor="text1"/>
            <w:sz w:val="24"/>
            <w:szCs w:val="24"/>
          </w:rPr>
          <w:delText>randomized</w:delText>
        </w:r>
        <w:r w:rsidR="001E2E57" w:rsidDel="001659DF">
          <w:rPr>
            <w:rFonts w:ascii="Times New Roman" w:hAnsi="Times New Roman" w:cs="Times New Roman"/>
            <w:color w:val="000000" w:themeColor="text1"/>
            <w:sz w:val="24"/>
            <w:szCs w:val="24"/>
          </w:rPr>
          <w:delText xml:space="preserve"> </w:delText>
        </w:r>
      </w:del>
      <w:ins w:id="45" w:author="Sargsyan, Davit [JRDUS]" w:date="2024-11-19T13:56:00Z">
        <w:r w:rsidR="001659DF">
          <w:rPr>
            <w:rFonts w:ascii="Times New Roman" w:hAnsi="Times New Roman" w:cs="Times New Roman"/>
            <w:color w:val="000000" w:themeColor="text1"/>
            <w:sz w:val="24"/>
            <w:szCs w:val="24"/>
          </w:rPr>
          <w:t>assigned to</w:t>
        </w:r>
      </w:ins>
      <w:del w:id="46" w:author="Sargsyan, Davit [JRDUS]" w:date="2024-11-19T13:56:00Z">
        <w:r w:rsidRPr="006F0CEF" w:rsidDel="001659DF">
          <w:rPr>
            <w:rFonts w:ascii="Times New Roman" w:hAnsi="Times New Roman" w:cs="Times New Roman"/>
            <w:color w:val="000000" w:themeColor="text1"/>
            <w:sz w:val="24"/>
            <w:szCs w:val="24"/>
          </w:rPr>
          <w:delText>into</w:delText>
        </w:r>
      </w:del>
      <w:r w:rsidRPr="006F0CEF">
        <w:rPr>
          <w:rFonts w:ascii="Times New Roman" w:hAnsi="Times New Roman" w:cs="Times New Roman"/>
          <w:color w:val="000000" w:themeColor="text1"/>
          <w:sz w:val="24"/>
          <w:szCs w:val="24"/>
        </w:rPr>
        <w:t xml:space="preserve"> either the control </w:t>
      </w:r>
      <w:r w:rsidR="00584D20" w:rsidRPr="006F0CEF">
        <w:rPr>
          <w:rFonts w:ascii="Times New Roman" w:hAnsi="Times New Roman" w:cs="Times New Roman"/>
          <w:color w:val="000000" w:themeColor="text1"/>
          <w:sz w:val="24"/>
          <w:szCs w:val="24"/>
        </w:rPr>
        <w:t>diet or</w:t>
      </w:r>
      <w:r w:rsidRPr="006F0CEF">
        <w:rPr>
          <w:rFonts w:ascii="Times New Roman" w:hAnsi="Times New Roman" w:cs="Times New Roman"/>
          <w:color w:val="000000" w:themeColor="text1"/>
          <w:sz w:val="24"/>
          <w:szCs w:val="24"/>
        </w:rPr>
        <w:t xml:space="preserve"> the PEITC-</w:t>
      </w:r>
      <w:ins w:id="47" w:author="Sargsyan, Davit [JRDUS]" w:date="2024-11-19T13:56:00Z">
        <w:r w:rsidR="001659DF">
          <w:rPr>
            <w:rFonts w:ascii="Times New Roman" w:hAnsi="Times New Roman" w:cs="Times New Roman"/>
            <w:color w:val="000000" w:themeColor="text1"/>
            <w:sz w:val="24"/>
            <w:szCs w:val="24"/>
          </w:rPr>
          <w:t xml:space="preserve">infused </w:t>
        </w:r>
      </w:ins>
      <w:r w:rsidRPr="006F0CEF">
        <w:rPr>
          <w:rFonts w:ascii="Times New Roman" w:hAnsi="Times New Roman" w:cs="Times New Roman"/>
          <w:color w:val="000000" w:themeColor="text1"/>
          <w:sz w:val="24"/>
          <w:szCs w:val="24"/>
        </w:rPr>
        <w:t xml:space="preserve">diet </w:t>
      </w:r>
      <w:r w:rsidR="0054513A">
        <w:rPr>
          <w:rFonts w:ascii="Times New Roman" w:hAnsi="Times New Roman" w:cs="Times New Roman"/>
          <w:color w:val="000000" w:themeColor="text1"/>
          <w:sz w:val="24"/>
          <w:szCs w:val="24"/>
        </w:rPr>
        <w:t>in the second experiment (Exp</w:t>
      </w:r>
      <w:r w:rsidR="001E2E57">
        <w:rPr>
          <w:rFonts w:ascii="Times New Roman" w:hAnsi="Times New Roman" w:cs="Times New Roman"/>
          <w:color w:val="000000" w:themeColor="text1"/>
          <w:sz w:val="24"/>
          <w:szCs w:val="24"/>
        </w:rPr>
        <w:t>0</w:t>
      </w:r>
      <w:r w:rsidR="0054513A">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 xml:space="preserve">Finally, </w:t>
      </w:r>
      <w:r w:rsidR="0054513A" w:rsidRPr="006F0CEF">
        <w:rPr>
          <w:rFonts w:ascii="Times New Roman" w:hAnsi="Times New Roman" w:cs="Times New Roman"/>
          <w:color w:val="000000" w:themeColor="text1"/>
          <w:sz w:val="24"/>
          <w:szCs w:val="24"/>
        </w:rPr>
        <w:t>dextran sulfate sodium (DSS)</w:t>
      </w:r>
      <w:r w:rsidR="0054513A">
        <w:rPr>
          <w:rFonts w:ascii="Times New Roman" w:hAnsi="Times New Roman" w:cs="Times New Roman"/>
          <w:color w:val="000000" w:themeColor="text1"/>
          <w:sz w:val="24"/>
          <w:szCs w:val="24"/>
        </w:rPr>
        <w:t xml:space="preserve"> was introduced to 20 mice to induce gut inflammation, and </w:t>
      </w:r>
      <w:r w:rsidRPr="006F0CEF">
        <w:rPr>
          <w:rFonts w:ascii="Times New Roman" w:hAnsi="Times New Roman" w:cs="Times New Roman"/>
          <w:color w:val="000000" w:themeColor="text1"/>
          <w:sz w:val="24"/>
          <w:szCs w:val="24"/>
        </w:rPr>
        <w:t>cranberry</w:t>
      </w:r>
      <w:r w:rsidR="00471E33" w:rsidRPr="006F0CEF">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diet </w:t>
      </w:r>
      <w:r w:rsidR="00F85072">
        <w:rPr>
          <w:rFonts w:ascii="Times New Roman" w:hAnsi="Times New Roman" w:cs="Times New Roman"/>
          <w:color w:val="000000" w:themeColor="text1"/>
          <w:sz w:val="24"/>
          <w:szCs w:val="24"/>
        </w:rPr>
        <w:t xml:space="preserve">was </w:t>
      </w:r>
      <w:r w:rsidR="0054513A">
        <w:rPr>
          <w:rFonts w:ascii="Times New Roman" w:hAnsi="Times New Roman" w:cs="Times New Roman"/>
          <w:color w:val="000000" w:themeColor="text1"/>
          <w:sz w:val="24"/>
          <w:szCs w:val="24"/>
        </w:rPr>
        <w:t>added</w:t>
      </w:r>
      <w:r w:rsidR="00471E33" w:rsidRPr="006F0CEF">
        <w:rPr>
          <w:rFonts w:ascii="Times New Roman" w:hAnsi="Times New Roman" w:cs="Times New Roman"/>
          <w:color w:val="000000" w:themeColor="text1"/>
          <w:sz w:val="24"/>
          <w:szCs w:val="24"/>
        </w:rPr>
        <w:t xml:space="preserve"> (10% of feed by weight)</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in the third experiment (Exp</w:t>
      </w:r>
      <w:r w:rsidR="001E2E57">
        <w:rPr>
          <w:rFonts w:ascii="Times New Roman" w:hAnsi="Times New Roman" w:cs="Times New Roman"/>
          <w:color w:val="000000" w:themeColor="text1"/>
          <w:sz w:val="24"/>
          <w:szCs w:val="24"/>
        </w:rPr>
        <w:t>0</w:t>
      </w:r>
      <w:r w:rsidR="0054513A">
        <w:rPr>
          <w:rFonts w:ascii="Times New Roman" w:hAnsi="Times New Roman" w:cs="Times New Roman"/>
          <w:color w:val="000000" w:themeColor="text1"/>
          <w:sz w:val="24"/>
          <w:szCs w:val="24"/>
        </w:rPr>
        <w:t>3)</w:t>
      </w:r>
      <w:r w:rsidRPr="006F0CEF">
        <w:rPr>
          <w:rFonts w:ascii="Times New Roman" w:hAnsi="Times New Roman" w:cs="Times New Roman"/>
          <w:color w:val="000000" w:themeColor="text1"/>
          <w:sz w:val="24"/>
          <w:szCs w:val="24"/>
        </w:rPr>
        <w:t xml:space="preserve">. WT and Nrf2 KO mice were randomized into one of four treatment groups (Naïve, DSS, DSS+PEITC, and </w:t>
      </w:r>
      <w:proofErr w:type="spellStart"/>
      <w:r w:rsidRPr="006F0CEF">
        <w:rPr>
          <w:rFonts w:ascii="Times New Roman" w:hAnsi="Times New Roman" w:cs="Times New Roman"/>
          <w:color w:val="000000" w:themeColor="text1"/>
          <w:sz w:val="24"/>
          <w:szCs w:val="24"/>
        </w:rPr>
        <w:t>DSS+</w:t>
      </w:r>
      <w:r w:rsidR="00584D20" w:rsidRPr="006F0CEF">
        <w:rPr>
          <w:rFonts w:ascii="Times New Roman" w:hAnsi="Times New Roman" w:cs="Times New Roman"/>
          <w:color w:val="000000" w:themeColor="text1"/>
          <w:sz w:val="24"/>
          <w:szCs w:val="24"/>
        </w:rPr>
        <w:t>Cranberry</w:t>
      </w:r>
      <w:proofErr w:type="spellEnd"/>
      <w:r w:rsidR="00584D20" w:rsidRPr="006F0CEF">
        <w:rPr>
          <w:rFonts w:ascii="Times New Roman" w:hAnsi="Times New Roman" w:cs="Times New Roman"/>
          <w:color w:val="000000" w:themeColor="text1"/>
          <w:sz w:val="24"/>
          <w:szCs w:val="24"/>
        </w:rPr>
        <w:t>) (</w:t>
      </w:r>
      <w:r w:rsidRPr="006F0CEF">
        <w:rPr>
          <w:rFonts w:ascii="Times New Roman" w:hAnsi="Times New Roman" w:cs="Times New Roman"/>
          <w:color w:val="000000" w:themeColor="text1"/>
          <w:sz w:val="24"/>
          <w:szCs w:val="24"/>
        </w:rPr>
        <w:t>Figure</w:t>
      </w:r>
      <w:r w:rsidR="001608A0"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1).</w:t>
      </w:r>
      <w:r w:rsidR="007E2336" w:rsidRPr="006F0CEF">
        <w:rPr>
          <w:rFonts w:ascii="Times New Roman" w:hAnsi="Times New Roman" w:cs="Times New Roman"/>
          <w:color w:val="000000" w:themeColor="text1"/>
          <w:sz w:val="24"/>
          <w:szCs w:val="24"/>
        </w:rPr>
        <w:t xml:space="preserve"> </w:t>
      </w:r>
      <w:r w:rsidR="001E2E57" w:rsidRPr="001E2E57">
        <w:rPr>
          <w:rFonts w:ascii="Times New Roman" w:hAnsi="Times New Roman" w:cs="Times New Roman"/>
          <w:color w:val="000000" w:themeColor="text1"/>
          <w:sz w:val="24"/>
          <w:szCs w:val="24"/>
        </w:rPr>
        <w:t xml:space="preserve">2.5% DSS was dissolved in autoclaved water and made fresh weekly. </w:t>
      </w:r>
      <w:r w:rsidR="00A14B05" w:rsidRPr="006F0CEF">
        <w:rPr>
          <w:rFonts w:ascii="Times New Roman" w:hAnsi="Times New Roman" w:cs="Times New Roman"/>
          <w:color w:val="000000" w:themeColor="text1"/>
          <w:sz w:val="24"/>
          <w:szCs w:val="24"/>
        </w:rPr>
        <w:t>Fecal samples were collected fresh</w:t>
      </w:r>
      <w:r w:rsidR="001E2E57">
        <w:rPr>
          <w:rFonts w:ascii="Times New Roman" w:hAnsi="Times New Roman" w:cs="Times New Roman"/>
          <w:color w:val="000000" w:themeColor="text1"/>
          <w:sz w:val="24"/>
          <w:szCs w:val="24"/>
        </w:rPr>
        <w:t>,</w:t>
      </w:r>
      <w:r w:rsidR="00A14B05" w:rsidRPr="006F0CEF">
        <w:rPr>
          <w:rFonts w:ascii="Times New Roman" w:hAnsi="Times New Roman" w:cs="Times New Roman"/>
          <w:color w:val="000000" w:themeColor="text1"/>
          <w:sz w:val="24"/>
          <w:szCs w:val="24"/>
        </w:rPr>
        <w:t xml:space="preserve"> snap frozen in liquid nitrogen and stored at -80</w:t>
      </w:r>
      <w:r w:rsidR="00A14B05" w:rsidRPr="006F0CEF">
        <w:rPr>
          <w:rFonts w:ascii="Times New Roman" w:hAnsi="Times New Roman" w:cs="Times New Roman"/>
          <w:color w:val="000000" w:themeColor="text1"/>
          <w:sz w:val="24"/>
          <w:szCs w:val="24"/>
          <w:vertAlign w:val="superscript"/>
        </w:rPr>
        <w:t>o</w:t>
      </w:r>
      <w:r w:rsidR="00A14B05" w:rsidRPr="006F0CEF">
        <w:rPr>
          <w:rFonts w:ascii="Times New Roman" w:hAnsi="Times New Roman" w:cs="Times New Roman"/>
          <w:color w:val="000000" w:themeColor="text1"/>
          <w:sz w:val="24"/>
          <w:szCs w:val="24"/>
        </w:rPr>
        <w:t xml:space="preserve">C </w:t>
      </w:r>
      <w:r w:rsidR="00F85072">
        <w:rPr>
          <w:rFonts w:ascii="Times New Roman" w:hAnsi="Times New Roman" w:cs="Times New Roman"/>
          <w:color w:val="000000" w:themeColor="text1"/>
          <w:sz w:val="24"/>
          <w:szCs w:val="24"/>
        </w:rPr>
        <w:t xml:space="preserve">until further analysis </w:t>
      </w:r>
      <w:r w:rsidR="00A14B05" w:rsidRPr="006F0CEF">
        <w:rPr>
          <w:rFonts w:ascii="Times New Roman" w:hAnsi="Times New Roman" w:cs="Times New Roman"/>
          <w:color w:val="000000" w:themeColor="text1"/>
          <w:sz w:val="24"/>
          <w:szCs w:val="24"/>
        </w:rPr>
        <w:t xml:space="preserve">for 16S ribosomal RNA (rRNA) sequencing and microbial metabolites. </w:t>
      </w:r>
      <w:r w:rsidR="000F3EF3" w:rsidRPr="006F0CEF">
        <w:rPr>
          <w:rFonts w:ascii="Times New Roman" w:hAnsi="Times New Roman" w:cs="Times New Roman"/>
          <w:color w:val="000000" w:themeColor="text1"/>
          <w:sz w:val="24"/>
          <w:szCs w:val="24"/>
        </w:rPr>
        <w:t>F</w:t>
      </w:r>
      <w:r w:rsidR="007E2336" w:rsidRPr="006F0CEF">
        <w:rPr>
          <w:rFonts w:ascii="Times New Roman" w:hAnsi="Times New Roman" w:cs="Times New Roman"/>
          <w:color w:val="000000" w:themeColor="text1"/>
          <w:sz w:val="24"/>
          <w:szCs w:val="24"/>
        </w:rPr>
        <w:t xml:space="preserve">ecal samples for 16S sequencing were collected at weeks 1 and 5 in </w:t>
      </w:r>
      <w:r w:rsidR="00777661" w:rsidRPr="006F0CEF">
        <w:rPr>
          <w:rFonts w:ascii="Times New Roman" w:hAnsi="Times New Roman" w:cs="Times New Roman"/>
          <w:color w:val="000000" w:themeColor="text1"/>
          <w:sz w:val="24"/>
          <w:szCs w:val="24"/>
        </w:rPr>
        <w:t>Exp01</w:t>
      </w:r>
      <w:r w:rsidR="007E2336" w:rsidRPr="006F0CEF">
        <w:rPr>
          <w:rFonts w:ascii="Times New Roman" w:hAnsi="Times New Roman" w:cs="Times New Roman"/>
          <w:color w:val="000000" w:themeColor="text1"/>
          <w:sz w:val="24"/>
          <w:szCs w:val="24"/>
        </w:rPr>
        <w:t xml:space="preserve">, weeks 0 and 4 in </w:t>
      </w:r>
      <w:r w:rsidR="00777661" w:rsidRPr="006F0CEF">
        <w:rPr>
          <w:rFonts w:ascii="Times New Roman" w:hAnsi="Times New Roman" w:cs="Times New Roman"/>
          <w:color w:val="000000" w:themeColor="text1"/>
          <w:sz w:val="24"/>
          <w:szCs w:val="24"/>
        </w:rPr>
        <w:t>Exp02</w:t>
      </w:r>
      <w:r w:rsidR="007E2336" w:rsidRPr="006F0CEF">
        <w:rPr>
          <w:rFonts w:ascii="Times New Roman" w:hAnsi="Times New Roman" w:cs="Times New Roman"/>
          <w:color w:val="000000" w:themeColor="text1"/>
          <w:sz w:val="24"/>
          <w:szCs w:val="24"/>
        </w:rPr>
        <w:t xml:space="preserve">, and weeks 0, 1 and 8 in </w:t>
      </w:r>
      <w:r w:rsidR="00777661"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Additional samples were collected </w:t>
      </w:r>
      <w:r w:rsidR="000F3EF3" w:rsidRPr="006F0CEF">
        <w:rPr>
          <w:rFonts w:ascii="Times New Roman" w:hAnsi="Times New Roman" w:cs="Times New Roman"/>
          <w:color w:val="000000" w:themeColor="text1"/>
          <w:sz w:val="24"/>
          <w:szCs w:val="24"/>
        </w:rPr>
        <w:t xml:space="preserve">from all </w:t>
      </w:r>
      <w:r w:rsidR="00F85072">
        <w:rPr>
          <w:rFonts w:ascii="Times New Roman" w:hAnsi="Times New Roman" w:cs="Times New Roman"/>
          <w:color w:val="000000" w:themeColor="text1"/>
          <w:sz w:val="24"/>
          <w:szCs w:val="24"/>
        </w:rPr>
        <w:t xml:space="preserve">the </w:t>
      </w:r>
      <w:r w:rsidR="000F3EF3" w:rsidRPr="006F0CEF">
        <w:rPr>
          <w:rFonts w:ascii="Times New Roman" w:hAnsi="Times New Roman" w:cs="Times New Roman"/>
          <w:color w:val="000000" w:themeColor="text1"/>
          <w:sz w:val="24"/>
          <w:szCs w:val="24"/>
        </w:rPr>
        <w:t xml:space="preserve">mice </w:t>
      </w:r>
      <w:r w:rsidR="007E2336" w:rsidRPr="006F0CEF">
        <w:rPr>
          <w:rFonts w:ascii="Times New Roman" w:hAnsi="Times New Roman" w:cs="Times New Roman"/>
          <w:color w:val="000000" w:themeColor="text1"/>
          <w:sz w:val="24"/>
          <w:szCs w:val="24"/>
        </w:rPr>
        <w:t xml:space="preserve">for metabolomic analysis at weeks 2 and 6 in </w:t>
      </w:r>
      <w:r w:rsidR="00586553"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w:t>
      </w:r>
      <w:r w:rsidR="00386DAA" w:rsidRPr="006F0CEF">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6F0CEF">
        <w:rPr>
          <w:rFonts w:ascii="Times New Roman" w:hAnsi="Times New Roman" w:cs="Times New Roman"/>
          <w:color w:val="000000" w:themeColor="text1"/>
          <w:sz w:val="24"/>
          <w:szCs w:val="24"/>
        </w:rPr>
        <w:t>baseline (</w:t>
      </w:r>
      <w:r w:rsidR="00021E8A" w:rsidRPr="006F0CEF">
        <w:rPr>
          <w:rFonts w:ascii="Times New Roman" w:hAnsi="Times New Roman" w:cs="Times New Roman"/>
          <w:color w:val="000000" w:themeColor="text1"/>
          <w:sz w:val="24"/>
          <w:szCs w:val="24"/>
        </w:rPr>
        <w:t xml:space="preserve">end of the equalization period, i.e., </w:t>
      </w:r>
      <w:r w:rsidR="004468A3" w:rsidRPr="006F0CEF">
        <w:rPr>
          <w:rFonts w:ascii="Times New Roman" w:hAnsi="Times New Roman" w:cs="Times New Roman"/>
          <w:color w:val="000000" w:themeColor="text1"/>
          <w:sz w:val="24"/>
          <w:szCs w:val="24"/>
        </w:rPr>
        <w:t xml:space="preserve">Week 0), </w:t>
      </w:r>
      <w:r w:rsidR="00386DAA" w:rsidRPr="006F0CEF">
        <w:rPr>
          <w:rFonts w:ascii="Times New Roman" w:hAnsi="Times New Roman" w:cs="Times New Roman"/>
          <w:color w:val="000000" w:themeColor="text1"/>
          <w:sz w:val="24"/>
          <w:szCs w:val="24"/>
        </w:rPr>
        <w:t>early (weeks</w:t>
      </w:r>
      <w:r w:rsidR="00021E8A" w:rsidRPr="006F0CEF">
        <w:rPr>
          <w:rFonts w:ascii="Times New Roman" w:hAnsi="Times New Roman" w:cs="Times New Roman"/>
          <w:color w:val="000000" w:themeColor="text1"/>
          <w:sz w:val="24"/>
          <w:szCs w:val="24"/>
        </w:rPr>
        <w:t xml:space="preserve"> </w:t>
      </w:r>
      <w:r w:rsidR="004468A3" w:rsidRPr="006F0CEF">
        <w:rPr>
          <w:rFonts w:ascii="Times New Roman" w:hAnsi="Times New Roman" w:cs="Times New Roman"/>
          <w:color w:val="000000" w:themeColor="text1"/>
          <w:sz w:val="24"/>
          <w:szCs w:val="24"/>
        </w:rPr>
        <w:t>1</w:t>
      </w:r>
      <w:r w:rsidR="00386DAA" w:rsidRPr="006F0CEF">
        <w:rPr>
          <w:rFonts w:ascii="Times New Roman" w:hAnsi="Times New Roman" w:cs="Times New Roman"/>
          <w:color w:val="000000" w:themeColor="text1"/>
          <w:sz w:val="24"/>
          <w:szCs w:val="24"/>
        </w:rPr>
        <w:t xml:space="preserve"> </w:t>
      </w:r>
      <w:r w:rsidR="00021E8A" w:rsidRPr="006F0CEF">
        <w:rPr>
          <w:rFonts w:ascii="Times New Roman" w:hAnsi="Times New Roman" w:cs="Times New Roman"/>
          <w:color w:val="000000" w:themeColor="text1"/>
          <w:sz w:val="24"/>
          <w:szCs w:val="24"/>
        </w:rPr>
        <w:t>through</w:t>
      </w:r>
      <w:r w:rsidR="00386DAA" w:rsidRPr="006F0CEF">
        <w:rPr>
          <w:rFonts w:ascii="Times New Roman" w:hAnsi="Times New Roman" w:cs="Times New Roman"/>
          <w:color w:val="000000" w:themeColor="text1"/>
          <w:sz w:val="24"/>
          <w:szCs w:val="24"/>
        </w:rPr>
        <w:t xml:space="preserve"> 2) or late (weeks 4 through 8) timepoints. </w:t>
      </w:r>
    </w:p>
    <w:p w14:paraId="14533DE6" w14:textId="2C3C11AA" w:rsidR="00C0022D" w:rsidRPr="006F0CEF" w:rsidRDefault="00C0022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6F0CEF" w:rsidRDefault="00C0022D" w:rsidP="00A43D9D">
      <w:pPr>
        <w:pStyle w:val="Heading2"/>
        <w:rPr>
          <w:rFonts w:ascii="Times New Roman" w:hAnsi="Times New Roman" w:cs="Times New Roman"/>
          <w:color w:val="000000" w:themeColor="text1"/>
        </w:rPr>
      </w:pPr>
      <w:bookmarkStart w:id="48" w:name="_Toc179148163"/>
      <w:r w:rsidRPr="006F0CEF">
        <w:rPr>
          <w:rFonts w:ascii="Times New Roman" w:hAnsi="Times New Roman" w:cs="Times New Roman"/>
          <w:color w:val="000000" w:themeColor="text1"/>
        </w:rPr>
        <w:t>2.2 16</w:t>
      </w:r>
      <w:r w:rsidR="00BD0E55" w:rsidRPr="006F0CEF">
        <w:rPr>
          <w:rFonts w:ascii="Times New Roman" w:hAnsi="Times New Roman" w:cs="Times New Roman"/>
          <w:color w:val="000000" w:themeColor="text1"/>
        </w:rPr>
        <w:t>S</w:t>
      </w:r>
      <w:r w:rsidRPr="006F0CEF">
        <w:rPr>
          <w:rFonts w:ascii="Times New Roman" w:hAnsi="Times New Roman" w:cs="Times New Roman"/>
          <w:color w:val="000000" w:themeColor="text1"/>
        </w:rPr>
        <w:t xml:space="preserve"> ribosomal RNA gene sequencing and analysis</w:t>
      </w:r>
      <w:bookmarkEnd w:id="48"/>
    </w:p>
    <w:p w14:paraId="3C26E005" w14:textId="6B798271" w:rsidR="00C0022D" w:rsidRPr="006F0CEF" w:rsidRDefault="00B50CBF" w:rsidP="00C0022D">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PowerSoil</w:t>
      </w:r>
      <w:proofErr w:type="spellEnd"/>
      <w:r w:rsidRPr="006F0CEF">
        <w:rPr>
          <w:rFonts w:ascii="Times New Roman" w:hAnsi="Times New Roman" w:cs="Times New Roman"/>
          <w:i/>
          <w:iCs/>
          <w:color w:val="000000" w:themeColor="text1"/>
          <w:sz w:val="24"/>
          <w:szCs w:val="24"/>
        </w:rPr>
        <w:t xml:space="preserve"> DNA Isolation Kit </w:t>
      </w:r>
      <w:r w:rsidRPr="006F0CEF">
        <w:rPr>
          <w:rFonts w:ascii="Times New Roman" w:hAnsi="Times New Roman" w:cs="Times New Roman"/>
          <w:color w:val="000000" w:themeColor="text1"/>
          <w:sz w:val="24"/>
          <w:szCs w:val="24"/>
        </w:rPr>
        <w:t>(QIAGEN)</w:t>
      </w:r>
      <w:r>
        <w:rPr>
          <w:rFonts w:ascii="Times New Roman" w:hAnsi="Times New Roman" w:cs="Times New Roman"/>
          <w:color w:val="000000" w:themeColor="text1"/>
          <w:sz w:val="24"/>
          <w:szCs w:val="24"/>
        </w:rPr>
        <w:t xml:space="preserve"> was used to extract b</w:t>
      </w:r>
      <w:r w:rsidRPr="006F0CEF">
        <w:rPr>
          <w:rFonts w:ascii="Times New Roman" w:hAnsi="Times New Roman" w:cs="Times New Roman"/>
          <w:color w:val="000000" w:themeColor="text1"/>
          <w:sz w:val="24"/>
          <w:szCs w:val="24"/>
        </w:rPr>
        <w:t xml:space="preserve">acterial </w:t>
      </w:r>
      <w:r w:rsidR="00C0022D" w:rsidRPr="006F0CEF">
        <w:rPr>
          <w:rFonts w:ascii="Times New Roman" w:hAnsi="Times New Roman" w:cs="Times New Roman"/>
          <w:color w:val="000000" w:themeColor="text1"/>
          <w:sz w:val="24"/>
          <w:szCs w:val="24"/>
        </w:rPr>
        <w:t xml:space="preserve">DNA </w:t>
      </w:r>
      <w:r>
        <w:rPr>
          <w:rFonts w:ascii="Times New Roman" w:hAnsi="Times New Roman" w:cs="Times New Roman"/>
          <w:color w:val="000000" w:themeColor="text1"/>
          <w:sz w:val="24"/>
          <w:szCs w:val="24"/>
        </w:rPr>
        <w:t>from the samples</w:t>
      </w:r>
      <w:r w:rsidR="00C0022D" w:rsidRPr="006F0CEF">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6F0CEF">
        <w:rPr>
          <w:rFonts w:ascii="Times New Roman" w:hAnsi="Times New Roman" w:cs="Times New Roman"/>
          <w:color w:val="000000" w:themeColor="text1"/>
          <w:sz w:val="24"/>
          <w:szCs w:val="24"/>
        </w:rPr>
        <w:t xml:space="preserve">Supplemental </w:t>
      </w:r>
      <w:r w:rsidR="00C0022D" w:rsidRPr="006F0CEF">
        <w:rPr>
          <w:rFonts w:ascii="Times New Roman" w:hAnsi="Times New Roman" w:cs="Times New Roman"/>
          <w:color w:val="000000" w:themeColor="text1"/>
          <w:sz w:val="24"/>
          <w:szCs w:val="24"/>
        </w:rPr>
        <w:t xml:space="preserve">Table 1) </w:t>
      </w:r>
      <w:r w:rsidR="00E009FB"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(39, 40, 41, 42, 43, 44, 45)</w:t>
      </w:r>
      <w:r w:rsidR="00E009FB"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Indexed amplicons were pooled and sequenced on </w:t>
      </w:r>
      <w:proofErr w:type="spellStart"/>
      <w:r w:rsidR="00C0022D" w:rsidRPr="006F0CEF">
        <w:rPr>
          <w:rFonts w:ascii="Times New Roman" w:hAnsi="Times New Roman" w:cs="Times New Roman"/>
          <w:i/>
          <w:iCs/>
          <w:color w:val="000000" w:themeColor="text1"/>
          <w:sz w:val="24"/>
          <w:szCs w:val="24"/>
        </w:rPr>
        <w:t>MiSeq</w:t>
      </w:r>
      <w:proofErr w:type="spellEnd"/>
      <w:r w:rsidR="00C0022D" w:rsidRPr="006F0CEF">
        <w:rPr>
          <w:rFonts w:ascii="Times New Roman" w:hAnsi="Times New Roman" w:cs="Times New Roman"/>
          <w:color w:val="000000" w:themeColor="text1"/>
          <w:sz w:val="24"/>
          <w:szCs w:val="24"/>
        </w:rPr>
        <w:t xml:space="preserve"> (Illumina) yielding at least 8,000 300 base</w:t>
      </w:r>
      <w:r w:rsidR="00AF2DBD">
        <w:rPr>
          <w:rFonts w:ascii="Times New Roman" w:hAnsi="Times New Roman" w:cs="Times New Roman"/>
          <w:color w:val="000000" w:themeColor="text1"/>
          <w:sz w:val="24"/>
          <w:szCs w:val="24"/>
        </w:rPr>
        <w:t>-</w:t>
      </w:r>
      <w:r w:rsidR="00C0022D" w:rsidRPr="006F0CEF">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6F0CEF">
        <w:rPr>
          <w:rFonts w:ascii="Times New Roman" w:hAnsi="Times New Roman" w:cs="Times New Roman"/>
          <w:color w:val="000000" w:themeColor="text1"/>
          <w:sz w:val="24"/>
          <w:szCs w:val="24"/>
        </w:rPr>
        <w:t>Quantitative Insights Into Microbial Ecology (</w:t>
      </w:r>
      <w:r w:rsidR="00C0022D" w:rsidRPr="006F0CEF">
        <w:rPr>
          <w:rFonts w:ascii="Times New Roman" w:hAnsi="Times New Roman" w:cs="Times New Roman"/>
          <w:color w:val="000000" w:themeColor="text1"/>
          <w:sz w:val="24"/>
          <w:szCs w:val="24"/>
        </w:rPr>
        <w:t>QIIME2</w:t>
      </w:r>
      <w:r w:rsidR="0073615E" w:rsidRPr="006F0CEF">
        <w:rPr>
          <w:rFonts w:ascii="Times New Roman" w:hAnsi="Times New Roman" w:cs="Times New Roman"/>
          <w:color w:val="000000" w:themeColor="text1"/>
          <w:sz w:val="24"/>
          <w:szCs w:val="24"/>
        </w:rPr>
        <w:t>) bioinformatic pipeline</w:t>
      </w:r>
      <w:r w:rsidR="002D0A9D" w:rsidRPr="006F0CEF">
        <w:rPr>
          <w:rFonts w:ascii="Times New Roman" w:hAnsi="Times New Roman" w:cs="Times New Roman"/>
          <w:color w:val="000000" w:themeColor="text1"/>
          <w:sz w:val="24"/>
          <w:szCs w:val="24"/>
        </w:rPr>
        <w:t xml:space="preserve"> </w:t>
      </w:r>
      <w:r w:rsidR="003C3E83"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3C3E83" w:rsidRPr="006F0CEF">
        <w:rPr>
          <w:rFonts w:ascii="Times New Roman" w:hAnsi="Times New Roman" w:cs="Times New Roman"/>
          <w:color w:val="000000" w:themeColor="text1"/>
          <w:sz w:val="24"/>
          <w:szCs w:val="24"/>
        </w:rPr>
      </w:r>
      <w:r w:rsidR="003C3E83"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(46, 47)</w:t>
      </w:r>
      <w:r w:rsidR="003C3E83"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and Divisive Amplicon Denoising Algorithm 2 (DADA2</w:t>
      </w:r>
      <w:r w:rsidR="005C4C32" w:rsidRPr="006F0CEF">
        <w:rPr>
          <w:rFonts w:ascii="Times New Roman" w:hAnsi="Times New Roman" w:cs="Times New Roman"/>
          <w:color w:val="000000" w:themeColor="text1"/>
          <w:sz w:val="24"/>
          <w:szCs w:val="24"/>
        </w:rPr>
        <w:t xml:space="preserve"> version 1.16</w:t>
      </w:r>
      <w:r w:rsidR="00C0022D" w:rsidRPr="006F0CEF">
        <w:rPr>
          <w:rFonts w:ascii="Times New Roman" w:hAnsi="Times New Roman" w:cs="Times New Roman"/>
          <w:color w:val="000000" w:themeColor="text1"/>
          <w:sz w:val="24"/>
          <w:szCs w:val="24"/>
        </w:rPr>
        <w:t>)</w:t>
      </w:r>
      <w:r w:rsidR="0073615E" w:rsidRPr="006F0CEF">
        <w:rPr>
          <w:rFonts w:ascii="Times New Roman" w:hAnsi="Times New Roman" w:cs="Times New Roman"/>
          <w:color w:val="000000" w:themeColor="text1"/>
          <w:sz w:val="24"/>
          <w:szCs w:val="24"/>
        </w:rPr>
        <w:t xml:space="preserve"> </w:t>
      </w:r>
      <w:r w:rsidR="0073615E" w:rsidRPr="006F0CEF">
        <w:rPr>
          <w:rFonts w:ascii="Times New Roman" w:hAnsi="Times New Roman" w:cs="Times New Roman"/>
          <w:i/>
          <w:iCs/>
          <w:color w:val="000000" w:themeColor="text1"/>
          <w:sz w:val="24"/>
          <w:szCs w:val="24"/>
        </w:rPr>
        <w:t>R</w:t>
      </w:r>
      <w:r w:rsidR="0073615E" w:rsidRPr="006F0CEF">
        <w:rPr>
          <w:rFonts w:ascii="Times New Roman" w:hAnsi="Times New Roman" w:cs="Times New Roman"/>
          <w:color w:val="000000" w:themeColor="text1"/>
          <w:sz w:val="24"/>
          <w:szCs w:val="24"/>
        </w:rPr>
        <w:t xml:space="preserve"> package</w:t>
      </w:r>
      <w:r w:rsidR="00C0022D" w:rsidRPr="006F0CEF">
        <w:rPr>
          <w:rFonts w:ascii="Times New Roman" w:hAnsi="Times New Roman" w:cs="Times New Roman"/>
          <w:color w:val="000000" w:themeColor="text1"/>
          <w:sz w:val="24"/>
          <w:szCs w:val="24"/>
        </w:rPr>
        <w:t xml:space="preserve"> </w:t>
      </w:r>
      <w:r w:rsidR="002D0A9D"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2D0A9D" w:rsidRPr="006F0CEF">
        <w:rPr>
          <w:rFonts w:ascii="Times New Roman" w:hAnsi="Times New Roman" w:cs="Times New Roman"/>
          <w:color w:val="000000" w:themeColor="text1"/>
          <w:sz w:val="24"/>
          <w:szCs w:val="24"/>
        </w:rPr>
      </w:r>
      <w:r w:rsidR="002D0A9D"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(48)</w:t>
      </w:r>
      <w:r w:rsidR="002D0A9D"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w:t>
      </w:r>
    </w:p>
    <w:p w14:paraId="3A6CFC47" w14:textId="5740B5C4" w:rsidR="00C0022D" w:rsidRPr="006F0CEF" w:rsidRDefault="00C0022D" w:rsidP="00C0022D">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QIIME2</w:t>
      </w:r>
      <w:r w:rsidRPr="006F0CEF">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6F0CEF">
        <w:rPr>
          <w:rFonts w:ascii="Times New Roman" w:hAnsi="Times New Roman" w:cs="Times New Roman"/>
          <w:color w:val="000000" w:themeColor="text1"/>
          <w:sz w:val="24"/>
          <w:szCs w:val="24"/>
        </w:rPr>
        <w:t>, a high quality rRNA database</w:t>
      </w:r>
      <w:r w:rsidR="00E009FB" w:rsidRPr="006F0CEF">
        <w:rPr>
          <w:rFonts w:ascii="Times New Roman" w:hAnsi="Times New Roman" w:cs="Times New Roman"/>
          <w:color w:val="000000" w:themeColor="text1"/>
          <w:sz w:val="24"/>
          <w:szCs w:val="24"/>
        </w:rPr>
        <w:t xml:space="preserve"> </w:t>
      </w:r>
      <w:r w:rsidR="00E009FB"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(49)</w:t>
      </w:r>
      <w:r w:rsidR="00E009FB" w:rsidRPr="006F0CEF">
        <w:rPr>
          <w:rFonts w:ascii="Times New Roman" w:hAnsi="Times New Roman" w:cs="Times New Roman"/>
          <w:color w:val="000000" w:themeColor="text1"/>
          <w:sz w:val="24"/>
          <w:szCs w:val="24"/>
        </w:rPr>
        <w:fldChar w:fldCharType="end"/>
      </w:r>
      <w:r w:rsidR="003B36F4"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follow</w:t>
      </w:r>
      <w:r w:rsidR="005C4C32"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by chimeric sequences remov</w:t>
      </w:r>
      <w:r w:rsidR="005C4C32" w:rsidRPr="006F0CEF">
        <w:rPr>
          <w:rFonts w:ascii="Times New Roman" w:hAnsi="Times New Roman" w:cs="Times New Roman"/>
          <w:color w:val="000000" w:themeColor="text1"/>
          <w:sz w:val="24"/>
          <w:szCs w:val="24"/>
        </w:rPr>
        <w:t>al</w:t>
      </w:r>
      <w:r w:rsidRPr="006F0CEF">
        <w:rPr>
          <w:rFonts w:ascii="Times New Roman" w:hAnsi="Times New Roman" w:cs="Times New Roman"/>
          <w:color w:val="000000" w:themeColor="text1"/>
          <w:sz w:val="24"/>
          <w:szCs w:val="24"/>
        </w:rPr>
        <w:t xml:space="preserve"> from subsequent analyses </w:t>
      </w:r>
      <w:r w:rsidR="00E009FB"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(50)</w:t>
      </w:r>
      <w:r w:rsidR="00E009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E50D1">
        <w:rPr>
          <w:rFonts w:ascii="Times New Roman" w:hAnsi="Times New Roman" w:cs="Times New Roman"/>
          <w:color w:val="000000" w:themeColor="text1"/>
          <w:sz w:val="24"/>
          <w:szCs w:val="24"/>
        </w:rPr>
        <w:t>Visualization of the microbiome similarities was performed using the results of p</w:t>
      </w:r>
      <w:r w:rsidR="006E50D1" w:rsidRPr="006F0CEF">
        <w:rPr>
          <w:rFonts w:ascii="Times New Roman" w:hAnsi="Times New Roman" w:cs="Times New Roman"/>
          <w:color w:val="000000" w:themeColor="text1"/>
          <w:sz w:val="24"/>
          <w:szCs w:val="24"/>
        </w:rPr>
        <w:t xml:space="preserve">rinciple </w:t>
      </w:r>
      <w:r w:rsidRPr="006F0CEF">
        <w:rPr>
          <w:rFonts w:ascii="Times New Roman" w:hAnsi="Times New Roman" w:cs="Times New Roman"/>
          <w:color w:val="000000" w:themeColor="text1"/>
          <w:sz w:val="24"/>
          <w:szCs w:val="24"/>
        </w:rPr>
        <w:t>coordinates analysis (</w:t>
      </w:r>
      <w:proofErr w:type="spellStart"/>
      <w:r w:rsidRPr="006F0CEF">
        <w:rPr>
          <w:rFonts w:ascii="Times New Roman" w:hAnsi="Times New Roman" w:cs="Times New Roman"/>
          <w:color w:val="000000" w:themeColor="text1"/>
          <w:sz w:val="24"/>
          <w:szCs w:val="24"/>
        </w:rPr>
        <w:t>PCoA</w:t>
      </w:r>
      <w:proofErr w:type="spellEnd"/>
      <w:r w:rsidRPr="006F0CEF">
        <w:rPr>
          <w:rFonts w:ascii="Times New Roman" w:hAnsi="Times New Roman" w:cs="Times New Roman"/>
          <w:color w:val="000000" w:themeColor="text1"/>
          <w:sz w:val="24"/>
          <w:szCs w:val="24"/>
        </w:rPr>
        <w:t xml:space="preserve">) </w:t>
      </w:r>
      <w:r w:rsidR="00260243" w:rsidRPr="006F0CEF">
        <w:rPr>
          <w:rFonts w:ascii="Times New Roman" w:hAnsi="Times New Roman" w:cs="Times New Roman"/>
          <w:color w:val="000000" w:themeColor="text1"/>
          <w:sz w:val="24"/>
          <w:szCs w:val="24"/>
        </w:rPr>
        <w:t>on the</w:t>
      </w:r>
      <w:r w:rsidRPr="006F0CEF">
        <w:rPr>
          <w:rFonts w:ascii="Times New Roman" w:hAnsi="Times New Roman" w:cs="Times New Roman"/>
          <w:color w:val="000000" w:themeColor="text1"/>
          <w:sz w:val="24"/>
          <w:szCs w:val="24"/>
        </w:rPr>
        <w:t xml:space="preserve"> unweighted </w:t>
      </w:r>
      <w:r w:rsidR="00AD58CA" w:rsidRPr="006F0CEF">
        <w:rPr>
          <w:rFonts w:ascii="Times New Roman" w:hAnsi="Times New Roman" w:cs="Times New Roman"/>
          <w:color w:val="000000" w:themeColor="text1"/>
          <w:sz w:val="24"/>
          <w:szCs w:val="24"/>
        </w:rPr>
        <w:t xml:space="preserve">unique fraction metric </w:t>
      </w:r>
      <w:r w:rsidR="007A5E3E" w:rsidRPr="006F0CEF">
        <w:rPr>
          <w:rFonts w:ascii="Times New Roman" w:hAnsi="Times New Roman" w:cs="Times New Roman"/>
          <w:color w:val="000000" w:themeColor="text1"/>
          <w:sz w:val="24"/>
          <w:szCs w:val="24"/>
        </w:rPr>
        <w:t>(</w:t>
      </w:r>
      <w:proofErr w:type="spellStart"/>
      <w:r w:rsidRPr="006F0CEF">
        <w:rPr>
          <w:rFonts w:ascii="Times New Roman" w:hAnsi="Times New Roman" w:cs="Times New Roman"/>
          <w:color w:val="000000" w:themeColor="text1"/>
          <w:sz w:val="24"/>
          <w:szCs w:val="24"/>
        </w:rPr>
        <w:t>UniFrac</w:t>
      </w:r>
      <w:proofErr w:type="spellEnd"/>
      <w:r w:rsidR="007A5E3E"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p>
    <w:p w14:paraId="3A16D3C9" w14:textId="72314AB4" w:rsidR="00C0022D" w:rsidRDefault="00C0022D" w:rsidP="00A461B9">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lastRenderedPageBreak/>
        <w:t>DADA2</w:t>
      </w:r>
      <w:r w:rsidRPr="006F0CEF">
        <w:rPr>
          <w:rFonts w:ascii="Times New Roman" w:hAnsi="Times New Roman" w:cs="Times New Roman"/>
          <w:color w:val="000000" w:themeColor="text1"/>
          <w:sz w:val="24"/>
          <w:szCs w:val="24"/>
        </w:rPr>
        <w:t xml:space="preserve"> </w:t>
      </w:r>
      <w:r w:rsidR="00BD0E55" w:rsidRPr="006F0CEF">
        <w:rPr>
          <w:rFonts w:ascii="Times New Roman" w:hAnsi="Times New Roman" w:cs="Times New Roman"/>
          <w:color w:val="000000" w:themeColor="text1"/>
          <w:sz w:val="24"/>
          <w:szCs w:val="24"/>
        </w:rPr>
        <w:t>pipeline was</w:t>
      </w:r>
      <w:r w:rsidRPr="006F0CEF">
        <w:rPr>
          <w:rFonts w:ascii="Times New Roman" w:hAnsi="Times New Roman" w:cs="Times New Roman"/>
          <w:color w:val="000000" w:themeColor="text1"/>
          <w:sz w:val="24"/>
          <w:szCs w:val="24"/>
        </w:rPr>
        <w:t xml:space="preserve"> used to process </w:t>
      </w:r>
      <w:proofErr w:type="spellStart"/>
      <w:r w:rsidRPr="006F0CEF">
        <w:rPr>
          <w:rFonts w:ascii="Times New Roman" w:hAnsi="Times New Roman" w:cs="Times New Roman"/>
          <w:i/>
          <w:iCs/>
          <w:color w:val="000000" w:themeColor="text1"/>
          <w:sz w:val="24"/>
          <w:szCs w:val="24"/>
        </w:rPr>
        <w:t>FastQ</w:t>
      </w:r>
      <w:proofErr w:type="spellEnd"/>
      <w:r w:rsidRPr="006F0CEF">
        <w:rPr>
          <w:rFonts w:ascii="Times New Roman" w:hAnsi="Times New Roman" w:cs="Times New Roman"/>
          <w:color w:val="000000" w:themeColor="text1"/>
          <w:sz w:val="24"/>
          <w:szCs w:val="24"/>
        </w:rPr>
        <w:t xml:space="preserve"> </w:t>
      </w:r>
      <w:r w:rsidR="005C4C32" w:rsidRPr="006F0CEF">
        <w:rPr>
          <w:rFonts w:ascii="Times New Roman" w:hAnsi="Times New Roman" w:cs="Times New Roman"/>
          <w:color w:val="000000" w:themeColor="text1"/>
          <w:sz w:val="24"/>
          <w:szCs w:val="24"/>
        </w:rPr>
        <w:t xml:space="preserve">sequence data </w:t>
      </w:r>
      <w:r w:rsidRPr="006F0CEF">
        <w:rPr>
          <w:rFonts w:ascii="Times New Roman" w:hAnsi="Times New Roman" w:cs="Times New Roman"/>
          <w:color w:val="000000" w:themeColor="text1"/>
          <w:sz w:val="24"/>
          <w:szCs w:val="24"/>
        </w:rPr>
        <w:t>file</w:t>
      </w:r>
      <w:r w:rsidR="005C4C3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containing pair-ended reads with average length of 300 bp into a </w:t>
      </w:r>
      <w:r w:rsidR="005C4C32" w:rsidRPr="006F0CEF">
        <w:rPr>
          <w:rFonts w:ascii="Times New Roman" w:hAnsi="Times New Roman" w:cs="Times New Roman"/>
          <w:color w:val="000000" w:themeColor="text1"/>
          <w:sz w:val="24"/>
          <w:szCs w:val="24"/>
        </w:rPr>
        <w:t>high-resolution</w:t>
      </w:r>
      <w:r w:rsidRPr="006F0CEF">
        <w:rPr>
          <w:rFonts w:ascii="Times New Roman" w:hAnsi="Times New Roman" w:cs="Times New Roman"/>
          <w:color w:val="000000" w:themeColor="text1"/>
          <w:sz w:val="24"/>
          <w:szCs w:val="24"/>
        </w:rPr>
        <w:t xml:space="preserve"> OTU table (i.e., amplicon sequencing variants). The reads were </w:t>
      </w:r>
      <w:r w:rsidR="00150E3D" w:rsidRPr="006F0CEF">
        <w:rPr>
          <w:rFonts w:ascii="Times New Roman" w:hAnsi="Times New Roman" w:cs="Times New Roman"/>
          <w:color w:val="000000" w:themeColor="text1"/>
          <w:sz w:val="24"/>
          <w:szCs w:val="24"/>
        </w:rPr>
        <w:t>sorted,</w:t>
      </w:r>
      <w:r w:rsidR="00150E3D">
        <w:rPr>
          <w:rFonts w:ascii="Times New Roman" w:hAnsi="Times New Roman" w:cs="Times New Roman"/>
          <w:color w:val="000000" w:themeColor="text1"/>
          <w:sz w:val="24"/>
          <w:szCs w:val="24"/>
        </w:rPr>
        <w:t xml:space="preserve"> and the </w:t>
      </w:r>
      <w:r w:rsidRPr="006F0CEF">
        <w:rPr>
          <w:rFonts w:ascii="Times New Roman" w:hAnsi="Times New Roman" w:cs="Times New Roman"/>
          <w:color w:val="000000" w:themeColor="text1"/>
          <w:sz w:val="24"/>
          <w:szCs w:val="24"/>
        </w:rPr>
        <w:t xml:space="preserve">quality scores </w:t>
      </w:r>
      <w:r w:rsidR="00150E3D">
        <w:rPr>
          <w:rFonts w:ascii="Times New Roman" w:hAnsi="Times New Roman" w:cs="Times New Roman"/>
          <w:color w:val="000000" w:themeColor="text1"/>
          <w:sz w:val="24"/>
          <w:szCs w:val="24"/>
        </w:rPr>
        <w:t xml:space="preserve">were </w:t>
      </w:r>
      <w:r w:rsidRPr="006F0CEF">
        <w:rPr>
          <w:rFonts w:ascii="Times New Roman" w:hAnsi="Times New Roman" w:cs="Times New Roman"/>
          <w:color w:val="000000" w:themeColor="text1"/>
          <w:sz w:val="24"/>
          <w:szCs w:val="24"/>
        </w:rPr>
        <w:t>examined</w:t>
      </w:r>
      <w:r w:rsidR="00150E3D">
        <w:rPr>
          <w:rFonts w:ascii="Times New Roman" w:hAnsi="Times New Roman" w:cs="Times New Roman"/>
          <w:color w:val="000000" w:themeColor="text1"/>
          <w:sz w:val="24"/>
          <w:szCs w:val="24"/>
        </w:rPr>
        <w:t xml:space="preserve">. This result </w:t>
      </w:r>
      <w:r w:rsidRPr="006F0CEF">
        <w:rPr>
          <w:rFonts w:ascii="Times New Roman" w:hAnsi="Times New Roman" w:cs="Times New Roman"/>
          <w:color w:val="000000" w:themeColor="text1"/>
          <w:sz w:val="24"/>
          <w:szCs w:val="24"/>
        </w:rPr>
        <w:t xml:space="preserve">in </w:t>
      </w:r>
      <w:r w:rsidR="00150E3D">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truncation of forward reads to 280 bp and reverse reads to 220 bp based on the quality score profiles.</w:t>
      </w:r>
      <w:r w:rsidR="00150E3D">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The reads were then merged and aggregated.</w:t>
      </w:r>
      <w:r w:rsidR="00150E3D">
        <w:rPr>
          <w:rFonts w:ascii="Times New Roman" w:hAnsi="Times New Roman" w:cs="Times New Roman"/>
          <w:color w:val="000000" w:themeColor="text1"/>
          <w:sz w:val="24"/>
          <w:szCs w:val="24"/>
        </w:rPr>
        <w:t xml:space="preserve"> C</w:t>
      </w:r>
      <w:r w:rsidRPr="006F0CEF">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S</w:t>
      </w:r>
      <w:r w:rsidR="00B97BF2" w:rsidRPr="006F0CEF">
        <w:rPr>
          <w:rFonts w:ascii="Times New Roman" w:hAnsi="Times New Roman" w:cs="Times New Roman"/>
          <w:color w:val="000000" w:themeColor="text1"/>
          <w:sz w:val="24"/>
          <w:szCs w:val="24"/>
        </w:rPr>
        <w:t>ILVA</w:t>
      </w:r>
      <w:r w:rsidRPr="006F0CEF">
        <w:rPr>
          <w:rFonts w:ascii="Times New Roman" w:hAnsi="Times New Roman" w:cs="Times New Roman"/>
          <w:color w:val="000000" w:themeColor="text1"/>
          <w:sz w:val="24"/>
          <w:szCs w:val="24"/>
        </w:rPr>
        <w:t xml:space="preserve"> reference database. </w:t>
      </w:r>
    </w:p>
    <w:p w14:paraId="2E92EC5D" w14:textId="62E5D7ED" w:rsidR="001664EF" w:rsidRPr="006F0CEF" w:rsidRDefault="004837B4" w:rsidP="00A461B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1664EF" w:rsidRPr="006F0CEF">
        <w:rPr>
          <w:rFonts w:ascii="Times New Roman" w:hAnsi="Times New Roman" w:cs="Times New Roman"/>
          <w:color w:val="000000" w:themeColor="text1"/>
          <w:sz w:val="24"/>
          <w:szCs w:val="24"/>
        </w:rPr>
        <w:t>OTUs mapped to</w:t>
      </w:r>
      <w:r>
        <w:rPr>
          <w:rFonts w:ascii="Times New Roman" w:hAnsi="Times New Roman" w:cs="Times New Roman"/>
          <w:color w:val="000000" w:themeColor="text1"/>
          <w:sz w:val="24"/>
          <w:szCs w:val="24"/>
        </w:rPr>
        <w:t xml:space="preserve"> the</w:t>
      </w:r>
      <w:r w:rsidR="001664EF" w:rsidRPr="006F0CEF">
        <w:rPr>
          <w:rFonts w:ascii="Times New Roman" w:hAnsi="Times New Roman" w:cs="Times New Roman"/>
          <w:color w:val="000000" w:themeColor="text1"/>
          <w:sz w:val="24"/>
          <w:szCs w:val="24"/>
        </w:rPr>
        <w:t xml:space="preserve"> </w:t>
      </w:r>
      <w:proofErr w:type="spellStart"/>
      <w:r w:rsidR="001664EF" w:rsidRPr="006F0CEF">
        <w:rPr>
          <w:rFonts w:ascii="Times New Roman" w:hAnsi="Times New Roman" w:cs="Times New Roman"/>
          <w:i/>
          <w:iCs/>
          <w:color w:val="000000" w:themeColor="text1"/>
          <w:sz w:val="24"/>
          <w:szCs w:val="24"/>
        </w:rPr>
        <w:t>Eukaryota</w:t>
      </w:r>
      <w:proofErr w:type="spellEnd"/>
      <w:r w:rsidR="001664EF" w:rsidRPr="006F0CEF">
        <w:rPr>
          <w:rFonts w:ascii="Times New Roman" w:hAnsi="Times New Roman" w:cs="Times New Roman"/>
          <w:color w:val="000000" w:themeColor="text1"/>
          <w:sz w:val="24"/>
          <w:szCs w:val="24"/>
        </w:rPr>
        <w:t xml:space="preserve"> and </w:t>
      </w:r>
      <w:r w:rsidR="001664EF" w:rsidRPr="006F0CEF">
        <w:rPr>
          <w:rFonts w:ascii="Times New Roman" w:hAnsi="Times New Roman" w:cs="Times New Roman"/>
          <w:i/>
          <w:iCs/>
          <w:color w:val="000000" w:themeColor="text1"/>
          <w:sz w:val="24"/>
          <w:szCs w:val="24"/>
        </w:rPr>
        <w:t xml:space="preserve">Archaea </w:t>
      </w:r>
      <w:r w:rsidR="001664EF" w:rsidRPr="006F0CEF">
        <w:rPr>
          <w:rFonts w:ascii="Times New Roman" w:hAnsi="Times New Roman" w:cs="Times New Roman"/>
          <w:color w:val="000000" w:themeColor="text1"/>
          <w:sz w:val="24"/>
          <w:szCs w:val="24"/>
        </w:rPr>
        <w:t xml:space="preserve">Kingdoms, </w:t>
      </w:r>
      <w:r>
        <w:rPr>
          <w:rFonts w:ascii="Times New Roman" w:hAnsi="Times New Roman" w:cs="Times New Roman"/>
          <w:color w:val="000000" w:themeColor="text1"/>
          <w:sz w:val="24"/>
          <w:szCs w:val="24"/>
        </w:rPr>
        <w:t xml:space="preserve">and the </w:t>
      </w:r>
      <w:r w:rsidR="001664EF" w:rsidRPr="006F0CEF">
        <w:rPr>
          <w:rFonts w:ascii="Times New Roman" w:hAnsi="Times New Roman" w:cs="Times New Roman"/>
          <w:color w:val="000000" w:themeColor="text1"/>
          <w:sz w:val="24"/>
          <w:szCs w:val="24"/>
        </w:rPr>
        <w:t>OTUs that could not be mapped to a Kingdom, were removed.</w:t>
      </w:r>
      <w:r w:rsidR="001664EF">
        <w:rPr>
          <w:rFonts w:ascii="Times New Roman" w:hAnsi="Times New Roman" w:cs="Times New Roman"/>
          <w:color w:val="000000" w:themeColor="text1"/>
          <w:sz w:val="24"/>
          <w:szCs w:val="24"/>
        </w:rPr>
        <w:t xml:space="preserve"> </w:t>
      </w:r>
      <w:r w:rsidR="001664EF" w:rsidRPr="006F0CEF">
        <w:rPr>
          <w:rFonts w:ascii="Times New Roman" w:hAnsi="Times New Roman" w:cs="Times New Roman"/>
          <w:color w:val="000000" w:themeColor="text1"/>
          <w:sz w:val="24"/>
          <w:szCs w:val="24"/>
        </w:rPr>
        <w:t xml:space="preserve">Additionally, bacterial OTUs belonging to phylum </w:t>
      </w:r>
      <w:r w:rsidR="001664EF" w:rsidRPr="006F0CEF">
        <w:rPr>
          <w:rFonts w:ascii="Times New Roman" w:hAnsi="Times New Roman" w:cs="Times New Roman"/>
          <w:i/>
          <w:iCs/>
          <w:color w:val="000000" w:themeColor="text1"/>
          <w:sz w:val="24"/>
          <w:szCs w:val="24"/>
        </w:rPr>
        <w:t>Cyanobacteria</w:t>
      </w:r>
      <w:r w:rsidR="001664EF" w:rsidRPr="006F0CEF">
        <w:rPr>
          <w:rFonts w:ascii="Times New Roman" w:hAnsi="Times New Roman" w:cs="Times New Roman"/>
          <w:color w:val="000000" w:themeColor="text1"/>
          <w:sz w:val="24"/>
          <w:szCs w:val="24"/>
        </w:rPr>
        <w:t xml:space="preserve"> were removed as contamination from diet. Finally, OTUs </w:t>
      </w:r>
      <w:r>
        <w:rPr>
          <w:rFonts w:ascii="Times New Roman" w:hAnsi="Times New Roman" w:cs="Times New Roman"/>
          <w:color w:val="000000" w:themeColor="text1"/>
          <w:sz w:val="24"/>
          <w:szCs w:val="24"/>
        </w:rPr>
        <w:t xml:space="preserve">that were </w:t>
      </w:r>
      <w:r w:rsidR="001664EF" w:rsidRPr="006F0CEF">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6F0CEF" w:rsidRDefault="00B764A5" w:rsidP="00A43D9D">
      <w:pPr>
        <w:pStyle w:val="Heading2"/>
        <w:rPr>
          <w:rFonts w:ascii="Times New Roman" w:hAnsi="Times New Roman" w:cs="Times New Roman"/>
          <w:color w:val="000000" w:themeColor="text1"/>
        </w:rPr>
      </w:pPr>
      <w:bookmarkStart w:id="49" w:name="_Toc179148164"/>
      <w:r w:rsidRPr="006F0CEF">
        <w:rPr>
          <w:rFonts w:ascii="Times New Roman" w:hAnsi="Times New Roman" w:cs="Times New Roman"/>
          <w:color w:val="000000" w:themeColor="text1"/>
        </w:rPr>
        <w:t>2.3 Microbial metabolites analysis</w:t>
      </w:r>
      <w:bookmarkEnd w:id="49"/>
    </w:p>
    <w:p w14:paraId="1CDDC984" w14:textId="05190FF1" w:rsidR="00B764A5" w:rsidRPr="006F0CEF" w:rsidRDefault="001951B4" w:rsidP="00C002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764A5" w:rsidRPr="006F0CEF">
        <w:rPr>
          <w:rFonts w:ascii="Times New Roman" w:hAnsi="Times New Roman" w:cs="Times New Roman"/>
          <w:color w:val="000000" w:themeColor="text1"/>
          <w:sz w:val="24"/>
          <w:szCs w:val="24"/>
        </w:rPr>
        <w:t xml:space="preserve">icrobial metabolites </w:t>
      </w:r>
      <w:r w:rsidR="00097E8D">
        <w:rPr>
          <w:rFonts w:ascii="Times New Roman" w:hAnsi="Times New Roman" w:cs="Times New Roman"/>
          <w:color w:val="000000" w:themeColor="text1"/>
          <w:sz w:val="24"/>
          <w:szCs w:val="24"/>
        </w:rPr>
        <w:t>th</w:t>
      </w:r>
      <w:r w:rsidR="009A36A3">
        <w:rPr>
          <w:rFonts w:ascii="Times New Roman" w:hAnsi="Times New Roman" w:cs="Times New Roman"/>
          <w:color w:val="000000" w:themeColor="text1"/>
          <w:sz w:val="24"/>
          <w:szCs w:val="24"/>
        </w:rPr>
        <w:t>at</w:t>
      </w:r>
      <w:r w:rsidR="00097E8D">
        <w:rPr>
          <w:rFonts w:ascii="Times New Roman" w:hAnsi="Times New Roman" w:cs="Times New Roman"/>
          <w:color w:val="000000" w:themeColor="text1"/>
          <w:sz w:val="24"/>
          <w:szCs w:val="24"/>
        </w:rPr>
        <w:t xml:space="preserve"> included </w:t>
      </w:r>
      <w:r w:rsidRPr="006F0CEF">
        <w:rPr>
          <w:rFonts w:ascii="Times New Roman" w:hAnsi="Times New Roman" w:cs="Times New Roman"/>
          <w:color w:val="000000" w:themeColor="text1"/>
          <w:sz w:val="24"/>
          <w:szCs w:val="24"/>
        </w:rPr>
        <w:t>bile acids</w:t>
      </w:r>
      <w:r>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free amino acids, and SCFA were quantified in fecal samples collected at weeks 2 and 6</w:t>
      </w:r>
      <w:r w:rsidR="00097E8D">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 </w:t>
      </w:r>
      <w:r w:rsidR="00DE2F77">
        <w:rPr>
          <w:rFonts w:ascii="Times New Roman" w:hAnsi="Times New Roman" w:cs="Times New Roman"/>
          <w:color w:val="000000" w:themeColor="text1"/>
          <w:sz w:val="24"/>
          <w:szCs w:val="24"/>
        </w:rPr>
        <w:t xml:space="preserve">Liquid </w:t>
      </w:r>
      <w:r w:rsidR="00B764A5" w:rsidRPr="006F0CEF">
        <w:rPr>
          <w:rFonts w:ascii="Times New Roman" w:hAnsi="Times New Roman" w:cs="Times New Roman"/>
          <w:color w:val="000000" w:themeColor="text1"/>
          <w:sz w:val="24"/>
          <w:szCs w:val="24"/>
        </w:rPr>
        <w:t>chromatography mass spectrometry (LC-MS)-based targeted analysis</w:t>
      </w:r>
      <w:r w:rsidR="00097E8D">
        <w:rPr>
          <w:rFonts w:ascii="Times New Roman" w:hAnsi="Times New Roman" w:cs="Times New Roman"/>
          <w:color w:val="000000" w:themeColor="text1"/>
          <w:sz w:val="24"/>
          <w:szCs w:val="24"/>
        </w:rPr>
        <w:t xml:space="preserve"> was </w:t>
      </w:r>
      <w:r>
        <w:rPr>
          <w:rFonts w:ascii="Times New Roman" w:hAnsi="Times New Roman" w:cs="Times New Roman"/>
          <w:color w:val="000000" w:themeColor="text1"/>
          <w:sz w:val="24"/>
          <w:szCs w:val="24"/>
        </w:rPr>
        <w:t xml:space="preserve">performed </w:t>
      </w:r>
      <w:r w:rsidR="00097E8D">
        <w:rPr>
          <w:rFonts w:ascii="Times New Roman" w:hAnsi="Times New Roman" w:cs="Times New Roman"/>
          <w:color w:val="000000" w:themeColor="text1"/>
          <w:sz w:val="24"/>
          <w:szCs w:val="24"/>
        </w:rPr>
        <w:t>to estimate the metabolite concentrations in the samples</w:t>
      </w:r>
      <w:r w:rsidR="009A36A3">
        <w:rPr>
          <w:rFonts w:ascii="Times New Roman" w:hAnsi="Times New Roman" w:cs="Times New Roman"/>
          <w:color w:val="000000" w:themeColor="text1"/>
          <w:sz w:val="24"/>
          <w:szCs w:val="24"/>
        </w:rPr>
        <w:t xml:space="preserve"> </w:t>
      </w:r>
      <w:r w:rsidR="009A36A3">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(51)</w:t>
      </w:r>
      <w:r w:rsidR="009A36A3">
        <w:rPr>
          <w:rFonts w:ascii="Times New Roman" w:hAnsi="Times New Roman" w:cs="Times New Roman"/>
          <w:color w:val="000000" w:themeColor="text1"/>
          <w:sz w:val="24"/>
          <w:szCs w:val="24"/>
        </w:rPr>
        <w:fldChar w:fldCharType="end"/>
      </w:r>
      <w:r w:rsidR="00B764A5" w:rsidRPr="006F0CEF">
        <w:rPr>
          <w:rFonts w:ascii="Times New Roman" w:hAnsi="Times New Roman" w:cs="Times New Roman"/>
          <w:color w:val="000000" w:themeColor="text1"/>
          <w:sz w:val="24"/>
          <w:szCs w:val="24"/>
        </w:rPr>
        <w:t>.</w:t>
      </w:r>
    </w:p>
    <w:p w14:paraId="65925FAE" w14:textId="7331B16B" w:rsidR="00B764A5" w:rsidRPr="006F0CEF" w:rsidRDefault="00B764A5" w:rsidP="00A43D9D">
      <w:pPr>
        <w:pStyle w:val="Heading2"/>
        <w:rPr>
          <w:rFonts w:ascii="Times New Roman" w:hAnsi="Times New Roman" w:cs="Times New Roman"/>
          <w:color w:val="000000" w:themeColor="text1"/>
        </w:rPr>
      </w:pPr>
      <w:bookmarkStart w:id="50" w:name="_Toc179148165"/>
      <w:r w:rsidRPr="006F0CEF">
        <w:rPr>
          <w:rFonts w:ascii="Times New Roman" w:hAnsi="Times New Roman" w:cs="Times New Roman"/>
          <w:color w:val="000000" w:themeColor="text1"/>
        </w:rPr>
        <w:t>2.4 Statistical Analyses</w:t>
      </w:r>
      <w:bookmarkEnd w:id="50"/>
    </w:p>
    <w:p w14:paraId="3384AA7E" w14:textId="31BB34AD" w:rsidR="00B764A5" w:rsidRPr="006F0CEF" w:rsidRDefault="00B764A5" w:rsidP="00BC0A8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Shannon</w:t>
      </w:r>
      <w:r w:rsidR="00910AEE">
        <w:rPr>
          <w:rFonts w:ascii="Times New Roman" w:hAnsi="Times New Roman" w:cs="Times New Roman"/>
          <w:color w:val="000000" w:themeColor="text1"/>
          <w:sz w:val="24"/>
          <w:szCs w:val="24"/>
        </w:rPr>
        <w:t xml:space="preserve"> diversity</w:t>
      </w:r>
      <w:r w:rsidRPr="006F0CEF">
        <w:rPr>
          <w:rFonts w:ascii="Times New Roman" w:hAnsi="Times New Roman" w:cs="Times New Roman"/>
          <w:color w:val="000000" w:themeColor="text1"/>
          <w:sz w:val="24"/>
          <w:szCs w:val="24"/>
        </w:rPr>
        <w:t xml:space="preserve"> index</w:t>
      </w:r>
      <w:r w:rsidR="00041A49" w:rsidRPr="006F0CEF">
        <w:rPr>
          <w:rFonts w:ascii="Times New Roman" w:hAnsi="Times New Roman" w:cs="Times New Roman"/>
          <w:color w:val="000000" w:themeColor="text1"/>
          <w:sz w:val="24"/>
          <w:szCs w:val="24"/>
        </w:rPr>
        <w:t xml:space="preserve"> </w:t>
      </w:r>
      <w:r w:rsidR="00BC0A8B">
        <w:rPr>
          <w:rFonts w:ascii="Times New Roman" w:hAnsi="Times New Roman" w:cs="Times New Roman"/>
          <w:color w:val="000000" w:themeColor="text1"/>
          <w:sz w:val="24"/>
          <w:szCs w:val="24"/>
        </w:rPr>
        <w:t>was used to a</w:t>
      </w:r>
      <w:r w:rsidR="00B73D04">
        <w:rPr>
          <w:rFonts w:ascii="Times New Roman" w:hAnsi="Times New Roman" w:cs="Times New Roman"/>
          <w:color w:val="000000" w:themeColor="text1"/>
          <w:sz w:val="24"/>
          <w:szCs w:val="24"/>
        </w:rPr>
        <w:t>ss</w:t>
      </w:r>
      <w:r w:rsidR="00BC0A8B">
        <w:rPr>
          <w:rFonts w:ascii="Times New Roman" w:hAnsi="Times New Roman" w:cs="Times New Roman"/>
          <w:color w:val="000000" w:themeColor="text1"/>
          <w:sz w:val="24"/>
          <w:szCs w:val="24"/>
        </w:rPr>
        <w:t>ess</w:t>
      </w:r>
      <w:r w:rsidR="00403865">
        <w:rPr>
          <w:rFonts w:ascii="Times New Roman" w:hAnsi="Times New Roman" w:cs="Times New Roman"/>
          <w:color w:val="000000" w:themeColor="text1"/>
          <w:sz w:val="24"/>
          <w:szCs w:val="24"/>
        </w:rPr>
        <w:t xml:space="preserve"> the</w:t>
      </w:r>
      <w:r w:rsidR="00BC0A8B">
        <w:rPr>
          <w:rFonts w:ascii="Times New Roman" w:hAnsi="Times New Roman" w:cs="Times New Roman"/>
          <w:color w:val="000000" w:themeColor="text1"/>
          <w:sz w:val="24"/>
          <w:szCs w:val="24"/>
        </w:rPr>
        <w:t xml:space="preserve"> alpha diversity in the samples </w:t>
      </w:r>
      <w:r w:rsidR="00041A49" w:rsidRPr="006F0CEF">
        <w:rPr>
          <w:rFonts w:ascii="Times New Roman" w:hAnsi="Times New Roman" w:cs="Times New Roman"/>
          <w:color w:val="000000" w:themeColor="text1"/>
          <w:sz w:val="24"/>
          <w:szCs w:val="24"/>
        </w:rPr>
        <w:t>at OTU level</w:t>
      </w:r>
      <w:r w:rsidRPr="006F0CEF">
        <w:rPr>
          <w:rFonts w:ascii="Times New Roman" w:hAnsi="Times New Roman" w:cs="Times New Roman"/>
          <w:color w:val="000000" w:themeColor="text1"/>
          <w:sz w:val="24"/>
          <w:szCs w:val="24"/>
        </w:rPr>
        <w:t xml:space="preserve">. </w:t>
      </w:r>
      <w:r w:rsidR="00BC0A8B">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6F0CEF">
        <w:rPr>
          <w:rFonts w:ascii="Times New Roman" w:hAnsi="Times New Roman" w:cs="Times New Roman"/>
          <w:i/>
          <w:iCs/>
          <w:color w:val="000000" w:themeColor="text1"/>
          <w:sz w:val="24"/>
          <w:szCs w:val="24"/>
        </w:rPr>
        <w:t>ln(k)</w:t>
      </w:r>
      <w:r w:rsidR="00BC0A8B" w:rsidRPr="006F0CEF">
        <w:rPr>
          <w:rFonts w:ascii="Times New Roman" w:hAnsi="Times New Roman" w:cs="Times New Roman"/>
          <w:color w:val="000000" w:themeColor="text1"/>
          <w:sz w:val="24"/>
          <w:szCs w:val="24"/>
        </w:rPr>
        <w:t xml:space="preserve"> with </w:t>
      </w:r>
      <w:r w:rsidR="00BC0A8B" w:rsidRPr="006F0CEF">
        <w:rPr>
          <w:rFonts w:ascii="Times New Roman" w:hAnsi="Times New Roman" w:cs="Times New Roman"/>
          <w:i/>
          <w:iCs/>
          <w:color w:val="000000" w:themeColor="text1"/>
          <w:sz w:val="24"/>
          <w:szCs w:val="24"/>
        </w:rPr>
        <w:t>k</w:t>
      </w:r>
      <w:r w:rsidR="00BC0A8B" w:rsidRPr="006F0CEF">
        <w:rPr>
          <w:rFonts w:ascii="Times New Roman" w:hAnsi="Times New Roman" w:cs="Times New Roman"/>
          <w:color w:val="000000" w:themeColor="text1"/>
          <w:sz w:val="24"/>
          <w:szCs w:val="24"/>
        </w:rPr>
        <w:t xml:space="preserve"> equally distributed OTUs</w:t>
      </w:r>
      <w:r w:rsidR="00BC0A8B">
        <w:rPr>
          <w:rFonts w:ascii="Times New Roman" w:hAnsi="Times New Roman" w:cs="Times New Roman"/>
          <w:color w:val="000000" w:themeColor="text1"/>
          <w:sz w:val="24"/>
          <w:szCs w:val="24"/>
        </w:rPr>
        <w:t>.</w:t>
      </w:r>
      <w:r w:rsidR="00403865">
        <w:rPr>
          <w:rFonts w:ascii="Times New Roman" w:hAnsi="Times New Roman" w:cs="Times New Roman"/>
          <w:color w:val="000000" w:themeColor="text1"/>
          <w:sz w:val="24"/>
          <w:szCs w:val="24"/>
        </w:rPr>
        <w:t xml:space="preserve"> The l</w:t>
      </w:r>
      <w:r w:rsidR="00BC0A8B">
        <w:rPr>
          <w:rFonts w:ascii="Times New Roman" w:hAnsi="Times New Roman" w:cs="Times New Roman"/>
          <w:color w:val="000000" w:themeColor="text1"/>
          <w:sz w:val="24"/>
          <w:szCs w:val="24"/>
        </w:rPr>
        <w:t xml:space="preserve">arger </w:t>
      </w:r>
      <w:r w:rsidR="00403865">
        <w:rPr>
          <w:rFonts w:ascii="Times New Roman" w:hAnsi="Times New Roman" w:cs="Times New Roman"/>
          <w:color w:val="000000" w:themeColor="text1"/>
          <w:sz w:val="24"/>
          <w:szCs w:val="24"/>
        </w:rPr>
        <w:t xml:space="preserve">the </w:t>
      </w:r>
      <w:r w:rsidR="00BC0A8B">
        <w:rPr>
          <w:rFonts w:ascii="Times New Roman" w:hAnsi="Times New Roman" w:cs="Times New Roman"/>
          <w:color w:val="000000" w:themeColor="text1"/>
          <w:sz w:val="24"/>
          <w:szCs w:val="24"/>
        </w:rPr>
        <w:t>values of the index, therefore, represent microbial communities with greater number of and more equally distributed classes</w:t>
      </w:r>
      <w:r w:rsidR="00403865">
        <w:rPr>
          <w:rFonts w:ascii="Times New Roman" w:hAnsi="Times New Roman" w:cs="Times New Roman"/>
          <w:color w:val="000000" w:themeColor="text1"/>
          <w:sz w:val="24"/>
          <w:szCs w:val="24"/>
        </w:rPr>
        <w:t xml:space="preserve"> of </w:t>
      </w:r>
      <w:r w:rsidR="00BC0A8B">
        <w:rPr>
          <w:rFonts w:ascii="Times New Roman" w:hAnsi="Times New Roman" w:cs="Times New Roman"/>
          <w:color w:val="000000" w:themeColor="text1"/>
          <w:sz w:val="24"/>
          <w:szCs w:val="24"/>
        </w:rPr>
        <w:t xml:space="preserve">OTUs. </w:t>
      </w:r>
      <w:r w:rsidRPr="006F0CEF">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Multivariable analysis of variance (ANOVA) </w:t>
      </w:r>
      <w:r w:rsidR="00B73D04">
        <w:rPr>
          <w:rFonts w:ascii="Times New Roman" w:hAnsi="Times New Roman" w:cs="Times New Roman"/>
          <w:color w:val="000000" w:themeColor="text1"/>
          <w:sz w:val="24"/>
          <w:szCs w:val="24"/>
        </w:rPr>
        <w:t xml:space="preserve">was used to estimate the effects of </w:t>
      </w:r>
      <w:r w:rsidRPr="006F0CEF">
        <w:rPr>
          <w:rFonts w:ascii="Times New Roman" w:hAnsi="Times New Roman" w:cs="Times New Roman"/>
          <w:color w:val="000000" w:themeColor="text1"/>
          <w:sz w:val="24"/>
          <w:szCs w:val="24"/>
        </w:rPr>
        <w:t xml:space="preserve">genotype, diet and </w:t>
      </w:r>
      <w:r w:rsidR="00584D20">
        <w:rPr>
          <w:rFonts w:ascii="Times New Roman" w:hAnsi="Times New Roman" w:cs="Times New Roman"/>
          <w:color w:val="000000" w:themeColor="text1"/>
          <w:sz w:val="24"/>
          <w:szCs w:val="24"/>
        </w:rPr>
        <w:t xml:space="preserve">aging, </w:t>
      </w:r>
      <w:r w:rsidR="00584D20" w:rsidRPr="006F0CEF">
        <w:rPr>
          <w:rFonts w:ascii="Times New Roman" w:hAnsi="Times New Roman" w:cs="Times New Roman"/>
          <w:color w:val="000000" w:themeColor="text1"/>
          <w:sz w:val="24"/>
          <w:szCs w:val="24"/>
        </w:rPr>
        <w:t>followed</w:t>
      </w:r>
      <w:r w:rsidRPr="006F0CEF">
        <w:rPr>
          <w:rFonts w:ascii="Times New Roman" w:hAnsi="Times New Roman" w:cs="Times New Roman"/>
          <w:color w:val="000000" w:themeColor="text1"/>
          <w:sz w:val="24"/>
          <w:szCs w:val="24"/>
        </w:rPr>
        <w:t xml:space="preserve"> by multiple comparison</w:t>
      </w:r>
      <w:r w:rsidR="003228B1"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with false discovery rate (FDR) adjustment for the p-values. </w:t>
      </w:r>
    </w:p>
    <w:p w14:paraId="6280EB17" w14:textId="206F38B8" w:rsidR="00B764A5" w:rsidRPr="006F0CEF" w:rsidRDefault="00B73D04" w:rsidP="00B764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6F0CEF">
        <w:rPr>
          <w:rFonts w:ascii="Times New Roman" w:hAnsi="Times New Roman" w:cs="Times New Roman"/>
          <w:color w:val="000000" w:themeColor="text1"/>
          <w:sz w:val="24"/>
          <w:szCs w:val="24"/>
        </w:rPr>
        <w:t>rincipal components analysis (PCA)</w:t>
      </w:r>
      <w:r w:rsidR="0040386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was </w:t>
      </w:r>
      <w:r w:rsidR="00403865">
        <w:rPr>
          <w:rFonts w:ascii="Times New Roman" w:hAnsi="Times New Roman" w:cs="Times New Roman"/>
          <w:color w:val="000000" w:themeColor="text1"/>
          <w:sz w:val="24"/>
          <w:szCs w:val="24"/>
        </w:rPr>
        <w:t xml:space="preserve">utilized </w:t>
      </w:r>
      <w:r>
        <w:rPr>
          <w:rFonts w:ascii="Times New Roman" w:hAnsi="Times New Roman" w:cs="Times New Roman"/>
          <w:color w:val="000000" w:themeColor="text1"/>
          <w:sz w:val="24"/>
          <w:szCs w:val="24"/>
        </w:rPr>
        <w:t xml:space="preserve">to </w:t>
      </w:r>
      <w:r w:rsidR="00403865">
        <w:rPr>
          <w:rFonts w:ascii="Times New Roman" w:hAnsi="Times New Roman" w:cs="Times New Roman"/>
          <w:color w:val="000000" w:themeColor="text1"/>
          <w:sz w:val="24"/>
          <w:szCs w:val="24"/>
        </w:rPr>
        <w:t>investigate the</w:t>
      </w:r>
      <w:r>
        <w:rPr>
          <w:rFonts w:ascii="Times New Roman" w:hAnsi="Times New Roman" w:cs="Times New Roman"/>
          <w:color w:val="000000" w:themeColor="text1"/>
          <w:sz w:val="24"/>
          <w:szCs w:val="24"/>
        </w:rPr>
        <w:t xml:space="preserve"> b</w:t>
      </w:r>
      <w:r w:rsidR="00B764A5" w:rsidRPr="006F0CEF">
        <w:rPr>
          <w:rFonts w:ascii="Times New Roman" w:hAnsi="Times New Roman" w:cs="Times New Roman"/>
          <w:color w:val="000000" w:themeColor="text1"/>
          <w:sz w:val="24"/>
          <w:szCs w:val="24"/>
        </w:rPr>
        <w:t xml:space="preserve">acterial composition </w:t>
      </w:r>
      <w:r>
        <w:rPr>
          <w:rFonts w:ascii="Times New Roman" w:hAnsi="Times New Roman" w:cs="Times New Roman"/>
          <w:color w:val="000000" w:themeColor="text1"/>
          <w:sz w:val="24"/>
          <w:szCs w:val="24"/>
        </w:rPr>
        <w:t xml:space="preserve">of the samples </w:t>
      </w:r>
      <w:r w:rsidR="00B764A5" w:rsidRPr="006F0CEF">
        <w:rPr>
          <w:rFonts w:ascii="Times New Roman" w:hAnsi="Times New Roman" w:cs="Times New Roman"/>
          <w:color w:val="000000" w:themeColor="text1"/>
          <w:sz w:val="24"/>
          <w:szCs w:val="24"/>
        </w:rPr>
        <w:t>at different taxonomic levels</w:t>
      </w:r>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 PCA is a linear transformation that projects the data from the original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-dimensional space such that the first principal component (PC1)</w:t>
      </w:r>
      <w:r w:rsidR="00403865">
        <w:rPr>
          <w:rFonts w:ascii="Times New Roman" w:hAnsi="Times New Roman" w:cs="Times New Roman"/>
          <w:color w:val="000000" w:themeColor="text1"/>
          <w:sz w:val="24"/>
          <w:szCs w:val="24"/>
        </w:rPr>
        <w:t xml:space="preserve"> will be </w:t>
      </w:r>
      <w:r w:rsidR="00B764A5" w:rsidRPr="006F0CEF">
        <w:rPr>
          <w:rFonts w:ascii="Times New Roman" w:hAnsi="Times New Roman" w:cs="Times New Roman"/>
          <w:color w:val="000000" w:themeColor="text1"/>
          <w:sz w:val="24"/>
          <w:szCs w:val="24"/>
        </w:rPr>
        <w:t xml:space="preserve">in the direction that explains most of variability in the data, </w:t>
      </w:r>
      <w:r w:rsidR="00403865">
        <w:rPr>
          <w:rFonts w:ascii="Times New Roman" w:hAnsi="Times New Roman" w:cs="Times New Roman"/>
          <w:color w:val="000000" w:themeColor="text1"/>
          <w:sz w:val="24"/>
          <w:szCs w:val="24"/>
        </w:rPr>
        <w:t xml:space="preserve">while </w:t>
      </w:r>
      <w:r w:rsidR="000D6B0A" w:rsidRPr="006F0CEF">
        <w:rPr>
          <w:rFonts w:ascii="Times New Roman" w:hAnsi="Times New Roman" w:cs="Times New Roman"/>
          <w:color w:val="000000" w:themeColor="text1"/>
          <w:sz w:val="24"/>
          <w:szCs w:val="24"/>
        </w:rPr>
        <w:t xml:space="preserve">the </w:t>
      </w:r>
      <w:r w:rsidR="00B764A5" w:rsidRPr="006F0CEF">
        <w:rPr>
          <w:rFonts w:ascii="Times New Roman" w:hAnsi="Times New Roman" w:cs="Times New Roman"/>
          <w:color w:val="000000" w:themeColor="text1"/>
          <w:sz w:val="24"/>
          <w:szCs w:val="24"/>
        </w:rPr>
        <w:t>second</w:t>
      </w:r>
      <w:r w:rsidR="00750AE0" w:rsidRPr="006F0CEF">
        <w:rPr>
          <w:rFonts w:ascii="Times New Roman" w:hAnsi="Times New Roman" w:cs="Times New Roman"/>
          <w:color w:val="000000" w:themeColor="text1"/>
          <w:sz w:val="24"/>
          <w:szCs w:val="24"/>
        </w:rPr>
        <w:t xml:space="preserve"> (PC2)</w:t>
      </w:r>
      <w:r w:rsidR="00B764A5" w:rsidRPr="006F0CEF">
        <w:rPr>
          <w:rFonts w:ascii="Times New Roman" w:hAnsi="Times New Roman" w:cs="Times New Roman"/>
          <w:color w:val="000000" w:themeColor="text1"/>
          <w:sz w:val="24"/>
          <w:szCs w:val="24"/>
        </w:rPr>
        <w:t xml:space="preserve"> - the second most</w:t>
      </w:r>
      <w:r w:rsidR="00750AE0" w:rsidRPr="006F0CEF">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and orthogonal to PC1</w:t>
      </w:r>
      <w:r w:rsidR="00B764A5" w:rsidRPr="00403865">
        <w:rPr>
          <w:rFonts w:ascii="Times New Roman" w:hAnsi="Times New Roman" w:cs="Times New Roman"/>
          <w:dstrike/>
          <w:color w:val="FF0000"/>
          <w:sz w:val="24"/>
          <w:szCs w:val="24"/>
        </w:rPr>
        <w:t>, and so on</w:t>
      </w:r>
      <w:r w:rsidR="00B764A5" w:rsidRPr="006F0CE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results of the PCA analysis were visualized with biplots by</w:t>
      </w:r>
      <w:r w:rsidR="00142384">
        <w:rPr>
          <w:rFonts w:ascii="Times New Roman" w:hAnsi="Times New Roman" w:cs="Times New Roman"/>
          <w:color w:val="000000" w:themeColor="text1"/>
          <w:sz w:val="24"/>
          <w:szCs w:val="24"/>
        </w:rPr>
        <w:t xml:space="preserve"> plotting the data </w:t>
      </w:r>
      <w:r w:rsidR="00584D20">
        <w:rPr>
          <w:rFonts w:ascii="Times New Roman" w:hAnsi="Times New Roman" w:cs="Times New Roman"/>
          <w:color w:val="000000" w:themeColor="text1"/>
          <w:sz w:val="24"/>
          <w:szCs w:val="24"/>
        </w:rPr>
        <w:t xml:space="preserve">against </w:t>
      </w:r>
      <w:r w:rsidR="00584D20" w:rsidRPr="006F0CEF">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first two principal components </w:t>
      </w:r>
      <w:r w:rsidR="00142384" w:rsidRPr="006F0CEF">
        <w:rPr>
          <w:rFonts w:ascii="Times New Roman" w:hAnsi="Times New Roman" w:cs="Times New Roman"/>
          <w:color w:val="000000" w:themeColor="text1"/>
          <w:sz w:val="24"/>
          <w:szCs w:val="24"/>
        </w:rPr>
        <w:t>and</w:t>
      </w:r>
      <w:r w:rsidR="00142384">
        <w:rPr>
          <w:rFonts w:ascii="Times New Roman" w:hAnsi="Times New Roman" w:cs="Times New Roman"/>
          <w:color w:val="000000" w:themeColor="text1"/>
          <w:sz w:val="24"/>
          <w:szCs w:val="24"/>
        </w:rPr>
        <w:t xml:space="preserve"> color</w:t>
      </w:r>
      <w:r>
        <w:rPr>
          <w:rFonts w:ascii="Times New Roman" w:hAnsi="Times New Roman" w:cs="Times New Roman"/>
          <w:color w:val="000000" w:themeColor="text1"/>
          <w:sz w:val="24"/>
          <w:szCs w:val="24"/>
        </w:rPr>
        <w:t>-coding the points for genotype, diet or DSS challenge</w:t>
      </w:r>
      <w:r w:rsidR="00B764A5"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Simultaneously, the biplots displayed</w:t>
      </w:r>
      <w:r w:rsidR="00B764A5" w:rsidRPr="006F0CEF">
        <w:rPr>
          <w:rFonts w:ascii="Times New Roman" w:hAnsi="Times New Roman" w:cs="Times New Roman"/>
          <w:color w:val="000000" w:themeColor="text1"/>
          <w:sz w:val="24"/>
          <w:szCs w:val="24"/>
        </w:rPr>
        <w:t xml:space="preserve"> the direction and the magnitude of the original axes (i.e., individual taxonomic units). </w:t>
      </w:r>
      <w:r w:rsidR="00142384">
        <w:rPr>
          <w:rFonts w:ascii="Times New Roman" w:hAnsi="Times New Roman" w:cs="Times New Roman"/>
          <w:color w:val="000000" w:themeColor="text1"/>
          <w:sz w:val="24"/>
          <w:szCs w:val="24"/>
        </w:rPr>
        <w:t>To assess the predictive power of PCA, m</w:t>
      </w:r>
      <w:r w:rsidR="00B764A5" w:rsidRPr="006F0CEF">
        <w:rPr>
          <w:rFonts w:ascii="Times New Roman" w:hAnsi="Times New Roman" w:cs="Times New Roman"/>
          <w:color w:val="000000" w:themeColor="text1"/>
          <w:sz w:val="24"/>
          <w:szCs w:val="24"/>
        </w:rPr>
        <w:t xml:space="preserve">ultinomial regression on group </w:t>
      </w:r>
      <w:r w:rsidR="00142384" w:rsidRPr="006F0CEF">
        <w:rPr>
          <w:rFonts w:ascii="Times New Roman" w:hAnsi="Times New Roman" w:cs="Times New Roman"/>
          <w:color w:val="000000" w:themeColor="text1"/>
          <w:sz w:val="24"/>
          <w:szCs w:val="24"/>
        </w:rPr>
        <w:t>label</w:t>
      </w:r>
      <w:r w:rsidR="00142384">
        <w:rPr>
          <w:rFonts w:ascii="Times New Roman" w:hAnsi="Times New Roman" w:cs="Times New Roman"/>
          <w:color w:val="000000" w:themeColor="text1"/>
          <w:sz w:val="24"/>
          <w:szCs w:val="24"/>
        </w:rPr>
        <w:t>s</w:t>
      </w:r>
      <w:r w:rsidR="00142384"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w:t>
      </w:r>
      <w:r w:rsidR="00B764A5" w:rsidRPr="006F0CEF">
        <w:rPr>
          <w:rFonts w:ascii="Times New Roman" w:hAnsi="Times New Roman" w:cs="Times New Roman"/>
          <w:color w:val="000000" w:themeColor="text1"/>
          <w:sz w:val="24"/>
          <w:szCs w:val="24"/>
        </w:rPr>
        <w:t xml:space="preserve">corresponding to taxonomic units) vs. principal components was performed. </w:t>
      </w:r>
    </w:p>
    <w:p w14:paraId="6246DF50" w14:textId="1F038655" w:rsidR="00B764A5" w:rsidRPr="006F0CEF" w:rsidRDefault="00142384" w:rsidP="00EE54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Heatmaps were used to visualize concentrations of metabolites in the samples. </w:t>
      </w:r>
      <w:r w:rsidR="00E23E76">
        <w:rPr>
          <w:rFonts w:ascii="Times New Roman" w:hAnsi="Times New Roman" w:cs="Times New Roman"/>
          <w:color w:val="000000" w:themeColor="text1"/>
          <w:sz w:val="24"/>
          <w:szCs w:val="24"/>
        </w:rPr>
        <w:t>The group mean differences were estimated and tested using analysis of variance (</w:t>
      </w:r>
      <w:r w:rsidR="00B764A5" w:rsidRPr="006F0CEF">
        <w:rPr>
          <w:rFonts w:ascii="Times New Roman" w:hAnsi="Times New Roman" w:cs="Times New Roman"/>
          <w:color w:val="000000" w:themeColor="text1"/>
          <w:sz w:val="24"/>
          <w:szCs w:val="24"/>
        </w:rPr>
        <w:t>ANOVA</w:t>
      </w:r>
      <w:r w:rsidR="00E23E76">
        <w:rPr>
          <w:rFonts w:ascii="Times New Roman" w:hAnsi="Times New Roman" w:cs="Times New Roman"/>
          <w:color w:val="000000" w:themeColor="text1"/>
          <w:sz w:val="24"/>
          <w:szCs w:val="24"/>
        </w:rPr>
        <w:t>)</w:t>
      </w:r>
      <w:r w:rsidR="00B764A5" w:rsidRPr="006F0CEF">
        <w:rPr>
          <w:rFonts w:ascii="Times New Roman" w:hAnsi="Times New Roman" w:cs="Times New Roman"/>
          <w:color w:val="000000" w:themeColor="text1"/>
          <w:sz w:val="24"/>
          <w:szCs w:val="24"/>
        </w:rPr>
        <w:t xml:space="preserve"> for each metabolite individually and</w:t>
      </w:r>
      <w:r w:rsidR="00084747">
        <w:rPr>
          <w:rFonts w:ascii="Times New Roman" w:hAnsi="Times New Roman" w:cs="Times New Roman"/>
          <w:color w:val="000000" w:themeColor="text1"/>
          <w:sz w:val="24"/>
          <w:szCs w:val="24"/>
        </w:rPr>
        <w:t xml:space="preserve"> shown</w:t>
      </w:r>
      <w:r w:rsidR="00B764A5" w:rsidRPr="006F0CEF">
        <w:rPr>
          <w:rFonts w:ascii="Times New Roman" w:hAnsi="Times New Roman" w:cs="Times New Roman"/>
          <w:color w:val="000000" w:themeColor="text1"/>
          <w:sz w:val="24"/>
          <w:szCs w:val="24"/>
        </w:rPr>
        <w:t xml:space="preserve"> as boxplots with bars and stars indicating statistically significan</w:t>
      </w:r>
      <w:r w:rsidR="00084747">
        <w:rPr>
          <w:rFonts w:ascii="Times New Roman" w:hAnsi="Times New Roman" w:cs="Times New Roman"/>
          <w:color w:val="000000" w:themeColor="text1"/>
          <w:sz w:val="24"/>
          <w:szCs w:val="24"/>
        </w:rPr>
        <w:t xml:space="preserve">ce </w:t>
      </w:r>
      <w:r w:rsidR="00E437BA">
        <w:rPr>
          <w:rFonts w:ascii="Times New Roman" w:hAnsi="Times New Roman" w:cs="Times New Roman"/>
          <w:color w:val="000000" w:themeColor="text1"/>
          <w:sz w:val="24"/>
          <w:szCs w:val="24"/>
        </w:rPr>
        <w:t xml:space="preserve">between </w:t>
      </w:r>
      <w:r w:rsidR="00B764A5" w:rsidRPr="006F0CEF">
        <w:rPr>
          <w:rFonts w:ascii="Times New Roman" w:hAnsi="Times New Roman" w:cs="Times New Roman"/>
          <w:color w:val="000000" w:themeColor="text1"/>
          <w:sz w:val="24"/>
          <w:szCs w:val="24"/>
        </w:rPr>
        <w:t xml:space="preserve">different groups. </w:t>
      </w:r>
    </w:p>
    <w:p w14:paraId="41025E27" w14:textId="0B3005AF" w:rsidR="00AB6127" w:rsidRPr="006F0CEF" w:rsidRDefault="00AB6127" w:rsidP="00A43D9D">
      <w:pPr>
        <w:pStyle w:val="Heading1"/>
        <w:rPr>
          <w:rFonts w:ascii="Times New Roman" w:hAnsi="Times New Roman" w:cs="Times New Roman"/>
          <w:color w:val="000000" w:themeColor="text1"/>
        </w:rPr>
      </w:pPr>
      <w:bookmarkStart w:id="51" w:name="_Toc128143906"/>
      <w:bookmarkStart w:id="52" w:name="_Toc179148166"/>
      <w:r w:rsidRPr="006F0CEF">
        <w:rPr>
          <w:rFonts w:ascii="Times New Roman" w:hAnsi="Times New Roman" w:cs="Times New Roman"/>
          <w:color w:val="000000" w:themeColor="text1"/>
        </w:rPr>
        <w:lastRenderedPageBreak/>
        <w:t>3 Results</w:t>
      </w:r>
      <w:bookmarkEnd w:id="51"/>
      <w:bookmarkEnd w:id="52"/>
    </w:p>
    <w:p w14:paraId="4C56D38E" w14:textId="105E039B" w:rsidR="00A461B9" w:rsidRPr="006F0CEF" w:rsidRDefault="00A461B9" w:rsidP="00851EF1">
      <w:pPr>
        <w:pStyle w:val="Heading2"/>
        <w:rPr>
          <w:rFonts w:ascii="Times New Roman" w:hAnsi="Times New Roman" w:cs="Times New Roman"/>
          <w:color w:val="000000" w:themeColor="text1"/>
        </w:rPr>
      </w:pPr>
      <w:bookmarkStart w:id="53" w:name="_Toc179148167"/>
      <w:r w:rsidRPr="006F0CEF">
        <w:rPr>
          <w:rFonts w:ascii="Times New Roman" w:hAnsi="Times New Roman" w:cs="Times New Roman"/>
          <w:color w:val="000000" w:themeColor="text1"/>
        </w:rPr>
        <w:t>3.1 Data acquisition</w:t>
      </w:r>
      <w:bookmarkEnd w:id="53"/>
    </w:p>
    <w:p w14:paraId="6D5C3996" w14:textId="53CB7492" w:rsidR="00A461B9" w:rsidRPr="006F0CEF" w:rsidRDefault="00A16A38" w:rsidP="00A461B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depth of s</w:t>
      </w:r>
      <w:r w:rsidR="00A461B9" w:rsidRPr="006F0CEF">
        <w:rPr>
          <w:rFonts w:ascii="Times New Roman" w:hAnsi="Times New Roman" w:cs="Times New Roman"/>
          <w:color w:val="000000" w:themeColor="text1"/>
          <w:sz w:val="24"/>
          <w:szCs w:val="24"/>
        </w:rPr>
        <w:t>equencing varied between 30,008 and 422,283 reads per sample (Supplemental Figure 1).</w:t>
      </w:r>
      <w:r w:rsidR="004E383B" w:rsidRPr="006F0CEF">
        <w:rPr>
          <w:rFonts w:ascii="Times New Roman" w:hAnsi="Times New Roman" w:cs="Times New Roman"/>
          <w:color w:val="000000" w:themeColor="text1"/>
          <w:sz w:val="24"/>
          <w:szCs w:val="24"/>
        </w:rPr>
        <w:t xml:space="preserve"> </w:t>
      </w:r>
      <w:r w:rsidR="00A461B9" w:rsidRPr="006F0CEF">
        <w:rPr>
          <w:rFonts w:ascii="Times New Roman" w:hAnsi="Times New Roman" w:cs="Times New Roman"/>
          <w:color w:val="000000" w:themeColor="text1"/>
          <w:sz w:val="24"/>
          <w:szCs w:val="24"/>
        </w:rPr>
        <w:t xml:space="preserve">Over 94% of </w:t>
      </w:r>
      <w:r>
        <w:rPr>
          <w:rFonts w:ascii="Times New Roman" w:hAnsi="Times New Roman" w:cs="Times New Roman"/>
          <w:color w:val="000000" w:themeColor="text1"/>
          <w:sz w:val="24"/>
          <w:szCs w:val="24"/>
        </w:rPr>
        <w:t xml:space="preserve">the </w:t>
      </w:r>
      <w:r w:rsidR="00A461B9" w:rsidRPr="006F0CEF">
        <w:rPr>
          <w:rFonts w:ascii="Times New Roman" w:hAnsi="Times New Roman" w:cs="Times New Roman"/>
          <w:color w:val="000000" w:themeColor="text1"/>
          <w:sz w:val="24"/>
          <w:szCs w:val="24"/>
        </w:rPr>
        <w:t>OTUs were identified as bacterial.</w:t>
      </w:r>
      <w:r w:rsidR="00ED1D41">
        <w:rPr>
          <w:rFonts w:ascii="Times New Roman" w:hAnsi="Times New Roman" w:cs="Times New Roman"/>
          <w:color w:val="000000" w:themeColor="text1"/>
          <w:sz w:val="24"/>
          <w:szCs w:val="24"/>
        </w:rPr>
        <w:t xml:space="preserve"> In total, </w:t>
      </w:r>
      <w:r w:rsidR="00A461B9" w:rsidRPr="006F0CEF">
        <w:rPr>
          <w:rFonts w:ascii="Times New Roman" w:hAnsi="Times New Roman" w:cs="Times New Roman"/>
          <w:color w:val="000000" w:themeColor="text1"/>
          <w:sz w:val="24"/>
          <w:szCs w:val="24"/>
        </w:rPr>
        <w:t>10,197 (94.78% of total OTUs), 7,994 (98.34%) and 7,558 (96.07%) bacterial OTUs were identified in the 3 experiments</w:t>
      </w:r>
      <w:r w:rsidR="00ED1D41">
        <w:rPr>
          <w:rFonts w:ascii="Times New Roman" w:hAnsi="Times New Roman" w:cs="Times New Roman"/>
          <w:color w:val="000000" w:themeColor="text1"/>
          <w:sz w:val="24"/>
          <w:szCs w:val="24"/>
        </w:rPr>
        <w:t>,</w:t>
      </w:r>
      <w:r w:rsidR="00A461B9" w:rsidRPr="006F0CEF">
        <w:rPr>
          <w:rFonts w:ascii="Times New Roman" w:hAnsi="Times New Roman" w:cs="Times New Roman"/>
          <w:color w:val="000000" w:themeColor="text1"/>
          <w:sz w:val="24"/>
          <w:szCs w:val="24"/>
        </w:rPr>
        <w:t xml:space="preserve"> respectively (Table 1). </w:t>
      </w:r>
    </w:p>
    <w:p w14:paraId="74F1F171" w14:textId="77777777" w:rsidR="00A461B9" w:rsidRPr="006F0CEF" w:rsidRDefault="00A461B9" w:rsidP="00851EF1">
      <w:pPr>
        <w:rPr>
          <w:rFonts w:ascii="Times New Roman" w:hAnsi="Times New Roman" w:cs="Times New Roman"/>
          <w:color w:val="000000" w:themeColor="text1"/>
        </w:rPr>
      </w:pPr>
    </w:p>
    <w:p w14:paraId="0E53F3C5" w14:textId="7D8AC947" w:rsidR="00B764A5" w:rsidRPr="006F0CEF" w:rsidRDefault="00B764A5" w:rsidP="00A43D9D">
      <w:pPr>
        <w:pStyle w:val="Heading2"/>
        <w:rPr>
          <w:rFonts w:ascii="Times New Roman" w:hAnsi="Times New Roman" w:cs="Times New Roman"/>
          <w:color w:val="000000" w:themeColor="text1"/>
        </w:rPr>
      </w:pPr>
      <w:bookmarkStart w:id="54" w:name="_Toc179148168"/>
      <w:r w:rsidRPr="006F0CEF">
        <w:rPr>
          <w:rFonts w:ascii="Times New Roman" w:hAnsi="Times New Roman" w:cs="Times New Roman"/>
          <w:color w:val="000000" w:themeColor="text1"/>
        </w:rPr>
        <w:t>3.</w:t>
      </w:r>
      <w:r w:rsidR="00A461B9" w:rsidRPr="006F0CEF">
        <w:rPr>
          <w:rFonts w:ascii="Times New Roman" w:hAnsi="Times New Roman" w:cs="Times New Roman"/>
          <w:color w:val="000000" w:themeColor="text1"/>
        </w:rPr>
        <w:t>2 Diet, g</w:t>
      </w:r>
      <w:r w:rsidRPr="006F0CEF">
        <w:rPr>
          <w:rFonts w:ascii="Times New Roman" w:hAnsi="Times New Roman" w:cs="Times New Roman"/>
          <w:color w:val="000000" w:themeColor="text1"/>
        </w:rPr>
        <w:t>enotype</w:t>
      </w:r>
      <w:r w:rsidR="00F833DA" w:rsidRPr="006F0CEF">
        <w:rPr>
          <w:rFonts w:ascii="Times New Roman" w:hAnsi="Times New Roman" w:cs="Times New Roman"/>
          <w:color w:val="000000" w:themeColor="text1"/>
        </w:rPr>
        <w:t xml:space="preserve"> and </w:t>
      </w:r>
      <w:r w:rsidR="00A461B9" w:rsidRPr="006F0CEF">
        <w:rPr>
          <w:rFonts w:ascii="Times New Roman" w:hAnsi="Times New Roman" w:cs="Times New Roman"/>
          <w:color w:val="000000" w:themeColor="text1"/>
        </w:rPr>
        <w:t xml:space="preserve">inflammation </w:t>
      </w:r>
      <w:r w:rsidRPr="006F0CEF">
        <w:rPr>
          <w:rFonts w:ascii="Times New Roman" w:hAnsi="Times New Roman" w:cs="Times New Roman"/>
          <w:color w:val="000000" w:themeColor="text1"/>
        </w:rPr>
        <w:t>affect bacterial community richness and diversity</w:t>
      </w:r>
      <w:bookmarkEnd w:id="54"/>
    </w:p>
    <w:p w14:paraId="241CB3C2" w14:textId="647386D7" w:rsidR="00B764A5" w:rsidRPr="006F0CEF" w:rsidRDefault="00910AEE" w:rsidP="001E51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effect of </w:t>
      </w:r>
      <w:r w:rsidR="00B764A5" w:rsidRPr="006F0CEF">
        <w:rPr>
          <w:rFonts w:ascii="Times New Roman" w:hAnsi="Times New Roman" w:cs="Times New Roman"/>
          <w:color w:val="000000" w:themeColor="text1"/>
          <w:sz w:val="24"/>
          <w:szCs w:val="24"/>
        </w:rPr>
        <w:t xml:space="preserve">Nrf2 </w:t>
      </w:r>
      <w:r w:rsidR="006768B8">
        <w:rPr>
          <w:rFonts w:ascii="Times New Roman" w:hAnsi="Times New Roman" w:cs="Times New Roman"/>
          <w:color w:val="000000" w:themeColor="text1"/>
          <w:sz w:val="24"/>
          <w:szCs w:val="24"/>
        </w:rPr>
        <w:t xml:space="preserve">KO </w:t>
      </w:r>
      <w:r>
        <w:rPr>
          <w:rFonts w:ascii="Times New Roman" w:hAnsi="Times New Roman" w:cs="Times New Roman"/>
          <w:color w:val="000000" w:themeColor="text1"/>
          <w:sz w:val="24"/>
          <w:szCs w:val="24"/>
        </w:rPr>
        <w:t xml:space="preserve">was examined </w:t>
      </w:r>
      <w:del w:id="55" w:author="Sargsyan, Davit [JRDUS]" w:date="2024-11-25T09:59:00Z">
        <w:r w:rsidDel="00EC186C">
          <w:rPr>
            <w:rFonts w:ascii="Times New Roman" w:hAnsi="Times New Roman" w:cs="Times New Roman"/>
            <w:color w:val="000000" w:themeColor="text1"/>
            <w:sz w:val="24"/>
            <w:szCs w:val="24"/>
          </w:rPr>
          <w:delText xml:space="preserve">since </w:delText>
        </w:r>
      </w:del>
      <w:ins w:id="56" w:author="Sargsyan, Davit [JRDUS]" w:date="2024-11-25T09:59:00Z">
        <w:r w:rsidR="00EC186C">
          <w:rPr>
            <w:rFonts w:ascii="Times New Roman" w:hAnsi="Times New Roman" w:cs="Times New Roman"/>
            <w:color w:val="000000" w:themeColor="text1"/>
            <w:sz w:val="24"/>
            <w:szCs w:val="24"/>
          </w:rPr>
          <w:t>because</w:t>
        </w:r>
        <w:r w:rsidR="00EC186C">
          <w:rPr>
            <w:rFonts w:ascii="Times New Roman" w:hAnsi="Times New Roman" w:cs="Times New Roman"/>
            <w:color w:val="000000" w:themeColor="text1"/>
            <w:sz w:val="24"/>
            <w:szCs w:val="24"/>
          </w:rPr>
          <w:t xml:space="preserve"> </w:t>
        </w:r>
      </w:ins>
      <w:r w:rsidR="006768B8">
        <w:rPr>
          <w:rFonts w:ascii="Times New Roman" w:hAnsi="Times New Roman" w:cs="Times New Roman"/>
          <w:color w:val="000000" w:themeColor="text1"/>
          <w:sz w:val="24"/>
          <w:szCs w:val="24"/>
        </w:rPr>
        <w:t>Nrf2</w:t>
      </w:r>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6F0CEF">
        <w:rPr>
          <w:rFonts w:ascii="Times New Roman" w:hAnsi="Times New Roman" w:cs="Times New Roman"/>
          <w:color w:val="000000" w:themeColor="text1"/>
          <w:sz w:val="24"/>
          <w:szCs w:val="24"/>
        </w:rPr>
        <w:t xml:space="preserve"> </w:t>
      </w:r>
      <w:r w:rsidR="001F5415" w:rsidRPr="006F0CEF">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1F5415" w:rsidRPr="006F0CEF">
        <w:rPr>
          <w:rFonts w:ascii="Times New Roman" w:hAnsi="Times New Roman" w:cs="Times New Roman"/>
          <w:color w:val="000000" w:themeColor="text1"/>
          <w:sz w:val="24"/>
          <w:szCs w:val="24"/>
        </w:rPr>
      </w:r>
      <w:r w:rsidR="001F5415"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(52, 53, 54, 55, 56)</w:t>
      </w:r>
      <w:r w:rsidR="001F5415" w:rsidRPr="006F0CEF">
        <w:rPr>
          <w:rFonts w:ascii="Times New Roman" w:hAnsi="Times New Roman" w:cs="Times New Roman"/>
          <w:color w:val="000000" w:themeColor="text1"/>
          <w:sz w:val="24"/>
          <w:szCs w:val="24"/>
        </w:rPr>
        <w:fldChar w:fldCharType="end"/>
      </w:r>
      <w:r w:rsidR="00B764A5" w:rsidRPr="006F0CEF">
        <w:rPr>
          <w:rFonts w:ascii="Times New Roman" w:hAnsi="Times New Roman" w:cs="Times New Roman"/>
          <w:color w:val="000000" w:themeColor="text1"/>
          <w:sz w:val="24"/>
          <w:szCs w:val="24"/>
        </w:rPr>
        <w:t xml:space="preserve">. </w:t>
      </w:r>
      <w:del w:id="57" w:author="Sargsyan, Davit [JRDUS]" w:date="2024-11-25T09:59:00Z">
        <w:r w:rsidDel="00EC186C">
          <w:rPr>
            <w:rFonts w:ascii="Times New Roman" w:hAnsi="Times New Roman" w:cs="Times New Roman"/>
            <w:color w:val="000000" w:themeColor="text1"/>
            <w:sz w:val="24"/>
            <w:szCs w:val="24"/>
          </w:rPr>
          <w:delText>It</w:delText>
        </w:r>
        <w:r w:rsidR="00B764A5" w:rsidRPr="006F0CEF" w:rsidDel="00EC186C">
          <w:rPr>
            <w:rFonts w:ascii="Times New Roman" w:hAnsi="Times New Roman" w:cs="Times New Roman"/>
            <w:color w:val="000000" w:themeColor="text1"/>
            <w:sz w:val="24"/>
            <w:szCs w:val="24"/>
          </w:rPr>
          <w:delText xml:space="preserve"> </w:delText>
        </w:r>
      </w:del>
      <w:ins w:id="58" w:author="Sargsyan, Davit [JRDUS]" w:date="2024-11-25T10:00:00Z">
        <w:r w:rsidR="00EC186C">
          <w:rPr>
            <w:rFonts w:ascii="Times New Roman" w:hAnsi="Times New Roman" w:cs="Times New Roman"/>
            <w:color w:val="000000" w:themeColor="text1"/>
            <w:sz w:val="24"/>
            <w:szCs w:val="24"/>
          </w:rPr>
          <w:t>T</w:t>
        </w:r>
      </w:ins>
      <w:ins w:id="59" w:author="Sargsyan, Davit [JRDUS]" w:date="2024-11-25T09:59:00Z">
        <w:r w:rsidR="00EC186C">
          <w:rPr>
            <w:rFonts w:ascii="Times New Roman" w:hAnsi="Times New Roman" w:cs="Times New Roman"/>
            <w:color w:val="000000" w:themeColor="text1"/>
            <w:sz w:val="24"/>
            <w:szCs w:val="24"/>
          </w:rPr>
          <w:t>he effect</w:t>
        </w:r>
        <w:r w:rsidR="00EC186C" w:rsidRPr="006F0CEF">
          <w:rPr>
            <w:rFonts w:ascii="Times New Roman" w:hAnsi="Times New Roman" w:cs="Times New Roman"/>
            <w:color w:val="000000" w:themeColor="text1"/>
            <w:sz w:val="24"/>
            <w:szCs w:val="24"/>
          </w:rPr>
          <w:t xml:space="preserve"> </w:t>
        </w:r>
      </w:ins>
      <w:r w:rsidR="00B764A5" w:rsidRPr="006F0CEF">
        <w:rPr>
          <w:rFonts w:ascii="Times New Roman" w:hAnsi="Times New Roman" w:cs="Times New Roman"/>
          <w:color w:val="000000" w:themeColor="text1"/>
          <w:sz w:val="24"/>
          <w:szCs w:val="24"/>
        </w:rPr>
        <w:t xml:space="preserve">was </w:t>
      </w:r>
      <w:del w:id="60" w:author="Sargsyan, Davit [JRDUS]" w:date="2024-11-25T09:59:00Z">
        <w:r w:rsidR="00B764A5" w:rsidRPr="006F0CEF" w:rsidDel="00EC186C">
          <w:rPr>
            <w:rFonts w:ascii="Times New Roman" w:hAnsi="Times New Roman" w:cs="Times New Roman"/>
            <w:color w:val="000000" w:themeColor="text1"/>
            <w:sz w:val="24"/>
            <w:szCs w:val="24"/>
          </w:rPr>
          <w:delText xml:space="preserve">examined </w:delText>
        </w:r>
      </w:del>
      <w:ins w:id="61" w:author="Sargsyan, Davit [JRDUS]" w:date="2024-11-25T09:59:00Z">
        <w:r w:rsidR="00EC186C">
          <w:rPr>
            <w:rFonts w:ascii="Times New Roman" w:hAnsi="Times New Roman" w:cs="Times New Roman"/>
            <w:color w:val="000000" w:themeColor="text1"/>
            <w:sz w:val="24"/>
            <w:szCs w:val="24"/>
          </w:rPr>
          <w:t>tested</w:t>
        </w:r>
        <w:r w:rsidR="00EC186C" w:rsidRPr="006F0CEF">
          <w:rPr>
            <w:rFonts w:ascii="Times New Roman" w:hAnsi="Times New Roman" w:cs="Times New Roman"/>
            <w:color w:val="000000" w:themeColor="text1"/>
            <w:sz w:val="24"/>
            <w:szCs w:val="24"/>
          </w:rPr>
          <w:t xml:space="preserve"> </w:t>
        </w:r>
      </w:ins>
      <w:r w:rsidR="00B764A5" w:rsidRPr="006F0CEF">
        <w:rPr>
          <w:rFonts w:ascii="Times New Roman" w:hAnsi="Times New Roman" w:cs="Times New Roman"/>
          <w:color w:val="000000" w:themeColor="text1"/>
          <w:sz w:val="24"/>
          <w:szCs w:val="24"/>
        </w:rPr>
        <w:t xml:space="preserve">by comparing the Nrf2 knockout (KO; -/-) mice </w:t>
      </w:r>
      <w:r>
        <w:rPr>
          <w:rFonts w:ascii="Times New Roman" w:hAnsi="Times New Roman" w:cs="Times New Roman"/>
          <w:color w:val="000000" w:themeColor="text1"/>
          <w:sz w:val="24"/>
          <w:szCs w:val="24"/>
        </w:rPr>
        <w:t>with</w:t>
      </w:r>
      <w:r w:rsidR="00B764A5" w:rsidRPr="006F0CEF">
        <w:rPr>
          <w:rFonts w:ascii="Times New Roman" w:hAnsi="Times New Roman" w:cs="Times New Roman"/>
          <w:color w:val="000000" w:themeColor="text1"/>
          <w:sz w:val="24"/>
          <w:szCs w:val="24"/>
        </w:rPr>
        <w:t xml:space="preserve"> the </w:t>
      </w:r>
      <w:ins w:id="62" w:author="Sargsyan, Davit [JRDUS]" w:date="2024-11-25T10:01:00Z">
        <w:r w:rsidR="00EC186C">
          <w:rPr>
            <w:rFonts w:ascii="Times New Roman" w:hAnsi="Times New Roman" w:cs="Times New Roman"/>
            <w:color w:val="000000" w:themeColor="text1"/>
            <w:sz w:val="24"/>
            <w:szCs w:val="24"/>
          </w:rPr>
          <w:t xml:space="preserve">WT </w:t>
        </w:r>
      </w:ins>
      <w:del w:id="63" w:author="Sargsyan, Davit [JRDUS]" w:date="2024-11-25T10:01:00Z">
        <w:r w:rsidR="00B764A5" w:rsidRPr="006F0CEF" w:rsidDel="00EC186C">
          <w:rPr>
            <w:rFonts w:ascii="Times New Roman" w:hAnsi="Times New Roman" w:cs="Times New Roman"/>
            <w:color w:val="000000" w:themeColor="text1"/>
            <w:sz w:val="24"/>
            <w:szCs w:val="24"/>
          </w:rPr>
          <w:delText>control</w:delText>
        </w:r>
        <w:r w:rsidDel="00EC186C">
          <w:rPr>
            <w:rFonts w:ascii="Times New Roman" w:hAnsi="Times New Roman" w:cs="Times New Roman"/>
            <w:color w:val="000000" w:themeColor="text1"/>
            <w:sz w:val="24"/>
            <w:szCs w:val="24"/>
          </w:rPr>
          <w:delText>, wild type</w:delText>
        </w:r>
        <w:r w:rsidR="00B764A5" w:rsidRPr="006F0CEF" w:rsidDel="00EC186C">
          <w:rPr>
            <w:rFonts w:ascii="Times New Roman" w:hAnsi="Times New Roman" w:cs="Times New Roman"/>
            <w:color w:val="000000" w:themeColor="text1"/>
            <w:sz w:val="24"/>
            <w:szCs w:val="24"/>
          </w:rPr>
          <w:delText xml:space="preserve"> (WT) </w:delText>
        </w:r>
      </w:del>
      <w:r>
        <w:rPr>
          <w:rFonts w:ascii="Times New Roman" w:hAnsi="Times New Roman" w:cs="Times New Roman"/>
          <w:color w:val="000000" w:themeColor="text1"/>
          <w:sz w:val="24"/>
          <w:szCs w:val="24"/>
        </w:rPr>
        <w:t xml:space="preserve">mice </w:t>
      </w:r>
      <w:del w:id="64" w:author="Sargsyan, Davit [JRDUS]" w:date="2024-11-25T10:15:00Z">
        <w:r w:rsidDel="00434AE1">
          <w:rPr>
            <w:rFonts w:ascii="Times New Roman" w:hAnsi="Times New Roman" w:cs="Times New Roman"/>
            <w:color w:val="000000" w:themeColor="text1"/>
            <w:sz w:val="24"/>
            <w:szCs w:val="24"/>
          </w:rPr>
          <w:delText xml:space="preserve">across </w:delText>
        </w:r>
      </w:del>
      <w:ins w:id="65" w:author="Sargsyan, Davit [JRDUS]" w:date="2024-11-25T10:15:00Z">
        <w:r w:rsidR="00434AE1">
          <w:rPr>
            <w:rFonts w:ascii="Times New Roman" w:hAnsi="Times New Roman" w:cs="Times New Roman"/>
            <w:color w:val="000000" w:themeColor="text1"/>
            <w:sz w:val="24"/>
            <w:szCs w:val="24"/>
          </w:rPr>
          <w:t xml:space="preserve">conditioned on </w:t>
        </w:r>
      </w:ins>
      <w:ins w:id="66" w:author="Sargsyan, Davit [JRDUS]" w:date="2024-11-25T10:16:00Z">
        <w:r w:rsidR="00434AE1">
          <w:rPr>
            <w:rFonts w:ascii="Times New Roman" w:hAnsi="Times New Roman" w:cs="Times New Roman"/>
            <w:color w:val="000000" w:themeColor="text1"/>
            <w:sz w:val="24"/>
            <w:szCs w:val="24"/>
          </w:rPr>
          <w:t>a</w:t>
        </w:r>
      </w:ins>
      <w:ins w:id="67" w:author="Sargsyan, Davit [JRDUS]" w:date="2024-11-25T10:15:00Z">
        <w:r w:rsidR="00434AE1">
          <w:rPr>
            <w:rFonts w:ascii="Times New Roman" w:hAnsi="Times New Roman" w:cs="Times New Roman"/>
            <w:color w:val="000000" w:themeColor="text1"/>
            <w:sz w:val="24"/>
            <w:szCs w:val="24"/>
          </w:rPr>
          <w:t xml:space="preserve"> </w:t>
        </w:r>
      </w:ins>
      <w:r w:rsidR="00B764A5" w:rsidRPr="006F0CEF">
        <w:rPr>
          <w:rFonts w:ascii="Times New Roman" w:hAnsi="Times New Roman" w:cs="Times New Roman"/>
          <w:color w:val="000000" w:themeColor="text1"/>
          <w:sz w:val="24"/>
          <w:szCs w:val="24"/>
        </w:rPr>
        <w:t>diet</w:t>
      </w:r>
      <w:del w:id="68" w:author="Sargsyan, Davit [JRDUS]" w:date="2024-11-25T10:16:00Z">
        <w:r w:rsidDel="00434AE1">
          <w:rPr>
            <w:rFonts w:ascii="Times New Roman" w:hAnsi="Times New Roman" w:cs="Times New Roman"/>
            <w:color w:val="000000" w:themeColor="text1"/>
            <w:sz w:val="24"/>
            <w:szCs w:val="24"/>
          </w:rPr>
          <w:delText>s</w:delText>
        </w:r>
      </w:del>
      <w:r w:rsidR="00B764A5" w:rsidRPr="006F0CEF">
        <w:rPr>
          <w:rFonts w:ascii="Times New Roman" w:hAnsi="Times New Roman" w:cs="Times New Roman"/>
          <w:color w:val="000000" w:themeColor="text1"/>
          <w:sz w:val="24"/>
          <w:szCs w:val="24"/>
        </w:rPr>
        <w:t>, DSS challenge and aging</w:t>
      </w:r>
      <w:del w:id="69" w:author="Sargsyan, Davit [JRDUS]" w:date="2024-11-25T10:00:00Z">
        <w:r w:rsidR="00B764A5" w:rsidRPr="006F0CEF" w:rsidDel="00EC186C">
          <w:rPr>
            <w:rFonts w:ascii="Times New Roman" w:hAnsi="Times New Roman" w:cs="Times New Roman"/>
            <w:color w:val="000000" w:themeColor="text1"/>
            <w:sz w:val="24"/>
            <w:szCs w:val="24"/>
          </w:rPr>
          <w:delText>)</w:delText>
        </w:r>
      </w:del>
      <w:r w:rsidR="00B764A5"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Shannon index was used to estimate </w:t>
      </w:r>
      <w:r w:rsidR="00141195">
        <w:rPr>
          <w:rFonts w:ascii="Times New Roman" w:hAnsi="Times New Roman" w:cs="Times New Roman"/>
          <w:color w:val="000000" w:themeColor="text1"/>
          <w:sz w:val="24"/>
          <w:szCs w:val="24"/>
        </w:rPr>
        <w:t>alpha</w:t>
      </w:r>
      <w:r w:rsidR="00B764A5" w:rsidRPr="006F0CEF">
        <w:rPr>
          <w:rFonts w:ascii="Times New Roman" w:hAnsi="Times New Roman" w:cs="Times New Roman"/>
          <w:color w:val="000000" w:themeColor="text1"/>
          <w:sz w:val="24"/>
          <w:szCs w:val="24"/>
        </w:rPr>
        <w:t xml:space="preserve"> diversity </w:t>
      </w:r>
      <w:r>
        <w:rPr>
          <w:rFonts w:ascii="Times New Roman" w:hAnsi="Times New Roman" w:cs="Times New Roman"/>
          <w:color w:val="000000" w:themeColor="text1"/>
          <w:sz w:val="24"/>
          <w:szCs w:val="24"/>
        </w:rPr>
        <w:t>of the samples at the</w:t>
      </w:r>
      <w:r w:rsidR="00B764A5"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out level. The results are presented in </w:t>
      </w:r>
      <w:r w:rsidR="00B764A5" w:rsidRPr="006F0CEF">
        <w:rPr>
          <w:rFonts w:ascii="Times New Roman" w:hAnsi="Times New Roman" w:cs="Times New Roman"/>
          <w:color w:val="000000" w:themeColor="text1"/>
          <w:sz w:val="24"/>
          <w:szCs w:val="24"/>
        </w:rPr>
        <w:t xml:space="preserve">Figure </w:t>
      </w:r>
      <w:r w:rsidR="005E4DF7" w:rsidRPr="006F0CEF">
        <w:rPr>
          <w:rFonts w:ascii="Times New Roman" w:hAnsi="Times New Roman" w:cs="Times New Roman"/>
          <w:color w:val="000000" w:themeColor="text1"/>
          <w:sz w:val="24"/>
          <w:szCs w:val="24"/>
        </w:rPr>
        <w:t>2</w:t>
      </w:r>
      <w:r w:rsidR="00BA1750" w:rsidRPr="006F0CEF">
        <w:rPr>
          <w:rFonts w:ascii="Times New Roman" w:hAnsi="Times New Roman" w:cs="Times New Roman"/>
          <w:color w:val="000000" w:themeColor="text1"/>
          <w:sz w:val="24"/>
          <w:szCs w:val="24"/>
        </w:rPr>
        <w:t>A</w:t>
      </w:r>
      <w:r w:rsidR="00B764A5" w:rsidRPr="006F0CEF">
        <w:rPr>
          <w:rFonts w:ascii="Times New Roman" w:hAnsi="Times New Roman" w:cs="Times New Roman"/>
          <w:color w:val="000000" w:themeColor="text1"/>
          <w:sz w:val="24"/>
          <w:szCs w:val="24"/>
        </w:rPr>
        <w:t xml:space="preserve">. </w:t>
      </w:r>
      <w:r w:rsidR="0061077F">
        <w:rPr>
          <w:rFonts w:ascii="Times New Roman" w:hAnsi="Times New Roman" w:cs="Times New Roman"/>
          <w:color w:val="000000" w:themeColor="text1"/>
          <w:sz w:val="24"/>
          <w:szCs w:val="24"/>
        </w:rPr>
        <w:t>Shannon index average</w:t>
      </w:r>
      <w:ins w:id="70" w:author="Sargsyan, Davit [JRDUS]" w:date="2024-11-25T10:19:00Z">
        <w:r w:rsidR="00AA021F">
          <w:rPr>
            <w:rFonts w:ascii="Times New Roman" w:hAnsi="Times New Roman" w:cs="Times New Roman"/>
            <w:color w:val="000000" w:themeColor="text1"/>
            <w:sz w:val="24"/>
            <w:szCs w:val="24"/>
          </w:rPr>
          <w:t>s were compared using mixed-effects linear regression</w:t>
        </w:r>
      </w:ins>
      <w:ins w:id="71" w:author="Sargsyan, Davit [JRDUS]" w:date="2024-11-25T10:20:00Z">
        <w:r w:rsidR="00AA021F">
          <w:rPr>
            <w:rFonts w:ascii="Times New Roman" w:hAnsi="Times New Roman" w:cs="Times New Roman"/>
            <w:color w:val="000000" w:themeColor="text1"/>
            <w:sz w:val="24"/>
            <w:szCs w:val="24"/>
          </w:rPr>
          <w:t xml:space="preserve"> models. The index average</w:t>
        </w:r>
      </w:ins>
      <w:r w:rsidR="0061077F">
        <w:rPr>
          <w:rFonts w:ascii="Times New Roman" w:hAnsi="Times New Roman" w:cs="Times New Roman"/>
          <w:color w:val="000000" w:themeColor="text1"/>
          <w:sz w:val="24"/>
          <w:szCs w:val="24"/>
        </w:rPr>
        <w:t xml:space="preserve"> was significantly higher in the Nrf2 KO group compared to WT (p-value &lt; 0.01), and increased as the mice aged</w:t>
      </w:r>
      <w:del w:id="72" w:author="Sargsyan, Davit [JRDUS]" w:date="2024-11-25T10:20:00Z">
        <w:r w:rsidR="0061077F" w:rsidDel="00AA021F">
          <w:rPr>
            <w:rFonts w:ascii="Times New Roman" w:hAnsi="Times New Roman" w:cs="Times New Roman"/>
            <w:color w:val="000000" w:themeColor="text1"/>
            <w:sz w:val="24"/>
            <w:szCs w:val="24"/>
          </w:rPr>
          <w:delText>, as estimated by a mixed-effects linear regression model</w:delText>
        </w:r>
      </w:del>
      <w:r w:rsidR="0061077F">
        <w:rPr>
          <w:rFonts w:ascii="Times New Roman" w:hAnsi="Times New Roman" w:cs="Times New Roman"/>
          <w:color w:val="000000" w:themeColor="text1"/>
          <w:sz w:val="24"/>
          <w:szCs w:val="24"/>
        </w:rPr>
        <w:t>. The index averages at both, the early and the late time points were significantly higher than at the baseline (both p-values &lt; 0.01).</w:t>
      </w:r>
      <w:r w:rsidR="00033875">
        <w:rPr>
          <w:rFonts w:ascii="Times New Roman" w:hAnsi="Times New Roman" w:cs="Times New Roman"/>
          <w:color w:val="000000" w:themeColor="text1"/>
          <w:sz w:val="24"/>
          <w:szCs w:val="24"/>
        </w:rPr>
        <w:t xml:space="preserve"> </w:t>
      </w:r>
      <w:r w:rsidR="001E51A3">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ins w:id="73" w:author="Sargsyan, Davit [JRDUS]" w:date="2024-11-25T10:21:00Z">
        <w:r w:rsidR="00AA021F">
          <w:rPr>
            <w:rFonts w:ascii="Times New Roman" w:hAnsi="Times New Roman" w:cs="Times New Roman"/>
            <w:color w:val="000000" w:themeColor="text1"/>
            <w:sz w:val="24"/>
            <w:szCs w:val="24"/>
          </w:rPr>
          <w:t>)</w:t>
        </w:r>
      </w:ins>
      <w:r w:rsidR="001E51A3">
        <w:rPr>
          <w:rFonts w:ascii="Times New Roman" w:hAnsi="Times New Roman" w:cs="Times New Roman"/>
          <w:color w:val="000000" w:themeColor="text1"/>
          <w:sz w:val="24"/>
          <w:szCs w:val="24"/>
        </w:rPr>
        <w:t>.</w:t>
      </w:r>
      <w:r w:rsidR="002B7D46" w:rsidRPr="006F0CEF">
        <w:rPr>
          <w:rFonts w:ascii="Times New Roman" w:hAnsi="Times New Roman" w:cs="Times New Roman"/>
          <w:color w:val="000000" w:themeColor="text1"/>
          <w:sz w:val="24"/>
          <w:szCs w:val="24"/>
        </w:rPr>
        <w:t xml:space="preserve"> </w:t>
      </w:r>
      <w:r w:rsidR="00814248">
        <w:rPr>
          <w:rFonts w:ascii="Times New Roman" w:hAnsi="Times New Roman" w:cs="Times New Roman"/>
          <w:color w:val="000000" w:themeColor="text1"/>
          <w:sz w:val="24"/>
          <w:szCs w:val="24"/>
        </w:rPr>
        <w:t xml:space="preserve">Sequencing depth affects Shannon index as higher number of reads increases the probability of observing less common OTUs </w:t>
      </w:r>
      <w:r w:rsidR="00814248" w:rsidRPr="006F0CEF">
        <w:rPr>
          <w:rFonts w:ascii="Times New Roman" w:hAnsi="Times New Roman" w:cs="Times New Roman"/>
          <w:color w:val="000000" w:themeColor="text1"/>
          <w:sz w:val="24"/>
          <w:szCs w:val="24"/>
        </w:rPr>
        <w:t>(Supplemental Figure 2A)</w:t>
      </w:r>
      <w:r w:rsidR="00814248">
        <w:rPr>
          <w:rFonts w:ascii="Times New Roman" w:hAnsi="Times New Roman" w:cs="Times New Roman"/>
          <w:color w:val="000000" w:themeColor="text1"/>
          <w:sz w:val="24"/>
          <w:szCs w:val="24"/>
        </w:rPr>
        <w:t>. Therefore, a sensitivity analysis was conducted to investigate Shannon index inflation due to sequencing depth differences by adding 1 to all OTU counts. This removed Shannon index correlation with sequencing depth (</w:t>
      </w:r>
      <w:r w:rsidR="00814248" w:rsidRPr="006F0CEF">
        <w:rPr>
          <w:rFonts w:ascii="Times New Roman" w:hAnsi="Times New Roman" w:cs="Times New Roman"/>
          <w:color w:val="000000" w:themeColor="text1"/>
          <w:sz w:val="24"/>
          <w:szCs w:val="24"/>
        </w:rPr>
        <w:t>Supplemental Figure 2B</w:t>
      </w:r>
      <w:r w:rsidR="00814248">
        <w:rPr>
          <w:rFonts w:ascii="Times New Roman" w:hAnsi="Times New Roman" w:cs="Times New Roman"/>
          <w:color w:val="000000" w:themeColor="text1"/>
          <w:sz w:val="24"/>
          <w:szCs w:val="24"/>
        </w:rPr>
        <w:t>). Repeating the analysis of the transformed count data</w:t>
      </w:r>
      <w:r w:rsidR="00033875">
        <w:rPr>
          <w:rFonts w:ascii="Times New Roman" w:hAnsi="Times New Roman" w:cs="Times New Roman"/>
          <w:color w:val="000000" w:themeColor="text1"/>
          <w:sz w:val="24"/>
          <w:szCs w:val="24"/>
        </w:rPr>
        <w:t xml:space="preserve"> showed that the genotype effect remained significant, with NRF2 KO samples having higher mean </w:t>
      </w:r>
      <w:r w:rsidR="00715B7F">
        <w:rPr>
          <w:rFonts w:ascii="Times New Roman" w:hAnsi="Times New Roman" w:cs="Times New Roman"/>
          <w:color w:val="000000" w:themeColor="text1"/>
          <w:sz w:val="24"/>
          <w:szCs w:val="24"/>
        </w:rPr>
        <w:t xml:space="preserve">Shannon </w:t>
      </w:r>
      <w:r w:rsidR="00033875">
        <w:rPr>
          <w:rFonts w:ascii="Times New Roman" w:hAnsi="Times New Roman" w:cs="Times New Roman"/>
          <w:color w:val="000000" w:themeColor="text1"/>
          <w:sz w:val="24"/>
          <w:szCs w:val="24"/>
        </w:rPr>
        <w:t xml:space="preserve">index compared to WT (p-value = 0.02). </w:t>
      </w:r>
      <w:r w:rsidR="00715B7F">
        <w:rPr>
          <w:rFonts w:ascii="Times New Roman" w:hAnsi="Times New Roman" w:cs="Times New Roman"/>
          <w:color w:val="000000" w:themeColor="text1"/>
          <w:sz w:val="24"/>
          <w:szCs w:val="24"/>
        </w:rPr>
        <w:t xml:space="preserve">However, the differences of </w:t>
      </w:r>
      <w:proofErr w:type="spellStart"/>
      <w:r w:rsidR="00715B7F">
        <w:rPr>
          <w:rFonts w:ascii="Times New Roman" w:hAnsi="Times New Roman" w:cs="Times New Roman"/>
          <w:color w:val="000000" w:themeColor="text1"/>
          <w:sz w:val="24"/>
          <w:szCs w:val="24"/>
        </w:rPr>
        <w:t>DSS+cranberry</w:t>
      </w:r>
      <w:proofErr w:type="spellEnd"/>
      <w:r w:rsidR="00715B7F">
        <w:rPr>
          <w:rFonts w:ascii="Times New Roman" w:hAnsi="Times New Roman" w:cs="Times New Roman"/>
          <w:color w:val="000000" w:themeColor="text1"/>
          <w:sz w:val="24"/>
          <w:szCs w:val="24"/>
        </w:rPr>
        <w:t xml:space="preserve"> or DSS+PEITC with the unchallenged group became non-significant, with only the </w:t>
      </w:r>
      <w:r w:rsidR="00715B7F" w:rsidRPr="006F0CEF">
        <w:rPr>
          <w:rFonts w:ascii="Times New Roman" w:hAnsi="Times New Roman" w:cs="Times New Roman"/>
          <w:color w:val="000000" w:themeColor="text1"/>
          <w:sz w:val="24"/>
          <w:szCs w:val="24"/>
        </w:rPr>
        <w:t xml:space="preserve">DSS+AIN93M </w:t>
      </w:r>
      <w:r w:rsidR="00715B7F">
        <w:rPr>
          <w:rFonts w:ascii="Times New Roman" w:hAnsi="Times New Roman" w:cs="Times New Roman"/>
          <w:color w:val="000000" w:themeColor="text1"/>
          <w:sz w:val="24"/>
          <w:szCs w:val="24"/>
        </w:rPr>
        <w:t>group being significantly lower</w:t>
      </w:r>
      <w:r w:rsidR="00D245BD">
        <w:rPr>
          <w:rFonts w:ascii="Times New Roman" w:hAnsi="Times New Roman" w:cs="Times New Roman"/>
          <w:color w:val="000000" w:themeColor="text1"/>
          <w:sz w:val="24"/>
          <w:szCs w:val="24"/>
        </w:rPr>
        <w:t xml:space="preserve"> as</w:t>
      </w:r>
      <w:r w:rsidR="00715B7F">
        <w:rPr>
          <w:rFonts w:ascii="Times New Roman" w:hAnsi="Times New Roman" w:cs="Times New Roman"/>
          <w:color w:val="000000" w:themeColor="text1"/>
          <w:sz w:val="24"/>
          <w:szCs w:val="24"/>
        </w:rPr>
        <w:t xml:space="preserve"> compared to the control (</w:t>
      </w:r>
      <w:ins w:id="74" w:author="Sargsyan, Davit [JRDUS]" w:date="2024-11-25T10:24:00Z">
        <w:r w:rsidR="00A51951">
          <w:rPr>
            <w:rFonts w:ascii="Times New Roman" w:hAnsi="Times New Roman" w:cs="Times New Roman"/>
            <w:color w:val="000000" w:themeColor="text1"/>
            <w:sz w:val="24"/>
            <w:szCs w:val="24"/>
          </w:rPr>
          <w:t>no-DSS+</w:t>
        </w:r>
        <w:r w:rsidR="00A51951" w:rsidRPr="006F0CEF">
          <w:rPr>
            <w:rFonts w:ascii="Times New Roman" w:hAnsi="Times New Roman" w:cs="Times New Roman"/>
            <w:color w:val="000000" w:themeColor="text1"/>
            <w:sz w:val="24"/>
            <w:szCs w:val="24"/>
          </w:rPr>
          <w:t>AIN93M</w:t>
        </w:r>
      </w:ins>
      <w:ins w:id="75" w:author="Sargsyan, Davit [JRDUS]" w:date="2024-11-25T10:22:00Z">
        <w:r w:rsidR="00AA021F">
          <w:rPr>
            <w:rFonts w:ascii="Times New Roman" w:hAnsi="Times New Roman" w:cs="Times New Roman"/>
            <w:color w:val="000000" w:themeColor="text1"/>
            <w:sz w:val="24"/>
            <w:szCs w:val="24"/>
          </w:rPr>
          <w:t xml:space="preserve">, </w:t>
        </w:r>
      </w:ins>
      <w:r w:rsidR="00715B7F">
        <w:rPr>
          <w:rFonts w:ascii="Times New Roman" w:hAnsi="Times New Roman" w:cs="Times New Roman"/>
          <w:color w:val="000000" w:themeColor="text1"/>
          <w:sz w:val="24"/>
          <w:szCs w:val="24"/>
        </w:rPr>
        <w:t xml:space="preserve">p-value &lt; 0.01). The results are shown in Figure 2B and suggest that the two additives had protective effect on the microbiome richness and diversity. The transformation also removed the aging effect. </w:t>
      </w:r>
    </w:p>
    <w:p w14:paraId="5F2A8042" w14:textId="29134C7D" w:rsidR="008E4B69" w:rsidRPr="006F0CEF" w:rsidRDefault="008E4B69" w:rsidP="00A43D9D">
      <w:pPr>
        <w:pStyle w:val="Heading2"/>
        <w:rPr>
          <w:rFonts w:ascii="Times New Roman" w:hAnsi="Times New Roman" w:cs="Times New Roman"/>
          <w:color w:val="000000" w:themeColor="text1"/>
        </w:rPr>
      </w:pPr>
      <w:bookmarkStart w:id="76" w:name="_Toc179148169"/>
      <w:r w:rsidRPr="006F0CEF">
        <w:rPr>
          <w:rFonts w:ascii="Times New Roman" w:hAnsi="Times New Roman" w:cs="Times New Roman"/>
          <w:color w:val="000000" w:themeColor="text1"/>
        </w:rPr>
        <w:t>3.</w:t>
      </w:r>
      <w:r w:rsidR="00743E5F">
        <w:rPr>
          <w:rFonts w:ascii="Times New Roman" w:hAnsi="Times New Roman" w:cs="Times New Roman"/>
          <w:color w:val="000000" w:themeColor="text1"/>
        </w:rPr>
        <w:t>3</w:t>
      </w:r>
      <w:r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Principal components analys</w:t>
      </w:r>
      <w:r w:rsidR="00966A72" w:rsidRPr="006F0CEF">
        <w:rPr>
          <w:rFonts w:ascii="Times New Roman" w:hAnsi="Times New Roman" w:cs="Times New Roman"/>
          <w:color w:val="000000" w:themeColor="text1"/>
        </w:rPr>
        <w:t>i</w:t>
      </w:r>
      <w:r w:rsidR="00166C50" w:rsidRPr="006F0CEF">
        <w:rPr>
          <w:rFonts w:ascii="Times New Roman" w:hAnsi="Times New Roman" w:cs="Times New Roman"/>
          <w:color w:val="000000" w:themeColor="text1"/>
        </w:rPr>
        <w:t xml:space="preserve">s </w:t>
      </w:r>
      <w:r w:rsidR="00743E5F">
        <w:rPr>
          <w:rFonts w:ascii="Times New Roman" w:hAnsi="Times New Roman" w:cs="Times New Roman"/>
          <w:color w:val="000000" w:themeColor="text1"/>
        </w:rPr>
        <w:t>shows</w:t>
      </w:r>
      <w:r w:rsidR="00743E5F"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a</w:t>
      </w:r>
      <w:r w:rsidR="000C3A4D" w:rsidRPr="006F0CEF">
        <w:rPr>
          <w:rFonts w:ascii="Times New Roman" w:hAnsi="Times New Roman" w:cs="Times New Roman"/>
          <w:color w:val="000000" w:themeColor="text1"/>
        </w:rPr>
        <w:t xml:space="preserve">ssociation of microbiome composition with </w:t>
      </w:r>
      <w:r w:rsidR="00966A72" w:rsidRPr="006F0CEF">
        <w:rPr>
          <w:rFonts w:ascii="Times New Roman" w:hAnsi="Times New Roman" w:cs="Times New Roman"/>
          <w:color w:val="000000" w:themeColor="text1"/>
        </w:rPr>
        <w:t xml:space="preserve">diet and </w:t>
      </w:r>
      <w:r w:rsidR="000C3A4D" w:rsidRPr="006F0CEF">
        <w:rPr>
          <w:rFonts w:ascii="Times New Roman" w:hAnsi="Times New Roman" w:cs="Times New Roman"/>
          <w:color w:val="000000" w:themeColor="text1"/>
        </w:rPr>
        <w:t>genotype</w:t>
      </w:r>
      <w:bookmarkEnd w:id="76"/>
    </w:p>
    <w:p w14:paraId="195ECFE9" w14:textId="758726C5" w:rsidR="008E4B69" w:rsidRPr="006F0CEF" w:rsidRDefault="0028718A" w:rsidP="008E4B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w:t>
      </w:r>
      <w:r w:rsidR="008E4B69" w:rsidRPr="006F0CEF">
        <w:rPr>
          <w:rFonts w:ascii="Times New Roman" w:hAnsi="Times New Roman" w:cs="Times New Roman"/>
          <w:color w:val="000000" w:themeColor="text1"/>
          <w:sz w:val="24"/>
          <w:szCs w:val="24"/>
        </w:rPr>
        <w:t xml:space="preserve">OTU counts were aggregated at the </w:t>
      </w:r>
      <w:r w:rsidR="008E4B69" w:rsidRPr="00FB5CB7">
        <w:rPr>
          <w:rFonts w:ascii="Times New Roman" w:hAnsi="Times New Roman" w:cs="Times New Roman"/>
          <w:i/>
          <w:iCs/>
          <w:color w:val="000000" w:themeColor="text1"/>
          <w:sz w:val="24"/>
          <w:szCs w:val="24"/>
        </w:rPr>
        <w:t>Phylum</w:t>
      </w:r>
      <w:r w:rsidR="008E4B69" w:rsidRPr="00E567D8">
        <w:rPr>
          <w:rFonts w:ascii="Times New Roman" w:hAnsi="Times New Roman" w:cs="Times New Roman"/>
          <w:color w:val="000000" w:themeColor="text1"/>
          <w:sz w:val="24"/>
          <w:szCs w:val="24"/>
        </w:rPr>
        <w:t xml:space="preserve"> </w:t>
      </w:r>
      <w:r w:rsidR="008E4B69" w:rsidRPr="00FB5CB7">
        <w:rPr>
          <w:rFonts w:ascii="Times New Roman" w:hAnsi="Times New Roman" w:cs="Times New Roman"/>
          <w:color w:val="000000" w:themeColor="text1"/>
          <w:sz w:val="24"/>
          <w:szCs w:val="24"/>
        </w:rPr>
        <w:t>level</w:t>
      </w:r>
      <w:r w:rsidR="008E4B69" w:rsidRPr="006F0CEF">
        <w:rPr>
          <w:rFonts w:ascii="Times New Roman" w:hAnsi="Times New Roman" w:cs="Times New Roman"/>
          <w:color w:val="000000" w:themeColor="text1"/>
          <w:sz w:val="24"/>
          <w:szCs w:val="24"/>
        </w:rPr>
        <w:t xml:space="preserve">. In total, </w:t>
      </w:r>
      <w:r w:rsidR="004103AF" w:rsidRPr="006F0CEF">
        <w:rPr>
          <w:rFonts w:ascii="Times New Roman" w:hAnsi="Times New Roman" w:cs="Times New Roman"/>
          <w:color w:val="000000" w:themeColor="text1"/>
          <w:sz w:val="24"/>
          <w:szCs w:val="24"/>
        </w:rPr>
        <w:t>22</w:t>
      </w:r>
      <w:r w:rsidR="008E4B69" w:rsidRPr="006F0CEF">
        <w:rPr>
          <w:rFonts w:ascii="Times New Roman" w:hAnsi="Times New Roman" w:cs="Times New Roman"/>
          <w:color w:val="000000" w:themeColor="text1"/>
          <w:sz w:val="24"/>
          <w:szCs w:val="24"/>
        </w:rPr>
        <w:t xml:space="preserve"> phyla were </w:t>
      </w:r>
      <w:r w:rsidR="00643C2A" w:rsidRPr="006F0CEF">
        <w:rPr>
          <w:rFonts w:ascii="Times New Roman" w:hAnsi="Times New Roman" w:cs="Times New Roman"/>
          <w:color w:val="000000" w:themeColor="text1"/>
          <w:sz w:val="24"/>
          <w:szCs w:val="24"/>
        </w:rPr>
        <w:t xml:space="preserve">identified, </w:t>
      </w:r>
      <w:del w:id="77" w:author="Sargsyan, Davit [JRDUS]" w:date="2024-11-25T10:23:00Z">
        <w:r w:rsidDel="00A51951">
          <w:rPr>
            <w:rFonts w:ascii="Times New Roman" w:hAnsi="Times New Roman" w:cs="Times New Roman"/>
            <w:color w:val="000000" w:themeColor="text1"/>
            <w:sz w:val="24"/>
            <w:szCs w:val="24"/>
          </w:rPr>
          <w:delText xml:space="preserve">and the </w:delText>
        </w:r>
      </w:del>
      <w:r w:rsidR="00643C2A" w:rsidRPr="006F0CEF">
        <w:rPr>
          <w:rFonts w:ascii="Times New Roman" w:hAnsi="Times New Roman" w:cs="Times New Roman"/>
          <w:color w:val="000000" w:themeColor="text1"/>
          <w:sz w:val="24"/>
          <w:szCs w:val="24"/>
        </w:rPr>
        <w:t xml:space="preserve">top 10 of which accounted for </w:t>
      </w:r>
      <w:r w:rsidR="00D82E18" w:rsidRPr="006F0CEF">
        <w:rPr>
          <w:rFonts w:ascii="Times New Roman" w:hAnsi="Times New Roman" w:cs="Times New Roman"/>
          <w:color w:val="000000" w:themeColor="text1"/>
          <w:sz w:val="24"/>
          <w:szCs w:val="24"/>
        </w:rPr>
        <w:t>&gt;</w:t>
      </w:r>
      <w:r w:rsidR="00643C2A" w:rsidRPr="006F0CEF">
        <w:rPr>
          <w:rFonts w:ascii="Times New Roman" w:hAnsi="Times New Roman" w:cs="Times New Roman"/>
          <w:color w:val="000000" w:themeColor="text1"/>
          <w:sz w:val="24"/>
          <w:szCs w:val="24"/>
        </w:rPr>
        <w:t xml:space="preserve">99.96% of all </w:t>
      </w:r>
      <w:r>
        <w:rPr>
          <w:rFonts w:ascii="Times New Roman" w:hAnsi="Times New Roman" w:cs="Times New Roman"/>
          <w:color w:val="000000" w:themeColor="text1"/>
          <w:sz w:val="24"/>
          <w:szCs w:val="24"/>
        </w:rPr>
        <w:t xml:space="preserve">the </w:t>
      </w:r>
      <w:r w:rsidR="00643C2A" w:rsidRPr="006F0CEF">
        <w:rPr>
          <w:rFonts w:ascii="Times New Roman" w:hAnsi="Times New Roman" w:cs="Times New Roman"/>
          <w:color w:val="000000" w:themeColor="text1"/>
          <w:sz w:val="24"/>
          <w:szCs w:val="24"/>
        </w:rPr>
        <w:t xml:space="preserve">hits. Since deeper sequencing </w:t>
      </w:r>
      <w:r>
        <w:rPr>
          <w:rFonts w:ascii="Times New Roman" w:hAnsi="Times New Roman" w:cs="Times New Roman"/>
          <w:color w:val="000000" w:themeColor="text1"/>
          <w:sz w:val="24"/>
          <w:szCs w:val="24"/>
        </w:rPr>
        <w:t xml:space="preserve">could </w:t>
      </w:r>
      <w:r w:rsidR="00643C2A" w:rsidRPr="006F0CEF">
        <w:rPr>
          <w:rFonts w:ascii="Times New Roman" w:hAnsi="Times New Roman" w:cs="Times New Roman"/>
          <w:color w:val="000000" w:themeColor="text1"/>
          <w:sz w:val="24"/>
          <w:szCs w:val="24"/>
        </w:rPr>
        <w:t xml:space="preserve">increase </w:t>
      </w:r>
      <w:r>
        <w:rPr>
          <w:rFonts w:ascii="Times New Roman" w:hAnsi="Times New Roman" w:cs="Times New Roman"/>
          <w:color w:val="000000" w:themeColor="text1"/>
          <w:sz w:val="24"/>
          <w:szCs w:val="24"/>
        </w:rPr>
        <w:t xml:space="preserve">the </w:t>
      </w:r>
      <w:r w:rsidR="00643C2A" w:rsidRPr="006F0CEF">
        <w:rPr>
          <w:rFonts w:ascii="Times New Roman" w:hAnsi="Times New Roman" w:cs="Times New Roman"/>
          <w:color w:val="000000" w:themeColor="text1"/>
          <w:sz w:val="24"/>
          <w:szCs w:val="24"/>
        </w:rPr>
        <w:t>chance</w:t>
      </w:r>
      <w:r>
        <w:rPr>
          <w:rFonts w:ascii="Times New Roman" w:hAnsi="Times New Roman" w:cs="Times New Roman"/>
          <w:color w:val="000000" w:themeColor="text1"/>
          <w:sz w:val="24"/>
          <w:szCs w:val="24"/>
        </w:rPr>
        <w:t>s</w:t>
      </w:r>
      <w:r w:rsidR="00643C2A" w:rsidRPr="006F0CEF">
        <w:rPr>
          <w:rFonts w:ascii="Times New Roman" w:hAnsi="Times New Roman" w:cs="Times New Roman"/>
          <w:color w:val="000000" w:themeColor="text1"/>
          <w:sz w:val="24"/>
          <w:szCs w:val="24"/>
        </w:rPr>
        <w:t xml:space="preserve"> of identifying rare organisms (</w:t>
      </w:r>
      <w:r w:rsidR="00966A72" w:rsidRPr="006F0CEF">
        <w:rPr>
          <w:rFonts w:ascii="Times New Roman" w:hAnsi="Times New Roman" w:cs="Times New Roman"/>
          <w:color w:val="000000" w:themeColor="text1"/>
          <w:sz w:val="24"/>
          <w:szCs w:val="24"/>
        </w:rPr>
        <w:t>Supplementa</w:t>
      </w:r>
      <w:r w:rsidR="00927E1E" w:rsidRPr="006F0CEF">
        <w:rPr>
          <w:rFonts w:ascii="Times New Roman" w:hAnsi="Times New Roman" w:cs="Times New Roman"/>
          <w:color w:val="000000" w:themeColor="text1"/>
          <w:sz w:val="24"/>
          <w:szCs w:val="24"/>
        </w:rPr>
        <w:t>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3</w:t>
      </w:r>
      <w:r w:rsidR="00643C2A" w:rsidRPr="006F0CEF">
        <w:rPr>
          <w:rFonts w:ascii="Times New Roman" w:hAnsi="Times New Roman" w:cs="Times New Roman"/>
          <w:color w:val="000000" w:themeColor="text1"/>
          <w:sz w:val="24"/>
          <w:szCs w:val="24"/>
        </w:rPr>
        <w:t xml:space="preserve">), and the samples varied </w:t>
      </w:r>
      <w:r>
        <w:rPr>
          <w:rFonts w:ascii="Times New Roman" w:hAnsi="Times New Roman" w:cs="Times New Roman"/>
          <w:color w:val="000000" w:themeColor="text1"/>
          <w:sz w:val="24"/>
          <w:szCs w:val="24"/>
        </w:rPr>
        <w:t xml:space="preserve">quite </w:t>
      </w:r>
      <w:r w:rsidR="00643C2A" w:rsidRPr="006F0CEF">
        <w:rPr>
          <w:rFonts w:ascii="Times New Roman" w:hAnsi="Times New Roman" w:cs="Times New Roman"/>
          <w:color w:val="000000" w:themeColor="text1"/>
          <w:sz w:val="24"/>
          <w:szCs w:val="24"/>
        </w:rPr>
        <w:t>greatly by sequencing depth (</w:t>
      </w:r>
      <w:r w:rsidR="005C4D85" w:rsidRPr="006F0CEF">
        <w:rPr>
          <w:rFonts w:ascii="Times New Roman" w:hAnsi="Times New Roman" w:cs="Times New Roman"/>
          <w:color w:val="000000" w:themeColor="text1"/>
          <w:sz w:val="24"/>
          <w:szCs w:val="24"/>
        </w:rPr>
        <w:t>Supplemental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1</w:t>
      </w:r>
      <w:r w:rsidR="00643C2A" w:rsidRPr="006F0CEF">
        <w:rPr>
          <w:rFonts w:ascii="Times New Roman" w:hAnsi="Times New Roman" w:cs="Times New Roman"/>
          <w:color w:val="000000" w:themeColor="text1"/>
          <w:sz w:val="24"/>
          <w:szCs w:val="24"/>
        </w:rPr>
        <w:t xml:space="preserve">), rare phylum were </w:t>
      </w:r>
      <w:r w:rsidR="00906FBE">
        <w:rPr>
          <w:rFonts w:ascii="Times New Roman" w:hAnsi="Times New Roman" w:cs="Times New Roman"/>
          <w:color w:val="000000" w:themeColor="text1"/>
          <w:sz w:val="24"/>
          <w:szCs w:val="24"/>
        </w:rPr>
        <w:t>excluded</w:t>
      </w:r>
      <w:r w:rsidR="00643C2A"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from</w:t>
      </w:r>
      <w:r w:rsidR="00906FBE"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downstream analysis. </w:t>
      </w:r>
      <w:r w:rsidR="00906FBE">
        <w:rPr>
          <w:rFonts w:ascii="Times New Roman" w:hAnsi="Times New Roman" w:cs="Times New Roman"/>
          <w:color w:val="000000" w:themeColor="text1"/>
          <w:sz w:val="24"/>
          <w:szCs w:val="24"/>
        </w:rPr>
        <w:t>Data</w:t>
      </w:r>
      <w:r w:rsidR="004D4165" w:rsidRPr="006F0CEF">
        <w:rPr>
          <w:rFonts w:ascii="Times New Roman" w:hAnsi="Times New Roman" w:cs="Times New Roman"/>
          <w:color w:val="000000" w:themeColor="text1"/>
          <w:sz w:val="24"/>
          <w:szCs w:val="24"/>
        </w:rPr>
        <w:t xml:space="preserve"> from the 3 experiments</w:t>
      </w:r>
      <w:r w:rsidR="00906FBE">
        <w:rPr>
          <w:rFonts w:ascii="Times New Roman" w:hAnsi="Times New Roman" w:cs="Times New Roman"/>
          <w:color w:val="000000" w:themeColor="text1"/>
          <w:sz w:val="24"/>
          <w:szCs w:val="24"/>
        </w:rPr>
        <w:t xml:space="preserve"> was combined for the analysis, however, each group of samples was visualized separately to highlight the differences between experimental conditions</w:t>
      </w:r>
      <w:r w:rsidR="004E36C6" w:rsidRPr="006F0CEF">
        <w:rPr>
          <w:rFonts w:ascii="Times New Roman" w:hAnsi="Times New Roman" w:cs="Times New Roman"/>
          <w:color w:val="000000" w:themeColor="text1"/>
          <w:sz w:val="24"/>
          <w:szCs w:val="24"/>
        </w:rPr>
        <w:t xml:space="preserve"> (Figure </w:t>
      </w:r>
      <w:r w:rsidR="00966A72" w:rsidRPr="006F0CEF">
        <w:rPr>
          <w:rFonts w:ascii="Times New Roman" w:hAnsi="Times New Roman" w:cs="Times New Roman"/>
          <w:color w:val="000000" w:themeColor="text1"/>
          <w:sz w:val="24"/>
          <w:szCs w:val="24"/>
        </w:rPr>
        <w:t>4</w:t>
      </w:r>
      <w:r w:rsidR="004E36C6" w:rsidRPr="006F0CEF">
        <w:rPr>
          <w:rFonts w:ascii="Times New Roman" w:hAnsi="Times New Roman" w:cs="Times New Roman"/>
          <w:color w:val="000000" w:themeColor="text1"/>
          <w:sz w:val="24"/>
          <w:szCs w:val="24"/>
        </w:rPr>
        <w:t xml:space="preserve">). The </w:t>
      </w:r>
      <w:r w:rsidR="00906FBE">
        <w:rPr>
          <w:rFonts w:ascii="Times New Roman" w:hAnsi="Times New Roman" w:cs="Times New Roman"/>
          <w:color w:val="000000" w:themeColor="text1"/>
          <w:sz w:val="24"/>
          <w:szCs w:val="24"/>
        </w:rPr>
        <w:t>PCA suggested relatively high</w:t>
      </w:r>
      <w:r w:rsidR="004D4165"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inter</w:t>
      </w:r>
      <w:r w:rsidR="004D4165" w:rsidRPr="006F0CEF">
        <w:rPr>
          <w:rFonts w:ascii="Times New Roman" w:hAnsi="Times New Roman" w:cs="Times New Roman"/>
          <w:color w:val="000000" w:themeColor="text1"/>
          <w:sz w:val="24"/>
          <w:szCs w:val="24"/>
        </w:rPr>
        <w:t>-experiment variability</w:t>
      </w:r>
      <w:r w:rsidR="00445F6D" w:rsidRPr="006F0CEF">
        <w:rPr>
          <w:rFonts w:ascii="Times New Roman" w:hAnsi="Times New Roman" w:cs="Times New Roman"/>
          <w:color w:val="000000" w:themeColor="text1"/>
          <w:sz w:val="24"/>
          <w:szCs w:val="24"/>
        </w:rPr>
        <w:t xml:space="preserve">, specifically, </w:t>
      </w:r>
      <w:r w:rsidR="00660ABE">
        <w:rPr>
          <w:rFonts w:ascii="Times New Roman" w:hAnsi="Times New Roman" w:cs="Times New Roman"/>
          <w:color w:val="000000" w:themeColor="text1"/>
          <w:sz w:val="24"/>
          <w:szCs w:val="24"/>
        </w:rPr>
        <w:t xml:space="preserve">the relative </w:t>
      </w:r>
      <w:r w:rsidR="00906FBE">
        <w:rPr>
          <w:rFonts w:ascii="Times New Roman" w:hAnsi="Times New Roman" w:cs="Times New Roman"/>
          <w:color w:val="000000" w:themeColor="text1"/>
          <w:sz w:val="24"/>
          <w:szCs w:val="24"/>
        </w:rPr>
        <w:t>lower</w:t>
      </w:r>
      <w:r w:rsidR="00906FBE" w:rsidRPr="006F0CEF">
        <w:rPr>
          <w:rFonts w:ascii="Times New Roman" w:hAnsi="Times New Roman" w:cs="Times New Roman"/>
          <w:color w:val="000000" w:themeColor="text1"/>
          <w:sz w:val="24"/>
          <w:szCs w:val="24"/>
        </w:rPr>
        <w:t xml:space="preserve"> </w:t>
      </w:r>
      <w:r w:rsidR="00445F6D" w:rsidRPr="006F0CEF">
        <w:rPr>
          <w:rFonts w:ascii="Times New Roman" w:hAnsi="Times New Roman" w:cs="Times New Roman"/>
          <w:color w:val="000000" w:themeColor="text1"/>
          <w:sz w:val="24"/>
          <w:szCs w:val="24"/>
        </w:rPr>
        <w:t xml:space="preserve">abundance of </w:t>
      </w:r>
      <w:r w:rsidR="00445F6D" w:rsidRPr="006F0CEF">
        <w:rPr>
          <w:rFonts w:ascii="Times New Roman" w:hAnsi="Times New Roman" w:cs="Times New Roman"/>
          <w:i/>
          <w:iCs/>
          <w:color w:val="000000" w:themeColor="text1"/>
          <w:sz w:val="24"/>
          <w:szCs w:val="24"/>
        </w:rPr>
        <w:t xml:space="preserve">Bacteroidetes, </w:t>
      </w:r>
      <w:r w:rsidR="00445F6D" w:rsidRPr="006F0CEF">
        <w:rPr>
          <w:rFonts w:ascii="Times New Roman" w:hAnsi="Times New Roman" w:cs="Times New Roman"/>
          <w:color w:val="000000" w:themeColor="text1"/>
          <w:sz w:val="24"/>
          <w:szCs w:val="24"/>
        </w:rPr>
        <w:t xml:space="preserve">and </w:t>
      </w:r>
      <w:r w:rsidR="00660ABE">
        <w:rPr>
          <w:rFonts w:ascii="Times New Roman" w:hAnsi="Times New Roman" w:cs="Times New Roman"/>
          <w:color w:val="000000" w:themeColor="text1"/>
          <w:sz w:val="24"/>
          <w:szCs w:val="24"/>
        </w:rPr>
        <w:t xml:space="preserve">the relative </w:t>
      </w:r>
      <w:r w:rsidR="00906FBE">
        <w:rPr>
          <w:rFonts w:ascii="Times New Roman" w:hAnsi="Times New Roman" w:cs="Times New Roman"/>
          <w:color w:val="000000" w:themeColor="text1"/>
          <w:sz w:val="24"/>
          <w:szCs w:val="24"/>
        </w:rPr>
        <w:t>higher</w:t>
      </w:r>
      <w:r w:rsidR="00906FBE" w:rsidRPr="006F0CEF">
        <w:rPr>
          <w:rFonts w:ascii="Times New Roman" w:hAnsi="Times New Roman" w:cs="Times New Roman"/>
          <w:color w:val="000000" w:themeColor="text1"/>
          <w:sz w:val="24"/>
          <w:szCs w:val="24"/>
        </w:rPr>
        <w:t xml:space="preserve"> </w:t>
      </w:r>
      <w:r w:rsidR="00445F6D" w:rsidRPr="006F0CEF">
        <w:rPr>
          <w:rFonts w:ascii="Times New Roman" w:hAnsi="Times New Roman" w:cs="Times New Roman"/>
          <w:color w:val="000000" w:themeColor="text1"/>
          <w:sz w:val="24"/>
          <w:szCs w:val="24"/>
        </w:rPr>
        <w:lastRenderedPageBreak/>
        <w:t xml:space="preserve">abundance of </w:t>
      </w:r>
      <w:r w:rsidR="00445F6D" w:rsidRPr="006F0CEF">
        <w:rPr>
          <w:rFonts w:ascii="Times New Roman" w:hAnsi="Times New Roman" w:cs="Times New Roman"/>
          <w:i/>
          <w:iCs/>
          <w:color w:val="000000" w:themeColor="text1"/>
          <w:sz w:val="24"/>
          <w:szCs w:val="24"/>
        </w:rPr>
        <w:t>Verrucomicrobia</w:t>
      </w:r>
      <w:r w:rsidR="00445F6D" w:rsidRPr="006F0CEF">
        <w:rPr>
          <w:rFonts w:ascii="Times New Roman" w:hAnsi="Times New Roman" w:cs="Times New Roman"/>
          <w:color w:val="000000" w:themeColor="text1"/>
          <w:sz w:val="24"/>
          <w:szCs w:val="24"/>
        </w:rPr>
        <w:t xml:space="preserve"> in </w:t>
      </w:r>
      <w:r w:rsidR="00906FBE">
        <w:rPr>
          <w:rFonts w:ascii="Times New Roman" w:hAnsi="Times New Roman" w:cs="Times New Roman"/>
          <w:color w:val="000000" w:themeColor="text1"/>
          <w:sz w:val="24"/>
          <w:szCs w:val="24"/>
        </w:rPr>
        <w:t>Exp03</w:t>
      </w:r>
      <w:r w:rsidR="00906FBE" w:rsidRPr="006F0CEF">
        <w:rPr>
          <w:rFonts w:ascii="Times New Roman" w:hAnsi="Times New Roman" w:cs="Times New Roman"/>
          <w:color w:val="000000" w:themeColor="text1"/>
          <w:sz w:val="24"/>
          <w:szCs w:val="24"/>
        </w:rPr>
        <w:t xml:space="preserve"> </w:t>
      </w:r>
      <w:r w:rsidR="00660ABE">
        <w:rPr>
          <w:rFonts w:ascii="Times New Roman" w:hAnsi="Times New Roman" w:cs="Times New Roman"/>
          <w:color w:val="000000" w:themeColor="text1"/>
          <w:sz w:val="24"/>
          <w:szCs w:val="24"/>
        </w:rPr>
        <w:t xml:space="preserve">as </w:t>
      </w:r>
      <w:r w:rsidR="00906FBE">
        <w:rPr>
          <w:rFonts w:ascii="Times New Roman" w:hAnsi="Times New Roman" w:cs="Times New Roman"/>
          <w:color w:val="000000" w:themeColor="text1"/>
          <w:sz w:val="24"/>
          <w:szCs w:val="24"/>
        </w:rPr>
        <w:t xml:space="preserve">compared to </w:t>
      </w:r>
      <w:r w:rsidR="00450D83" w:rsidRPr="006F0CEF">
        <w:rPr>
          <w:rFonts w:ascii="Times New Roman" w:hAnsi="Times New Roman" w:cs="Times New Roman"/>
          <w:color w:val="000000" w:themeColor="text1"/>
          <w:sz w:val="24"/>
          <w:szCs w:val="24"/>
        </w:rPr>
        <w:t>Exp01 and Exp02</w:t>
      </w:r>
      <w:r w:rsidR="00445F6D" w:rsidRPr="006F0CEF">
        <w:rPr>
          <w:rFonts w:ascii="Times New Roman" w:hAnsi="Times New Roman" w:cs="Times New Roman"/>
          <w:color w:val="000000" w:themeColor="text1"/>
          <w:sz w:val="24"/>
          <w:szCs w:val="24"/>
        </w:rPr>
        <w:t>. Relative abundance</w:t>
      </w:r>
      <w:r w:rsidR="003B0680" w:rsidRPr="006F0CEF">
        <w:rPr>
          <w:rFonts w:ascii="Times New Roman" w:hAnsi="Times New Roman" w:cs="Times New Roman"/>
          <w:color w:val="000000" w:themeColor="text1"/>
          <w:sz w:val="24"/>
          <w:szCs w:val="24"/>
        </w:rPr>
        <w:t>s</w:t>
      </w:r>
      <w:r w:rsidR="00445F6D" w:rsidRPr="006F0CEF">
        <w:rPr>
          <w:rFonts w:ascii="Times New Roman" w:hAnsi="Times New Roman" w:cs="Times New Roman"/>
          <w:color w:val="000000" w:themeColor="text1"/>
          <w:sz w:val="24"/>
          <w:szCs w:val="24"/>
        </w:rPr>
        <w:t xml:space="preserve"> of </w:t>
      </w:r>
      <w:r w:rsidR="00445F6D" w:rsidRPr="006F0CEF">
        <w:rPr>
          <w:rFonts w:ascii="Times New Roman" w:hAnsi="Times New Roman" w:cs="Times New Roman"/>
          <w:i/>
          <w:iCs/>
          <w:color w:val="000000" w:themeColor="text1"/>
          <w:sz w:val="24"/>
          <w:szCs w:val="24"/>
        </w:rPr>
        <w:t>Firmicutes</w:t>
      </w:r>
      <w:r w:rsidR="00445F6D" w:rsidRPr="006F0CEF">
        <w:rPr>
          <w:rFonts w:ascii="Times New Roman" w:hAnsi="Times New Roman" w:cs="Times New Roman"/>
          <w:color w:val="000000" w:themeColor="text1"/>
          <w:sz w:val="24"/>
          <w:szCs w:val="24"/>
        </w:rPr>
        <w:t xml:space="preserve"> and </w:t>
      </w:r>
      <w:r w:rsidR="00445F6D" w:rsidRPr="006F0CEF">
        <w:rPr>
          <w:rFonts w:ascii="Times New Roman" w:hAnsi="Times New Roman" w:cs="Times New Roman"/>
          <w:i/>
          <w:iCs/>
          <w:color w:val="000000" w:themeColor="text1"/>
          <w:sz w:val="24"/>
          <w:szCs w:val="24"/>
        </w:rPr>
        <w:t xml:space="preserve">Actinobacteria </w:t>
      </w:r>
      <w:r w:rsidR="00445F6D" w:rsidRPr="006F0CEF">
        <w:rPr>
          <w:rFonts w:ascii="Times New Roman" w:hAnsi="Times New Roman" w:cs="Times New Roman"/>
          <w:color w:val="000000" w:themeColor="text1"/>
          <w:sz w:val="24"/>
          <w:szCs w:val="24"/>
        </w:rPr>
        <w:t xml:space="preserve">were higher in the WT </w:t>
      </w:r>
      <w:r w:rsidR="003B0680" w:rsidRPr="006F0CEF">
        <w:rPr>
          <w:rFonts w:ascii="Times New Roman" w:hAnsi="Times New Roman" w:cs="Times New Roman"/>
          <w:color w:val="000000" w:themeColor="text1"/>
          <w:sz w:val="24"/>
          <w:szCs w:val="24"/>
        </w:rPr>
        <w:t xml:space="preserve">DSS-treated </w:t>
      </w:r>
      <w:r w:rsidR="00445F6D" w:rsidRPr="006F0CEF">
        <w:rPr>
          <w:rFonts w:ascii="Times New Roman" w:hAnsi="Times New Roman" w:cs="Times New Roman"/>
          <w:color w:val="000000" w:themeColor="text1"/>
          <w:sz w:val="24"/>
          <w:szCs w:val="24"/>
        </w:rPr>
        <w:t xml:space="preserve">mice in </w:t>
      </w:r>
      <w:r w:rsidR="00F33806" w:rsidRPr="006F0CEF">
        <w:rPr>
          <w:rFonts w:ascii="Times New Roman" w:hAnsi="Times New Roman" w:cs="Times New Roman"/>
          <w:color w:val="000000" w:themeColor="text1"/>
          <w:sz w:val="24"/>
          <w:szCs w:val="24"/>
        </w:rPr>
        <w:t>Exp03</w:t>
      </w:r>
      <w:r w:rsidR="00445F6D" w:rsidRPr="006F0CEF">
        <w:rPr>
          <w:rFonts w:ascii="Times New Roman" w:hAnsi="Times New Roman" w:cs="Times New Roman"/>
          <w:color w:val="000000" w:themeColor="text1"/>
          <w:sz w:val="24"/>
          <w:szCs w:val="24"/>
        </w:rPr>
        <w:t xml:space="preserve"> </w:t>
      </w:r>
      <w:r w:rsidR="00660ABE">
        <w:rPr>
          <w:rFonts w:ascii="Times New Roman" w:hAnsi="Times New Roman" w:cs="Times New Roman"/>
          <w:color w:val="000000" w:themeColor="text1"/>
          <w:sz w:val="24"/>
          <w:szCs w:val="24"/>
        </w:rPr>
        <w:t xml:space="preserve">as </w:t>
      </w:r>
      <w:r w:rsidR="00445F6D" w:rsidRPr="006F0CEF">
        <w:rPr>
          <w:rFonts w:ascii="Times New Roman" w:hAnsi="Times New Roman" w:cs="Times New Roman"/>
          <w:color w:val="000000" w:themeColor="text1"/>
          <w:sz w:val="24"/>
          <w:szCs w:val="24"/>
        </w:rPr>
        <w:t xml:space="preserve">compared to </w:t>
      </w:r>
      <w:r w:rsidR="003B0680" w:rsidRPr="006F0CEF">
        <w:rPr>
          <w:rFonts w:ascii="Times New Roman" w:hAnsi="Times New Roman" w:cs="Times New Roman"/>
          <w:color w:val="000000" w:themeColor="text1"/>
          <w:sz w:val="24"/>
          <w:szCs w:val="24"/>
        </w:rPr>
        <w:t xml:space="preserve">all </w:t>
      </w:r>
      <w:r w:rsidR="00660ABE">
        <w:rPr>
          <w:rFonts w:ascii="Times New Roman" w:hAnsi="Times New Roman" w:cs="Times New Roman"/>
          <w:color w:val="000000" w:themeColor="text1"/>
          <w:sz w:val="24"/>
          <w:szCs w:val="24"/>
        </w:rPr>
        <w:t xml:space="preserve">the </w:t>
      </w:r>
      <w:r w:rsidR="003B0680" w:rsidRPr="006F0CEF">
        <w:rPr>
          <w:rFonts w:ascii="Times New Roman" w:hAnsi="Times New Roman" w:cs="Times New Roman"/>
          <w:color w:val="000000" w:themeColor="text1"/>
          <w:sz w:val="24"/>
          <w:szCs w:val="24"/>
        </w:rPr>
        <w:t>other groups</w:t>
      </w:r>
      <w:r w:rsidR="00445F6D" w:rsidRPr="006F0CEF">
        <w:rPr>
          <w:rFonts w:ascii="Times New Roman" w:hAnsi="Times New Roman" w:cs="Times New Roman"/>
          <w:color w:val="000000" w:themeColor="text1"/>
          <w:sz w:val="24"/>
          <w:szCs w:val="24"/>
        </w:rPr>
        <w:t xml:space="preserve">, while </w:t>
      </w:r>
      <w:r w:rsidR="00445F6D" w:rsidRPr="006F0CEF">
        <w:rPr>
          <w:rFonts w:ascii="Times New Roman" w:hAnsi="Times New Roman" w:cs="Times New Roman"/>
          <w:i/>
          <w:iCs/>
          <w:color w:val="000000" w:themeColor="text1"/>
          <w:sz w:val="24"/>
          <w:szCs w:val="24"/>
        </w:rPr>
        <w:t>Epsilonbacteraeota</w:t>
      </w:r>
      <w:r w:rsidR="003B0680" w:rsidRPr="006F0CEF">
        <w:rPr>
          <w:rFonts w:ascii="Times New Roman" w:hAnsi="Times New Roman" w:cs="Times New Roman"/>
          <w:i/>
          <w:iCs/>
          <w:color w:val="000000" w:themeColor="text1"/>
          <w:sz w:val="24"/>
          <w:szCs w:val="24"/>
        </w:rPr>
        <w:t xml:space="preserve"> </w:t>
      </w:r>
      <w:r w:rsidR="003B0680" w:rsidRPr="006F0CEF">
        <w:rPr>
          <w:rFonts w:ascii="Times New Roman" w:hAnsi="Times New Roman" w:cs="Times New Roman"/>
          <w:color w:val="000000" w:themeColor="text1"/>
          <w:sz w:val="24"/>
          <w:szCs w:val="24"/>
        </w:rPr>
        <w:t>were more abundant in all Nrf2</w:t>
      </w:r>
      <w:r w:rsidR="00660ABE">
        <w:rPr>
          <w:rFonts w:ascii="Times New Roman" w:hAnsi="Times New Roman" w:cs="Times New Roman"/>
          <w:color w:val="000000" w:themeColor="text1"/>
          <w:sz w:val="24"/>
          <w:szCs w:val="24"/>
        </w:rPr>
        <w:t>-</w:t>
      </w:r>
      <w:r w:rsidR="003B0680" w:rsidRPr="006F0CEF">
        <w:rPr>
          <w:rFonts w:ascii="Times New Roman" w:hAnsi="Times New Roman" w:cs="Times New Roman"/>
          <w:color w:val="000000" w:themeColor="text1"/>
          <w:sz w:val="24"/>
          <w:szCs w:val="24"/>
        </w:rPr>
        <w:t xml:space="preserve">KO and WT control (AIN93M) groups </w:t>
      </w:r>
      <w:r w:rsidR="00660ABE">
        <w:rPr>
          <w:rFonts w:ascii="Times New Roman" w:hAnsi="Times New Roman" w:cs="Times New Roman"/>
          <w:color w:val="000000" w:themeColor="text1"/>
          <w:sz w:val="24"/>
          <w:szCs w:val="24"/>
        </w:rPr>
        <w:t xml:space="preserve">as </w:t>
      </w:r>
      <w:r w:rsidR="003B0680" w:rsidRPr="006F0CEF">
        <w:rPr>
          <w:rFonts w:ascii="Times New Roman" w:hAnsi="Times New Roman" w:cs="Times New Roman"/>
          <w:color w:val="000000" w:themeColor="text1"/>
          <w:sz w:val="24"/>
          <w:szCs w:val="24"/>
        </w:rPr>
        <w:t>compared to the rest.</w:t>
      </w:r>
      <w:r w:rsidR="004D4165" w:rsidRPr="006F0CEF">
        <w:rPr>
          <w:rFonts w:ascii="Times New Roman" w:hAnsi="Times New Roman" w:cs="Times New Roman"/>
          <w:color w:val="000000" w:themeColor="text1"/>
          <w:sz w:val="24"/>
          <w:szCs w:val="24"/>
        </w:rPr>
        <w:t xml:space="preserve"> DSS+PEITC samples </w:t>
      </w:r>
      <w:r w:rsidR="004F479F">
        <w:rPr>
          <w:rFonts w:ascii="Times New Roman" w:hAnsi="Times New Roman" w:cs="Times New Roman"/>
          <w:color w:val="000000" w:themeColor="text1"/>
          <w:sz w:val="24"/>
          <w:szCs w:val="24"/>
        </w:rPr>
        <w:t xml:space="preserve">grouped between the </w:t>
      </w:r>
      <w:r w:rsidR="00B735DC">
        <w:rPr>
          <w:rFonts w:ascii="Times New Roman" w:hAnsi="Times New Roman" w:cs="Times New Roman"/>
          <w:color w:val="000000" w:themeColor="text1"/>
          <w:sz w:val="24"/>
          <w:szCs w:val="24"/>
        </w:rPr>
        <w:t xml:space="preserve">negative </w:t>
      </w:r>
      <w:r w:rsidR="004F479F">
        <w:rPr>
          <w:rFonts w:ascii="Times New Roman" w:hAnsi="Times New Roman" w:cs="Times New Roman"/>
          <w:color w:val="000000" w:themeColor="text1"/>
          <w:sz w:val="24"/>
          <w:szCs w:val="24"/>
        </w:rPr>
        <w:t>(no-DSS+</w:t>
      </w:r>
      <w:del w:id="78" w:author="Sargsyan, Davit [JRDUS]" w:date="2024-11-25T10:24:00Z">
        <w:r w:rsidR="004F479F" w:rsidRPr="004F479F" w:rsidDel="00A51951">
          <w:rPr>
            <w:rFonts w:ascii="Times New Roman" w:hAnsi="Times New Roman" w:cs="Times New Roman"/>
            <w:color w:val="000000" w:themeColor="text1"/>
            <w:sz w:val="24"/>
            <w:szCs w:val="24"/>
          </w:rPr>
          <w:delText xml:space="preserve"> </w:delText>
        </w:r>
      </w:del>
      <w:r w:rsidR="004F479F" w:rsidRPr="006F0CEF">
        <w:rPr>
          <w:rFonts w:ascii="Times New Roman" w:hAnsi="Times New Roman" w:cs="Times New Roman"/>
          <w:color w:val="000000" w:themeColor="text1"/>
          <w:sz w:val="24"/>
          <w:szCs w:val="24"/>
        </w:rPr>
        <w:t>AIN93M</w:t>
      </w:r>
      <w:r w:rsidR="004F479F">
        <w:rPr>
          <w:rFonts w:ascii="Times New Roman" w:hAnsi="Times New Roman" w:cs="Times New Roman"/>
          <w:color w:val="000000" w:themeColor="text1"/>
          <w:sz w:val="24"/>
          <w:szCs w:val="24"/>
        </w:rPr>
        <w:t>)</w:t>
      </w:r>
      <w:r w:rsidR="00B735DC">
        <w:rPr>
          <w:rFonts w:ascii="Times New Roman" w:hAnsi="Times New Roman" w:cs="Times New Roman"/>
          <w:color w:val="000000" w:themeColor="text1"/>
          <w:sz w:val="24"/>
          <w:szCs w:val="24"/>
        </w:rPr>
        <w:t xml:space="preserve"> </w:t>
      </w:r>
      <w:r w:rsidR="004F479F">
        <w:rPr>
          <w:rFonts w:ascii="Times New Roman" w:hAnsi="Times New Roman" w:cs="Times New Roman"/>
          <w:color w:val="000000" w:themeColor="text1"/>
          <w:sz w:val="24"/>
          <w:szCs w:val="24"/>
        </w:rPr>
        <w:t xml:space="preserve">and the </w:t>
      </w:r>
      <w:r w:rsidR="00B735DC">
        <w:rPr>
          <w:rFonts w:ascii="Times New Roman" w:hAnsi="Times New Roman" w:cs="Times New Roman"/>
          <w:color w:val="000000" w:themeColor="text1"/>
          <w:sz w:val="24"/>
          <w:szCs w:val="24"/>
        </w:rPr>
        <w:t>positive (</w:t>
      </w:r>
      <w:r w:rsidR="004F479F">
        <w:rPr>
          <w:rFonts w:ascii="Times New Roman" w:hAnsi="Times New Roman" w:cs="Times New Roman"/>
          <w:color w:val="000000" w:themeColor="text1"/>
          <w:sz w:val="24"/>
          <w:szCs w:val="24"/>
        </w:rPr>
        <w:t>DSS+</w:t>
      </w:r>
      <w:del w:id="79" w:author="Sargsyan, Davit [JRDUS]" w:date="2024-11-25T10:24:00Z">
        <w:r w:rsidR="004F479F" w:rsidRPr="004F479F" w:rsidDel="00A51951">
          <w:rPr>
            <w:rFonts w:ascii="Times New Roman" w:hAnsi="Times New Roman" w:cs="Times New Roman"/>
            <w:color w:val="000000" w:themeColor="text1"/>
            <w:sz w:val="24"/>
            <w:szCs w:val="24"/>
          </w:rPr>
          <w:delText xml:space="preserve"> </w:delText>
        </w:r>
      </w:del>
      <w:r w:rsidR="004F479F" w:rsidRPr="006F0CEF">
        <w:rPr>
          <w:rFonts w:ascii="Times New Roman" w:hAnsi="Times New Roman" w:cs="Times New Roman"/>
          <w:color w:val="000000" w:themeColor="text1"/>
          <w:sz w:val="24"/>
          <w:szCs w:val="24"/>
        </w:rPr>
        <w:t>AIN93M</w:t>
      </w:r>
      <w:r w:rsidR="00B735DC">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controls</w:t>
      </w:r>
      <w:r w:rsidR="00584D20" w:rsidRPr="006F0CEF" w:rsidDel="004F479F">
        <w:rPr>
          <w:rFonts w:ascii="Times New Roman" w:hAnsi="Times New Roman" w:cs="Times New Roman"/>
          <w:color w:val="000000" w:themeColor="text1"/>
          <w:sz w:val="24"/>
          <w:szCs w:val="24"/>
        </w:rPr>
        <w:t>,</w:t>
      </w:r>
      <w:r w:rsidR="004D4165" w:rsidRPr="006F0CEF">
        <w:rPr>
          <w:rFonts w:ascii="Times New Roman" w:hAnsi="Times New Roman" w:cs="Times New Roman"/>
          <w:color w:val="000000" w:themeColor="text1"/>
          <w:sz w:val="24"/>
          <w:szCs w:val="24"/>
        </w:rPr>
        <w:t xml:space="preserve"> suggesting </w:t>
      </w:r>
      <w:r w:rsidR="00660ABE">
        <w:rPr>
          <w:rFonts w:ascii="Times New Roman" w:hAnsi="Times New Roman" w:cs="Times New Roman"/>
          <w:color w:val="000000" w:themeColor="text1"/>
          <w:sz w:val="24"/>
          <w:szCs w:val="24"/>
        </w:rPr>
        <w:t xml:space="preserve">the potential </w:t>
      </w:r>
      <w:r w:rsidR="004D4165" w:rsidRPr="006F0CEF">
        <w:rPr>
          <w:rFonts w:ascii="Times New Roman" w:hAnsi="Times New Roman" w:cs="Times New Roman"/>
          <w:color w:val="000000" w:themeColor="text1"/>
          <w:sz w:val="24"/>
          <w:szCs w:val="24"/>
        </w:rPr>
        <w:t>protective effect of PEITC on microbiome of DSS-treated mice.</w:t>
      </w:r>
    </w:p>
    <w:p w14:paraId="400FB5A9" w14:textId="400A7400" w:rsidR="003E3B5C" w:rsidRPr="006F0CEF" w:rsidRDefault="00CA15A7"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The top 10 most abundant Phylum were used </w:t>
      </w:r>
      <w:del w:id="80" w:author="Sargsyan, Davit [JRDUS]" w:date="2024-11-25T10:26:00Z">
        <w:r w:rsidRPr="006F0CEF" w:rsidDel="00874A33">
          <w:rPr>
            <w:rFonts w:ascii="Times New Roman" w:hAnsi="Times New Roman" w:cs="Times New Roman"/>
            <w:color w:val="000000" w:themeColor="text1"/>
            <w:sz w:val="24"/>
            <w:szCs w:val="24"/>
          </w:rPr>
          <w:delText xml:space="preserve">for </w:delText>
        </w:r>
        <w:r w:rsidR="00575977" w:rsidDel="00874A33">
          <w:rPr>
            <w:rFonts w:ascii="Times New Roman" w:hAnsi="Times New Roman" w:cs="Times New Roman"/>
            <w:color w:val="000000" w:themeColor="text1"/>
            <w:sz w:val="24"/>
            <w:szCs w:val="24"/>
          </w:rPr>
          <w:delText>further</w:delText>
        </w:r>
      </w:del>
      <w:ins w:id="81" w:author="Sargsyan, Davit [JRDUS]" w:date="2024-11-25T10:26:00Z">
        <w:r w:rsidR="00874A33">
          <w:rPr>
            <w:rFonts w:ascii="Times New Roman" w:hAnsi="Times New Roman" w:cs="Times New Roman"/>
            <w:color w:val="000000" w:themeColor="text1"/>
            <w:sz w:val="24"/>
            <w:szCs w:val="24"/>
          </w:rPr>
          <w:t>in the next step of</w:t>
        </w:r>
      </w:ins>
      <w:r w:rsidR="00575977">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PCA</w:t>
      </w:r>
      <w:ins w:id="82" w:author="Sargsyan, Davit [JRDUS]" w:date="2024-11-25T10:26:00Z">
        <w:r w:rsidR="00874A33">
          <w:rPr>
            <w:rFonts w:ascii="Times New Roman" w:hAnsi="Times New Roman" w:cs="Times New Roman"/>
            <w:color w:val="000000" w:themeColor="text1"/>
            <w:sz w:val="24"/>
            <w:szCs w:val="24"/>
          </w:rPr>
          <w:t xml:space="preserve"> analysis</w:t>
        </w:r>
      </w:ins>
      <w:r w:rsidRPr="006F0CEF">
        <w:rPr>
          <w:rFonts w:ascii="Times New Roman" w:hAnsi="Times New Roman" w:cs="Times New Roman"/>
          <w:color w:val="000000" w:themeColor="text1"/>
          <w:sz w:val="24"/>
          <w:szCs w:val="24"/>
        </w:rPr>
        <w:t>.</w:t>
      </w:r>
      <w:r w:rsidR="00BB38D0" w:rsidRPr="006F0CEF">
        <w:rPr>
          <w:rFonts w:ascii="Times New Roman" w:hAnsi="Times New Roman" w:cs="Times New Roman"/>
          <w:color w:val="000000" w:themeColor="text1"/>
          <w:sz w:val="24"/>
          <w:szCs w:val="24"/>
        </w:rPr>
        <w:t xml:space="preserve"> The analysis </w:t>
      </w:r>
      <w:r w:rsidR="006C4119">
        <w:rPr>
          <w:rFonts w:ascii="Times New Roman" w:hAnsi="Times New Roman" w:cs="Times New Roman"/>
          <w:color w:val="000000" w:themeColor="text1"/>
          <w:sz w:val="24"/>
          <w:szCs w:val="24"/>
        </w:rPr>
        <w:t>showed</w:t>
      </w:r>
      <w:r w:rsidR="006C4119" w:rsidRPr="006F0CEF">
        <w:rPr>
          <w:rFonts w:ascii="Times New Roman" w:hAnsi="Times New Roman" w:cs="Times New Roman"/>
          <w:color w:val="000000" w:themeColor="text1"/>
          <w:sz w:val="24"/>
          <w:szCs w:val="24"/>
        </w:rPr>
        <w:t xml:space="preserve"> </w:t>
      </w:r>
      <w:del w:id="83" w:author="Sargsyan, Davit [JRDUS]" w:date="2024-11-25T10:26:00Z">
        <w:r w:rsidR="00575977" w:rsidDel="00874A33">
          <w:rPr>
            <w:rFonts w:ascii="Times New Roman" w:hAnsi="Times New Roman" w:cs="Times New Roman"/>
            <w:color w:val="000000" w:themeColor="text1"/>
            <w:sz w:val="24"/>
            <w:szCs w:val="24"/>
          </w:rPr>
          <w:delText xml:space="preserve">the </w:delText>
        </w:r>
      </w:del>
      <w:ins w:id="84" w:author="Sargsyan, Davit [JRDUS]" w:date="2024-11-25T10:26:00Z">
        <w:r w:rsidR="00874A33">
          <w:rPr>
            <w:rFonts w:ascii="Times New Roman" w:hAnsi="Times New Roman" w:cs="Times New Roman"/>
            <w:color w:val="000000" w:themeColor="text1"/>
            <w:sz w:val="24"/>
            <w:szCs w:val="24"/>
          </w:rPr>
          <w:t>a</w:t>
        </w:r>
        <w:r w:rsidR="00874A33">
          <w:rPr>
            <w:rFonts w:ascii="Times New Roman" w:hAnsi="Times New Roman" w:cs="Times New Roman"/>
            <w:color w:val="000000" w:themeColor="text1"/>
            <w:sz w:val="24"/>
            <w:szCs w:val="24"/>
          </w:rPr>
          <w:t xml:space="preserve"> </w:t>
        </w:r>
      </w:ins>
      <w:r w:rsidR="00BB38D0" w:rsidRPr="006F0CEF">
        <w:rPr>
          <w:rFonts w:ascii="Times New Roman" w:hAnsi="Times New Roman" w:cs="Times New Roman"/>
          <w:color w:val="000000" w:themeColor="text1"/>
          <w:sz w:val="24"/>
          <w:szCs w:val="24"/>
        </w:rPr>
        <w:t xml:space="preserve">strong effect </w:t>
      </w:r>
      <w:r w:rsidR="006C4119">
        <w:rPr>
          <w:rFonts w:ascii="Times New Roman" w:hAnsi="Times New Roman" w:cs="Times New Roman"/>
          <w:color w:val="000000" w:themeColor="text1"/>
          <w:sz w:val="24"/>
          <w:szCs w:val="24"/>
        </w:rPr>
        <w:t xml:space="preserve">of diet </w:t>
      </w:r>
      <w:r w:rsidR="00BB38D0" w:rsidRPr="006F0CEF">
        <w:rPr>
          <w:rFonts w:ascii="Times New Roman" w:hAnsi="Times New Roman" w:cs="Times New Roman"/>
          <w:color w:val="000000" w:themeColor="text1"/>
          <w:sz w:val="24"/>
          <w:szCs w:val="24"/>
        </w:rPr>
        <w:t xml:space="preserve">on the microbial composition. Specifically, relative abundance of </w:t>
      </w:r>
      <w:r w:rsidR="006B1263" w:rsidRPr="006F0CEF">
        <w:rPr>
          <w:rFonts w:ascii="Times New Roman" w:hAnsi="Times New Roman" w:cs="Times New Roman"/>
          <w:i/>
          <w:iCs/>
          <w:color w:val="000000" w:themeColor="text1"/>
          <w:sz w:val="24"/>
          <w:szCs w:val="24"/>
        </w:rPr>
        <w:t>Firmicutes</w:t>
      </w:r>
      <w:r w:rsidR="00BB38D0"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and </w:t>
      </w:r>
      <w:r w:rsidR="006B1263"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increased</w:t>
      </w:r>
      <w:r w:rsidR="00575977">
        <w:rPr>
          <w:rFonts w:ascii="Times New Roman" w:hAnsi="Times New Roman" w:cs="Times New Roman"/>
          <w:color w:val="000000" w:themeColor="text1"/>
          <w:sz w:val="24"/>
          <w:szCs w:val="24"/>
        </w:rPr>
        <w:t>,</w:t>
      </w:r>
      <w:r w:rsidR="006B1263" w:rsidRPr="006F0CEF">
        <w:rPr>
          <w:rFonts w:ascii="Times New Roman" w:hAnsi="Times New Roman" w:cs="Times New Roman"/>
          <w:color w:val="000000" w:themeColor="text1"/>
          <w:sz w:val="24"/>
          <w:szCs w:val="24"/>
        </w:rPr>
        <w:t xml:space="preserve"> while relative abundance of </w:t>
      </w:r>
      <w:r w:rsidR="006B1263" w:rsidRPr="006F0CEF">
        <w:rPr>
          <w:rFonts w:ascii="Times New Roman" w:hAnsi="Times New Roman" w:cs="Times New Roman"/>
          <w:i/>
          <w:iCs/>
          <w:color w:val="000000" w:themeColor="text1"/>
          <w:sz w:val="24"/>
          <w:szCs w:val="24"/>
        </w:rPr>
        <w:t>Proteobacteria</w:t>
      </w:r>
      <w:r w:rsidR="006B1263"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i/>
          <w:iCs/>
          <w:color w:val="000000" w:themeColor="text1"/>
          <w:sz w:val="24"/>
          <w:szCs w:val="24"/>
        </w:rPr>
        <w:t>Deferribacteres</w:t>
      </w:r>
      <w:r w:rsidR="006B1263" w:rsidRPr="006F0CEF">
        <w:rPr>
          <w:rFonts w:ascii="Times New Roman" w:hAnsi="Times New Roman" w:cs="Times New Roman"/>
          <w:color w:val="000000" w:themeColor="text1"/>
          <w:sz w:val="24"/>
          <w:szCs w:val="24"/>
        </w:rPr>
        <w:t xml:space="preserve"> and </w:t>
      </w:r>
      <w:r w:rsidR="006B1263" w:rsidRPr="006F0CEF">
        <w:rPr>
          <w:rFonts w:ascii="Times New Roman" w:hAnsi="Times New Roman" w:cs="Times New Roman"/>
          <w:i/>
          <w:iCs/>
          <w:color w:val="000000" w:themeColor="text1"/>
          <w:sz w:val="24"/>
          <w:szCs w:val="24"/>
        </w:rPr>
        <w:t>Epsilonbacteraeota</w:t>
      </w:r>
      <w:r w:rsidR="006B1263" w:rsidRPr="006F0CEF">
        <w:rPr>
          <w:rFonts w:ascii="Times New Roman" w:hAnsi="Times New Roman" w:cs="Times New Roman"/>
          <w:color w:val="000000" w:themeColor="text1"/>
          <w:sz w:val="24"/>
          <w:szCs w:val="24"/>
        </w:rPr>
        <w:t xml:space="preserve"> decreased</w:t>
      </w:r>
      <w:r w:rsidR="00575977">
        <w:rPr>
          <w:rFonts w:ascii="Times New Roman" w:hAnsi="Times New Roman" w:cs="Times New Roman"/>
          <w:color w:val="000000" w:themeColor="text1"/>
          <w:sz w:val="24"/>
          <w:szCs w:val="24"/>
        </w:rPr>
        <w:t>,</w:t>
      </w:r>
      <w:r w:rsidR="006B1263" w:rsidRPr="006F0CEF">
        <w:rPr>
          <w:rFonts w:ascii="Times New Roman" w:hAnsi="Times New Roman" w:cs="Times New Roman"/>
          <w:color w:val="000000" w:themeColor="text1"/>
          <w:sz w:val="24"/>
          <w:szCs w:val="24"/>
        </w:rPr>
        <w:t xml:space="preserve"> </w:t>
      </w:r>
      <w:r w:rsidR="00BB38D0" w:rsidRPr="006F0CEF">
        <w:rPr>
          <w:rFonts w:ascii="Times New Roman" w:hAnsi="Times New Roman" w:cs="Times New Roman"/>
          <w:color w:val="000000" w:themeColor="text1"/>
          <w:sz w:val="24"/>
          <w:szCs w:val="24"/>
        </w:rPr>
        <w:t xml:space="preserve">in all </w:t>
      </w:r>
      <w:r w:rsidR="00575977">
        <w:rPr>
          <w:rFonts w:ascii="Times New Roman" w:hAnsi="Times New Roman" w:cs="Times New Roman"/>
          <w:color w:val="000000" w:themeColor="text1"/>
          <w:sz w:val="24"/>
          <w:szCs w:val="24"/>
        </w:rPr>
        <w:t xml:space="preserve">the </w:t>
      </w:r>
      <w:r w:rsidR="006B1263" w:rsidRPr="006F0CEF">
        <w:rPr>
          <w:rFonts w:ascii="Times New Roman" w:hAnsi="Times New Roman" w:cs="Times New Roman"/>
          <w:color w:val="000000" w:themeColor="text1"/>
          <w:sz w:val="24"/>
          <w:szCs w:val="24"/>
        </w:rPr>
        <w:t xml:space="preserve">WT </w:t>
      </w:r>
      <w:r w:rsidR="00BB38D0" w:rsidRPr="006F0CEF">
        <w:rPr>
          <w:rFonts w:ascii="Times New Roman" w:hAnsi="Times New Roman" w:cs="Times New Roman"/>
          <w:color w:val="000000" w:themeColor="text1"/>
          <w:sz w:val="24"/>
          <w:szCs w:val="24"/>
        </w:rPr>
        <w:t>DSS-treated groups</w:t>
      </w:r>
      <w:r w:rsidR="006B1263" w:rsidRPr="006F0CEF">
        <w:rPr>
          <w:rFonts w:ascii="Times New Roman" w:hAnsi="Times New Roman" w:cs="Times New Roman"/>
          <w:color w:val="000000" w:themeColor="text1"/>
          <w:sz w:val="24"/>
          <w:szCs w:val="24"/>
        </w:rPr>
        <w:t xml:space="preserve"> </w:t>
      </w:r>
      <w:r w:rsidR="00575977">
        <w:rPr>
          <w:rFonts w:ascii="Times New Roman" w:hAnsi="Times New Roman" w:cs="Times New Roman"/>
          <w:color w:val="000000" w:themeColor="text1"/>
          <w:sz w:val="24"/>
          <w:szCs w:val="24"/>
        </w:rPr>
        <w:t xml:space="preserve">as </w:t>
      </w:r>
      <w:r w:rsidR="006B1263" w:rsidRPr="006F0CEF">
        <w:rPr>
          <w:rFonts w:ascii="Times New Roman" w:hAnsi="Times New Roman" w:cs="Times New Roman"/>
          <w:color w:val="000000" w:themeColor="text1"/>
          <w:sz w:val="24"/>
          <w:szCs w:val="24"/>
        </w:rPr>
        <w:t>compared to the control</w:t>
      </w:r>
      <w:r w:rsidR="00575977">
        <w:rPr>
          <w:rFonts w:ascii="Times New Roman" w:hAnsi="Times New Roman" w:cs="Times New Roman"/>
          <w:color w:val="000000" w:themeColor="text1"/>
          <w:sz w:val="24"/>
          <w:szCs w:val="24"/>
        </w:rPr>
        <w:t xml:space="preserve"> diet groups</w:t>
      </w:r>
      <w:r w:rsidR="006B1263" w:rsidRPr="006F0CEF">
        <w:rPr>
          <w:rFonts w:ascii="Times New Roman" w:hAnsi="Times New Roman" w:cs="Times New Roman"/>
          <w:color w:val="000000" w:themeColor="text1"/>
          <w:sz w:val="24"/>
          <w:szCs w:val="24"/>
        </w:rPr>
        <w:t xml:space="preserve"> (AIN93M).</w:t>
      </w:r>
      <w:r w:rsidR="003E3B5C" w:rsidRPr="006F0CEF">
        <w:rPr>
          <w:rFonts w:ascii="Times New Roman" w:hAnsi="Times New Roman" w:cs="Times New Roman"/>
          <w:color w:val="000000" w:themeColor="text1"/>
          <w:sz w:val="24"/>
          <w:szCs w:val="24"/>
        </w:rPr>
        <w:t xml:space="preserve"> Exp03 data was reanalyzed</w:t>
      </w:r>
      <w:r w:rsidR="006C4119">
        <w:rPr>
          <w:rFonts w:ascii="Times New Roman" w:hAnsi="Times New Roman" w:cs="Times New Roman"/>
          <w:color w:val="000000" w:themeColor="text1"/>
          <w:sz w:val="24"/>
          <w:szCs w:val="24"/>
        </w:rPr>
        <w:t xml:space="preserve"> separately t</w:t>
      </w:r>
      <w:r w:rsidR="006C4119" w:rsidRPr="006F0CEF">
        <w:rPr>
          <w:rFonts w:ascii="Times New Roman" w:hAnsi="Times New Roman" w:cs="Times New Roman"/>
          <w:color w:val="000000" w:themeColor="text1"/>
          <w:sz w:val="24"/>
          <w:szCs w:val="24"/>
        </w:rPr>
        <w:t xml:space="preserve">o remove </w:t>
      </w:r>
      <w:del w:id="85" w:author="Sargsyan, Davit [JRDUS]" w:date="2024-11-25T10:27:00Z">
        <w:r w:rsidR="00575977" w:rsidDel="00874A33">
          <w:rPr>
            <w:rFonts w:ascii="Times New Roman" w:hAnsi="Times New Roman" w:cs="Times New Roman"/>
            <w:color w:val="000000" w:themeColor="text1"/>
            <w:sz w:val="24"/>
            <w:szCs w:val="24"/>
          </w:rPr>
          <w:delText xml:space="preserve">the </w:delText>
        </w:r>
      </w:del>
      <w:ins w:id="86" w:author="Sargsyan, Davit [JRDUS]" w:date="2024-11-25T10:27:00Z">
        <w:r w:rsidR="00874A33">
          <w:rPr>
            <w:rFonts w:ascii="Times New Roman" w:hAnsi="Times New Roman" w:cs="Times New Roman"/>
            <w:color w:val="000000" w:themeColor="text1"/>
            <w:sz w:val="24"/>
            <w:szCs w:val="24"/>
          </w:rPr>
          <w:t>a</w:t>
        </w:r>
        <w:r w:rsidR="00874A33">
          <w:rPr>
            <w:rFonts w:ascii="Times New Roman" w:hAnsi="Times New Roman" w:cs="Times New Roman"/>
            <w:color w:val="000000" w:themeColor="text1"/>
            <w:sz w:val="24"/>
            <w:szCs w:val="24"/>
          </w:rPr>
          <w:t xml:space="preserve"> </w:t>
        </w:r>
      </w:ins>
      <w:r w:rsidR="00575977">
        <w:rPr>
          <w:rFonts w:ascii="Times New Roman" w:hAnsi="Times New Roman" w:cs="Times New Roman"/>
          <w:color w:val="000000" w:themeColor="text1"/>
          <w:sz w:val="24"/>
          <w:szCs w:val="24"/>
        </w:rPr>
        <w:t xml:space="preserve">potential </w:t>
      </w:r>
      <w:del w:id="87" w:author="Sargsyan, Davit [JRDUS]" w:date="2024-11-25T10:27:00Z">
        <w:r w:rsidR="00575977" w:rsidDel="00874A33">
          <w:rPr>
            <w:rFonts w:ascii="Times New Roman" w:hAnsi="Times New Roman" w:cs="Times New Roman"/>
            <w:color w:val="000000" w:themeColor="text1"/>
            <w:sz w:val="24"/>
            <w:szCs w:val="24"/>
          </w:rPr>
          <w:delText xml:space="preserve">of </w:delText>
        </w:r>
      </w:del>
      <w:r w:rsidR="006C4119" w:rsidRPr="006F0CEF">
        <w:rPr>
          <w:rFonts w:ascii="Times New Roman" w:hAnsi="Times New Roman" w:cs="Times New Roman"/>
          <w:color w:val="000000" w:themeColor="text1"/>
          <w:sz w:val="24"/>
          <w:szCs w:val="24"/>
        </w:rPr>
        <w:t xml:space="preserve">study effect </w:t>
      </w:r>
      <w:r w:rsidR="00575977">
        <w:rPr>
          <w:rFonts w:ascii="Times New Roman" w:hAnsi="Times New Roman" w:cs="Times New Roman"/>
          <w:color w:val="000000" w:themeColor="text1"/>
          <w:sz w:val="24"/>
          <w:szCs w:val="24"/>
        </w:rPr>
        <w:t xml:space="preserve">in </w:t>
      </w:r>
      <w:r w:rsidR="006C4119" w:rsidRPr="006F0CEF">
        <w:rPr>
          <w:rFonts w:ascii="Times New Roman" w:hAnsi="Times New Roman" w:cs="Times New Roman"/>
          <w:color w:val="000000" w:themeColor="text1"/>
          <w:sz w:val="24"/>
          <w:szCs w:val="24"/>
        </w:rPr>
        <w:t xml:space="preserve">examining </w:t>
      </w:r>
      <w:r w:rsidR="00575977">
        <w:rPr>
          <w:rFonts w:ascii="Times New Roman" w:hAnsi="Times New Roman" w:cs="Times New Roman"/>
          <w:color w:val="000000" w:themeColor="text1"/>
          <w:sz w:val="24"/>
          <w:szCs w:val="24"/>
        </w:rPr>
        <w:t xml:space="preserve">the effect of </w:t>
      </w:r>
      <w:r w:rsidR="006C4119" w:rsidRPr="006F0CEF">
        <w:rPr>
          <w:rFonts w:ascii="Times New Roman" w:hAnsi="Times New Roman" w:cs="Times New Roman"/>
          <w:color w:val="000000" w:themeColor="text1"/>
          <w:sz w:val="24"/>
          <w:szCs w:val="24"/>
        </w:rPr>
        <w:t>Nrf2</w:t>
      </w:r>
      <w:r w:rsidR="00575977">
        <w:rPr>
          <w:rFonts w:ascii="Times New Roman" w:hAnsi="Times New Roman" w:cs="Times New Roman"/>
          <w:color w:val="000000" w:themeColor="text1"/>
          <w:sz w:val="24"/>
          <w:szCs w:val="24"/>
        </w:rPr>
        <w:t>-</w:t>
      </w:r>
      <w:r w:rsidR="006C4119" w:rsidRPr="006F0CEF">
        <w:rPr>
          <w:rFonts w:ascii="Times New Roman" w:hAnsi="Times New Roman" w:cs="Times New Roman"/>
          <w:color w:val="000000" w:themeColor="text1"/>
          <w:sz w:val="24"/>
          <w:szCs w:val="24"/>
        </w:rPr>
        <w:t xml:space="preserve">KO </w:t>
      </w:r>
      <w:r w:rsidR="003E3B5C" w:rsidRPr="006F0CEF">
        <w:rPr>
          <w:rFonts w:ascii="Times New Roman" w:hAnsi="Times New Roman" w:cs="Times New Roman"/>
          <w:color w:val="000000" w:themeColor="text1"/>
          <w:sz w:val="24"/>
          <w:szCs w:val="24"/>
        </w:rPr>
        <w:t>(Figure 5).</w:t>
      </w:r>
    </w:p>
    <w:p w14:paraId="5F414FA4" w14:textId="52CE0A24" w:rsidR="000C3A4D" w:rsidRPr="006F0CEF" w:rsidRDefault="00E567D8" w:rsidP="008E4B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total, 31 classes of bacteria were identified across the three experiments. </w:t>
      </w:r>
      <w:r w:rsidRPr="00FB5CB7">
        <w:rPr>
          <w:rFonts w:ascii="Times New Roman" w:hAnsi="Times New Roman" w:cs="Times New Roman"/>
          <w:color w:val="000000" w:themeColor="text1"/>
          <w:sz w:val="24"/>
          <w:szCs w:val="24"/>
        </w:rPr>
        <w:t>The</w:t>
      </w:r>
      <w:r w:rsidR="000C3A4D" w:rsidRPr="00E567D8">
        <w:rPr>
          <w:rFonts w:ascii="Times New Roman" w:hAnsi="Times New Roman" w:cs="Times New Roman"/>
          <w:color w:val="000000" w:themeColor="text1"/>
          <w:sz w:val="24"/>
          <w:szCs w:val="24"/>
        </w:rPr>
        <w:t xml:space="preserve"> </w:t>
      </w:r>
      <w:r w:rsidR="000C3A4D" w:rsidRPr="006F0CEF">
        <w:rPr>
          <w:rFonts w:ascii="Times New Roman" w:hAnsi="Times New Roman" w:cs="Times New Roman"/>
          <w:color w:val="000000" w:themeColor="text1"/>
          <w:sz w:val="24"/>
          <w:szCs w:val="24"/>
        </w:rPr>
        <w:t xml:space="preserve">top </w:t>
      </w:r>
      <w:r>
        <w:rPr>
          <w:rFonts w:ascii="Times New Roman" w:hAnsi="Times New Roman" w:cs="Times New Roman"/>
          <w:color w:val="000000" w:themeColor="text1"/>
          <w:sz w:val="24"/>
          <w:szCs w:val="24"/>
        </w:rPr>
        <w:t>classes</w:t>
      </w:r>
      <w:r w:rsidR="000C3A4D" w:rsidRPr="006F0CEF">
        <w:rPr>
          <w:rFonts w:ascii="Times New Roman" w:hAnsi="Times New Roman" w:cs="Times New Roman"/>
          <w:color w:val="000000" w:themeColor="text1"/>
          <w:sz w:val="24"/>
          <w:szCs w:val="24"/>
        </w:rPr>
        <w:t>1</w:t>
      </w:r>
      <w:r w:rsidR="00AD153D" w:rsidRPr="006F0CEF">
        <w:rPr>
          <w:rFonts w:ascii="Times New Roman" w:hAnsi="Times New Roman" w:cs="Times New Roman"/>
          <w:color w:val="000000" w:themeColor="text1"/>
          <w:sz w:val="24"/>
          <w:szCs w:val="24"/>
        </w:rPr>
        <w:t xml:space="preserve">7 </w:t>
      </w:r>
      <w:r>
        <w:rPr>
          <w:rFonts w:ascii="Times New Roman" w:hAnsi="Times New Roman" w:cs="Times New Roman"/>
          <w:color w:val="000000" w:themeColor="text1"/>
          <w:sz w:val="24"/>
          <w:szCs w:val="24"/>
        </w:rPr>
        <w:t xml:space="preserve">accounted for more than </w:t>
      </w:r>
      <w:r w:rsidR="000C3A4D" w:rsidRPr="006F0CEF">
        <w:rPr>
          <w:rFonts w:ascii="Times New Roman" w:hAnsi="Times New Roman" w:cs="Times New Roman"/>
          <w:color w:val="000000" w:themeColor="text1"/>
          <w:sz w:val="24"/>
          <w:szCs w:val="24"/>
        </w:rPr>
        <w:t xml:space="preserve">99.99% of </w:t>
      </w:r>
      <w:r w:rsidR="00D82E18" w:rsidRPr="006F0CEF">
        <w:rPr>
          <w:rFonts w:ascii="Times New Roman" w:hAnsi="Times New Roman" w:cs="Times New Roman"/>
          <w:color w:val="000000" w:themeColor="text1"/>
          <w:sz w:val="24"/>
          <w:szCs w:val="24"/>
        </w:rPr>
        <w:t xml:space="preserve">the </w:t>
      </w:r>
      <w:r w:rsidR="000C3A4D" w:rsidRPr="006F0CEF">
        <w:rPr>
          <w:rFonts w:ascii="Times New Roman" w:hAnsi="Times New Roman" w:cs="Times New Roman"/>
          <w:color w:val="000000" w:themeColor="text1"/>
          <w:sz w:val="24"/>
          <w:szCs w:val="24"/>
        </w:rPr>
        <w:t xml:space="preserve">total hits. </w:t>
      </w:r>
      <w:r w:rsidR="00DD4D43" w:rsidRPr="006F0CEF">
        <w:rPr>
          <w:rFonts w:ascii="Times New Roman" w:hAnsi="Times New Roman" w:cs="Times New Roman"/>
          <w:color w:val="000000" w:themeColor="text1"/>
          <w:sz w:val="24"/>
          <w:szCs w:val="24"/>
        </w:rPr>
        <w:t xml:space="preserve">PCA showed strong negative </w:t>
      </w:r>
      <w:r w:rsidR="00B631AE">
        <w:rPr>
          <w:rFonts w:ascii="Times New Roman" w:hAnsi="Times New Roman" w:cs="Times New Roman"/>
          <w:color w:val="000000" w:themeColor="text1"/>
          <w:sz w:val="24"/>
          <w:szCs w:val="24"/>
        </w:rPr>
        <w:t>correlation</w:t>
      </w:r>
      <w:r w:rsidR="00B631AE"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of Nrf2</w:t>
      </w:r>
      <w:r w:rsidR="00AB3913">
        <w:rPr>
          <w:rFonts w:ascii="Times New Roman" w:hAnsi="Times New Roman" w:cs="Times New Roman"/>
          <w:color w:val="000000" w:themeColor="text1"/>
          <w:sz w:val="24"/>
          <w:szCs w:val="24"/>
        </w:rPr>
        <w:t>-</w:t>
      </w:r>
      <w:r w:rsidR="00DD4D43" w:rsidRPr="006F0CEF">
        <w:rPr>
          <w:rFonts w:ascii="Times New Roman" w:hAnsi="Times New Roman" w:cs="Times New Roman"/>
          <w:color w:val="000000" w:themeColor="text1"/>
          <w:sz w:val="24"/>
          <w:szCs w:val="24"/>
        </w:rPr>
        <w:t xml:space="preserve">KO </w:t>
      </w:r>
      <w:r w:rsidR="00B631AE">
        <w:rPr>
          <w:rFonts w:ascii="Times New Roman" w:hAnsi="Times New Roman" w:cs="Times New Roman"/>
          <w:color w:val="000000" w:themeColor="text1"/>
          <w:sz w:val="24"/>
          <w:szCs w:val="24"/>
        </w:rPr>
        <w:t>with</w:t>
      </w:r>
      <w:r w:rsidR="00B631AE"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i/>
          <w:iCs/>
          <w:color w:val="000000" w:themeColor="text1"/>
          <w:sz w:val="24"/>
          <w:szCs w:val="24"/>
        </w:rPr>
        <w:t>Bacilli</w:t>
      </w:r>
      <w:r w:rsidR="00DD4D43" w:rsidRPr="006F0CEF">
        <w:rPr>
          <w:rFonts w:ascii="Times New Roman" w:hAnsi="Times New Roman" w:cs="Times New Roman"/>
          <w:color w:val="000000" w:themeColor="text1"/>
          <w:sz w:val="24"/>
          <w:szCs w:val="24"/>
        </w:rPr>
        <w:t xml:space="preserve"> class </w:t>
      </w:r>
      <w:r w:rsidR="00320C9B" w:rsidRPr="006F0CEF">
        <w:rPr>
          <w:rFonts w:ascii="Times New Roman" w:hAnsi="Times New Roman" w:cs="Times New Roman"/>
          <w:color w:val="000000" w:themeColor="text1"/>
          <w:sz w:val="24"/>
          <w:szCs w:val="24"/>
        </w:rPr>
        <w:t xml:space="preserve">(phylum (p.)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 xml:space="preserve">that was consistent in all 3 experiments (Figure </w:t>
      </w:r>
      <w:r w:rsidR="00966A72" w:rsidRPr="006F0CEF">
        <w:rPr>
          <w:rFonts w:ascii="Times New Roman" w:hAnsi="Times New Roman" w:cs="Times New Roman"/>
          <w:color w:val="000000" w:themeColor="text1"/>
          <w:sz w:val="24"/>
          <w:szCs w:val="24"/>
        </w:rPr>
        <w:t>6</w:t>
      </w:r>
      <w:r w:rsidR="00DD4D43" w:rsidRPr="006F0CEF">
        <w:rPr>
          <w:rFonts w:ascii="Times New Roman" w:hAnsi="Times New Roman" w:cs="Times New Roman"/>
          <w:color w:val="000000" w:themeColor="text1"/>
          <w:sz w:val="24"/>
          <w:szCs w:val="24"/>
        </w:rPr>
        <w:t xml:space="preserve">). </w:t>
      </w:r>
      <w:r w:rsidR="00AB3913">
        <w:rPr>
          <w:rFonts w:ascii="Times New Roman" w:hAnsi="Times New Roman" w:cs="Times New Roman"/>
          <w:color w:val="000000" w:themeColor="text1"/>
          <w:sz w:val="24"/>
          <w:szCs w:val="24"/>
        </w:rPr>
        <w:t>Separately</w:t>
      </w:r>
      <w:r w:rsidR="00B631AE">
        <w:rPr>
          <w:rFonts w:ascii="Times New Roman" w:hAnsi="Times New Roman" w:cs="Times New Roman"/>
          <w:color w:val="000000" w:themeColor="text1"/>
          <w:sz w:val="24"/>
          <w:szCs w:val="24"/>
        </w:rPr>
        <w:t xml:space="preserve">, Exp03 data was </w:t>
      </w:r>
      <w:r w:rsidR="00AB3913">
        <w:rPr>
          <w:rFonts w:ascii="Times New Roman" w:hAnsi="Times New Roman" w:cs="Times New Roman"/>
          <w:color w:val="000000" w:themeColor="text1"/>
          <w:sz w:val="24"/>
          <w:szCs w:val="24"/>
        </w:rPr>
        <w:t>reanalyzed</w:t>
      </w:r>
      <w:r w:rsidR="00B631AE">
        <w:rPr>
          <w:rFonts w:ascii="Times New Roman" w:hAnsi="Times New Roman" w:cs="Times New Roman"/>
          <w:color w:val="000000" w:themeColor="text1"/>
          <w:sz w:val="24"/>
          <w:szCs w:val="24"/>
        </w:rPr>
        <w:t>, with</w:t>
      </w:r>
      <w:ins w:id="88" w:author="Sargsyan, Davit [JRDUS]" w:date="2024-11-25T10:28:00Z">
        <w:r w:rsidR="00874A33">
          <w:rPr>
            <w:rFonts w:ascii="Times New Roman" w:hAnsi="Times New Roman" w:cs="Times New Roman"/>
            <w:color w:val="000000" w:themeColor="text1"/>
            <w:sz w:val="24"/>
            <w:szCs w:val="24"/>
          </w:rPr>
          <w:t xml:space="preserve"> </w:t>
        </w:r>
      </w:ins>
      <w:r w:rsidR="009E0166" w:rsidRPr="006F0CEF">
        <w:rPr>
          <w:rFonts w:ascii="Times New Roman" w:hAnsi="Times New Roman" w:cs="Times New Roman"/>
          <w:color w:val="000000" w:themeColor="text1"/>
          <w:sz w:val="24"/>
          <w:szCs w:val="24"/>
        </w:rPr>
        <w:t xml:space="preserve">18 </w:t>
      </w:r>
      <w:r w:rsidR="00B631AE">
        <w:rPr>
          <w:rFonts w:ascii="Times New Roman" w:hAnsi="Times New Roman" w:cs="Times New Roman"/>
          <w:color w:val="000000" w:themeColor="text1"/>
          <w:sz w:val="24"/>
          <w:szCs w:val="24"/>
        </w:rPr>
        <w:t>classes being identified in the samples out of which</w:t>
      </w:r>
      <w:r w:rsidR="009E0166" w:rsidRPr="006F0CEF">
        <w:rPr>
          <w:rFonts w:ascii="Times New Roman" w:hAnsi="Times New Roman" w:cs="Times New Roman"/>
          <w:color w:val="000000" w:themeColor="text1"/>
          <w:sz w:val="24"/>
          <w:szCs w:val="24"/>
        </w:rPr>
        <w:t xml:space="preserve"> 16 classes </w:t>
      </w:r>
      <w:r w:rsidR="00B631AE">
        <w:rPr>
          <w:rFonts w:ascii="Times New Roman" w:hAnsi="Times New Roman" w:cs="Times New Roman"/>
          <w:color w:val="000000" w:themeColor="text1"/>
          <w:sz w:val="24"/>
          <w:szCs w:val="24"/>
        </w:rPr>
        <w:t xml:space="preserve">contained almost all of the hits and </w:t>
      </w:r>
      <w:r w:rsidR="009E0166" w:rsidRPr="006F0CEF">
        <w:rPr>
          <w:rFonts w:ascii="Times New Roman" w:hAnsi="Times New Roman" w:cs="Times New Roman"/>
          <w:color w:val="000000" w:themeColor="text1"/>
          <w:sz w:val="24"/>
          <w:szCs w:val="24"/>
        </w:rPr>
        <w:t xml:space="preserve">were used in </w:t>
      </w:r>
      <w:r w:rsidR="00B631AE">
        <w:rPr>
          <w:rFonts w:ascii="Times New Roman" w:hAnsi="Times New Roman" w:cs="Times New Roman"/>
          <w:color w:val="000000" w:themeColor="text1"/>
          <w:sz w:val="24"/>
          <w:szCs w:val="24"/>
        </w:rPr>
        <w:t>the</w:t>
      </w:r>
      <w:r w:rsidR="00B631AE" w:rsidRPr="006F0CEF">
        <w:rPr>
          <w:rFonts w:ascii="Times New Roman" w:hAnsi="Times New Roman" w:cs="Times New Roman"/>
          <w:color w:val="000000" w:themeColor="text1"/>
          <w:sz w:val="24"/>
          <w:szCs w:val="24"/>
        </w:rPr>
        <w:t xml:space="preserve"> </w:t>
      </w:r>
      <w:r w:rsidR="009E0166" w:rsidRPr="006F0CEF">
        <w:rPr>
          <w:rFonts w:ascii="Times New Roman" w:hAnsi="Times New Roman" w:cs="Times New Roman"/>
          <w:color w:val="000000" w:themeColor="text1"/>
          <w:sz w:val="24"/>
          <w:szCs w:val="24"/>
        </w:rPr>
        <w:t>analysis.</w:t>
      </w:r>
      <w:r w:rsidR="004B3B50" w:rsidRPr="006F0CEF">
        <w:rPr>
          <w:rFonts w:ascii="Times New Roman" w:hAnsi="Times New Roman" w:cs="Times New Roman"/>
          <w:color w:val="000000" w:themeColor="text1"/>
          <w:sz w:val="24"/>
          <w:szCs w:val="24"/>
        </w:rPr>
        <w:t xml:space="preserve"> </w:t>
      </w:r>
      <w:r w:rsidR="002904B4" w:rsidRPr="006F0CEF">
        <w:rPr>
          <w:rFonts w:ascii="Times New Roman" w:hAnsi="Times New Roman" w:cs="Times New Roman"/>
          <w:color w:val="000000" w:themeColor="text1"/>
          <w:sz w:val="24"/>
          <w:szCs w:val="24"/>
        </w:rPr>
        <w:t xml:space="preserve">Figure 7 </w:t>
      </w:r>
      <w:r w:rsidR="00F87CB5" w:rsidRPr="006F0CEF">
        <w:rPr>
          <w:rFonts w:ascii="Times New Roman" w:hAnsi="Times New Roman" w:cs="Times New Roman"/>
          <w:color w:val="000000" w:themeColor="text1"/>
          <w:sz w:val="24"/>
          <w:szCs w:val="24"/>
        </w:rPr>
        <w:t xml:space="preserve">biplot showed clear separation by genotype. </w:t>
      </w:r>
      <w:r w:rsidR="002904B4">
        <w:rPr>
          <w:rFonts w:ascii="Times New Roman" w:hAnsi="Times New Roman" w:cs="Times New Roman"/>
          <w:color w:val="000000" w:themeColor="text1"/>
          <w:sz w:val="24"/>
          <w:szCs w:val="24"/>
        </w:rPr>
        <w:t>The r</w:t>
      </w:r>
      <w:r w:rsidR="00F87CB5" w:rsidRPr="006F0CEF">
        <w:rPr>
          <w:rFonts w:ascii="Times New Roman" w:hAnsi="Times New Roman" w:cs="Times New Roman"/>
          <w:color w:val="000000" w:themeColor="text1"/>
          <w:sz w:val="24"/>
          <w:szCs w:val="24"/>
        </w:rPr>
        <w:t xml:space="preserve">elative abundance of </w:t>
      </w:r>
      <w:r w:rsidR="00F87CB5" w:rsidRPr="006F0CEF">
        <w:rPr>
          <w:rFonts w:ascii="Times New Roman" w:hAnsi="Times New Roman" w:cs="Times New Roman"/>
          <w:i/>
          <w:iCs/>
          <w:color w:val="000000" w:themeColor="text1"/>
          <w:sz w:val="24"/>
          <w:szCs w:val="24"/>
        </w:rPr>
        <w:t>Clostridia</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w:t>
      </w:r>
      <w:r w:rsidR="00320C9B" w:rsidRPr="002904B4">
        <w:rPr>
          <w:rFonts w:ascii="Times New Roman" w:hAnsi="Times New Roman" w:cs="Times New Roman"/>
          <w:color w:val="000000" w:themeColor="text1"/>
          <w:sz w:val="24"/>
          <w:szCs w:val="24"/>
        </w:rPr>
        <w:t>p</w:t>
      </w:r>
      <w:r w:rsidR="00320C9B" w:rsidRPr="002904B4">
        <w:rPr>
          <w:rFonts w:ascii="Times New Roman" w:hAnsi="Times New Roman" w:cs="Times New Roman"/>
          <w:i/>
          <w:iCs/>
          <w:color w:val="000000" w:themeColor="text1"/>
          <w:sz w:val="24"/>
          <w:szCs w:val="24"/>
        </w:rPr>
        <w:t>.</w:t>
      </w:r>
      <w:r w:rsidR="00320C9B"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was higher while </w:t>
      </w:r>
      <w:r w:rsidR="00F87CB5" w:rsidRPr="006F0CEF">
        <w:rPr>
          <w:rFonts w:ascii="Times New Roman" w:hAnsi="Times New Roman" w:cs="Times New Roman"/>
          <w:i/>
          <w:iCs/>
          <w:color w:val="000000" w:themeColor="text1"/>
          <w:sz w:val="24"/>
          <w:szCs w:val="24"/>
        </w:rPr>
        <w:t>Betaproteobacteria</w:t>
      </w:r>
      <w:r w:rsidR="00320C9B" w:rsidRPr="006F0CEF">
        <w:rPr>
          <w:rFonts w:ascii="Times New Roman" w:hAnsi="Times New Roman" w:cs="Times New Roman"/>
          <w:color w:val="000000" w:themeColor="text1"/>
          <w:sz w:val="24"/>
          <w:szCs w:val="24"/>
        </w:rPr>
        <w:t>,</w:t>
      </w:r>
      <w:r w:rsidR="002904B4" w:rsidRPr="002904B4">
        <w:rPr>
          <w:rFonts w:ascii="Times New Roman" w:hAnsi="Times New Roman" w:cs="Times New Roman"/>
          <w:i/>
          <w:iCs/>
          <w:color w:val="000000" w:themeColor="text1"/>
          <w:sz w:val="24"/>
          <w:szCs w:val="24"/>
        </w:rPr>
        <w:t xml:space="preserve"> </w:t>
      </w:r>
      <w:r w:rsidR="002904B4" w:rsidRPr="006F0CEF">
        <w:rPr>
          <w:rFonts w:ascii="Times New Roman" w:hAnsi="Times New Roman" w:cs="Times New Roman"/>
          <w:i/>
          <w:iCs/>
          <w:color w:val="000000" w:themeColor="text1"/>
          <w:sz w:val="24"/>
          <w:szCs w:val="24"/>
        </w:rPr>
        <w:t>Deltaproteobacteria</w:t>
      </w:r>
      <w:r w:rsidR="002904B4" w:rsidRPr="006F0CEF">
        <w:rPr>
          <w:rFonts w:ascii="Times New Roman" w:hAnsi="Times New Roman" w:cs="Times New Roman"/>
          <w:color w:val="000000" w:themeColor="text1"/>
          <w:sz w:val="24"/>
          <w:szCs w:val="24"/>
        </w:rPr>
        <w:t xml:space="preserve"> (p. </w:t>
      </w:r>
      <w:r w:rsidR="002904B4" w:rsidRPr="006F0CEF">
        <w:rPr>
          <w:rFonts w:ascii="Times New Roman" w:hAnsi="Times New Roman" w:cs="Times New Roman"/>
          <w:i/>
          <w:iCs/>
          <w:color w:val="000000" w:themeColor="text1"/>
          <w:sz w:val="24"/>
          <w:szCs w:val="24"/>
        </w:rPr>
        <w:t>Proteobacteria</w:t>
      </w:r>
      <w:r w:rsidR="002904B4" w:rsidRPr="006F0CEF">
        <w:rPr>
          <w:rFonts w:ascii="Times New Roman" w:hAnsi="Times New Roman" w:cs="Times New Roman"/>
          <w:color w:val="000000" w:themeColor="text1"/>
          <w:sz w:val="24"/>
          <w:szCs w:val="24"/>
        </w:rPr>
        <w:t>)</w:t>
      </w:r>
      <w:r w:rsidR="002904B4">
        <w:rPr>
          <w:rFonts w:ascii="Times New Roman" w:hAnsi="Times New Roman" w:cs="Times New Roman"/>
          <w:color w:val="000000" w:themeColor="text1"/>
          <w:sz w:val="24"/>
          <w:szCs w:val="24"/>
        </w:rPr>
        <w:t>, and</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Epsilonproteobacteria</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as well as </w:t>
      </w:r>
      <w:r w:rsidR="002904B4" w:rsidRPr="006F0CEF">
        <w:rPr>
          <w:rFonts w:ascii="Times New Roman" w:hAnsi="Times New Roman" w:cs="Times New Roman"/>
          <w:i/>
          <w:iCs/>
          <w:color w:val="000000" w:themeColor="text1"/>
          <w:sz w:val="24"/>
          <w:szCs w:val="24"/>
        </w:rPr>
        <w:t>Brachyspirae</w:t>
      </w:r>
      <w:r w:rsidR="002904B4" w:rsidRPr="006F0CEF">
        <w:rPr>
          <w:rFonts w:ascii="Times New Roman" w:hAnsi="Times New Roman" w:cs="Times New Roman"/>
          <w:color w:val="000000" w:themeColor="text1"/>
          <w:sz w:val="24"/>
          <w:szCs w:val="24"/>
        </w:rPr>
        <w:t xml:space="preserve"> (p. </w:t>
      </w:r>
      <w:r w:rsidR="002904B4" w:rsidRPr="006F0CEF">
        <w:rPr>
          <w:rFonts w:ascii="Times New Roman" w:hAnsi="Times New Roman" w:cs="Times New Roman"/>
          <w:i/>
          <w:iCs/>
          <w:color w:val="000000" w:themeColor="text1"/>
          <w:sz w:val="24"/>
          <w:szCs w:val="24"/>
        </w:rPr>
        <w:t>Spirochaetes</w:t>
      </w:r>
      <w:r w:rsidR="002904B4" w:rsidRPr="006F0CEF">
        <w:rPr>
          <w:rFonts w:ascii="Times New Roman" w:hAnsi="Times New Roman" w:cs="Times New Roman"/>
          <w:color w:val="000000" w:themeColor="text1"/>
          <w:sz w:val="24"/>
          <w:szCs w:val="24"/>
        </w:rPr>
        <w:t>),</w:t>
      </w:r>
      <w:r w:rsidR="002904B4">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Campylobacteria</w:t>
      </w:r>
      <w:r w:rsidR="00320C9B" w:rsidRPr="006F0CEF">
        <w:rPr>
          <w:rFonts w:ascii="Times New Roman" w:hAnsi="Times New Roman" w:cs="Times New Roman"/>
          <w:i/>
          <w:iCs/>
          <w:color w:val="000000" w:themeColor="text1"/>
          <w:sz w:val="24"/>
          <w:szCs w:val="24"/>
        </w:rPr>
        <w:t xml:space="preserve"> </w:t>
      </w:r>
      <w:r w:rsidR="00320C9B" w:rsidRPr="006F0CEF">
        <w:rPr>
          <w:rFonts w:ascii="Times New Roman" w:hAnsi="Times New Roman" w:cs="Times New Roman"/>
          <w:color w:val="000000" w:themeColor="text1"/>
          <w:sz w:val="24"/>
          <w:szCs w:val="24"/>
        </w:rPr>
        <w:t>(</w:t>
      </w:r>
      <w:r w:rsidR="00320C9B" w:rsidRPr="002904B4">
        <w:rPr>
          <w:rFonts w:ascii="Times New Roman" w:hAnsi="Times New Roman" w:cs="Times New Roman"/>
          <w:color w:val="000000" w:themeColor="text1"/>
          <w:sz w:val="24"/>
          <w:szCs w:val="24"/>
        </w:rPr>
        <w:t>p</w:t>
      </w:r>
      <w:r w:rsidR="00320C9B" w:rsidRPr="002904B4">
        <w:rPr>
          <w:rFonts w:ascii="Times New Roman" w:hAnsi="Times New Roman" w:cs="Times New Roman"/>
          <w:i/>
          <w:iCs/>
          <w:color w:val="000000" w:themeColor="text1"/>
          <w:sz w:val="24"/>
          <w:szCs w:val="24"/>
        </w:rPr>
        <w:t>.</w:t>
      </w:r>
      <w:r w:rsidR="00320C9B" w:rsidRPr="006F0CEF">
        <w:rPr>
          <w:rFonts w:ascii="Times New Roman" w:hAnsi="Times New Roman" w:cs="Times New Roman"/>
          <w:color w:val="000000" w:themeColor="text1"/>
        </w:rPr>
        <w:t xml:space="preserve"> </w:t>
      </w:r>
      <w:r w:rsidR="00320C9B" w:rsidRPr="006F0CEF">
        <w:rPr>
          <w:rFonts w:ascii="Times New Roman" w:hAnsi="Times New Roman" w:cs="Times New Roman"/>
          <w:i/>
          <w:iCs/>
          <w:color w:val="000000" w:themeColor="text1"/>
          <w:sz w:val="24"/>
          <w:szCs w:val="24"/>
        </w:rPr>
        <w:t>Epsilonbacteraeota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205006" w:rsidRPr="006F0CEF">
        <w:rPr>
          <w:rFonts w:ascii="Times New Roman" w:hAnsi="Times New Roman" w:cs="Times New Roman"/>
          <w:color w:val="000000" w:themeColor="text1"/>
          <w:sz w:val="24"/>
          <w:szCs w:val="24"/>
        </w:rPr>
        <w:t xml:space="preserve">and </w:t>
      </w:r>
      <w:r w:rsidR="00205006" w:rsidRPr="006F0CEF">
        <w:rPr>
          <w:rFonts w:ascii="Times New Roman" w:hAnsi="Times New Roman" w:cs="Times New Roman"/>
          <w:i/>
          <w:iCs/>
          <w:color w:val="000000" w:themeColor="text1"/>
          <w:sz w:val="24"/>
          <w:szCs w:val="24"/>
        </w:rPr>
        <w:t>Deferribacteres</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Deferribacteres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w</w:t>
      </w:r>
      <w:r w:rsidR="00205006" w:rsidRPr="006F0CEF">
        <w:rPr>
          <w:rFonts w:ascii="Times New Roman" w:hAnsi="Times New Roman" w:cs="Times New Roman"/>
          <w:color w:val="000000" w:themeColor="text1"/>
          <w:sz w:val="24"/>
          <w:szCs w:val="24"/>
        </w:rPr>
        <w:t>ere</w:t>
      </w:r>
      <w:r w:rsidR="00F87CB5" w:rsidRPr="006F0CEF">
        <w:rPr>
          <w:rFonts w:ascii="Times New Roman" w:hAnsi="Times New Roman" w:cs="Times New Roman"/>
          <w:color w:val="000000" w:themeColor="text1"/>
          <w:sz w:val="24"/>
          <w:szCs w:val="24"/>
        </w:rPr>
        <w:t xml:space="preserve"> lower in </w:t>
      </w:r>
      <w:r w:rsidR="00205006" w:rsidRPr="006F0CEF">
        <w:rPr>
          <w:rFonts w:ascii="Times New Roman" w:hAnsi="Times New Roman" w:cs="Times New Roman"/>
          <w:color w:val="000000" w:themeColor="text1"/>
          <w:sz w:val="24"/>
          <w:szCs w:val="24"/>
        </w:rPr>
        <w:t xml:space="preserve">all three </w:t>
      </w:r>
      <w:r w:rsidR="00F87CB5" w:rsidRPr="006F0CEF">
        <w:rPr>
          <w:rFonts w:ascii="Times New Roman" w:hAnsi="Times New Roman" w:cs="Times New Roman"/>
          <w:color w:val="000000" w:themeColor="text1"/>
          <w:sz w:val="24"/>
          <w:szCs w:val="24"/>
        </w:rPr>
        <w:t xml:space="preserve">DSS-treated </w:t>
      </w:r>
      <w:r w:rsidR="00205006" w:rsidRPr="006F0CEF">
        <w:rPr>
          <w:rFonts w:ascii="Times New Roman" w:hAnsi="Times New Roman" w:cs="Times New Roman"/>
          <w:color w:val="000000" w:themeColor="text1"/>
          <w:sz w:val="24"/>
          <w:szCs w:val="24"/>
        </w:rPr>
        <w:t>groups</w:t>
      </w:r>
      <w:r w:rsidR="00F87CB5" w:rsidRPr="006F0CEF">
        <w:rPr>
          <w:rFonts w:ascii="Times New Roman" w:hAnsi="Times New Roman" w:cs="Times New Roman"/>
          <w:color w:val="000000" w:themeColor="text1"/>
          <w:sz w:val="24"/>
          <w:szCs w:val="24"/>
        </w:rPr>
        <w:t xml:space="preserve">. </w:t>
      </w:r>
      <w:proofErr w:type="spellStart"/>
      <w:r w:rsidR="002904B4" w:rsidRPr="006F0CEF">
        <w:rPr>
          <w:rFonts w:ascii="Times New Roman" w:hAnsi="Times New Roman" w:cs="Times New Roman"/>
          <w:i/>
          <w:iCs/>
          <w:color w:val="000000" w:themeColor="text1"/>
          <w:sz w:val="24"/>
          <w:szCs w:val="24"/>
        </w:rPr>
        <w:t>Gammaproteobacteria</w:t>
      </w:r>
      <w:proofErr w:type="spellEnd"/>
      <w:r w:rsidR="002904B4" w:rsidRPr="006F0CEF">
        <w:rPr>
          <w:rFonts w:ascii="Times New Roman" w:hAnsi="Times New Roman" w:cs="Times New Roman"/>
          <w:color w:val="000000" w:themeColor="text1"/>
          <w:sz w:val="24"/>
          <w:szCs w:val="24"/>
        </w:rPr>
        <w:t xml:space="preserve"> (p. </w:t>
      </w:r>
      <w:r w:rsidR="002904B4" w:rsidRPr="006F0CEF">
        <w:rPr>
          <w:rFonts w:ascii="Times New Roman" w:hAnsi="Times New Roman" w:cs="Times New Roman"/>
          <w:i/>
          <w:iCs/>
          <w:color w:val="000000" w:themeColor="text1"/>
          <w:sz w:val="24"/>
          <w:szCs w:val="24"/>
        </w:rPr>
        <w:t>Proteobacteria</w:t>
      </w:r>
      <w:r w:rsidR="002904B4" w:rsidRPr="006F0CEF">
        <w:rPr>
          <w:rFonts w:ascii="Times New Roman" w:hAnsi="Times New Roman" w:cs="Times New Roman"/>
          <w:color w:val="000000" w:themeColor="text1"/>
          <w:sz w:val="24"/>
          <w:szCs w:val="24"/>
        </w:rPr>
        <w:t>)</w:t>
      </w:r>
      <w:r w:rsidR="002904B4">
        <w:rPr>
          <w:rFonts w:ascii="Times New Roman" w:hAnsi="Times New Roman" w:cs="Times New Roman"/>
          <w:color w:val="000000" w:themeColor="text1"/>
          <w:sz w:val="24"/>
          <w:szCs w:val="24"/>
        </w:rPr>
        <w:t xml:space="preserve"> and</w:t>
      </w:r>
      <w:r w:rsidR="002904B4" w:rsidRPr="006F0CEF">
        <w:rPr>
          <w:rFonts w:ascii="Times New Roman" w:hAnsi="Times New Roman" w:cs="Times New Roman"/>
          <w:color w:val="000000" w:themeColor="text1"/>
          <w:sz w:val="24"/>
          <w:szCs w:val="24"/>
        </w:rPr>
        <w:t xml:space="preserve"> </w:t>
      </w:r>
      <w:proofErr w:type="spellStart"/>
      <w:r w:rsidR="009236B2" w:rsidRPr="006F0CEF">
        <w:rPr>
          <w:rFonts w:ascii="Times New Roman" w:hAnsi="Times New Roman" w:cs="Times New Roman"/>
          <w:i/>
          <w:iCs/>
          <w:color w:val="000000" w:themeColor="text1"/>
          <w:sz w:val="24"/>
          <w:szCs w:val="24"/>
        </w:rPr>
        <w:t>Verrucomicrobiae</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Verrucomicrobia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had higher relative abundance in the DSS+AIN93M and </w:t>
      </w:r>
      <w:proofErr w:type="spellStart"/>
      <w:r w:rsidR="009236B2" w:rsidRPr="006F0CEF">
        <w:rPr>
          <w:rFonts w:ascii="Times New Roman" w:hAnsi="Times New Roman" w:cs="Times New Roman"/>
          <w:color w:val="000000" w:themeColor="text1"/>
          <w:sz w:val="24"/>
          <w:szCs w:val="24"/>
        </w:rPr>
        <w:t>DSS+Cranberry</w:t>
      </w:r>
      <w:proofErr w:type="spellEnd"/>
      <w:r w:rsidR="009236B2" w:rsidRPr="006F0CEF">
        <w:rPr>
          <w:rFonts w:ascii="Times New Roman" w:hAnsi="Times New Roman" w:cs="Times New Roman"/>
          <w:color w:val="000000" w:themeColor="text1"/>
          <w:sz w:val="24"/>
          <w:szCs w:val="24"/>
        </w:rPr>
        <w:t xml:space="preserve"> groups. </w:t>
      </w:r>
    </w:p>
    <w:p w14:paraId="7CABFF2A" w14:textId="5FF92D19" w:rsidR="008E4B69" w:rsidRPr="006F0CEF" w:rsidRDefault="00116D3B" w:rsidP="00A43D9D">
      <w:pPr>
        <w:pStyle w:val="Heading2"/>
        <w:rPr>
          <w:rFonts w:ascii="Times New Roman" w:hAnsi="Times New Roman" w:cs="Times New Roman"/>
          <w:color w:val="000000" w:themeColor="text1"/>
          <w:sz w:val="24"/>
          <w:szCs w:val="24"/>
        </w:rPr>
      </w:pPr>
      <w:bookmarkStart w:id="89" w:name="_Toc179148170"/>
      <w:r w:rsidRPr="006F0CEF">
        <w:rPr>
          <w:rFonts w:ascii="Times New Roman" w:hAnsi="Times New Roman" w:cs="Times New Roman"/>
          <w:color w:val="000000" w:themeColor="text1"/>
        </w:rPr>
        <w:t>3.</w:t>
      </w:r>
      <w:r w:rsidR="00743E5F">
        <w:rPr>
          <w:rFonts w:ascii="Times New Roman" w:hAnsi="Times New Roman" w:cs="Times New Roman"/>
          <w:color w:val="000000" w:themeColor="text1"/>
        </w:rPr>
        <w:t>4</w:t>
      </w:r>
      <w:r w:rsidR="00743E5F" w:rsidRPr="006F0CEF">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Firmicutes/Bacteroidetes ratio</w:t>
      </w:r>
      <w:bookmarkEnd w:id="89"/>
    </w:p>
    <w:p w14:paraId="299B744C" w14:textId="02B4F141" w:rsidR="00BB4449" w:rsidRPr="006F0CEF" w:rsidRDefault="00743E5F" w:rsidP="00B764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Biological activities such as aging, </w:t>
      </w:r>
      <w:r w:rsidR="007704ED">
        <w:rPr>
          <w:rFonts w:ascii="Times New Roman" w:hAnsi="Times New Roman" w:cs="Times New Roman"/>
          <w:color w:val="000000" w:themeColor="text1"/>
          <w:sz w:val="24"/>
          <w:szCs w:val="24"/>
        </w:rPr>
        <w:t xml:space="preserve">change of </w:t>
      </w:r>
      <w:r>
        <w:rPr>
          <w:rFonts w:ascii="Times New Roman" w:hAnsi="Times New Roman" w:cs="Times New Roman"/>
          <w:color w:val="000000" w:themeColor="text1"/>
          <w:sz w:val="24"/>
          <w:szCs w:val="24"/>
        </w:rPr>
        <w:t>body mass index</w:t>
      </w:r>
      <w:r w:rsidR="007704ED">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and maintaining</w:t>
      </w:r>
      <w:r w:rsidRPr="006F0CEF">
        <w:rPr>
          <w:rFonts w:ascii="Times New Roman" w:hAnsi="Times New Roman" w:cs="Times New Roman"/>
          <w:color w:val="000000" w:themeColor="text1"/>
          <w:sz w:val="24"/>
          <w:szCs w:val="24"/>
        </w:rPr>
        <w:t xml:space="preserve"> intestinal homeostasis</w:t>
      </w:r>
      <w:r>
        <w:rPr>
          <w:rFonts w:ascii="Times New Roman" w:hAnsi="Times New Roman" w:cs="Times New Roman"/>
          <w:color w:val="000000" w:themeColor="text1"/>
          <w:sz w:val="24"/>
          <w:szCs w:val="24"/>
        </w:rPr>
        <w:t xml:space="preserve"> have been linked to </w:t>
      </w:r>
      <w:r w:rsidR="00116D3B" w:rsidRPr="007704ED">
        <w:rPr>
          <w:rFonts w:ascii="Times New Roman" w:hAnsi="Times New Roman" w:cs="Times New Roman"/>
          <w:i/>
          <w:iCs/>
          <w:color w:val="000000" w:themeColor="text1"/>
          <w:sz w:val="24"/>
          <w:szCs w:val="24"/>
        </w:rPr>
        <w:t>Firmicutes</w:t>
      </w:r>
      <w:r w:rsidR="00116D3B" w:rsidRPr="006F0CEF">
        <w:rPr>
          <w:rFonts w:ascii="Times New Roman" w:hAnsi="Times New Roman" w:cs="Times New Roman"/>
          <w:color w:val="000000" w:themeColor="text1"/>
          <w:sz w:val="24"/>
          <w:szCs w:val="24"/>
        </w:rPr>
        <w:t xml:space="preserve"> to </w:t>
      </w:r>
      <w:r w:rsidR="00116D3B" w:rsidRPr="007704ED">
        <w:rPr>
          <w:rFonts w:ascii="Times New Roman" w:hAnsi="Times New Roman" w:cs="Times New Roman"/>
          <w:i/>
          <w:iCs/>
          <w:color w:val="000000" w:themeColor="text1"/>
          <w:sz w:val="24"/>
          <w:szCs w:val="24"/>
        </w:rPr>
        <w:t>Bacteroidetes</w:t>
      </w:r>
      <w:r w:rsidR="00116D3B" w:rsidRPr="006F0CEF">
        <w:rPr>
          <w:rFonts w:ascii="Times New Roman" w:hAnsi="Times New Roman" w:cs="Times New Roman"/>
          <w:color w:val="000000" w:themeColor="text1"/>
          <w:sz w:val="24"/>
          <w:szCs w:val="24"/>
        </w:rPr>
        <w:t xml:space="preserve"> ratio </w:t>
      </w:r>
      <w:r w:rsidR="0042748B" w:rsidRPr="006F0CEF">
        <w:rPr>
          <w:rFonts w:ascii="Times New Roman" w:hAnsi="Times New Roman" w:cs="Times New Roman"/>
          <w:color w:val="000000" w:themeColor="text1"/>
          <w:sz w:val="24"/>
          <w:szCs w:val="24"/>
        </w:rPr>
        <w:t>(F/B)</w:t>
      </w:r>
      <w:r w:rsidR="00F43A7C">
        <w:rPr>
          <w:rFonts w:ascii="Times New Roman" w:hAnsi="Times New Roman" w:cs="Times New Roman"/>
          <w:color w:val="000000" w:themeColor="text1"/>
          <w:sz w:val="24"/>
          <w:szCs w:val="24"/>
        </w:rPr>
        <w:t xml:space="preserve"> </w:t>
      </w:r>
      <w:r w:rsidR="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F43A7C">
        <w:rPr>
          <w:rFonts w:ascii="Times New Roman" w:hAnsi="Times New Roman" w:cs="Times New Roman"/>
          <w:color w:val="000000" w:themeColor="text1"/>
          <w:sz w:val="24"/>
          <w:szCs w:val="24"/>
        </w:rPr>
      </w:r>
      <w:r w:rsidR="00F43A7C">
        <w:rPr>
          <w:rFonts w:ascii="Times New Roman" w:hAnsi="Times New Roman" w:cs="Times New Roman"/>
          <w:color w:val="000000" w:themeColor="text1"/>
          <w:sz w:val="24"/>
          <w:szCs w:val="24"/>
        </w:rPr>
        <w:fldChar w:fldCharType="separate"/>
      </w:r>
      <w:r w:rsidR="00F43A7C">
        <w:rPr>
          <w:rFonts w:ascii="Times New Roman" w:hAnsi="Times New Roman" w:cs="Times New Roman"/>
          <w:noProof/>
          <w:color w:val="000000" w:themeColor="text1"/>
          <w:sz w:val="24"/>
          <w:szCs w:val="24"/>
        </w:rPr>
        <w:t>(57, 58)</w:t>
      </w:r>
      <w:r w:rsidR="00F43A7C">
        <w:rPr>
          <w:rFonts w:ascii="Times New Roman" w:hAnsi="Times New Roman" w:cs="Times New Roman"/>
          <w:color w:val="000000" w:themeColor="text1"/>
          <w:sz w:val="24"/>
          <w:szCs w:val="24"/>
        </w:rPr>
        <w:fldChar w:fldCharType="end"/>
      </w:r>
      <w:r w:rsidR="00116D3B" w:rsidRPr="006F0CEF">
        <w:rPr>
          <w:rFonts w:ascii="Times New Roman" w:hAnsi="Times New Roman" w:cs="Times New Roman"/>
          <w:color w:val="000000" w:themeColor="text1"/>
          <w:sz w:val="24"/>
          <w:szCs w:val="24"/>
        </w:rPr>
        <w:t>.</w:t>
      </w:r>
      <w:r w:rsidR="0042748B" w:rsidRPr="006F0CEF">
        <w:rPr>
          <w:rFonts w:ascii="Times New Roman" w:hAnsi="Times New Roman" w:cs="Times New Roman"/>
          <w:color w:val="000000" w:themeColor="text1"/>
          <w:sz w:val="24"/>
          <w:szCs w:val="24"/>
        </w:rPr>
        <w:t xml:space="preserve"> Increased F/B </w:t>
      </w:r>
      <w:del w:id="90" w:author="Sargsyan, Davit [JRDUS]" w:date="2024-11-25T10:29:00Z">
        <w:r w:rsidR="0042748B" w:rsidRPr="006F0CEF" w:rsidDel="000B31CB">
          <w:rPr>
            <w:rFonts w:ascii="Times New Roman" w:hAnsi="Times New Roman" w:cs="Times New Roman"/>
            <w:color w:val="000000" w:themeColor="text1"/>
            <w:sz w:val="24"/>
            <w:szCs w:val="24"/>
          </w:rPr>
          <w:delText xml:space="preserve">ratio </w:delText>
        </w:r>
      </w:del>
      <w:r w:rsidR="007704ED">
        <w:rPr>
          <w:rFonts w:ascii="Times New Roman" w:hAnsi="Times New Roman" w:cs="Times New Roman"/>
          <w:color w:val="000000" w:themeColor="text1"/>
          <w:sz w:val="24"/>
          <w:szCs w:val="24"/>
        </w:rPr>
        <w:t xml:space="preserve">has been </w:t>
      </w:r>
      <w:r w:rsidR="0042748B" w:rsidRPr="006F0CEF">
        <w:rPr>
          <w:rFonts w:ascii="Times New Roman" w:hAnsi="Times New Roman" w:cs="Times New Roman"/>
          <w:color w:val="000000" w:themeColor="text1"/>
          <w:sz w:val="24"/>
          <w:szCs w:val="24"/>
        </w:rPr>
        <w:t xml:space="preserve">associated with obesity while </w:t>
      </w:r>
      <w:del w:id="91" w:author="Sargsyan, Davit [JRDUS]" w:date="2024-11-25T10:33:00Z">
        <w:r w:rsidR="0042748B" w:rsidRPr="006F0CEF" w:rsidDel="00CA18D2">
          <w:rPr>
            <w:rFonts w:ascii="Times New Roman" w:hAnsi="Times New Roman" w:cs="Times New Roman"/>
            <w:color w:val="000000" w:themeColor="text1"/>
            <w:sz w:val="24"/>
            <w:szCs w:val="24"/>
          </w:rPr>
          <w:delText xml:space="preserve">the </w:delText>
        </w:r>
      </w:del>
      <w:r w:rsidR="007704ED">
        <w:rPr>
          <w:rFonts w:ascii="Times New Roman" w:hAnsi="Times New Roman" w:cs="Times New Roman"/>
          <w:color w:val="000000" w:themeColor="text1"/>
          <w:sz w:val="24"/>
          <w:szCs w:val="24"/>
        </w:rPr>
        <w:t xml:space="preserve">decreased </w:t>
      </w:r>
      <w:r w:rsidR="0042748B" w:rsidRPr="006F0CEF">
        <w:rPr>
          <w:rFonts w:ascii="Times New Roman" w:hAnsi="Times New Roman" w:cs="Times New Roman"/>
          <w:color w:val="000000" w:themeColor="text1"/>
          <w:sz w:val="24"/>
          <w:szCs w:val="24"/>
        </w:rPr>
        <w:t xml:space="preserve">ratio </w:t>
      </w:r>
      <w:r w:rsidR="007704ED">
        <w:rPr>
          <w:rFonts w:ascii="Times New Roman" w:hAnsi="Times New Roman" w:cs="Times New Roman"/>
          <w:color w:val="000000" w:themeColor="text1"/>
          <w:sz w:val="24"/>
          <w:szCs w:val="24"/>
        </w:rPr>
        <w:t xml:space="preserve">has </w:t>
      </w:r>
      <w:r w:rsidR="00B510FE" w:rsidRPr="006F0CEF">
        <w:rPr>
          <w:rFonts w:ascii="Times New Roman" w:hAnsi="Times New Roman" w:cs="Times New Roman"/>
          <w:color w:val="000000" w:themeColor="text1"/>
          <w:sz w:val="24"/>
          <w:szCs w:val="24"/>
        </w:rPr>
        <w:t xml:space="preserve">correlated positively with </w:t>
      </w:r>
      <w:r w:rsidR="0042748B" w:rsidRPr="006F0CEF">
        <w:rPr>
          <w:rFonts w:ascii="Times New Roman" w:hAnsi="Times New Roman" w:cs="Times New Roman"/>
          <w:color w:val="000000" w:themeColor="text1"/>
          <w:sz w:val="24"/>
          <w:szCs w:val="24"/>
        </w:rPr>
        <w:t>inflammatory bowel disease</w:t>
      </w:r>
      <w:r w:rsidR="007704ED">
        <w:rPr>
          <w:rFonts w:ascii="Times New Roman" w:hAnsi="Times New Roman" w:cs="Times New Roman"/>
          <w:color w:val="000000" w:themeColor="text1"/>
          <w:sz w:val="24"/>
          <w:szCs w:val="24"/>
        </w:rPr>
        <w:t xml:space="preserve"> (IBD)</w:t>
      </w:r>
      <w:r w:rsidR="0042748B" w:rsidRPr="006F0CEF">
        <w:rPr>
          <w:rFonts w:ascii="Times New Roman" w:hAnsi="Times New Roman" w:cs="Times New Roman"/>
          <w:color w:val="000000" w:themeColor="text1"/>
          <w:sz w:val="24"/>
          <w:szCs w:val="24"/>
        </w:rPr>
        <w:t xml:space="preserve"> </w:t>
      </w:r>
      <w:r w:rsidR="00B510FE"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(59)</w:t>
      </w:r>
      <w:r w:rsidR="00B510FE" w:rsidRPr="006F0CEF">
        <w:rPr>
          <w:rFonts w:ascii="Times New Roman" w:hAnsi="Times New Roman" w:cs="Times New Roman"/>
          <w:color w:val="000000" w:themeColor="text1"/>
          <w:sz w:val="24"/>
          <w:szCs w:val="24"/>
        </w:rPr>
        <w:fldChar w:fldCharType="end"/>
      </w:r>
      <w:r w:rsidR="0042748B" w:rsidRPr="006F0CEF">
        <w:rPr>
          <w:rFonts w:ascii="Times New Roman" w:hAnsi="Times New Roman" w:cs="Times New Roman"/>
          <w:color w:val="000000" w:themeColor="text1"/>
          <w:sz w:val="24"/>
          <w:szCs w:val="24"/>
        </w:rPr>
        <w:t xml:space="preserve">. </w:t>
      </w:r>
      <w:r w:rsidR="00EF4836">
        <w:rPr>
          <w:rFonts w:ascii="Times New Roman" w:hAnsi="Times New Roman" w:cs="Times New Roman"/>
          <w:color w:val="000000" w:themeColor="text1"/>
          <w:sz w:val="24"/>
          <w:szCs w:val="24"/>
        </w:rPr>
        <w:t xml:space="preserve">Therefore, the F/B ratio was </w:t>
      </w:r>
      <w:r w:rsidR="007704ED">
        <w:rPr>
          <w:rFonts w:ascii="Times New Roman" w:hAnsi="Times New Roman" w:cs="Times New Roman"/>
          <w:color w:val="000000" w:themeColor="text1"/>
          <w:sz w:val="24"/>
          <w:szCs w:val="24"/>
        </w:rPr>
        <w:t xml:space="preserve">used </w:t>
      </w:r>
      <w:r w:rsidR="00EF4836">
        <w:rPr>
          <w:rFonts w:ascii="Times New Roman" w:hAnsi="Times New Roman" w:cs="Times New Roman"/>
          <w:color w:val="000000" w:themeColor="text1"/>
          <w:sz w:val="24"/>
          <w:szCs w:val="24"/>
        </w:rPr>
        <w:t xml:space="preserve">as an endpoint in this study to examine </w:t>
      </w:r>
      <w:r w:rsidR="007704ED">
        <w:rPr>
          <w:rFonts w:ascii="Times New Roman" w:hAnsi="Times New Roman" w:cs="Times New Roman"/>
          <w:color w:val="000000" w:themeColor="text1"/>
          <w:sz w:val="24"/>
          <w:szCs w:val="24"/>
        </w:rPr>
        <w:t xml:space="preserve">differences in </w:t>
      </w:r>
      <w:r w:rsidR="00EF4836">
        <w:rPr>
          <w:rFonts w:ascii="Times New Roman" w:hAnsi="Times New Roman" w:cs="Times New Roman"/>
          <w:color w:val="000000" w:themeColor="text1"/>
          <w:sz w:val="24"/>
          <w:szCs w:val="24"/>
        </w:rPr>
        <w:t xml:space="preserve">microbiome composition </w:t>
      </w:r>
      <w:r w:rsidR="00584D20">
        <w:rPr>
          <w:rFonts w:ascii="Times New Roman" w:hAnsi="Times New Roman" w:cs="Times New Roman"/>
          <w:color w:val="000000" w:themeColor="text1"/>
          <w:sz w:val="24"/>
          <w:szCs w:val="24"/>
        </w:rPr>
        <w:t>across</w:t>
      </w:r>
      <w:r w:rsidR="00C95555" w:rsidRPr="006F0CEF">
        <w:rPr>
          <w:rFonts w:ascii="Times New Roman" w:hAnsi="Times New Roman" w:cs="Times New Roman"/>
          <w:color w:val="000000" w:themeColor="text1"/>
          <w:sz w:val="24"/>
          <w:szCs w:val="24"/>
        </w:rPr>
        <w:t xml:space="preserve"> genotype</w:t>
      </w:r>
      <w:r w:rsidR="00EF4836">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diet</w:t>
      </w:r>
      <w:r w:rsidR="00EF4836">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and timepoints (Figure</w:t>
      </w:r>
      <w:r w:rsidR="001F645A" w:rsidRPr="006F0CEF">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8</w:t>
      </w:r>
      <w:r w:rsidR="00C95555" w:rsidRPr="006F0CEF">
        <w:rPr>
          <w:rFonts w:ascii="Times New Roman" w:hAnsi="Times New Roman" w:cs="Times New Roman"/>
          <w:color w:val="000000" w:themeColor="text1"/>
          <w:sz w:val="24"/>
          <w:szCs w:val="24"/>
        </w:rPr>
        <w:t xml:space="preserve">). </w:t>
      </w:r>
      <w:r w:rsidR="00234975">
        <w:rPr>
          <w:rFonts w:ascii="Times New Roman" w:hAnsi="Times New Roman" w:cs="Times New Roman"/>
          <w:color w:val="000000" w:themeColor="text1"/>
          <w:sz w:val="24"/>
          <w:szCs w:val="24"/>
        </w:rPr>
        <w:t xml:space="preserve">The abundance of </w:t>
      </w:r>
      <w:r w:rsidR="00234975" w:rsidRPr="007704ED">
        <w:rPr>
          <w:rFonts w:ascii="Times New Roman" w:hAnsi="Times New Roman" w:cs="Times New Roman"/>
          <w:i/>
          <w:iCs/>
          <w:color w:val="000000" w:themeColor="text1"/>
          <w:sz w:val="24"/>
          <w:szCs w:val="24"/>
        </w:rPr>
        <w:t>Firmicute</w:t>
      </w:r>
      <w:r w:rsidR="00234975" w:rsidRPr="006F0CEF">
        <w:rPr>
          <w:rFonts w:ascii="Times New Roman" w:hAnsi="Times New Roman" w:cs="Times New Roman"/>
          <w:color w:val="000000" w:themeColor="text1"/>
          <w:sz w:val="24"/>
          <w:szCs w:val="24"/>
        </w:rPr>
        <w:t xml:space="preserve">s </w:t>
      </w:r>
      <w:r w:rsidR="00E41BE5">
        <w:rPr>
          <w:rFonts w:ascii="Times New Roman" w:hAnsi="Times New Roman" w:cs="Times New Roman"/>
          <w:color w:val="000000" w:themeColor="text1"/>
          <w:sz w:val="24"/>
          <w:szCs w:val="24"/>
        </w:rPr>
        <w:t>was lower or equal</w:t>
      </w:r>
      <w:r w:rsidR="00234975" w:rsidRPr="006F0CEF">
        <w:rPr>
          <w:rFonts w:ascii="Times New Roman" w:hAnsi="Times New Roman" w:cs="Times New Roman"/>
          <w:color w:val="000000" w:themeColor="text1"/>
          <w:sz w:val="24"/>
          <w:szCs w:val="24"/>
        </w:rPr>
        <w:t xml:space="preserve"> to </w:t>
      </w:r>
      <w:r w:rsidR="00E41BE5">
        <w:rPr>
          <w:rFonts w:ascii="Times New Roman" w:hAnsi="Times New Roman" w:cs="Times New Roman"/>
          <w:color w:val="000000" w:themeColor="text1"/>
          <w:sz w:val="24"/>
          <w:szCs w:val="24"/>
        </w:rPr>
        <w:t xml:space="preserve">the abundance of </w:t>
      </w:r>
      <w:r w:rsidR="00234975" w:rsidRPr="007704ED">
        <w:rPr>
          <w:rFonts w:ascii="Times New Roman" w:hAnsi="Times New Roman" w:cs="Times New Roman"/>
          <w:i/>
          <w:iCs/>
          <w:color w:val="000000" w:themeColor="text1"/>
          <w:sz w:val="24"/>
          <w:szCs w:val="24"/>
        </w:rPr>
        <w:t>Bacteroidetes</w:t>
      </w:r>
      <w:r w:rsidR="00E41BE5" w:rsidRPr="007704ED">
        <w:rPr>
          <w:rFonts w:ascii="Times New Roman" w:hAnsi="Times New Roman" w:cs="Times New Roman"/>
          <w:i/>
          <w:iCs/>
          <w:color w:val="000000" w:themeColor="text1"/>
          <w:sz w:val="24"/>
          <w:szCs w:val="24"/>
        </w:rPr>
        <w:t xml:space="preserve"> </w:t>
      </w:r>
      <w:r w:rsidR="00E41BE5">
        <w:rPr>
          <w:rFonts w:ascii="Times New Roman" w:hAnsi="Times New Roman" w:cs="Times New Roman"/>
          <w:color w:val="000000" w:themeColor="text1"/>
          <w:sz w:val="24"/>
          <w:szCs w:val="24"/>
        </w:rPr>
        <w:t>in</w:t>
      </w:r>
      <w:r w:rsidR="00234975" w:rsidRPr="006F0CEF">
        <w:rPr>
          <w:rFonts w:ascii="Times New Roman" w:hAnsi="Times New Roman" w:cs="Times New Roman"/>
          <w:color w:val="000000" w:themeColor="text1"/>
          <w:sz w:val="24"/>
          <w:szCs w:val="24"/>
        </w:rPr>
        <w:t xml:space="preserve"> </w:t>
      </w:r>
      <w:r w:rsidR="00DF4526" w:rsidRPr="006F0CEF">
        <w:rPr>
          <w:rFonts w:ascii="Times New Roman" w:hAnsi="Times New Roman" w:cs="Times New Roman"/>
          <w:color w:val="000000" w:themeColor="text1"/>
          <w:sz w:val="24"/>
          <w:szCs w:val="24"/>
        </w:rPr>
        <w:t>Exp01 and Exp02</w:t>
      </w:r>
      <w:r w:rsidR="005B4FB2" w:rsidRPr="006F0CEF">
        <w:rPr>
          <w:rFonts w:ascii="Times New Roman" w:hAnsi="Times New Roman" w:cs="Times New Roman"/>
          <w:color w:val="000000" w:themeColor="text1"/>
          <w:sz w:val="24"/>
          <w:szCs w:val="24"/>
        </w:rPr>
        <w:t xml:space="preserve"> </w:t>
      </w:r>
      <w:r w:rsidR="00234975">
        <w:rPr>
          <w:rFonts w:ascii="Times New Roman" w:hAnsi="Times New Roman" w:cs="Times New Roman"/>
          <w:color w:val="000000" w:themeColor="text1"/>
          <w:sz w:val="24"/>
          <w:szCs w:val="24"/>
        </w:rPr>
        <w:t xml:space="preserve">samples </w:t>
      </w:r>
      <w:r w:rsidR="005B4FB2" w:rsidRPr="006F0CEF">
        <w:rPr>
          <w:rFonts w:ascii="Times New Roman" w:hAnsi="Times New Roman" w:cs="Times New Roman"/>
          <w:color w:val="000000" w:themeColor="text1"/>
          <w:sz w:val="24"/>
          <w:szCs w:val="24"/>
        </w:rPr>
        <w:t>but the F/B ratios in the WT mice samples were higher than in the Nrf2</w:t>
      </w:r>
      <w:r w:rsidR="007704ED">
        <w:rPr>
          <w:rFonts w:ascii="Times New Roman" w:hAnsi="Times New Roman" w:cs="Times New Roman"/>
          <w:color w:val="000000" w:themeColor="text1"/>
          <w:sz w:val="24"/>
          <w:szCs w:val="24"/>
        </w:rPr>
        <w:t>-</w:t>
      </w:r>
      <w:r w:rsidR="005B4FB2" w:rsidRPr="006F0CEF">
        <w:rPr>
          <w:rFonts w:ascii="Times New Roman" w:hAnsi="Times New Roman" w:cs="Times New Roman"/>
          <w:color w:val="000000" w:themeColor="text1"/>
          <w:sz w:val="24"/>
          <w:szCs w:val="24"/>
        </w:rPr>
        <w:t xml:space="preserve">KO samples in all 3 experiments. </w:t>
      </w:r>
      <w:r w:rsidR="00E41BE5">
        <w:rPr>
          <w:rFonts w:ascii="Times New Roman" w:hAnsi="Times New Roman" w:cs="Times New Roman"/>
          <w:color w:val="000000" w:themeColor="text1"/>
          <w:sz w:val="24"/>
          <w:szCs w:val="24"/>
        </w:rPr>
        <w:t>Mixed</w:t>
      </w:r>
      <w:r w:rsidR="005B4FB2" w:rsidRPr="006F0CEF">
        <w:rPr>
          <w:rFonts w:ascii="Times New Roman" w:hAnsi="Times New Roman" w:cs="Times New Roman"/>
          <w:color w:val="000000" w:themeColor="text1"/>
          <w:sz w:val="24"/>
          <w:szCs w:val="24"/>
        </w:rPr>
        <w:t>-effects linear regression model</w:t>
      </w:r>
      <w:r w:rsidR="00A358CD" w:rsidRPr="006F0CEF">
        <w:rPr>
          <w:rFonts w:ascii="Times New Roman" w:hAnsi="Times New Roman" w:cs="Times New Roman"/>
          <w:color w:val="000000" w:themeColor="text1"/>
          <w:sz w:val="24"/>
          <w:szCs w:val="24"/>
        </w:rPr>
        <w:t>s</w:t>
      </w:r>
      <w:r w:rsidR="005B4FB2" w:rsidRPr="006F0CEF">
        <w:rPr>
          <w:rFonts w:ascii="Times New Roman" w:hAnsi="Times New Roman" w:cs="Times New Roman"/>
          <w:color w:val="000000" w:themeColor="text1"/>
          <w:sz w:val="24"/>
          <w:szCs w:val="24"/>
        </w:rPr>
        <w:t xml:space="preserve"> was </w:t>
      </w:r>
      <w:r w:rsidR="007704ED">
        <w:rPr>
          <w:rFonts w:ascii="Times New Roman" w:hAnsi="Times New Roman" w:cs="Times New Roman"/>
          <w:color w:val="000000" w:themeColor="text1"/>
          <w:sz w:val="24"/>
          <w:szCs w:val="24"/>
        </w:rPr>
        <w:t xml:space="preserve">next </w:t>
      </w:r>
      <w:r w:rsidR="00E41BE5">
        <w:rPr>
          <w:rFonts w:ascii="Times New Roman" w:hAnsi="Times New Roman" w:cs="Times New Roman"/>
          <w:color w:val="000000" w:themeColor="text1"/>
          <w:sz w:val="24"/>
          <w:szCs w:val="24"/>
        </w:rPr>
        <w:t>used to estimate these differences</w:t>
      </w:r>
      <w:r w:rsidR="00E41BE5" w:rsidRPr="006F0CEF">
        <w:rPr>
          <w:rFonts w:ascii="Times New Roman" w:hAnsi="Times New Roman" w:cs="Times New Roman"/>
          <w:color w:val="000000" w:themeColor="text1"/>
          <w:sz w:val="24"/>
          <w:szCs w:val="24"/>
        </w:rPr>
        <w:t xml:space="preserve"> </w:t>
      </w:r>
      <w:r w:rsidR="00E41BE5">
        <w:rPr>
          <w:rFonts w:ascii="Times New Roman" w:hAnsi="Times New Roman" w:cs="Times New Roman"/>
          <w:color w:val="000000" w:themeColor="text1"/>
          <w:sz w:val="24"/>
          <w:szCs w:val="24"/>
        </w:rPr>
        <w:t>in</w:t>
      </w:r>
      <w:r w:rsidR="005B4FB2" w:rsidRPr="006F0CEF">
        <w:rPr>
          <w:rFonts w:ascii="Times New Roman" w:hAnsi="Times New Roman" w:cs="Times New Roman"/>
          <w:color w:val="000000" w:themeColor="text1"/>
          <w:sz w:val="24"/>
          <w:szCs w:val="24"/>
        </w:rPr>
        <w:t xml:space="preserve"> </w:t>
      </w:r>
      <w:r w:rsidR="00A565C0" w:rsidRPr="006F0CEF">
        <w:rPr>
          <w:rFonts w:ascii="Times New Roman" w:hAnsi="Times New Roman" w:cs="Times New Roman"/>
          <w:color w:val="000000" w:themeColor="text1"/>
          <w:sz w:val="24"/>
          <w:szCs w:val="24"/>
        </w:rPr>
        <w:t>Exp03</w:t>
      </w:r>
      <w:r w:rsidR="00A358CD" w:rsidRPr="006F0CEF">
        <w:rPr>
          <w:rFonts w:ascii="Times New Roman" w:hAnsi="Times New Roman" w:cs="Times New Roman"/>
          <w:color w:val="000000" w:themeColor="text1"/>
          <w:sz w:val="24"/>
          <w:szCs w:val="24"/>
        </w:rPr>
        <w:t xml:space="preserve">. </w:t>
      </w:r>
      <w:r w:rsidR="00A738E3">
        <w:rPr>
          <w:rFonts w:ascii="Times New Roman" w:hAnsi="Times New Roman" w:cs="Times New Roman"/>
          <w:color w:val="000000" w:themeColor="text1"/>
          <w:sz w:val="24"/>
          <w:szCs w:val="24"/>
        </w:rPr>
        <w:t>First, a mixed-effects model with no interaction terms was fitted to the F/B</w:t>
      </w:r>
      <w:del w:id="92" w:author="Sargsyan, Davit [JRDUS]" w:date="2024-11-25T10:31:00Z">
        <w:r w:rsidR="00A738E3" w:rsidDel="000B31CB">
          <w:rPr>
            <w:rFonts w:ascii="Times New Roman" w:hAnsi="Times New Roman" w:cs="Times New Roman"/>
            <w:color w:val="000000" w:themeColor="text1"/>
            <w:sz w:val="24"/>
            <w:szCs w:val="24"/>
          </w:rPr>
          <w:delText xml:space="preserve"> ratios</w:delText>
        </w:r>
      </w:del>
      <w:r w:rsidR="00A738E3">
        <w:rPr>
          <w:rFonts w:ascii="Times New Roman" w:hAnsi="Times New Roman" w:cs="Times New Roman"/>
          <w:color w:val="000000" w:themeColor="text1"/>
          <w:sz w:val="24"/>
          <w:szCs w:val="24"/>
        </w:rPr>
        <w:t>. The</w:t>
      </w:r>
      <w:del w:id="93" w:author="Sargsyan, Davit [JRDUS]" w:date="2024-11-25T10:31:00Z">
        <w:r w:rsidR="00A738E3" w:rsidDel="000B31CB">
          <w:rPr>
            <w:rFonts w:ascii="Times New Roman" w:hAnsi="Times New Roman" w:cs="Times New Roman"/>
            <w:color w:val="000000" w:themeColor="text1"/>
            <w:sz w:val="24"/>
            <w:szCs w:val="24"/>
          </w:rPr>
          <w:delText xml:space="preserve"> </w:delText>
        </w:r>
        <w:r w:rsidR="00E811FB" w:rsidRPr="006F0CEF" w:rsidDel="000B31CB">
          <w:rPr>
            <w:rFonts w:ascii="Times New Roman" w:hAnsi="Times New Roman" w:cs="Times New Roman"/>
            <w:color w:val="000000" w:themeColor="text1"/>
            <w:sz w:val="24"/>
            <w:szCs w:val="24"/>
          </w:rPr>
          <w:delText>F/B</w:delText>
        </w:r>
      </w:del>
      <w:r w:rsidR="00E811FB" w:rsidRPr="006F0CEF">
        <w:rPr>
          <w:rFonts w:ascii="Times New Roman" w:hAnsi="Times New Roman" w:cs="Times New Roman"/>
          <w:color w:val="000000" w:themeColor="text1"/>
          <w:sz w:val="24"/>
          <w:szCs w:val="24"/>
        </w:rPr>
        <w:t xml:space="preserve"> ratio</w:t>
      </w:r>
      <w:r w:rsidR="00A738E3">
        <w:rPr>
          <w:rFonts w:ascii="Times New Roman" w:hAnsi="Times New Roman" w:cs="Times New Roman"/>
          <w:color w:val="000000" w:themeColor="text1"/>
          <w:sz w:val="24"/>
          <w:szCs w:val="24"/>
        </w:rPr>
        <w:t xml:space="preserve"> averages</w:t>
      </w:r>
      <w:r w:rsidR="00E811FB" w:rsidRPr="006F0CEF">
        <w:rPr>
          <w:rFonts w:ascii="Times New Roman" w:hAnsi="Times New Roman" w:cs="Times New Roman"/>
          <w:color w:val="000000" w:themeColor="text1"/>
          <w:sz w:val="24"/>
          <w:szCs w:val="24"/>
        </w:rPr>
        <w:t xml:space="preserve"> </w:t>
      </w:r>
      <w:r w:rsidR="00A738E3">
        <w:rPr>
          <w:rFonts w:ascii="Times New Roman" w:hAnsi="Times New Roman" w:cs="Times New Roman"/>
          <w:color w:val="000000" w:themeColor="text1"/>
          <w:sz w:val="24"/>
          <w:szCs w:val="24"/>
        </w:rPr>
        <w:t xml:space="preserve">were </w:t>
      </w:r>
      <w:r w:rsidR="00354E2B">
        <w:rPr>
          <w:rFonts w:ascii="Times New Roman" w:hAnsi="Times New Roman" w:cs="Times New Roman"/>
          <w:color w:val="000000" w:themeColor="text1"/>
          <w:sz w:val="24"/>
          <w:szCs w:val="24"/>
        </w:rPr>
        <w:t xml:space="preserve">significantly lower </w:t>
      </w:r>
      <w:r w:rsidR="00E811FB" w:rsidRPr="006F0CEF">
        <w:rPr>
          <w:rFonts w:ascii="Times New Roman" w:hAnsi="Times New Roman" w:cs="Times New Roman"/>
          <w:color w:val="000000" w:themeColor="text1"/>
          <w:sz w:val="24"/>
          <w:szCs w:val="24"/>
        </w:rPr>
        <w:t xml:space="preserve">in DSS+PEITC and </w:t>
      </w:r>
      <w:proofErr w:type="spellStart"/>
      <w:r w:rsidR="00E811FB" w:rsidRPr="006F0CEF">
        <w:rPr>
          <w:rFonts w:ascii="Times New Roman" w:hAnsi="Times New Roman" w:cs="Times New Roman"/>
          <w:color w:val="000000" w:themeColor="text1"/>
          <w:sz w:val="24"/>
          <w:szCs w:val="24"/>
        </w:rPr>
        <w:t>DSS+Cranberry</w:t>
      </w:r>
      <w:proofErr w:type="spellEnd"/>
      <w:r w:rsidR="00E811FB" w:rsidRPr="006F0CEF">
        <w:rPr>
          <w:rFonts w:ascii="Times New Roman" w:hAnsi="Times New Roman" w:cs="Times New Roman"/>
          <w:color w:val="000000" w:themeColor="text1"/>
          <w:sz w:val="24"/>
          <w:szCs w:val="24"/>
        </w:rPr>
        <w:t xml:space="preserve"> groups </w:t>
      </w:r>
      <w:r w:rsidR="00354E2B">
        <w:rPr>
          <w:rFonts w:ascii="Times New Roman" w:hAnsi="Times New Roman" w:cs="Times New Roman"/>
          <w:color w:val="000000" w:themeColor="text1"/>
          <w:sz w:val="24"/>
          <w:szCs w:val="24"/>
        </w:rPr>
        <w:t xml:space="preserve">compared to the </w:t>
      </w:r>
      <w:del w:id="94" w:author="Sargsyan, Davit [JRDUS]" w:date="2024-11-25T11:15:00Z">
        <w:r w:rsidR="00354E2B" w:rsidRPr="006F0CEF" w:rsidDel="005A4FF1">
          <w:rPr>
            <w:rFonts w:ascii="Times New Roman" w:hAnsi="Times New Roman" w:cs="Times New Roman"/>
            <w:color w:val="000000" w:themeColor="text1"/>
            <w:sz w:val="24"/>
            <w:szCs w:val="24"/>
          </w:rPr>
          <w:delText>AIN93M</w:delText>
        </w:r>
        <w:r w:rsidR="007704ED" w:rsidDel="005A4FF1">
          <w:rPr>
            <w:rFonts w:ascii="Times New Roman" w:hAnsi="Times New Roman" w:cs="Times New Roman"/>
            <w:color w:val="000000" w:themeColor="text1"/>
            <w:sz w:val="24"/>
            <w:szCs w:val="24"/>
          </w:rPr>
          <w:delText>-</w:delText>
        </w:r>
      </w:del>
      <w:r w:rsidR="00354E2B" w:rsidRPr="006F0CEF">
        <w:rPr>
          <w:rFonts w:ascii="Times New Roman" w:hAnsi="Times New Roman" w:cs="Times New Roman"/>
          <w:color w:val="000000" w:themeColor="text1"/>
          <w:sz w:val="24"/>
          <w:szCs w:val="24"/>
        </w:rPr>
        <w:t>no</w:t>
      </w:r>
      <w:ins w:id="95" w:author="Sargsyan, Davit [JRDUS]" w:date="2024-11-25T11:15:00Z">
        <w:r w:rsidR="005A4FF1">
          <w:rPr>
            <w:rFonts w:ascii="Times New Roman" w:hAnsi="Times New Roman" w:cs="Times New Roman"/>
            <w:color w:val="000000" w:themeColor="text1"/>
            <w:sz w:val="24"/>
            <w:szCs w:val="24"/>
          </w:rPr>
          <w:t>-</w:t>
        </w:r>
      </w:ins>
      <w:del w:id="96" w:author="Sargsyan, Davit [JRDUS]" w:date="2024-11-25T11:15:00Z">
        <w:r w:rsidR="00354E2B" w:rsidRPr="006F0CEF" w:rsidDel="005A4FF1">
          <w:rPr>
            <w:rFonts w:ascii="Times New Roman" w:hAnsi="Times New Roman" w:cs="Times New Roman"/>
            <w:color w:val="000000" w:themeColor="text1"/>
            <w:sz w:val="24"/>
            <w:szCs w:val="24"/>
          </w:rPr>
          <w:delText xml:space="preserve"> </w:delText>
        </w:r>
      </w:del>
      <w:r w:rsidR="00354E2B" w:rsidRPr="006F0CEF">
        <w:rPr>
          <w:rFonts w:ascii="Times New Roman" w:hAnsi="Times New Roman" w:cs="Times New Roman"/>
          <w:color w:val="000000" w:themeColor="text1"/>
          <w:sz w:val="24"/>
          <w:szCs w:val="24"/>
        </w:rPr>
        <w:t>DSS</w:t>
      </w:r>
      <w:ins w:id="97" w:author="Sargsyan, Davit [JRDUS]" w:date="2024-11-25T11:15:00Z">
        <w:r w:rsidR="005A4FF1">
          <w:rPr>
            <w:rFonts w:ascii="Times New Roman" w:hAnsi="Times New Roman" w:cs="Times New Roman"/>
            <w:color w:val="000000" w:themeColor="text1"/>
            <w:sz w:val="24"/>
            <w:szCs w:val="24"/>
          </w:rPr>
          <w:t>+</w:t>
        </w:r>
        <w:r w:rsidR="005A4FF1" w:rsidRPr="006F0CEF">
          <w:rPr>
            <w:rFonts w:ascii="Times New Roman" w:hAnsi="Times New Roman" w:cs="Times New Roman"/>
            <w:color w:val="000000" w:themeColor="text1"/>
            <w:sz w:val="24"/>
            <w:szCs w:val="24"/>
          </w:rPr>
          <w:t>AIN93M</w:t>
        </w:r>
      </w:ins>
      <w:r w:rsidR="00354E2B" w:rsidRPr="006F0CEF">
        <w:rPr>
          <w:rFonts w:ascii="Times New Roman" w:hAnsi="Times New Roman" w:cs="Times New Roman"/>
          <w:color w:val="000000" w:themeColor="text1"/>
          <w:sz w:val="24"/>
          <w:szCs w:val="24"/>
        </w:rPr>
        <w:t xml:space="preserve"> </w:t>
      </w:r>
      <w:del w:id="98" w:author="Sargsyan, Davit [JRDUS]" w:date="2024-11-25T11:17:00Z">
        <w:r w:rsidR="007704ED" w:rsidDel="005A4FF1">
          <w:rPr>
            <w:rFonts w:ascii="Times New Roman" w:hAnsi="Times New Roman" w:cs="Times New Roman"/>
            <w:color w:val="000000" w:themeColor="text1"/>
            <w:sz w:val="24"/>
            <w:szCs w:val="24"/>
          </w:rPr>
          <w:delText xml:space="preserve">treated </w:delText>
        </w:r>
      </w:del>
      <w:r w:rsidR="00354E2B">
        <w:rPr>
          <w:rFonts w:ascii="Times New Roman" w:hAnsi="Times New Roman" w:cs="Times New Roman"/>
          <w:color w:val="000000" w:themeColor="text1"/>
          <w:sz w:val="24"/>
          <w:szCs w:val="24"/>
        </w:rPr>
        <w:t xml:space="preserve">control group </w:t>
      </w:r>
      <w:r w:rsidR="00E811FB" w:rsidRPr="006F0CEF">
        <w:rPr>
          <w:rFonts w:ascii="Times New Roman" w:hAnsi="Times New Roman" w:cs="Times New Roman"/>
          <w:color w:val="000000" w:themeColor="text1"/>
          <w:sz w:val="24"/>
          <w:szCs w:val="24"/>
        </w:rPr>
        <w:t>(log2[F/</w:t>
      </w:r>
      <w:r w:rsidR="00A738E3">
        <w:rPr>
          <w:rFonts w:ascii="Times New Roman" w:hAnsi="Times New Roman" w:cs="Times New Roman"/>
          <w:color w:val="000000" w:themeColor="text1"/>
          <w:sz w:val="24"/>
          <w:szCs w:val="24"/>
        </w:rPr>
        <w:t>B</w:t>
      </w:r>
      <w:r w:rsidR="00E811FB" w:rsidRPr="006F0CEF">
        <w:rPr>
          <w:rFonts w:ascii="Times New Roman" w:hAnsi="Times New Roman" w:cs="Times New Roman"/>
          <w:color w:val="000000" w:themeColor="text1"/>
          <w:sz w:val="24"/>
          <w:szCs w:val="24"/>
        </w:rPr>
        <w:t xml:space="preserve">] = </w:t>
      </w:r>
      <w:r w:rsidR="006E6265" w:rsidRPr="006F0CEF">
        <w:rPr>
          <w:rFonts w:ascii="Times New Roman" w:hAnsi="Times New Roman" w:cs="Times New Roman"/>
          <w:color w:val="000000" w:themeColor="text1"/>
          <w:sz w:val="24"/>
          <w:szCs w:val="24"/>
        </w:rPr>
        <w:t xml:space="preserve">-0.51 and -0.46, and </w:t>
      </w:r>
      <w:r w:rsidR="00E811FB" w:rsidRPr="007704ED">
        <w:rPr>
          <w:rFonts w:ascii="Times New Roman" w:hAnsi="Times New Roman" w:cs="Times New Roman"/>
          <w:i/>
          <w:iCs/>
          <w:color w:val="000000" w:themeColor="text1"/>
          <w:sz w:val="24"/>
          <w:szCs w:val="24"/>
        </w:rPr>
        <w:t>p</w:t>
      </w:r>
      <w:r w:rsidR="00E811FB" w:rsidRPr="006F0CEF">
        <w:rPr>
          <w:rFonts w:ascii="Times New Roman" w:hAnsi="Times New Roman" w:cs="Times New Roman"/>
          <w:color w:val="000000" w:themeColor="text1"/>
          <w:sz w:val="24"/>
          <w:szCs w:val="24"/>
        </w:rPr>
        <w:t xml:space="preserve">-values &lt;0.01 and </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0.01</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 respectively)</w:t>
      </w:r>
      <w:r w:rsidR="00354E2B">
        <w:rPr>
          <w:rFonts w:ascii="Times New Roman" w:hAnsi="Times New Roman" w:cs="Times New Roman"/>
          <w:color w:val="000000" w:themeColor="text1"/>
          <w:sz w:val="24"/>
          <w:szCs w:val="24"/>
        </w:rPr>
        <w:t>. The</w:t>
      </w:r>
      <w:r w:rsidR="00A738E3">
        <w:rPr>
          <w:rFonts w:ascii="Times New Roman" w:hAnsi="Times New Roman" w:cs="Times New Roman"/>
          <w:color w:val="000000" w:themeColor="text1"/>
          <w:sz w:val="24"/>
          <w:szCs w:val="24"/>
        </w:rPr>
        <w:t xml:space="preserve"> average</w:t>
      </w:r>
      <w:r w:rsidR="00354E2B">
        <w:rPr>
          <w:rFonts w:ascii="Times New Roman" w:hAnsi="Times New Roman" w:cs="Times New Roman"/>
          <w:color w:val="000000" w:themeColor="text1"/>
          <w:sz w:val="24"/>
          <w:szCs w:val="24"/>
        </w:rPr>
        <w:t xml:space="preserve"> ratio was </w:t>
      </w:r>
      <w:r w:rsidR="00A738E3">
        <w:rPr>
          <w:rFonts w:ascii="Times New Roman" w:hAnsi="Times New Roman" w:cs="Times New Roman"/>
          <w:color w:val="000000" w:themeColor="text1"/>
          <w:sz w:val="24"/>
          <w:szCs w:val="24"/>
        </w:rPr>
        <w:t xml:space="preserve">also </w:t>
      </w:r>
      <w:r w:rsidR="00354E2B">
        <w:rPr>
          <w:rFonts w:ascii="Times New Roman" w:hAnsi="Times New Roman" w:cs="Times New Roman"/>
          <w:color w:val="000000" w:themeColor="text1"/>
          <w:sz w:val="24"/>
          <w:szCs w:val="24"/>
        </w:rPr>
        <w:t xml:space="preserve">lower in the </w:t>
      </w:r>
      <w:r w:rsidR="00E811FB" w:rsidRPr="006F0CEF">
        <w:rPr>
          <w:rFonts w:ascii="Times New Roman" w:hAnsi="Times New Roman" w:cs="Times New Roman"/>
          <w:color w:val="000000" w:themeColor="text1"/>
          <w:sz w:val="24"/>
          <w:szCs w:val="24"/>
        </w:rPr>
        <w:t>Nrf2</w:t>
      </w:r>
      <w:r w:rsidR="007704ED">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KO group </w:t>
      </w:r>
      <w:r w:rsidR="00304E10">
        <w:rPr>
          <w:rFonts w:ascii="Times New Roman" w:hAnsi="Times New Roman" w:cs="Times New Roman"/>
          <w:color w:val="000000" w:themeColor="text1"/>
          <w:sz w:val="24"/>
          <w:szCs w:val="24"/>
        </w:rPr>
        <w:t xml:space="preserve">as </w:t>
      </w:r>
      <w:r w:rsidR="00E811FB" w:rsidRPr="006F0CEF">
        <w:rPr>
          <w:rFonts w:ascii="Times New Roman" w:hAnsi="Times New Roman" w:cs="Times New Roman"/>
          <w:color w:val="000000" w:themeColor="text1"/>
          <w:sz w:val="24"/>
          <w:szCs w:val="24"/>
        </w:rPr>
        <w:t>compared to WT (log</w:t>
      </w:r>
      <w:r w:rsidR="006433CF" w:rsidRPr="006F0CEF">
        <w:rPr>
          <w:rFonts w:ascii="Times New Roman" w:hAnsi="Times New Roman" w:cs="Times New Roman"/>
          <w:color w:val="000000" w:themeColor="text1"/>
          <w:sz w:val="24"/>
          <w:szCs w:val="24"/>
        </w:rPr>
        <w:t>2</w:t>
      </w:r>
      <w:r w:rsidR="00E811FB" w:rsidRPr="006F0CEF">
        <w:rPr>
          <w:rFonts w:ascii="Times New Roman" w:hAnsi="Times New Roman" w:cs="Times New Roman"/>
          <w:color w:val="000000" w:themeColor="text1"/>
          <w:sz w:val="24"/>
          <w:szCs w:val="24"/>
        </w:rPr>
        <w:t>[F/B]</w:t>
      </w:r>
      <w:r w:rsidR="006E6265" w:rsidRPr="006F0CEF">
        <w:rPr>
          <w:rFonts w:ascii="Times New Roman" w:hAnsi="Times New Roman" w:cs="Times New Roman"/>
          <w:color w:val="000000" w:themeColor="text1"/>
          <w:sz w:val="24"/>
          <w:szCs w:val="24"/>
        </w:rPr>
        <w:t xml:space="preserve"> </w:t>
      </w:r>
      <w:r w:rsidR="00E811FB" w:rsidRPr="006F0CEF">
        <w:rPr>
          <w:rFonts w:ascii="Times New Roman" w:hAnsi="Times New Roman" w:cs="Times New Roman"/>
          <w:color w:val="000000" w:themeColor="text1"/>
          <w:sz w:val="24"/>
          <w:szCs w:val="24"/>
        </w:rPr>
        <w:t>=</w:t>
      </w:r>
      <w:r w:rsidR="006E6265" w:rsidRPr="006F0CEF">
        <w:rPr>
          <w:rFonts w:ascii="Times New Roman" w:hAnsi="Times New Roman" w:cs="Times New Roman"/>
          <w:color w:val="000000" w:themeColor="text1"/>
          <w:sz w:val="24"/>
          <w:szCs w:val="24"/>
        </w:rPr>
        <w:t xml:space="preserve"> -1.02, </w:t>
      </w:r>
      <w:r w:rsidR="00E811FB" w:rsidRPr="00FB7442">
        <w:rPr>
          <w:rFonts w:ascii="Times New Roman" w:hAnsi="Times New Roman" w:cs="Times New Roman"/>
          <w:i/>
          <w:iCs/>
          <w:color w:val="000000" w:themeColor="text1"/>
          <w:sz w:val="24"/>
          <w:szCs w:val="24"/>
        </w:rPr>
        <w:t>p</w:t>
      </w:r>
      <w:r w:rsidR="00E811FB" w:rsidRPr="006F0CEF">
        <w:rPr>
          <w:rFonts w:ascii="Times New Roman" w:hAnsi="Times New Roman" w:cs="Times New Roman"/>
          <w:color w:val="000000" w:themeColor="text1"/>
          <w:sz w:val="24"/>
          <w:szCs w:val="24"/>
        </w:rPr>
        <w:t>-value &lt;0.01)</w:t>
      </w:r>
      <w:r w:rsidR="006E6265" w:rsidRPr="006F0CEF">
        <w:rPr>
          <w:rFonts w:ascii="Times New Roman" w:hAnsi="Times New Roman" w:cs="Times New Roman"/>
          <w:color w:val="000000" w:themeColor="text1"/>
          <w:sz w:val="24"/>
          <w:szCs w:val="24"/>
        </w:rPr>
        <w:t xml:space="preserve">. The control </w:t>
      </w:r>
      <w:r w:rsidR="00354E2B">
        <w:rPr>
          <w:rFonts w:ascii="Times New Roman" w:hAnsi="Times New Roman" w:cs="Times New Roman"/>
          <w:color w:val="000000" w:themeColor="text1"/>
          <w:sz w:val="24"/>
          <w:szCs w:val="24"/>
        </w:rPr>
        <w:t>group’s</w:t>
      </w:r>
      <w:r w:rsidR="006E6265" w:rsidRPr="006F0CEF">
        <w:rPr>
          <w:rFonts w:ascii="Times New Roman" w:hAnsi="Times New Roman" w:cs="Times New Roman"/>
          <w:color w:val="000000" w:themeColor="text1"/>
          <w:sz w:val="24"/>
          <w:szCs w:val="24"/>
        </w:rPr>
        <w:t xml:space="preserve"> average F/B </w:t>
      </w:r>
      <w:del w:id="99" w:author="Sargsyan, Davit [JRDUS]" w:date="2024-11-25T11:17:00Z">
        <w:r w:rsidR="006E6265" w:rsidRPr="006F0CEF" w:rsidDel="005A4FF1">
          <w:rPr>
            <w:rFonts w:ascii="Times New Roman" w:hAnsi="Times New Roman" w:cs="Times New Roman"/>
            <w:color w:val="000000" w:themeColor="text1"/>
            <w:sz w:val="24"/>
            <w:szCs w:val="24"/>
          </w:rPr>
          <w:delText xml:space="preserve">ratio </w:delText>
        </w:r>
      </w:del>
      <w:r w:rsidR="006E6265" w:rsidRPr="006F0CEF">
        <w:rPr>
          <w:rFonts w:ascii="Times New Roman" w:hAnsi="Times New Roman" w:cs="Times New Roman"/>
          <w:color w:val="000000" w:themeColor="text1"/>
          <w:sz w:val="24"/>
          <w:szCs w:val="24"/>
        </w:rPr>
        <w:t>difference with the DSS control (</w:t>
      </w:r>
      <w:ins w:id="100" w:author="Sargsyan, Davit [JRDUS]" w:date="2024-11-25T11:18:00Z">
        <w:r w:rsidR="005A4FF1">
          <w:rPr>
            <w:rFonts w:ascii="Times New Roman" w:hAnsi="Times New Roman" w:cs="Times New Roman"/>
            <w:color w:val="000000" w:themeColor="text1"/>
            <w:sz w:val="24"/>
            <w:szCs w:val="24"/>
          </w:rPr>
          <w:t>i.e., no-</w:t>
        </w:r>
        <w:r w:rsidR="005A4FF1" w:rsidRPr="006F0CEF">
          <w:rPr>
            <w:rFonts w:ascii="Times New Roman" w:hAnsi="Times New Roman" w:cs="Times New Roman"/>
            <w:color w:val="000000" w:themeColor="text1"/>
            <w:sz w:val="24"/>
            <w:szCs w:val="24"/>
          </w:rPr>
          <w:t>DSS+AIN93M</w:t>
        </w:r>
        <w:r w:rsidR="005A4FF1" w:rsidRPr="006F0CEF">
          <w:rPr>
            <w:rFonts w:ascii="Times New Roman" w:hAnsi="Times New Roman" w:cs="Times New Roman"/>
            <w:color w:val="000000" w:themeColor="text1"/>
            <w:sz w:val="24"/>
            <w:szCs w:val="24"/>
          </w:rPr>
          <w:t xml:space="preserve"> </w:t>
        </w:r>
        <w:r w:rsidR="005A4FF1">
          <w:rPr>
            <w:rFonts w:ascii="Times New Roman" w:hAnsi="Times New Roman" w:cs="Times New Roman"/>
            <w:color w:val="000000" w:themeColor="text1"/>
            <w:sz w:val="24"/>
            <w:szCs w:val="24"/>
          </w:rPr>
          <w:t xml:space="preserve">vs. </w:t>
        </w:r>
      </w:ins>
      <w:r w:rsidR="006E6265" w:rsidRPr="006F0CEF">
        <w:rPr>
          <w:rFonts w:ascii="Times New Roman" w:hAnsi="Times New Roman" w:cs="Times New Roman"/>
          <w:color w:val="000000" w:themeColor="text1"/>
          <w:sz w:val="24"/>
          <w:szCs w:val="24"/>
        </w:rPr>
        <w:t>DSS+AIN93M)</w:t>
      </w:r>
      <w:r w:rsidR="00D910B7" w:rsidRPr="006F0CEF">
        <w:rPr>
          <w:rFonts w:ascii="Times New Roman" w:hAnsi="Times New Roman" w:cs="Times New Roman"/>
          <w:color w:val="000000" w:themeColor="text1"/>
          <w:sz w:val="24"/>
          <w:szCs w:val="24"/>
        </w:rPr>
        <w:t xml:space="preserve"> as well as </w:t>
      </w:r>
      <w:r w:rsidR="002D22BE">
        <w:rPr>
          <w:rFonts w:ascii="Times New Roman" w:hAnsi="Times New Roman" w:cs="Times New Roman"/>
          <w:color w:val="000000" w:themeColor="text1"/>
          <w:sz w:val="24"/>
          <w:szCs w:val="24"/>
        </w:rPr>
        <w:t xml:space="preserve">the </w:t>
      </w:r>
      <w:r w:rsidR="00D910B7" w:rsidRPr="006F0CEF">
        <w:rPr>
          <w:rFonts w:ascii="Times New Roman" w:hAnsi="Times New Roman" w:cs="Times New Roman"/>
          <w:color w:val="000000" w:themeColor="text1"/>
          <w:sz w:val="24"/>
          <w:szCs w:val="24"/>
        </w:rPr>
        <w:t>difference</w:t>
      </w:r>
      <w:r w:rsidR="002D22BE">
        <w:rPr>
          <w:rFonts w:ascii="Times New Roman" w:hAnsi="Times New Roman" w:cs="Times New Roman"/>
          <w:color w:val="000000" w:themeColor="text1"/>
          <w:sz w:val="24"/>
          <w:szCs w:val="24"/>
        </w:rPr>
        <w:t>s</w:t>
      </w:r>
      <w:r w:rsidR="00D910B7" w:rsidRPr="006F0CEF">
        <w:rPr>
          <w:rFonts w:ascii="Times New Roman" w:hAnsi="Times New Roman" w:cs="Times New Roman"/>
          <w:color w:val="000000" w:themeColor="text1"/>
          <w:sz w:val="24"/>
          <w:szCs w:val="24"/>
        </w:rPr>
        <w:t xml:space="preserve"> between early or late timepoints vs. baseline</w:t>
      </w:r>
      <w:r w:rsidR="006E6265" w:rsidRPr="006F0CEF">
        <w:rPr>
          <w:rFonts w:ascii="Times New Roman" w:hAnsi="Times New Roman" w:cs="Times New Roman"/>
          <w:color w:val="000000" w:themeColor="text1"/>
          <w:sz w:val="24"/>
          <w:szCs w:val="24"/>
        </w:rPr>
        <w:t xml:space="preserve"> w</w:t>
      </w:r>
      <w:r w:rsidR="00D910B7" w:rsidRPr="006F0CEF">
        <w:rPr>
          <w:rFonts w:ascii="Times New Roman" w:hAnsi="Times New Roman" w:cs="Times New Roman"/>
          <w:color w:val="000000" w:themeColor="text1"/>
          <w:sz w:val="24"/>
          <w:szCs w:val="24"/>
        </w:rPr>
        <w:t xml:space="preserve">ere </w:t>
      </w:r>
      <w:r w:rsidR="006E6265" w:rsidRPr="006F0CEF">
        <w:rPr>
          <w:rFonts w:ascii="Times New Roman" w:hAnsi="Times New Roman" w:cs="Times New Roman"/>
          <w:color w:val="000000" w:themeColor="text1"/>
          <w:sz w:val="24"/>
          <w:szCs w:val="24"/>
        </w:rPr>
        <w:t xml:space="preserve">not statistically significant. </w:t>
      </w:r>
      <w:del w:id="101" w:author="Sargsyan, Davit [JRDUS]" w:date="2024-11-25T11:19:00Z">
        <w:r w:rsidR="002D22BE" w:rsidDel="005A4FF1">
          <w:rPr>
            <w:rFonts w:ascii="Times New Roman" w:hAnsi="Times New Roman" w:cs="Times New Roman"/>
            <w:color w:val="000000" w:themeColor="text1"/>
            <w:sz w:val="24"/>
            <w:szCs w:val="24"/>
          </w:rPr>
          <w:delText xml:space="preserve">Next, </w:delText>
        </w:r>
      </w:del>
      <w:ins w:id="102" w:author="Sargsyan, Davit [JRDUS]" w:date="2024-11-25T11:19:00Z">
        <w:r w:rsidR="005A4FF1">
          <w:rPr>
            <w:rFonts w:ascii="Times New Roman" w:hAnsi="Times New Roman" w:cs="Times New Roman"/>
            <w:color w:val="000000" w:themeColor="text1"/>
            <w:sz w:val="24"/>
            <w:szCs w:val="24"/>
          </w:rPr>
          <w:t xml:space="preserve">Adding </w:t>
        </w:r>
      </w:ins>
      <w:r w:rsidR="002D22BE">
        <w:rPr>
          <w:rFonts w:ascii="Times New Roman" w:hAnsi="Times New Roman" w:cs="Times New Roman"/>
          <w:color w:val="000000" w:themeColor="text1"/>
          <w:sz w:val="24"/>
          <w:szCs w:val="24"/>
        </w:rPr>
        <w:t xml:space="preserve">a genotype-diet interaction term </w:t>
      </w:r>
      <w:ins w:id="103" w:author="Sargsyan, Davit [JRDUS]" w:date="2024-11-25T11:19:00Z">
        <w:r w:rsidR="005A4FF1">
          <w:rPr>
            <w:rFonts w:ascii="Times New Roman" w:hAnsi="Times New Roman" w:cs="Times New Roman"/>
            <w:color w:val="000000" w:themeColor="text1"/>
            <w:sz w:val="24"/>
            <w:szCs w:val="24"/>
          </w:rPr>
          <w:t xml:space="preserve">to the model </w:t>
        </w:r>
      </w:ins>
      <w:del w:id="104" w:author="Sargsyan, Davit [JRDUS]" w:date="2024-11-25T11:20:00Z">
        <w:r w:rsidR="002D22BE" w:rsidDel="005A4FF1">
          <w:rPr>
            <w:rFonts w:ascii="Times New Roman" w:hAnsi="Times New Roman" w:cs="Times New Roman"/>
            <w:color w:val="000000" w:themeColor="text1"/>
            <w:sz w:val="24"/>
            <w:szCs w:val="24"/>
          </w:rPr>
          <w:delText xml:space="preserve">was added to </w:delText>
        </w:r>
        <w:r w:rsidR="002D22BE" w:rsidDel="005A4FF1">
          <w:rPr>
            <w:rFonts w:ascii="Times New Roman" w:hAnsi="Times New Roman" w:cs="Times New Roman"/>
            <w:color w:val="000000" w:themeColor="text1"/>
            <w:sz w:val="24"/>
            <w:szCs w:val="24"/>
          </w:rPr>
          <w:lastRenderedPageBreak/>
          <w:delText xml:space="preserve">the model. It </w:delText>
        </w:r>
      </w:del>
      <w:r w:rsidR="002D22BE">
        <w:rPr>
          <w:rFonts w:ascii="Times New Roman" w:hAnsi="Times New Roman" w:cs="Times New Roman"/>
          <w:color w:val="000000" w:themeColor="text1"/>
          <w:sz w:val="24"/>
          <w:szCs w:val="24"/>
        </w:rPr>
        <w:t>confirmed the</w:t>
      </w:r>
      <w:r w:rsidR="00813203" w:rsidRPr="006F0CEF">
        <w:rPr>
          <w:rFonts w:ascii="Times New Roman" w:hAnsi="Times New Roman" w:cs="Times New Roman"/>
          <w:color w:val="000000" w:themeColor="text1"/>
          <w:sz w:val="24"/>
          <w:szCs w:val="24"/>
        </w:rPr>
        <w:t xml:space="preserve"> significant association of F/B </w:t>
      </w:r>
      <w:del w:id="105" w:author="Sargsyan, Davit [JRDUS]" w:date="2024-11-25T11:20:00Z">
        <w:r w:rsidR="00813203" w:rsidRPr="006F0CEF" w:rsidDel="005A4FF1">
          <w:rPr>
            <w:rFonts w:ascii="Times New Roman" w:hAnsi="Times New Roman" w:cs="Times New Roman"/>
            <w:color w:val="000000" w:themeColor="text1"/>
            <w:sz w:val="24"/>
            <w:szCs w:val="24"/>
          </w:rPr>
          <w:delText>ratio</w:delText>
        </w:r>
        <w:r w:rsidR="002D22BE" w:rsidDel="005A4FF1">
          <w:rPr>
            <w:rFonts w:ascii="Times New Roman" w:hAnsi="Times New Roman" w:cs="Times New Roman"/>
            <w:color w:val="000000" w:themeColor="text1"/>
            <w:sz w:val="24"/>
            <w:szCs w:val="24"/>
          </w:rPr>
          <w:delText>s</w:delText>
        </w:r>
        <w:r w:rsidR="00813203" w:rsidRPr="006F0CEF" w:rsidDel="005A4FF1">
          <w:rPr>
            <w:rFonts w:ascii="Times New Roman" w:hAnsi="Times New Roman" w:cs="Times New Roman"/>
            <w:color w:val="000000" w:themeColor="text1"/>
            <w:sz w:val="24"/>
            <w:szCs w:val="24"/>
          </w:rPr>
          <w:delText xml:space="preserve"> </w:delText>
        </w:r>
      </w:del>
      <w:r w:rsidR="00813203" w:rsidRPr="006F0CEF">
        <w:rPr>
          <w:rFonts w:ascii="Times New Roman" w:hAnsi="Times New Roman" w:cs="Times New Roman"/>
          <w:color w:val="000000" w:themeColor="text1"/>
          <w:sz w:val="24"/>
          <w:szCs w:val="24"/>
        </w:rPr>
        <w:t>with</w:t>
      </w:r>
      <w:r w:rsidR="004E3ECA">
        <w:rPr>
          <w:rFonts w:ascii="Times New Roman" w:hAnsi="Times New Roman" w:cs="Times New Roman"/>
          <w:color w:val="000000" w:themeColor="text1"/>
          <w:sz w:val="24"/>
          <w:szCs w:val="24"/>
        </w:rPr>
        <w:t xml:space="preserve"> </w:t>
      </w:r>
      <w:del w:id="106" w:author="Sargsyan, Davit [JRDUS]" w:date="2024-11-25T11:20:00Z">
        <w:r w:rsidR="004E3ECA" w:rsidDel="005A4FF1">
          <w:rPr>
            <w:rFonts w:ascii="Times New Roman" w:hAnsi="Times New Roman" w:cs="Times New Roman"/>
            <w:color w:val="000000" w:themeColor="text1"/>
            <w:sz w:val="24"/>
            <w:szCs w:val="24"/>
          </w:rPr>
          <w:delText xml:space="preserve">the </w:delText>
        </w:r>
      </w:del>
      <w:r w:rsidR="00813203" w:rsidRPr="006F0CEF">
        <w:rPr>
          <w:rFonts w:ascii="Times New Roman" w:hAnsi="Times New Roman" w:cs="Times New Roman"/>
          <w:color w:val="000000" w:themeColor="text1"/>
          <w:sz w:val="24"/>
          <w:szCs w:val="24"/>
        </w:rPr>
        <w:t>genotype (log</w:t>
      </w:r>
      <w:r w:rsidR="006433CF" w:rsidRPr="006F0CEF">
        <w:rPr>
          <w:rFonts w:ascii="Times New Roman" w:hAnsi="Times New Roman" w:cs="Times New Roman"/>
          <w:color w:val="000000" w:themeColor="text1"/>
          <w:sz w:val="24"/>
          <w:szCs w:val="24"/>
        </w:rPr>
        <w:t>2</w:t>
      </w:r>
      <w:r w:rsidR="00813203" w:rsidRPr="006F0CEF">
        <w:rPr>
          <w:rFonts w:ascii="Times New Roman" w:hAnsi="Times New Roman" w:cs="Times New Roman"/>
          <w:color w:val="000000" w:themeColor="text1"/>
          <w:sz w:val="24"/>
          <w:szCs w:val="24"/>
        </w:rPr>
        <w:t xml:space="preserve">[F/B] = -1.40, </w:t>
      </w:r>
      <w:r w:rsidR="00813203" w:rsidRPr="004E3ECA">
        <w:rPr>
          <w:rFonts w:ascii="Times New Roman" w:hAnsi="Times New Roman" w:cs="Times New Roman"/>
          <w:i/>
          <w:iCs/>
          <w:color w:val="000000" w:themeColor="text1"/>
          <w:sz w:val="24"/>
          <w:szCs w:val="24"/>
        </w:rPr>
        <w:t>p</w:t>
      </w:r>
      <w:r w:rsidR="00813203" w:rsidRPr="006F0CEF">
        <w:rPr>
          <w:rFonts w:ascii="Times New Roman" w:hAnsi="Times New Roman" w:cs="Times New Roman"/>
          <w:color w:val="000000" w:themeColor="text1"/>
          <w:sz w:val="24"/>
          <w:szCs w:val="24"/>
        </w:rPr>
        <w:t>-value &lt;0.01), a</w:t>
      </w:r>
      <w:r w:rsidR="004E3ECA">
        <w:rPr>
          <w:rFonts w:ascii="Times New Roman" w:hAnsi="Times New Roman" w:cs="Times New Roman"/>
          <w:color w:val="000000" w:themeColor="text1"/>
          <w:sz w:val="24"/>
          <w:szCs w:val="24"/>
        </w:rPr>
        <w:t xml:space="preserve">nd the </w:t>
      </w:r>
      <w:r w:rsidR="004E3ECA" w:rsidRPr="006F0CEF">
        <w:rPr>
          <w:rFonts w:ascii="Times New Roman" w:hAnsi="Times New Roman" w:cs="Times New Roman"/>
          <w:color w:val="000000" w:themeColor="text1"/>
          <w:sz w:val="24"/>
          <w:szCs w:val="24"/>
        </w:rPr>
        <w:t xml:space="preserve">Cranberry </w:t>
      </w:r>
      <w:r w:rsidR="004E3ECA">
        <w:rPr>
          <w:rFonts w:ascii="Times New Roman" w:hAnsi="Times New Roman" w:cs="Times New Roman"/>
          <w:color w:val="000000" w:themeColor="text1"/>
          <w:sz w:val="24"/>
          <w:szCs w:val="24"/>
        </w:rPr>
        <w:t xml:space="preserve">or </w:t>
      </w:r>
      <w:r w:rsidR="00813203" w:rsidRPr="006F0CEF">
        <w:rPr>
          <w:rFonts w:ascii="Times New Roman" w:hAnsi="Times New Roman" w:cs="Times New Roman"/>
          <w:color w:val="000000" w:themeColor="text1"/>
          <w:sz w:val="24"/>
          <w:szCs w:val="24"/>
        </w:rPr>
        <w:t>PEITC diets (log2[F/</w:t>
      </w:r>
      <w:r w:rsidR="00A738E3">
        <w:rPr>
          <w:rFonts w:ascii="Times New Roman" w:hAnsi="Times New Roman" w:cs="Times New Roman"/>
          <w:color w:val="000000" w:themeColor="text1"/>
          <w:sz w:val="24"/>
          <w:szCs w:val="24"/>
        </w:rPr>
        <w:t>B</w:t>
      </w:r>
      <w:r w:rsidR="00813203" w:rsidRPr="006F0CEF">
        <w:rPr>
          <w:rFonts w:ascii="Times New Roman" w:hAnsi="Times New Roman" w:cs="Times New Roman"/>
          <w:color w:val="000000" w:themeColor="text1"/>
          <w:sz w:val="24"/>
          <w:szCs w:val="24"/>
        </w:rPr>
        <w:t xml:space="preserve">] = -0.60 and -0.71, respectively, with both </w:t>
      </w:r>
      <w:r w:rsidR="00813203" w:rsidRPr="007704ED">
        <w:rPr>
          <w:rFonts w:ascii="Times New Roman" w:hAnsi="Times New Roman" w:cs="Times New Roman"/>
          <w:i/>
          <w:iCs/>
          <w:color w:val="000000" w:themeColor="text1"/>
          <w:sz w:val="24"/>
          <w:szCs w:val="24"/>
        </w:rPr>
        <w:t>p</w:t>
      </w:r>
      <w:r w:rsidR="00813203" w:rsidRPr="006F0CEF">
        <w:rPr>
          <w:rFonts w:ascii="Times New Roman" w:hAnsi="Times New Roman" w:cs="Times New Roman"/>
          <w:color w:val="000000" w:themeColor="text1"/>
          <w:sz w:val="24"/>
          <w:szCs w:val="24"/>
        </w:rPr>
        <w:t xml:space="preserve">-values &lt;0.01). </w:t>
      </w:r>
      <w:r w:rsidR="004E3ECA">
        <w:rPr>
          <w:rFonts w:ascii="Times New Roman" w:hAnsi="Times New Roman" w:cs="Times New Roman"/>
          <w:color w:val="000000" w:themeColor="text1"/>
          <w:sz w:val="24"/>
          <w:szCs w:val="24"/>
        </w:rPr>
        <w:t>Furthermore</w:t>
      </w:r>
      <w:r w:rsidR="00813203" w:rsidRPr="006F0CEF">
        <w:rPr>
          <w:rFonts w:ascii="Times New Roman" w:hAnsi="Times New Roman" w:cs="Times New Roman"/>
          <w:color w:val="000000" w:themeColor="text1"/>
          <w:sz w:val="24"/>
          <w:szCs w:val="24"/>
        </w:rPr>
        <w:t xml:space="preserve">, </w:t>
      </w:r>
      <w:r w:rsidR="001A3D69" w:rsidRPr="006F0CEF">
        <w:rPr>
          <w:rFonts w:ascii="Times New Roman" w:hAnsi="Times New Roman" w:cs="Times New Roman"/>
          <w:color w:val="000000" w:themeColor="text1"/>
          <w:sz w:val="24"/>
          <w:szCs w:val="24"/>
        </w:rPr>
        <w:t xml:space="preserve">the </w:t>
      </w:r>
      <w:del w:id="107" w:author="Sargsyan, Davit [JRDUS]" w:date="2024-11-25T11:20:00Z">
        <w:r w:rsidR="00813203" w:rsidRPr="006F0CEF" w:rsidDel="005A4FF1">
          <w:rPr>
            <w:rFonts w:ascii="Times New Roman" w:hAnsi="Times New Roman" w:cs="Times New Roman"/>
            <w:color w:val="000000" w:themeColor="text1"/>
            <w:sz w:val="24"/>
            <w:szCs w:val="24"/>
          </w:rPr>
          <w:delText xml:space="preserve">F/B </w:delText>
        </w:r>
      </w:del>
      <w:r w:rsidR="00813203" w:rsidRPr="006F0CEF">
        <w:rPr>
          <w:rFonts w:ascii="Times New Roman" w:hAnsi="Times New Roman" w:cs="Times New Roman"/>
          <w:color w:val="000000" w:themeColor="text1"/>
          <w:sz w:val="24"/>
          <w:szCs w:val="24"/>
        </w:rPr>
        <w:t xml:space="preserve">ratio </w:t>
      </w:r>
      <w:del w:id="108" w:author="Sargsyan, Davit [JRDUS]" w:date="2024-11-25T11:20:00Z">
        <w:r w:rsidR="001A3D69" w:rsidRPr="006F0CEF" w:rsidDel="005A4FF1">
          <w:rPr>
            <w:rFonts w:ascii="Times New Roman" w:hAnsi="Times New Roman" w:cs="Times New Roman"/>
            <w:color w:val="000000" w:themeColor="text1"/>
            <w:sz w:val="24"/>
            <w:szCs w:val="24"/>
          </w:rPr>
          <w:delText xml:space="preserve">of </w:delText>
        </w:r>
      </w:del>
      <w:ins w:id="109" w:author="Sargsyan, Davit [JRDUS]" w:date="2024-11-25T11:20:00Z">
        <w:r w:rsidR="005A4FF1">
          <w:rPr>
            <w:rFonts w:ascii="Times New Roman" w:hAnsi="Times New Roman" w:cs="Times New Roman"/>
            <w:color w:val="000000" w:themeColor="text1"/>
            <w:sz w:val="24"/>
            <w:szCs w:val="24"/>
          </w:rPr>
          <w:t>in</w:t>
        </w:r>
        <w:r w:rsidR="005A4FF1" w:rsidRPr="006F0CEF">
          <w:rPr>
            <w:rFonts w:ascii="Times New Roman" w:hAnsi="Times New Roman" w:cs="Times New Roman"/>
            <w:color w:val="000000" w:themeColor="text1"/>
            <w:sz w:val="24"/>
            <w:szCs w:val="24"/>
          </w:rPr>
          <w:t xml:space="preserve"> </w:t>
        </w:r>
      </w:ins>
      <w:r w:rsidR="001A3D69" w:rsidRPr="006F0CEF">
        <w:rPr>
          <w:rFonts w:ascii="Times New Roman" w:hAnsi="Times New Roman" w:cs="Times New Roman"/>
          <w:color w:val="000000" w:themeColor="text1"/>
          <w:sz w:val="24"/>
          <w:szCs w:val="24"/>
        </w:rPr>
        <w:t xml:space="preserve">the </w:t>
      </w:r>
      <w:ins w:id="110" w:author="Sargsyan, Davit [JRDUS]" w:date="2024-11-25T11:20:00Z">
        <w:r w:rsidR="005A4FF1">
          <w:rPr>
            <w:rFonts w:ascii="Times New Roman" w:hAnsi="Times New Roman" w:cs="Times New Roman"/>
            <w:color w:val="000000" w:themeColor="text1"/>
            <w:sz w:val="24"/>
            <w:szCs w:val="24"/>
          </w:rPr>
          <w:t>no-DSS+</w:t>
        </w:r>
      </w:ins>
      <w:r w:rsidR="001A3D69" w:rsidRPr="006F0CEF">
        <w:rPr>
          <w:rFonts w:ascii="Times New Roman" w:hAnsi="Times New Roman" w:cs="Times New Roman"/>
          <w:color w:val="000000" w:themeColor="text1"/>
          <w:sz w:val="24"/>
          <w:szCs w:val="24"/>
        </w:rPr>
        <w:t xml:space="preserve">AIN93M group was significantly lower than </w:t>
      </w:r>
      <w:r w:rsidR="004E3ECA">
        <w:rPr>
          <w:rFonts w:ascii="Times New Roman" w:hAnsi="Times New Roman" w:cs="Times New Roman"/>
          <w:color w:val="000000" w:themeColor="text1"/>
          <w:sz w:val="24"/>
          <w:szCs w:val="24"/>
        </w:rPr>
        <w:t xml:space="preserve">that of </w:t>
      </w:r>
      <w:r w:rsidR="001A3D69" w:rsidRPr="006F0CEF">
        <w:rPr>
          <w:rFonts w:ascii="Times New Roman" w:hAnsi="Times New Roman" w:cs="Times New Roman"/>
          <w:color w:val="000000" w:themeColor="text1"/>
          <w:sz w:val="24"/>
          <w:szCs w:val="24"/>
        </w:rPr>
        <w:t>the DSS+AIN93M</w:t>
      </w:r>
      <w:r w:rsidR="006433CF" w:rsidRPr="006F0CEF">
        <w:rPr>
          <w:rFonts w:ascii="Times New Roman" w:hAnsi="Times New Roman" w:cs="Times New Roman"/>
          <w:color w:val="000000" w:themeColor="text1"/>
          <w:sz w:val="24"/>
          <w:szCs w:val="24"/>
        </w:rPr>
        <w:t xml:space="preserve"> </w:t>
      </w:r>
      <w:r w:rsidR="004E3ECA">
        <w:rPr>
          <w:rFonts w:ascii="Times New Roman" w:hAnsi="Times New Roman" w:cs="Times New Roman"/>
          <w:color w:val="000000" w:themeColor="text1"/>
          <w:sz w:val="24"/>
          <w:szCs w:val="24"/>
        </w:rPr>
        <w:t xml:space="preserve">group </w:t>
      </w:r>
      <w:r w:rsidR="006433CF" w:rsidRPr="006F0CEF">
        <w:rPr>
          <w:rFonts w:ascii="Times New Roman" w:hAnsi="Times New Roman" w:cs="Times New Roman"/>
          <w:color w:val="000000" w:themeColor="text1"/>
          <w:sz w:val="24"/>
          <w:szCs w:val="24"/>
        </w:rPr>
        <w:t xml:space="preserve">(log2[F/B] = -1.40, </w:t>
      </w:r>
      <w:r w:rsidR="006433CF" w:rsidRPr="004E3ECA">
        <w:rPr>
          <w:rFonts w:ascii="Times New Roman" w:hAnsi="Times New Roman" w:cs="Times New Roman"/>
          <w:i/>
          <w:iCs/>
          <w:color w:val="000000" w:themeColor="text1"/>
          <w:sz w:val="24"/>
          <w:szCs w:val="24"/>
        </w:rPr>
        <w:t>p</w:t>
      </w:r>
      <w:r w:rsidR="006433CF" w:rsidRPr="006F0CEF">
        <w:rPr>
          <w:rFonts w:ascii="Times New Roman" w:hAnsi="Times New Roman" w:cs="Times New Roman"/>
          <w:color w:val="000000" w:themeColor="text1"/>
          <w:sz w:val="24"/>
          <w:szCs w:val="24"/>
        </w:rPr>
        <w:t>-value &lt;0.01)</w:t>
      </w:r>
      <w:r w:rsidR="001A3D69" w:rsidRPr="006F0CEF">
        <w:rPr>
          <w:rFonts w:ascii="Times New Roman" w:hAnsi="Times New Roman" w:cs="Times New Roman"/>
          <w:color w:val="000000" w:themeColor="text1"/>
          <w:sz w:val="24"/>
          <w:szCs w:val="24"/>
        </w:rPr>
        <w:t xml:space="preserve">. These results suggest that PEITC </w:t>
      </w:r>
      <w:r w:rsidR="004E3ECA">
        <w:rPr>
          <w:rFonts w:ascii="Times New Roman" w:hAnsi="Times New Roman" w:cs="Times New Roman"/>
          <w:color w:val="000000" w:themeColor="text1"/>
          <w:sz w:val="24"/>
          <w:szCs w:val="24"/>
        </w:rPr>
        <w:t xml:space="preserve">or </w:t>
      </w:r>
      <w:r w:rsidR="001A3D69" w:rsidRPr="006F0CEF">
        <w:rPr>
          <w:rFonts w:ascii="Times New Roman" w:hAnsi="Times New Roman" w:cs="Times New Roman"/>
          <w:color w:val="000000" w:themeColor="text1"/>
          <w:sz w:val="24"/>
          <w:szCs w:val="24"/>
        </w:rPr>
        <w:t xml:space="preserve">Cranberry </w:t>
      </w:r>
      <w:r w:rsidR="004E3ECA">
        <w:rPr>
          <w:rFonts w:ascii="Times New Roman" w:hAnsi="Times New Roman" w:cs="Times New Roman"/>
          <w:color w:val="000000" w:themeColor="text1"/>
          <w:sz w:val="24"/>
          <w:szCs w:val="24"/>
        </w:rPr>
        <w:t xml:space="preserve">dietary </w:t>
      </w:r>
      <w:r w:rsidR="001A3D69" w:rsidRPr="006F0CEF">
        <w:rPr>
          <w:rFonts w:ascii="Times New Roman" w:hAnsi="Times New Roman" w:cs="Times New Roman"/>
          <w:color w:val="000000" w:themeColor="text1"/>
          <w:sz w:val="24"/>
          <w:szCs w:val="24"/>
        </w:rPr>
        <w:t xml:space="preserve">supplements </w:t>
      </w:r>
      <w:r w:rsidR="002D22BE">
        <w:rPr>
          <w:rFonts w:ascii="Times New Roman" w:hAnsi="Times New Roman" w:cs="Times New Roman"/>
          <w:color w:val="000000" w:themeColor="text1"/>
          <w:sz w:val="24"/>
          <w:szCs w:val="24"/>
        </w:rPr>
        <w:t xml:space="preserve">preserved </w:t>
      </w:r>
      <w:r w:rsidR="00584D20">
        <w:rPr>
          <w:rFonts w:ascii="Times New Roman" w:hAnsi="Times New Roman" w:cs="Times New Roman"/>
          <w:color w:val="000000" w:themeColor="text1"/>
          <w:sz w:val="24"/>
          <w:szCs w:val="24"/>
        </w:rPr>
        <w:t xml:space="preserve">the </w:t>
      </w:r>
      <w:r w:rsidR="00584D20" w:rsidRPr="006F0CEF">
        <w:rPr>
          <w:rFonts w:ascii="Times New Roman" w:hAnsi="Times New Roman" w:cs="Times New Roman"/>
          <w:color w:val="000000" w:themeColor="text1"/>
          <w:sz w:val="24"/>
          <w:szCs w:val="24"/>
        </w:rPr>
        <w:t>balance</w:t>
      </w:r>
      <w:r w:rsidR="001A3D69" w:rsidRPr="006F0CEF">
        <w:rPr>
          <w:rFonts w:ascii="Times New Roman" w:hAnsi="Times New Roman" w:cs="Times New Roman"/>
          <w:color w:val="000000" w:themeColor="text1"/>
          <w:sz w:val="24"/>
          <w:szCs w:val="24"/>
        </w:rPr>
        <w:t xml:space="preserve"> of </w:t>
      </w:r>
      <w:r w:rsidR="001A3D69" w:rsidRPr="007704ED">
        <w:rPr>
          <w:rFonts w:ascii="Times New Roman" w:hAnsi="Times New Roman" w:cs="Times New Roman"/>
          <w:i/>
          <w:iCs/>
          <w:color w:val="000000" w:themeColor="text1"/>
          <w:sz w:val="24"/>
          <w:szCs w:val="24"/>
        </w:rPr>
        <w:t>Firmicute</w:t>
      </w:r>
      <w:r w:rsidR="001A3D69" w:rsidRPr="006F0CEF">
        <w:rPr>
          <w:rFonts w:ascii="Times New Roman" w:hAnsi="Times New Roman" w:cs="Times New Roman"/>
          <w:color w:val="000000" w:themeColor="text1"/>
          <w:sz w:val="24"/>
          <w:szCs w:val="24"/>
        </w:rPr>
        <w:t xml:space="preserve">s and </w:t>
      </w:r>
      <w:r w:rsidR="001A3D69" w:rsidRPr="007704ED">
        <w:rPr>
          <w:rFonts w:ascii="Times New Roman" w:hAnsi="Times New Roman" w:cs="Times New Roman"/>
          <w:i/>
          <w:iCs/>
          <w:color w:val="000000" w:themeColor="text1"/>
          <w:sz w:val="24"/>
          <w:szCs w:val="24"/>
        </w:rPr>
        <w:t>Bacteroidete</w:t>
      </w:r>
      <w:r w:rsidR="001A3D69" w:rsidRPr="006F0CEF">
        <w:rPr>
          <w:rFonts w:ascii="Times New Roman" w:hAnsi="Times New Roman" w:cs="Times New Roman"/>
          <w:color w:val="000000" w:themeColor="text1"/>
          <w:sz w:val="24"/>
          <w:szCs w:val="24"/>
        </w:rPr>
        <w:t>s in the intestines</w:t>
      </w:r>
      <w:r w:rsidR="002D22BE">
        <w:rPr>
          <w:rFonts w:ascii="Times New Roman" w:hAnsi="Times New Roman" w:cs="Times New Roman"/>
          <w:color w:val="000000" w:themeColor="text1"/>
          <w:sz w:val="24"/>
          <w:szCs w:val="24"/>
        </w:rPr>
        <w:t xml:space="preserve"> of the hosts treated with</w:t>
      </w:r>
      <w:r w:rsidR="004E3ECA">
        <w:rPr>
          <w:rFonts w:ascii="Times New Roman" w:hAnsi="Times New Roman" w:cs="Times New Roman"/>
          <w:color w:val="000000" w:themeColor="text1"/>
          <w:sz w:val="24"/>
          <w:szCs w:val="24"/>
        </w:rPr>
        <w:t xml:space="preserve"> inflammatory agent </w:t>
      </w:r>
      <w:r w:rsidR="002D22BE">
        <w:rPr>
          <w:rFonts w:ascii="Times New Roman" w:hAnsi="Times New Roman" w:cs="Times New Roman"/>
          <w:color w:val="000000" w:themeColor="text1"/>
          <w:sz w:val="24"/>
          <w:szCs w:val="24"/>
        </w:rPr>
        <w:t>DSS</w:t>
      </w:r>
      <w:r w:rsidR="001A3D69" w:rsidRPr="006F0CEF">
        <w:rPr>
          <w:rFonts w:ascii="Times New Roman" w:hAnsi="Times New Roman" w:cs="Times New Roman"/>
          <w:color w:val="000000" w:themeColor="text1"/>
          <w:sz w:val="24"/>
          <w:szCs w:val="24"/>
        </w:rPr>
        <w:t>.</w:t>
      </w:r>
    </w:p>
    <w:p w14:paraId="53230663" w14:textId="1A1CDC26" w:rsidR="00AE037E" w:rsidRPr="006F0CEF" w:rsidRDefault="0068652B" w:rsidP="00A43D9D">
      <w:pPr>
        <w:pStyle w:val="Heading2"/>
        <w:rPr>
          <w:rFonts w:ascii="Times New Roman" w:hAnsi="Times New Roman" w:cs="Times New Roman"/>
          <w:color w:val="000000" w:themeColor="text1"/>
        </w:rPr>
      </w:pPr>
      <w:bookmarkStart w:id="111" w:name="_Toc179148171"/>
      <w:r w:rsidRPr="006F0CEF">
        <w:rPr>
          <w:rFonts w:ascii="Times New Roman" w:hAnsi="Times New Roman" w:cs="Times New Roman"/>
          <w:color w:val="000000" w:themeColor="text1"/>
        </w:rPr>
        <w:t>3.</w:t>
      </w:r>
      <w:r w:rsidR="00AA5F0D" w:rsidRPr="006F0CEF">
        <w:rPr>
          <w:rFonts w:ascii="Times New Roman" w:hAnsi="Times New Roman" w:cs="Times New Roman"/>
          <w:color w:val="000000" w:themeColor="text1"/>
        </w:rPr>
        <w:t>4</w:t>
      </w:r>
      <w:r w:rsidRPr="006F0CEF">
        <w:rPr>
          <w:rFonts w:ascii="Times New Roman" w:hAnsi="Times New Roman" w:cs="Times New Roman"/>
          <w:color w:val="000000" w:themeColor="text1"/>
        </w:rPr>
        <w:t xml:space="preserve"> </w:t>
      </w:r>
      <w:r w:rsidR="00AE037E" w:rsidRPr="006F0CEF">
        <w:rPr>
          <w:rFonts w:ascii="Times New Roman" w:hAnsi="Times New Roman" w:cs="Times New Roman"/>
          <w:color w:val="000000" w:themeColor="text1"/>
        </w:rPr>
        <w:t>Linear Discriminant Analysis of aging and dietary effects</w:t>
      </w:r>
      <w:bookmarkEnd w:id="111"/>
    </w:p>
    <w:p w14:paraId="18A5A080" w14:textId="079B24B1" w:rsidR="00AE037E" w:rsidRPr="006F0CEF" w:rsidRDefault="00F376F4" w:rsidP="00F376F4">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Linear discriminant analysis Effect Size (</w:t>
      </w:r>
      <w:proofErr w:type="spellStart"/>
      <w:r w:rsidRPr="006F0CEF">
        <w:rPr>
          <w:rFonts w:ascii="Times New Roman" w:hAnsi="Times New Roman" w:cs="Times New Roman"/>
          <w:color w:val="000000" w:themeColor="text1"/>
          <w:sz w:val="24"/>
          <w:szCs w:val="24"/>
        </w:rPr>
        <w:t>LEfSe</w:t>
      </w:r>
      <w:proofErr w:type="spellEnd"/>
      <w:r w:rsidRPr="006F0C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was conducted</w:t>
      </w:r>
      <w:r w:rsidR="00EE354E">
        <w:rPr>
          <w:rFonts w:ascii="Times New Roman" w:hAnsi="Times New Roman" w:cs="Times New Roman"/>
          <w:color w:val="000000" w:themeColor="text1"/>
          <w:sz w:val="24"/>
          <w:szCs w:val="24"/>
        </w:rPr>
        <w:t xml:space="preserve"> with</w:t>
      </w:r>
      <w:r>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QIIME2</w:t>
      </w:r>
      <w:r>
        <w:rPr>
          <w:rFonts w:ascii="Times New Roman" w:hAnsi="Times New Roman" w:cs="Times New Roman"/>
          <w:color w:val="000000" w:themeColor="text1"/>
          <w:sz w:val="24"/>
          <w:szCs w:val="24"/>
        </w:rPr>
        <w:t xml:space="preserve"> to further examine the effects of </w:t>
      </w:r>
      <w:r w:rsidR="00EE354E">
        <w:rPr>
          <w:rFonts w:ascii="Times New Roman" w:hAnsi="Times New Roman" w:cs="Times New Roman"/>
          <w:color w:val="000000" w:themeColor="text1"/>
          <w:sz w:val="24"/>
          <w:szCs w:val="24"/>
        </w:rPr>
        <w:t xml:space="preserve">diet and </w:t>
      </w:r>
      <w:r>
        <w:rPr>
          <w:rFonts w:ascii="Times New Roman" w:hAnsi="Times New Roman" w:cs="Times New Roman"/>
          <w:color w:val="000000" w:themeColor="text1"/>
          <w:sz w:val="24"/>
          <w:szCs w:val="24"/>
        </w:rPr>
        <w:t xml:space="preserve">aging. The composition changes in the microbiomes over time were </w:t>
      </w:r>
      <w:r w:rsidR="00496DE6" w:rsidRPr="006F0CEF">
        <w:rPr>
          <w:rFonts w:ascii="Times New Roman" w:hAnsi="Times New Roman" w:cs="Times New Roman"/>
          <w:color w:val="000000" w:themeColor="text1"/>
          <w:sz w:val="24"/>
          <w:szCs w:val="24"/>
        </w:rPr>
        <w:t>examined</w:t>
      </w:r>
      <w:r w:rsidR="0068652B" w:rsidRPr="006F0CEF">
        <w:rPr>
          <w:rFonts w:ascii="Times New Roman" w:hAnsi="Times New Roman" w:cs="Times New Roman"/>
          <w:color w:val="000000" w:themeColor="text1"/>
          <w:sz w:val="24"/>
          <w:szCs w:val="24"/>
        </w:rPr>
        <w:t xml:space="preserve"> by comparing the </w:t>
      </w:r>
      <w:r w:rsidR="00727CD7" w:rsidRPr="006F0CEF">
        <w:rPr>
          <w:rFonts w:ascii="Times New Roman" w:hAnsi="Times New Roman" w:cs="Times New Roman"/>
          <w:color w:val="000000" w:themeColor="text1"/>
          <w:sz w:val="24"/>
          <w:szCs w:val="24"/>
        </w:rPr>
        <w:t>c</w:t>
      </w:r>
      <w:r w:rsidR="00496DE6" w:rsidRPr="006F0CEF">
        <w:rPr>
          <w:rFonts w:ascii="Times New Roman" w:hAnsi="Times New Roman" w:cs="Times New Roman"/>
          <w:color w:val="000000" w:themeColor="text1"/>
          <w:sz w:val="24"/>
          <w:szCs w:val="24"/>
        </w:rPr>
        <w:t>ontrol samples</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at baseline</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shown in</w:t>
      </w:r>
      <w:r w:rsidR="00727CD7" w:rsidRPr="006F0CEF">
        <w:rPr>
          <w:rFonts w:ascii="Times New Roman" w:hAnsi="Times New Roman" w:cs="Times New Roman"/>
          <w:color w:val="000000" w:themeColor="text1"/>
          <w:sz w:val="24"/>
          <w:szCs w:val="24"/>
        </w:rPr>
        <w:t xml:space="preserve"> Figure 9</w:t>
      </w:r>
      <w:r w:rsidR="003750B4">
        <w:rPr>
          <w:rFonts w:ascii="Times New Roman" w:hAnsi="Times New Roman" w:cs="Times New Roman"/>
          <w:color w:val="000000" w:themeColor="text1"/>
          <w:sz w:val="24"/>
          <w:szCs w:val="24"/>
        </w:rPr>
        <w:t>A</w:t>
      </w:r>
      <w:r w:rsidR="00727CD7" w:rsidRPr="006F0CEF">
        <w:rPr>
          <w:rFonts w:ascii="Times New Roman" w:hAnsi="Times New Roman" w:cs="Times New Roman"/>
          <w:color w:val="000000" w:themeColor="text1"/>
          <w:sz w:val="24"/>
          <w:szCs w:val="24"/>
        </w:rPr>
        <w:t xml:space="preserve"> </w:t>
      </w:r>
      <w:r w:rsidR="003750B4">
        <w:rPr>
          <w:rFonts w:ascii="Times New Roman" w:hAnsi="Times New Roman" w:cs="Times New Roman"/>
          <w:color w:val="000000" w:themeColor="text1"/>
          <w:sz w:val="24"/>
          <w:szCs w:val="24"/>
        </w:rPr>
        <w:t xml:space="preserve">and B </w:t>
      </w:r>
      <w:r w:rsidR="00727CD7" w:rsidRPr="006F0CEF">
        <w:rPr>
          <w:rFonts w:ascii="Times New Roman" w:hAnsi="Times New Roman" w:cs="Times New Roman"/>
          <w:color w:val="000000" w:themeColor="text1"/>
          <w:sz w:val="24"/>
          <w:szCs w:val="24"/>
        </w:rPr>
        <w:t xml:space="preserve">in </w:t>
      </w:r>
      <w:r w:rsidR="0068652B" w:rsidRPr="006F0CEF">
        <w:rPr>
          <w:rFonts w:ascii="Times New Roman" w:hAnsi="Times New Roman" w:cs="Times New Roman"/>
          <w:color w:val="000000" w:themeColor="text1"/>
          <w:sz w:val="24"/>
          <w:szCs w:val="24"/>
        </w:rPr>
        <w:t>red</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with the early</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1</w:t>
      </w:r>
      <w:r w:rsidR="003750B4">
        <w:rPr>
          <w:rFonts w:ascii="Times New Roman" w:hAnsi="Times New Roman" w:cs="Times New Roman"/>
          <w:color w:val="000000" w:themeColor="text1"/>
          <w:sz w:val="24"/>
          <w:szCs w:val="24"/>
        </w:rPr>
        <w:t>, Figure 9A in green</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w:t>
      </w:r>
      <w:r w:rsidR="00496DE6" w:rsidRPr="006F0CEF">
        <w:rPr>
          <w:rFonts w:ascii="Times New Roman" w:hAnsi="Times New Roman" w:cs="Times New Roman"/>
          <w:color w:val="000000" w:themeColor="text1"/>
          <w:sz w:val="24"/>
          <w:szCs w:val="24"/>
        </w:rPr>
        <w:t>late (</w:t>
      </w:r>
      <w:r w:rsidR="0068652B" w:rsidRPr="006F0CEF">
        <w:rPr>
          <w:rFonts w:ascii="Times New Roman" w:hAnsi="Times New Roman" w:cs="Times New Roman"/>
          <w:color w:val="000000" w:themeColor="text1"/>
          <w:sz w:val="24"/>
          <w:szCs w:val="24"/>
        </w:rPr>
        <w:t>Week 4</w:t>
      </w:r>
      <w:r w:rsidR="003750B4">
        <w:rPr>
          <w:rFonts w:ascii="Times New Roman" w:hAnsi="Times New Roman" w:cs="Times New Roman"/>
          <w:color w:val="000000" w:themeColor="text1"/>
          <w:sz w:val="24"/>
          <w:szCs w:val="24"/>
        </w:rPr>
        <w:t>, Figure 9B in green</w:t>
      </w:r>
      <w:r w:rsidR="00496DE6" w:rsidRPr="006F0CEF">
        <w:rPr>
          <w:rFonts w:ascii="Times New Roman" w:hAnsi="Times New Roman" w:cs="Times New Roman"/>
          <w:color w:val="000000" w:themeColor="text1"/>
          <w:sz w:val="24"/>
          <w:szCs w:val="24"/>
        </w:rPr>
        <w:t xml:space="preserve">) timepoints. </w:t>
      </w:r>
      <w:r w:rsidR="0068652B" w:rsidRPr="006F0CEF">
        <w:rPr>
          <w:rFonts w:ascii="Times New Roman" w:hAnsi="Times New Roman" w:cs="Times New Roman"/>
          <w:color w:val="000000" w:themeColor="text1"/>
          <w:sz w:val="24"/>
          <w:szCs w:val="24"/>
        </w:rPr>
        <w:t>Taxa with relative abundance</w:t>
      </w:r>
      <w:r w:rsidR="00EE354E">
        <w:rPr>
          <w:rFonts w:ascii="Times New Roman" w:hAnsi="Times New Roman" w:cs="Times New Roman"/>
          <w:color w:val="000000" w:themeColor="text1"/>
          <w:sz w:val="24"/>
          <w:szCs w:val="24"/>
        </w:rPr>
        <w:t xml:space="preserve"> </w:t>
      </w:r>
      <w:ins w:id="112" w:author="Sargsyan, Davit [JRDUS]" w:date="2024-11-25T12:26:00Z">
        <w:r w:rsidR="00E3283F">
          <w:rPr>
            <w:rFonts w:ascii="Times New Roman" w:hAnsi="Times New Roman" w:cs="Times New Roman"/>
            <w:color w:val="000000" w:themeColor="text1"/>
            <w:sz w:val="24"/>
            <w:szCs w:val="24"/>
          </w:rPr>
          <w:t xml:space="preserve">of </w:t>
        </w:r>
      </w:ins>
      <w:del w:id="113" w:author="Sargsyan, Davit [JRDUS]" w:date="2024-11-25T12:26:00Z">
        <w:r w:rsidR="00EE354E" w:rsidDel="00E3283F">
          <w:rPr>
            <w:rFonts w:ascii="Times New Roman" w:hAnsi="Times New Roman" w:cs="Times New Roman"/>
            <w:color w:val="000000" w:themeColor="text1"/>
            <w:sz w:val="24"/>
            <w:szCs w:val="24"/>
          </w:rPr>
          <w:delText>(</w:delText>
        </w:r>
      </w:del>
      <w:r w:rsidR="0068652B" w:rsidRPr="006F0CEF">
        <w:rPr>
          <w:rFonts w:ascii="Times New Roman" w:hAnsi="Times New Roman" w:cs="Times New Roman"/>
          <w:color w:val="000000" w:themeColor="text1"/>
          <w:sz w:val="24"/>
          <w:szCs w:val="24"/>
        </w:rPr>
        <w:t>≥ 0.1%</w:t>
      </w:r>
      <w:del w:id="114" w:author="Sargsyan, Davit [JRDUS]" w:date="2024-11-25T12:26:00Z">
        <w:r w:rsidR="00EE354E" w:rsidDel="00E3283F">
          <w:rPr>
            <w:rFonts w:ascii="Times New Roman" w:hAnsi="Times New Roman" w:cs="Times New Roman"/>
            <w:color w:val="000000" w:themeColor="text1"/>
            <w:sz w:val="24"/>
            <w:szCs w:val="24"/>
          </w:rPr>
          <w:delText>)</w:delText>
        </w:r>
      </w:del>
      <w:r w:rsidR="0068652B" w:rsidRPr="006F0CEF">
        <w:rPr>
          <w:rFonts w:ascii="Times New Roman" w:hAnsi="Times New Roman" w:cs="Times New Roman"/>
          <w:color w:val="000000" w:themeColor="text1"/>
          <w:sz w:val="24"/>
          <w:szCs w:val="24"/>
        </w:rPr>
        <w:t xml:space="preserve"> present in at least one specimen were included. In addition, the cladograms</w:t>
      </w:r>
      <w:r w:rsidR="00EE354E" w:rsidRPr="006F0CEF">
        <w:rPr>
          <w:rFonts w:ascii="Times New Roman" w:hAnsi="Times New Roman" w:cs="Times New Roman"/>
          <w:color w:val="000000" w:themeColor="text1"/>
          <w:sz w:val="24"/>
          <w:szCs w:val="24"/>
        </w:rPr>
        <w:t>, using lineages with Linear Discriminant Analysis (LDA) score ≥ 2.0</w:t>
      </w:r>
      <w:r w:rsidR="00EE354E">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showing the phylogenetic distribution of the microbial lineages a</w:t>
      </w:r>
      <w:r w:rsidR="00EE354E">
        <w:rPr>
          <w:rFonts w:ascii="Times New Roman" w:hAnsi="Times New Roman" w:cs="Times New Roman"/>
          <w:color w:val="000000" w:themeColor="text1"/>
          <w:sz w:val="24"/>
          <w:szCs w:val="24"/>
        </w:rPr>
        <w:t>t</w:t>
      </w:r>
      <w:r w:rsidR="0068652B" w:rsidRPr="006F0CEF">
        <w:rPr>
          <w:rFonts w:ascii="Times New Roman" w:hAnsi="Times New Roman" w:cs="Times New Roman"/>
          <w:color w:val="000000" w:themeColor="text1"/>
          <w:sz w:val="24"/>
          <w:szCs w:val="24"/>
        </w:rPr>
        <w:t xml:space="preserve"> different time points were displayed.</w:t>
      </w:r>
      <w:r>
        <w:rPr>
          <w:rFonts w:ascii="Times New Roman" w:hAnsi="Times New Roman" w:cs="Times New Roman"/>
          <w:color w:val="000000" w:themeColor="text1"/>
          <w:sz w:val="24"/>
          <w:szCs w:val="24"/>
        </w:rPr>
        <w:t xml:space="preserve"> The analysis showed that</w:t>
      </w:r>
      <w:r w:rsidR="0068652B" w:rsidRPr="006F0CEF">
        <w:rPr>
          <w:rFonts w:ascii="Times New Roman" w:hAnsi="Times New Roman" w:cs="Times New Roman"/>
          <w:color w:val="000000" w:themeColor="text1"/>
          <w:sz w:val="24"/>
          <w:szCs w:val="24"/>
        </w:rPr>
        <w:t xml:space="preserve"> </w:t>
      </w:r>
      <w:r w:rsidR="00EE354E" w:rsidRPr="006F0CEF">
        <w:rPr>
          <w:rFonts w:ascii="Times New Roman" w:hAnsi="Times New Roman" w:cs="Times New Roman"/>
          <w:i/>
          <w:iCs/>
          <w:color w:val="000000" w:themeColor="text1"/>
          <w:sz w:val="24"/>
          <w:szCs w:val="24"/>
        </w:rPr>
        <w:t>Bacteroidetes Parabacteroides</w:t>
      </w:r>
      <w:r w:rsidR="00EE354E" w:rsidRPr="006F0CEF">
        <w:rPr>
          <w:rFonts w:ascii="Times New Roman" w:hAnsi="Times New Roman" w:cs="Times New Roman"/>
          <w:color w:val="000000" w:themeColor="text1"/>
          <w:sz w:val="24"/>
          <w:szCs w:val="24"/>
        </w:rPr>
        <w:t>,</w:t>
      </w:r>
      <w:r w:rsidR="00EE354E"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Prevotella</w:t>
      </w:r>
      <w:proofErr w:type="spellEnd"/>
      <w:r w:rsidR="0068652B" w:rsidRPr="006F0CEF">
        <w:rPr>
          <w:rFonts w:ascii="Times New Roman" w:hAnsi="Times New Roman" w:cs="Times New Roman"/>
          <w:color w:val="000000" w:themeColor="text1"/>
          <w:sz w:val="24"/>
          <w:szCs w:val="24"/>
        </w:rPr>
        <w:t xml:space="preserve">, </w:t>
      </w:r>
      <w:r w:rsidR="00EE354E" w:rsidRPr="006F0CEF">
        <w:rPr>
          <w:rFonts w:ascii="Times New Roman" w:hAnsi="Times New Roman" w:cs="Times New Roman"/>
          <w:i/>
          <w:iCs/>
          <w:color w:val="000000" w:themeColor="text1"/>
          <w:sz w:val="24"/>
          <w:szCs w:val="24"/>
        </w:rPr>
        <w:t>Bacteroidetes S24_7</w:t>
      </w:r>
      <w:r w:rsidR="00EE354E">
        <w:rPr>
          <w:rFonts w:ascii="Times New Roman" w:hAnsi="Times New Roman" w:cs="Times New Roman"/>
          <w:i/>
          <w:iCs/>
          <w:color w:val="000000" w:themeColor="text1"/>
          <w:sz w:val="24"/>
          <w:szCs w:val="24"/>
        </w:rPr>
        <w:t xml:space="preserve">, </w:t>
      </w:r>
      <w:r w:rsidR="00EE354E">
        <w:rPr>
          <w:rFonts w:ascii="Times New Roman" w:hAnsi="Times New Roman" w:cs="Times New Roman"/>
          <w:color w:val="000000" w:themeColor="text1"/>
          <w:sz w:val="24"/>
          <w:szCs w:val="24"/>
        </w:rPr>
        <w:t>and</w:t>
      </w:r>
      <w:r w:rsidR="00EE354E"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Bacteroidetes</w:t>
      </w:r>
      <w:r w:rsidR="0068652B" w:rsidRPr="006F0CEF">
        <w:rPr>
          <w:rFonts w:ascii="Times New Roman" w:hAnsi="Times New Roman" w:cs="Times New Roman"/>
          <w:color w:val="000000" w:themeColor="text1"/>
          <w:sz w:val="24"/>
          <w:szCs w:val="24"/>
        </w:rPr>
        <w:t xml:space="preserve">, </w:t>
      </w:r>
      <w:r w:rsidR="00EE354E">
        <w:rPr>
          <w:rFonts w:ascii="Times New Roman" w:hAnsi="Times New Roman" w:cs="Times New Roman"/>
          <w:color w:val="000000" w:themeColor="text1"/>
          <w:sz w:val="24"/>
          <w:szCs w:val="24"/>
        </w:rPr>
        <w:t xml:space="preserve">the </w:t>
      </w:r>
      <w:r w:rsidR="00AE037E" w:rsidRPr="006F0CEF">
        <w:rPr>
          <w:rFonts w:ascii="Times New Roman" w:hAnsi="Times New Roman" w:cs="Times New Roman"/>
          <w:color w:val="000000" w:themeColor="text1"/>
          <w:sz w:val="24"/>
          <w:szCs w:val="24"/>
        </w:rPr>
        <w:t xml:space="preserve">relative abundance </w:t>
      </w:r>
      <w:r w:rsidR="0068652B" w:rsidRPr="006F0CEF">
        <w:rPr>
          <w:rFonts w:ascii="Times New Roman" w:hAnsi="Times New Roman" w:cs="Times New Roman"/>
          <w:color w:val="000000" w:themeColor="text1"/>
          <w:sz w:val="24"/>
          <w:szCs w:val="24"/>
        </w:rPr>
        <w:t xml:space="preserve">decreased, while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Bacteroidales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Oscillospira</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and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Anaeroplasma</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increased</w:t>
      </w:r>
      <w:r w:rsidR="00AE037E" w:rsidRPr="006F0CEF">
        <w:rPr>
          <w:rFonts w:ascii="Times New Roman" w:hAnsi="Times New Roman" w:cs="Times New Roman"/>
          <w:color w:val="000000" w:themeColor="text1"/>
          <w:sz w:val="24"/>
          <w:szCs w:val="24"/>
        </w:rPr>
        <w:t xml:space="preserve"> over time</w:t>
      </w:r>
      <w:r w:rsidR="0068652B" w:rsidRPr="006F0CEF">
        <w:rPr>
          <w:rFonts w:ascii="Times New Roman" w:hAnsi="Times New Roman" w:cs="Times New Roman"/>
          <w:color w:val="000000" w:themeColor="text1"/>
          <w:sz w:val="24"/>
          <w:szCs w:val="24"/>
        </w:rPr>
        <w:t>.</w:t>
      </w:r>
      <w:r w:rsidR="00AE037E" w:rsidRPr="006F0CEF">
        <w:rPr>
          <w:rFonts w:ascii="Times New Roman" w:hAnsi="Times New Roman" w:cs="Times New Roman"/>
          <w:color w:val="000000" w:themeColor="text1"/>
          <w:sz w:val="24"/>
          <w:szCs w:val="24"/>
        </w:rPr>
        <w:t xml:space="preserve"> </w:t>
      </w:r>
    </w:p>
    <w:p w14:paraId="10DC540D" w14:textId="793AB499" w:rsidR="00116D3B" w:rsidRPr="006F0CEF" w:rsidRDefault="00CC2EE4" w:rsidP="00116D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Separately, the effect</w:t>
      </w:r>
      <w:r w:rsidR="00AE037E" w:rsidRPr="006F0CEF">
        <w:rPr>
          <w:rFonts w:ascii="Times New Roman" w:hAnsi="Times New Roman" w:cs="Times New Roman"/>
          <w:color w:val="000000" w:themeColor="text1"/>
          <w:sz w:val="24"/>
          <w:szCs w:val="24"/>
        </w:rPr>
        <w:t xml:space="preserve"> of PEITC</w:t>
      </w:r>
      <w:r>
        <w:rPr>
          <w:rFonts w:ascii="Times New Roman" w:hAnsi="Times New Roman" w:cs="Times New Roman"/>
          <w:color w:val="000000" w:themeColor="text1"/>
          <w:sz w:val="24"/>
          <w:szCs w:val="24"/>
        </w:rPr>
        <w:t xml:space="preserve"> addition to the</w:t>
      </w:r>
      <w:r w:rsidR="00AE037E" w:rsidRPr="006F0CEF">
        <w:rPr>
          <w:rFonts w:ascii="Times New Roman" w:hAnsi="Times New Roman" w:cs="Times New Roman"/>
          <w:color w:val="000000" w:themeColor="text1"/>
          <w:sz w:val="24"/>
          <w:szCs w:val="24"/>
        </w:rPr>
        <w:t xml:space="preserve"> diet was </w:t>
      </w:r>
      <w:r w:rsidRPr="006F0CEF">
        <w:rPr>
          <w:rFonts w:ascii="Times New Roman" w:hAnsi="Times New Roman" w:cs="Times New Roman"/>
          <w:color w:val="000000" w:themeColor="text1"/>
          <w:sz w:val="24"/>
          <w:szCs w:val="24"/>
        </w:rPr>
        <w:t>examined</w:t>
      </w:r>
      <w:r>
        <w:rPr>
          <w:rFonts w:ascii="Times New Roman" w:hAnsi="Times New Roman" w:cs="Times New Roman"/>
          <w:color w:val="000000" w:themeColor="text1"/>
          <w:sz w:val="24"/>
          <w:szCs w:val="24"/>
        </w:rPr>
        <w:t xml:space="preserve"> and presented in</w:t>
      </w:r>
      <w:r w:rsidRPr="006F0CEF">
        <w:rPr>
          <w:rFonts w:ascii="Times New Roman" w:hAnsi="Times New Roman" w:cs="Times New Roman"/>
          <w:color w:val="000000" w:themeColor="text1"/>
          <w:sz w:val="24"/>
          <w:szCs w:val="24"/>
        </w:rPr>
        <w:t xml:space="preserve"> </w:t>
      </w:r>
      <w:r w:rsidR="006D4401">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 xml:space="preserve">igures </w:t>
      </w:r>
      <w:r w:rsidR="003750B4">
        <w:rPr>
          <w:rFonts w:ascii="Times New Roman" w:hAnsi="Times New Roman" w:cs="Times New Roman"/>
          <w:color w:val="000000" w:themeColor="text1"/>
          <w:sz w:val="24"/>
          <w:szCs w:val="24"/>
        </w:rPr>
        <w:t>9C and D</w:t>
      </w:r>
      <w:r>
        <w:rPr>
          <w:rFonts w:ascii="Times New Roman" w:hAnsi="Times New Roman" w:cs="Times New Roman"/>
          <w:color w:val="000000" w:themeColor="text1"/>
          <w:sz w:val="24"/>
          <w:szCs w:val="24"/>
        </w:rPr>
        <w:t>. The figures show</w:t>
      </w:r>
      <w:r w:rsidR="0068652B" w:rsidRPr="006F0CEF">
        <w:rPr>
          <w:rFonts w:ascii="Times New Roman" w:hAnsi="Times New Roman" w:cs="Times New Roman"/>
          <w:color w:val="000000" w:themeColor="text1"/>
          <w:sz w:val="24"/>
          <w:szCs w:val="24"/>
        </w:rPr>
        <w:t xml:space="preserve"> the impact of PEITC diet by comparing the microbiota </w:t>
      </w:r>
      <w:del w:id="115" w:author="Sargsyan, Davit [JRDUS]" w:date="2024-11-25T16:00:00Z">
        <w:r w:rsidR="0068652B" w:rsidRPr="006F0CEF" w:rsidDel="00B9509C">
          <w:rPr>
            <w:rFonts w:ascii="Times New Roman" w:hAnsi="Times New Roman" w:cs="Times New Roman"/>
            <w:color w:val="000000" w:themeColor="text1"/>
            <w:sz w:val="24"/>
            <w:szCs w:val="24"/>
          </w:rPr>
          <w:delText xml:space="preserve">for </w:delText>
        </w:r>
      </w:del>
      <w:ins w:id="116" w:author="Sargsyan, Davit [JRDUS]" w:date="2024-11-25T16:00:00Z">
        <w:r w:rsidR="00B9509C">
          <w:rPr>
            <w:rFonts w:ascii="Times New Roman" w:hAnsi="Times New Roman" w:cs="Times New Roman"/>
            <w:color w:val="000000" w:themeColor="text1"/>
            <w:sz w:val="24"/>
            <w:szCs w:val="24"/>
          </w:rPr>
          <w:t>in the</w:t>
        </w:r>
        <w:r w:rsidR="00B9509C" w:rsidRPr="006F0CEF">
          <w:rPr>
            <w:rFonts w:ascii="Times New Roman" w:hAnsi="Times New Roman" w:cs="Times New Roman"/>
            <w:color w:val="000000" w:themeColor="text1"/>
            <w:sz w:val="24"/>
            <w:szCs w:val="24"/>
          </w:rPr>
          <w:t xml:space="preserve"> </w:t>
        </w:r>
      </w:ins>
      <w:r w:rsidR="0068652B" w:rsidRPr="006F0CEF">
        <w:rPr>
          <w:rFonts w:ascii="Times New Roman" w:hAnsi="Times New Roman" w:cs="Times New Roman"/>
          <w:color w:val="000000" w:themeColor="text1"/>
          <w:sz w:val="24"/>
          <w:szCs w:val="24"/>
        </w:rPr>
        <w:t xml:space="preserve">control diet at baseline </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0</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red</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at </w:t>
      </w:r>
      <w:r w:rsidR="00AE037E" w:rsidRPr="006F0CEF">
        <w:rPr>
          <w:rFonts w:ascii="Times New Roman" w:hAnsi="Times New Roman" w:cs="Times New Roman"/>
          <w:color w:val="000000" w:themeColor="text1"/>
          <w:sz w:val="24"/>
          <w:szCs w:val="24"/>
        </w:rPr>
        <w:t>the later timepoints (</w:t>
      </w:r>
      <w:r w:rsidR="0068652B" w:rsidRPr="006F0CEF">
        <w:rPr>
          <w:rFonts w:ascii="Times New Roman" w:hAnsi="Times New Roman" w:cs="Times New Roman"/>
          <w:color w:val="000000" w:themeColor="text1"/>
          <w:sz w:val="24"/>
          <w:szCs w:val="24"/>
        </w:rPr>
        <w:t>Week</w:t>
      </w:r>
      <w:r w:rsidR="00AE037E" w:rsidRPr="006F0CEF">
        <w:rPr>
          <w:rFonts w:ascii="Times New Roman" w:hAnsi="Times New Roman" w:cs="Times New Roman"/>
          <w:color w:val="000000" w:themeColor="text1"/>
          <w:sz w:val="24"/>
          <w:szCs w:val="24"/>
        </w:rPr>
        <w:t>s</w:t>
      </w:r>
      <w:r w:rsidR="0068652B" w:rsidRPr="006F0CEF">
        <w:rPr>
          <w:rFonts w:ascii="Times New Roman" w:hAnsi="Times New Roman" w:cs="Times New Roman"/>
          <w:color w:val="000000" w:themeColor="text1"/>
          <w:sz w:val="24"/>
          <w:szCs w:val="24"/>
        </w:rPr>
        <w:t xml:space="preserve"> 1 or 4</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green</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Relative abundance of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significantly increased </w:t>
      </w:r>
      <w:r w:rsidR="0068652B" w:rsidRPr="006F0CEF">
        <w:rPr>
          <w:rFonts w:ascii="Times New Roman" w:hAnsi="Times New Roman" w:cs="Times New Roman"/>
          <w:color w:val="000000" w:themeColor="text1"/>
          <w:sz w:val="24"/>
          <w:szCs w:val="24"/>
        </w:rPr>
        <w:t xml:space="preserve">and </w:t>
      </w:r>
      <w:r w:rsidR="0068652B" w:rsidRPr="006F0CEF">
        <w:rPr>
          <w:rFonts w:ascii="Times New Roman" w:hAnsi="Times New Roman" w:cs="Times New Roman"/>
          <w:i/>
          <w:iCs/>
          <w:color w:val="000000" w:themeColor="text1"/>
          <w:sz w:val="24"/>
          <w:szCs w:val="24"/>
        </w:rPr>
        <w:t>Bacteroidetes S24_7</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significantly </w:t>
      </w:r>
      <w:r w:rsidR="0068652B" w:rsidRPr="006F0CEF">
        <w:rPr>
          <w:rFonts w:ascii="Times New Roman" w:hAnsi="Times New Roman" w:cs="Times New Roman"/>
          <w:color w:val="000000" w:themeColor="text1"/>
          <w:sz w:val="24"/>
          <w:szCs w:val="24"/>
        </w:rPr>
        <w:t xml:space="preserve">decreased at </w:t>
      </w:r>
      <w:r w:rsidR="00AE037E" w:rsidRPr="006F0CEF">
        <w:rPr>
          <w:rFonts w:ascii="Times New Roman" w:hAnsi="Times New Roman" w:cs="Times New Roman"/>
          <w:color w:val="000000" w:themeColor="text1"/>
          <w:sz w:val="24"/>
          <w:szCs w:val="24"/>
        </w:rPr>
        <w:t>the later tim</w:t>
      </w:r>
      <w:r w:rsidR="00884224" w:rsidRPr="006F0CEF">
        <w:rPr>
          <w:rFonts w:ascii="Times New Roman" w:hAnsi="Times New Roman" w:cs="Times New Roman"/>
          <w:color w:val="000000" w:themeColor="text1"/>
          <w:sz w:val="24"/>
          <w:szCs w:val="24"/>
        </w:rPr>
        <w:t xml:space="preserve">e </w:t>
      </w:r>
      <w:r w:rsidR="00AE037E" w:rsidRPr="006F0CEF">
        <w:rPr>
          <w:rFonts w:ascii="Times New Roman" w:hAnsi="Times New Roman" w:cs="Times New Roman"/>
          <w:color w:val="000000" w:themeColor="text1"/>
          <w:sz w:val="24"/>
          <w:szCs w:val="24"/>
        </w:rPr>
        <w:t>points compared to baseline</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Several bacterial taxa</w:t>
      </w:r>
      <w:r w:rsidR="0068652B" w:rsidRPr="006F0CEF">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shown to be correlated</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with diet. </w:t>
      </w:r>
      <w:r>
        <w:rPr>
          <w:rFonts w:ascii="Times New Roman" w:hAnsi="Times New Roman" w:cs="Times New Roman"/>
          <w:color w:val="000000" w:themeColor="text1"/>
          <w:sz w:val="24"/>
          <w:szCs w:val="24"/>
        </w:rPr>
        <w:t xml:space="preserve">Specifically,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Odoribacter</w:t>
      </w:r>
      <w:proofErr w:type="spellEnd"/>
      <w:r w:rsidR="0068652B" w:rsidRPr="006F0CEF">
        <w:rPr>
          <w:rFonts w:ascii="Times New Roman" w:hAnsi="Times New Roman" w:cs="Times New Roman"/>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Mycoplasmataceae</w:t>
      </w:r>
      <w:proofErr w:type="spellEnd"/>
      <w:r w:rsidR="00061D97" w:rsidRPr="006F0CEF">
        <w:rPr>
          <w:rFonts w:ascii="Times New Roman" w:hAnsi="Times New Roman" w:cs="Times New Roman"/>
          <w:color w:val="000000" w:themeColor="text1"/>
          <w:sz w:val="24"/>
          <w:szCs w:val="24"/>
        </w:rPr>
        <w:t xml:space="preserve"> and</w:t>
      </w:r>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w:t>
      </w:r>
      <w:r w:rsidR="0012427C">
        <w:rPr>
          <w:rFonts w:ascii="Times New Roman" w:hAnsi="Times New Roman" w:cs="Times New Roman"/>
          <w:color w:val="000000" w:themeColor="text1"/>
          <w:sz w:val="24"/>
          <w:szCs w:val="24"/>
        </w:rPr>
        <w:t xml:space="preserve">were found in </w:t>
      </w:r>
      <w:r w:rsidR="0068652B" w:rsidRPr="006F0CEF">
        <w:rPr>
          <w:rFonts w:ascii="Times New Roman" w:hAnsi="Times New Roman" w:cs="Times New Roman"/>
          <w:color w:val="000000" w:themeColor="text1"/>
          <w:sz w:val="24"/>
          <w:szCs w:val="24"/>
        </w:rPr>
        <w:t xml:space="preserve">significantly </w:t>
      </w:r>
      <w:r w:rsidR="00061D97" w:rsidRPr="006F0CEF">
        <w:rPr>
          <w:rFonts w:ascii="Times New Roman" w:hAnsi="Times New Roman" w:cs="Times New Roman"/>
          <w:color w:val="000000" w:themeColor="text1"/>
          <w:sz w:val="24"/>
          <w:szCs w:val="24"/>
        </w:rPr>
        <w:t>higher abundance</w:t>
      </w:r>
      <w:r w:rsidR="0068652B" w:rsidRPr="006F0CEF">
        <w:rPr>
          <w:rFonts w:ascii="Times New Roman" w:hAnsi="Times New Roman" w:cs="Times New Roman"/>
          <w:color w:val="000000" w:themeColor="text1"/>
          <w:sz w:val="24"/>
          <w:szCs w:val="24"/>
        </w:rPr>
        <w:t xml:space="preserve"> while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and </w:t>
      </w:r>
      <w:proofErr w:type="spellStart"/>
      <w:r w:rsidR="0068652B" w:rsidRPr="006F0CEF">
        <w:rPr>
          <w:rFonts w:ascii="Times New Roman" w:hAnsi="Times New Roman" w:cs="Times New Roman"/>
          <w:i/>
          <w:iCs/>
          <w:color w:val="000000" w:themeColor="text1"/>
          <w:sz w:val="24"/>
          <w:szCs w:val="24"/>
        </w:rPr>
        <w:t>Acidobacteria</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Ellin</w:t>
      </w:r>
      <w:proofErr w:type="spellEnd"/>
      <w:r w:rsidR="0068652B" w:rsidRPr="006F0CEF">
        <w:rPr>
          <w:rFonts w:ascii="Times New Roman" w:hAnsi="Times New Roman" w:cs="Times New Roman"/>
          <w:i/>
          <w:iCs/>
          <w:color w:val="000000" w:themeColor="text1"/>
          <w:sz w:val="24"/>
          <w:szCs w:val="24"/>
        </w:rPr>
        <w:t xml:space="preserve"> 6075</w:t>
      </w:r>
      <w:r w:rsidR="0068652B" w:rsidRPr="006F0CEF">
        <w:rPr>
          <w:rFonts w:ascii="Times New Roman" w:hAnsi="Times New Roman" w:cs="Times New Roman"/>
          <w:color w:val="000000" w:themeColor="text1"/>
          <w:sz w:val="24"/>
          <w:szCs w:val="24"/>
        </w:rPr>
        <w:t xml:space="preserve"> </w:t>
      </w:r>
      <w:r w:rsidR="0012427C">
        <w:rPr>
          <w:rFonts w:ascii="Times New Roman" w:hAnsi="Times New Roman" w:cs="Times New Roman"/>
          <w:color w:val="000000" w:themeColor="text1"/>
          <w:sz w:val="24"/>
          <w:szCs w:val="24"/>
        </w:rPr>
        <w:t>abundances were significantly lower in the control diet group compared to the PEITC group.</w:t>
      </w:r>
    </w:p>
    <w:p w14:paraId="558C88F9" w14:textId="28E72B43" w:rsidR="0068652B" w:rsidRPr="006F0CEF" w:rsidRDefault="0068652B" w:rsidP="00A43D9D">
      <w:pPr>
        <w:pStyle w:val="Heading2"/>
        <w:rPr>
          <w:rFonts w:ascii="Times New Roman" w:hAnsi="Times New Roman" w:cs="Times New Roman"/>
          <w:color w:val="000000" w:themeColor="text1"/>
        </w:rPr>
      </w:pPr>
      <w:bookmarkStart w:id="117" w:name="_Toc179148172"/>
      <w:r w:rsidRPr="006F0CEF">
        <w:rPr>
          <w:rFonts w:ascii="Times New Roman" w:hAnsi="Times New Roman" w:cs="Times New Roman"/>
          <w:color w:val="000000" w:themeColor="text1"/>
        </w:rPr>
        <w:t xml:space="preserve">3.5 </w:t>
      </w:r>
      <w:r w:rsidR="00243CD3">
        <w:rPr>
          <w:rFonts w:ascii="Times New Roman" w:hAnsi="Times New Roman" w:cs="Times New Roman"/>
          <w:color w:val="000000" w:themeColor="text1"/>
        </w:rPr>
        <w:t xml:space="preserve">Cranberry and </w:t>
      </w:r>
      <w:r w:rsidRPr="006F0CEF">
        <w:rPr>
          <w:rFonts w:ascii="Times New Roman" w:hAnsi="Times New Roman" w:cs="Times New Roman"/>
          <w:color w:val="000000" w:themeColor="text1"/>
        </w:rPr>
        <w:t xml:space="preserve">PEITC </w:t>
      </w:r>
      <w:r w:rsidR="00243CD3">
        <w:rPr>
          <w:rFonts w:ascii="Times New Roman" w:hAnsi="Times New Roman" w:cs="Times New Roman"/>
          <w:color w:val="000000" w:themeColor="text1"/>
        </w:rPr>
        <w:t>additives</w:t>
      </w:r>
      <w:r w:rsidRPr="006F0CEF">
        <w:rPr>
          <w:rFonts w:ascii="Times New Roman" w:hAnsi="Times New Roman" w:cs="Times New Roman"/>
          <w:color w:val="000000" w:themeColor="text1"/>
        </w:rPr>
        <w:t xml:space="preserve"> partially </w:t>
      </w:r>
      <w:r w:rsidR="00243CD3">
        <w:rPr>
          <w:rFonts w:ascii="Times New Roman" w:hAnsi="Times New Roman" w:cs="Times New Roman"/>
          <w:color w:val="000000" w:themeColor="text1"/>
        </w:rPr>
        <w:t>preserved metabolomic profiles in</w:t>
      </w:r>
      <w:r w:rsidR="006D4401">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the DSS-</w:t>
      </w:r>
      <w:r w:rsidR="00243CD3">
        <w:rPr>
          <w:rFonts w:ascii="Times New Roman" w:hAnsi="Times New Roman" w:cs="Times New Roman"/>
          <w:color w:val="000000" w:themeColor="text1"/>
        </w:rPr>
        <w:t>treated mice</w:t>
      </w:r>
      <w:bookmarkEnd w:id="117"/>
    </w:p>
    <w:p w14:paraId="0B6FA1F6" w14:textId="115961A2" w:rsidR="0068652B" w:rsidRPr="006F0CEF" w:rsidRDefault="003014B1"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Fecal samples of the</w:t>
      </w:r>
      <w:r w:rsidR="0068652B" w:rsidRPr="006F0CEF">
        <w:rPr>
          <w:rFonts w:ascii="Times New Roman" w:hAnsi="Times New Roman" w:cs="Times New Roman"/>
          <w:color w:val="000000" w:themeColor="text1"/>
          <w:sz w:val="24"/>
          <w:szCs w:val="24"/>
        </w:rPr>
        <w:t xml:space="preserve"> DSS, </w:t>
      </w:r>
      <w:proofErr w:type="spellStart"/>
      <w:r>
        <w:rPr>
          <w:rFonts w:ascii="Times New Roman" w:hAnsi="Times New Roman" w:cs="Times New Roman"/>
          <w:color w:val="000000" w:themeColor="text1"/>
          <w:sz w:val="24"/>
          <w:szCs w:val="24"/>
        </w:rPr>
        <w:t>DSS+Cranberry</w:t>
      </w:r>
      <w:proofErr w:type="spellEnd"/>
      <w:r>
        <w:rPr>
          <w:rFonts w:ascii="Times New Roman" w:hAnsi="Times New Roman" w:cs="Times New Roman"/>
          <w:color w:val="000000" w:themeColor="text1"/>
          <w:sz w:val="24"/>
          <w:szCs w:val="24"/>
        </w:rPr>
        <w:t xml:space="preserve"> and DSS+PEITC treated mice from Exp03 were</w:t>
      </w:r>
      <w:r w:rsidR="0068652B" w:rsidRPr="006F0CEF">
        <w:rPr>
          <w:rFonts w:ascii="Times New Roman" w:hAnsi="Times New Roman" w:cs="Times New Roman"/>
          <w:color w:val="000000" w:themeColor="text1"/>
          <w:sz w:val="24"/>
          <w:szCs w:val="24"/>
        </w:rPr>
        <w:t xml:space="preserve"> collected at weeks 2 and 6 </w:t>
      </w:r>
      <w:r>
        <w:rPr>
          <w:rFonts w:ascii="Times New Roman" w:hAnsi="Times New Roman" w:cs="Times New Roman"/>
          <w:color w:val="000000" w:themeColor="text1"/>
          <w:sz w:val="24"/>
          <w:szCs w:val="24"/>
        </w:rPr>
        <w:t>and</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analyzed </w:t>
      </w:r>
      <w:r>
        <w:rPr>
          <w:rFonts w:ascii="Times New Roman" w:hAnsi="Times New Roman" w:cs="Times New Roman"/>
          <w:color w:val="000000" w:themeColor="text1"/>
          <w:sz w:val="24"/>
          <w:szCs w:val="24"/>
        </w:rPr>
        <w:t>for</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concentrations of free amino acids, bile acids and SCFA. </w:t>
      </w:r>
    </w:p>
    <w:p w14:paraId="54A50440" w14:textId="7CA495F4"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Principal components analysis </w:t>
      </w:r>
      <w:del w:id="118" w:author="Sargsyan, Davit [JRDUS]" w:date="2024-11-25T16:01:00Z">
        <w:r w:rsidR="003014B1" w:rsidDel="00B9509C">
          <w:rPr>
            <w:rFonts w:ascii="Times New Roman" w:hAnsi="Times New Roman" w:cs="Times New Roman"/>
            <w:color w:val="000000" w:themeColor="text1"/>
            <w:sz w:val="24"/>
            <w:szCs w:val="24"/>
          </w:rPr>
          <w:delText xml:space="preserve">was conducted </w:delText>
        </w:r>
        <w:r w:rsidR="001F115C" w:rsidDel="00B9509C">
          <w:rPr>
            <w:rFonts w:ascii="Times New Roman" w:hAnsi="Times New Roman" w:cs="Times New Roman"/>
            <w:color w:val="000000" w:themeColor="text1"/>
            <w:sz w:val="24"/>
            <w:szCs w:val="24"/>
          </w:rPr>
          <w:delText>showing</w:delText>
        </w:r>
      </w:del>
      <w:ins w:id="119" w:author="Sargsyan, Davit [JRDUS]" w:date="2024-11-25T16:01:00Z">
        <w:r w:rsidR="00B9509C">
          <w:rPr>
            <w:rFonts w:ascii="Times New Roman" w:hAnsi="Times New Roman" w:cs="Times New Roman"/>
            <w:color w:val="000000" w:themeColor="text1"/>
            <w:sz w:val="24"/>
            <w:szCs w:val="24"/>
          </w:rPr>
          <w:t>showed</w:t>
        </w:r>
      </w:ins>
      <w:r w:rsidRPr="006F0CEF">
        <w:rPr>
          <w:rFonts w:ascii="Times New Roman" w:hAnsi="Times New Roman" w:cs="Times New Roman"/>
          <w:color w:val="000000" w:themeColor="text1"/>
          <w:sz w:val="24"/>
          <w:szCs w:val="24"/>
        </w:rPr>
        <w:t xml:space="preserve"> that </w:t>
      </w:r>
      <w:r w:rsidR="00584D20">
        <w:rPr>
          <w:rFonts w:ascii="Times New Roman" w:hAnsi="Times New Roman" w:cs="Times New Roman"/>
          <w:color w:val="000000" w:themeColor="text1"/>
          <w:sz w:val="24"/>
          <w:szCs w:val="24"/>
        </w:rPr>
        <w:t xml:space="preserve">concentrations </w:t>
      </w:r>
      <w:r w:rsidR="00584D20" w:rsidRPr="006F0CEF">
        <w:rPr>
          <w:rFonts w:ascii="Times New Roman" w:hAnsi="Times New Roman" w:cs="Times New Roman"/>
          <w:color w:val="000000" w:themeColor="text1"/>
          <w:sz w:val="24"/>
          <w:szCs w:val="24"/>
        </w:rPr>
        <w:t>of</w:t>
      </w:r>
      <w:r w:rsidRPr="006F0CEF">
        <w:rPr>
          <w:rFonts w:ascii="Times New Roman" w:hAnsi="Times New Roman" w:cs="Times New Roman"/>
          <w:color w:val="000000" w:themeColor="text1"/>
          <w:sz w:val="24"/>
          <w:szCs w:val="24"/>
        </w:rPr>
        <w:t xml:space="preserve"> all but one (taurine) amino acids were </w:t>
      </w:r>
      <w:r w:rsidR="001F115C">
        <w:rPr>
          <w:rFonts w:ascii="Times New Roman" w:hAnsi="Times New Roman" w:cs="Times New Roman"/>
          <w:color w:val="000000" w:themeColor="text1"/>
          <w:sz w:val="24"/>
          <w:szCs w:val="24"/>
        </w:rPr>
        <w:t>higher</w:t>
      </w:r>
      <w:r w:rsidR="001F115C"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in the </w:t>
      </w:r>
      <w:proofErr w:type="spellStart"/>
      <w:r w:rsidR="001F115C">
        <w:rPr>
          <w:rFonts w:ascii="Times New Roman" w:hAnsi="Times New Roman" w:cs="Times New Roman"/>
          <w:color w:val="000000" w:themeColor="text1"/>
          <w:sz w:val="24"/>
          <w:szCs w:val="24"/>
        </w:rPr>
        <w:t>DSS+</w:t>
      </w:r>
      <w:r w:rsidRPr="006F0CEF">
        <w:rPr>
          <w:rFonts w:ascii="Times New Roman" w:hAnsi="Times New Roman" w:cs="Times New Roman"/>
          <w:color w:val="000000" w:themeColor="text1"/>
          <w:sz w:val="24"/>
          <w:szCs w:val="24"/>
        </w:rPr>
        <w:t>Cranberry</w:t>
      </w:r>
      <w:proofErr w:type="spellEnd"/>
      <w:r w:rsidRPr="006F0CEF">
        <w:rPr>
          <w:rFonts w:ascii="Times New Roman" w:hAnsi="Times New Roman" w:cs="Times New Roman"/>
          <w:color w:val="000000" w:themeColor="text1"/>
          <w:sz w:val="24"/>
          <w:szCs w:val="24"/>
        </w:rPr>
        <w:t xml:space="preserve"> </w:t>
      </w:r>
      <w:del w:id="120" w:author="Sargsyan, Davit [JRDUS]" w:date="2024-11-25T16:02:00Z">
        <w:r w:rsidRPr="006F0CEF" w:rsidDel="00B9509C">
          <w:rPr>
            <w:rFonts w:ascii="Times New Roman" w:hAnsi="Times New Roman" w:cs="Times New Roman"/>
            <w:color w:val="000000" w:themeColor="text1"/>
            <w:sz w:val="24"/>
            <w:szCs w:val="24"/>
          </w:rPr>
          <w:delText xml:space="preserve">diet </w:delText>
        </w:r>
      </w:del>
      <w:r w:rsidRPr="006F0CEF">
        <w:rPr>
          <w:rFonts w:ascii="Times New Roman" w:hAnsi="Times New Roman" w:cs="Times New Roman"/>
          <w:color w:val="000000" w:themeColor="text1"/>
          <w:sz w:val="24"/>
          <w:szCs w:val="24"/>
        </w:rPr>
        <w:t xml:space="preserve">group (Figure </w:t>
      </w:r>
      <w:r w:rsidR="003750B4">
        <w:rPr>
          <w:rFonts w:ascii="Times New Roman" w:hAnsi="Times New Roman" w:cs="Times New Roman"/>
          <w:color w:val="000000" w:themeColor="text1"/>
          <w:sz w:val="24"/>
          <w:szCs w:val="24"/>
        </w:rPr>
        <w:t>10</w:t>
      </w:r>
      <w:r w:rsidR="009068C3"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However, for bile acids genotype rather than diet played a bigger role, with higher </w:t>
      </w:r>
      <w:r w:rsidR="00A919D9">
        <w:rPr>
          <w:rFonts w:ascii="Times New Roman" w:hAnsi="Times New Roman" w:cs="Times New Roman"/>
          <w:color w:val="000000" w:themeColor="text1"/>
          <w:sz w:val="24"/>
          <w:szCs w:val="24"/>
        </w:rPr>
        <w:t>concentrations</w:t>
      </w:r>
      <w:r w:rsidR="00A919D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of all bile acids</w:t>
      </w:r>
      <w:r w:rsidR="00A919D9">
        <w:rPr>
          <w:rFonts w:ascii="Times New Roman" w:hAnsi="Times New Roman" w:cs="Times New Roman"/>
          <w:color w:val="000000" w:themeColor="text1"/>
          <w:sz w:val="24"/>
          <w:szCs w:val="24"/>
        </w:rPr>
        <w:t xml:space="preserve">, specifically, </w:t>
      </w:r>
      <w:r w:rsidR="00A919D9" w:rsidRPr="006F0CEF">
        <w:rPr>
          <w:rFonts w:ascii="Times New Roman" w:hAnsi="Times New Roman" w:cs="Times New Roman"/>
          <w:color w:val="000000" w:themeColor="text1"/>
          <w:sz w:val="24"/>
          <w:szCs w:val="24"/>
        </w:rPr>
        <w:t>LCA, DCA, MCA, CDCA, GDCA and GCDCA</w:t>
      </w:r>
      <w:r w:rsidR="00A919D9">
        <w:rPr>
          <w:rFonts w:ascii="Times New Roman" w:hAnsi="Times New Roman" w:cs="Times New Roman"/>
          <w:color w:val="000000" w:themeColor="text1"/>
          <w:sz w:val="24"/>
          <w:szCs w:val="24"/>
        </w:rPr>
        <w:t xml:space="preserve"> detected </w:t>
      </w:r>
      <w:r w:rsidRPr="006F0CEF">
        <w:rPr>
          <w:rFonts w:ascii="Times New Roman" w:hAnsi="Times New Roman" w:cs="Times New Roman"/>
          <w:color w:val="000000" w:themeColor="text1"/>
          <w:sz w:val="24"/>
          <w:szCs w:val="24"/>
        </w:rPr>
        <w:t xml:space="preserve">in the </w:t>
      </w:r>
      <w:proofErr w:type="spellStart"/>
      <w:r w:rsidRPr="006F0CEF">
        <w:rPr>
          <w:rFonts w:ascii="Times New Roman" w:hAnsi="Times New Roman" w:cs="Times New Roman"/>
          <w:color w:val="000000" w:themeColor="text1"/>
          <w:sz w:val="24"/>
          <w:szCs w:val="24"/>
        </w:rPr>
        <w:t>Nrf</w:t>
      </w:r>
      <w:proofErr w:type="spellEnd"/>
      <w:r w:rsidRPr="006F0CEF">
        <w:rPr>
          <w:rFonts w:ascii="Times New Roman" w:hAnsi="Times New Roman" w:cs="Times New Roman"/>
          <w:color w:val="000000" w:themeColor="text1"/>
          <w:sz w:val="24"/>
          <w:szCs w:val="24"/>
        </w:rPr>
        <w:t xml:space="preserve"> KO </w:t>
      </w:r>
      <w:r w:rsidR="00A919D9">
        <w:rPr>
          <w:rFonts w:ascii="Times New Roman" w:hAnsi="Times New Roman" w:cs="Times New Roman"/>
          <w:color w:val="000000" w:themeColor="text1"/>
          <w:sz w:val="24"/>
          <w:szCs w:val="24"/>
        </w:rPr>
        <w:t>compared to WT</w:t>
      </w:r>
      <w:r w:rsidRPr="006F0CEF">
        <w:rPr>
          <w:rFonts w:ascii="Times New Roman" w:hAnsi="Times New Roman" w:cs="Times New Roman"/>
          <w:color w:val="000000" w:themeColor="text1"/>
          <w:sz w:val="24"/>
          <w:szCs w:val="24"/>
        </w:rPr>
        <w:t xml:space="preserve"> (</w:t>
      </w:r>
      <w:r w:rsidR="0040076B" w:rsidRPr="006F0CEF">
        <w:rPr>
          <w:rFonts w:ascii="Times New Roman" w:hAnsi="Times New Roman" w:cs="Times New Roman"/>
          <w:color w:val="000000" w:themeColor="text1"/>
          <w:sz w:val="24"/>
          <w:szCs w:val="24"/>
        </w:rPr>
        <w:t xml:space="preserve">Figure </w:t>
      </w:r>
      <w:r w:rsidR="003750B4">
        <w:rPr>
          <w:rFonts w:ascii="Times New Roman" w:hAnsi="Times New Roman" w:cs="Times New Roman"/>
          <w:color w:val="000000" w:themeColor="text1"/>
          <w:sz w:val="24"/>
          <w:szCs w:val="24"/>
        </w:rPr>
        <w:t>10</w:t>
      </w:r>
      <w:r w:rsidR="009068C3" w:rsidRPr="006F0CEF">
        <w:rPr>
          <w:rFonts w:ascii="Times New Roman" w:hAnsi="Times New Roman" w:cs="Times New Roman"/>
          <w:color w:val="000000" w:themeColor="text1"/>
          <w:sz w:val="24"/>
          <w:szCs w:val="24"/>
        </w:rPr>
        <w:t>B</w:t>
      </w:r>
      <w:r w:rsidRPr="006F0CEF">
        <w:rPr>
          <w:rFonts w:ascii="Times New Roman" w:hAnsi="Times New Roman" w:cs="Times New Roman"/>
          <w:color w:val="000000" w:themeColor="text1"/>
          <w:sz w:val="24"/>
          <w:szCs w:val="24"/>
        </w:rPr>
        <w:t xml:space="preserve">). </w:t>
      </w:r>
    </w:p>
    <w:p w14:paraId="0F97F177" w14:textId="6D44CF24" w:rsidR="0068652B" w:rsidRPr="006F0CEF" w:rsidRDefault="00A919D9"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First few principal components were used as explanatory variables in m</w:t>
      </w:r>
      <w:r w:rsidRPr="006F0CEF">
        <w:rPr>
          <w:rFonts w:ascii="Times New Roman" w:hAnsi="Times New Roman" w:cs="Times New Roman"/>
          <w:color w:val="000000" w:themeColor="text1"/>
          <w:sz w:val="24"/>
          <w:szCs w:val="24"/>
        </w:rPr>
        <w:t xml:space="preserve">ultinomial </w:t>
      </w:r>
      <w:r w:rsidR="0068652B" w:rsidRPr="006F0CEF">
        <w:rPr>
          <w:rFonts w:ascii="Times New Roman" w:hAnsi="Times New Roman" w:cs="Times New Roman"/>
          <w:color w:val="000000" w:themeColor="text1"/>
          <w:sz w:val="24"/>
          <w:szCs w:val="24"/>
        </w:rPr>
        <w:t xml:space="preserve">regression models to </w:t>
      </w:r>
      <w:r w:rsidR="00F81378" w:rsidRPr="006F0CEF">
        <w:rPr>
          <w:rFonts w:ascii="Times New Roman" w:hAnsi="Times New Roman" w:cs="Times New Roman"/>
          <w:color w:val="000000" w:themeColor="text1"/>
          <w:sz w:val="24"/>
          <w:szCs w:val="24"/>
        </w:rPr>
        <w:t xml:space="preserve">classify </w:t>
      </w:r>
      <w:r>
        <w:rPr>
          <w:rFonts w:ascii="Times New Roman" w:hAnsi="Times New Roman" w:cs="Times New Roman"/>
          <w:color w:val="000000" w:themeColor="text1"/>
          <w:sz w:val="24"/>
          <w:szCs w:val="24"/>
        </w:rPr>
        <w:t xml:space="preserve">the </w:t>
      </w:r>
      <w:r w:rsidR="0068652B" w:rsidRPr="006F0CEF">
        <w:rPr>
          <w:rFonts w:ascii="Times New Roman" w:hAnsi="Times New Roman" w:cs="Times New Roman"/>
          <w:color w:val="000000" w:themeColor="text1"/>
          <w:sz w:val="24"/>
          <w:szCs w:val="24"/>
        </w:rPr>
        <w:t>sample</w:t>
      </w:r>
      <w:r>
        <w:rPr>
          <w:rFonts w:ascii="Times New Roman" w:hAnsi="Times New Roman" w:cs="Times New Roman"/>
          <w:color w:val="000000" w:themeColor="text1"/>
          <w:sz w:val="24"/>
          <w:szCs w:val="24"/>
        </w:rPr>
        <w:t>s by</w:t>
      </w:r>
      <w:r w:rsidR="006D440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diet, DSS challenge and genotype</w:t>
      </w:r>
      <w:r w:rsidR="0068652B" w:rsidRPr="006F0CEF">
        <w:rPr>
          <w:rFonts w:ascii="Times New Roman" w:hAnsi="Times New Roman" w:cs="Times New Roman"/>
          <w:color w:val="000000" w:themeColor="text1"/>
          <w:sz w:val="24"/>
          <w:szCs w:val="24"/>
        </w:rPr>
        <w:t>. The model with the first 3 principal components accurately classified 29 out of 48 samples (60.4%) by diet</w:t>
      </w:r>
      <w:r>
        <w:rPr>
          <w:rFonts w:ascii="Times New Roman" w:hAnsi="Times New Roman" w:cs="Times New Roman"/>
          <w:color w:val="000000" w:themeColor="text1"/>
          <w:sz w:val="24"/>
          <w:szCs w:val="24"/>
        </w:rPr>
        <w:t xml:space="preserve"> and DSS </w:t>
      </w:r>
      <w:r w:rsidR="00584D20">
        <w:rPr>
          <w:rFonts w:ascii="Times New Roman" w:hAnsi="Times New Roman" w:cs="Times New Roman"/>
          <w:color w:val="000000" w:themeColor="text1"/>
          <w:sz w:val="24"/>
          <w:szCs w:val="24"/>
        </w:rPr>
        <w:t xml:space="preserve">challenge, </w:t>
      </w:r>
      <w:r w:rsidR="00584D20" w:rsidRPr="006F0CEF">
        <w:rPr>
          <w:rFonts w:ascii="Times New Roman" w:hAnsi="Times New Roman" w:cs="Times New Roman"/>
          <w:color w:val="000000" w:themeColor="text1"/>
          <w:sz w:val="24"/>
          <w:szCs w:val="24"/>
        </w:rPr>
        <w:t>with</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predictive power </w:t>
      </w:r>
      <w:r w:rsidRPr="006F0CEF">
        <w:rPr>
          <w:rFonts w:ascii="Times New Roman" w:hAnsi="Times New Roman" w:cs="Times New Roman"/>
          <w:color w:val="000000" w:themeColor="text1"/>
          <w:sz w:val="24"/>
          <w:szCs w:val="24"/>
        </w:rPr>
        <w:t>increas</w:t>
      </w:r>
      <w:r>
        <w:rPr>
          <w:rFonts w:ascii="Times New Roman" w:hAnsi="Times New Roman" w:cs="Times New Roman"/>
          <w:color w:val="000000" w:themeColor="text1"/>
          <w:sz w:val="24"/>
          <w:szCs w:val="24"/>
        </w:rPr>
        <w:t>ing</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slightly with the addition of PCs</w:t>
      </w:r>
      <w:r w:rsidR="0068652B" w:rsidRPr="006F0CEF">
        <w:rPr>
          <w:rFonts w:ascii="Times New Roman" w:hAnsi="Times New Roman" w:cs="Times New Roman"/>
          <w:color w:val="000000" w:themeColor="text1"/>
          <w:sz w:val="24"/>
          <w:szCs w:val="24"/>
        </w:rPr>
        <w:t xml:space="preserve"> (Table </w:t>
      </w:r>
      <w:r w:rsidR="009068C3" w:rsidRPr="006F0CEF">
        <w:rPr>
          <w:rFonts w:ascii="Times New Roman" w:hAnsi="Times New Roman" w:cs="Times New Roman"/>
          <w:color w:val="000000" w:themeColor="text1"/>
          <w:sz w:val="24"/>
          <w:szCs w:val="24"/>
        </w:rPr>
        <w:t>2</w:t>
      </w:r>
      <w:r w:rsidR="0068652B" w:rsidRPr="006F0CEF">
        <w:rPr>
          <w:rFonts w:ascii="Times New Roman" w:hAnsi="Times New Roman" w:cs="Times New Roman"/>
          <w:color w:val="000000" w:themeColor="text1"/>
          <w:sz w:val="24"/>
          <w:szCs w:val="24"/>
        </w:rPr>
        <w:t xml:space="preserve">). </w:t>
      </w:r>
      <w:r w:rsidR="00D5760E">
        <w:rPr>
          <w:rFonts w:ascii="Times New Roman" w:hAnsi="Times New Roman" w:cs="Times New Roman"/>
          <w:color w:val="000000" w:themeColor="text1"/>
          <w:sz w:val="24"/>
          <w:szCs w:val="24"/>
        </w:rPr>
        <w:t>To classify the samples by genotype, however, a multinomial model with just PC1 was sufficient</w:t>
      </w:r>
      <w:del w:id="121" w:author="Sargsyan, Davit [JRDUS]" w:date="2024-11-25T16:03:00Z">
        <w:r w:rsidR="00D5760E" w:rsidDel="00B9509C">
          <w:rPr>
            <w:rFonts w:ascii="Times New Roman" w:hAnsi="Times New Roman" w:cs="Times New Roman"/>
            <w:color w:val="000000" w:themeColor="text1"/>
            <w:sz w:val="24"/>
            <w:szCs w:val="24"/>
          </w:rPr>
          <w:delText xml:space="preserve"> to</w:delText>
        </w:r>
      </w:del>
      <w:ins w:id="122" w:author="Sargsyan, Davit [JRDUS]" w:date="2024-11-25T16:04:00Z">
        <w:r w:rsidR="00B9509C">
          <w:rPr>
            <w:rFonts w:ascii="Times New Roman" w:hAnsi="Times New Roman" w:cs="Times New Roman"/>
            <w:color w:val="000000" w:themeColor="text1"/>
            <w:sz w:val="24"/>
            <w:szCs w:val="24"/>
          </w:rPr>
          <w:t>. It</w:t>
        </w:r>
      </w:ins>
      <w:del w:id="123" w:author="Sargsyan, Davit [JRDUS]" w:date="2024-11-25T16:03:00Z">
        <w:r w:rsidR="00D5760E" w:rsidDel="00B9509C">
          <w:rPr>
            <w:rFonts w:ascii="Times New Roman" w:hAnsi="Times New Roman" w:cs="Times New Roman"/>
            <w:color w:val="000000" w:themeColor="text1"/>
            <w:sz w:val="24"/>
            <w:szCs w:val="24"/>
          </w:rPr>
          <w:delText xml:space="preserve"> </w:delText>
        </w:r>
      </w:del>
      <w:ins w:id="124" w:author="Sargsyan, Davit [JRDUS]" w:date="2024-11-25T16:03:00Z">
        <w:r w:rsidR="00B9509C">
          <w:rPr>
            <w:rFonts w:ascii="Times New Roman" w:hAnsi="Times New Roman" w:cs="Times New Roman"/>
            <w:color w:val="000000" w:themeColor="text1"/>
            <w:sz w:val="24"/>
            <w:szCs w:val="24"/>
          </w:rPr>
          <w:t xml:space="preserve"> </w:t>
        </w:r>
      </w:ins>
      <w:r w:rsidR="00D5760E">
        <w:rPr>
          <w:rFonts w:ascii="Times New Roman" w:hAnsi="Times New Roman" w:cs="Times New Roman"/>
          <w:color w:val="000000" w:themeColor="text1"/>
          <w:sz w:val="24"/>
          <w:szCs w:val="24"/>
        </w:rPr>
        <w:t xml:space="preserve">correctly </w:t>
      </w:r>
      <w:del w:id="125" w:author="Sargsyan, Davit [JRDUS]" w:date="2024-11-25T16:04:00Z">
        <w:r w:rsidR="00D5760E" w:rsidDel="00B9509C">
          <w:rPr>
            <w:rFonts w:ascii="Times New Roman" w:hAnsi="Times New Roman" w:cs="Times New Roman"/>
            <w:color w:val="000000" w:themeColor="text1"/>
            <w:sz w:val="24"/>
            <w:szCs w:val="24"/>
          </w:rPr>
          <w:delText>predict the group in</w:delText>
        </w:r>
      </w:del>
      <w:ins w:id="126" w:author="Sargsyan, Davit [JRDUS]" w:date="2024-11-25T16:07:00Z">
        <w:r w:rsidR="0059398F">
          <w:rPr>
            <w:rFonts w:ascii="Times New Roman" w:hAnsi="Times New Roman" w:cs="Times New Roman"/>
            <w:color w:val="000000" w:themeColor="text1"/>
            <w:sz w:val="24"/>
            <w:szCs w:val="24"/>
          </w:rPr>
          <w:t xml:space="preserve">identified </w:t>
        </w:r>
      </w:ins>
      <w:r w:rsidR="0068652B" w:rsidRPr="006F0CEF">
        <w:rPr>
          <w:rFonts w:ascii="Times New Roman" w:hAnsi="Times New Roman" w:cs="Times New Roman"/>
          <w:color w:val="000000" w:themeColor="text1"/>
          <w:sz w:val="24"/>
          <w:szCs w:val="24"/>
        </w:rPr>
        <w:t>34 out of 48 samples (70.8</w:t>
      </w:r>
      <w:r w:rsidR="00584D20" w:rsidRPr="006F0CEF">
        <w:rPr>
          <w:rFonts w:ascii="Times New Roman" w:hAnsi="Times New Roman" w:cs="Times New Roman"/>
          <w:color w:val="000000" w:themeColor="text1"/>
          <w:sz w:val="24"/>
          <w:szCs w:val="24"/>
        </w:rPr>
        <w:t>%) suggesting</w:t>
      </w:r>
      <w:r w:rsidR="0068652B" w:rsidRPr="006F0CEF">
        <w:rPr>
          <w:rFonts w:ascii="Times New Roman" w:hAnsi="Times New Roman" w:cs="Times New Roman"/>
          <w:color w:val="000000" w:themeColor="text1"/>
          <w:sz w:val="24"/>
          <w:szCs w:val="24"/>
        </w:rPr>
        <w:t xml:space="preserve"> stronger separation of the samples by genotype</w:t>
      </w:r>
      <w:r w:rsidR="00D5760E">
        <w:rPr>
          <w:rFonts w:ascii="Times New Roman" w:hAnsi="Times New Roman" w:cs="Times New Roman"/>
          <w:color w:val="000000" w:themeColor="text1"/>
          <w:sz w:val="24"/>
          <w:szCs w:val="24"/>
        </w:rPr>
        <w:t xml:space="preserve"> </w:t>
      </w:r>
      <w:r w:rsidR="00D5760E" w:rsidRPr="006F0CEF">
        <w:rPr>
          <w:rFonts w:ascii="Times New Roman" w:hAnsi="Times New Roman" w:cs="Times New Roman"/>
          <w:color w:val="000000" w:themeColor="text1"/>
          <w:sz w:val="24"/>
          <w:szCs w:val="24"/>
        </w:rPr>
        <w:t>(Table 3)</w:t>
      </w:r>
      <w:r w:rsidR="0068652B" w:rsidRPr="006F0CEF">
        <w:rPr>
          <w:rFonts w:ascii="Times New Roman" w:hAnsi="Times New Roman" w:cs="Times New Roman"/>
          <w:color w:val="000000" w:themeColor="text1"/>
          <w:sz w:val="24"/>
          <w:szCs w:val="24"/>
        </w:rPr>
        <w:t xml:space="preserve">. </w:t>
      </w:r>
    </w:p>
    <w:p w14:paraId="147D35EC" w14:textId="3040CD36" w:rsidR="00BB7BFA" w:rsidRPr="006F0CEF" w:rsidRDefault="00D042F4"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Univariable analysis of metabolite concentrations showed</w:t>
      </w:r>
      <w:r w:rsidR="0068652B" w:rsidRPr="006F0CEF">
        <w:rPr>
          <w:rFonts w:ascii="Times New Roman" w:hAnsi="Times New Roman" w:cs="Times New Roman"/>
          <w:color w:val="000000" w:themeColor="text1"/>
          <w:sz w:val="24"/>
          <w:szCs w:val="24"/>
        </w:rPr>
        <w:t xml:space="preserve"> that DSS </w:t>
      </w:r>
      <w:r w:rsidR="00584D20">
        <w:rPr>
          <w:rFonts w:ascii="Times New Roman" w:hAnsi="Times New Roman" w:cs="Times New Roman"/>
          <w:color w:val="000000" w:themeColor="text1"/>
          <w:sz w:val="24"/>
          <w:szCs w:val="24"/>
        </w:rPr>
        <w:t>challenge</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altered </w:t>
      </w:r>
      <w:del w:id="127" w:author="Sargsyan, Davit [JRDUS]" w:date="2024-11-25T16:23:00Z">
        <w:r w:rsidR="0068652B" w:rsidRPr="006F0CEF" w:rsidDel="00A76620">
          <w:rPr>
            <w:rFonts w:ascii="Times New Roman" w:hAnsi="Times New Roman" w:cs="Times New Roman"/>
            <w:color w:val="000000" w:themeColor="text1"/>
            <w:sz w:val="24"/>
            <w:szCs w:val="24"/>
          </w:rPr>
          <w:delText xml:space="preserve">the </w:delText>
        </w:r>
      </w:del>
      <w:r w:rsidR="0068652B" w:rsidRPr="006F0CEF">
        <w:rPr>
          <w:rFonts w:ascii="Times New Roman" w:hAnsi="Times New Roman" w:cs="Times New Roman"/>
          <w:color w:val="000000" w:themeColor="text1"/>
          <w:sz w:val="24"/>
          <w:szCs w:val="24"/>
        </w:rPr>
        <w:t>production of</w:t>
      </w:r>
      <w:r w:rsidR="00BB7BFA" w:rsidRPr="006F0CEF">
        <w:rPr>
          <w:rFonts w:ascii="Times New Roman" w:hAnsi="Times New Roman" w:cs="Times New Roman"/>
          <w:color w:val="000000" w:themeColor="text1"/>
          <w:sz w:val="24"/>
          <w:szCs w:val="24"/>
        </w:rPr>
        <w:t xml:space="preserve"> s</w:t>
      </w:r>
      <w:r w:rsidR="0068652B" w:rsidRPr="006F0CEF">
        <w:rPr>
          <w:rFonts w:ascii="Times New Roman" w:hAnsi="Times New Roman" w:cs="Times New Roman"/>
          <w:color w:val="000000" w:themeColor="text1"/>
          <w:sz w:val="24"/>
          <w:szCs w:val="24"/>
        </w:rPr>
        <w:t xml:space="preserve">everal of them while PEITC and cranberry </w:t>
      </w:r>
      <w:r>
        <w:rPr>
          <w:rFonts w:ascii="Times New Roman" w:hAnsi="Times New Roman" w:cs="Times New Roman"/>
          <w:color w:val="000000" w:themeColor="text1"/>
          <w:sz w:val="24"/>
          <w:szCs w:val="24"/>
        </w:rPr>
        <w:t>infused diets protected against</w:t>
      </w:r>
      <w:r w:rsidR="0068652B" w:rsidRPr="006F0CEF">
        <w:rPr>
          <w:rFonts w:ascii="Times New Roman" w:hAnsi="Times New Roman" w:cs="Times New Roman"/>
          <w:color w:val="000000" w:themeColor="text1"/>
          <w:sz w:val="24"/>
          <w:szCs w:val="24"/>
        </w:rPr>
        <w:t xml:space="preserve"> the changes (Fig</w:t>
      </w:r>
      <w:r w:rsidR="00BB7BFA" w:rsidRPr="006F0CEF">
        <w:rPr>
          <w:rFonts w:ascii="Times New Roman" w:hAnsi="Times New Roman" w:cs="Times New Roman"/>
          <w:color w:val="000000" w:themeColor="text1"/>
          <w:sz w:val="24"/>
          <w:szCs w:val="24"/>
        </w:rPr>
        <w:t xml:space="preserve">ure </w:t>
      </w:r>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A</w:t>
      </w:r>
      <w:r w:rsidR="0068652B" w:rsidRPr="006F0CEF">
        <w:rPr>
          <w:rFonts w:ascii="Times New Roman" w:hAnsi="Times New Roman" w:cs="Times New Roman"/>
          <w:color w:val="000000" w:themeColor="text1"/>
          <w:sz w:val="24"/>
          <w:szCs w:val="24"/>
        </w:rPr>
        <w:t xml:space="preserve">). </w:t>
      </w:r>
      <w:r w:rsidR="00E62611">
        <w:rPr>
          <w:rFonts w:ascii="Times New Roman" w:hAnsi="Times New Roman" w:cs="Times New Roman"/>
          <w:color w:val="000000" w:themeColor="text1"/>
          <w:sz w:val="24"/>
          <w:szCs w:val="24"/>
        </w:rPr>
        <w:t xml:space="preserve">Specifically, </w:t>
      </w:r>
      <w:r w:rsidR="0068652B" w:rsidRPr="006F0CEF">
        <w:rPr>
          <w:rFonts w:ascii="Times New Roman" w:hAnsi="Times New Roman" w:cs="Times New Roman"/>
          <w:color w:val="000000" w:themeColor="text1"/>
          <w:sz w:val="24"/>
          <w:szCs w:val="24"/>
        </w:rPr>
        <w:t xml:space="preserve">DSS </w:t>
      </w:r>
      <w:r w:rsidR="00E62611">
        <w:rPr>
          <w:rFonts w:ascii="Times New Roman" w:hAnsi="Times New Roman" w:cs="Times New Roman"/>
          <w:color w:val="000000" w:themeColor="text1"/>
          <w:sz w:val="24"/>
          <w:szCs w:val="24"/>
        </w:rPr>
        <w:t xml:space="preserve">challenge </w:t>
      </w:r>
      <w:r w:rsidR="0068652B" w:rsidRPr="006F0CEF">
        <w:rPr>
          <w:rFonts w:ascii="Times New Roman" w:hAnsi="Times New Roman" w:cs="Times New Roman"/>
          <w:color w:val="000000" w:themeColor="text1"/>
          <w:sz w:val="24"/>
          <w:szCs w:val="24"/>
        </w:rPr>
        <w:t>decreased the concentrations of amino acids such as glutamate, phenylalanine, and proline</w:t>
      </w:r>
      <w:del w:id="128" w:author="Sargsyan, Davit [JRDUS]" w:date="2024-11-25T16:24:00Z">
        <w:r w:rsidR="0068652B" w:rsidRPr="006F0CEF" w:rsidDel="00A76620">
          <w:rPr>
            <w:rFonts w:ascii="Times New Roman" w:hAnsi="Times New Roman" w:cs="Times New Roman"/>
            <w:color w:val="000000" w:themeColor="text1"/>
            <w:sz w:val="24"/>
            <w:szCs w:val="24"/>
          </w:rPr>
          <w:delText>,</w:delText>
        </w:r>
      </w:del>
      <w:r w:rsidR="0068652B" w:rsidRPr="006F0CEF">
        <w:rPr>
          <w:rFonts w:ascii="Times New Roman" w:hAnsi="Times New Roman" w:cs="Times New Roman"/>
          <w:color w:val="000000" w:themeColor="text1"/>
          <w:sz w:val="24"/>
          <w:szCs w:val="24"/>
        </w:rPr>
        <w:t xml:space="preserve"> but</w:t>
      </w:r>
      <w:r w:rsidR="00E62611">
        <w:rPr>
          <w:rFonts w:ascii="Times New Roman" w:hAnsi="Times New Roman" w:cs="Times New Roman"/>
          <w:color w:val="000000" w:themeColor="text1"/>
          <w:sz w:val="24"/>
          <w:szCs w:val="24"/>
        </w:rPr>
        <w:t xml:space="preserve"> </w:t>
      </w:r>
      <w:del w:id="129" w:author="Sargsyan, Davit [JRDUS]" w:date="2024-11-25T16:25:00Z">
        <w:r w:rsidR="00E62611" w:rsidDel="00A76620">
          <w:rPr>
            <w:rFonts w:ascii="Times New Roman" w:hAnsi="Times New Roman" w:cs="Times New Roman"/>
            <w:color w:val="000000" w:themeColor="text1"/>
            <w:sz w:val="24"/>
            <w:szCs w:val="24"/>
          </w:rPr>
          <w:delText>the concentration in the</w:delText>
        </w:r>
        <w:r w:rsidR="0068652B" w:rsidRPr="006F0CEF" w:rsidDel="00A76620">
          <w:rPr>
            <w:rFonts w:ascii="Times New Roman" w:hAnsi="Times New Roman" w:cs="Times New Roman"/>
            <w:color w:val="000000" w:themeColor="text1"/>
            <w:sz w:val="24"/>
            <w:szCs w:val="24"/>
          </w:rPr>
          <w:delText xml:space="preserve"> </w:delText>
        </w:r>
      </w:del>
      <w:r w:rsidR="0068652B" w:rsidRPr="006F0CEF">
        <w:rPr>
          <w:rFonts w:ascii="Times New Roman" w:hAnsi="Times New Roman" w:cs="Times New Roman"/>
          <w:color w:val="000000" w:themeColor="text1"/>
          <w:sz w:val="24"/>
          <w:szCs w:val="24"/>
        </w:rPr>
        <w:t xml:space="preserve">PEITC and cranberry </w:t>
      </w:r>
      <w:r w:rsidR="00E62611">
        <w:rPr>
          <w:rFonts w:ascii="Times New Roman" w:hAnsi="Times New Roman" w:cs="Times New Roman"/>
          <w:color w:val="000000" w:themeColor="text1"/>
          <w:sz w:val="24"/>
          <w:szCs w:val="24"/>
        </w:rPr>
        <w:t xml:space="preserve">fed mouse samples </w:t>
      </w:r>
      <w:del w:id="130" w:author="Sargsyan, Davit [JRDUS]" w:date="2024-11-25T16:25:00Z">
        <w:r w:rsidR="0068652B" w:rsidRPr="006F0CEF" w:rsidDel="00A76620">
          <w:rPr>
            <w:rFonts w:ascii="Times New Roman" w:hAnsi="Times New Roman" w:cs="Times New Roman"/>
            <w:color w:val="000000" w:themeColor="text1"/>
            <w:sz w:val="24"/>
            <w:szCs w:val="24"/>
          </w:rPr>
          <w:delText xml:space="preserve">prevented these decreases </w:delText>
        </w:r>
      </w:del>
      <w:ins w:id="131" w:author="Sargsyan, Davit [JRDUS]" w:date="2024-11-25T16:25:00Z">
        <w:r w:rsidR="00A76620">
          <w:rPr>
            <w:rFonts w:ascii="Times New Roman" w:hAnsi="Times New Roman" w:cs="Times New Roman"/>
            <w:color w:val="000000" w:themeColor="text1"/>
            <w:sz w:val="24"/>
            <w:szCs w:val="24"/>
          </w:rPr>
          <w:t xml:space="preserve">retained </w:t>
        </w:r>
      </w:ins>
      <w:r w:rsidR="0068652B" w:rsidRPr="006F0CEF">
        <w:rPr>
          <w:rFonts w:ascii="Times New Roman" w:hAnsi="Times New Roman" w:cs="Times New Roman"/>
          <w:color w:val="000000" w:themeColor="text1"/>
          <w:sz w:val="24"/>
          <w:szCs w:val="24"/>
        </w:rPr>
        <w:t>(Fig</w:t>
      </w:r>
      <w:r w:rsidR="00BB7BFA" w:rsidRPr="006F0CEF">
        <w:rPr>
          <w:rFonts w:ascii="Times New Roman" w:hAnsi="Times New Roman" w:cs="Times New Roman"/>
          <w:color w:val="000000" w:themeColor="text1"/>
          <w:sz w:val="24"/>
          <w:szCs w:val="24"/>
        </w:rPr>
        <w:t xml:space="preserve">ure </w:t>
      </w:r>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B</w:t>
      </w:r>
      <w:r w:rsidR="0068652B" w:rsidRPr="006F0CEF">
        <w:rPr>
          <w:rFonts w:ascii="Times New Roman" w:hAnsi="Times New Roman" w:cs="Times New Roman"/>
          <w:color w:val="000000" w:themeColor="text1"/>
          <w:sz w:val="24"/>
          <w:szCs w:val="24"/>
        </w:rPr>
        <w:t xml:space="preserve">-D). PEITC and cranberry cotreatments </w:t>
      </w:r>
      <w:r w:rsidR="008E1CD4">
        <w:rPr>
          <w:rFonts w:ascii="Times New Roman" w:hAnsi="Times New Roman" w:cs="Times New Roman"/>
          <w:color w:val="000000" w:themeColor="text1"/>
          <w:sz w:val="24"/>
          <w:szCs w:val="24"/>
        </w:rPr>
        <w:t xml:space="preserve">also </w:t>
      </w:r>
      <w:r w:rsidR="0068652B" w:rsidRPr="006F0CEF">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E</w:t>
      </w:r>
      <w:r w:rsidR="0068652B" w:rsidRPr="006F0CEF">
        <w:rPr>
          <w:rFonts w:ascii="Times New Roman" w:hAnsi="Times New Roman" w:cs="Times New Roman"/>
          <w:color w:val="000000" w:themeColor="text1"/>
          <w:sz w:val="24"/>
          <w:szCs w:val="24"/>
        </w:rPr>
        <w:t xml:space="preserve">-G). In contrast, </w:t>
      </w:r>
      <w:r w:rsidR="008E1CD4">
        <w:rPr>
          <w:rFonts w:ascii="Times New Roman" w:hAnsi="Times New Roman" w:cs="Times New Roman"/>
          <w:color w:val="000000" w:themeColor="text1"/>
          <w:sz w:val="24"/>
          <w:szCs w:val="24"/>
        </w:rPr>
        <w:t>the diet additives had little to no</w:t>
      </w:r>
      <w:r w:rsidR="0068652B" w:rsidRPr="006F0CEF">
        <w:rPr>
          <w:rFonts w:ascii="Times New Roman" w:hAnsi="Times New Roman" w:cs="Times New Roman"/>
          <w:color w:val="000000" w:themeColor="text1"/>
          <w:sz w:val="24"/>
          <w:szCs w:val="24"/>
        </w:rPr>
        <w:t xml:space="preserve"> effect on SCFA</w:t>
      </w:r>
      <w:r w:rsidR="008E1CD4">
        <w:rPr>
          <w:rFonts w:ascii="Times New Roman" w:hAnsi="Times New Roman" w:cs="Times New Roman"/>
          <w:color w:val="000000" w:themeColor="text1"/>
          <w:sz w:val="24"/>
          <w:szCs w:val="24"/>
        </w:rPr>
        <w:t xml:space="preserve"> compared to DSS-challenged mice on regular diet</w:t>
      </w:r>
      <w:r w:rsidR="0068652B" w:rsidRPr="006F0CEF">
        <w:rPr>
          <w:rFonts w:ascii="Times New Roman" w:hAnsi="Times New Roman" w:cs="Times New Roman"/>
          <w:color w:val="000000" w:themeColor="text1"/>
          <w:sz w:val="24"/>
          <w:szCs w:val="24"/>
        </w:rPr>
        <w:t xml:space="preserve"> (Fig</w:t>
      </w:r>
      <w:r w:rsidR="00BB7BF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H</w:t>
      </w:r>
      <w:r w:rsidR="0068652B" w:rsidRPr="006F0CEF">
        <w:rPr>
          <w:rFonts w:ascii="Times New Roman" w:hAnsi="Times New Roman" w:cs="Times New Roman"/>
          <w:color w:val="000000" w:themeColor="text1"/>
          <w:sz w:val="24"/>
          <w:szCs w:val="24"/>
        </w:rPr>
        <w:t xml:space="preserve">-J). </w:t>
      </w:r>
      <w:r w:rsidR="008E1CD4">
        <w:rPr>
          <w:rFonts w:ascii="Times New Roman" w:hAnsi="Times New Roman" w:cs="Times New Roman"/>
          <w:color w:val="000000" w:themeColor="text1"/>
          <w:sz w:val="24"/>
          <w:szCs w:val="24"/>
        </w:rPr>
        <w:t>These results suggest</w:t>
      </w:r>
      <w:r w:rsidR="0068652B" w:rsidRPr="006F0CEF">
        <w:rPr>
          <w:rFonts w:ascii="Times New Roman" w:hAnsi="Times New Roman" w:cs="Times New Roman"/>
          <w:color w:val="000000" w:themeColor="text1"/>
          <w:sz w:val="24"/>
          <w:szCs w:val="24"/>
        </w:rPr>
        <w:t xml:space="preserve"> that PEITC and cranberry (rich in anthocyanins) are capable of modulating the metabolic responses to DSS treatment in the colorectal tract, potentially through their effects on the microbiome. </w:t>
      </w:r>
    </w:p>
    <w:p w14:paraId="208FC112" w14:textId="22317AC0" w:rsidR="0068652B" w:rsidRPr="006F0CEF" w:rsidRDefault="008E1CD4"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Lastly</w:t>
      </w:r>
      <w:r w:rsidR="0068652B" w:rsidRPr="006F0CE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 xml:space="preserve">fecal metabolite </w:t>
      </w:r>
      <w:r w:rsidR="0068652B" w:rsidRPr="006F0CEF">
        <w:rPr>
          <w:rFonts w:ascii="Times New Roman" w:hAnsi="Times New Roman" w:cs="Times New Roman"/>
          <w:color w:val="000000" w:themeColor="text1"/>
          <w:sz w:val="24"/>
          <w:szCs w:val="24"/>
        </w:rPr>
        <w:t xml:space="preserve">concentrations </w:t>
      </w:r>
      <w:r>
        <w:rPr>
          <w:rFonts w:ascii="Times New Roman" w:hAnsi="Times New Roman" w:cs="Times New Roman"/>
          <w:color w:val="000000" w:themeColor="text1"/>
          <w:sz w:val="24"/>
          <w:szCs w:val="24"/>
        </w:rPr>
        <w:t xml:space="preserve">from Nrf2 KO and WT mice samples </w:t>
      </w:r>
      <w:r w:rsidR="0068652B" w:rsidRPr="006F0CEF">
        <w:rPr>
          <w:rFonts w:ascii="Times New Roman" w:hAnsi="Times New Roman" w:cs="Times New Roman"/>
          <w:color w:val="000000" w:themeColor="text1"/>
          <w:sz w:val="24"/>
          <w:szCs w:val="24"/>
        </w:rPr>
        <w:t xml:space="preserve">were compared. Interestingly, </w:t>
      </w:r>
      <w:r>
        <w:rPr>
          <w:rFonts w:ascii="Times New Roman" w:hAnsi="Times New Roman" w:cs="Times New Roman"/>
          <w:color w:val="000000" w:themeColor="text1"/>
          <w:sz w:val="24"/>
          <w:szCs w:val="24"/>
        </w:rPr>
        <w:t xml:space="preserve">the </w:t>
      </w:r>
      <w:r w:rsidR="00D735B0" w:rsidRPr="006F0CEF">
        <w:rPr>
          <w:rFonts w:ascii="Times New Roman" w:hAnsi="Times New Roman" w:cs="Times New Roman"/>
          <w:color w:val="000000" w:themeColor="text1"/>
          <w:sz w:val="24"/>
          <w:szCs w:val="24"/>
        </w:rPr>
        <w:t xml:space="preserve">Nrf2 </w:t>
      </w:r>
      <w:r w:rsidR="0068652B" w:rsidRPr="006F0CEF">
        <w:rPr>
          <w:rFonts w:ascii="Times New Roman" w:hAnsi="Times New Roman" w:cs="Times New Roman"/>
          <w:color w:val="000000" w:themeColor="text1"/>
          <w:sz w:val="24"/>
          <w:szCs w:val="24"/>
        </w:rPr>
        <w:t xml:space="preserve">KO mice had lower </w:t>
      </w:r>
      <w:r>
        <w:rPr>
          <w:rFonts w:ascii="Times New Roman" w:hAnsi="Times New Roman" w:cs="Times New Roman"/>
          <w:color w:val="000000" w:themeColor="text1"/>
          <w:sz w:val="24"/>
          <w:szCs w:val="24"/>
        </w:rPr>
        <w:t>concentrations</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of amino acids (</w:t>
      </w:r>
      <w:del w:id="132" w:author="Sargsyan, Davit [JRDUS]" w:date="2024-11-25T16:52:00Z">
        <w:r w:rsidR="0068652B" w:rsidRPr="006F0CEF" w:rsidDel="002F285D">
          <w:rPr>
            <w:rFonts w:ascii="Times New Roman" w:hAnsi="Times New Roman" w:cs="Times New Roman"/>
            <w:color w:val="000000" w:themeColor="text1"/>
            <w:sz w:val="24"/>
            <w:szCs w:val="24"/>
          </w:rPr>
          <w:delText xml:space="preserve">shown by </w:delText>
        </w:r>
      </w:del>
      <w:r w:rsidR="0068652B" w:rsidRPr="006F0CEF">
        <w:rPr>
          <w:rFonts w:ascii="Times New Roman" w:hAnsi="Times New Roman" w:cs="Times New Roman"/>
          <w:color w:val="000000" w:themeColor="text1"/>
          <w:sz w:val="24"/>
          <w:szCs w:val="24"/>
        </w:rPr>
        <w:t xml:space="preserve">glutamate, phenylalanine, and proline) and SCFA, and higher </w:t>
      </w:r>
      <w:r>
        <w:rPr>
          <w:rFonts w:ascii="Times New Roman" w:hAnsi="Times New Roman" w:cs="Times New Roman"/>
          <w:color w:val="000000" w:themeColor="text1"/>
          <w:sz w:val="24"/>
          <w:szCs w:val="24"/>
        </w:rPr>
        <w:t>concentrations</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of secondary bile acids (</w:t>
      </w:r>
      <w:del w:id="133" w:author="Sargsyan, Davit [JRDUS]" w:date="2024-11-25T16:53:00Z">
        <w:r w:rsidR="0068652B" w:rsidRPr="006F0CEF" w:rsidDel="002F285D">
          <w:rPr>
            <w:rFonts w:ascii="Times New Roman" w:hAnsi="Times New Roman" w:cs="Times New Roman"/>
            <w:color w:val="000000" w:themeColor="text1"/>
            <w:sz w:val="24"/>
            <w:szCs w:val="24"/>
          </w:rPr>
          <w:delText xml:space="preserve">shown by </w:delText>
        </w:r>
      </w:del>
      <w:r w:rsidR="0068652B" w:rsidRPr="006F0CEF">
        <w:rPr>
          <w:rFonts w:ascii="Times New Roman" w:hAnsi="Times New Roman" w:cs="Times New Roman"/>
          <w:color w:val="000000" w:themeColor="text1"/>
          <w:sz w:val="24"/>
          <w:szCs w:val="24"/>
        </w:rPr>
        <w:t xml:space="preserve">DCA, LCA, and MCA) </w:t>
      </w:r>
      <w:r>
        <w:rPr>
          <w:rFonts w:ascii="Times New Roman" w:hAnsi="Times New Roman" w:cs="Times New Roman"/>
          <w:color w:val="000000" w:themeColor="text1"/>
          <w:sz w:val="24"/>
          <w:szCs w:val="24"/>
        </w:rPr>
        <w:t>compared to the WT mice</w:t>
      </w:r>
      <w:r w:rsidR="0068652B" w:rsidRPr="006F0CEF">
        <w:rPr>
          <w:rFonts w:ascii="Times New Roman" w:hAnsi="Times New Roman" w:cs="Times New Roman"/>
          <w:color w:val="000000" w:themeColor="text1"/>
          <w:sz w:val="24"/>
          <w:szCs w:val="24"/>
        </w:rPr>
        <w:t xml:space="preserve"> (Fig</w:t>
      </w:r>
      <w:r w:rsidR="0036491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12</w:t>
      </w:r>
      <w:r w:rsidR="000D7DFB" w:rsidRPr="006F0CEF">
        <w:rPr>
          <w:rFonts w:ascii="Times New Roman" w:hAnsi="Times New Roman" w:cs="Times New Roman"/>
          <w:color w:val="000000" w:themeColor="text1"/>
          <w:sz w:val="24"/>
          <w:szCs w:val="24"/>
        </w:rPr>
        <w:t>A</w:t>
      </w:r>
      <w:r w:rsidR="0068652B" w:rsidRPr="006F0CEF">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These trends mirrored the metabolic profile difference between the DSS-</w:t>
      </w:r>
      <w:r w:rsidR="00584D20">
        <w:rPr>
          <w:rFonts w:ascii="Times New Roman" w:hAnsi="Times New Roman" w:cs="Times New Roman"/>
          <w:color w:val="000000" w:themeColor="text1"/>
          <w:sz w:val="24"/>
          <w:szCs w:val="24"/>
        </w:rPr>
        <w:t>challenged</w:t>
      </w:r>
      <w:r>
        <w:rPr>
          <w:rFonts w:ascii="Times New Roman" w:hAnsi="Times New Roman" w:cs="Times New Roman"/>
          <w:color w:val="000000" w:themeColor="text1"/>
          <w:sz w:val="24"/>
          <w:szCs w:val="24"/>
        </w:rPr>
        <w:t xml:space="preserve"> and </w:t>
      </w:r>
      <w:ins w:id="134" w:author="Sargsyan, Davit [JRDUS]" w:date="2024-11-25T16:53:00Z">
        <w:r w:rsidR="002F285D">
          <w:rPr>
            <w:rFonts w:ascii="Times New Roman" w:hAnsi="Times New Roman" w:cs="Times New Roman"/>
            <w:color w:val="000000" w:themeColor="text1"/>
            <w:sz w:val="24"/>
            <w:szCs w:val="24"/>
          </w:rPr>
          <w:t xml:space="preserve">unchallenged </w:t>
        </w:r>
      </w:ins>
      <w:r>
        <w:rPr>
          <w:rFonts w:ascii="Times New Roman" w:hAnsi="Times New Roman" w:cs="Times New Roman"/>
          <w:color w:val="000000" w:themeColor="text1"/>
          <w:sz w:val="24"/>
          <w:szCs w:val="24"/>
        </w:rPr>
        <w:t xml:space="preserve">WT </w:t>
      </w:r>
      <w:r w:rsidR="00584D20">
        <w:rPr>
          <w:rFonts w:ascii="Times New Roman" w:hAnsi="Times New Roman" w:cs="Times New Roman"/>
          <w:color w:val="000000" w:themeColor="text1"/>
          <w:sz w:val="24"/>
          <w:szCs w:val="24"/>
        </w:rPr>
        <w:t>mice.</w:t>
      </w:r>
    </w:p>
    <w:p w14:paraId="237A16EB" w14:textId="4B1B5811" w:rsidR="00AB6127" w:rsidRPr="006F0CEF" w:rsidRDefault="00AB6127" w:rsidP="00A43D9D">
      <w:pPr>
        <w:pStyle w:val="Heading1"/>
        <w:rPr>
          <w:rFonts w:ascii="Times New Roman" w:hAnsi="Times New Roman" w:cs="Times New Roman"/>
          <w:color w:val="000000" w:themeColor="text1"/>
        </w:rPr>
      </w:pPr>
      <w:bookmarkStart w:id="135" w:name="_Toc128143907"/>
      <w:bookmarkStart w:id="136" w:name="_Toc179148173"/>
      <w:r w:rsidRPr="006F0CEF">
        <w:rPr>
          <w:rFonts w:ascii="Times New Roman" w:hAnsi="Times New Roman" w:cs="Times New Roman"/>
          <w:color w:val="000000" w:themeColor="text1"/>
        </w:rPr>
        <w:t>4 Discussion</w:t>
      </w:r>
      <w:bookmarkEnd w:id="135"/>
      <w:bookmarkEnd w:id="136"/>
    </w:p>
    <w:p w14:paraId="53DFCD03" w14:textId="5760B2BC" w:rsidR="005A24E4" w:rsidRDefault="002C2CC9" w:rsidP="00D476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Pr>
          <w:rFonts w:ascii="Times New Roman" w:hAnsi="Times New Roman" w:cs="Times New Roman"/>
          <w:color w:val="000000" w:themeColor="text1"/>
          <w:sz w:val="24"/>
          <w:szCs w:val="24"/>
        </w:rPr>
        <w:t>reported</w:t>
      </w:r>
      <w:r>
        <w:rPr>
          <w:rFonts w:ascii="Times New Roman" w:hAnsi="Times New Roman" w:cs="Times New Roman"/>
          <w:color w:val="000000" w:themeColor="text1"/>
          <w:sz w:val="24"/>
          <w:szCs w:val="24"/>
        </w:rPr>
        <w:t xml:space="preserve"> in the literature.</w:t>
      </w:r>
      <w:r w:rsidRPr="006F0CEF">
        <w:rPr>
          <w:rFonts w:ascii="Times New Roman" w:hAnsi="Times New Roman" w:cs="Times New Roman"/>
          <w:color w:val="000000" w:themeColor="text1"/>
          <w:sz w:val="24"/>
          <w:szCs w:val="24"/>
        </w:rPr>
        <w:t xml:space="preserve"> </w:t>
      </w:r>
    </w:p>
    <w:p w14:paraId="64C171A2" w14:textId="2D95FBB0" w:rsidR="00D4766B" w:rsidRPr="006F0CEF" w:rsidRDefault="005A24E4" w:rsidP="00D4766B">
      <w:pPr>
        <w:rPr>
          <w:rFonts w:ascii="Times New Roman" w:hAnsi="Times New Roman" w:cs="Times New Roman"/>
          <w:color w:val="000000" w:themeColor="text1"/>
          <w:sz w:val="24"/>
          <w:szCs w:val="24"/>
        </w:rPr>
      </w:pPr>
      <w:commentRangeStart w:id="137"/>
      <w:r>
        <w:rPr>
          <w:rFonts w:ascii="Times New Roman" w:hAnsi="Times New Roman" w:cs="Times New Roman"/>
          <w:color w:val="000000" w:themeColor="text1"/>
          <w:sz w:val="24"/>
          <w:szCs w:val="24"/>
        </w:rPr>
        <w:t xml:space="preserve">For example, </w:t>
      </w:r>
      <w:r w:rsidRPr="006F0CEF">
        <w:rPr>
          <w:rFonts w:ascii="Times New Roman" w:hAnsi="Times New Roman" w:cs="Times New Roman"/>
          <w:color w:val="000000" w:themeColor="text1"/>
          <w:sz w:val="24"/>
          <w:szCs w:val="24"/>
        </w:rPr>
        <w:t xml:space="preserve">significant increase of relative abundance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Lactobacillales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Turicibacterales</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Verrucomicrobiales</w:t>
      </w:r>
      <w:proofErr w:type="spellEnd"/>
      <w:r w:rsidRPr="006F0C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has been shown to co-occur with </w:t>
      </w:r>
      <w:r w:rsidR="00D4766B" w:rsidRPr="006F0CEF">
        <w:rPr>
          <w:rFonts w:ascii="Times New Roman" w:hAnsi="Times New Roman" w:cs="Times New Roman"/>
          <w:color w:val="000000" w:themeColor="text1"/>
          <w:sz w:val="24"/>
          <w:szCs w:val="24"/>
        </w:rPr>
        <w:t>a rapid and consistent dietary response to low fat/high plant polysaccharide, and high fat/</w:t>
      </w:r>
      <w:ins w:id="138" w:author="Sargsyan, Davit [JRDUS]" w:date="2024-11-25T16:54:00Z">
        <w:r w:rsidR="002F285D">
          <w:rPr>
            <w:rFonts w:ascii="Times New Roman" w:hAnsi="Times New Roman" w:cs="Times New Roman"/>
            <w:color w:val="000000" w:themeColor="text1"/>
            <w:sz w:val="24"/>
            <w:szCs w:val="24"/>
          </w:rPr>
          <w:t xml:space="preserve">high </w:t>
        </w:r>
      </w:ins>
      <w:r w:rsidR="00D4766B" w:rsidRPr="006F0CEF">
        <w:rPr>
          <w:rFonts w:ascii="Times New Roman" w:hAnsi="Times New Roman" w:cs="Times New Roman"/>
          <w:color w:val="000000" w:themeColor="text1"/>
          <w:sz w:val="24"/>
          <w:szCs w:val="24"/>
        </w:rPr>
        <w:t>sugar diet</w:t>
      </w:r>
      <w:r>
        <w:rPr>
          <w:rFonts w:ascii="Times New Roman" w:hAnsi="Times New Roman" w:cs="Times New Roman"/>
          <w:color w:val="000000" w:themeColor="text1"/>
          <w:sz w:val="24"/>
          <w:szCs w:val="24"/>
        </w:rPr>
        <w:t>s</w:t>
      </w:r>
      <w:r w:rsidR="00D4766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gene deficient mice</w:t>
      </w:r>
      <w:r w:rsidR="002377C8" w:rsidRPr="006F0CEF">
        <w:rPr>
          <w:rFonts w:ascii="Times New Roman" w:hAnsi="Times New Roman" w:cs="Times New Roman"/>
          <w:color w:val="000000" w:themeColor="text1"/>
          <w:sz w:val="24"/>
          <w:szCs w:val="24"/>
        </w:rPr>
        <w:t>.</w:t>
      </w:r>
      <w:r w:rsidR="00D4766B" w:rsidRPr="006F0CEF">
        <w:rPr>
          <w:rFonts w:ascii="Times New Roman" w:hAnsi="Times New Roman" w:cs="Times New Roman"/>
          <w:color w:val="000000" w:themeColor="text1"/>
          <w:sz w:val="24"/>
          <w:szCs w:val="24"/>
        </w:rPr>
        <w:t xml:space="preserve"> </w:t>
      </w:r>
      <w:r w:rsidR="005207DA">
        <w:rPr>
          <w:rFonts w:ascii="Times New Roman" w:hAnsi="Times New Roman" w:cs="Times New Roman"/>
          <w:color w:val="000000" w:themeColor="text1"/>
          <w:sz w:val="24"/>
          <w:szCs w:val="24"/>
        </w:rPr>
        <w:t>At the same time</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Bacterioidetes</w:t>
      </w:r>
      <w:proofErr w:type="spellEnd"/>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Bacteroidales</w:t>
      </w:r>
      <w:proofErr w:type="spellEnd"/>
      <w:r w:rsidR="00D4766B" w:rsidRPr="006F0CEF">
        <w:rPr>
          <w:rFonts w:ascii="Times New Roman" w:hAnsi="Times New Roman" w:cs="Times New Roman"/>
          <w:color w:val="000000" w:themeColor="text1"/>
          <w:sz w:val="24"/>
          <w:szCs w:val="24"/>
        </w:rPr>
        <w:t xml:space="preserve">) </w:t>
      </w:r>
      <w:r w:rsidR="005207DA">
        <w:rPr>
          <w:rFonts w:ascii="Times New Roman" w:hAnsi="Times New Roman" w:cs="Times New Roman"/>
          <w:color w:val="000000" w:themeColor="text1"/>
          <w:sz w:val="24"/>
          <w:szCs w:val="24"/>
        </w:rPr>
        <w:t>has been shown to decrease significantly</w:t>
      </w:r>
      <w:r w:rsidR="00D4766B" w:rsidRPr="006F0CEF">
        <w:rPr>
          <w:rFonts w:ascii="Times New Roman" w:hAnsi="Times New Roman" w:cs="Times New Roman"/>
          <w:color w:val="000000" w:themeColor="text1"/>
          <w:sz w:val="24"/>
          <w:szCs w:val="24"/>
        </w:rPr>
        <w:t xml:space="preserve"> in high fat/</w:t>
      </w:r>
      <w:r w:rsidR="005207DA">
        <w:rPr>
          <w:rFonts w:ascii="Times New Roman" w:hAnsi="Times New Roman" w:cs="Times New Roman"/>
          <w:color w:val="000000" w:themeColor="text1"/>
          <w:sz w:val="24"/>
          <w:szCs w:val="24"/>
        </w:rPr>
        <w:t>hi</w:t>
      </w:r>
      <w:ins w:id="139" w:author="Sargsyan, Davit [JRDUS]" w:date="2024-11-25T16:55:00Z">
        <w:r w:rsidR="002F285D">
          <w:rPr>
            <w:rFonts w:ascii="Times New Roman" w:hAnsi="Times New Roman" w:cs="Times New Roman"/>
            <w:color w:val="000000" w:themeColor="text1"/>
            <w:sz w:val="24"/>
            <w:szCs w:val="24"/>
          </w:rPr>
          <w:t>gh</w:t>
        </w:r>
      </w:ins>
      <w:r w:rsidR="005207DA">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sugar </w:t>
      </w:r>
      <w:r w:rsidR="005207DA">
        <w:rPr>
          <w:rFonts w:ascii="Times New Roman" w:hAnsi="Times New Roman" w:cs="Times New Roman"/>
          <w:color w:val="000000" w:themeColor="text1"/>
          <w:sz w:val="24"/>
          <w:szCs w:val="24"/>
        </w:rPr>
        <w:t>diets</w:t>
      </w:r>
      <w:r w:rsidR="00D4766B" w:rsidRPr="006F0CEF">
        <w:rPr>
          <w:rFonts w:ascii="Times New Roman" w:hAnsi="Times New Roman" w:cs="Times New Roman"/>
          <w:color w:val="000000" w:themeColor="text1"/>
          <w:sz w:val="24"/>
          <w:szCs w:val="24"/>
        </w:rPr>
        <w:t xml:space="preserve">. Additionally, </w:t>
      </w:r>
      <w:r w:rsidR="005207DA">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6F0CEF">
        <w:rPr>
          <w:rFonts w:ascii="Times New Roman" w:hAnsi="Times New Roman" w:cs="Times New Roman"/>
          <w:i/>
          <w:iCs/>
          <w:color w:val="000000" w:themeColor="text1"/>
          <w:sz w:val="24"/>
          <w:szCs w:val="24"/>
        </w:rPr>
        <w:t>Clostridiales</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Bacterioidales</w:t>
      </w:r>
      <w:proofErr w:type="spellEnd"/>
      <w:r w:rsidR="005207DA">
        <w:rPr>
          <w:rFonts w:ascii="Times New Roman" w:hAnsi="Times New Roman" w:cs="Times New Roman"/>
          <w:i/>
          <w:iCs/>
          <w:color w:val="000000" w:themeColor="text1"/>
          <w:sz w:val="24"/>
          <w:szCs w:val="24"/>
        </w:rPr>
        <w:t xml:space="preserve"> </w:t>
      </w:r>
      <w:r w:rsidR="005207DA">
        <w:rPr>
          <w:rFonts w:ascii="Times New Roman" w:hAnsi="Times New Roman" w:cs="Times New Roman"/>
          <w:color w:val="000000" w:themeColor="text1"/>
          <w:sz w:val="24"/>
          <w:szCs w:val="24"/>
        </w:rPr>
        <w:t>bacterial orders.</w:t>
      </w:r>
      <w:del w:id="140" w:author="Sargsyan, Davit [JRDUS]" w:date="2024-11-25T16:55:00Z">
        <w:r w:rsidR="00D4766B" w:rsidRPr="006F0CEF" w:rsidDel="002F285D">
          <w:rPr>
            <w:rFonts w:ascii="Times New Roman" w:hAnsi="Times New Roman" w:cs="Times New Roman"/>
            <w:color w:val="000000" w:themeColor="text1"/>
            <w:sz w:val="24"/>
            <w:szCs w:val="24"/>
          </w:rPr>
          <w:delText xml:space="preserve"> .</w:delText>
        </w:r>
      </w:del>
      <w:r w:rsidR="00D4766B" w:rsidRPr="006F0CEF">
        <w:rPr>
          <w:rFonts w:ascii="Times New Roman" w:hAnsi="Times New Roman" w:cs="Times New Roman"/>
          <w:color w:val="000000" w:themeColor="text1"/>
          <w:sz w:val="24"/>
          <w:szCs w:val="24"/>
        </w:rPr>
        <w:t xml:space="preserve"> </w:t>
      </w:r>
      <w:del w:id="141" w:author="Sargsyan, Davit [JRDUS]" w:date="2024-11-25T16:55:00Z">
        <w:r w:rsidR="00D4766B" w:rsidRPr="006F0CEF" w:rsidDel="002F285D">
          <w:rPr>
            <w:rFonts w:ascii="Times New Roman" w:hAnsi="Times New Roman" w:cs="Times New Roman"/>
            <w:color w:val="000000" w:themeColor="text1"/>
            <w:sz w:val="24"/>
            <w:szCs w:val="24"/>
          </w:rPr>
          <w:delText xml:space="preserve">Utilizing </w:delText>
        </w:r>
      </w:del>
      <w:ins w:id="142" w:author="Sargsyan, Davit [JRDUS]" w:date="2024-11-25T16:55:00Z">
        <w:r w:rsidR="002F285D">
          <w:rPr>
            <w:rFonts w:ascii="Times New Roman" w:hAnsi="Times New Roman" w:cs="Times New Roman"/>
            <w:color w:val="000000" w:themeColor="text1"/>
            <w:sz w:val="24"/>
            <w:szCs w:val="24"/>
          </w:rPr>
          <w:t>In</w:t>
        </w:r>
        <w:r w:rsidR="002F285D"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 xml:space="preserve">gnotobiotic mouse model with </w:t>
      </w:r>
      <w:del w:id="143" w:author="Sargsyan, Davit [JRDUS]" w:date="2024-11-25T16:56:00Z">
        <w:r w:rsidR="00D4766B" w:rsidRPr="006F0CEF" w:rsidDel="002F285D">
          <w:rPr>
            <w:rFonts w:ascii="Times New Roman" w:hAnsi="Times New Roman" w:cs="Times New Roman"/>
            <w:color w:val="000000" w:themeColor="text1"/>
            <w:sz w:val="24"/>
            <w:szCs w:val="24"/>
          </w:rPr>
          <w:delText xml:space="preserve">transplantation </w:delText>
        </w:r>
      </w:del>
      <w:ins w:id="144" w:author="Sargsyan, Davit [JRDUS]" w:date="2024-11-25T16:56:00Z">
        <w:r w:rsidR="002F285D" w:rsidRPr="006F0CEF">
          <w:rPr>
            <w:rFonts w:ascii="Times New Roman" w:hAnsi="Times New Roman" w:cs="Times New Roman"/>
            <w:color w:val="000000" w:themeColor="text1"/>
            <w:sz w:val="24"/>
            <w:szCs w:val="24"/>
          </w:rPr>
          <w:t>transplant</w:t>
        </w:r>
        <w:r w:rsidR="002F285D">
          <w:rPr>
            <w:rFonts w:ascii="Times New Roman" w:hAnsi="Times New Roman" w:cs="Times New Roman"/>
            <w:color w:val="000000" w:themeColor="text1"/>
            <w:sz w:val="24"/>
            <w:szCs w:val="24"/>
          </w:rPr>
          <w:t xml:space="preserve">ed fecal samples </w:t>
        </w:r>
      </w:ins>
      <w:del w:id="145" w:author="Sargsyan, Davit [JRDUS]" w:date="2024-11-25T16:56:00Z">
        <w:r w:rsidR="00D4766B" w:rsidRPr="006F0CEF" w:rsidDel="002F285D">
          <w:rPr>
            <w:rFonts w:ascii="Times New Roman" w:hAnsi="Times New Roman" w:cs="Times New Roman"/>
            <w:color w:val="000000" w:themeColor="text1"/>
            <w:sz w:val="24"/>
            <w:szCs w:val="24"/>
          </w:rPr>
          <w:delText xml:space="preserve">of </w:delText>
        </w:r>
      </w:del>
      <w:ins w:id="146" w:author="Sargsyan, Davit [JRDUS]" w:date="2024-11-25T16:56:00Z">
        <w:r w:rsidR="002F285D">
          <w:rPr>
            <w:rFonts w:ascii="Times New Roman" w:hAnsi="Times New Roman" w:cs="Times New Roman"/>
            <w:color w:val="000000" w:themeColor="text1"/>
            <w:sz w:val="24"/>
            <w:szCs w:val="24"/>
          </w:rPr>
          <w:t>from a</w:t>
        </w:r>
        <w:r w:rsidR="002F285D"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 xml:space="preserve">healthy human </w:t>
      </w:r>
      <w:del w:id="147" w:author="Sargsyan, Davit [JRDUS]" w:date="2024-11-25T16:56:00Z">
        <w:r w:rsidR="00D4766B" w:rsidRPr="006F0CEF" w:rsidDel="002F285D">
          <w:rPr>
            <w:rFonts w:ascii="Times New Roman" w:hAnsi="Times New Roman" w:cs="Times New Roman"/>
            <w:color w:val="000000" w:themeColor="text1"/>
            <w:sz w:val="24"/>
            <w:szCs w:val="24"/>
          </w:rPr>
          <w:delText>fecal sample</w:delText>
        </w:r>
      </w:del>
      <w:ins w:id="148" w:author="Sargsyan, Davit [JRDUS]" w:date="2024-11-25T16:56:00Z">
        <w:r w:rsidR="002F285D">
          <w:rPr>
            <w:rFonts w:ascii="Times New Roman" w:hAnsi="Times New Roman" w:cs="Times New Roman"/>
            <w:color w:val="000000" w:themeColor="text1"/>
            <w:sz w:val="24"/>
            <w:szCs w:val="24"/>
          </w:rPr>
          <w:t>donor</w:t>
        </w:r>
      </w:ins>
      <w:r w:rsidR="00D4766B" w:rsidRPr="006F0CEF">
        <w:rPr>
          <w:rFonts w:ascii="Times New Roman" w:hAnsi="Times New Roman" w:cs="Times New Roman"/>
          <w:color w:val="000000" w:themeColor="text1"/>
          <w:sz w:val="24"/>
          <w:szCs w:val="24"/>
        </w:rPr>
        <w:t xml:space="preserve">, </w:t>
      </w:r>
      <w:del w:id="149" w:author="Sargsyan, Davit [JRDUS]" w:date="2024-11-25T16:55:00Z">
        <w:r w:rsidR="003D0CB1" w:rsidDel="002F285D">
          <w:rPr>
            <w:rFonts w:ascii="Times New Roman" w:hAnsi="Times New Roman" w:cs="Times New Roman"/>
            <w:color w:val="000000" w:themeColor="text1"/>
            <w:sz w:val="24"/>
            <w:szCs w:val="24"/>
          </w:rPr>
          <w:delText>The</w:delText>
        </w:r>
        <w:r w:rsidR="003D0CB1" w:rsidRPr="006F0CEF" w:rsidDel="002F285D">
          <w:rPr>
            <w:rFonts w:ascii="Times New Roman" w:hAnsi="Times New Roman" w:cs="Times New Roman"/>
            <w:color w:val="000000" w:themeColor="text1"/>
            <w:sz w:val="24"/>
            <w:szCs w:val="24"/>
          </w:rPr>
          <w:delText xml:space="preserve"> </w:delText>
        </w:r>
      </w:del>
      <w:ins w:id="150" w:author="Sargsyan, Davit [JRDUS]" w:date="2024-11-25T16:55:00Z">
        <w:r w:rsidR="002F285D">
          <w:rPr>
            <w:rFonts w:ascii="Times New Roman" w:hAnsi="Times New Roman" w:cs="Times New Roman"/>
            <w:color w:val="000000" w:themeColor="text1"/>
            <w:sz w:val="24"/>
            <w:szCs w:val="24"/>
          </w:rPr>
          <w:t>the</w:t>
        </w:r>
        <w:r w:rsidR="002F285D" w:rsidRPr="006F0CEF">
          <w:rPr>
            <w:rFonts w:ascii="Times New Roman" w:hAnsi="Times New Roman" w:cs="Times New Roman"/>
            <w:color w:val="000000" w:themeColor="text1"/>
            <w:sz w:val="24"/>
            <w:szCs w:val="24"/>
          </w:rPr>
          <w:t xml:space="preserve"> </w:t>
        </w:r>
      </w:ins>
      <w:r w:rsidR="00D4766B" w:rsidRPr="006F0CEF">
        <w:rPr>
          <w:rFonts w:ascii="Times New Roman" w:hAnsi="Times New Roman" w:cs="Times New Roman"/>
          <w:color w:val="000000" w:themeColor="text1"/>
          <w:sz w:val="24"/>
          <w:szCs w:val="24"/>
        </w:rPr>
        <w:t xml:space="preserve">low fat/high plant polysaccharide diet </w:t>
      </w:r>
      <w:r w:rsidR="003D0CB1">
        <w:rPr>
          <w:rFonts w:ascii="Times New Roman" w:hAnsi="Times New Roman" w:cs="Times New Roman"/>
          <w:color w:val="000000" w:themeColor="text1"/>
          <w:sz w:val="24"/>
          <w:szCs w:val="24"/>
        </w:rPr>
        <w:t xml:space="preserve">also </w:t>
      </w:r>
      <w:r w:rsidR="00D4766B" w:rsidRPr="006F0CEF">
        <w:rPr>
          <w:rFonts w:ascii="Times New Roman" w:hAnsi="Times New Roman" w:cs="Times New Roman"/>
          <w:color w:val="000000" w:themeColor="text1"/>
          <w:sz w:val="24"/>
          <w:szCs w:val="24"/>
        </w:rPr>
        <w:t xml:space="preserve">decreased the relative abundance of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Erysipelotrichi</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 Bacilli</w:t>
      </w:r>
      <w:r w:rsidR="00D4766B" w:rsidRPr="006F0CEF">
        <w:rPr>
          <w:rFonts w:ascii="Times New Roman" w:hAnsi="Times New Roman" w:cs="Times New Roman"/>
          <w:color w:val="000000" w:themeColor="text1"/>
          <w:sz w:val="24"/>
          <w:szCs w:val="24"/>
        </w:rPr>
        <w:t xml:space="preserve">, and increased the relative abundance of </w:t>
      </w:r>
      <w:r w:rsidR="00D4766B" w:rsidRPr="006F0CEF">
        <w:rPr>
          <w:rFonts w:ascii="Times New Roman" w:hAnsi="Times New Roman" w:cs="Times New Roman"/>
          <w:i/>
          <w:iCs/>
          <w:color w:val="000000" w:themeColor="text1"/>
          <w:sz w:val="24"/>
          <w:szCs w:val="24"/>
        </w:rPr>
        <w:t xml:space="preserve">Bacteroidetes </w:t>
      </w:r>
      <w:proofErr w:type="spellStart"/>
      <w:r w:rsidR="00D4766B" w:rsidRPr="006F0CEF">
        <w:rPr>
          <w:rFonts w:ascii="Times New Roman" w:hAnsi="Times New Roman" w:cs="Times New Roman"/>
          <w:i/>
          <w:iCs/>
          <w:color w:val="000000" w:themeColor="text1"/>
          <w:sz w:val="24"/>
          <w:szCs w:val="24"/>
        </w:rPr>
        <w:t>Bacteroidetes</w:t>
      </w:r>
      <w:proofErr w:type="spellEnd"/>
      <w:r w:rsidR="00D4766B" w:rsidRPr="006F0CEF">
        <w:rPr>
          <w:rFonts w:ascii="Times New Roman" w:hAnsi="Times New Roman" w:cs="Times New Roman"/>
          <w:color w:val="000000" w:themeColor="text1"/>
          <w:sz w:val="24"/>
          <w:szCs w:val="24"/>
        </w:rPr>
        <w:t xml:space="preserve"> compared with high fat/</w:t>
      </w:r>
      <w:r w:rsidR="003D0CB1">
        <w:rPr>
          <w:rFonts w:ascii="Times New Roman" w:hAnsi="Times New Roman" w:cs="Times New Roman"/>
          <w:color w:val="000000" w:themeColor="text1"/>
          <w:sz w:val="24"/>
          <w:szCs w:val="24"/>
        </w:rPr>
        <w:t xml:space="preserve">high </w:t>
      </w:r>
      <w:r w:rsidR="00D4766B" w:rsidRPr="006F0CEF">
        <w:rPr>
          <w:rFonts w:ascii="Times New Roman" w:hAnsi="Times New Roman" w:cs="Times New Roman"/>
          <w:color w:val="000000" w:themeColor="text1"/>
          <w:sz w:val="24"/>
          <w:szCs w:val="24"/>
        </w:rPr>
        <w:t>sugar Western diet</w:t>
      </w:r>
      <w:del w:id="151" w:author="Sargsyan, Davit [JRDUS]" w:date="2024-11-25T16:57:00Z">
        <w:r w:rsidR="003D0CB1" w:rsidDel="002F285D">
          <w:rPr>
            <w:rFonts w:ascii="Times New Roman" w:hAnsi="Times New Roman" w:cs="Times New Roman"/>
            <w:color w:val="000000" w:themeColor="text1"/>
            <w:sz w:val="24"/>
            <w:szCs w:val="24"/>
          </w:rPr>
          <w:delText xml:space="preserve"> in </w:delText>
        </w:r>
        <w:r w:rsidR="003D0CB1" w:rsidRPr="006F0CEF" w:rsidDel="002F285D">
          <w:rPr>
            <w:rFonts w:ascii="Times New Roman" w:hAnsi="Times New Roman" w:cs="Times New Roman"/>
            <w:color w:val="000000" w:themeColor="text1"/>
            <w:sz w:val="24"/>
            <w:szCs w:val="24"/>
          </w:rPr>
          <w:delText>gnotobiotic mouse model transplanted</w:delText>
        </w:r>
        <w:r w:rsidR="003D0CB1" w:rsidDel="002F285D">
          <w:rPr>
            <w:rFonts w:ascii="Times New Roman" w:hAnsi="Times New Roman" w:cs="Times New Roman"/>
            <w:color w:val="000000" w:themeColor="text1"/>
            <w:sz w:val="24"/>
            <w:szCs w:val="24"/>
          </w:rPr>
          <w:delText xml:space="preserve"> with </w:delText>
        </w:r>
        <w:r w:rsidR="003D0CB1" w:rsidRPr="006F0CEF" w:rsidDel="002F285D">
          <w:rPr>
            <w:rFonts w:ascii="Times New Roman" w:hAnsi="Times New Roman" w:cs="Times New Roman"/>
            <w:color w:val="000000" w:themeColor="text1"/>
            <w:sz w:val="24"/>
            <w:szCs w:val="24"/>
          </w:rPr>
          <w:delText>healthy human fecal sample</w:delText>
        </w:r>
        <w:commentRangeEnd w:id="137"/>
        <w:r w:rsidR="003D0CB1" w:rsidDel="002F285D">
          <w:rPr>
            <w:rStyle w:val="CommentReference"/>
          </w:rPr>
          <w:commentReference w:id="137"/>
        </w:r>
      </w:del>
      <w:r w:rsidR="00D4766B" w:rsidRPr="006F0CEF">
        <w:rPr>
          <w:rFonts w:ascii="Times New Roman" w:hAnsi="Times New Roman" w:cs="Times New Roman"/>
          <w:color w:val="000000" w:themeColor="text1"/>
          <w:sz w:val="24"/>
          <w:szCs w:val="24"/>
        </w:rPr>
        <w:t xml:space="preserve">. </w:t>
      </w:r>
      <w:r w:rsidR="003D0CB1">
        <w:rPr>
          <w:rFonts w:ascii="Times New Roman" w:hAnsi="Times New Roman" w:cs="Times New Roman"/>
          <w:color w:val="000000" w:themeColor="text1"/>
          <w:sz w:val="24"/>
          <w:szCs w:val="24"/>
        </w:rPr>
        <w:t>In a four-week cross</w:t>
      </w:r>
      <w:del w:id="152" w:author="Sargsyan, Davit [JRDUS]" w:date="2024-11-25T16:57:00Z">
        <w:r w:rsidR="003D0CB1" w:rsidDel="002F285D">
          <w:rPr>
            <w:rFonts w:ascii="Times New Roman" w:hAnsi="Times New Roman" w:cs="Times New Roman"/>
            <w:color w:val="000000" w:themeColor="text1"/>
            <w:sz w:val="24"/>
            <w:szCs w:val="24"/>
          </w:rPr>
          <w:delText xml:space="preserve"> </w:delText>
        </w:r>
      </w:del>
      <w:r w:rsidR="003D0CB1">
        <w:rPr>
          <w:rFonts w:ascii="Times New Roman" w:hAnsi="Times New Roman" w:cs="Times New Roman"/>
          <w:color w:val="000000" w:themeColor="text1"/>
          <w:sz w:val="24"/>
          <w:szCs w:val="24"/>
        </w:rPr>
        <w:t>over trial, t</w:t>
      </w:r>
      <w:r w:rsidR="00D4766B" w:rsidRPr="006F0CEF">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Pr>
          <w:rFonts w:ascii="Times New Roman" w:hAnsi="Times New Roman" w:cs="Times New Roman"/>
          <w:color w:val="000000" w:themeColor="text1"/>
          <w:sz w:val="24"/>
          <w:szCs w:val="24"/>
        </w:rPr>
        <w:t>daily</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(60)</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All three whole grain diets significantly increased the gut bacterial </w:t>
      </w:r>
      <w:r w:rsidR="00D4766B" w:rsidRPr="006F0CEF">
        <w:rPr>
          <w:rFonts w:ascii="Times New Roman" w:hAnsi="Times New Roman" w:cs="Times New Roman"/>
          <w:color w:val="000000" w:themeColor="text1"/>
          <w:sz w:val="24"/>
          <w:szCs w:val="24"/>
        </w:rPr>
        <w:lastRenderedPageBreak/>
        <w:t>diversity</w:t>
      </w:r>
      <w:del w:id="153" w:author="Sargsyan, Davit [JRDUS]" w:date="2024-11-25T16:58:00Z">
        <w:r w:rsidR="00BB06E3" w:rsidDel="002F285D">
          <w:rPr>
            <w:rFonts w:ascii="Times New Roman" w:hAnsi="Times New Roman" w:cs="Times New Roman"/>
            <w:color w:val="000000" w:themeColor="text1"/>
            <w:sz w:val="24"/>
            <w:szCs w:val="24"/>
          </w:rPr>
          <w:delText>,</w:delText>
        </w:r>
      </w:del>
      <w:r w:rsidR="00BB06E3">
        <w:rPr>
          <w:rFonts w:ascii="Times New Roman" w:hAnsi="Times New Roman" w:cs="Times New Roman"/>
          <w:color w:val="000000" w:themeColor="text1"/>
          <w:sz w:val="24"/>
          <w:szCs w:val="24"/>
        </w:rPr>
        <w:t xml:space="preserve"> as measured by </w:t>
      </w:r>
      <w:r w:rsidR="00D4766B" w:rsidRPr="006F0CEF">
        <w:rPr>
          <w:rFonts w:ascii="Times New Roman" w:hAnsi="Times New Roman" w:cs="Times New Roman"/>
          <w:color w:val="000000" w:themeColor="text1"/>
          <w:sz w:val="24"/>
          <w:szCs w:val="24"/>
        </w:rPr>
        <w:t>Shannon’s and Simpson’s indices</w:t>
      </w:r>
      <w:ins w:id="154" w:author="Sargsyan, Davit [JRDUS]" w:date="2024-11-25T16:59:00Z">
        <w:r w:rsidR="007620DD">
          <w:rPr>
            <w:rFonts w:ascii="Times New Roman" w:hAnsi="Times New Roman" w:cs="Times New Roman"/>
            <w:color w:val="000000" w:themeColor="text1"/>
            <w:sz w:val="24"/>
            <w:szCs w:val="24"/>
          </w:rPr>
          <w:t xml:space="preserve">. Microbial community diversity, measured by Shannon and Simpson indices, significantly </w:t>
        </w:r>
      </w:ins>
      <w:ins w:id="155" w:author="Sargsyan, Davit [JRDUS]" w:date="2024-11-25T17:01:00Z">
        <w:r w:rsidR="007620DD">
          <w:rPr>
            <w:rFonts w:ascii="Times New Roman" w:hAnsi="Times New Roman" w:cs="Times New Roman"/>
            <w:color w:val="000000" w:themeColor="text1"/>
            <w:sz w:val="24"/>
            <w:szCs w:val="24"/>
          </w:rPr>
          <w:t xml:space="preserve">increased in all three diets over time. </w:t>
        </w:r>
      </w:ins>
      <w:r w:rsidR="00D4766B" w:rsidRPr="006F0CEF">
        <w:rPr>
          <w:rFonts w:ascii="Times New Roman" w:hAnsi="Times New Roman" w:cs="Times New Roman"/>
          <w:color w:val="000000" w:themeColor="text1"/>
          <w:sz w:val="24"/>
          <w:szCs w:val="24"/>
        </w:rPr>
        <w:t xml:space="preserve"> </w:t>
      </w:r>
      <w:r w:rsidR="00BB06E3">
        <w:rPr>
          <w:rFonts w:ascii="Times New Roman" w:hAnsi="Times New Roman" w:cs="Times New Roman"/>
          <w:color w:val="000000" w:themeColor="text1"/>
          <w:sz w:val="24"/>
          <w:szCs w:val="24"/>
        </w:rPr>
        <w:t xml:space="preserve">They also showed increased relative abundance </w:t>
      </w:r>
      <w:r w:rsidR="00D4766B" w:rsidRPr="006F0CEF">
        <w:rPr>
          <w:rFonts w:ascii="Times New Roman" w:hAnsi="Times New Roman" w:cs="Times New Roman"/>
          <w:color w:val="000000" w:themeColor="text1"/>
          <w:sz w:val="24"/>
          <w:szCs w:val="24"/>
        </w:rPr>
        <w:t xml:space="preserve">of phylum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while </w:t>
      </w:r>
      <w:r w:rsidR="00BB06E3">
        <w:rPr>
          <w:rFonts w:ascii="Times New Roman" w:hAnsi="Times New Roman" w:cs="Times New Roman"/>
          <w:color w:val="000000" w:themeColor="text1"/>
          <w:sz w:val="24"/>
          <w:szCs w:val="24"/>
        </w:rPr>
        <w:t xml:space="preserve">the abundance of </w:t>
      </w:r>
      <w:proofErr w:type="spellStart"/>
      <w:r w:rsidR="00D4766B" w:rsidRPr="006F0CEF">
        <w:rPr>
          <w:rFonts w:ascii="Times New Roman" w:hAnsi="Times New Roman" w:cs="Times New Roman"/>
          <w:i/>
          <w:iCs/>
          <w:color w:val="000000" w:themeColor="text1"/>
          <w:sz w:val="24"/>
          <w:szCs w:val="24"/>
        </w:rPr>
        <w:t>Bacterioidetes</w:t>
      </w:r>
      <w:proofErr w:type="spellEnd"/>
      <w:r w:rsidR="00BB06E3">
        <w:rPr>
          <w:rFonts w:ascii="Times New Roman" w:hAnsi="Times New Roman" w:cs="Times New Roman"/>
          <w:color w:val="000000" w:themeColor="text1"/>
          <w:sz w:val="24"/>
          <w:szCs w:val="24"/>
        </w:rPr>
        <w:t xml:space="preserve"> decreased</w:t>
      </w:r>
      <w:r w:rsidR="00D4766B" w:rsidRPr="006F0CEF">
        <w:rPr>
          <w:rFonts w:ascii="Times New Roman" w:hAnsi="Times New Roman" w:cs="Times New Roman"/>
          <w:color w:val="000000" w:themeColor="text1"/>
          <w:sz w:val="24"/>
          <w:szCs w:val="24"/>
        </w:rPr>
        <w:t xml:space="preserve"> </w:t>
      </w:r>
      <w:r w:rsidR="00BB06E3">
        <w:rPr>
          <w:rFonts w:ascii="Times New Roman" w:hAnsi="Times New Roman" w:cs="Times New Roman"/>
          <w:color w:val="000000" w:themeColor="text1"/>
          <w:sz w:val="24"/>
          <w:szCs w:val="24"/>
        </w:rPr>
        <w:t>Genus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Bacerioides</w:t>
      </w:r>
      <w:proofErr w:type="spellEnd"/>
      <w:r w:rsidR="00D4766B" w:rsidRPr="006F0CEF">
        <w:rPr>
          <w:rFonts w:ascii="Times New Roman" w:hAnsi="Times New Roman" w:cs="Times New Roman"/>
          <w:i/>
          <w:iCs/>
          <w:color w:val="000000" w:themeColor="text1"/>
          <w:sz w:val="24"/>
          <w:szCs w:val="24"/>
        </w:rPr>
        <w:t xml:space="preserve"> </w:t>
      </w:r>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significantly decreased by whole barley and brown rice mix diet but </w:t>
      </w:r>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not affected by either of the single ingredient diet. </w:t>
      </w:r>
      <w:del w:id="156" w:author="Sargsyan, Davit [JRDUS]" w:date="2024-11-25T17:02:00Z">
        <w:r w:rsidR="00D4766B" w:rsidRPr="006F0CEF" w:rsidDel="00A25F7A">
          <w:rPr>
            <w:rFonts w:ascii="Times New Roman" w:hAnsi="Times New Roman" w:cs="Times New Roman"/>
            <w:color w:val="000000" w:themeColor="text1"/>
            <w:sz w:val="24"/>
            <w:szCs w:val="24"/>
          </w:rPr>
          <w:delText>In addition</w:delText>
        </w:r>
      </w:del>
      <w:ins w:id="157" w:author="Sargsyan, Davit [JRDUS]" w:date="2024-11-25T17:02:00Z">
        <w:r w:rsidR="00A25F7A">
          <w:rPr>
            <w:rFonts w:ascii="Times New Roman" w:hAnsi="Times New Roman" w:cs="Times New Roman"/>
            <w:color w:val="000000" w:themeColor="text1"/>
            <w:sz w:val="24"/>
            <w:szCs w:val="24"/>
          </w:rPr>
          <w:t>Additionally</w:t>
        </w:r>
      </w:ins>
      <w:r w:rsidR="00D4766B" w:rsidRPr="006F0CEF">
        <w:rPr>
          <w:rFonts w:ascii="Times New Roman" w:hAnsi="Times New Roman" w:cs="Times New Roman"/>
          <w:color w:val="000000" w:themeColor="text1"/>
          <w:sz w:val="24"/>
          <w:szCs w:val="24"/>
        </w:rPr>
        <w:t xml:space="preserve">, </w:t>
      </w:r>
      <w:r w:rsidR="00BB06E3">
        <w:rPr>
          <w:rFonts w:ascii="Times New Roman" w:hAnsi="Times New Roman" w:cs="Times New Roman"/>
          <w:color w:val="000000" w:themeColor="text1"/>
          <w:sz w:val="24"/>
          <w:szCs w:val="24"/>
        </w:rPr>
        <w:t>genera</w:t>
      </w:r>
      <w:r w:rsidR="00BB06E3"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Roseburia</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Bifidobacterium</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Dialister</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Odoribacter</w:t>
      </w:r>
      <w:proofErr w:type="spellEnd"/>
      <w:r w:rsidR="00D4766B" w:rsidRPr="006F0CEF">
        <w:rPr>
          <w:rFonts w:ascii="Times New Roman" w:hAnsi="Times New Roman" w:cs="Times New Roman"/>
          <w:color w:val="000000" w:themeColor="text1"/>
          <w:sz w:val="24"/>
          <w:szCs w:val="24"/>
        </w:rPr>
        <w:t xml:space="preserve"> were significantly altered only by </w:t>
      </w:r>
      <w:r w:rsidR="00BB06E3">
        <w:rPr>
          <w:rFonts w:ascii="Times New Roman" w:hAnsi="Times New Roman" w:cs="Times New Roman"/>
          <w:color w:val="000000" w:themeColor="text1"/>
          <w:sz w:val="24"/>
          <w:szCs w:val="24"/>
        </w:rPr>
        <w:t xml:space="preserve">the </w:t>
      </w:r>
      <w:r w:rsidR="00D4766B" w:rsidRPr="006F0CEF">
        <w:rPr>
          <w:rFonts w:ascii="Times New Roman" w:hAnsi="Times New Roman" w:cs="Times New Roman"/>
          <w:color w:val="000000" w:themeColor="text1"/>
          <w:sz w:val="24"/>
          <w:szCs w:val="24"/>
        </w:rPr>
        <w:t xml:space="preserve">whole grain barley diet, and genus </w:t>
      </w:r>
      <w:proofErr w:type="spellStart"/>
      <w:r w:rsidR="00D4766B" w:rsidRPr="006F0CEF">
        <w:rPr>
          <w:rFonts w:ascii="Times New Roman" w:hAnsi="Times New Roman" w:cs="Times New Roman"/>
          <w:i/>
          <w:iCs/>
          <w:color w:val="000000" w:themeColor="text1"/>
          <w:sz w:val="24"/>
          <w:szCs w:val="24"/>
        </w:rPr>
        <w:t>Blautia</w:t>
      </w:r>
      <w:proofErr w:type="spellEnd"/>
      <w:r w:rsidR="00D4766B" w:rsidRPr="006F0CEF">
        <w:rPr>
          <w:rFonts w:ascii="Times New Roman" w:hAnsi="Times New Roman" w:cs="Times New Roman"/>
          <w:color w:val="000000" w:themeColor="text1"/>
          <w:sz w:val="24"/>
          <w:szCs w:val="24"/>
        </w:rPr>
        <w:t xml:space="preserve"> by both, mix diet and whole grain barley diet. </w:t>
      </w:r>
    </w:p>
    <w:p w14:paraId="0DA6FA00" w14:textId="39401378" w:rsidR="00D4766B" w:rsidRPr="006F0CEF" w:rsidRDefault="001F3558" w:rsidP="00D45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Opinions</w:t>
      </w:r>
      <w:r w:rsidR="00D4766B" w:rsidRPr="006F0CEF">
        <w:rPr>
          <w:rFonts w:ascii="Times New Roman" w:hAnsi="Times New Roman" w:cs="Times New Roman"/>
          <w:color w:val="000000" w:themeColor="text1"/>
          <w:sz w:val="24"/>
          <w:szCs w:val="24"/>
        </w:rPr>
        <w:t xml:space="preserve"> regarding </w:t>
      </w:r>
      <w:r>
        <w:rPr>
          <w:rFonts w:ascii="Times New Roman" w:hAnsi="Times New Roman" w:cs="Times New Roman"/>
          <w:color w:val="000000" w:themeColor="text1"/>
          <w:sz w:val="24"/>
          <w:szCs w:val="24"/>
        </w:rPr>
        <w:t>the</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contribution </w:t>
      </w:r>
      <w:r>
        <w:rPr>
          <w:rFonts w:ascii="Times New Roman" w:hAnsi="Times New Roman" w:cs="Times New Roman"/>
          <w:color w:val="000000" w:themeColor="text1"/>
          <w:sz w:val="24"/>
          <w:szCs w:val="24"/>
        </w:rPr>
        <w:t>genotype on human gut microbiota vary</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due to the potential confounding factors </w:t>
      </w:r>
      <w:r>
        <w:rPr>
          <w:rFonts w:ascii="Times New Roman" w:hAnsi="Times New Roman" w:cs="Times New Roman"/>
          <w:color w:val="000000" w:themeColor="text1"/>
          <w:sz w:val="24"/>
          <w:szCs w:val="24"/>
        </w:rPr>
        <w:t xml:space="preserve">in the studies </w:t>
      </w:r>
      <w:r w:rsidR="00D4766B" w:rsidRPr="006F0CEF">
        <w:rPr>
          <w:rFonts w:ascii="Times New Roman" w:hAnsi="Times New Roman" w:cs="Times New Roman"/>
          <w:color w:val="000000" w:themeColor="text1"/>
          <w:sz w:val="24"/>
          <w:szCs w:val="24"/>
        </w:rPr>
        <w:t>such as the diet</w:t>
      </w:r>
      <w:r>
        <w:rPr>
          <w:rFonts w:ascii="Times New Roman" w:hAnsi="Times New Roman" w:cs="Times New Roman"/>
          <w:color w:val="000000" w:themeColor="text1"/>
          <w:sz w:val="24"/>
          <w:szCs w:val="24"/>
        </w:rPr>
        <w:t xml:space="preserve"> and cultural differences</w:t>
      </w:r>
      <w:r w:rsidR="00D4766B" w:rsidRPr="006F0CEF">
        <w:rPr>
          <w:rFonts w:ascii="Times New Roman" w:hAnsi="Times New Roman" w:cs="Times New Roman"/>
          <w:color w:val="000000" w:themeColor="text1"/>
          <w:sz w:val="24"/>
          <w:szCs w:val="24"/>
        </w:rPr>
        <w:t xml:space="preserve">. Simplified animal model </w:t>
      </w:r>
      <w:r>
        <w:rPr>
          <w:rFonts w:ascii="Times New Roman" w:hAnsi="Times New Roman" w:cs="Times New Roman"/>
          <w:color w:val="000000" w:themeColor="text1"/>
          <w:sz w:val="24"/>
          <w:szCs w:val="24"/>
        </w:rPr>
        <w:t>in a controlled</w:t>
      </w:r>
      <w:r w:rsidR="00D4766B" w:rsidRPr="006F0CEF">
        <w:rPr>
          <w:rFonts w:ascii="Times New Roman" w:hAnsi="Times New Roman" w:cs="Times New Roman"/>
          <w:color w:val="000000" w:themeColor="text1"/>
          <w:sz w:val="24"/>
          <w:szCs w:val="24"/>
        </w:rPr>
        <w:t xml:space="preserve"> environment can </w:t>
      </w:r>
      <w:r w:rsidR="00584D20">
        <w:rPr>
          <w:rFonts w:ascii="Times New Roman" w:hAnsi="Times New Roman" w:cs="Times New Roman"/>
          <w:color w:val="000000" w:themeColor="text1"/>
          <w:sz w:val="24"/>
          <w:szCs w:val="24"/>
        </w:rPr>
        <w:t xml:space="preserve">eliminate </w:t>
      </w:r>
      <w:r w:rsidR="00584D20" w:rsidRPr="006F0CEF">
        <w:rPr>
          <w:rFonts w:ascii="Times New Roman" w:hAnsi="Times New Roman" w:cs="Times New Roman"/>
          <w:color w:val="000000" w:themeColor="text1"/>
          <w:sz w:val="24"/>
          <w:szCs w:val="24"/>
        </w:rPr>
        <w:t>the</w:t>
      </w:r>
      <w:r w:rsidR="00D4766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confounding between the</w:t>
      </w:r>
      <w:r w:rsidR="00D4766B" w:rsidRPr="006F0CEF">
        <w:rPr>
          <w:rFonts w:ascii="Times New Roman" w:hAnsi="Times New Roman" w:cs="Times New Roman"/>
          <w:color w:val="000000" w:themeColor="text1"/>
          <w:sz w:val="24"/>
          <w:szCs w:val="24"/>
        </w:rPr>
        <w:t xml:space="preserve"> genotype and gut microbiota. </w:t>
      </w:r>
      <w:r>
        <w:rPr>
          <w:rFonts w:ascii="Times New Roman" w:hAnsi="Times New Roman" w:cs="Times New Roman"/>
          <w:color w:val="000000" w:themeColor="text1"/>
          <w:sz w:val="24"/>
          <w:szCs w:val="24"/>
        </w:rPr>
        <w:t xml:space="preserve">A 2011 study in mice </w:t>
      </w:r>
      <w:r w:rsidR="00D4766B"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(61)</w:t>
      </w:r>
      <w:r w:rsidR="00D4766B" w:rsidRPr="006F0CE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using</w:t>
      </w:r>
      <w:r w:rsidR="00D4766B" w:rsidRPr="006F0CEF">
        <w:rPr>
          <w:rFonts w:ascii="Times New Roman" w:hAnsi="Times New Roman" w:cs="Times New Roman"/>
          <w:color w:val="000000" w:themeColor="text1"/>
          <w:sz w:val="24"/>
          <w:szCs w:val="24"/>
        </w:rPr>
        <w:t xml:space="preserve"> automated ribosomal intergenic spacer analysis and length-heterogeneity </w:t>
      </w:r>
      <w:r w:rsidR="006868F4" w:rsidRPr="006F0CEF">
        <w:rPr>
          <w:rFonts w:ascii="Times New Roman" w:hAnsi="Times New Roman" w:cs="Times New Roman"/>
          <w:color w:val="000000" w:themeColor="text1"/>
          <w:sz w:val="24"/>
          <w:szCs w:val="24"/>
        </w:rPr>
        <w:t>p</w:t>
      </w:r>
      <w:r w:rsidR="00D4766B" w:rsidRPr="006F0CEF">
        <w:rPr>
          <w:rFonts w:ascii="Times New Roman" w:hAnsi="Times New Roman" w:cs="Times New Roman"/>
          <w:color w:val="000000" w:themeColor="text1"/>
          <w:sz w:val="24"/>
          <w:szCs w:val="24"/>
        </w:rPr>
        <w:t xml:space="preserve">olymerase </w:t>
      </w:r>
      <w:r w:rsidR="006868F4" w:rsidRPr="006F0CEF">
        <w:rPr>
          <w:rFonts w:ascii="Times New Roman" w:hAnsi="Times New Roman" w:cs="Times New Roman"/>
          <w:color w:val="000000" w:themeColor="text1"/>
          <w:sz w:val="24"/>
          <w:szCs w:val="24"/>
        </w:rPr>
        <w:t>c</w:t>
      </w:r>
      <w:r w:rsidR="00D4766B" w:rsidRPr="006F0CEF">
        <w:rPr>
          <w:rFonts w:ascii="Times New Roman" w:hAnsi="Times New Roman" w:cs="Times New Roman"/>
          <w:color w:val="000000" w:themeColor="text1"/>
          <w:sz w:val="24"/>
          <w:szCs w:val="24"/>
        </w:rPr>
        <w:t xml:space="preserve">hain </w:t>
      </w:r>
      <w:r w:rsidR="006868F4" w:rsidRPr="006F0CEF">
        <w:rPr>
          <w:rFonts w:ascii="Times New Roman" w:hAnsi="Times New Roman" w:cs="Times New Roman"/>
          <w:color w:val="000000" w:themeColor="text1"/>
          <w:sz w:val="24"/>
          <w:szCs w:val="24"/>
        </w:rPr>
        <w:t>r</w:t>
      </w:r>
      <w:r w:rsidR="00D4766B" w:rsidRPr="006F0CEF">
        <w:rPr>
          <w:rFonts w:ascii="Times New Roman" w:hAnsi="Times New Roman" w:cs="Times New Roman"/>
          <w:color w:val="000000" w:themeColor="text1"/>
          <w:sz w:val="24"/>
          <w:szCs w:val="24"/>
        </w:rPr>
        <w:t xml:space="preserve">eaction (L-H PCR) </w:t>
      </w:r>
      <w:r w:rsidR="00D4766B"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(62)</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suggested that the observed </w:t>
      </w:r>
      <w:r>
        <w:rPr>
          <w:rFonts w:ascii="Times New Roman" w:hAnsi="Times New Roman" w:cs="Times New Roman"/>
          <w:color w:val="000000" w:themeColor="text1"/>
          <w:sz w:val="24"/>
          <w:szCs w:val="24"/>
        </w:rPr>
        <w:t xml:space="preserve">alterations of microbiome composition </w:t>
      </w:r>
      <w:r w:rsidR="00D4766B" w:rsidRPr="006F0CEF">
        <w:rPr>
          <w:rFonts w:ascii="Times New Roman" w:hAnsi="Times New Roman" w:cs="Times New Roman"/>
          <w:color w:val="000000" w:themeColor="text1"/>
          <w:sz w:val="24"/>
          <w:szCs w:val="24"/>
        </w:rPr>
        <w:t xml:space="preserve">were genotype-dependent as all animals were housed at the same facility and given the same diet. Higher dissimilarities between genotypes than sexes were observed suggesting that genotype is a stronger factor than gender in regulating gut microbiota. Another </w:t>
      </w:r>
      <w:r w:rsidR="002A11FF">
        <w:rPr>
          <w:rFonts w:ascii="Times New Roman" w:hAnsi="Times New Roman" w:cs="Times New Roman"/>
          <w:color w:val="000000" w:themeColor="text1"/>
          <w:sz w:val="24"/>
          <w:szCs w:val="24"/>
        </w:rPr>
        <w:t xml:space="preserve">mouse study showed </w:t>
      </w:r>
      <w:r w:rsidR="00D4766B" w:rsidRPr="006F0CEF">
        <w:rPr>
          <w:rFonts w:ascii="Times New Roman" w:hAnsi="Times New Roman" w:cs="Times New Roman"/>
          <w:color w:val="000000" w:themeColor="text1"/>
          <w:sz w:val="24"/>
          <w:szCs w:val="24"/>
        </w:rPr>
        <w:t xml:space="preserve">evidence of gut microbiota </w:t>
      </w:r>
      <w:r w:rsidR="002A11FF">
        <w:rPr>
          <w:rFonts w:ascii="Times New Roman" w:hAnsi="Times New Roman" w:cs="Times New Roman"/>
          <w:color w:val="000000" w:themeColor="text1"/>
          <w:sz w:val="24"/>
          <w:szCs w:val="24"/>
        </w:rPr>
        <w:t>association with</w:t>
      </w:r>
      <w:r w:rsidR="00D4766B" w:rsidRPr="006F0CEF">
        <w:rPr>
          <w:rFonts w:ascii="Times New Roman" w:hAnsi="Times New Roman" w:cs="Times New Roman"/>
          <w:color w:val="000000" w:themeColor="text1"/>
          <w:sz w:val="24"/>
          <w:szCs w:val="24"/>
        </w:rPr>
        <w:t xml:space="preserve"> genetic defect of toll-like receptor 2 (TLR2) </w:t>
      </w:r>
      <w:r w:rsidR="00D4766B"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(63)</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w:t>
      </w:r>
      <w:r w:rsidR="002A11FF">
        <w:rPr>
          <w:rFonts w:ascii="Times New Roman" w:hAnsi="Times New Roman" w:cs="Times New Roman"/>
          <w:color w:val="000000" w:themeColor="text1"/>
          <w:sz w:val="24"/>
          <w:szCs w:val="24"/>
        </w:rPr>
        <w:t>Genus</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Helicobacter</w:t>
      </w:r>
      <w:r w:rsidR="00D4766B" w:rsidRPr="006F0CEF">
        <w:rPr>
          <w:rFonts w:ascii="Times New Roman" w:hAnsi="Times New Roman" w:cs="Times New Roman"/>
          <w:color w:val="000000" w:themeColor="text1"/>
          <w:sz w:val="24"/>
          <w:szCs w:val="24"/>
        </w:rPr>
        <w:t xml:space="preserve"> was significantly elevated in TLR2 knock-out mice compared to the wi</w:t>
      </w:r>
      <w:r w:rsidR="00EE5FD5" w:rsidRPr="006F0CEF">
        <w:rPr>
          <w:rFonts w:ascii="Times New Roman" w:hAnsi="Times New Roman" w:cs="Times New Roman"/>
          <w:color w:val="000000" w:themeColor="text1"/>
          <w:sz w:val="24"/>
          <w:szCs w:val="24"/>
        </w:rPr>
        <w:t>ld</w:t>
      </w:r>
      <w:r w:rsidR="00D4766B" w:rsidRPr="006F0CEF">
        <w:rPr>
          <w:rFonts w:ascii="Times New Roman" w:hAnsi="Times New Roman" w:cs="Times New Roman"/>
          <w:color w:val="000000" w:themeColor="text1"/>
          <w:sz w:val="24"/>
          <w:szCs w:val="24"/>
        </w:rPr>
        <w:t xml:space="preserve"> type. </w:t>
      </w:r>
      <w:r w:rsidR="002A11FF">
        <w:rPr>
          <w:rFonts w:ascii="Times New Roman" w:hAnsi="Times New Roman" w:cs="Times New Roman"/>
          <w:color w:val="000000" w:themeColor="text1"/>
          <w:sz w:val="24"/>
          <w:szCs w:val="24"/>
        </w:rPr>
        <w:t>Additionally</w:t>
      </w:r>
      <w:r w:rsidR="00D4766B" w:rsidRPr="006F0CEF">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6F0CEF">
        <w:rPr>
          <w:rFonts w:ascii="Times New Roman" w:hAnsi="Times New Roman" w:cs="Times New Roman"/>
          <w:i/>
          <w:iCs/>
          <w:color w:val="000000" w:themeColor="text1"/>
          <w:sz w:val="24"/>
          <w:szCs w:val="24"/>
        </w:rPr>
        <w:t>Actinobacteria</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and </w:t>
      </w:r>
      <w:r w:rsidR="00D4766B" w:rsidRPr="006F0CEF">
        <w:rPr>
          <w:rFonts w:ascii="Times New Roman" w:hAnsi="Times New Roman" w:cs="Times New Roman"/>
          <w:i/>
          <w:iCs/>
          <w:color w:val="000000" w:themeColor="text1"/>
          <w:sz w:val="24"/>
          <w:szCs w:val="24"/>
        </w:rPr>
        <w:t>Proteobacteria</w:t>
      </w:r>
      <w:r w:rsidR="00D4766B" w:rsidRPr="006F0CEF">
        <w:rPr>
          <w:rFonts w:ascii="Times New Roman" w:hAnsi="Times New Roman" w:cs="Times New Roman"/>
          <w:color w:val="000000" w:themeColor="text1"/>
          <w:sz w:val="24"/>
          <w:szCs w:val="24"/>
        </w:rPr>
        <w:t xml:space="preserve">. </w:t>
      </w:r>
    </w:p>
    <w:p w14:paraId="300A60D6" w14:textId="0CEEAAAB" w:rsidR="0068652B" w:rsidRPr="006F0CEF" w:rsidRDefault="007C2087"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role of gut microbiome has been a focal point of many </w:t>
      </w:r>
      <w:r w:rsidR="00584D20">
        <w:rPr>
          <w:rFonts w:ascii="Times New Roman" w:hAnsi="Times New Roman" w:cs="Times New Roman"/>
          <w:color w:val="000000" w:themeColor="text1"/>
          <w:sz w:val="24"/>
          <w:szCs w:val="24"/>
        </w:rPr>
        <w:t xml:space="preserve">studies </w:t>
      </w:r>
      <w:r w:rsidR="00584D20" w:rsidRPr="006F0CEF">
        <w:rPr>
          <w:rFonts w:ascii="Times New Roman" w:hAnsi="Times New Roman" w:cs="Times New Roman"/>
          <w:color w:val="000000" w:themeColor="text1"/>
          <w:sz w:val="24"/>
          <w:szCs w:val="24"/>
        </w:rPr>
        <w:t>over</w:t>
      </w:r>
      <w:r>
        <w:rPr>
          <w:rFonts w:ascii="Times New Roman" w:hAnsi="Times New Roman" w:cs="Times New Roman"/>
          <w:color w:val="000000" w:themeColor="text1"/>
          <w:sz w:val="24"/>
          <w:szCs w:val="24"/>
        </w:rPr>
        <w:t xml:space="preserve"> the past several decades,</w:t>
      </w:r>
      <w:r w:rsidR="0068652B" w:rsidRPr="006F0CEF">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For </w:t>
      </w:r>
      <w:r w:rsidR="00EE417F">
        <w:rPr>
          <w:rFonts w:ascii="Times New Roman" w:hAnsi="Times New Roman" w:cs="Times New Roman"/>
          <w:color w:val="000000" w:themeColor="text1"/>
          <w:sz w:val="24"/>
          <w:szCs w:val="24"/>
        </w:rPr>
        <w:t>example</w:t>
      </w:r>
      <w:r w:rsidR="0068652B" w:rsidRPr="006F0CEF">
        <w:rPr>
          <w:rFonts w:ascii="Times New Roman" w:hAnsi="Times New Roman" w:cs="Times New Roman"/>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B</w:t>
      </w:r>
      <w:r w:rsidR="0068652B" w:rsidRPr="006F0CEF">
        <w:rPr>
          <w:rFonts w:ascii="Times New Roman" w:hAnsi="Times New Roman" w:cs="Times New Roman"/>
          <w:i/>
          <w:iCs/>
          <w:color w:val="000000" w:themeColor="text1"/>
          <w:sz w:val="24"/>
          <w:szCs w:val="24"/>
        </w:rPr>
        <w:t>utyricicoccus</w:t>
      </w:r>
      <w:proofErr w:type="spellEnd"/>
      <w:r w:rsidR="0068652B"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0068652B" w:rsidRPr="006F0CEF">
        <w:rPr>
          <w:rFonts w:ascii="Times New Roman" w:hAnsi="Times New Roman" w:cs="Times New Roman"/>
          <w:i/>
          <w:iCs/>
          <w:color w:val="000000" w:themeColor="text1"/>
          <w:sz w:val="24"/>
          <w:szCs w:val="24"/>
        </w:rPr>
        <w:t>ullicaecorum</w:t>
      </w:r>
      <w:proofErr w:type="spellEnd"/>
      <w:r w:rsidR="0068652B" w:rsidRPr="006F0CEF">
        <w:rPr>
          <w:rFonts w:ascii="Times New Roman" w:hAnsi="Times New Roman" w:cs="Times New Roman"/>
          <w:color w:val="000000" w:themeColor="text1"/>
          <w:sz w:val="24"/>
          <w:szCs w:val="24"/>
        </w:rPr>
        <w:t xml:space="preserve"> and </w:t>
      </w:r>
      <w:proofErr w:type="spellStart"/>
      <w:r w:rsidR="004A2AF9" w:rsidRPr="006F0CEF">
        <w:rPr>
          <w:rFonts w:ascii="Times New Roman" w:hAnsi="Times New Roman" w:cs="Times New Roman"/>
          <w:i/>
          <w:iCs/>
          <w:color w:val="000000" w:themeColor="text1"/>
          <w:sz w:val="24"/>
          <w:szCs w:val="24"/>
        </w:rPr>
        <w:t>B</w:t>
      </w:r>
      <w:r w:rsidR="0068652B" w:rsidRPr="006F0CEF">
        <w:rPr>
          <w:rFonts w:ascii="Times New Roman" w:hAnsi="Times New Roman" w:cs="Times New Roman"/>
          <w:i/>
          <w:iCs/>
          <w:color w:val="000000" w:themeColor="text1"/>
          <w:sz w:val="24"/>
          <w:szCs w:val="24"/>
        </w:rPr>
        <w:t>utyricicoccus</w:t>
      </w:r>
      <w:proofErr w:type="spellEnd"/>
      <w:r w:rsidR="0068652B"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0068652B" w:rsidRPr="006F0CEF">
        <w:rPr>
          <w:rFonts w:ascii="Times New Roman" w:hAnsi="Times New Roman" w:cs="Times New Roman"/>
          <w:i/>
          <w:iCs/>
          <w:color w:val="000000" w:themeColor="text1"/>
          <w:sz w:val="24"/>
          <w:szCs w:val="24"/>
        </w:rPr>
        <w:t>ullicaecorum</w:t>
      </w:r>
      <w:proofErr w:type="spellEnd"/>
      <w:r w:rsidR="0068652B" w:rsidRPr="006F0CEF">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while </w:t>
      </w:r>
      <w:r w:rsidR="0068652B" w:rsidRPr="00FB5CB7">
        <w:rPr>
          <w:rFonts w:ascii="Times New Roman" w:hAnsi="Times New Roman" w:cs="Times New Roman"/>
          <w:i/>
          <w:iCs/>
          <w:color w:val="000000" w:themeColor="text1"/>
          <w:sz w:val="24"/>
          <w:szCs w:val="24"/>
        </w:rPr>
        <w:t>Lactobacillus</w:t>
      </w:r>
      <w:r w:rsidR="0068652B" w:rsidRPr="006F0CEF">
        <w:rPr>
          <w:rFonts w:ascii="Times New Roman" w:hAnsi="Times New Roman" w:cs="Times New Roman"/>
          <w:color w:val="000000" w:themeColor="text1"/>
          <w:sz w:val="24"/>
          <w:szCs w:val="24"/>
        </w:rPr>
        <w:t xml:space="preserve"> strains are involved in essential vitamins metabolism </w:t>
      </w:r>
      <w:r w:rsidR="00A05FB0"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EE417F">
        <w:rPr>
          <w:rFonts w:ascii="Times New Roman" w:hAnsi="Times New Roman" w:cs="Times New Roman"/>
          <w:color w:val="000000" w:themeColor="text1"/>
          <w:sz w:val="24"/>
          <w:szCs w:val="24"/>
        </w:rPr>
        <w:t>Our</w:t>
      </w:r>
      <w:r w:rsidR="0068652B" w:rsidRPr="006F0CEF">
        <w:rPr>
          <w:rFonts w:ascii="Times New Roman" w:hAnsi="Times New Roman" w:cs="Times New Roman"/>
          <w:color w:val="000000" w:themeColor="text1"/>
          <w:sz w:val="24"/>
          <w:szCs w:val="24"/>
        </w:rPr>
        <w:t xml:space="preserve"> study demonstrate</w:t>
      </w:r>
      <w:r w:rsidR="004A2AF9" w:rsidRPr="006F0CEF">
        <w:rPr>
          <w:rFonts w:ascii="Times New Roman" w:hAnsi="Times New Roman" w:cs="Times New Roman"/>
          <w:color w:val="000000" w:themeColor="text1"/>
          <w:sz w:val="24"/>
          <w:szCs w:val="24"/>
        </w:rPr>
        <w:t>d</w:t>
      </w:r>
      <w:r w:rsidR="0068652B" w:rsidRPr="006F0CEF">
        <w:rPr>
          <w:rFonts w:ascii="Times New Roman" w:hAnsi="Times New Roman" w:cs="Times New Roman"/>
          <w:color w:val="000000" w:themeColor="text1"/>
          <w:sz w:val="24"/>
          <w:szCs w:val="24"/>
        </w:rPr>
        <w:t xml:space="preserve"> that host genotype and diet </w:t>
      </w:r>
      <w:r w:rsidR="004A2AF9" w:rsidRPr="006F0CEF">
        <w:rPr>
          <w:rFonts w:ascii="Times New Roman" w:hAnsi="Times New Roman" w:cs="Times New Roman"/>
          <w:color w:val="000000" w:themeColor="text1"/>
          <w:sz w:val="24"/>
          <w:szCs w:val="24"/>
        </w:rPr>
        <w:t xml:space="preserve">may </w:t>
      </w:r>
      <w:r w:rsidR="0068652B" w:rsidRPr="006F0CEF">
        <w:rPr>
          <w:rFonts w:ascii="Times New Roman" w:hAnsi="Times New Roman" w:cs="Times New Roman"/>
          <w:color w:val="000000" w:themeColor="text1"/>
          <w:sz w:val="24"/>
          <w:szCs w:val="24"/>
        </w:rPr>
        <w:t>alter gut microbiota. Both</w:t>
      </w:r>
      <w:r w:rsidR="00EE417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bacterial diversity and individual bacterial strain</w:t>
      </w:r>
      <w:r w:rsidR="00EE417F">
        <w:rPr>
          <w:rFonts w:ascii="Times New Roman" w:hAnsi="Times New Roman" w:cs="Times New Roman"/>
          <w:color w:val="000000" w:themeColor="text1"/>
          <w:sz w:val="24"/>
          <w:szCs w:val="24"/>
        </w:rPr>
        <w:t xml:space="preserve"> relative abundances</w:t>
      </w:r>
      <w:r w:rsidR="0068652B" w:rsidRPr="006F0CEF">
        <w:rPr>
          <w:rFonts w:ascii="Times New Roman" w:hAnsi="Times New Roman" w:cs="Times New Roman"/>
          <w:color w:val="000000" w:themeColor="text1"/>
          <w:sz w:val="24"/>
          <w:szCs w:val="24"/>
        </w:rPr>
        <w:t xml:space="preserve"> change</w:t>
      </w:r>
      <w:r w:rsidR="004A2AF9" w:rsidRPr="006F0CEF">
        <w:rPr>
          <w:rFonts w:ascii="Times New Roman" w:hAnsi="Times New Roman" w:cs="Times New Roman"/>
          <w:color w:val="000000" w:themeColor="text1"/>
          <w:sz w:val="24"/>
          <w:szCs w:val="24"/>
        </w:rPr>
        <w:t>d</w:t>
      </w:r>
      <w:r w:rsidR="0068652B" w:rsidRPr="006F0CEF">
        <w:rPr>
          <w:rFonts w:ascii="Times New Roman" w:hAnsi="Times New Roman" w:cs="Times New Roman"/>
          <w:color w:val="000000" w:themeColor="text1"/>
          <w:sz w:val="24"/>
          <w:szCs w:val="24"/>
        </w:rPr>
        <w:t xml:space="preserve"> significantly based on diet</w:t>
      </w:r>
      <w:r w:rsidR="00EE417F">
        <w:rPr>
          <w:rFonts w:ascii="Times New Roman" w:hAnsi="Times New Roman" w:cs="Times New Roman"/>
          <w:color w:val="000000" w:themeColor="text1"/>
          <w:sz w:val="24"/>
          <w:szCs w:val="24"/>
        </w:rPr>
        <w:t xml:space="preserve"> and genotype</w:t>
      </w:r>
      <w:r w:rsidR="0068652B" w:rsidRPr="006F0CEF">
        <w:rPr>
          <w:rFonts w:ascii="Times New Roman" w:hAnsi="Times New Roman" w:cs="Times New Roman"/>
          <w:color w:val="000000" w:themeColor="text1"/>
          <w:sz w:val="24"/>
          <w:szCs w:val="24"/>
        </w:rPr>
        <w:t xml:space="preserve">, and Nrf2 </w:t>
      </w:r>
      <w:r w:rsidR="004A2AF9" w:rsidRPr="006F0CEF">
        <w:rPr>
          <w:rFonts w:ascii="Times New Roman" w:hAnsi="Times New Roman" w:cs="Times New Roman"/>
          <w:color w:val="000000" w:themeColor="text1"/>
          <w:sz w:val="24"/>
          <w:szCs w:val="24"/>
        </w:rPr>
        <w:t xml:space="preserve">KO </w:t>
      </w:r>
      <w:r w:rsidR="0068652B" w:rsidRPr="006F0CEF">
        <w:rPr>
          <w:rFonts w:ascii="Times New Roman" w:hAnsi="Times New Roman" w:cs="Times New Roman"/>
          <w:color w:val="000000" w:themeColor="text1"/>
          <w:sz w:val="24"/>
          <w:szCs w:val="24"/>
        </w:rPr>
        <w:t>genotype show</w:t>
      </w:r>
      <w:r w:rsidR="00DD169A" w:rsidRPr="006F0CEF">
        <w:rPr>
          <w:rFonts w:ascii="Times New Roman" w:hAnsi="Times New Roman" w:cs="Times New Roman"/>
          <w:color w:val="000000" w:themeColor="text1"/>
          <w:sz w:val="24"/>
          <w:szCs w:val="24"/>
        </w:rPr>
        <w:t>ed</w:t>
      </w:r>
      <w:r w:rsidR="0068652B" w:rsidRPr="006F0CEF">
        <w:rPr>
          <w:rFonts w:ascii="Times New Roman" w:hAnsi="Times New Roman" w:cs="Times New Roman"/>
          <w:color w:val="000000" w:themeColor="text1"/>
          <w:sz w:val="24"/>
          <w:szCs w:val="24"/>
        </w:rPr>
        <w:t xml:space="preserve"> stronger effects on the bacterial diversity than diet. </w:t>
      </w:r>
      <w:r w:rsidR="0068652B" w:rsidRPr="006F0CEF">
        <w:rPr>
          <w:rFonts w:ascii="Times New Roman" w:hAnsi="Times New Roman" w:cs="Times New Roman"/>
          <w:i/>
          <w:iCs/>
          <w:color w:val="000000" w:themeColor="text1"/>
          <w:sz w:val="24"/>
          <w:szCs w:val="24"/>
        </w:rPr>
        <w:t>Firmicutes</w:t>
      </w:r>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i/>
          <w:iCs/>
          <w:color w:val="000000" w:themeColor="text1"/>
          <w:sz w:val="24"/>
          <w:szCs w:val="24"/>
        </w:rPr>
        <w:t>Bacteroidetes</w:t>
      </w:r>
      <w:r w:rsidR="0068652B" w:rsidRPr="006F0CEF">
        <w:rPr>
          <w:rFonts w:ascii="Times New Roman" w:hAnsi="Times New Roman" w:cs="Times New Roman"/>
          <w:color w:val="000000" w:themeColor="text1"/>
          <w:sz w:val="24"/>
          <w:szCs w:val="24"/>
        </w:rPr>
        <w:t xml:space="preserve"> and </w:t>
      </w:r>
      <w:r w:rsidR="0068652B" w:rsidRPr="006F0CEF">
        <w:rPr>
          <w:rFonts w:ascii="Times New Roman" w:hAnsi="Times New Roman" w:cs="Times New Roman"/>
          <w:i/>
          <w:iCs/>
          <w:color w:val="000000" w:themeColor="text1"/>
          <w:sz w:val="24"/>
          <w:szCs w:val="24"/>
        </w:rPr>
        <w:t>Proteobacteria</w:t>
      </w:r>
      <w:r w:rsidR="004A2AF9"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w:t>
      </w:r>
      <w:r w:rsidR="004A2AF9" w:rsidRPr="006F0CEF">
        <w:rPr>
          <w:rFonts w:ascii="Times New Roman" w:hAnsi="Times New Roman" w:cs="Times New Roman"/>
          <w:color w:val="000000" w:themeColor="text1"/>
          <w:sz w:val="24"/>
          <w:szCs w:val="24"/>
        </w:rPr>
        <w:t>most abundant</w:t>
      </w:r>
      <w:r w:rsidR="0068652B" w:rsidRPr="006F0CEF">
        <w:rPr>
          <w:rFonts w:ascii="Times New Roman" w:hAnsi="Times New Roman" w:cs="Times New Roman"/>
          <w:color w:val="000000" w:themeColor="text1"/>
          <w:sz w:val="24"/>
          <w:szCs w:val="24"/>
        </w:rPr>
        <w:t xml:space="preserve"> bacterial phyla</w:t>
      </w:r>
      <w:r w:rsidR="004A2AF9" w:rsidRPr="006F0CEF">
        <w:rPr>
          <w:rFonts w:ascii="Times New Roman" w:hAnsi="Times New Roman" w:cs="Times New Roman"/>
          <w:color w:val="000000" w:themeColor="text1"/>
          <w:sz w:val="24"/>
          <w:szCs w:val="24"/>
        </w:rPr>
        <w:t>, have</w:t>
      </w:r>
      <w:r w:rsidR="0068652B" w:rsidRPr="006F0CEF">
        <w:rPr>
          <w:rFonts w:ascii="Times New Roman" w:hAnsi="Times New Roman" w:cs="Times New Roman"/>
          <w:color w:val="000000" w:themeColor="text1"/>
          <w:sz w:val="24"/>
          <w:szCs w:val="24"/>
        </w:rPr>
        <w:t xml:space="preserve"> been altered by both</w:t>
      </w:r>
      <w:r w:rsidR="004A2AF9"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diet and Nrf2 K</w:t>
      </w:r>
      <w:r w:rsidR="004A2AF9" w:rsidRPr="006F0CEF">
        <w:rPr>
          <w:rFonts w:ascii="Times New Roman" w:hAnsi="Times New Roman" w:cs="Times New Roman"/>
          <w:color w:val="000000" w:themeColor="text1"/>
          <w:sz w:val="24"/>
          <w:szCs w:val="24"/>
        </w:rPr>
        <w:t>O</w:t>
      </w:r>
      <w:r w:rsidR="0068652B" w:rsidRPr="006F0CEF">
        <w:rPr>
          <w:rFonts w:ascii="Times New Roman" w:hAnsi="Times New Roman" w:cs="Times New Roman"/>
          <w:color w:val="000000" w:themeColor="text1"/>
          <w:sz w:val="24"/>
          <w:szCs w:val="24"/>
        </w:rPr>
        <w:t>. Individual bacteria at different taxonomic levels show</w:t>
      </w:r>
      <w:r w:rsidR="004A2AF9" w:rsidRPr="006F0CEF">
        <w:rPr>
          <w:rFonts w:ascii="Times New Roman" w:hAnsi="Times New Roman" w:cs="Times New Roman"/>
          <w:color w:val="000000" w:themeColor="text1"/>
          <w:sz w:val="24"/>
          <w:szCs w:val="24"/>
        </w:rPr>
        <w:t>ed a pattern of being</w:t>
      </w:r>
      <w:r w:rsidR="0068652B" w:rsidRPr="006F0CEF">
        <w:rPr>
          <w:rFonts w:ascii="Times New Roman" w:hAnsi="Times New Roman" w:cs="Times New Roman"/>
          <w:color w:val="000000" w:themeColor="text1"/>
          <w:sz w:val="24"/>
          <w:szCs w:val="24"/>
        </w:rPr>
        <w:t xml:space="preserve"> consistently affected by both</w:t>
      </w:r>
      <w:r w:rsidR="004A2AF9"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genotype and diet. For instance,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was</w:t>
      </w:r>
      <w:r w:rsidR="0068652B" w:rsidRPr="006F0CEF">
        <w:rPr>
          <w:rFonts w:ascii="Times New Roman" w:hAnsi="Times New Roman" w:cs="Times New Roman"/>
          <w:color w:val="000000" w:themeColor="text1"/>
          <w:sz w:val="24"/>
          <w:szCs w:val="24"/>
        </w:rPr>
        <w:t xml:space="preserve"> </w:t>
      </w:r>
      <w:r w:rsidR="00EE417F">
        <w:rPr>
          <w:rFonts w:ascii="Times New Roman" w:hAnsi="Times New Roman" w:cs="Times New Roman"/>
          <w:color w:val="000000" w:themeColor="text1"/>
          <w:sz w:val="24"/>
          <w:szCs w:val="24"/>
        </w:rPr>
        <w:t>found</w:t>
      </w:r>
      <w:r w:rsidR="004A2AF9" w:rsidRPr="006F0CEF">
        <w:rPr>
          <w:rFonts w:ascii="Times New Roman" w:hAnsi="Times New Roman" w:cs="Times New Roman"/>
          <w:color w:val="000000" w:themeColor="text1"/>
          <w:sz w:val="24"/>
          <w:szCs w:val="24"/>
        </w:rPr>
        <w:t xml:space="preserve"> in higher relative abundance in</w:t>
      </w:r>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the </w:t>
      </w:r>
      <w:r w:rsidR="0068652B" w:rsidRPr="006F0CEF">
        <w:rPr>
          <w:rFonts w:ascii="Times New Roman" w:hAnsi="Times New Roman" w:cs="Times New Roman"/>
          <w:color w:val="000000" w:themeColor="text1"/>
          <w:sz w:val="24"/>
          <w:szCs w:val="24"/>
        </w:rPr>
        <w:t>PEITC</w:t>
      </w:r>
      <w:r w:rsidR="004A2AF9" w:rsidRPr="006F0CEF">
        <w:rPr>
          <w:rFonts w:ascii="Times New Roman" w:hAnsi="Times New Roman" w:cs="Times New Roman"/>
          <w:color w:val="000000" w:themeColor="text1"/>
          <w:sz w:val="24"/>
          <w:szCs w:val="24"/>
        </w:rPr>
        <w:t>-</w:t>
      </w:r>
      <w:r w:rsidR="00EE417F">
        <w:rPr>
          <w:rFonts w:ascii="Times New Roman" w:hAnsi="Times New Roman" w:cs="Times New Roman"/>
          <w:color w:val="000000" w:themeColor="text1"/>
          <w:sz w:val="24"/>
          <w:szCs w:val="24"/>
        </w:rPr>
        <w:t>added diet</w:t>
      </w:r>
      <w:r w:rsidR="00EE417F"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groups </w:t>
      </w:r>
      <w:r w:rsidR="0068652B" w:rsidRPr="006F0CEF">
        <w:rPr>
          <w:rFonts w:ascii="Times New Roman" w:hAnsi="Times New Roman" w:cs="Times New Roman"/>
          <w:color w:val="000000" w:themeColor="text1"/>
          <w:sz w:val="24"/>
          <w:szCs w:val="24"/>
        </w:rPr>
        <w:t xml:space="preserve">and in Nrf2 KO mice. </w:t>
      </w:r>
    </w:p>
    <w:p w14:paraId="253F519B" w14:textId="1B0E456A" w:rsidR="0068652B" w:rsidRPr="006F0CEF" w:rsidRDefault="0068652B" w:rsidP="0068652B">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are anaerobic, gram-positive bacteria and belong to the phylum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So far, eleven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species have been identified and fall into bacterial family </w:t>
      </w:r>
      <w:proofErr w:type="spellStart"/>
      <w:r w:rsidRPr="006F0CEF">
        <w:rPr>
          <w:rFonts w:ascii="Times New Roman" w:hAnsi="Times New Roman" w:cs="Times New Roman"/>
          <w:i/>
          <w:iCs/>
          <w:color w:val="000000" w:themeColor="text1"/>
          <w:sz w:val="24"/>
          <w:szCs w:val="24"/>
        </w:rPr>
        <w:t>Ruminococcaceae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Lachnospiraceae</w:t>
      </w:r>
      <w:proofErr w:type="spellEnd"/>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(64, 65)</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Previous studies show</w:t>
      </w:r>
      <w:r w:rsidR="00632A74"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6F0CEF">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(66, 67, 68)</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was reported </w:t>
      </w:r>
      <w:r w:rsidR="006D252C" w:rsidRPr="006F0CEF">
        <w:rPr>
          <w:rFonts w:ascii="Times New Roman" w:hAnsi="Times New Roman" w:cs="Times New Roman"/>
          <w:color w:val="000000" w:themeColor="text1"/>
          <w:sz w:val="24"/>
          <w:szCs w:val="24"/>
        </w:rPr>
        <w:t xml:space="preserve">to be </w:t>
      </w:r>
      <w:r w:rsidRPr="006F0CEF">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6F0CEF">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(69)</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Multiple probiotic interventions </w:t>
      </w:r>
      <w:r w:rsidRPr="006F0CEF">
        <w:rPr>
          <w:rFonts w:ascii="Times New Roman" w:hAnsi="Times New Roman" w:cs="Times New Roman"/>
          <w:color w:val="000000" w:themeColor="text1"/>
          <w:sz w:val="24"/>
          <w:szCs w:val="24"/>
        </w:rPr>
        <w:lastRenderedPageBreak/>
        <w:t xml:space="preserve">were able to reduce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 xml:space="preserve">abundance </w:t>
      </w:r>
      <w:r w:rsidRPr="006F0CEF">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w:t>
      </w:r>
      <w:r w:rsidR="006D252C"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showed </w:t>
      </w:r>
      <w:r w:rsidR="006D252C" w:rsidRPr="006F0CEF">
        <w:rPr>
          <w:rFonts w:ascii="Times New Roman" w:hAnsi="Times New Roman" w:cs="Times New Roman"/>
          <w:color w:val="000000" w:themeColor="text1"/>
          <w:sz w:val="24"/>
          <w:szCs w:val="24"/>
        </w:rPr>
        <w:t xml:space="preserve">to be in </w:t>
      </w:r>
      <w:r w:rsidRPr="006F0CEF">
        <w:rPr>
          <w:rFonts w:ascii="Times New Roman" w:hAnsi="Times New Roman" w:cs="Times New Roman"/>
          <w:color w:val="000000" w:themeColor="text1"/>
          <w:sz w:val="24"/>
          <w:szCs w:val="24"/>
        </w:rPr>
        <w:t xml:space="preserve">high abundance </w:t>
      </w:r>
      <w:r w:rsidR="006D252C" w:rsidRPr="006F0CEF">
        <w:rPr>
          <w:rFonts w:ascii="Times New Roman" w:hAnsi="Times New Roman" w:cs="Times New Roman"/>
          <w:color w:val="000000" w:themeColor="text1"/>
          <w:sz w:val="24"/>
          <w:szCs w:val="24"/>
        </w:rPr>
        <w:t>in the</w:t>
      </w:r>
      <w:r w:rsidRPr="006F0CEF">
        <w:rPr>
          <w:rFonts w:ascii="Times New Roman" w:hAnsi="Times New Roman" w:cs="Times New Roman"/>
          <w:color w:val="000000" w:themeColor="text1"/>
          <w:sz w:val="24"/>
          <w:szCs w:val="24"/>
        </w:rPr>
        <w:t xml:space="preserve"> IBD patients, with increased level of oxidative stress in the gut </w:t>
      </w:r>
      <w:r w:rsidR="00A05FB0" w:rsidRPr="006F0CEF">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(70)</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potentially caused by cytokine production such as TNF-a </w:t>
      </w:r>
      <w:r w:rsidR="00A05FB0"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(71)</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t>has also been</w:t>
      </w:r>
      <w:r w:rsidRPr="006F0CEF">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6F0CEF">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(72)</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Mice orally garaged by purified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also developed airway inflammation by cytokine secretion such as interleukin</w:t>
      </w:r>
      <w:r w:rsidR="005E7427">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25</w:t>
      </w:r>
      <w:r w:rsidR="005E7427">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 xml:space="preserve">and </w:t>
      </w:r>
      <w:r w:rsidR="00584D20" w:rsidRPr="006F0CEF">
        <w:rPr>
          <w:rFonts w:ascii="Times New Roman" w:hAnsi="Times New Roman" w:cs="Times New Roman"/>
          <w:color w:val="000000" w:themeColor="text1"/>
          <w:sz w:val="24"/>
          <w:szCs w:val="24"/>
        </w:rPr>
        <w:t>33</w:t>
      </w:r>
      <w:r w:rsidRPr="006F0CEF">
        <w:rPr>
          <w:rFonts w:ascii="Times New Roman" w:hAnsi="Times New Roman" w:cs="Times New Roman"/>
          <w:color w:val="000000" w:themeColor="text1"/>
          <w:sz w:val="24"/>
          <w:szCs w:val="24"/>
        </w:rPr>
        <w:t xml:space="preserve">. </w:t>
      </w:r>
      <w:r w:rsidR="005E7427">
        <w:rPr>
          <w:rFonts w:ascii="Times New Roman" w:hAnsi="Times New Roman" w:cs="Times New Roman"/>
          <w:color w:val="000000" w:themeColor="text1"/>
          <w:sz w:val="24"/>
          <w:szCs w:val="24"/>
        </w:rPr>
        <w:t>This study showed</w:t>
      </w:r>
      <w:r w:rsidRPr="006F0CEF">
        <w:rPr>
          <w:rFonts w:ascii="Times New Roman" w:hAnsi="Times New Roman" w:cs="Times New Roman"/>
          <w:color w:val="000000" w:themeColor="text1"/>
          <w:sz w:val="24"/>
          <w:szCs w:val="24"/>
        </w:rPr>
        <w:t xml:space="preserve"> significant increase in the abundance of </w:t>
      </w:r>
      <w:proofErr w:type="spellStart"/>
      <w:r w:rsidRPr="006F0CEF">
        <w:rPr>
          <w:rFonts w:ascii="Times New Roman" w:hAnsi="Times New Roman" w:cs="Times New Roman"/>
          <w:i/>
          <w:iCs/>
          <w:color w:val="000000" w:themeColor="text1"/>
          <w:sz w:val="24"/>
          <w:szCs w:val="24"/>
        </w:rPr>
        <w:t>Firmcutes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in fecal samples </w:t>
      </w:r>
      <w:r w:rsidR="006D252C" w:rsidRPr="006F0CEF">
        <w:rPr>
          <w:rFonts w:ascii="Times New Roman" w:hAnsi="Times New Roman" w:cs="Times New Roman"/>
          <w:color w:val="000000" w:themeColor="text1"/>
          <w:sz w:val="24"/>
          <w:szCs w:val="24"/>
        </w:rPr>
        <w:t xml:space="preserve">at the late but not at the early timepoints </w:t>
      </w:r>
      <w:r w:rsidRPr="006F0CEF">
        <w:rPr>
          <w:rFonts w:ascii="Times New Roman" w:hAnsi="Times New Roman" w:cs="Times New Roman"/>
          <w:color w:val="000000" w:themeColor="text1"/>
          <w:sz w:val="24"/>
          <w:szCs w:val="24"/>
        </w:rPr>
        <w:t xml:space="preserve">irrespective of diet and genotype. </w:t>
      </w:r>
      <w:r w:rsidR="00955E7B">
        <w:rPr>
          <w:rFonts w:ascii="Times New Roman" w:hAnsi="Times New Roman" w:cs="Times New Roman"/>
          <w:color w:val="000000" w:themeColor="text1"/>
          <w:sz w:val="24"/>
          <w:szCs w:val="24"/>
        </w:rPr>
        <w:t>Aging has been linked to the a</w:t>
      </w:r>
      <w:r w:rsidR="006D252C" w:rsidRPr="006F0CEF">
        <w:rPr>
          <w:rFonts w:ascii="Times New Roman" w:hAnsi="Times New Roman" w:cs="Times New Roman"/>
          <w:color w:val="000000" w:themeColor="text1"/>
          <w:sz w:val="24"/>
          <w:szCs w:val="24"/>
        </w:rPr>
        <w:t xml:space="preserve">ccumulation of harmful inflammatory bacteria in the </w:t>
      </w:r>
      <w:r w:rsidR="00955E7B" w:rsidRPr="006F0CEF">
        <w:rPr>
          <w:rFonts w:ascii="Times New Roman" w:hAnsi="Times New Roman" w:cs="Times New Roman"/>
          <w:color w:val="000000" w:themeColor="text1"/>
          <w:sz w:val="24"/>
          <w:szCs w:val="24"/>
        </w:rPr>
        <w:t>guts but</w:t>
      </w:r>
      <w:r w:rsidR="00955E7B">
        <w:rPr>
          <w:rFonts w:ascii="Times New Roman" w:hAnsi="Times New Roman" w:cs="Times New Roman"/>
          <w:color w:val="000000" w:themeColor="text1"/>
          <w:sz w:val="24"/>
          <w:szCs w:val="24"/>
        </w:rPr>
        <w:t xml:space="preserve"> in this </w:t>
      </w:r>
      <w:r w:rsidR="00584D20">
        <w:rPr>
          <w:rFonts w:ascii="Times New Roman" w:hAnsi="Times New Roman" w:cs="Times New Roman"/>
          <w:color w:val="000000" w:themeColor="text1"/>
          <w:sz w:val="24"/>
          <w:szCs w:val="24"/>
        </w:rPr>
        <w:t>study,</w:t>
      </w:r>
      <w:r w:rsidR="00955E7B">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w</w:t>
      </w:r>
      <w:r w:rsidR="006D252C"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 xml:space="preserve">found that the increased level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was mainly associated with</w:t>
      </w:r>
      <w:r w:rsidRPr="006F0CEF">
        <w:rPr>
          <w:rFonts w:ascii="Times New Roman" w:hAnsi="Times New Roman" w:cs="Times New Roman"/>
          <w:color w:val="000000" w:themeColor="text1"/>
          <w:sz w:val="24"/>
          <w:szCs w:val="24"/>
        </w:rPr>
        <w:t xml:space="preserve"> Nrf2 KO suggesting</w:t>
      </w:r>
      <w:r w:rsidR="006D252C" w:rsidRPr="006F0CEF">
        <w:rPr>
          <w:rFonts w:ascii="Times New Roman" w:hAnsi="Times New Roman" w:cs="Times New Roman"/>
          <w:color w:val="000000" w:themeColor="text1"/>
          <w:sz w:val="24"/>
          <w:szCs w:val="24"/>
        </w:rPr>
        <w:t xml:space="preserve"> that</w:t>
      </w:r>
      <w:r w:rsidRPr="006F0CEF">
        <w:rPr>
          <w:rFonts w:ascii="Times New Roman" w:hAnsi="Times New Roman" w:cs="Times New Roman"/>
          <w:color w:val="000000" w:themeColor="text1"/>
          <w:sz w:val="24"/>
          <w:szCs w:val="24"/>
        </w:rPr>
        <w:t xml:space="preserve"> Nrf2 KO accelerates the increase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r w:rsidR="005323CB" w:rsidRPr="006F0CEF">
        <w:rPr>
          <w:rFonts w:ascii="Times New Roman" w:hAnsi="Times New Roman" w:cs="Times New Roman"/>
          <w:color w:val="000000" w:themeColor="text1"/>
          <w:sz w:val="24"/>
          <w:szCs w:val="24"/>
        </w:rPr>
        <w:t>’s</w:t>
      </w:r>
      <w:proofErr w:type="spellEnd"/>
      <w:r w:rsidR="005323CB" w:rsidRPr="006F0CEF">
        <w:rPr>
          <w:rFonts w:ascii="Times New Roman" w:hAnsi="Times New Roman" w:cs="Times New Roman"/>
          <w:color w:val="000000" w:themeColor="text1"/>
          <w:sz w:val="24"/>
          <w:szCs w:val="24"/>
        </w:rPr>
        <w:t xml:space="preserve"> relative abundance</w:t>
      </w:r>
      <w:r w:rsidRPr="006F0CEF">
        <w:rPr>
          <w:rFonts w:ascii="Times New Roman" w:hAnsi="Times New Roman" w:cs="Times New Roman"/>
          <w:color w:val="000000" w:themeColor="text1"/>
          <w:sz w:val="24"/>
          <w:szCs w:val="24"/>
        </w:rPr>
        <w:t xml:space="preserve">. </w:t>
      </w:r>
      <w:r w:rsidR="005323CB" w:rsidRPr="006F0CEF">
        <w:rPr>
          <w:rFonts w:ascii="Times New Roman" w:hAnsi="Times New Roman" w:cs="Times New Roman"/>
          <w:color w:val="000000" w:themeColor="text1"/>
          <w:sz w:val="24"/>
          <w:szCs w:val="24"/>
        </w:rPr>
        <w:t>This suggests</w:t>
      </w:r>
      <w:r w:rsidRPr="006F0CEF">
        <w:rPr>
          <w:rFonts w:ascii="Times New Roman" w:hAnsi="Times New Roman" w:cs="Times New Roman"/>
          <w:color w:val="000000" w:themeColor="text1"/>
          <w:sz w:val="24"/>
          <w:szCs w:val="24"/>
        </w:rPr>
        <w:t xml:space="preserve"> that Nrf2 </w:t>
      </w:r>
      <w:r w:rsidR="005323CB" w:rsidRPr="006F0CEF">
        <w:rPr>
          <w:rFonts w:ascii="Times New Roman" w:hAnsi="Times New Roman" w:cs="Times New Roman"/>
          <w:color w:val="000000" w:themeColor="text1"/>
          <w:sz w:val="24"/>
          <w:szCs w:val="24"/>
        </w:rPr>
        <w:t>might</w:t>
      </w:r>
      <w:r w:rsidRPr="006F0CEF">
        <w:rPr>
          <w:rFonts w:ascii="Times New Roman" w:hAnsi="Times New Roman" w:cs="Times New Roman"/>
          <w:color w:val="000000" w:themeColor="text1"/>
          <w:sz w:val="24"/>
          <w:szCs w:val="24"/>
        </w:rPr>
        <w:t xml:space="preserve"> play an important role in regulating the gut microbiota profile and suppres</w:t>
      </w:r>
      <w:r w:rsidR="005323CB" w:rsidRPr="006F0CEF">
        <w:rPr>
          <w:rFonts w:ascii="Times New Roman" w:hAnsi="Times New Roman" w:cs="Times New Roman"/>
          <w:color w:val="000000" w:themeColor="text1"/>
          <w:sz w:val="24"/>
          <w:szCs w:val="24"/>
        </w:rPr>
        <w:t xml:space="preserve">s </w:t>
      </w:r>
      <w:r w:rsidRPr="006F0CEF">
        <w:rPr>
          <w:rFonts w:ascii="Times New Roman" w:hAnsi="Times New Roman" w:cs="Times New Roman"/>
          <w:color w:val="000000" w:themeColor="text1"/>
          <w:sz w:val="24"/>
          <w:szCs w:val="24"/>
        </w:rPr>
        <w:t xml:space="preserve">pathogenic species such as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as the animal age. </w:t>
      </w:r>
    </w:p>
    <w:p w14:paraId="092A72B1" w14:textId="2CB11FD9"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Interestingly, we also observed that the phylum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 xml:space="preserve">were elevated </w:t>
      </w:r>
      <w:r w:rsidR="000E1AD2" w:rsidRPr="006F0CEF">
        <w:rPr>
          <w:rFonts w:ascii="Times New Roman" w:hAnsi="Times New Roman" w:cs="Times New Roman"/>
          <w:color w:val="000000" w:themeColor="text1"/>
          <w:sz w:val="24"/>
          <w:szCs w:val="24"/>
        </w:rPr>
        <w:t>at the early timepoint in the</w:t>
      </w:r>
      <w:r w:rsidRPr="006F0CEF">
        <w:rPr>
          <w:rFonts w:ascii="Times New Roman" w:hAnsi="Times New Roman" w:cs="Times New Roman"/>
          <w:color w:val="000000" w:themeColor="text1"/>
          <w:sz w:val="24"/>
          <w:szCs w:val="24"/>
        </w:rPr>
        <w:t xml:space="preserve"> PEITC groups.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Rikenella</w:t>
      </w:r>
      <w:proofErr w:type="spellEnd"/>
      <w:r w:rsidRPr="006F0CEF">
        <w:rPr>
          <w:rFonts w:ascii="Times New Roman" w:hAnsi="Times New Roman" w:cs="Times New Roman"/>
          <w:color w:val="000000" w:themeColor="text1"/>
          <w:sz w:val="24"/>
          <w:szCs w:val="24"/>
        </w:rPr>
        <w:t xml:space="preserve"> w</w:t>
      </w:r>
      <w:r w:rsidR="000E1AD2"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also found significantly elevated in Nrf2 KO groups, </w:t>
      </w:r>
      <w:r w:rsidR="000E1AD2" w:rsidRPr="006F0CEF">
        <w:rPr>
          <w:rFonts w:ascii="Times New Roman" w:hAnsi="Times New Roman" w:cs="Times New Roman"/>
          <w:color w:val="000000" w:themeColor="text1"/>
          <w:sz w:val="24"/>
          <w:szCs w:val="24"/>
        </w:rPr>
        <w:t>suggesting that it</w:t>
      </w:r>
      <w:r w:rsidRPr="006F0CEF">
        <w:rPr>
          <w:rFonts w:ascii="Times New Roman" w:hAnsi="Times New Roman" w:cs="Times New Roman"/>
          <w:color w:val="000000" w:themeColor="text1"/>
          <w:sz w:val="24"/>
          <w:szCs w:val="24"/>
        </w:rPr>
        <w:t xml:space="preserve"> </w:t>
      </w:r>
      <w:r w:rsidR="000E1AD2"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c</w:t>
      </w:r>
      <w:r w:rsidR="00933427" w:rsidRPr="006F0CEF">
        <w:rPr>
          <w:rFonts w:ascii="Times New Roman" w:hAnsi="Times New Roman" w:cs="Times New Roman"/>
          <w:color w:val="000000" w:themeColor="text1"/>
          <w:sz w:val="24"/>
          <w:szCs w:val="24"/>
        </w:rPr>
        <w:t>orrelate with</w:t>
      </w:r>
      <w:r w:rsidR="000E1AD2"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gut diseases</w:t>
      </w:r>
      <w:r w:rsidR="0058250C" w:rsidRPr="006F0CEF">
        <w:rPr>
          <w:rFonts w:ascii="Times New Roman" w:hAnsi="Times New Roman" w:cs="Times New Roman"/>
          <w:color w:val="000000" w:themeColor="text1"/>
          <w:sz w:val="24"/>
          <w:szCs w:val="24"/>
        </w:rPr>
        <w:t xml:space="preserve"> </w:t>
      </w:r>
      <w:r w:rsidR="0058250C" w:rsidRPr="006F0CEF">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(73, 74, 75, 76)</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Overall, genetic KO (mutation) ha</w:t>
      </w:r>
      <w:r w:rsidR="000E1AD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biomarker when developing probiotic or microbiota intervention therapy in </w:t>
      </w:r>
      <w:r w:rsidR="000E1AD2"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future.</w:t>
      </w:r>
    </w:p>
    <w:p w14:paraId="5D747067" w14:textId="5064D961" w:rsidR="00A43D9D" w:rsidRPr="006F0CEF" w:rsidRDefault="00A876AD"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current study</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suggests</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strong association of</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mice genotype with gut microbio</w:t>
      </w:r>
      <w:r w:rsidR="008F5804" w:rsidRPr="006F0CEF">
        <w:rPr>
          <w:rFonts w:ascii="Times New Roman" w:hAnsi="Times New Roman" w:cs="Times New Roman"/>
          <w:color w:val="000000" w:themeColor="text1"/>
          <w:sz w:val="24"/>
          <w:szCs w:val="24"/>
        </w:rPr>
        <w:t>me</w:t>
      </w:r>
      <w:r w:rsidR="0068652B" w:rsidRPr="006F0CEF">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richness</w:t>
      </w:r>
      <w:r>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diversity and composition</w:t>
      </w:r>
      <w:r w:rsidR="0068652B" w:rsidRPr="006F0CEF">
        <w:rPr>
          <w:rFonts w:ascii="Times New Roman" w:hAnsi="Times New Roman" w:cs="Times New Roman"/>
          <w:color w:val="000000" w:themeColor="text1"/>
          <w:sz w:val="24"/>
          <w:szCs w:val="24"/>
        </w:rPr>
        <w:t xml:space="preserve">. However, </w:t>
      </w:r>
      <w:r>
        <w:rPr>
          <w:rFonts w:ascii="Times New Roman" w:hAnsi="Times New Roman" w:cs="Times New Roman"/>
          <w:color w:val="000000" w:themeColor="text1"/>
          <w:sz w:val="24"/>
          <w:szCs w:val="24"/>
        </w:rPr>
        <w:t>a number of factors might have contributed to some of the observed variability</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mouse study, the cage effect, i.e., housing arrangement of the animals, and individual mouse-to-mouse differences were attributed to explain </w:t>
      </w:r>
      <w:r w:rsidR="0068652B" w:rsidRPr="006F0CEF">
        <w:rPr>
          <w:rFonts w:ascii="Times New Roman" w:hAnsi="Times New Roman" w:cs="Times New Roman"/>
          <w:color w:val="000000" w:themeColor="text1"/>
          <w:sz w:val="24"/>
          <w:szCs w:val="24"/>
        </w:rPr>
        <w:t xml:space="preserve"> up to 32% and 46% of gut </w:t>
      </w:r>
      <w:r>
        <w:rPr>
          <w:rFonts w:ascii="Times New Roman" w:hAnsi="Times New Roman" w:cs="Times New Roman"/>
          <w:color w:val="000000" w:themeColor="text1"/>
          <w:sz w:val="24"/>
          <w:szCs w:val="24"/>
        </w:rPr>
        <w:t>microbiome</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composition </w:t>
      </w:r>
      <w:r w:rsidR="00A65E62" w:rsidRPr="006F0CEF">
        <w:rPr>
          <w:rFonts w:ascii="Times New Roman" w:hAnsi="Times New Roman" w:cs="Times New Roman"/>
          <w:color w:val="000000" w:themeColor="text1"/>
          <w:sz w:val="24"/>
          <w:szCs w:val="24"/>
        </w:rPr>
        <w:t>variability, respectively</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r>
      <w:r w:rsidR="00F114C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(77)</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492C61">
        <w:rPr>
          <w:rFonts w:ascii="Times New Roman" w:hAnsi="Times New Roman" w:cs="Times New Roman"/>
          <w:color w:val="000000" w:themeColor="text1"/>
          <w:sz w:val="24"/>
          <w:szCs w:val="24"/>
        </w:rPr>
        <w:t>Possible ways to reduce the background noise in these studies include equalizing the microbiomes at baseline by</w:t>
      </w:r>
      <w:r w:rsidR="00A65E62"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 xml:space="preserve">feeding the animals with a </w:t>
      </w:r>
      <w:r w:rsidR="0068652B" w:rsidRPr="006F0CEF">
        <w:rPr>
          <w:rFonts w:ascii="Times New Roman" w:hAnsi="Times New Roman" w:cs="Times New Roman"/>
          <w:color w:val="000000" w:themeColor="text1"/>
          <w:sz w:val="24"/>
          <w:szCs w:val="24"/>
        </w:rPr>
        <w:t xml:space="preserve">control diet </w:t>
      </w:r>
      <w:r w:rsidR="002532B2" w:rsidRPr="006F0CEF">
        <w:rPr>
          <w:rFonts w:ascii="Times New Roman" w:hAnsi="Times New Roman" w:cs="Times New Roman"/>
          <w:color w:val="000000" w:themeColor="text1"/>
          <w:sz w:val="24"/>
          <w:szCs w:val="24"/>
        </w:rPr>
        <w:t>for several weeks or</w:t>
      </w:r>
      <w:r w:rsidR="0068652B"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using</w:t>
      </w:r>
      <w:r w:rsidR="0068652B" w:rsidRPr="006F0CEF">
        <w:rPr>
          <w:rFonts w:ascii="Times New Roman" w:hAnsi="Times New Roman" w:cs="Times New Roman"/>
          <w:color w:val="000000" w:themeColor="text1"/>
          <w:sz w:val="24"/>
          <w:szCs w:val="24"/>
        </w:rPr>
        <w:t xml:space="preserve"> gnotobiotic (germ-free) mice </w:t>
      </w:r>
      <w:r w:rsidR="002532B2" w:rsidRPr="006F0CEF">
        <w:rPr>
          <w:rFonts w:ascii="Times New Roman" w:hAnsi="Times New Roman" w:cs="Times New Roman"/>
          <w:color w:val="000000" w:themeColor="text1"/>
          <w:sz w:val="24"/>
          <w:szCs w:val="24"/>
        </w:rPr>
        <w:t>implanted with homogenized fecal samples</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(78, 79, 80)</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492C61">
        <w:rPr>
          <w:rFonts w:ascii="Times New Roman" w:hAnsi="Times New Roman" w:cs="Times New Roman"/>
          <w:color w:val="000000" w:themeColor="text1"/>
          <w:sz w:val="24"/>
          <w:szCs w:val="24"/>
        </w:rPr>
        <w:t xml:space="preserve">We employed the former approach in this study but the amount of variability at the baseline was still </w:t>
      </w:r>
      <w:r w:rsidR="00584D20">
        <w:rPr>
          <w:rFonts w:ascii="Times New Roman" w:hAnsi="Times New Roman" w:cs="Times New Roman"/>
          <w:color w:val="000000" w:themeColor="text1"/>
          <w:sz w:val="24"/>
          <w:szCs w:val="24"/>
        </w:rPr>
        <w:t xml:space="preserve">noteworthy. </w:t>
      </w:r>
      <w:r w:rsidR="00492C61">
        <w:rPr>
          <w:rFonts w:ascii="Times New Roman" w:hAnsi="Times New Roman" w:cs="Times New Roman"/>
          <w:color w:val="000000" w:themeColor="text1"/>
          <w:sz w:val="24"/>
          <w:szCs w:val="24"/>
        </w:rPr>
        <w:t>G</w:t>
      </w:r>
      <w:r w:rsidR="002532B2" w:rsidRPr="006F0CEF">
        <w:rPr>
          <w:rFonts w:ascii="Times New Roman" w:hAnsi="Times New Roman" w:cs="Times New Roman"/>
          <w:color w:val="000000" w:themeColor="text1"/>
          <w:sz w:val="24"/>
          <w:szCs w:val="24"/>
        </w:rPr>
        <w:t xml:space="preserve">notobiotic models </w:t>
      </w:r>
      <w:r w:rsidR="00492C61">
        <w:rPr>
          <w:rFonts w:ascii="Times New Roman" w:hAnsi="Times New Roman" w:cs="Times New Roman"/>
          <w:color w:val="000000" w:themeColor="text1"/>
          <w:sz w:val="24"/>
          <w:szCs w:val="24"/>
        </w:rPr>
        <w:t xml:space="preserve">typically result in much more homogeneous microbiomes at the baseline, but they </w:t>
      </w:r>
      <w:r w:rsidR="002532B2" w:rsidRPr="006F0CEF">
        <w:rPr>
          <w:rFonts w:ascii="Times New Roman" w:hAnsi="Times New Roman" w:cs="Times New Roman"/>
          <w:color w:val="000000" w:themeColor="text1"/>
          <w:sz w:val="24"/>
          <w:szCs w:val="24"/>
        </w:rPr>
        <w:t xml:space="preserve">are not without complications as they require germ-free facilities and the animals’ immune system may be affected by the lack of microbiome at the early stages of their lives. A </w:t>
      </w:r>
      <w:r w:rsidR="00492C61">
        <w:rPr>
          <w:rFonts w:ascii="Times New Roman" w:hAnsi="Times New Roman" w:cs="Times New Roman"/>
          <w:color w:val="000000" w:themeColor="text1"/>
          <w:sz w:val="24"/>
          <w:szCs w:val="24"/>
        </w:rPr>
        <w:t>good compromise is the use of</w:t>
      </w:r>
      <w:r w:rsidR="002532B2" w:rsidRPr="006F0CEF">
        <w:rPr>
          <w:rFonts w:ascii="Times New Roman" w:hAnsi="Times New Roman" w:cs="Times New Roman"/>
          <w:color w:val="000000" w:themeColor="text1"/>
          <w:sz w:val="24"/>
          <w:szCs w:val="24"/>
        </w:rPr>
        <w:t xml:space="preserve"> animals </w:t>
      </w:r>
      <w:r w:rsidR="00492C61">
        <w:rPr>
          <w:rFonts w:ascii="Times New Roman" w:hAnsi="Times New Roman" w:cs="Times New Roman"/>
          <w:color w:val="000000" w:themeColor="text1"/>
          <w:sz w:val="24"/>
          <w:szCs w:val="24"/>
        </w:rPr>
        <w:t xml:space="preserve">pretreated </w:t>
      </w:r>
      <w:r w:rsidR="002532B2" w:rsidRPr="006F0CEF">
        <w:rPr>
          <w:rFonts w:ascii="Times New Roman" w:hAnsi="Times New Roman" w:cs="Times New Roman"/>
          <w:color w:val="000000" w:themeColor="text1"/>
          <w:sz w:val="24"/>
          <w:szCs w:val="24"/>
        </w:rPr>
        <w:t xml:space="preserve">with wide-spectrum antibiotics and </w:t>
      </w:r>
      <w:r w:rsidR="00492C61">
        <w:rPr>
          <w:rFonts w:ascii="Times New Roman" w:hAnsi="Times New Roman" w:cs="Times New Roman"/>
          <w:color w:val="000000" w:themeColor="text1"/>
          <w:sz w:val="24"/>
          <w:szCs w:val="24"/>
        </w:rPr>
        <w:t>provided</w:t>
      </w:r>
      <w:r w:rsidR="002532B2" w:rsidRPr="006F0CEF">
        <w:rPr>
          <w:rFonts w:ascii="Times New Roman" w:hAnsi="Times New Roman" w:cs="Times New Roman"/>
          <w:color w:val="000000" w:themeColor="text1"/>
          <w:sz w:val="24"/>
          <w:szCs w:val="24"/>
        </w:rPr>
        <w:t xml:space="preserve"> with high fiber content food before implanting them with homogenized fecal samples</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 </w:instrText>
      </w:r>
      <w:r w:rsidR="00F114C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Pr>
          <w:rFonts w:ascii="Times New Roman" w:hAnsi="Times New Roman" w:cs="Times New Roman"/>
          <w:color w:val="000000" w:themeColor="text1"/>
          <w:sz w:val="24"/>
          <w:szCs w:val="24"/>
        </w:rPr>
        <w:instrText xml:space="preserve"> ADDIN EN.CITE.DATA </w:instrText>
      </w:r>
      <w:r w:rsidR="00F114CE">
        <w:rPr>
          <w:rFonts w:ascii="Times New Roman" w:hAnsi="Times New Roman" w:cs="Times New Roman"/>
          <w:color w:val="000000" w:themeColor="text1"/>
          <w:sz w:val="24"/>
          <w:szCs w:val="24"/>
        </w:rPr>
      </w:r>
      <w:r w:rsidR="00F114CE">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(81)</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w:t>
      </w:r>
    </w:p>
    <w:p w14:paraId="54FF0ACA" w14:textId="01363CF4" w:rsidR="007D4E5F" w:rsidRPr="006F0CEF" w:rsidRDefault="007D4E5F" w:rsidP="007D4E5F">
      <w:pPr>
        <w:pStyle w:val="Heading1"/>
        <w:rPr>
          <w:rFonts w:ascii="Times New Roman" w:hAnsi="Times New Roman" w:cs="Times New Roman"/>
          <w:color w:val="000000" w:themeColor="text1"/>
        </w:rPr>
      </w:pPr>
      <w:bookmarkStart w:id="158" w:name="_Toc179148174"/>
      <w:r w:rsidRPr="006F0CEF">
        <w:rPr>
          <w:rFonts w:ascii="Times New Roman" w:hAnsi="Times New Roman" w:cs="Times New Roman"/>
          <w:color w:val="000000" w:themeColor="text1"/>
        </w:rPr>
        <w:t>5 Acknowledgment</w:t>
      </w:r>
      <w:bookmarkEnd w:id="158"/>
    </w:p>
    <w:p w14:paraId="18CD197C" w14:textId="2B3A5356" w:rsidR="007D4E5F" w:rsidRPr="006F0CEF" w:rsidRDefault="007D4E5F" w:rsidP="007D4E5F">
      <w:pPr>
        <w:rPr>
          <w:rFonts w:ascii="Times New Roman" w:hAnsi="Times New Roman" w:cs="Times New Roman"/>
          <w:color w:val="000000" w:themeColor="text1"/>
        </w:rPr>
      </w:pPr>
    </w:p>
    <w:p w14:paraId="779BD2B2" w14:textId="4DB67CE8" w:rsidR="007D4E5F" w:rsidRPr="006F0CEF" w:rsidRDefault="007D4E5F" w:rsidP="00851EF1">
      <w:pPr>
        <w:pStyle w:val="Heading1"/>
        <w:rPr>
          <w:rFonts w:ascii="Times New Roman" w:hAnsi="Times New Roman" w:cs="Times New Roman"/>
          <w:color w:val="000000" w:themeColor="text1"/>
        </w:rPr>
      </w:pPr>
      <w:bookmarkStart w:id="159" w:name="_Toc179148175"/>
      <w:r w:rsidRPr="006F0CEF">
        <w:rPr>
          <w:rFonts w:ascii="Times New Roman" w:hAnsi="Times New Roman" w:cs="Times New Roman"/>
          <w:color w:val="000000" w:themeColor="text1"/>
        </w:rPr>
        <w:t>6 Conflict of Interests</w:t>
      </w:r>
      <w:bookmarkEnd w:id="159"/>
    </w:p>
    <w:p w14:paraId="6CE2AF37" w14:textId="25C29A2A" w:rsidR="007D4E5F" w:rsidRPr="006F0CEF" w:rsidRDefault="007D4E5F" w:rsidP="007D4E5F">
      <w:pPr>
        <w:rPr>
          <w:rFonts w:ascii="Times New Roman" w:hAnsi="Times New Roman" w:cs="Times New Roman"/>
          <w:color w:val="000000" w:themeColor="text1"/>
        </w:rPr>
      </w:pPr>
      <w:r w:rsidRPr="006F0CEF">
        <w:rPr>
          <w:rFonts w:ascii="Times New Roman" w:hAnsi="Times New Roman" w:cs="Times New Roman"/>
          <w:color w:val="000000" w:themeColor="text1"/>
        </w:rPr>
        <w:t>The authors declare no conflicts of interest.</w:t>
      </w:r>
    </w:p>
    <w:p w14:paraId="15DF9370" w14:textId="6F46CCE4" w:rsidR="007D4E5F" w:rsidRPr="006F0CEF" w:rsidRDefault="007D4E5F" w:rsidP="00851EF1">
      <w:pPr>
        <w:pStyle w:val="Heading1"/>
        <w:rPr>
          <w:rFonts w:ascii="Times New Roman" w:hAnsi="Times New Roman" w:cs="Times New Roman"/>
          <w:color w:val="000000" w:themeColor="text1"/>
        </w:rPr>
      </w:pPr>
      <w:bookmarkStart w:id="160" w:name="_Toc179148176"/>
      <w:r w:rsidRPr="006F0CEF">
        <w:rPr>
          <w:rFonts w:ascii="Times New Roman" w:hAnsi="Times New Roman" w:cs="Times New Roman"/>
          <w:color w:val="000000" w:themeColor="text1"/>
        </w:rPr>
        <w:lastRenderedPageBreak/>
        <w:t>7 Autor Contribution</w:t>
      </w:r>
      <w:bookmarkEnd w:id="160"/>
    </w:p>
    <w:p w14:paraId="54A8E03A" w14:textId="2B88016D" w:rsidR="00617CF5" w:rsidRPr="006F0CEF" w:rsidRDefault="007D4E5F" w:rsidP="002D7290">
      <w:pPr>
        <w:rPr>
          <w:rFonts w:ascii="Times New Roman" w:hAnsi="Times New Roman" w:cs="Times New Roman"/>
          <w:color w:val="000000" w:themeColor="text1"/>
        </w:rPr>
      </w:pPr>
      <w:r w:rsidRPr="006F0CEF">
        <w:rPr>
          <w:rFonts w:ascii="Times New Roman" w:hAnsi="Times New Roman" w:cs="Times New Roman"/>
          <w:color w:val="000000" w:themeColor="text1"/>
        </w:rPr>
        <w:t xml:space="preserve">All authors </w:t>
      </w:r>
      <w:r w:rsidR="00F7425C" w:rsidRPr="006F0CEF">
        <w:rPr>
          <w:rFonts w:ascii="Times New Roman" w:hAnsi="Times New Roman" w:cs="Times New Roman"/>
          <w:color w:val="000000" w:themeColor="text1"/>
        </w:rPr>
        <w:t xml:space="preserve">with </w:t>
      </w:r>
      <w:r w:rsidR="00214D5B">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 xml:space="preserve">contributed </w:t>
      </w:r>
      <w:r w:rsidR="00F7425C" w:rsidRPr="006F0CEF">
        <w:rPr>
          <w:rFonts w:ascii="Times New Roman" w:hAnsi="Times New Roman" w:cs="Times New Roman"/>
          <w:color w:val="000000" w:themeColor="text1"/>
        </w:rPr>
        <w:t xml:space="preserve">significantly </w:t>
      </w:r>
      <w:r w:rsidRPr="006F0CEF">
        <w:rPr>
          <w:rFonts w:ascii="Times New Roman" w:hAnsi="Times New Roman" w:cs="Times New Roman"/>
          <w:color w:val="000000" w:themeColor="text1"/>
        </w:rPr>
        <w:t>to this manuscript.</w:t>
      </w:r>
    </w:p>
    <w:p w14:paraId="35CD1746" w14:textId="33391828" w:rsidR="00CC44A5" w:rsidRPr="006F0CEF" w:rsidRDefault="002D7290" w:rsidP="00A43D9D">
      <w:pPr>
        <w:pStyle w:val="Heading1"/>
        <w:rPr>
          <w:rFonts w:ascii="Times New Roman" w:hAnsi="Times New Roman" w:cs="Times New Roman"/>
          <w:color w:val="000000" w:themeColor="text1"/>
        </w:rPr>
      </w:pPr>
      <w:bookmarkStart w:id="161" w:name="_Toc128143911"/>
      <w:bookmarkStart w:id="162" w:name="_Toc179148177"/>
      <w:r w:rsidRPr="006F0CEF">
        <w:rPr>
          <w:rFonts w:ascii="Times New Roman" w:hAnsi="Times New Roman" w:cs="Times New Roman"/>
          <w:color w:val="000000" w:themeColor="text1"/>
        </w:rPr>
        <w:t>8</w:t>
      </w:r>
      <w:r w:rsidR="00A43D9D" w:rsidRPr="006F0CEF">
        <w:rPr>
          <w:rFonts w:ascii="Times New Roman" w:hAnsi="Times New Roman" w:cs="Times New Roman"/>
          <w:color w:val="000000" w:themeColor="text1"/>
        </w:rPr>
        <w:t xml:space="preserve"> </w:t>
      </w:r>
      <w:r w:rsidR="00617CF5" w:rsidRPr="006F0CEF">
        <w:rPr>
          <w:rFonts w:ascii="Times New Roman" w:hAnsi="Times New Roman" w:cs="Times New Roman"/>
          <w:color w:val="000000" w:themeColor="text1"/>
        </w:rPr>
        <w:t>References</w:t>
      </w:r>
      <w:bookmarkEnd w:id="161"/>
      <w:bookmarkEnd w:id="162"/>
    </w:p>
    <w:p w14:paraId="67428523" w14:textId="77777777" w:rsidR="00F43A7C" w:rsidRPr="00F43A7C" w:rsidRDefault="00CC44A5" w:rsidP="00F43A7C">
      <w:pPr>
        <w:pStyle w:val="EndNoteBibliography"/>
        <w:spacing w:after="0"/>
      </w:pPr>
      <w:r w:rsidRPr="006F0CEF">
        <w:rPr>
          <w:rFonts w:ascii="Times New Roman" w:hAnsi="Times New Roman" w:cs="Times New Roman"/>
          <w:color w:val="000000" w:themeColor="text1"/>
          <w:sz w:val="24"/>
          <w:szCs w:val="24"/>
        </w:rPr>
        <w:fldChar w:fldCharType="begin"/>
      </w:r>
      <w:r w:rsidRPr="006F0CEF">
        <w:rPr>
          <w:rFonts w:ascii="Times New Roman" w:hAnsi="Times New Roman" w:cs="Times New Roman"/>
          <w:color w:val="000000" w:themeColor="text1"/>
          <w:sz w:val="24"/>
          <w:szCs w:val="24"/>
        </w:rPr>
        <w:instrText xml:space="preserve"> ADDIN EN.REFLIST </w:instrText>
      </w:r>
      <w:r w:rsidRPr="006F0CEF">
        <w:rPr>
          <w:rFonts w:ascii="Times New Roman" w:hAnsi="Times New Roman" w:cs="Times New Roman"/>
          <w:color w:val="000000" w:themeColor="text1"/>
          <w:sz w:val="24"/>
          <w:szCs w:val="24"/>
        </w:rPr>
        <w:fldChar w:fldCharType="separate"/>
      </w:r>
      <w:r w:rsidR="00F43A7C" w:rsidRPr="00F43A7C">
        <w:t>1.</w:t>
      </w:r>
      <w:r w:rsidR="00F43A7C" w:rsidRPr="00F43A7C">
        <w:tab/>
        <w:t>Dethlefsen L, McFall-Ngai M, Relman DA. An ecological and evolutionary perspective on human-microbe mutualism and disease. Nature. 2007;449(7164):811-8.</w:t>
      </w:r>
    </w:p>
    <w:p w14:paraId="70C729B7" w14:textId="77777777" w:rsidR="00F43A7C" w:rsidRPr="00F43A7C" w:rsidRDefault="00F43A7C" w:rsidP="00F43A7C">
      <w:pPr>
        <w:pStyle w:val="EndNoteBibliography"/>
        <w:spacing w:after="0"/>
      </w:pPr>
      <w:r w:rsidRPr="00F43A7C">
        <w:t>2.</w:t>
      </w:r>
      <w:r w:rsidRPr="00F43A7C">
        <w:tab/>
        <w:t>Ramakrishna BS. Role of the gut microbiota in human nutrition and metabolism. J Gastroen Hepatol. 2013;28:9-17.</w:t>
      </w:r>
    </w:p>
    <w:p w14:paraId="236330D7" w14:textId="77777777" w:rsidR="00F43A7C" w:rsidRPr="00F43A7C" w:rsidRDefault="00F43A7C" w:rsidP="00F43A7C">
      <w:pPr>
        <w:pStyle w:val="EndNoteBibliography"/>
        <w:spacing w:after="0"/>
      </w:pPr>
      <w:r w:rsidRPr="00F43A7C">
        <w:t>3.</w:t>
      </w:r>
      <w:r w:rsidRPr="00F43A7C">
        <w:tab/>
        <w:t>Rowland I, Gibson G, Heinken A, Scott K, Swann J, Thiele I, et al. Gut microbiota functions: metabolism of nutrients and other food components. Eur J Nutr. 2018;57(1):1-24.</w:t>
      </w:r>
    </w:p>
    <w:p w14:paraId="0FC6073D" w14:textId="77777777" w:rsidR="00F43A7C" w:rsidRPr="00F43A7C" w:rsidRDefault="00F43A7C" w:rsidP="00F43A7C">
      <w:pPr>
        <w:pStyle w:val="EndNoteBibliography"/>
        <w:spacing w:after="0"/>
      </w:pPr>
      <w:r w:rsidRPr="00F43A7C">
        <w:t>4.</w:t>
      </w:r>
      <w:r w:rsidRPr="00F43A7C">
        <w:tab/>
        <w:t>Maslowski KM, Mackay CR. Diet, gut microbiota and immune responses. Nat Immunol. 2011;12(1):5-9.</w:t>
      </w:r>
    </w:p>
    <w:p w14:paraId="30BAB79B" w14:textId="77777777" w:rsidR="00F43A7C" w:rsidRPr="00F43A7C" w:rsidRDefault="00F43A7C" w:rsidP="00F43A7C">
      <w:pPr>
        <w:pStyle w:val="EndNoteBibliography"/>
        <w:spacing w:after="0"/>
      </w:pPr>
      <w:r w:rsidRPr="00F43A7C">
        <w:t>5.</w:t>
      </w:r>
      <w:r w:rsidRPr="00F43A7C">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F43A7C" w:rsidRDefault="00F43A7C" w:rsidP="00F43A7C">
      <w:pPr>
        <w:pStyle w:val="EndNoteBibliography"/>
        <w:spacing w:after="0"/>
      </w:pPr>
      <w:r w:rsidRPr="00F43A7C">
        <w:t>6.</w:t>
      </w:r>
      <w:r w:rsidRPr="00F43A7C">
        <w:tab/>
        <w:t>LeBlanc JG, Milani C, de Giori GS, Sesma F, van Sinderen D, Ventura M. Bacteria as vitamin suppliers to their host: a gut microbiota perspective. Curr Opin Biotech. 2013;24(2):160-8.</w:t>
      </w:r>
    </w:p>
    <w:p w14:paraId="02E17A40" w14:textId="77777777" w:rsidR="00F43A7C" w:rsidRPr="00F43A7C" w:rsidRDefault="00F43A7C" w:rsidP="00F43A7C">
      <w:pPr>
        <w:pStyle w:val="EndNoteBibliography"/>
        <w:spacing w:after="0"/>
      </w:pPr>
      <w:r w:rsidRPr="00F43A7C">
        <w:t>7.</w:t>
      </w:r>
      <w:r w:rsidRPr="00F43A7C">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F43A7C" w:rsidRDefault="00F43A7C" w:rsidP="00F43A7C">
      <w:pPr>
        <w:pStyle w:val="EndNoteBibliography"/>
        <w:spacing w:after="0"/>
      </w:pPr>
      <w:r w:rsidRPr="00F43A7C">
        <w:t>8.</w:t>
      </w:r>
      <w:r w:rsidRPr="00F43A7C">
        <w:tab/>
        <w:t>Desbonnet L, Garrett L, Clarke G, Kiely B, Cryan JF, Dinan TG. Effects of the Probiotic Bifidobacterium Infantis in the Maternal Separation Model of Depression. Neuroscience. 2010;170(4):1179-88.</w:t>
      </w:r>
    </w:p>
    <w:p w14:paraId="1DBBB694" w14:textId="77777777" w:rsidR="00F43A7C" w:rsidRPr="00F43A7C" w:rsidRDefault="00F43A7C" w:rsidP="00F43A7C">
      <w:pPr>
        <w:pStyle w:val="EndNoteBibliography"/>
        <w:spacing w:after="0"/>
      </w:pPr>
      <w:r w:rsidRPr="00F43A7C">
        <w:t>9.</w:t>
      </w:r>
      <w:r w:rsidRPr="00F43A7C">
        <w:tab/>
        <w:t>Schmidt C. Mental health: thinking from the gut. Nature. 2015;518(7540):S12-5.</w:t>
      </w:r>
    </w:p>
    <w:p w14:paraId="1B7426BC" w14:textId="77777777" w:rsidR="00F43A7C" w:rsidRPr="00F43A7C" w:rsidRDefault="00F43A7C" w:rsidP="00F43A7C">
      <w:pPr>
        <w:pStyle w:val="EndNoteBibliography"/>
        <w:spacing w:after="0"/>
      </w:pPr>
      <w:r w:rsidRPr="00F43A7C">
        <w:t>10.</w:t>
      </w:r>
      <w:r w:rsidRPr="00F43A7C">
        <w:tab/>
        <w:t>Tillisch K, Labus JS, Ebrat B, Stains J, Naliboff BD, Guyonnet D, et al. Modulation of the Brain-Gut Axis After 4-Week Intervention With a Probiotic Fermented Dairy Product. Gastroenterology. 2012;142(5):S115-S.</w:t>
      </w:r>
    </w:p>
    <w:p w14:paraId="02856328" w14:textId="77777777" w:rsidR="00F43A7C" w:rsidRPr="00F43A7C" w:rsidRDefault="00F43A7C" w:rsidP="00F43A7C">
      <w:pPr>
        <w:pStyle w:val="EndNoteBibliography"/>
        <w:spacing w:after="0"/>
      </w:pPr>
      <w:r w:rsidRPr="00F43A7C">
        <w:t>11.</w:t>
      </w:r>
      <w:r w:rsidRPr="00F43A7C">
        <w:tab/>
        <w:t>Cryan JF, Dinan TG. Mind-altering microorganisms: the impact of the gut microbiota on brain and behaviour. Nat Rev Neurosci. 2012;13(10):701-12.</w:t>
      </w:r>
    </w:p>
    <w:p w14:paraId="0B730278" w14:textId="77777777" w:rsidR="00F43A7C" w:rsidRPr="00F43A7C" w:rsidRDefault="00F43A7C" w:rsidP="00F43A7C">
      <w:pPr>
        <w:pStyle w:val="EndNoteBibliography"/>
        <w:spacing w:after="0"/>
      </w:pPr>
      <w:r w:rsidRPr="00F43A7C">
        <w:t>12.</w:t>
      </w:r>
      <w:r w:rsidRPr="00F43A7C">
        <w:tab/>
        <w:t>McKernan DP, Fitzgerald P, Dinan TG, Cryan JF. The probiotic Bifidobacterium infantis 35624 displays visceral antinociceptive effects in the rat. Neurogastroent Motil. 2010;22(9):1029-+.</w:t>
      </w:r>
    </w:p>
    <w:p w14:paraId="4FE42646" w14:textId="77777777" w:rsidR="00F43A7C" w:rsidRPr="00F43A7C" w:rsidRDefault="00F43A7C" w:rsidP="00F43A7C">
      <w:pPr>
        <w:pStyle w:val="EndNoteBibliography"/>
        <w:spacing w:after="0"/>
      </w:pPr>
      <w:r w:rsidRPr="00F43A7C">
        <w:t>13.</w:t>
      </w:r>
      <w:r w:rsidRPr="00F43A7C">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F43A7C" w:rsidRDefault="00F43A7C" w:rsidP="00F43A7C">
      <w:pPr>
        <w:pStyle w:val="EndNoteBibliography"/>
        <w:spacing w:after="0"/>
      </w:pPr>
      <w:r w:rsidRPr="00F43A7C">
        <w:t>14.</w:t>
      </w:r>
      <w:r w:rsidRPr="00F43A7C">
        <w:tab/>
        <w:t>Kim KA, Gu W, Lee IA, Joh EH, Kim DH. High fat diet-induced gut microbiota exacerbates inflammation and obesity in mice via the TLR4 signaling pathway. PLoS One. 2012;7(10):e47713.</w:t>
      </w:r>
    </w:p>
    <w:p w14:paraId="7DF557E8" w14:textId="77777777" w:rsidR="00F43A7C" w:rsidRPr="00F43A7C" w:rsidRDefault="00F43A7C" w:rsidP="00F43A7C">
      <w:pPr>
        <w:pStyle w:val="EndNoteBibliography"/>
        <w:spacing w:after="0"/>
      </w:pPr>
      <w:r w:rsidRPr="00F43A7C">
        <w:t>15.</w:t>
      </w:r>
      <w:r w:rsidRPr="00F43A7C">
        <w:tab/>
        <w:t>Daniel H, Gholami AM, Berry D, Desmarchelier C, Hahne H, Loh G, et al. High-fat diet alters gut microbiota physiology in mice. ISME J. 2014;8(2):295-308.</w:t>
      </w:r>
    </w:p>
    <w:p w14:paraId="011AB90F" w14:textId="77777777" w:rsidR="00F43A7C" w:rsidRPr="00F43A7C" w:rsidRDefault="00F43A7C" w:rsidP="00F43A7C">
      <w:pPr>
        <w:pStyle w:val="EndNoteBibliography"/>
        <w:spacing w:after="0"/>
      </w:pPr>
      <w:r w:rsidRPr="00F43A7C">
        <w:t>16.</w:t>
      </w:r>
      <w:r w:rsidRPr="00F43A7C">
        <w:tab/>
        <w:t>Shim JO. Gut microbiota in inflammatory bowel disease. Pediatr Gastroenterol Hepatol Nutr. 2013;16(1):17-21.</w:t>
      </w:r>
    </w:p>
    <w:p w14:paraId="57103D35" w14:textId="77777777" w:rsidR="00F43A7C" w:rsidRPr="00F43A7C" w:rsidRDefault="00F43A7C" w:rsidP="00F43A7C">
      <w:pPr>
        <w:pStyle w:val="EndNoteBibliography"/>
        <w:spacing w:after="0"/>
      </w:pPr>
      <w:r w:rsidRPr="00F43A7C">
        <w:t>17.</w:t>
      </w:r>
      <w:r w:rsidRPr="00F43A7C">
        <w:tab/>
        <w:t>Eom T, Kim YS, Choi CH, Sadowsky MJ, Unno T. Current understanding of microbiota- and dietary-therapies for treating inflammatory bowel disease. J Microbiol. 2018;56(3):189-98.</w:t>
      </w:r>
    </w:p>
    <w:p w14:paraId="63FEE916" w14:textId="77777777" w:rsidR="00F43A7C" w:rsidRPr="00F43A7C" w:rsidRDefault="00F43A7C" w:rsidP="00F43A7C">
      <w:pPr>
        <w:pStyle w:val="EndNoteBibliography"/>
        <w:spacing w:after="0"/>
      </w:pPr>
      <w:r w:rsidRPr="00F43A7C">
        <w:t>18.</w:t>
      </w:r>
      <w:r w:rsidRPr="00F43A7C">
        <w:tab/>
        <w:t>Butel MJ. Probiotics, gut microbiota and health. Med Maladies Infect. 2014;44(1):1-8.</w:t>
      </w:r>
    </w:p>
    <w:p w14:paraId="559BBC6B" w14:textId="77777777" w:rsidR="00F43A7C" w:rsidRPr="00F43A7C" w:rsidRDefault="00F43A7C" w:rsidP="00F43A7C">
      <w:pPr>
        <w:pStyle w:val="EndNoteBibliography"/>
        <w:spacing w:after="0"/>
      </w:pPr>
      <w:r w:rsidRPr="00F43A7C">
        <w:t>19.</w:t>
      </w:r>
      <w:r w:rsidRPr="00F43A7C">
        <w:tab/>
        <w:t>Sekirov I, Russell SL, Antunes LCM, Finlay BB. Gut Microbiota in Health and Disease. Physiol Rev. 2010;90(3):859-904.</w:t>
      </w:r>
    </w:p>
    <w:p w14:paraId="10824D3A" w14:textId="77777777" w:rsidR="00F43A7C" w:rsidRPr="00F43A7C" w:rsidRDefault="00F43A7C" w:rsidP="00F43A7C">
      <w:pPr>
        <w:pStyle w:val="EndNoteBibliography"/>
        <w:spacing w:after="0"/>
      </w:pPr>
      <w:r w:rsidRPr="00F43A7C">
        <w:lastRenderedPageBreak/>
        <w:t>20.</w:t>
      </w:r>
      <w:r w:rsidRPr="00F43A7C">
        <w:tab/>
        <w:t>Chen L, Liu B, Ren L, Du H, Fei C, Qian C, et al. High-fiber diet ameliorates gut microbiota, serum metabolism and emotional mood in type 2 diabetes patients. Front Cell Infect Microbiol. 2023;13:1069954.</w:t>
      </w:r>
    </w:p>
    <w:p w14:paraId="6A7B7201" w14:textId="77777777" w:rsidR="00F43A7C" w:rsidRPr="00F43A7C" w:rsidRDefault="00F43A7C" w:rsidP="00F43A7C">
      <w:pPr>
        <w:pStyle w:val="EndNoteBibliography"/>
        <w:spacing w:after="0"/>
      </w:pPr>
      <w:r w:rsidRPr="00F43A7C">
        <w:t>21.</w:t>
      </w:r>
      <w:r w:rsidRPr="00F43A7C">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F43A7C" w:rsidRDefault="00F43A7C" w:rsidP="00F43A7C">
      <w:pPr>
        <w:pStyle w:val="EndNoteBibliography"/>
        <w:spacing w:after="0"/>
      </w:pPr>
      <w:r w:rsidRPr="00F43A7C">
        <w:t>22.</w:t>
      </w:r>
      <w:r w:rsidRPr="00F43A7C">
        <w:tab/>
        <w:t>Spor A, Koren O, Ley R. Unravelling the effects of the environment and host genotype on the gut microbiome. Nat Rev Microbiol. 2011;9(4):279-90.</w:t>
      </w:r>
    </w:p>
    <w:p w14:paraId="333D5655" w14:textId="77777777" w:rsidR="00F43A7C" w:rsidRPr="00F43A7C" w:rsidRDefault="00F43A7C" w:rsidP="00F43A7C">
      <w:pPr>
        <w:pStyle w:val="EndNoteBibliography"/>
        <w:spacing w:after="0"/>
      </w:pPr>
      <w:r w:rsidRPr="00F43A7C">
        <w:t>23.</w:t>
      </w:r>
      <w:r w:rsidRPr="00F43A7C">
        <w:tab/>
        <w:t>Olivares M, Laparra JM, Sanz Y. Host genotype, intestinal microbiota and inflammatory disorders. Br J Nutr. 2013;109 Suppl 2:S76-80.</w:t>
      </w:r>
    </w:p>
    <w:p w14:paraId="6D92262F" w14:textId="77777777" w:rsidR="00F43A7C" w:rsidRPr="00F43A7C" w:rsidRDefault="00F43A7C" w:rsidP="00F43A7C">
      <w:pPr>
        <w:pStyle w:val="EndNoteBibliography"/>
        <w:spacing w:after="0"/>
      </w:pPr>
      <w:r w:rsidRPr="00F43A7C">
        <w:t>24.</w:t>
      </w:r>
      <w:r w:rsidRPr="00F43A7C">
        <w:tab/>
        <w:t>Carmody RN, Gerber GK, Luevano JM, Jr., Gatti DM, Somes L, Svenson KL, et al. Diet dominates host genotype in shaping the murine gut microbiota. Cell Host Microbe. 2015;17(1):72-84.</w:t>
      </w:r>
    </w:p>
    <w:p w14:paraId="651F056D" w14:textId="77777777" w:rsidR="00F43A7C" w:rsidRPr="00F43A7C" w:rsidRDefault="00F43A7C" w:rsidP="00F43A7C">
      <w:pPr>
        <w:pStyle w:val="EndNoteBibliography"/>
        <w:spacing w:after="0"/>
      </w:pPr>
      <w:r w:rsidRPr="00F43A7C">
        <w:t>25.</w:t>
      </w:r>
      <w:r w:rsidRPr="00F43A7C">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F43A7C" w:rsidRDefault="00F43A7C" w:rsidP="00F43A7C">
      <w:pPr>
        <w:pStyle w:val="EndNoteBibliography"/>
        <w:spacing w:after="0"/>
      </w:pPr>
      <w:r w:rsidRPr="00F43A7C">
        <w:t>26.</w:t>
      </w:r>
      <w:r w:rsidRPr="00F43A7C">
        <w:tab/>
        <w:t>Neto CC, Vinson JA. Cranberry. In: Benzie IFF, Wachtel-Galor S, editors. Herbal Medicine: Biomolecular and Clinical Aspects. 2nd ed. Boca Raton (FL)2011.</w:t>
      </w:r>
    </w:p>
    <w:p w14:paraId="4203E115" w14:textId="77777777" w:rsidR="00F43A7C" w:rsidRPr="00F43A7C" w:rsidRDefault="00F43A7C" w:rsidP="00F43A7C">
      <w:pPr>
        <w:pStyle w:val="EndNoteBibliography"/>
        <w:spacing w:after="0"/>
      </w:pPr>
      <w:r w:rsidRPr="00F43A7C">
        <w:t>27.</w:t>
      </w:r>
      <w:r w:rsidRPr="00F43A7C">
        <w:tab/>
        <w:t>Feghali K, Feldman M, La VD, Santos J, Grenier D. Cranberry proanthocyanidins: natural weapons against periodontal diseases. J Agric Food Chem. 2012;60(23):5728-35.</w:t>
      </w:r>
    </w:p>
    <w:p w14:paraId="091FFC3E" w14:textId="77777777" w:rsidR="00F43A7C" w:rsidRPr="00F43A7C" w:rsidRDefault="00F43A7C" w:rsidP="00F43A7C">
      <w:pPr>
        <w:pStyle w:val="EndNoteBibliography"/>
        <w:spacing w:after="0"/>
      </w:pPr>
      <w:r w:rsidRPr="00F43A7C">
        <w:t>28.</w:t>
      </w:r>
      <w:r w:rsidRPr="00F43A7C">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F43A7C" w:rsidRDefault="00F43A7C" w:rsidP="00F43A7C">
      <w:pPr>
        <w:pStyle w:val="EndNoteBibliography"/>
        <w:spacing w:after="0"/>
      </w:pPr>
      <w:r w:rsidRPr="00F43A7C">
        <w:t>29.</w:t>
      </w:r>
      <w:r w:rsidRPr="00F43A7C">
        <w:tab/>
        <w:t>Jepson RG, Williams G, Craig JC. Cranberries for preventing urinary tract infections. Cochrane Database Syst Rev. 2012;10(10):CD001321.</w:t>
      </w:r>
    </w:p>
    <w:p w14:paraId="09494EF1" w14:textId="77777777" w:rsidR="00F43A7C" w:rsidRPr="00F43A7C" w:rsidRDefault="00F43A7C" w:rsidP="00F43A7C">
      <w:pPr>
        <w:pStyle w:val="EndNoteBibliography"/>
        <w:spacing w:after="0"/>
      </w:pPr>
      <w:r w:rsidRPr="00F43A7C">
        <w:t>30.</w:t>
      </w:r>
      <w:r w:rsidRPr="00F43A7C">
        <w:tab/>
        <w:t>Howell AB. Bioactive compounds in cranberries and their role in prevention of urinary tract infections. Mol Nutr Food Res. 2007;51(6):732-7.</w:t>
      </w:r>
    </w:p>
    <w:p w14:paraId="6D0288A4" w14:textId="77777777" w:rsidR="00F43A7C" w:rsidRPr="00F43A7C" w:rsidRDefault="00F43A7C" w:rsidP="00F43A7C">
      <w:pPr>
        <w:pStyle w:val="EndNoteBibliography"/>
        <w:spacing w:after="0"/>
      </w:pPr>
      <w:r w:rsidRPr="00F43A7C">
        <w:t>31.</w:t>
      </w:r>
      <w:r w:rsidRPr="00F43A7C">
        <w:tab/>
        <w:t>Cai X, Han Y, Gu M, Song M, Wu X, Li Z, et al. Dietary cranberry suppressed colonic inflammation and alleviated gut microbiota dysbiosis in dextran sodium sulfate-treated mice. Food Funct. 2019;10(10):6331-41.</w:t>
      </w:r>
    </w:p>
    <w:p w14:paraId="765338A4" w14:textId="77777777" w:rsidR="00F43A7C" w:rsidRPr="00F43A7C" w:rsidRDefault="00F43A7C" w:rsidP="00F43A7C">
      <w:pPr>
        <w:pStyle w:val="EndNoteBibliography"/>
        <w:spacing w:after="0"/>
      </w:pPr>
      <w:r w:rsidRPr="00F43A7C">
        <w:t>32.</w:t>
      </w:r>
      <w:r w:rsidRPr="00F43A7C">
        <w:tab/>
        <w:t>Reed J. Cranberry flavonoids, atherosclerosis and cardiovascular health. Crit Rev Food Sci Nutr. 2002;42(3 Suppl):301-16.</w:t>
      </w:r>
    </w:p>
    <w:p w14:paraId="05E2F547" w14:textId="77777777" w:rsidR="00F43A7C" w:rsidRPr="00F43A7C" w:rsidRDefault="00F43A7C" w:rsidP="00F43A7C">
      <w:pPr>
        <w:pStyle w:val="EndNoteBibliography"/>
        <w:spacing w:after="0"/>
      </w:pPr>
      <w:r w:rsidRPr="00F43A7C">
        <w:t>33.</w:t>
      </w:r>
      <w:r w:rsidRPr="00F43A7C">
        <w:tab/>
        <w:t>Johnson IT. Glucosinolates: bioavailability and importance to health. Int J Vitam Nutr Res. 2002;72(1):26-31.</w:t>
      </w:r>
    </w:p>
    <w:p w14:paraId="61C8C9A9" w14:textId="77777777" w:rsidR="00F43A7C" w:rsidRPr="00F43A7C" w:rsidRDefault="00F43A7C" w:rsidP="00F43A7C">
      <w:pPr>
        <w:pStyle w:val="EndNoteBibliography"/>
        <w:spacing w:after="0"/>
      </w:pPr>
      <w:r w:rsidRPr="00F43A7C">
        <w:t>34.</w:t>
      </w:r>
      <w:r w:rsidRPr="00F43A7C">
        <w:tab/>
        <w:t>Dayalan Naidu S, Suzuki T, Yamamoto M, Fahey JW, Dinkova-Kostova AT. Phenethyl Isothiocyanate, a Dual Activator of Transcription Factors NRF2 and HSF1. Mol Nutr Food Res. 2018;62(18):e1700908.</w:t>
      </w:r>
    </w:p>
    <w:p w14:paraId="6F947F75" w14:textId="77777777" w:rsidR="00F43A7C" w:rsidRPr="00F43A7C" w:rsidRDefault="00F43A7C" w:rsidP="00F43A7C">
      <w:pPr>
        <w:pStyle w:val="EndNoteBibliography"/>
        <w:spacing w:after="0"/>
      </w:pPr>
      <w:r w:rsidRPr="00F43A7C">
        <w:t>35.</w:t>
      </w:r>
      <w:r w:rsidRPr="00F43A7C">
        <w:tab/>
        <w:t>Gupta P, Wright SE, Kim SH, Srivastava SK. Phenethyl isothiocyanate: a comprehensive review of anti-cancer mechanisms. Biochim Biophys Acta. 2014;1846(2):405-24.</w:t>
      </w:r>
    </w:p>
    <w:p w14:paraId="62EF1D05" w14:textId="77777777" w:rsidR="00F43A7C" w:rsidRPr="00F43A7C" w:rsidRDefault="00F43A7C" w:rsidP="00F43A7C">
      <w:pPr>
        <w:pStyle w:val="EndNoteBibliography"/>
        <w:spacing w:after="0"/>
      </w:pPr>
      <w:r w:rsidRPr="00F43A7C">
        <w:t>36.</w:t>
      </w:r>
      <w:r w:rsidRPr="00F43A7C">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F43A7C" w:rsidRDefault="00F43A7C" w:rsidP="00F43A7C">
      <w:pPr>
        <w:pStyle w:val="EndNoteBibliography"/>
        <w:spacing w:after="0"/>
      </w:pPr>
      <w:r w:rsidRPr="00F43A7C">
        <w:t>37.</w:t>
      </w:r>
      <w:r w:rsidRPr="00F43A7C">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F43A7C" w:rsidRDefault="00F43A7C" w:rsidP="00F43A7C">
      <w:pPr>
        <w:pStyle w:val="EndNoteBibliography"/>
        <w:spacing w:after="0"/>
      </w:pPr>
      <w:r w:rsidRPr="00F43A7C">
        <w:t>38.</w:t>
      </w:r>
      <w:r w:rsidRPr="00F43A7C">
        <w:tab/>
        <w:t>Lin W, Wu RT, Wu TY, Khor TO, Wang H, Kong AN. Sulforaphane suppressed LPS-induced inflammation in mouse peritoneal macrophages through Nrf2 dependent pathway. Biochem Pharmacol. 2008;76(8):967-73.</w:t>
      </w:r>
    </w:p>
    <w:p w14:paraId="3F4CABF5" w14:textId="77777777" w:rsidR="00F43A7C" w:rsidRPr="00F43A7C" w:rsidRDefault="00F43A7C" w:rsidP="00F43A7C">
      <w:pPr>
        <w:pStyle w:val="EndNoteBibliography"/>
        <w:spacing w:after="0"/>
      </w:pPr>
      <w:r w:rsidRPr="00F43A7C">
        <w:lastRenderedPageBreak/>
        <w:t>39.</w:t>
      </w:r>
      <w:r w:rsidRPr="00F43A7C">
        <w:tab/>
        <w:t>Apprill A, McNally S, Parsons R, Weber L. Minor revision to V4 region SSU rRNA 806R gene primer greatly increases detection of SAR11 bacterioplankton. Aquat Microb Ecol. 2015;75(2):129-37.</w:t>
      </w:r>
    </w:p>
    <w:p w14:paraId="68ED89FD" w14:textId="77777777" w:rsidR="00F43A7C" w:rsidRPr="00F43A7C" w:rsidRDefault="00F43A7C" w:rsidP="00F43A7C">
      <w:pPr>
        <w:pStyle w:val="EndNoteBibliography"/>
        <w:spacing w:after="0"/>
      </w:pPr>
      <w:r w:rsidRPr="00F43A7C">
        <w:t>40.</w:t>
      </w:r>
      <w:r w:rsidRPr="00F43A7C">
        <w:tab/>
        <w:t>Caporaso JG, Lauber CL, Walters WA, Berg-Lyons D, Lozupone CA, Turnbaugh PJ, et al. Global patterns of 16S rRNA diversity at a depth of millions of sequences per sample. P Natl Acad Sci USA. 2011;108:4516-22.</w:t>
      </w:r>
    </w:p>
    <w:p w14:paraId="42788C32" w14:textId="77777777" w:rsidR="00F43A7C" w:rsidRPr="00F43A7C" w:rsidRDefault="00F43A7C" w:rsidP="00F43A7C">
      <w:pPr>
        <w:pStyle w:val="EndNoteBibliography"/>
        <w:spacing w:after="0"/>
      </w:pPr>
      <w:r w:rsidRPr="00F43A7C">
        <w:t>41.</w:t>
      </w:r>
      <w:r w:rsidRPr="00F43A7C">
        <w:tab/>
        <w:t>Caporaso JG, Lauber CL, Walters WA, Berg-Lyons D, Huntley J, Fierer N, et al. Ultra-high-throughput microbial community analysis on the Illumina HiSeq and MiSeq platforms. Isme J. 2012;6(8):1621-4.</w:t>
      </w:r>
    </w:p>
    <w:p w14:paraId="11265015" w14:textId="77777777" w:rsidR="00F43A7C" w:rsidRPr="00F43A7C" w:rsidRDefault="00F43A7C" w:rsidP="00F43A7C">
      <w:pPr>
        <w:pStyle w:val="EndNoteBibliography"/>
        <w:spacing w:after="0"/>
      </w:pPr>
      <w:r w:rsidRPr="00F43A7C">
        <w:t>42.</w:t>
      </w:r>
      <w:r w:rsidRPr="00F43A7C">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F43A7C" w:rsidRDefault="00F43A7C" w:rsidP="00F43A7C">
      <w:pPr>
        <w:pStyle w:val="EndNoteBibliography"/>
        <w:spacing w:after="0"/>
      </w:pPr>
      <w:r w:rsidRPr="00F43A7C">
        <w:t>43.</w:t>
      </w:r>
      <w:r w:rsidRPr="00F43A7C">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F43A7C" w:rsidRDefault="00F43A7C" w:rsidP="00F43A7C">
      <w:pPr>
        <w:pStyle w:val="EndNoteBibliography"/>
        <w:spacing w:after="0"/>
      </w:pPr>
      <w:r w:rsidRPr="00F43A7C">
        <w:t>44.</w:t>
      </w:r>
      <w:r w:rsidRPr="00F43A7C">
        <w:tab/>
        <w:t>Quince C, Lanzen A, Davenport RJ, Turnbaugh PJ. Removing Noise From Pyrosequenced Amplicons. Bmc Bioinformatics. 2011;12.</w:t>
      </w:r>
    </w:p>
    <w:p w14:paraId="750174B3" w14:textId="77777777" w:rsidR="00F43A7C" w:rsidRPr="00F43A7C" w:rsidRDefault="00F43A7C" w:rsidP="00F43A7C">
      <w:pPr>
        <w:pStyle w:val="EndNoteBibliography"/>
        <w:spacing w:after="0"/>
      </w:pPr>
      <w:r w:rsidRPr="00F43A7C">
        <w:t>45.</w:t>
      </w:r>
      <w:r w:rsidRPr="00F43A7C">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F43A7C" w:rsidRDefault="00F43A7C" w:rsidP="00F43A7C">
      <w:pPr>
        <w:pStyle w:val="EndNoteBibliography"/>
        <w:spacing w:after="0"/>
      </w:pPr>
      <w:r w:rsidRPr="00F43A7C">
        <w:t>46.</w:t>
      </w:r>
      <w:r w:rsidRPr="00F43A7C">
        <w:tab/>
        <w:t>Bolyen E, Rideout JR, Dillon MR, Bokulich NA, Abnet CC, Al-Ghalith GA, et al. Reproducible, interactive, scalable and extensible microbiome data science using QIIME 2. Nat Biotechnol. 2019;37(8):852-7.</w:t>
      </w:r>
    </w:p>
    <w:p w14:paraId="2E845F14" w14:textId="77777777" w:rsidR="00F43A7C" w:rsidRPr="00F43A7C" w:rsidRDefault="00F43A7C" w:rsidP="00F43A7C">
      <w:pPr>
        <w:pStyle w:val="EndNoteBibliography"/>
        <w:spacing w:after="0"/>
      </w:pPr>
      <w:r w:rsidRPr="00F43A7C">
        <w:t>47.</w:t>
      </w:r>
      <w:r w:rsidRPr="00F43A7C">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F43A7C" w:rsidRDefault="00F43A7C" w:rsidP="00F43A7C">
      <w:pPr>
        <w:pStyle w:val="EndNoteBibliography"/>
        <w:spacing w:after="0"/>
      </w:pPr>
      <w:r w:rsidRPr="00F43A7C">
        <w:t>48.</w:t>
      </w:r>
      <w:r w:rsidRPr="00F43A7C">
        <w:tab/>
        <w:t>Callahan BJ, McMurdie PJ, Rosen MJ, Han AW, Johnson AJ, Holmes SP. DADA2: High-resolution sample inference from Illumina amplicon data. Nat Methods. 2016;13(7):581-3.</w:t>
      </w:r>
    </w:p>
    <w:p w14:paraId="5D11EB16" w14:textId="77777777" w:rsidR="00F43A7C" w:rsidRPr="00F43A7C" w:rsidRDefault="00F43A7C" w:rsidP="00F43A7C">
      <w:pPr>
        <w:pStyle w:val="EndNoteBibliography"/>
        <w:spacing w:after="0"/>
      </w:pPr>
      <w:r w:rsidRPr="00F43A7C">
        <w:t>49.</w:t>
      </w:r>
      <w:r w:rsidRPr="00F43A7C">
        <w:tab/>
        <w:t>Yilmaz P, Parfrey LW, Yarza P, Gerken J, Pruesse E, Quast C, et al. The SILVA and "All-species Living Tree Project (LTP)" taxonomic frameworks. Nucleic Acids Research. 2014;42(D1):D643-D8.</w:t>
      </w:r>
    </w:p>
    <w:p w14:paraId="216CC1D9" w14:textId="77777777" w:rsidR="00F43A7C" w:rsidRPr="00F43A7C" w:rsidRDefault="00F43A7C" w:rsidP="00F43A7C">
      <w:pPr>
        <w:pStyle w:val="EndNoteBibliography"/>
        <w:spacing w:after="0"/>
      </w:pPr>
      <w:r w:rsidRPr="00F43A7C">
        <w:t>50.</w:t>
      </w:r>
      <w:r w:rsidRPr="00F43A7C">
        <w:tab/>
        <w:t>Caporaso JG, Kuczynski J, Stombaugh J, Bittinger K, Bushman FD, Costello EK, et al. QIIME allows analysis of high-throughput community sequencing data. Nat Methods. 2010;7(5):335-6.</w:t>
      </w:r>
    </w:p>
    <w:p w14:paraId="3D90D189" w14:textId="77777777" w:rsidR="00F43A7C" w:rsidRPr="00F43A7C" w:rsidRDefault="00F43A7C" w:rsidP="00F43A7C">
      <w:pPr>
        <w:pStyle w:val="EndNoteBibliography"/>
        <w:spacing w:after="0"/>
      </w:pPr>
      <w:r w:rsidRPr="00F43A7C">
        <w:t>51.</w:t>
      </w:r>
      <w:r w:rsidRPr="00F43A7C">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F43A7C" w:rsidRDefault="00F43A7C" w:rsidP="00F43A7C">
      <w:pPr>
        <w:pStyle w:val="EndNoteBibliography"/>
        <w:spacing w:after="0"/>
      </w:pPr>
      <w:r w:rsidRPr="00F43A7C">
        <w:t>52.</w:t>
      </w:r>
      <w:r w:rsidRPr="00F43A7C">
        <w:tab/>
        <w:t>Huang Y, Li W, Su ZY, Kong AN. The complexity of the Nrf2 pathway: beyond the antioxidant response. J Nutr Biochem. 2015;26(12):1401-13.</w:t>
      </w:r>
    </w:p>
    <w:p w14:paraId="2D3EADF0" w14:textId="77777777" w:rsidR="00F43A7C" w:rsidRPr="00F43A7C" w:rsidRDefault="00F43A7C" w:rsidP="00F43A7C">
      <w:pPr>
        <w:pStyle w:val="EndNoteBibliography"/>
        <w:spacing w:after="0"/>
      </w:pPr>
      <w:r w:rsidRPr="00F43A7C">
        <w:t>53.</w:t>
      </w:r>
      <w:r w:rsidRPr="00F43A7C">
        <w:tab/>
        <w:t>Zhang DD. Mechanistic studies of the Nrf2-Keap1 signaling pathway. Drug Metab Rev. 2006;38(4):769-89.</w:t>
      </w:r>
    </w:p>
    <w:p w14:paraId="18E709EB" w14:textId="77777777" w:rsidR="00F43A7C" w:rsidRPr="00F43A7C" w:rsidRDefault="00F43A7C" w:rsidP="00F43A7C">
      <w:pPr>
        <w:pStyle w:val="EndNoteBibliography"/>
        <w:spacing w:after="0"/>
      </w:pPr>
      <w:r w:rsidRPr="00F43A7C">
        <w:t>54.</w:t>
      </w:r>
      <w:r w:rsidRPr="00F43A7C">
        <w:tab/>
        <w:t>Taguchi K, Yamamoto M. The KEAP1-NRF2 System in Cancer. Front Oncol. 2017;7:85.</w:t>
      </w:r>
    </w:p>
    <w:p w14:paraId="529BD6D0" w14:textId="77777777" w:rsidR="00F43A7C" w:rsidRPr="00F43A7C" w:rsidRDefault="00F43A7C" w:rsidP="00F43A7C">
      <w:pPr>
        <w:pStyle w:val="EndNoteBibliography"/>
        <w:spacing w:after="0"/>
      </w:pPr>
      <w:r w:rsidRPr="00F43A7C">
        <w:t>55.</w:t>
      </w:r>
      <w:r w:rsidRPr="00F43A7C">
        <w:tab/>
        <w:t>Mitsuishi Y, Motohashi H, Yamamoto M. The Keap1-Nrf2 system in cancers: stress response and anabolic metabolism. Front Oncol. 2012;2:200.</w:t>
      </w:r>
    </w:p>
    <w:p w14:paraId="16CC511C" w14:textId="77777777" w:rsidR="00F43A7C" w:rsidRPr="00F43A7C" w:rsidRDefault="00F43A7C" w:rsidP="00F43A7C">
      <w:pPr>
        <w:pStyle w:val="EndNoteBibliography"/>
        <w:spacing w:after="0"/>
      </w:pPr>
      <w:r w:rsidRPr="00F43A7C">
        <w:t>56.</w:t>
      </w:r>
      <w:r w:rsidRPr="00F43A7C">
        <w:tab/>
        <w:t>Osburn WO, Kensler TW. Nrf2 signaling: an adaptive response pathway for protection against environmental toxic insults. Mutat Res. 2008;659(1-2):31-9.</w:t>
      </w:r>
    </w:p>
    <w:p w14:paraId="532BB4B6" w14:textId="77777777" w:rsidR="00F43A7C" w:rsidRPr="00F43A7C" w:rsidRDefault="00F43A7C" w:rsidP="00F43A7C">
      <w:pPr>
        <w:pStyle w:val="EndNoteBibliography"/>
        <w:spacing w:after="0"/>
      </w:pPr>
      <w:r w:rsidRPr="00F43A7C">
        <w:t>57.</w:t>
      </w:r>
      <w:r w:rsidRPr="00F43A7C">
        <w:tab/>
        <w:t>Mariat D, Firmesse O, Levenez F, Guimaraes V, Sokol H, Dore J, et al. The Firmicutes/Bacteroidetes ratio of the human microbiota changes with age. BMC Microbiol. 2009;9:123.</w:t>
      </w:r>
    </w:p>
    <w:p w14:paraId="089777B5" w14:textId="77777777" w:rsidR="00F43A7C" w:rsidRPr="00F43A7C" w:rsidRDefault="00F43A7C" w:rsidP="00F43A7C">
      <w:pPr>
        <w:pStyle w:val="EndNoteBibliography"/>
        <w:spacing w:after="0"/>
      </w:pPr>
      <w:r w:rsidRPr="00F43A7C">
        <w:t>58.</w:t>
      </w:r>
      <w:r w:rsidRPr="00F43A7C">
        <w:tab/>
        <w:t>Koliada A, Syzenko G, Moseiko V, Budovska L, Puchkov K, Perederiy V, et al. Association between body mass index and Firmicutes/Bacteroidetes ratio in an adult Ukrainian population. BMC Microbiol. 2017;17(1):120.</w:t>
      </w:r>
    </w:p>
    <w:p w14:paraId="75D6FB69" w14:textId="77777777" w:rsidR="00F43A7C" w:rsidRPr="00F43A7C" w:rsidRDefault="00F43A7C" w:rsidP="00F43A7C">
      <w:pPr>
        <w:pStyle w:val="EndNoteBibliography"/>
        <w:spacing w:after="0"/>
      </w:pPr>
      <w:r w:rsidRPr="00F43A7C">
        <w:lastRenderedPageBreak/>
        <w:t>59.</w:t>
      </w:r>
      <w:r w:rsidRPr="00F43A7C">
        <w:tab/>
        <w:t>Stojanov S, Berlec A, Strukelj B. The Influence of Probiotics on the Firmicutes/Bacteroidetes Ratio in the Treatment of Obesity and Inflammatory Bowel disease. Microorganisms. 2020;8(11).</w:t>
      </w:r>
    </w:p>
    <w:p w14:paraId="3ADA23AA" w14:textId="77777777" w:rsidR="00F43A7C" w:rsidRPr="00F43A7C" w:rsidRDefault="00F43A7C" w:rsidP="00F43A7C">
      <w:pPr>
        <w:pStyle w:val="EndNoteBibliography"/>
        <w:spacing w:after="0"/>
      </w:pPr>
      <w:r w:rsidRPr="00F43A7C">
        <w:t>60.</w:t>
      </w:r>
      <w:r w:rsidRPr="00F43A7C">
        <w:tab/>
        <w:t>Martinez I, Lattimer JM, Hubach KL, Case JA, Yang JY, Weber CG, et al. Gut microbiome composition is linked to whole grain-induced immunological improvements. Isme J. 2013;7(2):269-80.</w:t>
      </w:r>
    </w:p>
    <w:p w14:paraId="2E1B98BA" w14:textId="77777777" w:rsidR="00F43A7C" w:rsidRPr="00F43A7C" w:rsidRDefault="00F43A7C" w:rsidP="00F43A7C">
      <w:pPr>
        <w:pStyle w:val="EndNoteBibliography"/>
        <w:spacing w:after="0"/>
      </w:pPr>
      <w:r w:rsidRPr="00F43A7C">
        <w:t>61.</w:t>
      </w:r>
      <w:r w:rsidRPr="00F43A7C">
        <w:tab/>
        <w:t>Kovacs A, Ben-Jacob N, Tayem H, Halperin E, Iraqi FA, Gophna U. Genotype Is a Stronger Determinant than Sex of the Mouse Gut Microbiota. Microb Ecol. 2011;61(2):423-8.</w:t>
      </w:r>
    </w:p>
    <w:p w14:paraId="02B7B018" w14:textId="77777777" w:rsidR="00F43A7C" w:rsidRPr="00F43A7C" w:rsidRDefault="00F43A7C" w:rsidP="00F43A7C">
      <w:pPr>
        <w:pStyle w:val="EndNoteBibliography"/>
        <w:spacing w:after="0"/>
      </w:pPr>
      <w:r w:rsidRPr="00F43A7C">
        <w:t>62.</w:t>
      </w:r>
      <w:r w:rsidRPr="00F43A7C">
        <w:tab/>
        <w:t>Ritchie NJ, Schutter ME, Dick RP, Myrold DD. Use of length heterogeneity PCR and fatty acid methyl ester profiles to characterize microbial communities in soil. Appl Environ Microbiol. 2000;66(4):1668-75.</w:t>
      </w:r>
    </w:p>
    <w:p w14:paraId="28116AC2" w14:textId="77777777" w:rsidR="00F43A7C" w:rsidRPr="00F43A7C" w:rsidRDefault="00F43A7C" w:rsidP="00F43A7C">
      <w:pPr>
        <w:pStyle w:val="EndNoteBibliography"/>
        <w:spacing w:after="0"/>
      </w:pPr>
      <w:r w:rsidRPr="00F43A7C">
        <w:t>63.</w:t>
      </w:r>
      <w:r w:rsidRPr="00F43A7C">
        <w:tab/>
        <w:t>Albert EJ, Sommerfeld K, Gophna S, Marshall JS, Gophna U. The gut microbiota of toll-like receptor 2-deficient mice exhibits lineage-specific modifications. Environ Microbiol Rep. 2009;1(1):65-70.</w:t>
      </w:r>
    </w:p>
    <w:p w14:paraId="16FF857C" w14:textId="77777777" w:rsidR="00F43A7C" w:rsidRPr="00F43A7C" w:rsidRDefault="00F43A7C" w:rsidP="00F43A7C">
      <w:pPr>
        <w:pStyle w:val="EndNoteBibliography"/>
        <w:spacing w:after="0"/>
      </w:pPr>
      <w:r w:rsidRPr="00F43A7C">
        <w:t>64.</w:t>
      </w:r>
      <w:r w:rsidRPr="00F43A7C">
        <w:tab/>
        <w:t>La Reau AJ, Suen G. The Ruminococci: key symbionts of the gut ecosystem. J Microbiol. 2018;56(3):199-208.</w:t>
      </w:r>
    </w:p>
    <w:p w14:paraId="1C0E568E" w14:textId="77777777" w:rsidR="00F43A7C" w:rsidRPr="00F43A7C" w:rsidRDefault="00F43A7C" w:rsidP="00F43A7C">
      <w:pPr>
        <w:pStyle w:val="EndNoteBibliography"/>
        <w:spacing w:after="0"/>
      </w:pPr>
      <w:r w:rsidRPr="00F43A7C">
        <w:t>65.</w:t>
      </w:r>
      <w:r w:rsidRPr="00F43A7C">
        <w:tab/>
        <w:t>Rainey FA, Janssen PH. Phylogenetic analysis by 16S ribosomal DNA sequence comparison reveals two unrelated groups of species within the genus Ruminococcus. FEMS Microbiol Lett. 1995;129(1):69-73.</w:t>
      </w:r>
    </w:p>
    <w:p w14:paraId="13B36CD1" w14:textId="77777777" w:rsidR="00F43A7C" w:rsidRPr="00F43A7C" w:rsidRDefault="00F43A7C" w:rsidP="00F43A7C">
      <w:pPr>
        <w:pStyle w:val="EndNoteBibliography"/>
        <w:spacing w:after="0"/>
      </w:pPr>
      <w:r w:rsidRPr="00F43A7C">
        <w:t>66.</w:t>
      </w:r>
      <w:r w:rsidRPr="00F43A7C">
        <w:tab/>
        <w:t>Qin J, Li R, Raes J, Arumugam M, Burgdorf KS, Manichanh C, et al. A human gut microbial gene catalogue established by metagenomic sequencing. Nature. 2010;464(7285):59-65.</w:t>
      </w:r>
    </w:p>
    <w:p w14:paraId="0503C323" w14:textId="77777777" w:rsidR="00F43A7C" w:rsidRPr="00F43A7C" w:rsidRDefault="00F43A7C" w:rsidP="00F43A7C">
      <w:pPr>
        <w:pStyle w:val="EndNoteBibliography"/>
        <w:spacing w:after="0"/>
      </w:pPr>
      <w:r w:rsidRPr="00F43A7C">
        <w:t>67.</w:t>
      </w:r>
      <w:r w:rsidRPr="00F43A7C">
        <w:tab/>
        <w:t>Leschine SB. Cellulose degradation in anaerobic environments. Annu Rev Microbiol. 1995;49:399-426.</w:t>
      </w:r>
    </w:p>
    <w:p w14:paraId="73BB5578" w14:textId="77777777" w:rsidR="00F43A7C" w:rsidRPr="00F43A7C" w:rsidRDefault="00F43A7C" w:rsidP="00F43A7C">
      <w:pPr>
        <w:pStyle w:val="EndNoteBibliography"/>
        <w:spacing w:after="0"/>
      </w:pPr>
      <w:r w:rsidRPr="00F43A7C">
        <w:t>68.</w:t>
      </w:r>
      <w:r w:rsidRPr="00F43A7C">
        <w:tab/>
        <w:t>Flint HJ, Bayer EA, Rincon MT, Lamed R, White BA. Polysaccharide utilization by gut bacteria: potential for new insights from genomic analysis. Nat Rev Microbiol. 2008;6(2):121-31.</w:t>
      </w:r>
    </w:p>
    <w:p w14:paraId="43974C22" w14:textId="77777777" w:rsidR="00F43A7C" w:rsidRPr="00F43A7C" w:rsidRDefault="00F43A7C" w:rsidP="00F43A7C">
      <w:pPr>
        <w:pStyle w:val="EndNoteBibliography"/>
        <w:spacing w:after="0"/>
      </w:pPr>
      <w:r w:rsidRPr="00F43A7C">
        <w:t>69.</w:t>
      </w:r>
      <w:r w:rsidRPr="00F43A7C">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F43A7C" w:rsidRDefault="00F43A7C" w:rsidP="00F43A7C">
      <w:pPr>
        <w:pStyle w:val="EndNoteBibliography"/>
        <w:spacing w:after="0"/>
      </w:pPr>
      <w:r w:rsidRPr="00F43A7C">
        <w:t>70.</w:t>
      </w:r>
      <w:r w:rsidRPr="00F43A7C">
        <w:tab/>
        <w:t>Hall AB, Yassour M, Sauk J, Garner A, Jiang X, Arthur T, et al. A novel Ruminococcus gnavus clade enriched in inflammatory bowel disease patients. Genome Med. 2017;9(1):103.</w:t>
      </w:r>
    </w:p>
    <w:p w14:paraId="7ED41F32" w14:textId="77777777" w:rsidR="00F43A7C" w:rsidRPr="00F43A7C" w:rsidRDefault="00F43A7C" w:rsidP="00F43A7C">
      <w:pPr>
        <w:pStyle w:val="EndNoteBibliography"/>
        <w:spacing w:after="0"/>
      </w:pPr>
      <w:r w:rsidRPr="00F43A7C">
        <w:t>71.</w:t>
      </w:r>
      <w:r w:rsidRPr="00F43A7C">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F43A7C" w:rsidRDefault="00F43A7C" w:rsidP="00F43A7C">
      <w:pPr>
        <w:pStyle w:val="EndNoteBibliography"/>
        <w:spacing w:after="0"/>
      </w:pPr>
      <w:r w:rsidRPr="00F43A7C">
        <w:t>72.</w:t>
      </w:r>
      <w:r w:rsidRPr="00F43A7C">
        <w:tab/>
        <w:t>Chua HH, Chou HC, Tung YL, Chiang BL, Liao CC, Liu HH, et al. Intestinal Dysbiosis Featuring Abundance of Ruminococcus gnavus Associates With Allergic Diseases in Infants. Gastroenterology. 2018;154(1):154-67.</w:t>
      </w:r>
    </w:p>
    <w:p w14:paraId="1A18F32C" w14:textId="77777777" w:rsidR="00F43A7C" w:rsidRPr="00F43A7C" w:rsidRDefault="00F43A7C" w:rsidP="00F43A7C">
      <w:pPr>
        <w:pStyle w:val="EndNoteBibliography"/>
        <w:spacing w:after="0"/>
      </w:pPr>
      <w:r w:rsidRPr="00F43A7C">
        <w:t>73.</w:t>
      </w:r>
      <w:r w:rsidRPr="00F43A7C">
        <w:tab/>
        <w:t>Johnson EL, Heaver SL, Walters WA, Ley RE. Microbiome and metabolic disease: revisiting the bacterial phylum Bacteroidetes. J Mol Med (Berl). 2017;95(1):1-8.</w:t>
      </w:r>
    </w:p>
    <w:p w14:paraId="22A87E5E" w14:textId="77777777" w:rsidR="00F43A7C" w:rsidRPr="00F43A7C" w:rsidRDefault="00F43A7C" w:rsidP="00F43A7C">
      <w:pPr>
        <w:pStyle w:val="EndNoteBibliography"/>
        <w:spacing w:after="0"/>
      </w:pPr>
      <w:r w:rsidRPr="00F43A7C">
        <w:t>74.</w:t>
      </w:r>
      <w:r w:rsidRPr="00F43A7C">
        <w:tab/>
        <w:t>Couturier-Maillard A, Secher T, Rehman A, Normand S, De Arcangelis A, Haesler R, et al. NOD2-mediated dysbiosis predisposes mice to transmissible colitis and colorectal cancer. J Clin Invest. 2013;123(2):700-11.</w:t>
      </w:r>
    </w:p>
    <w:p w14:paraId="0F39CE6F" w14:textId="77777777" w:rsidR="00F43A7C" w:rsidRPr="00F43A7C" w:rsidRDefault="00F43A7C" w:rsidP="00F43A7C">
      <w:pPr>
        <w:pStyle w:val="EndNoteBibliography"/>
        <w:spacing w:after="0"/>
      </w:pPr>
      <w:r w:rsidRPr="00F43A7C">
        <w:t>75.</w:t>
      </w:r>
      <w:r w:rsidRPr="00F43A7C">
        <w:tab/>
        <w:t>Carmichael WW. Cyanobacteria secondary metabolites--the cyanotoxins. J Appl Bacteriol. 1992;72(6):445-59.</w:t>
      </w:r>
    </w:p>
    <w:p w14:paraId="21D63590" w14:textId="77777777" w:rsidR="00F43A7C" w:rsidRPr="00F43A7C" w:rsidRDefault="00F43A7C" w:rsidP="00F43A7C">
      <w:pPr>
        <w:pStyle w:val="EndNoteBibliography"/>
        <w:spacing w:after="0"/>
      </w:pPr>
      <w:r w:rsidRPr="00F43A7C">
        <w:t>76.</w:t>
      </w:r>
      <w:r w:rsidRPr="00F43A7C">
        <w:tab/>
        <w:t>Carmichael WW. The toxins of cyanobacteria. Sci Am. 1994;270(1):78-86.</w:t>
      </w:r>
    </w:p>
    <w:p w14:paraId="7C67C8A2" w14:textId="77777777" w:rsidR="00F43A7C" w:rsidRPr="00F43A7C" w:rsidRDefault="00F43A7C" w:rsidP="00F43A7C">
      <w:pPr>
        <w:pStyle w:val="EndNoteBibliography"/>
        <w:spacing w:after="0"/>
      </w:pPr>
      <w:r w:rsidRPr="00F43A7C">
        <w:t>77.</w:t>
      </w:r>
      <w:r w:rsidRPr="00F43A7C">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F43A7C" w:rsidRDefault="00F43A7C" w:rsidP="00F43A7C">
      <w:pPr>
        <w:pStyle w:val="EndNoteBibliography"/>
        <w:spacing w:after="0"/>
      </w:pPr>
      <w:r w:rsidRPr="00F43A7C">
        <w:t>78.</w:t>
      </w:r>
      <w:r w:rsidRPr="00F43A7C">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F43A7C" w:rsidRDefault="00F43A7C" w:rsidP="00F43A7C">
      <w:pPr>
        <w:pStyle w:val="EndNoteBibliography"/>
        <w:spacing w:after="0"/>
      </w:pPr>
      <w:r w:rsidRPr="00F43A7C">
        <w:lastRenderedPageBreak/>
        <w:t>79.</w:t>
      </w:r>
      <w:r w:rsidRPr="00F43A7C">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F43A7C" w:rsidRDefault="00F43A7C" w:rsidP="00F43A7C">
      <w:pPr>
        <w:pStyle w:val="EndNoteBibliography"/>
        <w:spacing w:after="0"/>
      </w:pPr>
      <w:r w:rsidRPr="00F43A7C">
        <w:t>80.</w:t>
      </w:r>
      <w:r w:rsidRPr="00F43A7C">
        <w:tab/>
        <w:t>Turnbaugh PJ, Ridaura VK, Faith JJ, Rey FE, Knight R, Gordon JI. The effect of diet on the human gut microbiome: a metagenomic analysis in humanized gnotobiotic mice. Sci Transl Med. 2009;1(6):6ra14.</w:t>
      </w:r>
    </w:p>
    <w:p w14:paraId="2CA70458" w14:textId="77777777" w:rsidR="00F43A7C" w:rsidRPr="00F43A7C" w:rsidRDefault="00F43A7C" w:rsidP="00F43A7C">
      <w:pPr>
        <w:pStyle w:val="EndNoteBibliography"/>
      </w:pPr>
      <w:r w:rsidRPr="00F43A7C">
        <w:t>81.</w:t>
      </w:r>
      <w:r w:rsidRPr="00F43A7C">
        <w:tab/>
        <w:t>Lundberg R, Toft MF, August B, Hansen AK, Hansen CH. Antibiotic-treated versus germ-free rodents for microbiota transplantation studies. Gut Microbes. 2016;7(1):68-74.</w:t>
      </w:r>
    </w:p>
    <w:p w14:paraId="3C62136A" w14:textId="51AE740D" w:rsidR="00FD1858" w:rsidRPr="006F0CEF" w:rsidRDefault="00CC44A5" w:rsidP="005D16CB">
      <w:pPr>
        <w:spacing w:after="0" w:line="240" w:lineRule="auto"/>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fldChar w:fldCharType="end"/>
      </w:r>
    </w:p>
    <w:sectPr w:rsidR="00FD1858" w:rsidRPr="006F0CE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Sargsyan, Davit [JRDUS]" w:date="2024-11-03T12:56:00Z" w:initials="DS">
    <w:p w14:paraId="0DB9BA31" w14:textId="77777777" w:rsidR="003D0CB1" w:rsidRDefault="003D0CB1" w:rsidP="003D0CB1">
      <w:pPr>
        <w:pStyle w:val="CommentText"/>
      </w:pPr>
      <w:r>
        <w:rPr>
          <w:rStyle w:val="CommentReference"/>
        </w:rPr>
        <w:annotationRef/>
      </w:r>
      <w:r>
        <w:t>@Ran: Can you please provide reference for these? The next paragraph is about a human study so Ref#60 does not apply to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9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2360B5" w16cex:dateUtc="2024-11-0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9BA31" w16cid:durableId="13236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7C45" w14:textId="77777777" w:rsidR="002E398E" w:rsidRDefault="002E398E" w:rsidP="00D213E3">
      <w:pPr>
        <w:spacing w:after="0" w:line="240" w:lineRule="auto"/>
      </w:pPr>
      <w:r>
        <w:separator/>
      </w:r>
    </w:p>
  </w:endnote>
  <w:endnote w:type="continuationSeparator" w:id="0">
    <w:p w14:paraId="1FF68B74" w14:textId="77777777" w:rsidR="002E398E" w:rsidRDefault="002E398E" w:rsidP="00D213E3">
      <w:pPr>
        <w:spacing w:after="0" w:line="240" w:lineRule="auto"/>
      </w:pPr>
      <w:r>
        <w:continuationSeparator/>
      </w:r>
    </w:p>
  </w:endnote>
  <w:endnote w:type="continuationNotice" w:id="1">
    <w:p w14:paraId="3B049319" w14:textId="77777777" w:rsidR="00165482" w:rsidRDefault="00165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BE60" w14:textId="77777777" w:rsidR="002E398E" w:rsidRDefault="002E398E" w:rsidP="00D213E3">
      <w:pPr>
        <w:spacing w:after="0" w:line="240" w:lineRule="auto"/>
      </w:pPr>
      <w:r>
        <w:separator/>
      </w:r>
    </w:p>
  </w:footnote>
  <w:footnote w:type="continuationSeparator" w:id="0">
    <w:p w14:paraId="0EB10FB1" w14:textId="77777777" w:rsidR="002E398E" w:rsidRDefault="002E398E" w:rsidP="00D213E3">
      <w:pPr>
        <w:spacing w:after="0" w:line="240" w:lineRule="auto"/>
      </w:pPr>
      <w:r>
        <w:continuationSeparator/>
      </w:r>
    </w:p>
  </w:footnote>
  <w:footnote w:type="continuationNotice" w:id="1">
    <w:p w14:paraId="1600C0ED" w14:textId="77777777" w:rsidR="00165482" w:rsidRDefault="001654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7D68002C" w:rsidR="00543E3B" w:rsidRDefault="00543E3B">
    <w:pPr>
      <w:pStyle w:val="Header"/>
    </w:pPr>
    <w:r>
      <w:tab/>
    </w:r>
    <w:r>
      <w:tab/>
    </w:r>
    <w:r w:rsidR="00D40C7D">
      <w:t>1</w:t>
    </w:r>
    <w:r w:rsidR="00897975">
      <w:t>1/</w:t>
    </w:r>
    <w:r w:rsidR="00A003D5">
      <w:t>19</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DA8"/>
    <w:rsid w:val="00021E8A"/>
    <w:rsid w:val="00021EF8"/>
    <w:rsid w:val="00023DD3"/>
    <w:rsid w:val="00027F27"/>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4747"/>
    <w:rsid w:val="00085587"/>
    <w:rsid w:val="0008782D"/>
    <w:rsid w:val="00090787"/>
    <w:rsid w:val="00095198"/>
    <w:rsid w:val="00097E8D"/>
    <w:rsid w:val="000A32E8"/>
    <w:rsid w:val="000A3666"/>
    <w:rsid w:val="000B2105"/>
    <w:rsid w:val="000B31CB"/>
    <w:rsid w:val="000C3A4D"/>
    <w:rsid w:val="000C3BF4"/>
    <w:rsid w:val="000D0276"/>
    <w:rsid w:val="000D2671"/>
    <w:rsid w:val="000D6B0A"/>
    <w:rsid w:val="000D7DFB"/>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466"/>
    <w:rsid w:val="001179CF"/>
    <w:rsid w:val="00120EBE"/>
    <w:rsid w:val="0012147A"/>
    <w:rsid w:val="0012427C"/>
    <w:rsid w:val="001308A1"/>
    <w:rsid w:val="001321F4"/>
    <w:rsid w:val="00132B27"/>
    <w:rsid w:val="00135096"/>
    <w:rsid w:val="001377F6"/>
    <w:rsid w:val="00137FBE"/>
    <w:rsid w:val="00141195"/>
    <w:rsid w:val="00142384"/>
    <w:rsid w:val="001509D3"/>
    <w:rsid w:val="00150E3D"/>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0BFD"/>
    <w:rsid w:val="001F115C"/>
    <w:rsid w:val="001F19F2"/>
    <w:rsid w:val="001F3558"/>
    <w:rsid w:val="001F4D9B"/>
    <w:rsid w:val="001F5415"/>
    <w:rsid w:val="001F645A"/>
    <w:rsid w:val="001F6B9B"/>
    <w:rsid w:val="00205006"/>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7F7A"/>
    <w:rsid w:val="002520C1"/>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7290"/>
    <w:rsid w:val="002E0012"/>
    <w:rsid w:val="002E2C33"/>
    <w:rsid w:val="002E398E"/>
    <w:rsid w:val="002E6A05"/>
    <w:rsid w:val="002E715D"/>
    <w:rsid w:val="002E7E1B"/>
    <w:rsid w:val="002F285D"/>
    <w:rsid w:val="002F3A54"/>
    <w:rsid w:val="002F5C34"/>
    <w:rsid w:val="003014B1"/>
    <w:rsid w:val="00304E10"/>
    <w:rsid w:val="00313122"/>
    <w:rsid w:val="0031328E"/>
    <w:rsid w:val="00320378"/>
    <w:rsid w:val="00320B66"/>
    <w:rsid w:val="00320C9B"/>
    <w:rsid w:val="003228B1"/>
    <w:rsid w:val="0032519D"/>
    <w:rsid w:val="00325598"/>
    <w:rsid w:val="00331869"/>
    <w:rsid w:val="00331EB4"/>
    <w:rsid w:val="00342B85"/>
    <w:rsid w:val="003437F3"/>
    <w:rsid w:val="0034517E"/>
    <w:rsid w:val="0034694B"/>
    <w:rsid w:val="00347BA0"/>
    <w:rsid w:val="00354E2B"/>
    <w:rsid w:val="00360EAD"/>
    <w:rsid w:val="0036491A"/>
    <w:rsid w:val="00364E5B"/>
    <w:rsid w:val="00366C0F"/>
    <w:rsid w:val="003678A9"/>
    <w:rsid w:val="00371708"/>
    <w:rsid w:val="0037392D"/>
    <w:rsid w:val="003750B4"/>
    <w:rsid w:val="0037573F"/>
    <w:rsid w:val="00383D7B"/>
    <w:rsid w:val="0038634A"/>
    <w:rsid w:val="00386DAA"/>
    <w:rsid w:val="00394966"/>
    <w:rsid w:val="00395AD5"/>
    <w:rsid w:val="003A1FC1"/>
    <w:rsid w:val="003A4019"/>
    <w:rsid w:val="003A6443"/>
    <w:rsid w:val="003A681A"/>
    <w:rsid w:val="003B0680"/>
    <w:rsid w:val="003B36F4"/>
    <w:rsid w:val="003C30A2"/>
    <w:rsid w:val="003C378C"/>
    <w:rsid w:val="003C3E83"/>
    <w:rsid w:val="003C6DFC"/>
    <w:rsid w:val="003D0CB1"/>
    <w:rsid w:val="003D12FB"/>
    <w:rsid w:val="003D21CF"/>
    <w:rsid w:val="003D4241"/>
    <w:rsid w:val="003D5F0D"/>
    <w:rsid w:val="003D7976"/>
    <w:rsid w:val="003E3B5C"/>
    <w:rsid w:val="003E6FFB"/>
    <w:rsid w:val="003F1BF7"/>
    <w:rsid w:val="003F59E9"/>
    <w:rsid w:val="0040076B"/>
    <w:rsid w:val="00403865"/>
    <w:rsid w:val="00406283"/>
    <w:rsid w:val="00406CD4"/>
    <w:rsid w:val="004103AF"/>
    <w:rsid w:val="0041218F"/>
    <w:rsid w:val="00412497"/>
    <w:rsid w:val="004227AB"/>
    <w:rsid w:val="00422C37"/>
    <w:rsid w:val="00425C1B"/>
    <w:rsid w:val="0042748B"/>
    <w:rsid w:val="004309A2"/>
    <w:rsid w:val="00432E69"/>
    <w:rsid w:val="00434AE1"/>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104F"/>
    <w:rsid w:val="004A115E"/>
    <w:rsid w:val="004A1CF7"/>
    <w:rsid w:val="004A2AF9"/>
    <w:rsid w:val="004A3B35"/>
    <w:rsid w:val="004A4A08"/>
    <w:rsid w:val="004A789E"/>
    <w:rsid w:val="004B3B50"/>
    <w:rsid w:val="004B4806"/>
    <w:rsid w:val="004B79C1"/>
    <w:rsid w:val="004C173C"/>
    <w:rsid w:val="004D15CD"/>
    <w:rsid w:val="004D381D"/>
    <w:rsid w:val="004D4165"/>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55B5"/>
    <w:rsid w:val="00527766"/>
    <w:rsid w:val="00530F45"/>
    <w:rsid w:val="00531A7C"/>
    <w:rsid w:val="005323CB"/>
    <w:rsid w:val="00536D60"/>
    <w:rsid w:val="0053766B"/>
    <w:rsid w:val="00541DBD"/>
    <w:rsid w:val="00543E3B"/>
    <w:rsid w:val="0054513A"/>
    <w:rsid w:val="00546329"/>
    <w:rsid w:val="00554D44"/>
    <w:rsid w:val="0055583E"/>
    <w:rsid w:val="00555DE6"/>
    <w:rsid w:val="00560B88"/>
    <w:rsid w:val="00561CC5"/>
    <w:rsid w:val="00575977"/>
    <w:rsid w:val="00577931"/>
    <w:rsid w:val="0058250C"/>
    <w:rsid w:val="00583ABB"/>
    <w:rsid w:val="00584D20"/>
    <w:rsid w:val="00586553"/>
    <w:rsid w:val="00587126"/>
    <w:rsid w:val="005923F1"/>
    <w:rsid w:val="00592F0C"/>
    <w:rsid w:val="0059398F"/>
    <w:rsid w:val="005958A8"/>
    <w:rsid w:val="005A24E4"/>
    <w:rsid w:val="005A2DD4"/>
    <w:rsid w:val="005A4FF1"/>
    <w:rsid w:val="005A52F7"/>
    <w:rsid w:val="005B4FB2"/>
    <w:rsid w:val="005C39A0"/>
    <w:rsid w:val="005C3B05"/>
    <w:rsid w:val="005C4C32"/>
    <w:rsid w:val="005C4D85"/>
    <w:rsid w:val="005D16CB"/>
    <w:rsid w:val="005D672B"/>
    <w:rsid w:val="005D783E"/>
    <w:rsid w:val="005E0003"/>
    <w:rsid w:val="005E294F"/>
    <w:rsid w:val="005E3B99"/>
    <w:rsid w:val="005E4DF7"/>
    <w:rsid w:val="005E7427"/>
    <w:rsid w:val="005F0EDD"/>
    <w:rsid w:val="005F2931"/>
    <w:rsid w:val="005F6DAC"/>
    <w:rsid w:val="00604FF9"/>
    <w:rsid w:val="0061077F"/>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0ABE"/>
    <w:rsid w:val="006647E0"/>
    <w:rsid w:val="00666DEA"/>
    <w:rsid w:val="0067391B"/>
    <w:rsid w:val="006768B8"/>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4119"/>
    <w:rsid w:val="006C57DA"/>
    <w:rsid w:val="006C59AE"/>
    <w:rsid w:val="006D0F8A"/>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40EA"/>
    <w:rsid w:val="00715B7F"/>
    <w:rsid w:val="007167F8"/>
    <w:rsid w:val="00716C9D"/>
    <w:rsid w:val="007178D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531B"/>
    <w:rsid w:val="007F055E"/>
    <w:rsid w:val="008008FA"/>
    <w:rsid w:val="00801598"/>
    <w:rsid w:val="00803972"/>
    <w:rsid w:val="008050D9"/>
    <w:rsid w:val="00807264"/>
    <w:rsid w:val="00810C81"/>
    <w:rsid w:val="00813203"/>
    <w:rsid w:val="00814248"/>
    <w:rsid w:val="0082007E"/>
    <w:rsid w:val="00820A0A"/>
    <w:rsid w:val="00822371"/>
    <w:rsid w:val="008256D4"/>
    <w:rsid w:val="0084616F"/>
    <w:rsid w:val="00851EF1"/>
    <w:rsid w:val="0086017C"/>
    <w:rsid w:val="00861031"/>
    <w:rsid w:val="008712BC"/>
    <w:rsid w:val="008718C3"/>
    <w:rsid w:val="00874A33"/>
    <w:rsid w:val="00875C4B"/>
    <w:rsid w:val="00877E53"/>
    <w:rsid w:val="00882091"/>
    <w:rsid w:val="00884224"/>
    <w:rsid w:val="00884A88"/>
    <w:rsid w:val="00885C35"/>
    <w:rsid w:val="00894F83"/>
    <w:rsid w:val="0089576B"/>
    <w:rsid w:val="00897975"/>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BE"/>
    <w:rsid w:val="009071C0"/>
    <w:rsid w:val="00910A24"/>
    <w:rsid w:val="00910AEE"/>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5E7B"/>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6A3"/>
    <w:rsid w:val="009A3CD2"/>
    <w:rsid w:val="009A3DA8"/>
    <w:rsid w:val="009A5481"/>
    <w:rsid w:val="009B7E99"/>
    <w:rsid w:val="009C45AA"/>
    <w:rsid w:val="009C480F"/>
    <w:rsid w:val="009E0166"/>
    <w:rsid w:val="009E35FD"/>
    <w:rsid w:val="009E3AF6"/>
    <w:rsid w:val="009E59F9"/>
    <w:rsid w:val="00A003D5"/>
    <w:rsid w:val="00A05FB0"/>
    <w:rsid w:val="00A06D69"/>
    <w:rsid w:val="00A14B05"/>
    <w:rsid w:val="00A15704"/>
    <w:rsid w:val="00A16A38"/>
    <w:rsid w:val="00A16C3C"/>
    <w:rsid w:val="00A21303"/>
    <w:rsid w:val="00A23E5A"/>
    <w:rsid w:val="00A2411A"/>
    <w:rsid w:val="00A25F7A"/>
    <w:rsid w:val="00A27E7B"/>
    <w:rsid w:val="00A32B24"/>
    <w:rsid w:val="00A33207"/>
    <w:rsid w:val="00A358CD"/>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F1D10"/>
    <w:rsid w:val="00AF2DBD"/>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1AF8"/>
    <w:rsid w:val="00B93F5B"/>
    <w:rsid w:val="00B9509C"/>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49F"/>
    <w:rsid w:val="00C62AE1"/>
    <w:rsid w:val="00C7721C"/>
    <w:rsid w:val="00C7767B"/>
    <w:rsid w:val="00C801F7"/>
    <w:rsid w:val="00C80D6E"/>
    <w:rsid w:val="00C8650D"/>
    <w:rsid w:val="00C87D59"/>
    <w:rsid w:val="00C903D0"/>
    <w:rsid w:val="00C9062B"/>
    <w:rsid w:val="00C91144"/>
    <w:rsid w:val="00C94A9E"/>
    <w:rsid w:val="00C95555"/>
    <w:rsid w:val="00C95B38"/>
    <w:rsid w:val="00C96B39"/>
    <w:rsid w:val="00CA03E6"/>
    <w:rsid w:val="00CA1177"/>
    <w:rsid w:val="00CA15A7"/>
    <w:rsid w:val="00CA18D2"/>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C59"/>
    <w:rsid w:val="00D14EB8"/>
    <w:rsid w:val="00D16D2C"/>
    <w:rsid w:val="00D174CF"/>
    <w:rsid w:val="00D17CD6"/>
    <w:rsid w:val="00D20D30"/>
    <w:rsid w:val="00D213E3"/>
    <w:rsid w:val="00D245B9"/>
    <w:rsid w:val="00D245BD"/>
    <w:rsid w:val="00D35C79"/>
    <w:rsid w:val="00D40C7D"/>
    <w:rsid w:val="00D41010"/>
    <w:rsid w:val="00D41EF1"/>
    <w:rsid w:val="00D4591E"/>
    <w:rsid w:val="00D4766B"/>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27B7"/>
    <w:rsid w:val="00E03D97"/>
    <w:rsid w:val="00E04EB1"/>
    <w:rsid w:val="00E125FB"/>
    <w:rsid w:val="00E176C1"/>
    <w:rsid w:val="00E218F2"/>
    <w:rsid w:val="00E23E76"/>
    <w:rsid w:val="00E24D8D"/>
    <w:rsid w:val="00E26391"/>
    <w:rsid w:val="00E27A3D"/>
    <w:rsid w:val="00E3283F"/>
    <w:rsid w:val="00E359DF"/>
    <w:rsid w:val="00E41BE5"/>
    <w:rsid w:val="00E437BA"/>
    <w:rsid w:val="00E45685"/>
    <w:rsid w:val="00E45CE6"/>
    <w:rsid w:val="00E46851"/>
    <w:rsid w:val="00E5567A"/>
    <w:rsid w:val="00E566B8"/>
    <w:rsid w:val="00E567D8"/>
    <w:rsid w:val="00E6224A"/>
    <w:rsid w:val="00E62611"/>
    <w:rsid w:val="00E657BE"/>
    <w:rsid w:val="00E713A5"/>
    <w:rsid w:val="00E7152D"/>
    <w:rsid w:val="00E811FB"/>
    <w:rsid w:val="00E81EFA"/>
    <w:rsid w:val="00E83046"/>
    <w:rsid w:val="00E90F16"/>
    <w:rsid w:val="00E945ED"/>
    <w:rsid w:val="00E949EC"/>
    <w:rsid w:val="00E95040"/>
    <w:rsid w:val="00EA5A5C"/>
    <w:rsid w:val="00EA7B25"/>
    <w:rsid w:val="00EB5BA2"/>
    <w:rsid w:val="00EC186C"/>
    <w:rsid w:val="00ED1D41"/>
    <w:rsid w:val="00ED4AC8"/>
    <w:rsid w:val="00EE2525"/>
    <w:rsid w:val="00EE354E"/>
    <w:rsid w:val="00EE3898"/>
    <w:rsid w:val="00EE417F"/>
    <w:rsid w:val="00EE4620"/>
    <w:rsid w:val="00EE545F"/>
    <w:rsid w:val="00EE5FD5"/>
    <w:rsid w:val="00EE6026"/>
    <w:rsid w:val="00EF4836"/>
    <w:rsid w:val="00F031A5"/>
    <w:rsid w:val="00F047C3"/>
    <w:rsid w:val="00F0623A"/>
    <w:rsid w:val="00F07BF8"/>
    <w:rsid w:val="00F112DD"/>
    <w:rsid w:val="00F114CE"/>
    <w:rsid w:val="00F13CB0"/>
    <w:rsid w:val="00F23B6A"/>
    <w:rsid w:val="00F23C0C"/>
    <w:rsid w:val="00F2403A"/>
    <w:rsid w:val="00F243CC"/>
    <w:rsid w:val="00F2468E"/>
    <w:rsid w:val="00F24D6B"/>
    <w:rsid w:val="00F30D85"/>
    <w:rsid w:val="00F31AA6"/>
    <w:rsid w:val="00F33806"/>
    <w:rsid w:val="00F33F49"/>
    <w:rsid w:val="00F376F4"/>
    <w:rsid w:val="00F428D2"/>
    <w:rsid w:val="00F43A7C"/>
    <w:rsid w:val="00F44443"/>
    <w:rsid w:val="00F45333"/>
    <w:rsid w:val="00F520AE"/>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717A"/>
    <w:rsid w:val="00FA1CE8"/>
    <w:rsid w:val="00FA3E2C"/>
    <w:rsid w:val="00FA767F"/>
    <w:rsid w:val="00FB1C03"/>
    <w:rsid w:val="00FB5CB7"/>
    <w:rsid w:val="00FB7442"/>
    <w:rsid w:val="00FC0EF0"/>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1829</TotalTime>
  <Pages>17</Pages>
  <Words>10186</Words>
  <Characters>58061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20</cp:revision>
  <dcterms:created xsi:type="dcterms:W3CDTF">2024-11-19T15:36:00Z</dcterms:created>
  <dcterms:modified xsi:type="dcterms:W3CDTF">2024-11-25T22:24:00Z</dcterms:modified>
</cp:coreProperties>
</file>