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390F8" w14:textId="77777777" w:rsidR="002A1282" w:rsidRDefault="002A1282" w:rsidP="002A128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Impact of dietary phenethyl isothiocyanate and Nrf2 genotype on gut microbiome </w:t>
      </w:r>
    </w:p>
    <w:p w14:paraId="628D5A73" w14:textId="1CE76C3E" w:rsidR="002A1282" w:rsidRPr="00660CF8" w:rsidRDefault="002A1282" w:rsidP="002A1282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2537B0">
        <w:rPr>
          <w:rFonts w:ascii="Times New Roman" w:hAnsi="Times New Roman" w:cs="Times New Roman"/>
          <w:sz w:val="24"/>
        </w:rPr>
        <w:t>Ran Yin</w:t>
      </w:r>
      <w:proofErr w:type="gramStart"/>
      <w:r w:rsidRPr="002537B0"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  <w:vertAlign w:val="superscript"/>
        </w:rPr>
        <w:t>,#</w:t>
      </w:r>
      <w:proofErr w:type="gramEnd"/>
      <w:r w:rsidRPr="002537B0">
        <w:rPr>
          <w:rFonts w:ascii="Times New Roman" w:hAnsi="Times New Roman" w:cs="Times New Roman"/>
          <w:sz w:val="24"/>
        </w:rPr>
        <w:t>, Davit Sargsyan</w:t>
      </w:r>
      <w:r w:rsidRPr="002537B0">
        <w:rPr>
          <w:rFonts w:ascii="Times New Roman" w:hAnsi="Times New Roman" w:cs="Times New Roman"/>
          <w:sz w:val="24"/>
          <w:vertAlign w:val="superscript"/>
        </w:rPr>
        <w:t>1</w:t>
      </w:r>
      <w:r>
        <w:rPr>
          <w:rFonts w:ascii="Times New Roman" w:hAnsi="Times New Roman" w:cs="Times New Roman"/>
          <w:sz w:val="24"/>
          <w:vertAlign w:val="superscript"/>
        </w:rPr>
        <w:t>,#</w:t>
      </w:r>
      <w:r>
        <w:rPr>
          <w:rFonts w:ascii="Times New Roman" w:hAnsi="Times New Roman" w:cs="Times New Roman"/>
          <w:sz w:val="24"/>
        </w:rPr>
        <w:t>, R</w:t>
      </w:r>
      <w:r w:rsidRPr="002537B0">
        <w:rPr>
          <w:rFonts w:ascii="Times New Roman" w:hAnsi="Times New Roman" w:cs="Times New Roman"/>
          <w:sz w:val="24"/>
        </w:rPr>
        <w:t>enyi Wu</w:t>
      </w:r>
      <w:r w:rsidRPr="002537B0">
        <w:rPr>
          <w:rFonts w:ascii="Times New Roman" w:hAnsi="Times New Roman" w:cs="Times New Roman"/>
          <w:sz w:val="24"/>
          <w:vertAlign w:val="superscript"/>
        </w:rPr>
        <w:t>1</w:t>
      </w:r>
      <w:r w:rsidRPr="002537B0">
        <w:rPr>
          <w:rFonts w:ascii="Times New Roman" w:hAnsi="Times New Roman" w:cs="Times New Roman"/>
          <w:sz w:val="24"/>
        </w:rPr>
        <w:t>, Rasika Hudlikar</w:t>
      </w:r>
      <w:r w:rsidRPr="002537B0">
        <w:rPr>
          <w:rFonts w:ascii="Times New Roman" w:hAnsi="Times New Roman" w:cs="Times New Roman"/>
          <w:sz w:val="24"/>
          <w:vertAlign w:val="superscript"/>
        </w:rPr>
        <w:t>1</w:t>
      </w:r>
      <w:r w:rsidRPr="002537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7B0">
        <w:rPr>
          <w:rFonts w:ascii="Times New Roman" w:hAnsi="Times New Roman" w:cs="Times New Roman"/>
          <w:sz w:val="24"/>
        </w:rPr>
        <w:t>Shanyi</w:t>
      </w:r>
      <w:proofErr w:type="spellEnd"/>
      <w:r w:rsidRPr="002537B0">
        <w:rPr>
          <w:rFonts w:ascii="Times New Roman" w:hAnsi="Times New Roman" w:cs="Times New Roman"/>
          <w:sz w:val="24"/>
        </w:rPr>
        <w:t xml:space="preserve"> Li</w:t>
      </w:r>
      <w:r w:rsidRPr="002537B0">
        <w:rPr>
          <w:rFonts w:ascii="Times New Roman" w:hAnsi="Times New Roman" w:cs="Times New Roman"/>
          <w:sz w:val="24"/>
          <w:vertAlign w:val="superscript"/>
        </w:rPr>
        <w:t>1</w:t>
      </w:r>
      <w:r w:rsidRPr="002537B0">
        <w:rPr>
          <w:rFonts w:ascii="Times New Roman" w:hAnsi="Times New Roman" w:cs="Times New Roman"/>
          <w:sz w:val="24"/>
        </w:rPr>
        <w:t>, Hsiao-Chen Kuo</w:t>
      </w:r>
      <w:r w:rsidRPr="002537B0">
        <w:rPr>
          <w:rFonts w:ascii="Times New Roman" w:hAnsi="Times New Roman" w:cs="Times New Roman"/>
          <w:sz w:val="24"/>
          <w:vertAlign w:val="superscript"/>
        </w:rPr>
        <w:t>1,2</w:t>
      </w:r>
      <w:r w:rsidRPr="002537B0">
        <w:rPr>
          <w:rFonts w:ascii="Times New Roman" w:hAnsi="Times New Roman" w:cs="Times New Roman"/>
          <w:sz w:val="24"/>
        </w:rPr>
        <w:t xml:space="preserve">, </w:t>
      </w:r>
      <w:r w:rsidRPr="00660CF8">
        <w:rPr>
          <w:rFonts w:ascii="Times New Roman" w:hAnsi="Times New Roman" w:cs="Times New Roman"/>
          <w:color w:val="000000" w:themeColor="text1"/>
          <w:sz w:val="24"/>
        </w:rPr>
        <w:t>Zhan Gao</w:t>
      </w:r>
      <w:r w:rsidRPr="00660CF8">
        <w:rPr>
          <w:rFonts w:ascii="Times New Roman" w:hAnsi="Times New Roman" w:cs="Times New Roman"/>
          <w:color w:val="000000" w:themeColor="text1"/>
          <w:sz w:val="24"/>
          <w:vertAlign w:val="superscript"/>
        </w:rPr>
        <w:t>3</w:t>
      </w:r>
      <w:r w:rsidRPr="00660CF8">
        <w:rPr>
          <w:rFonts w:ascii="Times New Roman" w:hAnsi="Times New Roman" w:cs="Times New Roman"/>
          <w:color w:val="000000" w:themeColor="text1"/>
          <w:sz w:val="24"/>
        </w:rPr>
        <w:t>, Martin J. Blaser</w:t>
      </w:r>
      <w:r w:rsidRPr="00660CF8">
        <w:rPr>
          <w:rFonts w:ascii="Times New Roman" w:hAnsi="Times New Roman" w:cs="Times New Roman"/>
          <w:color w:val="000000" w:themeColor="text1"/>
          <w:sz w:val="24"/>
          <w:vertAlign w:val="superscript"/>
        </w:rPr>
        <w:t>3</w:t>
      </w:r>
      <w:r w:rsidRPr="00660CF8">
        <w:rPr>
          <w:rFonts w:ascii="Times New Roman" w:hAnsi="Times New Roman" w:cs="Times New Roman"/>
          <w:color w:val="000000" w:themeColor="text1"/>
          <w:sz w:val="24"/>
        </w:rPr>
        <w:t xml:space="preserve"> and Ah-Ng Kong</w:t>
      </w:r>
      <w:r w:rsidRPr="00660CF8">
        <w:rPr>
          <w:rFonts w:ascii="Times New Roman" w:hAnsi="Times New Roman" w:cs="Times New Roman"/>
          <w:color w:val="000000" w:themeColor="text1"/>
          <w:sz w:val="24"/>
          <w:vertAlign w:val="superscript"/>
        </w:rPr>
        <w:t>1*</w:t>
      </w:r>
    </w:p>
    <w:p w14:paraId="63D3DE65" w14:textId="77777777" w:rsidR="002A1282" w:rsidRDefault="002A1282" w:rsidP="002A1282">
      <w:pPr>
        <w:spacing w:line="360" w:lineRule="auto"/>
        <w:rPr>
          <w:rFonts w:ascii="Times New Roman" w:hAnsi="Times New Roman" w:cs="Times New Roman"/>
          <w:sz w:val="24"/>
        </w:rPr>
      </w:pPr>
    </w:p>
    <w:p w14:paraId="5207A2C1" w14:textId="77777777" w:rsidR="002A1282" w:rsidRDefault="002A1282" w:rsidP="002A1282">
      <w:pPr>
        <w:spacing w:line="360" w:lineRule="auto"/>
        <w:rPr>
          <w:rFonts w:ascii="Times New Roman" w:hAnsi="Times New Roman" w:cs="Times New Roman"/>
          <w:sz w:val="24"/>
        </w:rPr>
      </w:pPr>
      <w:r w:rsidRPr="00EB4CC4">
        <w:rPr>
          <w:rFonts w:ascii="Times New Roman" w:hAnsi="Times New Roman" w:cs="Times New Roman"/>
          <w:sz w:val="24"/>
          <w:vertAlign w:val="superscript"/>
        </w:rPr>
        <w:t>1</w:t>
      </w:r>
      <w:r w:rsidRPr="00BF0CFE">
        <w:rPr>
          <w:rFonts w:ascii="Times New Roman" w:hAnsi="Times New Roman" w:cs="Times New Roman"/>
          <w:sz w:val="24"/>
        </w:rPr>
        <w:t>Department of Pharmaceutics, Ernest Mario School of Pharmacy, Rutgers, The State University of New J</w:t>
      </w:r>
      <w:r>
        <w:rPr>
          <w:rFonts w:ascii="Times New Roman" w:hAnsi="Times New Roman" w:cs="Times New Roman"/>
          <w:sz w:val="24"/>
        </w:rPr>
        <w:t>ersey, Piscataway, NJ 08854, USA</w:t>
      </w:r>
    </w:p>
    <w:p w14:paraId="09FBACB2" w14:textId="77777777" w:rsidR="002A1282" w:rsidRDefault="002A1282" w:rsidP="002A1282">
      <w:pPr>
        <w:spacing w:line="360" w:lineRule="auto"/>
        <w:rPr>
          <w:rFonts w:ascii="Times New Roman" w:hAnsi="Times New Roman" w:cs="Times New Roman"/>
          <w:sz w:val="24"/>
        </w:rPr>
      </w:pPr>
      <w:r w:rsidRPr="00EB4CC4">
        <w:rPr>
          <w:rFonts w:ascii="Times New Roman" w:hAnsi="Times New Roman" w:cs="Times New Roman"/>
          <w:sz w:val="24"/>
          <w:vertAlign w:val="superscript"/>
        </w:rPr>
        <w:t>2</w:t>
      </w:r>
      <w:r w:rsidRPr="00A47C87">
        <w:rPr>
          <w:rFonts w:ascii="Times New Roman" w:hAnsi="Times New Roman" w:cs="Times New Roman"/>
          <w:sz w:val="24"/>
        </w:rPr>
        <w:t>Graduate Program in Pharmaceutical Science, Ernest Mario School of Pharmacy, Rutgers, The State University of New Jersey, Piscataway, NJ 08854, USA</w:t>
      </w:r>
    </w:p>
    <w:p w14:paraId="171CCF54" w14:textId="77777777" w:rsidR="002A1282" w:rsidRDefault="002A1282" w:rsidP="002A1282">
      <w:pPr>
        <w:spacing w:line="360" w:lineRule="auto"/>
        <w:rPr>
          <w:rFonts w:ascii="Times New Roman" w:hAnsi="Times New Roman" w:cs="Times New Roman"/>
          <w:sz w:val="24"/>
        </w:rPr>
      </w:pPr>
      <w:r w:rsidRPr="00EB4CC4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Center for Advanced Biotechnology and Medicine, Rutgers, The State University of New Jersey, Piscataway, NJ, 08854, USA</w:t>
      </w:r>
    </w:p>
    <w:p w14:paraId="474A98DD" w14:textId="77777777" w:rsidR="002A1282" w:rsidRDefault="002A1282" w:rsidP="002A1282">
      <w:pPr>
        <w:spacing w:line="360" w:lineRule="auto"/>
        <w:rPr>
          <w:rFonts w:ascii="Times New Roman" w:hAnsi="Times New Roman" w:cs="Times New Roman"/>
          <w:sz w:val="24"/>
        </w:rPr>
      </w:pPr>
    </w:p>
    <w:p w14:paraId="13D73DD7" w14:textId="77777777" w:rsidR="002A1282" w:rsidRDefault="002A1282" w:rsidP="002A1282">
      <w:pPr>
        <w:spacing w:line="360" w:lineRule="auto"/>
        <w:rPr>
          <w:rFonts w:ascii="Times New Roman" w:hAnsi="Times New Roman" w:cs="Times New Roman"/>
          <w:sz w:val="24"/>
        </w:rPr>
      </w:pPr>
      <w:r w:rsidRPr="00660CF8">
        <w:rPr>
          <w:rFonts w:ascii="Times New Roman" w:hAnsi="Times New Roman" w:cs="Times New Roman"/>
          <w:sz w:val="24"/>
          <w:vertAlign w:val="superscript"/>
        </w:rPr>
        <w:t>#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Equal contribution</w:t>
      </w:r>
    </w:p>
    <w:p w14:paraId="436C15A1" w14:textId="77777777" w:rsidR="002A1282" w:rsidRDefault="002A1282" w:rsidP="002A1282">
      <w:pPr>
        <w:spacing w:line="360" w:lineRule="auto"/>
        <w:rPr>
          <w:rFonts w:ascii="Times New Roman" w:hAnsi="Times New Roman" w:cs="Times New Roman"/>
          <w:sz w:val="24"/>
        </w:rPr>
      </w:pPr>
    </w:p>
    <w:p w14:paraId="7834BF6A" w14:textId="3716F79E" w:rsidR="00BF0CFE" w:rsidRPr="007F3B3D" w:rsidRDefault="00BF0CFE" w:rsidP="006B5DF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t>Correspondence</w:t>
      </w:r>
    </w:p>
    <w:p w14:paraId="1AA0371A" w14:textId="1AAFFBF2" w:rsidR="00BF0CFE" w:rsidRPr="007F3B3D" w:rsidRDefault="00BF0CFE" w:rsidP="006B5DF1">
      <w:pPr>
        <w:spacing w:line="360" w:lineRule="auto"/>
        <w:rPr>
          <w:rFonts w:ascii="Times New Roman" w:hAnsi="Times New Roman" w:cs="Times New Roman"/>
          <w:sz w:val="24"/>
        </w:rPr>
      </w:pPr>
      <w:r w:rsidRPr="007F3B3D">
        <w:rPr>
          <w:rFonts w:ascii="Times New Roman" w:hAnsi="Times New Roman" w:cs="Times New Roman"/>
          <w:sz w:val="24"/>
        </w:rPr>
        <w:t>Professor Ah-Ng Tony</w:t>
      </w:r>
      <w:r w:rsidR="00C72CC5" w:rsidRPr="007F3B3D">
        <w:rPr>
          <w:rFonts w:ascii="Times New Roman" w:hAnsi="Times New Roman" w:cs="Times New Roman"/>
          <w:sz w:val="24"/>
        </w:rPr>
        <w:t xml:space="preserve"> Tong</w:t>
      </w:r>
      <w:r w:rsidRPr="007F3B3D">
        <w:rPr>
          <w:rFonts w:ascii="Times New Roman" w:hAnsi="Times New Roman" w:cs="Times New Roman"/>
          <w:sz w:val="24"/>
        </w:rPr>
        <w:t xml:space="preserve"> Kong</w:t>
      </w:r>
    </w:p>
    <w:p w14:paraId="0F6EA203" w14:textId="77777777" w:rsidR="00BF0CFE" w:rsidRPr="007F3B3D" w:rsidRDefault="00BF0CFE" w:rsidP="006B5DF1">
      <w:pPr>
        <w:spacing w:line="360" w:lineRule="auto"/>
        <w:rPr>
          <w:rFonts w:ascii="Times New Roman" w:hAnsi="Times New Roman" w:cs="Times New Roman"/>
          <w:sz w:val="24"/>
        </w:rPr>
      </w:pPr>
      <w:r w:rsidRPr="007F3B3D">
        <w:rPr>
          <w:rFonts w:ascii="Times New Roman" w:hAnsi="Times New Roman" w:cs="Times New Roman"/>
          <w:sz w:val="24"/>
        </w:rPr>
        <w:t>Rutgers, the State University of New Jersey</w:t>
      </w:r>
    </w:p>
    <w:p w14:paraId="2249FE18" w14:textId="77777777" w:rsidR="00BF0CFE" w:rsidRPr="007F3B3D" w:rsidRDefault="00BF0CFE" w:rsidP="006B5DF1">
      <w:pPr>
        <w:spacing w:line="360" w:lineRule="auto"/>
        <w:rPr>
          <w:rFonts w:ascii="Times New Roman" w:hAnsi="Times New Roman" w:cs="Times New Roman"/>
          <w:sz w:val="24"/>
        </w:rPr>
      </w:pPr>
      <w:r w:rsidRPr="007F3B3D">
        <w:rPr>
          <w:rFonts w:ascii="Times New Roman" w:hAnsi="Times New Roman" w:cs="Times New Roman"/>
          <w:sz w:val="24"/>
        </w:rPr>
        <w:t>Ernest Mario School of Pharmacy, Room 228</w:t>
      </w:r>
    </w:p>
    <w:p w14:paraId="0BA5B09E" w14:textId="77777777" w:rsidR="00BF0CFE" w:rsidRPr="007F3B3D" w:rsidRDefault="00BF0CFE" w:rsidP="006B5DF1">
      <w:pPr>
        <w:spacing w:line="360" w:lineRule="auto"/>
        <w:rPr>
          <w:rFonts w:ascii="Times New Roman" w:hAnsi="Times New Roman" w:cs="Times New Roman"/>
          <w:sz w:val="24"/>
        </w:rPr>
      </w:pPr>
      <w:r w:rsidRPr="007F3B3D">
        <w:rPr>
          <w:rFonts w:ascii="Times New Roman" w:hAnsi="Times New Roman" w:cs="Times New Roman"/>
          <w:sz w:val="24"/>
        </w:rPr>
        <w:t>160 Frelinghuysen Road, Piscataway, NJ 08854</w:t>
      </w:r>
    </w:p>
    <w:p w14:paraId="6E756554" w14:textId="77777777" w:rsidR="00BF0CFE" w:rsidRPr="007F3B3D" w:rsidRDefault="00BF0CFE" w:rsidP="006B5DF1">
      <w:pPr>
        <w:spacing w:line="360" w:lineRule="auto"/>
        <w:rPr>
          <w:rFonts w:ascii="Times New Roman" w:hAnsi="Times New Roman" w:cs="Times New Roman"/>
          <w:sz w:val="24"/>
        </w:rPr>
      </w:pPr>
      <w:r w:rsidRPr="007F3B3D">
        <w:rPr>
          <w:rFonts w:ascii="Times New Roman" w:hAnsi="Times New Roman" w:cs="Times New Roman"/>
          <w:sz w:val="24"/>
        </w:rPr>
        <w:t>Phone: +1-848-445-6369/8</w:t>
      </w:r>
    </w:p>
    <w:p w14:paraId="28BD2FBE" w14:textId="77777777" w:rsidR="00BF0CFE" w:rsidRPr="007F3B3D" w:rsidRDefault="00BF0CFE" w:rsidP="006B5DF1">
      <w:pPr>
        <w:spacing w:line="360" w:lineRule="auto"/>
        <w:rPr>
          <w:rFonts w:ascii="Times New Roman" w:hAnsi="Times New Roman" w:cs="Times New Roman"/>
          <w:sz w:val="24"/>
        </w:rPr>
      </w:pPr>
      <w:r w:rsidRPr="007F3B3D">
        <w:rPr>
          <w:rFonts w:ascii="Times New Roman" w:hAnsi="Times New Roman" w:cs="Times New Roman"/>
          <w:sz w:val="24"/>
        </w:rPr>
        <w:t>Fax: +1 732 445 3134</w:t>
      </w:r>
    </w:p>
    <w:p w14:paraId="7CDD58F9" w14:textId="77777777" w:rsidR="009232E0" w:rsidRPr="007F3B3D" w:rsidRDefault="00BF0CFE" w:rsidP="006B5DF1">
      <w:pPr>
        <w:spacing w:line="360" w:lineRule="auto"/>
        <w:rPr>
          <w:rFonts w:ascii="Times New Roman" w:hAnsi="Times New Roman" w:cs="Times New Roman"/>
          <w:sz w:val="24"/>
        </w:rPr>
      </w:pPr>
      <w:r w:rsidRPr="007F3B3D">
        <w:rPr>
          <w:rFonts w:ascii="Times New Roman" w:hAnsi="Times New Roman" w:cs="Times New Roman"/>
          <w:sz w:val="24"/>
        </w:rPr>
        <w:t>Email: kongt@pharmacy.rutgers.edu</w:t>
      </w:r>
    </w:p>
    <w:p w14:paraId="52AB3733" w14:textId="77777777" w:rsidR="009232E0" w:rsidRPr="007F3B3D" w:rsidRDefault="009232E0" w:rsidP="006B5DF1">
      <w:pPr>
        <w:spacing w:line="360" w:lineRule="auto"/>
        <w:rPr>
          <w:rFonts w:ascii="Times New Roman" w:hAnsi="Times New Roman" w:cs="Times New Roman"/>
          <w:sz w:val="24"/>
        </w:rPr>
      </w:pPr>
    </w:p>
    <w:p w14:paraId="0D718B5A" w14:textId="77777777" w:rsidR="009232E0" w:rsidRPr="007F3B3D" w:rsidRDefault="009232E0" w:rsidP="006B5DF1">
      <w:pPr>
        <w:spacing w:line="360" w:lineRule="auto"/>
        <w:rPr>
          <w:rFonts w:ascii="Times New Roman" w:hAnsi="Times New Roman" w:cs="Times New Roman"/>
          <w:sz w:val="24"/>
        </w:rPr>
      </w:pPr>
    </w:p>
    <w:p w14:paraId="57FBBDC8" w14:textId="77777777" w:rsidR="009232E0" w:rsidRPr="007F3B3D" w:rsidRDefault="009232E0" w:rsidP="006B5DF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br w:type="page"/>
      </w:r>
    </w:p>
    <w:p w14:paraId="6FAC836F" w14:textId="77777777" w:rsidR="009232E0" w:rsidRPr="007F3B3D" w:rsidRDefault="009232E0" w:rsidP="006B5DF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lastRenderedPageBreak/>
        <w:t>Abstract</w:t>
      </w:r>
    </w:p>
    <w:p w14:paraId="59C4D682" w14:textId="23DA84EE" w:rsidR="002A1282" w:rsidRPr="00D976FD" w:rsidRDefault="002A1282" w:rsidP="002A128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Many </w:t>
      </w:r>
      <w:del w:id="0" w:author="Sargsyan, Davit [JRDUS]" w:date="2020-04-27T16:37:00Z">
        <w:r w:rsidDel="0056538F">
          <w:rPr>
            <w:rFonts w:ascii="Times New Roman" w:hAnsi="Times New Roman" w:cs="Times New Roman"/>
            <w:sz w:val="24"/>
          </w:rPr>
          <w:delText xml:space="preserve">environmental </w:delText>
        </w:r>
      </w:del>
      <w:ins w:id="1" w:author="Sargsyan, Davit [JRDUS]" w:date="2020-04-27T16:37:00Z">
        <w:r w:rsidR="0056538F">
          <w:rPr>
            <w:rFonts w:ascii="Times New Roman" w:hAnsi="Times New Roman" w:cs="Times New Roman"/>
            <w:sz w:val="24"/>
          </w:rPr>
          <w:t xml:space="preserve">internal and external </w:t>
        </w:r>
      </w:ins>
      <w:r>
        <w:rPr>
          <w:rFonts w:ascii="Times New Roman" w:hAnsi="Times New Roman" w:cs="Times New Roman"/>
          <w:sz w:val="24"/>
        </w:rPr>
        <w:t xml:space="preserve">factors </w:t>
      </w:r>
      <w:del w:id="2" w:author="Sargsyan, Davit [JRDUS]" w:date="2020-04-27T16:37:00Z">
        <w:r w:rsidDel="0056538F">
          <w:rPr>
            <w:rFonts w:ascii="Times New Roman" w:hAnsi="Times New Roman" w:cs="Times New Roman"/>
            <w:sz w:val="24"/>
          </w:rPr>
          <w:delText>including diet and host genotype could</w:delText>
        </w:r>
      </w:del>
      <w:del w:id="3" w:author="Sargsyan, Davit [JRDUS]" w:date="2020-04-28T10:21:00Z">
        <w:r w:rsidDel="00B22F15">
          <w:rPr>
            <w:rFonts w:ascii="Times New Roman" w:hAnsi="Times New Roman" w:cs="Times New Roman"/>
            <w:sz w:val="24"/>
          </w:rPr>
          <w:delText xml:space="preserve"> impact</w:delText>
        </w:r>
      </w:del>
      <w:ins w:id="4" w:author="Sargsyan, Davit [JRDUS]" w:date="2020-04-28T10:21:00Z">
        <w:r w:rsidR="00B22F15">
          <w:rPr>
            <w:rFonts w:ascii="Times New Roman" w:hAnsi="Times New Roman" w:cs="Times New Roman"/>
            <w:sz w:val="24"/>
          </w:rPr>
          <w:t>can impact</w:t>
        </w:r>
      </w:ins>
      <w:r>
        <w:rPr>
          <w:rFonts w:ascii="Times New Roman" w:hAnsi="Times New Roman" w:cs="Times New Roman"/>
          <w:sz w:val="24"/>
        </w:rPr>
        <w:t xml:space="preserve"> </w:t>
      </w:r>
      <w:del w:id="5" w:author="Sargsyan, Davit [JRDUS]" w:date="2020-04-27T16:27:00Z">
        <w:r w:rsidDel="00B22B9C">
          <w:rPr>
            <w:rFonts w:ascii="Times New Roman" w:hAnsi="Times New Roman" w:cs="Times New Roman"/>
            <w:sz w:val="24"/>
          </w:rPr>
          <w:delText xml:space="preserve">the </w:delText>
        </w:r>
      </w:del>
      <w:r>
        <w:rPr>
          <w:rFonts w:ascii="Times New Roman" w:hAnsi="Times New Roman" w:cs="Times New Roman"/>
          <w:sz w:val="24"/>
        </w:rPr>
        <w:t xml:space="preserve">human </w:t>
      </w:r>
      <w:ins w:id="6" w:author="Sargsyan, Davit [JRDUS]" w:date="2020-04-27T16:27:00Z">
        <w:r w:rsidR="00B22B9C">
          <w:rPr>
            <w:rFonts w:ascii="Times New Roman" w:hAnsi="Times New Roman" w:cs="Times New Roman"/>
            <w:sz w:val="24"/>
          </w:rPr>
          <w:t xml:space="preserve">gut </w:t>
        </w:r>
      </w:ins>
      <w:r>
        <w:rPr>
          <w:rFonts w:ascii="Times New Roman" w:hAnsi="Times New Roman" w:cs="Times New Roman"/>
          <w:sz w:val="24"/>
        </w:rPr>
        <w:t xml:space="preserve">microbiome. Recent studies have demonstrated that </w:t>
      </w:r>
      <w:del w:id="7" w:author="Sargsyan, Davit [JRDUS]" w:date="2020-04-28T10:21:00Z">
        <w:r w:rsidDel="00521996">
          <w:rPr>
            <w:rFonts w:ascii="Times New Roman" w:hAnsi="Times New Roman" w:cs="Times New Roman"/>
            <w:sz w:val="24"/>
          </w:rPr>
          <w:delText xml:space="preserve">different </w:delText>
        </w:r>
      </w:del>
      <w:r>
        <w:rPr>
          <w:rFonts w:ascii="Times New Roman" w:hAnsi="Times New Roman" w:cs="Times New Roman"/>
          <w:sz w:val="24"/>
        </w:rPr>
        <w:t>diet</w:t>
      </w:r>
      <w:del w:id="8" w:author="Sargsyan, Davit [JRDUS]" w:date="2020-04-28T10:21:00Z">
        <w:r w:rsidDel="00521996">
          <w:rPr>
            <w:rFonts w:ascii="Times New Roman" w:hAnsi="Times New Roman" w:cs="Times New Roman"/>
            <w:sz w:val="24"/>
          </w:rPr>
          <w:delText>s</w:delText>
        </w:r>
      </w:del>
      <w:r>
        <w:rPr>
          <w:rFonts w:ascii="Times New Roman" w:hAnsi="Times New Roman" w:cs="Times New Roman"/>
          <w:sz w:val="24"/>
        </w:rPr>
        <w:t xml:space="preserve"> and genotype</w:t>
      </w:r>
      <w:del w:id="9" w:author="Sargsyan, Davit [JRDUS]" w:date="2020-04-28T10:21:00Z">
        <w:r w:rsidDel="00521996">
          <w:rPr>
            <w:rFonts w:ascii="Times New Roman" w:hAnsi="Times New Roman" w:cs="Times New Roman"/>
            <w:sz w:val="24"/>
          </w:rPr>
          <w:delText>s</w:delText>
        </w:r>
      </w:del>
      <w:r>
        <w:rPr>
          <w:rFonts w:ascii="Times New Roman" w:hAnsi="Times New Roman" w:cs="Times New Roman"/>
          <w:sz w:val="24"/>
        </w:rPr>
        <w:t xml:space="preserve"> </w:t>
      </w:r>
      <w:del w:id="10" w:author="Sargsyan, Davit [JRDUS]" w:date="2020-04-27T16:40:00Z">
        <w:r w:rsidDel="0056538F">
          <w:rPr>
            <w:rFonts w:ascii="Times New Roman" w:hAnsi="Times New Roman" w:cs="Times New Roman"/>
            <w:sz w:val="24"/>
          </w:rPr>
          <w:delText xml:space="preserve">could affect </w:delText>
        </w:r>
      </w:del>
      <w:ins w:id="11" w:author="Sargsyan, Davit [JRDUS]" w:date="2020-04-27T16:40:00Z">
        <w:r w:rsidR="0056538F">
          <w:rPr>
            <w:rFonts w:ascii="Times New Roman" w:hAnsi="Times New Roman" w:cs="Times New Roman"/>
            <w:sz w:val="24"/>
          </w:rPr>
          <w:t xml:space="preserve">can </w:t>
        </w:r>
      </w:ins>
      <w:ins w:id="12" w:author="Sargsyan, Davit [JRDUS]" w:date="2020-04-28T10:28:00Z">
        <w:r w:rsidR="001C6704">
          <w:rPr>
            <w:rFonts w:ascii="Times New Roman" w:hAnsi="Times New Roman" w:cs="Times New Roman"/>
            <w:sz w:val="24"/>
          </w:rPr>
          <w:t>alter</w:t>
        </w:r>
      </w:ins>
      <w:ins w:id="13" w:author="Sargsyan, Davit [JRDUS]" w:date="2020-04-27T16:40:00Z">
        <w:r w:rsidR="0056538F">
          <w:rPr>
            <w:rFonts w:ascii="Times New Roman" w:hAnsi="Times New Roman" w:cs="Times New Roman"/>
            <w:sz w:val="24"/>
          </w:rPr>
          <w:t xml:space="preserve"> </w:t>
        </w:r>
      </w:ins>
      <w:del w:id="14" w:author="Sargsyan, Davit [JRDUS]" w:date="2020-04-27T16:38:00Z">
        <w:r w:rsidDel="0056538F">
          <w:rPr>
            <w:rFonts w:ascii="Times New Roman" w:hAnsi="Times New Roman" w:cs="Times New Roman"/>
            <w:sz w:val="24"/>
          </w:rPr>
          <w:delText xml:space="preserve">the abundance of specific microbiota and </w:delText>
        </w:r>
      </w:del>
      <w:r>
        <w:rPr>
          <w:rFonts w:ascii="Times New Roman" w:hAnsi="Times New Roman" w:cs="Times New Roman"/>
          <w:sz w:val="24"/>
        </w:rPr>
        <w:t xml:space="preserve">bacterial community </w:t>
      </w:r>
      <w:ins w:id="15" w:author="Sargsyan, Davit [JRDUS]" w:date="2020-04-27T16:38:00Z">
        <w:r w:rsidR="0056538F">
          <w:rPr>
            <w:rFonts w:ascii="Times New Roman" w:hAnsi="Times New Roman" w:cs="Times New Roman"/>
            <w:sz w:val="24"/>
          </w:rPr>
          <w:t xml:space="preserve">composition </w:t>
        </w:r>
      </w:ins>
      <w:del w:id="16" w:author="Sargsyan, Davit [JRDUS]" w:date="2020-04-27T16:39:00Z">
        <w:r w:rsidDel="0056538F">
          <w:rPr>
            <w:rFonts w:ascii="Times New Roman" w:hAnsi="Times New Roman" w:cs="Times New Roman"/>
            <w:sz w:val="24"/>
          </w:rPr>
          <w:delText>and may</w:delText>
        </w:r>
      </w:del>
      <w:ins w:id="17" w:author="Sargsyan, Davit [JRDUS]" w:date="2020-04-27T16:39:00Z">
        <w:r w:rsidR="0056538F">
          <w:rPr>
            <w:rFonts w:ascii="Times New Roman" w:hAnsi="Times New Roman" w:cs="Times New Roman"/>
            <w:sz w:val="24"/>
          </w:rPr>
          <w:t xml:space="preserve">which, in turn, </w:t>
        </w:r>
      </w:ins>
      <w:r>
        <w:rPr>
          <w:rFonts w:ascii="Times New Roman" w:hAnsi="Times New Roman" w:cs="Times New Roman"/>
          <w:sz w:val="24"/>
        </w:rPr>
        <w:t xml:space="preserve"> </w:t>
      </w:r>
      <w:del w:id="18" w:author="Sargsyan, Davit [JRDUS]" w:date="2020-04-27T16:41:00Z">
        <w:r w:rsidDel="0056538F">
          <w:rPr>
            <w:rFonts w:ascii="Times New Roman" w:hAnsi="Times New Roman" w:cs="Times New Roman"/>
            <w:sz w:val="24"/>
          </w:rPr>
          <w:delText>improve or detrimental to the</w:delText>
        </w:r>
      </w:del>
      <w:ins w:id="19" w:author="Sargsyan, Davit [JRDUS]" w:date="2020-04-27T16:41:00Z">
        <w:r w:rsidR="0056538F">
          <w:rPr>
            <w:rFonts w:ascii="Times New Roman" w:hAnsi="Times New Roman" w:cs="Times New Roman"/>
            <w:sz w:val="24"/>
          </w:rPr>
          <w:t xml:space="preserve">may affect </w:t>
        </w:r>
      </w:ins>
      <w:ins w:id="20" w:author="Sargsyan, Davit [JRDUS]" w:date="2020-04-27T16:46:00Z">
        <w:r w:rsidR="0056538F">
          <w:rPr>
            <w:rFonts w:ascii="Times New Roman" w:hAnsi="Times New Roman" w:cs="Times New Roman"/>
            <w:sz w:val="24"/>
          </w:rPr>
          <w:t>host’s</w:t>
        </w:r>
      </w:ins>
      <w:ins w:id="21" w:author="Sargsyan, Davit [JRDUS]" w:date="2020-04-27T16:41:00Z">
        <w:r w:rsidR="0056538F">
          <w:rPr>
            <w:rFonts w:ascii="Times New Roman" w:hAnsi="Times New Roman" w:cs="Times New Roman"/>
            <w:sz w:val="24"/>
          </w:rPr>
          <w:t xml:space="preserve"> </w:t>
        </w:r>
      </w:ins>
      <w:ins w:id="22" w:author="Sargsyan, Davit [JRDUS]" w:date="2020-04-27T16:42:00Z">
        <w:r w:rsidR="0056538F">
          <w:rPr>
            <w:rFonts w:ascii="Times New Roman" w:hAnsi="Times New Roman" w:cs="Times New Roman"/>
            <w:sz w:val="24"/>
          </w:rPr>
          <w:t>wellbeing i</w:t>
        </w:r>
      </w:ins>
      <w:ins w:id="23" w:author="Sargsyan, Davit [JRDUS]" w:date="2020-04-27T16:41:00Z">
        <w:r w:rsidR="0056538F">
          <w:rPr>
            <w:rFonts w:ascii="Times New Roman" w:hAnsi="Times New Roman" w:cs="Times New Roman"/>
            <w:sz w:val="24"/>
          </w:rPr>
          <w:t>ncluding gastrointestinal, endocrinal and mental health</w:t>
        </w:r>
      </w:ins>
      <w:del w:id="24" w:author="Sargsyan, Davit [JRDUS]" w:date="2020-04-27T16:41:00Z">
        <w:r w:rsidDel="0056538F">
          <w:rPr>
            <w:rFonts w:ascii="Times New Roman" w:hAnsi="Times New Roman" w:cs="Times New Roman"/>
            <w:sz w:val="24"/>
          </w:rPr>
          <w:delText xml:space="preserve"> health of human gut</w:delText>
        </w:r>
      </w:del>
      <w:r>
        <w:rPr>
          <w:rFonts w:ascii="Times New Roman" w:hAnsi="Times New Roman" w:cs="Times New Roman"/>
          <w:sz w:val="24"/>
        </w:rPr>
        <w:t xml:space="preserve">. </w:t>
      </w:r>
      <w:r w:rsidRPr="00E56D53">
        <w:rPr>
          <w:rFonts w:ascii="Times New Roman" w:hAnsi="Times New Roman" w:cs="Times New Roman"/>
          <w:sz w:val="24"/>
        </w:rPr>
        <w:t xml:space="preserve">In this study, we performed </w:t>
      </w:r>
      <w:del w:id="25" w:author="Sargsyan, Davit [JRDUS]" w:date="2020-04-27T16:42:00Z">
        <w:r w:rsidRPr="00E56D53" w:rsidDel="0056538F">
          <w:rPr>
            <w:rFonts w:ascii="Times New Roman" w:hAnsi="Times New Roman" w:cs="Times New Roman"/>
            <w:sz w:val="24"/>
          </w:rPr>
          <w:delText xml:space="preserve">the </w:delText>
        </w:r>
      </w:del>
      <w:ins w:id="26" w:author="Sargsyan, Davit [JRDUS]" w:date="2020-04-27T16:42:00Z">
        <w:r w:rsidR="0056538F">
          <w:rPr>
            <w:rFonts w:ascii="Times New Roman" w:hAnsi="Times New Roman" w:cs="Times New Roman"/>
            <w:sz w:val="24"/>
          </w:rPr>
          <w:t>a</w:t>
        </w:r>
        <w:r w:rsidR="0056538F" w:rsidRPr="00E56D53">
          <w:rPr>
            <w:rFonts w:ascii="Times New Roman" w:hAnsi="Times New Roman" w:cs="Times New Roman"/>
            <w:sz w:val="24"/>
          </w:rPr>
          <w:t xml:space="preserve"> </w:t>
        </w:r>
      </w:ins>
      <w:r w:rsidRPr="00E56D53">
        <w:rPr>
          <w:rFonts w:ascii="Times New Roman" w:hAnsi="Times New Roman" w:cs="Times New Roman"/>
          <w:sz w:val="24"/>
        </w:rPr>
        <w:t xml:space="preserve">dietary </w:t>
      </w:r>
      <w:r>
        <w:rPr>
          <w:rFonts w:ascii="Times New Roman" w:hAnsi="Times New Roman" w:cs="Times New Roman"/>
          <w:sz w:val="24"/>
        </w:rPr>
        <w:t>intervention</w:t>
      </w:r>
      <w:r w:rsidRPr="00E56D53">
        <w:rPr>
          <w:rFonts w:ascii="Times New Roman" w:hAnsi="Times New Roman" w:cs="Times New Roman"/>
          <w:sz w:val="24"/>
        </w:rPr>
        <w:t xml:space="preserve"> </w:t>
      </w:r>
      <w:del w:id="27" w:author="Sargsyan, Davit [JRDUS]" w:date="2020-04-27T16:46:00Z">
        <w:r w:rsidRPr="00E56D53" w:rsidDel="0056538F">
          <w:rPr>
            <w:rFonts w:ascii="Times New Roman" w:hAnsi="Times New Roman" w:cs="Times New Roman"/>
            <w:sz w:val="24"/>
          </w:rPr>
          <w:delText xml:space="preserve">of </w:delText>
        </w:r>
      </w:del>
      <w:ins w:id="28" w:author="Sargsyan, Davit [JRDUS]" w:date="2020-04-27T16:46:00Z">
        <w:r w:rsidR="0056538F">
          <w:rPr>
            <w:rFonts w:ascii="Times New Roman" w:hAnsi="Times New Roman" w:cs="Times New Roman"/>
            <w:sz w:val="24"/>
          </w:rPr>
          <w:t>with</w:t>
        </w:r>
        <w:r w:rsidR="0056538F" w:rsidRPr="00E56D53">
          <w:rPr>
            <w:rFonts w:ascii="Times New Roman" w:hAnsi="Times New Roman" w:cs="Times New Roman"/>
            <w:sz w:val="24"/>
          </w:rPr>
          <w:t xml:space="preserve"> </w:t>
        </w:r>
      </w:ins>
      <w:r>
        <w:rPr>
          <w:rFonts w:ascii="Times New Roman" w:hAnsi="Times New Roman" w:cs="Times New Roman"/>
          <w:sz w:val="24"/>
        </w:rPr>
        <w:t xml:space="preserve">phenethyl isothiocyanate (PEITC), a bioactive phytochemical </w:t>
      </w:r>
      <w:r w:rsidRPr="00EE6093">
        <w:rPr>
          <w:rFonts w:ascii="Times New Roman" w:hAnsi="Times New Roman" w:cs="Times New Roman"/>
          <w:sz w:val="24"/>
        </w:rPr>
        <w:t xml:space="preserve">found </w:t>
      </w:r>
      <w:r>
        <w:rPr>
          <w:rFonts w:ascii="Times New Roman" w:hAnsi="Times New Roman" w:cs="Times New Roman"/>
          <w:sz w:val="24"/>
        </w:rPr>
        <w:t xml:space="preserve">abundantly </w:t>
      </w:r>
      <w:r w:rsidRPr="00EE6093">
        <w:rPr>
          <w:rFonts w:ascii="Times New Roman" w:hAnsi="Times New Roman" w:cs="Times New Roman"/>
          <w:sz w:val="24"/>
        </w:rPr>
        <w:t xml:space="preserve">in cruciferous vegetables </w:t>
      </w:r>
      <w:r>
        <w:rPr>
          <w:rFonts w:ascii="Times New Roman" w:hAnsi="Times New Roman" w:cs="Times New Roman"/>
          <w:sz w:val="24"/>
        </w:rPr>
        <w:t xml:space="preserve">such as </w:t>
      </w:r>
      <w:r w:rsidRPr="00EE6093">
        <w:rPr>
          <w:rFonts w:ascii="Times New Roman" w:hAnsi="Times New Roman" w:cs="Times New Roman"/>
          <w:sz w:val="24"/>
        </w:rPr>
        <w:t>watercress</w:t>
      </w:r>
      <w:r>
        <w:rPr>
          <w:rFonts w:ascii="Times New Roman" w:hAnsi="Times New Roman" w:cs="Times New Roman"/>
          <w:sz w:val="24"/>
        </w:rPr>
        <w:t xml:space="preserve">, in </w:t>
      </w:r>
      <w:r w:rsidRPr="00E56D53">
        <w:rPr>
          <w:rFonts w:ascii="Times New Roman" w:hAnsi="Times New Roman" w:cs="Times New Roman"/>
          <w:sz w:val="24"/>
        </w:rPr>
        <w:t xml:space="preserve">wide-type </w:t>
      </w:r>
      <w:r>
        <w:rPr>
          <w:rFonts w:ascii="Times New Roman" w:hAnsi="Times New Roman" w:cs="Times New Roman"/>
          <w:sz w:val="24"/>
        </w:rPr>
        <w:t xml:space="preserve">(WT) C57BL/6 and </w:t>
      </w:r>
      <w:r w:rsidRPr="00E56D53">
        <w:rPr>
          <w:rFonts w:ascii="Times New Roman" w:hAnsi="Times New Roman" w:cs="Times New Roman"/>
          <w:sz w:val="24"/>
        </w:rPr>
        <w:t xml:space="preserve">Nrf2 </w:t>
      </w:r>
      <w:r>
        <w:rPr>
          <w:rFonts w:ascii="Times New Roman" w:hAnsi="Times New Roman" w:cs="Times New Roman"/>
          <w:sz w:val="24"/>
        </w:rPr>
        <w:t>knockout (KO</w:t>
      </w:r>
      <w:ins w:id="29" w:author="Sargsyan, Davit [JRDUS]" w:date="2020-04-27T16:43:00Z">
        <w:r w:rsidR="0056538F">
          <w:rPr>
            <w:rFonts w:ascii="Times New Roman" w:hAnsi="Times New Roman" w:cs="Times New Roman"/>
            <w:sz w:val="24"/>
          </w:rPr>
          <w:t>)</w:t>
        </w:r>
      </w:ins>
      <w:r>
        <w:rPr>
          <w:rFonts w:ascii="Times New Roman" w:hAnsi="Times New Roman" w:cs="Times New Roman"/>
          <w:sz w:val="24"/>
        </w:rPr>
        <w:t>;</w:t>
      </w:r>
      <w:del w:id="30" w:author="Sargsyan, Davit [JRDUS]" w:date="2020-04-27T16:44:00Z">
        <w:r w:rsidDel="0056538F">
          <w:rPr>
            <w:rFonts w:ascii="Times New Roman" w:hAnsi="Times New Roman" w:cs="Times New Roman"/>
            <w:sz w:val="24"/>
          </w:rPr>
          <w:delText xml:space="preserve"> a master regulator of oxidative stress and </w:delText>
        </w:r>
        <w:r w:rsidRPr="00D976FD" w:rsidDel="0056538F">
          <w:rPr>
            <w:rFonts w:ascii="Times New Roman" w:hAnsi="Times New Roman" w:cs="Times New Roman"/>
            <w:sz w:val="24"/>
          </w:rPr>
          <w:delText>inflammation)</w:delText>
        </w:r>
      </w:del>
      <w:r w:rsidRPr="00D976FD">
        <w:rPr>
          <w:rFonts w:ascii="Times New Roman" w:hAnsi="Times New Roman" w:cs="Times New Roman"/>
          <w:sz w:val="24"/>
        </w:rPr>
        <w:t xml:space="preserve"> mice. </w:t>
      </w:r>
      <w:ins w:id="31" w:author="Sargsyan, Davit [JRDUS]" w:date="2020-04-27T16:44:00Z">
        <w:r w:rsidR="0056538F">
          <w:rPr>
            <w:rFonts w:ascii="Times New Roman" w:hAnsi="Times New Roman" w:cs="Times New Roman"/>
            <w:sz w:val="24"/>
          </w:rPr>
          <w:t>N</w:t>
        </w:r>
      </w:ins>
      <w:ins w:id="32" w:author="Sargsyan, Davit [JRDUS]" w:date="2020-04-27T16:46:00Z">
        <w:r w:rsidR="0056538F">
          <w:rPr>
            <w:rFonts w:ascii="Times New Roman" w:hAnsi="Times New Roman" w:cs="Times New Roman"/>
            <w:sz w:val="24"/>
          </w:rPr>
          <w:t>r</w:t>
        </w:r>
      </w:ins>
      <w:ins w:id="33" w:author="Sargsyan, Davit [JRDUS]" w:date="2020-04-27T16:44:00Z">
        <w:r w:rsidR="0056538F">
          <w:rPr>
            <w:rFonts w:ascii="Times New Roman" w:hAnsi="Times New Roman" w:cs="Times New Roman"/>
            <w:sz w:val="24"/>
          </w:rPr>
          <w:t xml:space="preserve">f2 is a master regulator of oxidative stress and </w:t>
        </w:r>
      </w:ins>
      <w:ins w:id="34" w:author="Sargsyan, Davit [JRDUS]" w:date="2020-04-27T16:47:00Z">
        <w:r w:rsidR="0056538F" w:rsidRPr="00D976FD">
          <w:rPr>
            <w:rFonts w:ascii="Times New Roman" w:hAnsi="Times New Roman" w:cs="Times New Roman"/>
            <w:sz w:val="24"/>
          </w:rPr>
          <w:t>inflammation</w:t>
        </w:r>
        <w:r w:rsidR="0056538F">
          <w:rPr>
            <w:rFonts w:ascii="Times New Roman" w:hAnsi="Times New Roman" w:cs="Times New Roman"/>
            <w:sz w:val="24"/>
          </w:rPr>
          <w:t xml:space="preserve"> and</w:t>
        </w:r>
      </w:ins>
      <w:ins w:id="35" w:author="Sargsyan, Davit [JRDUS]" w:date="2020-04-27T16:45:00Z">
        <w:r w:rsidR="0056538F">
          <w:rPr>
            <w:rFonts w:ascii="Times New Roman" w:hAnsi="Times New Roman" w:cs="Times New Roman"/>
            <w:sz w:val="24"/>
          </w:rPr>
          <w:t xml:space="preserve"> have been </w:t>
        </w:r>
        <w:commentRangeStart w:id="36"/>
        <w:r w:rsidR="0056538F">
          <w:rPr>
            <w:rFonts w:ascii="Times New Roman" w:hAnsi="Times New Roman" w:cs="Times New Roman"/>
            <w:sz w:val="24"/>
          </w:rPr>
          <w:t>shown to be</w:t>
        </w:r>
      </w:ins>
      <w:ins w:id="37" w:author="Sargsyan, Davit [JRDUS]" w:date="2020-04-27T16:47:00Z">
        <w:r w:rsidR="00BE4478">
          <w:rPr>
            <w:rFonts w:ascii="Times New Roman" w:hAnsi="Times New Roman" w:cs="Times New Roman"/>
            <w:sz w:val="24"/>
          </w:rPr>
          <w:t xml:space="preserve"> </w:t>
        </w:r>
      </w:ins>
      <w:ins w:id="38" w:author="Sargsyan, Davit [JRDUS]" w:date="2020-04-27T16:48:00Z">
        <w:r w:rsidR="00BE4478">
          <w:rPr>
            <w:rFonts w:ascii="Times New Roman" w:hAnsi="Times New Roman" w:cs="Times New Roman"/>
            <w:sz w:val="24"/>
          </w:rPr>
          <w:t>regulated</w:t>
        </w:r>
      </w:ins>
      <w:ins w:id="39" w:author="Sargsyan, Davit [JRDUS]" w:date="2020-04-27T16:45:00Z">
        <w:r w:rsidR="0056538F">
          <w:rPr>
            <w:rFonts w:ascii="Times New Roman" w:hAnsi="Times New Roman" w:cs="Times New Roman"/>
            <w:sz w:val="24"/>
          </w:rPr>
          <w:t xml:space="preserve"> by </w:t>
        </w:r>
      </w:ins>
      <w:ins w:id="40" w:author="Sargsyan, Davit [JRDUS]" w:date="2020-04-27T16:47:00Z">
        <w:r w:rsidR="0056538F">
          <w:rPr>
            <w:rFonts w:ascii="Times New Roman" w:hAnsi="Times New Roman" w:cs="Times New Roman"/>
            <w:sz w:val="24"/>
          </w:rPr>
          <w:t>microbial</w:t>
        </w:r>
      </w:ins>
      <w:ins w:id="41" w:author="Sargsyan, Davit [JRDUS]" w:date="2020-04-27T16:45:00Z">
        <w:r w:rsidR="0056538F">
          <w:rPr>
            <w:rFonts w:ascii="Times New Roman" w:hAnsi="Times New Roman" w:cs="Times New Roman"/>
            <w:sz w:val="24"/>
          </w:rPr>
          <w:t xml:space="preserve"> metabolites. </w:t>
        </w:r>
      </w:ins>
      <w:commentRangeEnd w:id="36"/>
      <w:ins w:id="42" w:author="Sargsyan, Davit [JRDUS]" w:date="2020-04-28T10:26:00Z">
        <w:r w:rsidR="00521996">
          <w:rPr>
            <w:rStyle w:val="CommentReference"/>
          </w:rPr>
          <w:commentReference w:id="36"/>
        </w:r>
      </w:ins>
      <w:r w:rsidRPr="00D976FD">
        <w:rPr>
          <w:rFonts w:ascii="Times New Roman" w:hAnsi="Times New Roman" w:cs="Times New Roman"/>
          <w:sz w:val="24"/>
        </w:rPr>
        <w:t xml:space="preserve">The fecal microbiota profiles were examined by 16s ribosomal RNA sequencing. </w:t>
      </w:r>
      <w:ins w:id="43" w:author="Sargsyan, Davit [JRDUS]" w:date="2020-04-27T16:49:00Z">
        <w:r w:rsidR="00BE4478">
          <w:rPr>
            <w:rFonts w:ascii="Times New Roman" w:hAnsi="Times New Roman" w:cs="Times New Roman"/>
            <w:sz w:val="24"/>
          </w:rPr>
          <w:t>T</w:t>
        </w:r>
      </w:ins>
      <w:ins w:id="44" w:author="Sargsyan, Davit [JRDUS]" w:date="2020-04-27T16:50:00Z">
        <w:r w:rsidR="00BE4478">
          <w:rPr>
            <w:rFonts w:ascii="Times New Roman" w:hAnsi="Times New Roman" w:cs="Times New Roman"/>
            <w:sz w:val="24"/>
          </w:rPr>
          <w:t xml:space="preserve">he </w:t>
        </w:r>
      </w:ins>
      <w:ins w:id="45" w:author="Sargsyan, Davit [JRDUS]" w:date="2020-04-27T16:49:00Z">
        <w:r w:rsidR="00BE4478">
          <w:rPr>
            <w:rFonts w:ascii="Times New Roman" w:hAnsi="Times New Roman" w:cs="Times New Roman"/>
            <w:sz w:val="24"/>
          </w:rPr>
          <w:t xml:space="preserve">study </w:t>
        </w:r>
      </w:ins>
      <w:ins w:id="46" w:author="Sargsyan, Davit [JRDUS]" w:date="2020-04-27T16:50:00Z">
        <w:r w:rsidR="00BE4478">
          <w:rPr>
            <w:rFonts w:ascii="Times New Roman" w:hAnsi="Times New Roman" w:cs="Times New Roman"/>
            <w:sz w:val="24"/>
          </w:rPr>
          <w:t>showed that b</w:t>
        </w:r>
      </w:ins>
      <w:ins w:id="47" w:author="Sargsyan, Davit [JRDUS]" w:date="2020-04-27T16:49:00Z">
        <w:r w:rsidR="00BE4478">
          <w:rPr>
            <w:rFonts w:ascii="Times New Roman" w:hAnsi="Times New Roman" w:cs="Times New Roman"/>
            <w:sz w:val="24"/>
          </w:rPr>
          <w:t>oth, alpha and beta diversity differences were associated with genotype</w:t>
        </w:r>
      </w:ins>
      <w:ins w:id="48" w:author="Sargsyan, Davit [JRDUS]" w:date="2020-04-27T16:51:00Z">
        <w:r w:rsidR="00BE4478">
          <w:rPr>
            <w:rFonts w:ascii="Times New Roman" w:hAnsi="Times New Roman" w:cs="Times New Roman"/>
            <w:sz w:val="24"/>
          </w:rPr>
          <w:t xml:space="preserve"> and </w:t>
        </w:r>
      </w:ins>
      <w:ins w:id="49" w:author="Sargsyan, Davit [JRDUS]" w:date="2020-04-27T16:52:00Z">
        <w:r w:rsidR="00BE4478">
          <w:rPr>
            <w:rFonts w:ascii="Times New Roman" w:hAnsi="Times New Roman" w:cs="Times New Roman"/>
            <w:sz w:val="24"/>
          </w:rPr>
          <w:t>time progression</w:t>
        </w:r>
      </w:ins>
      <w:ins w:id="50" w:author="Sargsyan, Davit [JRDUS]" w:date="2020-04-27T16:50:00Z">
        <w:r w:rsidR="00BE4478">
          <w:rPr>
            <w:rFonts w:ascii="Times New Roman" w:hAnsi="Times New Roman" w:cs="Times New Roman"/>
            <w:sz w:val="24"/>
          </w:rPr>
          <w:t xml:space="preserve">. </w:t>
        </w:r>
      </w:ins>
      <w:ins w:id="51" w:author="Sargsyan, Davit [JRDUS]" w:date="2020-04-27T16:51:00Z">
        <w:r w:rsidR="00BE4478">
          <w:rPr>
            <w:rFonts w:ascii="Times New Roman" w:hAnsi="Times New Roman" w:cs="Times New Roman"/>
            <w:sz w:val="24"/>
          </w:rPr>
          <w:t xml:space="preserve">Specifically, </w:t>
        </w:r>
      </w:ins>
      <w:ins w:id="52" w:author="Sargsyan, Davit [JRDUS]" w:date="2020-04-27T16:52:00Z">
        <w:r w:rsidR="00BE4478">
          <w:rPr>
            <w:rFonts w:ascii="Times New Roman" w:hAnsi="Times New Roman" w:cs="Times New Roman"/>
            <w:sz w:val="24"/>
          </w:rPr>
          <w:t xml:space="preserve">alpha diversity was higher in the Nrf2 KO </w:t>
        </w:r>
      </w:ins>
      <w:ins w:id="53" w:author="Sargsyan, Davit [JRDUS]" w:date="2020-04-27T16:53:00Z">
        <w:r w:rsidR="00BE4478">
          <w:rPr>
            <w:rFonts w:ascii="Times New Roman" w:hAnsi="Times New Roman" w:cs="Times New Roman"/>
            <w:sz w:val="24"/>
          </w:rPr>
          <w:t xml:space="preserve">mice compared to the WT. </w:t>
        </w:r>
      </w:ins>
      <w:ins w:id="54" w:author="Sargsyan, Davit [JRDUS]" w:date="2020-04-28T10:17:00Z">
        <w:r w:rsidR="00B22F15">
          <w:rPr>
            <w:rFonts w:ascii="Times New Roman" w:hAnsi="Times New Roman" w:cs="Times New Roman"/>
            <w:sz w:val="24"/>
          </w:rPr>
          <w:t>The average r</w:t>
        </w:r>
      </w:ins>
      <w:ins w:id="55" w:author="Sargsyan, Davit [JRDUS]" w:date="2020-04-28T08:51:00Z">
        <w:r w:rsidR="003D10F6">
          <w:rPr>
            <w:rFonts w:ascii="Times New Roman" w:hAnsi="Times New Roman" w:cs="Times New Roman"/>
            <w:sz w:val="24"/>
          </w:rPr>
          <w:t xml:space="preserve">atio of </w:t>
        </w:r>
      </w:ins>
      <w:ins w:id="56" w:author="Sargsyan, Davit [JRDUS]" w:date="2020-04-28T08:54:00Z">
        <w:r w:rsidR="003D10F6" w:rsidRPr="00DC47C0">
          <w:rPr>
            <w:rFonts w:ascii="Times New Roman" w:hAnsi="Times New Roman" w:cs="Times New Roman"/>
            <w:i/>
            <w:iCs/>
            <w:sz w:val="24"/>
            <w:rPrChange w:id="57" w:author="Sargsyan, Davit [JRDUS]" w:date="2020-04-28T11:14:00Z">
              <w:rPr>
                <w:rFonts w:ascii="Times New Roman" w:hAnsi="Times New Roman" w:cs="Times New Roman"/>
                <w:sz w:val="24"/>
              </w:rPr>
            </w:rPrChange>
          </w:rPr>
          <w:t>Bacteroidetes</w:t>
        </w:r>
      </w:ins>
      <w:ins w:id="58" w:author="Sargsyan, Davit [JRDUS]" w:date="2020-04-28T08:52:00Z">
        <w:r w:rsidR="003D10F6">
          <w:rPr>
            <w:rFonts w:ascii="Times New Roman" w:hAnsi="Times New Roman" w:cs="Times New Roman"/>
            <w:sz w:val="24"/>
          </w:rPr>
          <w:t xml:space="preserve"> to </w:t>
        </w:r>
      </w:ins>
      <w:ins w:id="59" w:author="Sargsyan, Davit [JRDUS]" w:date="2020-04-28T08:54:00Z">
        <w:r w:rsidR="003D10F6" w:rsidRPr="00DC47C0">
          <w:rPr>
            <w:rFonts w:ascii="Times New Roman" w:hAnsi="Times New Roman" w:cs="Times New Roman"/>
            <w:i/>
            <w:iCs/>
            <w:sz w:val="24"/>
            <w:rPrChange w:id="60" w:author="Sargsyan, Davit [JRDUS]" w:date="2020-04-28T11:14:00Z">
              <w:rPr>
                <w:rFonts w:ascii="Times New Roman" w:hAnsi="Times New Roman" w:cs="Times New Roman"/>
                <w:sz w:val="24"/>
              </w:rPr>
            </w:rPrChange>
          </w:rPr>
          <w:t>Firmicutes</w:t>
        </w:r>
      </w:ins>
      <w:ins w:id="61" w:author="Sargsyan, Davit [JRDUS]" w:date="2020-04-28T08:52:00Z">
        <w:r w:rsidR="003D10F6">
          <w:rPr>
            <w:rFonts w:ascii="Times New Roman" w:hAnsi="Times New Roman" w:cs="Times New Roman"/>
            <w:sz w:val="24"/>
          </w:rPr>
          <w:t xml:space="preserve">, </w:t>
        </w:r>
        <w:commentRangeStart w:id="62"/>
        <w:r w:rsidR="003D10F6">
          <w:rPr>
            <w:rFonts w:ascii="Times New Roman" w:hAnsi="Times New Roman" w:cs="Times New Roman"/>
            <w:sz w:val="24"/>
          </w:rPr>
          <w:t xml:space="preserve">the two major bacterial  phylum that </w:t>
        </w:r>
      </w:ins>
      <w:ins w:id="63" w:author="Sargsyan, Davit [JRDUS]" w:date="2020-04-28T08:54:00Z">
        <w:r w:rsidR="003D10F6">
          <w:rPr>
            <w:rFonts w:ascii="Times New Roman" w:hAnsi="Times New Roman" w:cs="Times New Roman"/>
            <w:sz w:val="24"/>
          </w:rPr>
          <w:t xml:space="preserve">combined represented between </w:t>
        </w:r>
      </w:ins>
      <w:ins w:id="64" w:author="Sargsyan, Davit [JRDUS]" w:date="2020-04-28T08:58:00Z">
        <w:r w:rsidR="003D10F6">
          <w:rPr>
            <w:rFonts w:ascii="Times New Roman" w:hAnsi="Times New Roman" w:cs="Times New Roman"/>
            <w:sz w:val="24"/>
          </w:rPr>
          <w:t>65.7</w:t>
        </w:r>
      </w:ins>
      <w:ins w:id="65" w:author="Sargsyan, Davit [JRDUS]" w:date="2020-04-28T11:13:00Z">
        <w:r w:rsidR="00DC47C0">
          <w:rPr>
            <w:rFonts w:ascii="Times New Roman" w:hAnsi="Times New Roman" w:cs="Times New Roman"/>
            <w:sz w:val="24"/>
          </w:rPr>
          <w:t>%</w:t>
        </w:r>
      </w:ins>
      <w:ins w:id="66" w:author="Sargsyan, Davit [JRDUS]" w:date="2020-04-28T08:55:00Z">
        <w:r w:rsidR="003D10F6">
          <w:rPr>
            <w:rFonts w:ascii="Times New Roman" w:hAnsi="Times New Roman" w:cs="Times New Roman"/>
            <w:sz w:val="24"/>
          </w:rPr>
          <w:t xml:space="preserve"> and </w:t>
        </w:r>
      </w:ins>
      <w:ins w:id="67" w:author="Sargsyan, Davit [JRDUS]" w:date="2020-04-28T08:58:00Z">
        <w:r w:rsidR="003D10F6">
          <w:rPr>
            <w:rFonts w:ascii="Times New Roman" w:hAnsi="Times New Roman" w:cs="Times New Roman"/>
            <w:sz w:val="24"/>
          </w:rPr>
          <w:t>96.0</w:t>
        </w:r>
      </w:ins>
      <w:ins w:id="68" w:author="Sargsyan, Davit [JRDUS]" w:date="2020-04-28T11:14:00Z">
        <w:r w:rsidR="00DC47C0">
          <w:rPr>
            <w:rFonts w:ascii="Times New Roman" w:hAnsi="Times New Roman" w:cs="Times New Roman"/>
            <w:sz w:val="24"/>
          </w:rPr>
          <w:t>%</w:t>
        </w:r>
      </w:ins>
      <w:ins w:id="69" w:author="Sargsyan, Davit [JRDUS]" w:date="2020-04-28T08:55:00Z">
        <w:r w:rsidR="003D10F6">
          <w:rPr>
            <w:rFonts w:ascii="Times New Roman" w:hAnsi="Times New Roman" w:cs="Times New Roman"/>
            <w:sz w:val="24"/>
          </w:rPr>
          <w:t xml:space="preserve"> of </w:t>
        </w:r>
      </w:ins>
      <w:ins w:id="70" w:author="Sargsyan, Davit [JRDUS]" w:date="2020-04-28T08:58:00Z">
        <w:r w:rsidR="003D10F6">
          <w:rPr>
            <w:rFonts w:ascii="Times New Roman" w:hAnsi="Times New Roman" w:cs="Times New Roman"/>
            <w:sz w:val="24"/>
          </w:rPr>
          <w:t xml:space="preserve">all bacterial </w:t>
        </w:r>
      </w:ins>
      <w:ins w:id="71" w:author="Sargsyan, Davit [JRDUS]" w:date="2020-04-28T09:50:00Z">
        <w:r w:rsidR="0013396A">
          <w:rPr>
            <w:rFonts w:ascii="Times New Roman" w:hAnsi="Times New Roman" w:cs="Times New Roman"/>
            <w:sz w:val="24"/>
          </w:rPr>
          <w:t>operational taxonomi</w:t>
        </w:r>
      </w:ins>
      <w:ins w:id="72" w:author="Sargsyan, Davit [JRDUS]" w:date="2020-04-28T09:51:00Z">
        <w:r w:rsidR="0013396A">
          <w:rPr>
            <w:rFonts w:ascii="Times New Roman" w:hAnsi="Times New Roman" w:cs="Times New Roman"/>
            <w:sz w:val="24"/>
          </w:rPr>
          <w:t>c units (OUT)</w:t>
        </w:r>
      </w:ins>
      <w:ins w:id="73" w:author="Sargsyan, Davit [JRDUS]" w:date="2020-04-28T08:59:00Z">
        <w:r w:rsidR="003D10F6">
          <w:rPr>
            <w:rFonts w:ascii="Times New Roman" w:hAnsi="Times New Roman" w:cs="Times New Roman"/>
            <w:sz w:val="24"/>
          </w:rPr>
          <w:t xml:space="preserve"> in the </w:t>
        </w:r>
      </w:ins>
      <w:ins w:id="74" w:author="Sargsyan, Davit [JRDUS]" w:date="2020-04-28T08:55:00Z">
        <w:r w:rsidR="003D10F6">
          <w:rPr>
            <w:rFonts w:ascii="Times New Roman" w:hAnsi="Times New Roman" w:cs="Times New Roman"/>
            <w:sz w:val="24"/>
          </w:rPr>
          <w:t>samples</w:t>
        </w:r>
      </w:ins>
      <w:commentRangeEnd w:id="62"/>
      <w:ins w:id="75" w:author="Sargsyan, Davit [JRDUS]" w:date="2020-04-28T09:56:00Z">
        <w:r w:rsidR="0013396A">
          <w:rPr>
            <w:rStyle w:val="CommentReference"/>
          </w:rPr>
          <w:commentReference w:id="62"/>
        </w:r>
      </w:ins>
      <w:ins w:id="76" w:author="Sargsyan, Davit [JRDUS]" w:date="2020-04-28T08:55:00Z">
        <w:r w:rsidR="003D10F6">
          <w:rPr>
            <w:rFonts w:ascii="Times New Roman" w:hAnsi="Times New Roman" w:cs="Times New Roman"/>
            <w:sz w:val="24"/>
          </w:rPr>
          <w:t>,</w:t>
        </w:r>
      </w:ins>
      <w:ins w:id="77" w:author="Sargsyan, Davit [JRDUS]" w:date="2020-04-28T10:14:00Z">
        <w:r w:rsidR="00B22F15">
          <w:rPr>
            <w:rFonts w:ascii="Times New Roman" w:hAnsi="Times New Roman" w:cs="Times New Roman"/>
            <w:sz w:val="24"/>
          </w:rPr>
          <w:t xml:space="preserve"> varied between </w:t>
        </w:r>
      </w:ins>
      <w:ins w:id="78" w:author="Sargsyan, Davit [JRDUS]" w:date="2020-04-28T10:15:00Z">
        <w:r w:rsidR="00B22F15">
          <w:rPr>
            <w:rFonts w:ascii="Times New Roman" w:hAnsi="Times New Roman" w:cs="Times New Roman"/>
            <w:sz w:val="24"/>
          </w:rPr>
          <w:t>1.43 and 2.15 in the Nrf2 KO samples a</w:t>
        </w:r>
      </w:ins>
      <w:ins w:id="79" w:author="Sargsyan, Davit [JRDUS]" w:date="2020-04-28T10:16:00Z">
        <w:r w:rsidR="00B22F15">
          <w:rPr>
            <w:rFonts w:ascii="Times New Roman" w:hAnsi="Times New Roman" w:cs="Times New Roman"/>
            <w:sz w:val="24"/>
          </w:rPr>
          <w:t>cross all 3 timepoints</w:t>
        </w:r>
      </w:ins>
      <w:ins w:id="80" w:author="Sargsyan, Davit [JRDUS]" w:date="2020-04-28T10:15:00Z">
        <w:r w:rsidR="00B22F15">
          <w:rPr>
            <w:rFonts w:ascii="Times New Roman" w:hAnsi="Times New Roman" w:cs="Times New Roman"/>
            <w:sz w:val="24"/>
          </w:rPr>
          <w:t xml:space="preserve"> but was around 1 in the WT at weeks 1 and 4.</w:t>
        </w:r>
      </w:ins>
      <w:ins w:id="81" w:author="Sargsyan, Davit [JRDUS]" w:date="2020-04-28T08:55:00Z">
        <w:r w:rsidR="003D10F6">
          <w:rPr>
            <w:rFonts w:ascii="Times New Roman" w:hAnsi="Times New Roman" w:cs="Times New Roman"/>
            <w:sz w:val="24"/>
          </w:rPr>
          <w:t xml:space="preserve"> </w:t>
        </w:r>
      </w:ins>
      <w:ins w:id="82" w:author="Sargsyan, Davit [JRDUS]" w:date="2020-04-28T10:38:00Z">
        <w:r w:rsidR="00205343">
          <w:rPr>
            <w:rFonts w:ascii="Times New Roman" w:hAnsi="Times New Roman" w:cs="Times New Roman"/>
            <w:sz w:val="24"/>
          </w:rPr>
          <w:t xml:space="preserve">Principal component analysis (PCA) indicated that </w:t>
        </w:r>
      </w:ins>
      <w:ins w:id="83" w:author="Sargsyan, Davit [JRDUS]" w:date="2020-04-28T10:41:00Z">
        <w:r w:rsidR="00205343">
          <w:rPr>
            <w:rFonts w:ascii="Times New Roman" w:hAnsi="Times New Roman" w:cs="Times New Roman"/>
            <w:sz w:val="24"/>
          </w:rPr>
          <w:t xml:space="preserve">Nrf2 KO group </w:t>
        </w:r>
        <w:r w:rsidR="00B646E8">
          <w:rPr>
            <w:rFonts w:ascii="Times New Roman" w:hAnsi="Times New Roman" w:cs="Times New Roman"/>
            <w:sz w:val="24"/>
          </w:rPr>
          <w:t xml:space="preserve">on average had higher relative abundance  of </w:t>
        </w:r>
      </w:ins>
      <w:ins w:id="84" w:author="Sargsyan, Davit [JRDUS]" w:date="2020-04-28T10:42:00Z">
        <w:r w:rsidR="00B646E8" w:rsidRPr="00DC47C0">
          <w:rPr>
            <w:rFonts w:ascii="Times New Roman" w:hAnsi="Times New Roman" w:cs="Times New Roman"/>
            <w:i/>
            <w:iCs/>
            <w:sz w:val="24"/>
            <w:rPrChange w:id="85" w:author="Sargsyan, Davit [JRDUS]" w:date="2020-04-28T11:13:00Z">
              <w:rPr>
                <w:rFonts w:ascii="Times New Roman" w:hAnsi="Times New Roman" w:cs="Times New Roman"/>
                <w:sz w:val="24"/>
              </w:rPr>
            </w:rPrChange>
          </w:rPr>
          <w:t>Actinobacteria</w:t>
        </w:r>
        <w:r w:rsidR="00B646E8">
          <w:rPr>
            <w:rFonts w:ascii="Times New Roman" w:hAnsi="Times New Roman" w:cs="Times New Roman"/>
            <w:sz w:val="24"/>
          </w:rPr>
          <w:t xml:space="preserve"> and</w:t>
        </w:r>
        <w:r w:rsidR="00B646E8" w:rsidRPr="00DC47C0">
          <w:rPr>
            <w:rFonts w:ascii="Times New Roman" w:hAnsi="Times New Roman" w:cs="Times New Roman"/>
            <w:i/>
            <w:iCs/>
            <w:sz w:val="24"/>
            <w:rPrChange w:id="86" w:author="Sargsyan, Davit [JRDUS]" w:date="2020-04-28T11:13:00Z">
              <w:rPr>
                <w:rFonts w:ascii="Times New Roman" w:hAnsi="Times New Roman" w:cs="Times New Roman"/>
                <w:sz w:val="24"/>
              </w:rPr>
            </w:rPrChange>
          </w:rPr>
          <w:t xml:space="preserve"> Proteobacteria</w:t>
        </w:r>
        <w:r w:rsidR="00B646E8">
          <w:rPr>
            <w:rFonts w:ascii="Times New Roman" w:hAnsi="Times New Roman" w:cs="Times New Roman"/>
            <w:sz w:val="24"/>
          </w:rPr>
          <w:t xml:space="preserve"> </w:t>
        </w:r>
      </w:ins>
      <w:ins w:id="87" w:author="Sargsyan, Davit [JRDUS]" w:date="2020-04-28T10:43:00Z">
        <w:r w:rsidR="00B646E8">
          <w:rPr>
            <w:rFonts w:ascii="Times New Roman" w:hAnsi="Times New Roman" w:cs="Times New Roman"/>
            <w:sz w:val="24"/>
          </w:rPr>
          <w:t xml:space="preserve">but lower abundance of </w:t>
        </w:r>
        <w:proofErr w:type="spellStart"/>
        <w:r w:rsidR="00B646E8" w:rsidRPr="00DC47C0">
          <w:rPr>
            <w:rFonts w:ascii="Times New Roman" w:hAnsi="Times New Roman" w:cs="Times New Roman"/>
            <w:i/>
            <w:iCs/>
            <w:sz w:val="24"/>
            <w:rPrChange w:id="88" w:author="Sargsyan, Davit [JRDUS]" w:date="2020-04-28T11:13:00Z">
              <w:rPr>
                <w:rFonts w:ascii="Times New Roman" w:hAnsi="Times New Roman" w:cs="Times New Roman"/>
                <w:sz w:val="24"/>
              </w:rPr>
            </w:rPrChange>
          </w:rPr>
          <w:t>Verrucomicrobia</w:t>
        </w:r>
        <w:proofErr w:type="spellEnd"/>
        <w:r w:rsidR="00B646E8">
          <w:rPr>
            <w:rFonts w:ascii="Times New Roman" w:hAnsi="Times New Roman" w:cs="Times New Roman"/>
            <w:sz w:val="24"/>
          </w:rPr>
          <w:t xml:space="preserve"> phylum. </w:t>
        </w:r>
      </w:ins>
      <w:ins w:id="89" w:author="Sargsyan, Davit [JRDUS]" w:date="2020-04-28T10:49:00Z">
        <w:r w:rsidR="00B646E8">
          <w:rPr>
            <w:rFonts w:ascii="Times New Roman" w:hAnsi="Times New Roman" w:cs="Times New Roman"/>
            <w:sz w:val="24"/>
          </w:rPr>
          <w:t xml:space="preserve">Clostridia </w:t>
        </w:r>
      </w:ins>
      <w:ins w:id="90" w:author="Sargsyan, Davit [JRDUS]" w:date="2020-04-28T11:01:00Z">
        <w:r w:rsidR="000F3B38">
          <w:rPr>
            <w:rFonts w:ascii="Times New Roman" w:hAnsi="Times New Roman" w:cs="Times New Roman"/>
            <w:sz w:val="24"/>
          </w:rPr>
          <w:t xml:space="preserve">and Bacilli </w:t>
        </w:r>
      </w:ins>
      <w:ins w:id="91" w:author="Sargsyan, Davit [JRDUS]" w:date="2020-04-28T10:49:00Z">
        <w:r w:rsidR="00B646E8">
          <w:rPr>
            <w:rFonts w:ascii="Times New Roman" w:hAnsi="Times New Roman" w:cs="Times New Roman"/>
            <w:sz w:val="24"/>
          </w:rPr>
          <w:t>w</w:t>
        </w:r>
      </w:ins>
      <w:ins w:id="92" w:author="Sargsyan, Davit [JRDUS]" w:date="2020-04-28T11:01:00Z">
        <w:r w:rsidR="000F3B38">
          <w:rPr>
            <w:rFonts w:ascii="Times New Roman" w:hAnsi="Times New Roman" w:cs="Times New Roman"/>
            <w:sz w:val="24"/>
          </w:rPr>
          <w:t>ere</w:t>
        </w:r>
      </w:ins>
      <w:ins w:id="93" w:author="Sargsyan, Davit [JRDUS]" w:date="2020-04-28T10:49:00Z">
        <w:r w:rsidR="00B646E8">
          <w:rPr>
            <w:rFonts w:ascii="Times New Roman" w:hAnsi="Times New Roman" w:cs="Times New Roman"/>
            <w:sz w:val="24"/>
          </w:rPr>
          <w:t xml:space="preserve"> the </w:t>
        </w:r>
      </w:ins>
      <w:ins w:id="94" w:author="Sargsyan, Davit [JRDUS]" w:date="2020-04-28T10:50:00Z">
        <w:r w:rsidR="00B646E8">
          <w:rPr>
            <w:rFonts w:ascii="Times New Roman" w:hAnsi="Times New Roman" w:cs="Times New Roman"/>
            <w:sz w:val="24"/>
          </w:rPr>
          <w:t xml:space="preserve">most </w:t>
        </w:r>
      </w:ins>
      <w:ins w:id="95" w:author="Sargsyan, Davit [JRDUS]" w:date="2020-06-27T07:56:00Z">
        <w:r w:rsidR="003736BE">
          <w:rPr>
            <w:rFonts w:ascii="Times New Roman" w:hAnsi="Times New Roman" w:cs="Times New Roman"/>
            <w:sz w:val="24"/>
          </w:rPr>
          <w:t>abundant</w:t>
        </w:r>
      </w:ins>
      <w:ins w:id="96" w:author="Sargsyan, Davit [JRDUS]" w:date="2020-04-28T10:50:00Z">
        <w:r w:rsidR="00B646E8">
          <w:rPr>
            <w:rFonts w:ascii="Times New Roman" w:hAnsi="Times New Roman" w:cs="Times New Roman"/>
            <w:sz w:val="24"/>
          </w:rPr>
          <w:t xml:space="preserve"> class</w:t>
        </w:r>
      </w:ins>
      <w:ins w:id="97" w:author="Sargsyan, Davit [JRDUS]" w:date="2020-04-28T10:55:00Z">
        <w:r w:rsidR="000F3B38">
          <w:rPr>
            <w:rFonts w:ascii="Times New Roman" w:hAnsi="Times New Roman" w:cs="Times New Roman"/>
            <w:sz w:val="24"/>
          </w:rPr>
          <w:t>es</w:t>
        </w:r>
      </w:ins>
      <w:ins w:id="98" w:author="Sargsyan, Davit [JRDUS]" w:date="2020-04-28T10:50:00Z">
        <w:r w:rsidR="00B646E8">
          <w:rPr>
            <w:rFonts w:ascii="Times New Roman" w:hAnsi="Times New Roman" w:cs="Times New Roman"/>
            <w:sz w:val="24"/>
          </w:rPr>
          <w:t xml:space="preserve"> </w:t>
        </w:r>
      </w:ins>
      <w:ins w:id="99" w:author="Sargsyan, Davit [JRDUS]" w:date="2020-04-28T11:02:00Z">
        <w:r w:rsidR="00C2586B">
          <w:rPr>
            <w:rFonts w:ascii="Times New Roman" w:hAnsi="Times New Roman" w:cs="Times New Roman"/>
            <w:sz w:val="24"/>
          </w:rPr>
          <w:t xml:space="preserve">of Firmicutes </w:t>
        </w:r>
      </w:ins>
      <w:ins w:id="100" w:author="Sargsyan, Davit [JRDUS]" w:date="2020-04-28T10:50:00Z">
        <w:r w:rsidR="00B646E8">
          <w:rPr>
            <w:rFonts w:ascii="Times New Roman" w:hAnsi="Times New Roman" w:cs="Times New Roman"/>
            <w:sz w:val="24"/>
          </w:rPr>
          <w:t>(6.8</w:t>
        </w:r>
      </w:ins>
      <w:ins w:id="101" w:author="Sargsyan, Davit [JRDUS]" w:date="2020-04-28T11:11:00Z">
        <w:r w:rsidR="00C2586B">
          <w:rPr>
            <w:rFonts w:ascii="Times New Roman" w:hAnsi="Times New Roman" w:cs="Times New Roman"/>
            <w:sz w:val="24"/>
          </w:rPr>
          <w:t>%</w:t>
        </w:r>
      </w:ins>
      <w:ins w:id="102" w:author="Sargsyan, Davit [JRDUS]" w:date="2020-04-28T10:50:00Z">
        <w:r w:rsidR="00B646E8">
          <w:rPr>
            <w:rFonts w:ascii="Times New Roman" w:hAnsi="Times New Roman" w:cs="Times New Roman"/>
            <w:sz w:val="24"/>
          </w:rPr>
          <w:t xml:space="preserve"> to 45.6</w:t>
        </w:r>
      </w:ins>
      <w:ins w:id="103" w:author="Sargsyan, Davit [JRDUS]" w:date="2020-04-28T11:11:00Z">
        <w:r w:rsidR="00C2586B">
          <w:rPr>
            <w:rFonts w:ascii="Times New Roman" w:hAnsi="Times New Roman" w:cs="Times New Roman"/>
            <w:sz w:val="24"/>
          </w:rPr>
          <w:t>%</w:t>
        </w:r>
      </w:ins>
      <w:ins w:id="104" w:author="Sargsyan, Davit [JRDUS]" w:date="2020-04-28T10:50:00Z">
        <w:r w:rsidR="00B646E8">
          <w:rPr>
            <w:rFonts w:ascii="Times New Roman" w:hAnsi="Times New Roman" w:cs="Times New Roman"/>
            <w:sz w:val="24"/>
          </w:rPr>
          <w:t xml:space="preserve"> </w:t>
        </w:r>
      </w:ins>
      <w:ins w:id="105" w:author="Sargsyan, Davit [JRDUS]" w:date="2020-04-28T11:02:00Z">
        <w:r w:rsidR="00C2586B">
          <w:rPr>
            <w:rFonts w:ascii="Times New Roman" w:hAnsi="Times New Roman" w:cs="Times New Roman"/>
            <w:sz w:val="24"/>
          </w:rPr>
          <w:t xml:space="preserve">and </w:t>
        </w:r>
      </w:ins>
      <w:ins w:id="106" w:author="Sargsyan, Davit [JRDUS]" w:date="2020-04-28T11:03:00Z">
        <w:r w:rsidR="00C2586B">
          <w:rPr>
            <w:rFonts w:ascii="Times New Roman" w:hAnsi="Times New Roman" w:cs="Times New Roman"/>
            <w:sz w:val="24"/>
          </w:rPr>
          <w:t>0.3</w:t>
        </w:r>
      </w:ins>
      <w:ins w:id="107" w:author="Sargsyan, Davit [JRDUS]" w:date="2020-04-28T11:11:00Z">
        <w:r w:rsidR="00C2586B">
          <w:rPr>
            <w:rFonts w:ascii="Times New Roman" w:hAnsi="Times New Roman" w:cs="Times New Roman"/>
            <w:sz w:val="24"/>
          </w:rPr>
          <w:t>%</w:t>
        </w:r>
      </w:ins>
      <w:ins w:id="108" w:author="Sargsyan, Davit [JRDUS]" w:date="2020-04-28T11:03:00Z">
        <w:r w:rsidR="00C2586B">
          <w:rPr>
            <w:rFonts w:ascii="Times New Roman" w:hAnsi="Times New Roman" w:cs="Times New Roman"/>
            <w:sz w:val="24"/>
          </w:rPr>
          <w:t xml:space="preserve"> to 23.8</w:t>
        </w:r>
      </w:ins>
      <w:ins w:id="109" w:author="Sargsyan, Davit [JRDUS]" w:date="2020-04-28T11:11:00Z">
        <w:r w:rsidR="00C2586B">
          <w:rPr>
            <w:rFonts w:ascii="Times New Roman" w:hAnsi="Times New Roman" w:cs="Times New Roman"/>
            <w:sz w:val="24"/>
          </w:rPr>
          <w:t>%</w:t>
        </w:r>
      </w:ins>
      <w:ins w:id="110" w:author="Sargsyan, Davit [JRDUS]" w:date="2020-04-28T11:03:00Z">
        <w:r w:rsidR="00C2586B">
          <w:rPr>
            <w:rFonts w:ascii="Times New Roman" w:hAnsi="Times New Roman" w:cs="Times New Roman"/>
            <w:sz w:val="24"/>
          </w:rPr>
          <w:t xml:space="preserve"> </w:t>
        </w:r>
      </w:ins>
      <w:ins w:id="111" w:author="Sargsyan, Davit [JRDUS]" w:date="2020-04-28T10:50:00Z">
        <w:r w:rsidR="00B646E8">
          <w:rPr>
            <w:rFonts w:ascii="Times New Roman" w:hAnsi="Times New Roman" w:cs="Times New Roman"/>
            <w:sz w:val="24"/>
          </w:rPr>
          <w:t>of the samples</w:t>
        </w:r>
      </w:ins>
      <w:ins w:id="112" w:author="Sargsyan, Davit [JRDUS]" w:date="2020-04-28T11:03:00Z">
        <w:r w:rsidR="00C2586B">
          <w:rPr>
            <w:rFonts w:ascii="Times New Roman" w:hAnsi="Times New Roman" w:cs="Times New Roman"/>
            <w:sz w:val="24"/>
          </w:rPr>
          <w:t xml:space="preserve"> respectively</w:t>
        </w:r>
      </w:ins>
      <w:ins w:id="113" w:author="Sargsyan, Davit [JRDUS]" w:date="2020-04-28T10:50:00Z">
        <w:r w:rsidR="00B646E8">
          <w:rPr>
            <w:rFonts w:ascii="Times New Roman" w:hAnsi="Times New Roman" w:cs="Times New Roman"/>
            <w:sz w:val="24"/>
          </w:rPr>
          <w:t>)</w:t>
        </w:r>
      </w:ins>
      <w:ins w:id="114" w:author="Sargsyan, Davit [JRDUS]" w:date="2020-04-28T10:55:00Z">
        <w:r w:rsidR="000F3B38">
          <w:rPr>
            <w:rFonts w:ascii="Times New Roman" w:hAnsi="Times New Roman" w:cs="Times New Roman"/>
            <w:sz w:val="24"/>
          </w:rPr>
          <w:t xml:space="preserve"> </w:t>
        </w:r>
      </w:ins>
      <w:ins w:id="115" w:author="Sargsyan, Davit [JRDUS]" w:date="2020-04-28T10:59:00Z">
        <w:r w:rsidR="000F3B38">
          <w:rPr>
            <w:rFonts w:ascii="Times New Roman" w:hAnsi="Times New Roman" w:cs="Times New Roman"/>
            <w:sz w:val="24"/>
          </w:rPr>
          <w:t xml:space="preserve">while </w:t>
        </w:r>
      </w:ins>
      <w:ins w:id="116" w:author="Sargsyan, Davit [JRDUS]" w:date="2020-04-28T11:09:00Z">
        <w:r w:rsidR="00C2586B">
          <w:rPr>
            <w:rFonts w:ascii="Times New Roman" w:hAnsi="Times New Roman" w:cs="Times New Roman"/>
            <w:sz w:val="24"/>
          </w:rPr>
          <w:t xml:space="preserve">the majority of </w:t>
        </w:r>
        <w:proofErr w:type="spellStart"/>
        <w:r w:rsidR="00C2586B" w:rsidRPr="00DC47C0">
          <w:rPr>
            <w:rFonts w:ascii="Times New Roman" w:hAnsi="Times New Roman" w:cs="Times New Roman"/>
            <w:i/>
            <w:iCs/>
            <w:sz w:val="24"/>
            <w:rPrChange w:id="117" w:author="Sargsyan, Davit [JRDUS]" w:date="2020-04-28T11:13:00Z">
              <w:rPr>
                <w:rFonts w:ascii="Times New Roman" w:hAnsi="Times New Roman" w:cs="Times New Roman"/>
                <w:sz w:val="24"/>
              </w:rPr>
            </w:rPrChange>
          </w:rPr>
          <w:t>Bacteroidete</w:t>
        </w:r>
      </w:ins>
      <w:proofErr w:type="spellEnd"/>
      <w:ins w:id="118" w:author="Sargsyan, Davit [JRDUS]" w:date="2020-04-28T11:10:00Z">
        <w:r w:rsidR="00C2586B">
          <w:rPr>
            <w:rFonts w:ascii="Times New Roman" w:hAnsi="Times New Roman" w:cs="Times New Roman"/>
            <w:sz w:val="24"/>
          </w:rPr>
          <w:t xml:space="preserve"> phylum</w:t>
        </w:r>
      </w:ins>
      <w:ins w:id="119" w:author="Sargsyan, Davit [JRDUS]" w:date="2020-04-28T11:09:00Z">
        <w:r w:rsidR="00C2586B">
          <w:rPr>
            <w:rFonts w:ascii="Times New Roman" w:hAnsi="Times New Roman" w:cs="Times New Roman"/>
            <w:sz w:val="24"/>
          </w:rPr>
          <w:t xml:space="preserve"> was comprised of </w:t>
        </w:r>
      </w:ins>
      <w:ins w:id="120" w:author="Sargsyan, Davit [JRDUS]" w:date="2020-04-28T11:10:00Z">
        <w:r w:rsidR="00C2586B">
          <w:rPr>
            <w:rFonts w:ascii="Times New Roman" w:hAnsi="Times New Roman" w:cs="Times New Roman"/>
            <w:sz w:val="24"/>
          </w:rPr>
          <w:t xml:space="preserve">the </w:t>
        </w:r>
      </w:ins>
      <w:ins w:id="121" w:author="Sargsyan, Davit [JRDUS]" w:date="2020-04-28T11:11:00Z">
        <w:r w:rsidR="00C2586B">
          <w:rPr>
            <w:rFonts w:ascii="Times New Roman" w:hAnsi="Times New Roman" w:cs="Times New Roman"/>
            <w:sz w:val="24"/>
          </w:rPr>
          <w:t xml:space="preserve">class </w:t>
        </w:r>
      </w:ins>
      <w:proofErr w:type="spellStart"/>
      <w:ins w:id="122" w:author="Sargsyan, Davit [JRDUS]" w:date="2020-04-28T11:09:00Z">
        <w:r w:rsidR="00C2586B" w:rsidRPr="00DC47C0">
          <w:rPr>
            <w:rFonts w:ascii="Times New Roman" w:hAnsi="Times New Roman" w:cs="Times New Roman"/>
            <w:i/>
            <w:iCs/>
            <w:sz w:val="24"/>
            <w:rPrChange w:id="123" w:author="Sargsyan, Davit [JRDUS]" w:date="2020-04-28T11:14:00Z">
              <w:rPr>
                <w:rFonts w:ascii="Times New Roman" w:hAnsi="Times New Roman" w:cs="Times New Roman"/>
                <w:sz w:val="24"/>
              </w:rPr>
            </w:rPrChange>
          </w:rPr>
          <w:t>Bacteroidia</w:t>
        </w:r>
      </w:ins>
      <w:proofErr w:type="spellEnd"/>
      <w:ins w:id="124" w:author="Sargsyan, Davit [JRDUS]" w:date="2020-04-28T11:11:00Z">
        <w:r w:rsidR="00C2586B">
          <w:rPr>
            <w:rFonts w:ascii="Times New Roman" w:hAnsi="Times New Roman" w:cs="Times New Roman"/>
            <w:sz w:val="24"/>
          </w:rPr>
          <w:t xml:space="preserve"> </w:t>
        </w:r>
      </w:ins>
      <w:ins w:id="125" w:author="Sargsyan, Davit [JRDUS]" w:date="2020-04-28T11:10:00Z">
        <w:r w:rsidR="00C2586B">
          <w:rPr>
            <w:rFonts w:ascii="Times New Roman" w:hAnsi="Times New Roman" w:cs="Times New Roman"/>
            <w:sz w:val="24"/>
          </w:rPr>
          <w:t>(32.8% to 67.6% of the samples)</w:t>
        </w:r>
      </w:ins>
      <w:ins w:id="126" w:author="Sargsyan, Davit [JRDUS]" w:date="2020-04-28T10:55:00Z">
        <w:r w:rsidR="000F3B38">
          <w:rPr>
            <w:rFonts w:ascii="Times New Roman" w:hAnsi="Times New Roman" w:cs="Times New Roman"/>
            <w:sz w:val="24"/>
          </w:rPr>
          <w:t>.</w:t>
        </w:r>
      </w:ins>
      <w:ins w:id="127" w:author="Sargsyan, Davit [JRDUS]" w:date="2020-04-28T10:50:00Z">
        <w:r w:rsidR="00B646E8">
          <w:rPr>
            <w:rFonts w:ascii="Times New Roman" w:hAnsi="Times New Roman" w:cs="Times New Roman"/>
            <w:sz w:val="24"/>
          </w:rPr>
          <w:t xml:space="preserve"> </w:t>
        </w:r>
      </w:ins>
      <w:ins w:id="128" w:author="Sargsyan, Davit [JRDUS]" w:date="2020-04-28T10:42:00Z">
        <w:r w:rsidR="00B646E8">
          <w:rPr>
            <w:rFonts w:ascii="Times New Roman" w:hAnsi="Times New Roman" w:cs="Times New Roman"/>
            <w:sz w:val="24"/>
          </w:rPr>
          <w:t xml:space="preserve"> </w:t>
        </w:r>
      </w:ins>
      <w:del w:id="129" w:author="Sargsyan, Davit [JRDUS]" w:date="2020-04-27T16:50:00Z">
        <w:r w:rsidR="00E23619" w:rsidDel="00BE4478">
          <w:rPr>
            <w:rFonts w:ascii="Times New Roman" w:hAnsi="Times New Roman" w:cs="Times New Roman"/>
            <w:sz w:val="24"/>
          </w:rPr>
          <w:delText>Over</w:delText>
        </w:r>
        <w:r w:rsidR="00E23619" w:rsidDel="00BE4478">
          <w:rPr>
            <w:rFonts w:ascii="Times New Roman" w:hAnsi="Times New Roman" w:cs="Times New Roman" w:hint="eastAsia"/>
            <w:sz w:val="24"/>
          </w:rPr>
          <w:delText>all</w:delText>
        </w:r>
        <w:r w:rsidR="00E23619" w:rsidDel="00BE4478">
          <w:rPr>
            <w:rFonts w:ascii="Times New Roman" w:hAnsi="Times New Roman" w:cs="Times New Roman"/>
            <w:sz w:val="24"/>
          </w:rPr>
          <w:delText xml:space="preserve">, </w:delText>
        </w:r>
        <w:r w:rsidR="00CA1315" w:rsidDel="00BE4478">
          <w:rPr>
            <w:rFonts w:ascii="Times New Roman" w:hAnsi="Times New Roman" w:cs="Times New Roman"/>
            <w:sz w:val="24"/>
          </w:rPr>
          <w:delText>the bacterial</w:delText>
        </w:r>
        <w:r w:rsidR="00577C13" w:rsidDel="00BE4478">
          <w:rPr>
            <w:rFonts w:ascii="Times New Roman" w:hAnsi="Times New Roman" w:cs="Times New Roman"/>
            <w:sz w:val="24"/>
          </w:rPr>
          <w:delText xml:space="preserve"> Shannon index</w:delText>
        </w:r>
        <w:r w:rsidR="00CA1315" w:rsidDel="00BE4478">
          <w:rPr>
            <w:rFonts w:ascii="Times New Roman" w:hAnsi="Times New Roman" w:cs="Times New Roman"/>
            <w:sz w:val="24"/>
          </w:rPr>
          <w:delText xml:space="preserve"> shows significant </w:delText>
        </w:r>
        <w:r w:rsidR="00577C13" w:rsidDel="00BE4478">
          <w:rPr>
            <w:rFonts w:ascii="Times New Roman" w:hAnsi="Times New Roman" w:cs="Times New Roman"/>
            <w:sz w:val="24"/>
          </w:rPr>
          <w:delText>diversity</w:delText>
        </w:r>
        <w:r w:rsidR="00CA1315" w:rsidDel="00BE4478">
          <w:rPr>
            <w:rFonts w:ascii="Times New Roman" w:hAnsi="Times New Roman" w:cs="Times New Roman"/>
            <w:sz w:val="24"/>
          </w:rPr>
          <w:delText xml:space="preserve"> between KO</w:delText>
        </w:r>
        <w:r w:rsidR="00FC258F" w:rsidDel="00BE4478">
          <w:rPr>
            <w:rFonts w:ascii="Times New Roman" w:hAnsi="Times New Roman" w:cs="Times New Roman"/>
            <w:sz w:val="24"/>
          </w:rPr>
          <w:delText xml:space="preserve"> and WT groups</w:delText>
        </w:r>
        <w:r w:rsidR="00577C13" w:rsidDel="00BE4478">
          <w:rPr>
            <w:rFonts w:ascii="Times New Roman" w:hAnsi="Times New Roman" w:cs="Times New Roman"/>
            <w:sz w:val="24"/>
          </w:rPr>
          <w:delText xml:space="preserve">. </w:delText>
        </w:r>
      </w:del>
      <w:del w:id="130" w:author="Sargsyan, Davit [JRDUS]" w:date="2020-04-28T10:31:00Z">
        <w:r w:rsidR="00577C13" w:rsidDel="00205343">
          <w:rPr>
            <w:rFonts w:ascii="Times New Roman" w:hAnsi="Times New Roman" w:cs="Times New Roman"/>
            <w:sz w:val="24"/>
          </w:rPr>
          <w:delText>Principle component analysis reveals gut microbiome is strongly coordinate with genotype at all taxonomic levels</w:delText>
        </w:r>
        <w:r w:rsidR="00966DB3" w:rsidDel="00205343">
          <w:rPr>
            <w:rFonts w:ascii="Times New Roman" w:hAnsi="Times New Roman" w:cs="Times New Roman"/>
            <w:sz w:val="24"/>
          </w:rPr>
          <w:delText>, and some bacteria are slighted associated with diet.</w:delText>
        </w:r>
        <w:r w:rsidR="002E5BCF" w:rsidDel="00205343">
          <w:rPr>
            <w:rFonts w:ascii="Times New Roman" w:hAnsi="Times New Roman" w:cs="Times New Roman"/>
            <w:sz w:val="24"/>
          </w:rPr>
          <w:delText xml:space="preserve"> </w:delText>
        </w:r>
      </w:del>
      <w:commentRangeStart w:id="131"/>
      <w:r w:rsidRPr="00D976FD">
        <w:rPr>
          <w:rFonts w:ascii="Times New Roman" w:hAnsi="Times New Roman" w:cs="Times New Roman"/>
          <w:sz w:val="24"/>
        </w:rPr>
        <w:t>In terms of individual bacterial strains,</w:t>
      </w:r>
      <w:r w:rsidR="00DC47C0">
        <w:rPr>
          <w:rFonts w:ascii="Times New Roman" w:hAnsi="Times New Roman" w:cs="Times New Roman"/>
          <w:sz w:val="24"/>
        </w:rPr>
        <w:t xml:space="preserve"> </w:t>
      </w:r>
      <w:r w:rsidRPr="00D976FD">
        <w:rPr>
          <w:rFonts w:ascii="Times New Roman" w:hAnsi="Times New Roman" w:cs="Times New Roman"/>
          <w:i/>
          <w:sz w:val="24"/>
        </w:rPr>
        <w:t>Firmicutes Lactococcus</w:t>
      </w:r>
      <w:del w:id="132" w:author="Sargsyan, Davit [JRDUS]" w:date="2020-04-28T11:16:00Z">
        <w:r w:rsidRPr="00D976FD" w:rsidDel="00DC47C0">
          <w:rPr>
            <w:rFonts w:ascii="Times New Roman" w:hAnsi="Times New Roman" w:cs="Times New Roman"/>
            <w:sz w:val="24"/>
          </w:rPr>
          <w:delText>,</w:delText>
        </w:r>
      </w:del>
      <w:r w:rsidRPr="00D976FD">
        <w:rPr>
          <w:rFonts w:ascii="Times New Roman" w:hAnsi="Times New Roman" w:cs="Times New Roman"/>
          <w:sz w:val="24"/>
        </w:rPr>
        <w:t xml:space="preserve"> </w:t>
      </w:r>
      <w:r w:rsidR="002E5BCF">
        <w:rPr>
          <w:rFonts w:ascii="Times New Roman" w:hAnsi="Times New Roman" w:cs="Times New Roman"/>
          <w:sz w:val="24"/>
        </w:rPr>
        <w:t xml:space="preserve">and </w:t>
      </w:r>
      <w:r w:rsidRPr="00D976FD">
        <w:rPr>
          <w:rFonts w:ascii="Times New Roman" w:hAnsi="Times New Roman" w:cs="Times New Roman"/>
          <w:i/>
          <w:sz w:val="24"/>
        </w:rPr>
        <w:t xml:space="preserve">Actinobacteria </w:t>
      </w:r>
      <w:proofErr w:type="spellStart"/>
      <w:r w:rsidRPr="00D976FD">
        <w:rPr>
          <w:rFonts w:ascii="Times New Roman" w:hAnsi="Times New Roman" w:cs="Times New Roman"/>
          <w:i/>
          <w:sz w:val="24"/>
        </w:rPr>
        <w:t>Adlercreutzia</w:t>
      </w:r>
      <w:proofErr w:type="spellEnd"/>
      <w:r w:rsidR="002E5BCF">
        <w:rPr>
          <w:rFonts w:ascii="Times New Roman" w:hAnsi="Times New Roman" w:cs="Times New Roman"/>
          <w:sz w:val="24"/>
        </w:rPr>
        <w:t xml:space="preserve"> </w:t>
      </w:r>
      <w:r w:rsidRPr="00D976FD">
        <w:rPr>
          <w:rFonts w:ascii="Times New Roman" w:hAnsi="Times New Roman" w:cs="Times New Roman"/>
          <w:sz w:val="24"/>
        </w:rPr>
        <w:t xml:space="preserve">were consistently altered correlating with Nrf2 genotype irrespective of the diet. </w:t>
      </w:r>
      <w:commentRangeEnd w:id="131"/>
      <w:r w:rsidR="00DC47C0">
        <w:rPr>
          <w:rStyle w:val="CommentReference"/>
        </w:rPr>
        <w:commentReference w:id="131"/>
      </w:r>
      <w:del w:id="133" w:author="Sargsyan, Davit [JRDUS]" w:date="2020-04-28T13:57:00Z">
        <w:r w:rsidRPr="00D976FD" w:rsidDel="00F95FA8">
          <w:rPr>
            <w:rFonts w:ascii="Times New Roman" w:hAnsi="Times New Roman" w:cs="Times New Roman"/>
            <w:sz w:val="24"/>
          </w:rPr>
          <w:delText xml:space="preserve">Other strains including </w:delText>
        </w:r>
        <w:r w:rsidRPr="00D976FD" w:rsidDel="00F95FA8">
          <w:rPr>
            <w:rFonts w:ascii="Times New Roman" w:hAnsi="Times New Roman" w:cs="Times New Roman"/>
            <w:i/>
            <w:sz w:val="24"/>
          </w:rPr>
          <w:delText>Firmicutes</w:delText>
        </w:r>
        <w:r w:rsidRPr="00D976FD" w:rsidDel="00F95FA8">
          <w:rPr>
            <w:rFonts w:ascii="Times New Roman" w:hAnsi="Times New Roman" w:cs="Times New Roman"/>
            <w:sz w:val="24"/>
          </w:rPr>
          <w:delText xml:space="preserve">, </w:delText>
        </w:r>
        <w:r w:rsidRPr="00D976FD" w:rsidDel="00F95FA8">
          <w:rPr>
            <w:rFonts w:ascii="Times New Roman" w:hAnsi="Times New Roman" w:cs="Times New Roman"/>
            <w:i/>
            <w:sz w:val="24"/>
          </w:rPr>
          <w:delText>Bacteroidetes</w:delText>
        </w:r>
        <w:r w:rsidRPr="00D976FD" w:rsidDel="00F95FA8">
          <w:rPr>
            <w:rFonts w:ascii="Times New Roman" w:hAnsi="Times New Roman" w:cs="Times New Roman"/>
            <w:sz w:val="24"/>
          </w:rPr>
          <w:delText xml:space="preserve"> and </w:delText>
        </w:r>
        <w:r w:rsidRPr="00D976FD" w:rsidDel="00F95FA8">
          <w:rPr>
            <w:rFonts w:ascii="Times New Roman" w:hAnsi="Times New Roman" w:cs="Times New Roman"/>
            <w:i/>
            <w:sz w:val="24"/>
          </w:rPr>
          <w:delText>Proteobacteria</w:delText>
        </w:r>
        <w:r w:rsidR="002E5BCF" w:rsidDel="00F95FA8">
          <w:rPr>
            <w:rFonts w:ascii="Times New Roman" w:hAnsi="Times New Roman" w:cs="Times New Roman"/>
            <w:sz w:val="24"/>
          </w:rPr>
          <w:delText xml:space="preserve">, as well as </w:delText>
        </w:r>
        <w:r w:rsidR="002E5BCF" w:rsidRPr="002E5BCF" w:rsidDel="00F95FA8">
          <w:rPr>
            <w:rFonts w:ascii="Times New Roman" w:hAnsi="Times New Roman" w:cs="Times New Roman"/>
            <w:i/>
            <w:iCs/>
            <w:sz w:val="24"/>
          </w:rPr>
          <w:delText>Bacteroidetes</w:delText>
        </w:r>
        <w:r w:rsidR="002E5BCF" w:rsidDel="00F95FA8">
          <w:rPr>
            <w:rFonts w:ascii="Times New Roman" w:hAnsi="Times New Roman" w:cs="Times New Roman"/>
            <w:sz w:val="24"/>
          </w:rPr>
          <w:delText xml:space="preserve"> to </w:delText>
        </w:r>
        <w:r w:rsidR="002E5BCF" w:rsidRPr="002E5BCF" w:rsidDel="00F95FA8">
          <w:rPr>
            <w:rFonts w:ascii="Times New Roman" w:hAnsi="Times New Roman" w:cs="Times New Roman"/>
            <w:i/>
            <w:iCs/>
            <w:sz w:val="24"/>
          </w:rPr>
          <w:delText>Firmicutes</w:delText>
        </w:r>
        <w:r w:rsidR="002E5BCF" w:rsidDel="00F95FA8">
          <w:rPr>
            <w:rFonts w:ascii="Times New Roman" w:hAnsi="Times New Roman" w:cs="Times New Roman"/>
            <w:sz w:val="24"/>
          </w:rPr>
          <w:delText xml:space="preserve"> ratio </w:delText>
        </w:r>
        <w:r w:rsidRPr="00D976FD" w:rsidDel="00F95FA8">
          <w:rPr>
            <w:rFonts w:ascii="Times New Roman" w:hAnsi="Times New Roman" w:cs="Times New Roman"/>
            <w:sz w:val="24"/>
          </w:rPr>
          <w:delText xml:space="preserve">were altered dependently to </w:delText>
        </w:r>
        <w:r w:rsidR="002E5BCF" w:rsidDel="00F95FA8">
          <w:rPr>
            <w:rFonts w:ascii="Times New Roman" w:hAnsi="Times New Roman" w:cs="Times New Roman"/>
            <w:sz w:val="24"/>
          </w:rPr>
          <w:delText>either Nrf2 genotype or diet</w:delText>
        </w:r>
        <w:r w:rsidRPr="00D976FD" w:rsidDel="00F95FA8">
          <w:rPr>
            <w:rFonts w:ascii="Times New Roman" w:hAnsi="Times New Roman" w:cs="Times New Roman"/>
            <w:sz w:val="24"/>
          </w:rPr>
          <w:delText>.</w:delText>
        </w:r>
      </w:del>
      <w:r w:rsidRPr="00D976FD">
        <w:rPr>
          <w:rFonts w:ascii="Times New Roman" w:hAnsi="Times New Roman" w:cs="Times New Roman"/>
          <w:sz w:val="24"/>
        </w:rPr>
        <w:t xml:space="preserve"> Overall, </w:t>
      </w:r>
      <w:del w:id="134" w:author="Sargsyan, Davit [JRDUS]" w:date="2020-04-28T12:58:00Z">
        <w:r w:rsidRPr="00D976FD" w:rsidDel="00123C53">
          <w:rPr>
            <w:rFonts w:ascii="Times New Roman" w:hAnsi="Times New Roman" w:cs="Times New Roman"/>
            <w:sz w:val="24"/>
          </w:rPr>
          <w:delText xml:space="preserve">our </w:delText>
        </w:r>
      </w:del>
      <w:ins w:id="135" w:author="Sargsyan, Davit [JRDUS]" w:date="2020-04-28T12:58:00Z">
        <w:r w:rsidR="00123C53">
          <w:rPr>
            <w:rFonts w:ascii="Times New Roman" w:hAnsi="Times New Roman" w:cs="Times New Roman"/>
            <w:sz w:val="24"/>
          </w:rPr>
          <w:t>this</w:t>
        </w:r>
        <w:r w:rsidR="00123C53" w:rsidRPr="00D976FD">
          <w:rPr>
            <w:rFonts w:ascii="Times New Roman" w:hAnsi="Times New Roman" w:cs="Times New Roman"/>
            <w:sz w:val="24"/>
          </w:rPr>
          <w:t xml:space="preserve"> </w:t>
        </w:r>
      </w:ins>
      <w:r w:rsidRPr="00D976FD">
        <w:rPr>
          <w:rFonts w:ascii="Times New Roman" w:hAnsi="Times New Roman" w:cs="Times New Roman"/>
          <w:sz w:val="24"/>
        </w:rPr>
        <w:t xml:space="preserve">study </w:t>
      </w:r>
      <w:ins w:id="136" w:author="Sargsyan, Davit [JRDUS]" w:date="2020-04-28T12:59:00Z">
        <w:r w:rsidR="00123C53">
          <w:rPr>
            <w:rFonts w:ascii="Times New Roman" w:hAnsi="Times New Roman" w:cs="Times New Roman"/>
            <w:sz w:val="24"/>
          </w:rPr>
          <w:t xml:space="preserve">showed strong </w:t>
        </w:r>
      </w:ins>
      <w:ins w:id="137" w:author="Sargsyan, Davit [JRDUS]" w:date="2020-04-29T17:01:00Z">
        <w:r w:rsidR="0008692B">
          <w:rPr>
            <w:rFonts w:ascii="Times New Roman" w:hAnsi="Times New Roman" w:cs="Times New Roman"/>
            <w:sz w:val="24"/>
          </w:rPr>
          <w:t>association</w:t>
        </w:r>
      </w:ins>
      <w:ins w:id="138" w:author="Sargsyan, Davit [JRDUS]" w:date="2020-04-28T12:59:00Z">
        <w:r w:rsidR="00123C53">
          <w:rPr>
            <w:rFonts w:ascii="Times New Roman" w:hAnsi="Times New Roman" w:cs="Times New Roman"/>
            <w:sz w:val="24"/>
          </w:rPr>
          <w:t xml:space="preserve"> of</w:t>
        </w:r>
      </w:ins>
      <w:ins w:id="139" w:author="Sargsyan, Davit [JRDUS]" w:date="2020-04-29T16:59:00Z">
        <w:r w:rsidR="0008692B">
          <w:rPr>
            <w:rFonts w:ascii="Times New Roman" w:hAnsi="Times New Roman" w:cs="Times New Roman"/>
            <w:sz w:val="24"/>
          </w:rPr>
          <w:t xml:space="preserve"> </w:t>
        </w:r>
      </w:ins>
      <w:ins w:id="140" w:author="Sargsyan, Davit [JRDUS]" w:date="2020-04-29T17:00:00Z">
        <w:r w:rsidR="0008692B">
          <w:rPr>
            <w:rFonts w:ascii="Times New Roman" w:hAnsi="Times New Roman" w:cs="Times New Roman"/>
            <w:sz w:val="24"/>
          </w:rPr>
          <w:t>microbial</w:t>
        </w:r>
      </w:ins>
      <w:ins w:id="141" w:author="Sargsyan, Davit [JRDUS]" w:date="2020-04-29T16:59:00Z">
        <w:r w:rsidR="0008692B">
          <w:rPr>
            <w:rFonts w:ascii="Times New Roman" w:hAnsi="Times New Roman" w:cs="Times New Roman"/>
            <w:sz w:val="24"/>
          </w:rPr>
          <w:t xml:space="preserve"> </w:t>
        </w:r>
      </w:ins>
      <w:ins w:id="142" w:author="Sargsyan, Davit [JRDUS]" w:date="2020-04-29T17:01:00Z">
        <w:r w:rsidR="0008692B">
          <w:rPr>
            <w:rFonts w:ascii="Times New Roman" w:hAnsi="Times New Roman" w:cs="Times New Roman"/>
            <w:sz w:val="24"/>
          </w:rPr>
          <w:t xml:space="preserve">community </w:t>
        </w:r>
      </w:ins>
      <w:ins w:id="143" w:author="Sargsyan, Davit [JRDUS]" w:date="2020-04-29T16:59:00Z">
        <w:r w:rsidR="0008692B">
          <w:rPr>
            <w:rFonts w:ascii="Times New Roman" w:hAnsi="Times New Roman" w:cs="Times New Roman"/>
            <w:sz w:val="24"/>
          </w:rPr>
          <w:t>composition</w:t>
        </w:r>
      </w:ins>
      <w:ins w:id="144" w:author="Sargsyan, Davit [JRDUS]" w:date="2020-04-29T17:01:00Z">
        <w:r w:rsidR="0008692B">
          <w:rPr>
            <w:rFonts w:ascii="Times New Roman" w:hAnsi="Times New Roman" w:cs="Times New Roman"/>
            <w:sz w:val="24"/>
          </w:rPr>
          <w:t xml:space="preserve"> </w:t>
        </w:r>
      </w:ins>
      <w:ins w:id="145" w:author="Sargsyan, Davit [JRDUS]" w:date="2020-04-29T17:11:00Z">
        <w:r w:rsidR="0008692B">
          <w:rPr>
            <w:rFonts w:ascii="Times New Roman" w:hAnsi="Times New Roman" w:cs="Times New Roman"/>
            <w:sz w:val="24"/>
          </w:rPr>
          <w:t xml:space="preserve">alteration </w:t>
        </w:r>
      </w:ins>
      <w:ins w:id="146" w:author="Sargsyan, Davit [JRDUS]" w:date="2020-04-29T17:01:00Z">
        <w:r w:rsidR="0008692B">
          <w:rPr>
            <w:rFonts w:ascii="Times New Roman" w:hAnsi="Times New Roman" w:cs="Times New Roman"/>
            <w:sz w:val="24"/>
          </w:rPr>
          <w:t xml:space="preserve">with </w:t>
        </w:r>
      </w:ins>
      <w:ins w:id="147" w:author="Sargsyan, Davit [JRDUS]" w:date="2020-04-28T12:59:00Z">
        <w:r w:rsidR="00123C53">
          <w:rPr>
            <w:rFonts w:ascii="Times New Roman" w:hAnsi="Times New Roman" w:cs="Times New Roman"/>
            <w:sz w:val="24"/>
          </w:rPr>
          <w:t>Nrf2 genotype</w:t>
        </w:r>
      </w:ins>
      <w:ins w:id="148" w:author="Sargsyan, Davit [JRDUS]" w:date="2020-04-29T16:58:00Z">
        <w:r w:rsidR="0008692B">
          <w:rPr>
            <w:rFonts w:ascii="Times New Roman" w:hAnsi="Times New Roman" w:cs="Times New Roman"/>
            <w:sz w:val="24"/>
          </w:rPr>
          <w:t xml:space="preserve"> </w:t>
        </w:r>
      </w:ins>
      <w:del w:id="149" w:author="Sargsyan, Davit [JRDUS]" w:date="2020-04-28T12:59:00Z">
        <w:r w:rsidRPr="00D976FD" w:rsidDel="00123C53">
          <w:rPr>
            <w:rFonts w:ascii="Times New Roman" w:hAnsi="Times New Roman" w:cs="Times New Roman"/>
            <w:sz w:val="24"/>
          </w:rPr>
          <w:delText xml:space="preserve">reveals </w:delText>
        </w:r>
      </w:del>
      <w:del w:id="150" w:author="Sargsyan, Davit [JRDUS]" w:date="2020-04-29T17:10:00Z">
        <w:r w:rsidRPr="00D976FD" w:rsidDel="0008692B">
          <w:rPr>
            <w:rFonts w:ascii="Times New Roman" w:hAnsi="Times New Roman" w:cs="Times New Roman"/>
            <w:sz w:val="24"/>
          </w:rPr>
          <w:delText xml:space="preserve">a strong Nrf2 genotype dependent and minor </w:delText>
        </w:r>
      </w:del>
      <w:ins w:id="151" w:author="Sargsyan, Davit [JRDUS]" w:date="2020-04-29T17:10:00Z">
        <w:r w:rsidR="0008692B">
          <w:rPr>
            <w:rFonts w:ascii="Times New Roman" w:hAnsi="Times New Roman" w:cs="Times New Roman"/>
            <w:sz w:val="24"/>
          </w:rPr>
          <w:t xml:space="preserve">and minor association with </w:t>
        </w:r>
      </w:ins>
      <w:r w:rsidRPr="00D976FD">
        <w:rPr>
          <w:rFonts w:ascii="Times New Roman" w:hAnsi="Times New Roman" w:cs="Times New Roman"/>
          <w:sz w:val="24"/>
        </w:rPr>
        <w:t>PEITC diet</w:t>
      </w:r>
      <w:del w:id="152" w:author="Sargsyan, Davit [JRDUS]" w:date="2020-04-29T17:11:00Z">
        <w:r w:rsidRPr="00D976FD" w:rsidDel="0008692B">
          <w:rPr>
            <w:rFonts w:ascii="Times New Roman" w:hAnsi="Times New Roman" w:cs="Times New Roman"/>
            <w:sz w:val="24"/>
          </w:rPr>
          <w:delText xml:space="preserve"> dependent impact on the alterations of gut microbiota</w:delText>
        </w:r>
      </w:del>
      <w:r w:rsidRPr="00D976FD">
        <w:rPr>
          <w:rFonts w:ascii="Times New Roman" w:hAnsi="Times New Roman" w:cs="Times New Roman"/>
          <w:sz w:val="24"/>
        </w:rPr>
        <w:t xml:space="preserve">. </w:t>
      </w:r>
      <w:ins w:id="153" w:author="Sargsyan, Davit [JRDUS]" w:date="2020-04-28T21:45:00Z">
        <w:r w:rsidR="001F1453">
          <w:rPr>
            <w:rFonts w:ascii="Times New Roman" w:hAnsi="Times New Roman" w:cs="Times New Roman"/>
            <w:sz w:val="24"/>
          </w:rPr>
          <w:t xml:space="preserve"> </w:t>
        </w:r>
      </w:ins>
    </w:p>
    <w:p w14:paraId="604D1292" w14:textId="77777777" w:rsidR="00905013" w:rsidRPr="007F3B3D" w:rsidRDefault="00905013" w:rsidP="006B5DF1">
      <w:pPr>
        <w:spacing w:line="360" w:lineRule="auto"/>
        <w:rPr>
          <w:rFonts w:ascii="Times New Roman" w:hAnsi="Times New Roman" w:cs="Times New Roman"/>
          <w:sz w:val="24"/>
        </w:rPr>
      </w:pPr>
    </w:p>
    <w:p w14:paraId="07CE6780" w14:textId="11804530" w:rsidR="00905013" w:rsidRPr="007F3B3D" w:rsidRDefault="00334E86" w:rsidP="006B5DF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t>Keywords</w:t>
      </w:r>
    </w:p>
    <w:p w14:paraId="46823530" w14:textId="11917A87" w:rsidR="00905013" w:rsidRPr="007F3B3D" w:rsidRDefault="003C4162" w:rsidP="006B5DF1">
      <w:pPr>
        <w:spacing w:line="360" w:lineRule="auto"/>
        <w:rPr>
          <w:rFonts w:ascii="Times New Roman" w:hAnsi="Times New Roman" w:cs="Times New Roman"/>
          <w:sz w:val="24"/>
        </w:rPr>
      </w:pPr>
      <w:r w:rsidRPr="007F3B3D">
        <w:rPr>
          <w:rFonts w:ascii="Times New Roman" w:hAnsi="Times New Roman" w:cs="Times New Roman"/>
          <w:sz w:val="24"/>
        </w:rPr>
        <w:t xml:space="preserve">Diet; </w:t>
      </w:r>
      <w:r w:rsidR="002A1282">
        <w:rPr>
          <w:rFonts w:ascii="Times New Roman" w:hAnsi="Times New Roman" w:cs="Times New Roman"/>
          <w:sz w:val="24"/>
        </w:rPr>
        <w:t>Nrf2 gen</w:t>
      </w:r>
      <w:r w:rsidRPr="007F3B3D">
        <w:rPr>
          <w:rFonts w:ascii="Times New Roman" w:hAnsi="Times New Roman" w:cs="Times New Roman"/>
          <w:sz w:val="24"/>
        </w:rPr>
        <w:t xml:space="preserve">otype; </w:t>
      </w:r>
      <w:r w:rsidR="00905013" w:rsidRPr="007F3B3D">
        <w:rPr>
          <w:rFonts w:ascii="Times New Roman" w:hAnsi="Times New Roman" w:cs="Times New Roman"/>
          <w:sz w:val="24"/>
        </w:rPr>
        <w:t xml:space="preserve">gut microbiota; </w:t>
      </w:r>
      <w:r w:rsidR="00827E4A" w:rsidRPr="007F3B3D">
        <w:rPr>
          <w:rFonts w:ascii="Times New Roman" w:hAnsi="Times New Roman" w:cs="Times New Roman"/>
          <w:sz w:val="24"/>
        </w:rPr>
        <w:t xml:space="preserve">PEITC; 16s </w:t>
      </w:r>
      <w:r w:rsidR="00695381" w:rsidRPr="007F3B3D">
        <w:rPr>
          <w:rFonts w:ascii="Times New Roman" w:hAnsi="Times New Roman" w:cs="Times New Roman"/>
          <w:sz w:val="24"/>
        </w:rPr>
        <w:t>ribosomal RNA sequencing</w:t>
      </w:r>
      <w:r w:rsidR="00B93727" w:rsidRPr="007F3B3D">
        <w:rPr>
          <w:rFonts w:ascii="Times New Roman" w:hAnsi="Times New Roman" w:cs="Times New Roman"/>
          <w:sz w:val="24"/>
        </w:rPr>
        <w:br w:type="page"/>
      </w:r>
    </w:p>
    <w:p w14:paraId="683019AC" w14:textId="00EB0235" w:rsidR="00117F3B" w:rsidRPr="007F3B3D" w:rsidRDefault="00334E86" w:rsidP="006B5DF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lastRenderedPageBreak/>
        <w:t xml:space="preserve">1. </w:t>
      </w:r>
      <w:r w:rsidR="00E65298" w:rsidRPr="007F3B3D">
        <w:rPr>
          <w:rFonts w:ascii="Times New Roman" w:hAnsi="Times New Roman" w:cs="Times New Roman"/>
          <w:b/>
          <w:sz w:val="24"/>
        </w:rPr>
        <w:t>Introduction</w:t>
      </w:r>
    </w:p>
    <w:p w14:paraId="1855BDDE" w14:textId="53FACD87" w:rsidR="005A7DAB" w:rsidRPr="007F3B3D" w:rsidRDefault="00142917" w:rsidP="006B5DF1">
      <w:pPr>
        <w:spacing w:line="360" w:lineRule="auto"/>
        <w:rPr>
          <w:rFonts w:ascii="Times New Roman" w:hAnsi="Times New Roman" w:cs="Times New Roman"/>
          <w:sz w:val="24"/>
        </w:rPr>
      </w:pPr>
      <w:commentRangeStart w:id="154"/>
      <w:r>
        <w:rPr>
          <w:rFonts w:ascii="Times New Roman" w:hAnsi="Times New Roman" w:cs="Times New Roman"/>
          <w:sz w:val="24"/>
        </w:rPr>
        <w:t xml:space="preserve">Human health can be affected by environmental microorganisms including bacterial, archaea and fungi which are distributed </w:t>
      </w:r>
      <w:del w:id="155" w:author="Sargsyan, Davit [JRDUS]" w:date="2020-04-29T17:12:00Z">
        <w:r w:rsidDel="006A7366">
          <w:rPr>
            <w:rFonts w:ascii="Times New Roman" w:hAnsi="Times New Roman" w:cs="Times New Roman"/>
            <w:sz w:val="24"/>
          </w:rPr>
          <w:delText xml:space="preserve">with </w:delText>
        </w:r>
      </w:del>
      <w:ins w:id="156" w:author="Sargsyan, Davit [JRDUS]" w:date="2020-04-29T17:12:00Z">
        <w:r w:rsidR="006A7366">
          <w:rPr>
            <w:rFonts w:ascii="Times New Roman" w:hAnsi="Times New Roman" w:cs="Times New Roman"/>
            <w:sz w:val="24"/>
          </w:rPr>
          <w:t xml:space="preserve">in </w:t>
        </w:r>
      </w:ins>
      <w:r>
        <w:rPr>
          <w:rFonts w:ascii="Times New Roman" w:hAnsi="Times New Roman" w:cs="Times New Roman"/>
          <w:sz w:val="24"/>
        </w:rPr>
        <w:t xml:space="preserve">large </w:t>
      </w:r>
      <w:del w:id="157" w:author="Sargsyan, Davit [JRDUS]" w:date="2020-04-29T17:12:00Z">
        <w:r w:rsidDel="006A7366">
          <w:rPr>
            <w:rFonts w:ascii="Times New Roman" w:hAnsi="Times New Roman" w:cs="Times New Roman"/>
            <w:sz w:val="24"/>
          </w:rPr>
          <w:delText xml:space="preserve">quantity </w:delText>
        </w:r>
      </w:del>
      <w:ins w:id="158" w:author="Sargsyan, Davit [JRDUS]" w:date="2020-04-29T17:12:00Z">
        <w:r w:rsidR="006A7366">
          <w:rPr>
            <w:rFonts w:ascii="Times New Roman" w:hAnsi="Times New Roman" w:cs="Times New Roman"/>
            <w:sz w:val="24"/>
          </w:rPr>
          <w:t xml:space="preserve">quantities </w:t>
        </w:r>
      </w:ins>
      <w:r>
        <w:rPr>
          <w:rFonts w:ascii="Times New Roman" w:hAnsi="Times New Roman" w:cs="Times New Roman"/>
          <w:sz w:val="24"/>
        </w:rPr>
        <w:t xml:space="preserve">in human skin and other organs </w:t>
      </w:r>
      <w:commentRangeEnd w:id="154"/>
      <w:r w:rsidR="006A7366">
        <w:rPr>
          <w:rStyle w:val="CommentReference"/>
        </w:rPr>
        <w:commentReference w:id="154"/>
      </w:r>
      <w:r w:rsidR="00296FB0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PEVuZE5vdGU+PENpdGU+PEF1dGhvcj5MZXk8L0F1dGhvcj48WWVhcj4yMDA2PC9ZZWFyPjxSZWNO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 </w:instrText>
      </w:r>
      <w:r w:rsidR="00334E86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PEVuZE5vdGU+PENpdGU+PEF1dGhvcj5MZXk8L0F1dGhvcj48WWVhcj4yMDA2PC9ZZWFyPjxSZWNO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EN.CITE.DATA </w:instrText>
      </w:r>
      <w:r w:rsidR="00334E86" w:rsidRPr="007F3B3D">
        <w:rPr>
          <w:rFonts w:ascii="Times New Roman" w:hAnsi="Times New Roman" w:cs="Times New Roman"/>
          <w:sz w:val="24"/>
        </w:rPr>
      </w:r>
      <w:r w:rsidR="00334E86" w:rsidRPr="007F3B3D">
        <w:rPr>
          <w:rFonts w:ascii="Times New Roman" w:hAnsi="Times New Roman" w:cs="Times New Roman"/>
          <w:sz w:val="24"/>
        </w:rPr>
        <w:fldChar w:fldCharType="end"/>
      </w:r>
      <w:r w:rsidR="00296FB0" w:rsidRPr="007F3B3D">
        <w:rPr>
          <w:rFonts w:ascii="Times New Roman" w:hAnsi="Times New Roman" w:cs="Times New Roman"/>
          <w:sz w:val="24"/>
        </w:rPr>
      </w:r>
      <w:r w:rsidR="00296FB0" w:rsidRPr="007F3B3D">
        <w:rPr>
          <w:rFonts w:ascii="Times New Roman" w:hAnsi="Times New Roman" w:cs="Times New Roman"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noProof/>
          <w:sz w:val="24"/>
        </w:rPr>
        <w:t>(Dethlefsen, McFall-Ngai, &amp; Relman, 2007; Frank &amp; Pace, 2008; Ley et al., 2008; Ley, Peterson, &amp; Gordon, 2006)</w:t>
      </w:r>
      <w:r w:rsidR="00296FB0" w:rsidRPr="007F3B3D">
        <w:rPr>
          <w:rFonts w:ascii="Times New Roman" w:hAnsi="Times New Roman" w:cs="Times New Roman"/>
          <w:sz w:val="24"/>
        </w:rPr>
        <w:fldChar w:fldCharType="end"/>
      </w:r>
      <w:r w:rsidR="00296FB0" w:rsidRPr="007F3B3D">
        <w:rPr>
          <w:rFonts w:ascii="Times New Roman" w:hAnsi="Times New Roman" w:cs="Times New Roman"/>
          <w:sz w:val="24"/>
        </w:rPr>
        <w:t>.</w:t>
      </w:r>
      <w:r w:rsidR="00E64E04" w:rsidRPr="007F3B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Among them, bacteria in the gut have been appreciated by its potential beneficial effects in metabolizing essential nutrients, providing energy and enhancing immune system</w:t>
      </w:r>
      <w:r w:rsidRPr="007F3B3D">
        <w:rPr>
          <w:rFonts w:ascii="Times New Roman" w:hAnsi="Times New Roman" w:cs="Times New Roman"/>
          <w:sz w:val="24"/>
        </w:rPr>
        <w:t xml:space="preserve"> </w:t>
      </w:r>
      <w:r w:rsidR="00A31AA9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PEVuZE5vdGU+PENpdGU+PEF1dGhvcj5SYW1ha3Jpc2huYTwvQXV0aG9yPjxZZWFyPjIwMTM8L1ll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 </w:instrText>
      </w:r>
      <w:r w:rsidR="00334E86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PEVuZE5vdGU+PENpdGU+PEF1dGhvcj5SYW1ha3Jpc2huYTwvQXV0aG9yPjxZZWFyPjIwMTM8L1ll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EN.CITE.DATA </w:instrText>
      </w:r>
      <w:r w:rsidR="00334E86" w:rsidRPr="007F3B3D">
        <w:rPr>
          <w:rFonts w:ascii="Times New Roman" w:hAnsi="Times New Roman" w:cs="Times New Roman"/>
          <w:sz w:val="24"/>
        </w:rPr>
      </w:r>
      <w:r w:rsidR="00334E86" w:rsidRPr="007F3B3D">
        <w:rPr>
          <w:rFonts w:ascii="Times New Roman" w:hAnsi="Times New Roman" w:cs="Times New Roman"/>
          <w:sz w:val="24"/>
        </w:rPr>
        <w:fldChar w:fldCharType="end"/>
      </w:r>
      <w:r w:rsidR="00A31AA9" w:rsidRPr="007F3B3D">
        <w:rPr>
          <w:rFonts w:ascii="Times New Roman" w:hAnsi="Times New Roman" w:cs="Times New Roman"/>
          <w:sz w:val="24"/>
        </w:rPr>
      </w:r>
      <w:r w:rsidR="00A31AA9" w:rsidRPr="007F3B3D">
        <w:rPr>
          <w:rFonts w:ascii="Times New Roman" w:hAnsi="Times New Roman" w:cs="Times New Roman"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noProof/>
          <w:sz w:val="24"/>
        </w:rPr>
        <w:t>(Maslowski &amp; Mackay, 2011; Ramakrishna, 2013; Rowland et al., 2018)</w:t>
      </w:r>
      <w:r w:rsidR="00A31AA9" w:rsidRPr="007F3B3D">
        <w:rPr>
          <w:rFonts w:ascii="Times New Roman" w:hAnsi="Times New Roman" w:cs="Times New Roman"/>
          <w:sz w:val="24"/>
        </w:rPr>
        <w:fldChar w:fldCharType="end"/>
      </w:r>
      <w:r w:rsidR="00835882" w:rsidRPr="007F3B3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For instance, gut bacteria </w:t>
      </w:r>
      <w:proofErr w:type="spellStart"/>
      <w:r w:rsidRPr="00540852">
        <w:rPr>
          <w:rFonts w:ascii="Times New Roman" w:hAnsi="Times New Roman" w:cs="Times New Roman"/>
          <w:i/>
          <w:sz w:val="24"/>
        </w:rPr>
        <w:t>butyricicoccus</w:t>
      </w:r>
      <w:proofErr w:type="spellEnd"/>
      <w:r w:rsidRPr="0054085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40852">
        <w:rPr>
          <w:rFonts w:ascii="Times New Roman" w:hAnsi="Times New Roman" w:cs="Times New Roman"/>
          <w:i/>
          <w:sz w:val="24"/>
        </w:rPr>
        <w:t>pullicaecorum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540852">
        <w:rPr>
          <w:rFonts w:ascii="Times New Roman" w:hAnsi="Times New Roman" w:cs="Times New Roman"/>
          <w:i/>
          <w:sz w:val="24"/>
        </w:rPr>
        <w:t>butyricicoccus</w:t>
      </w:r>
      <w:proofErr w:type="spellEnd"/>
      <w:r w:rsidRPr="0054085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40852">
        <w:rPr>
          <w:rFonts w:ascii="Times New Roman" w:hAnsi="Times New Roman" w:cs="Times New Roman"/>
          <w:i/>
          <w:sz w:val="24"/>
        </w:rPr>
        <w:t>pullicaecorum</w:t>
      </w:r>
      <w:proofErr w:type="spellEnd"/>
      <w:r>
        <w:rPr>
          <w:rFonts w:ascii="Times New Roman" w:hAnsi="Times New Roman" w:cs="Times New Roman"/>
          <w:sz w:val="24"/>
        </w:rPr>
        <w:t xml:space="preserve"> produce butyrate, an essential metabolite </w:t>
      </w:r>
      <w:commentRangeStart w:id="159"/>
      <w:r>
        <w:rPr>
          <w:rFonts w:ascii="Times New Roman" w:hAnsi="Times New Roman" w:cs="Times New Roman"/>
          <w:sz w:val="24"/>
        </w:rPr>
        <w:t xml:space="preserve">for human homeostasis </w:t>
      </w:r>
      <w:commentRangeEnd w:id="159"/>
      <w:r w:rsidR="002C5D12">
        <w:rPr>
          <w:rStyle w:val="CommentReference"/>
        </w:rPr>
        <w:commentReference w:id="159"/>
      </w:r>
      <w:r>
        <w:rPr>
          <w:rFonts w:ascii="Times New Roman" w:hAnsi="Times New Roman" w:cs="Times New Roman"/>
          <w:sz w:val="24"/>
        </w:rPr>
        <w:t>and disease prevention</w:t>
      </w:r>
      <w:ins w:id="160" w:author="Sargsyan, Davit [JRDUS]" w:date="2020-06-27T07:58:00Z">
        <w:r w:rsidR="003736BE">
          <w:rPr>
            <w:rFonts w:ascii="Times New Roman" w:hAnsi="Times New Roman" w:cs="Times New Roman"/>
            <w:sz w:val="24"/>
          </w:rPr>
          <w:t xml:space="preserve"> </w:t>
        </w:r>
      </w:ins>
      <w:del w:id="161" w:author="Sargsyan, Davit [JRDUS]" w:date="2020-06-27T07:58:00Z">
        <w:r w:rsidDel="003736BE">
          <w:rPr>
            <w:rFonts w:ascii="Times New Roman" w:hAnsi="Times New Roman" w:cs="Times New Roman"/>
            <w:sz w:val="24"/>
          </w:rPr>
          <w:delText>{</w:delText>
        </w:r>
      </w:del>
      <w:r w:rsidR="00A02AF0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PEVuZE5vdGU+PENpdGU+PEF1dGhvcj5HZWlybmFlcnQ8L0F1dGhvcj48WWVhcj4yMDE3PC9ZZWFy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 </w:instrText>
      </w:r>
      <w:r w:rsidR="00334E86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PEVuZE5vdGU+PENpdGU+PEF1dGhvcj5HZWlybmFlcnQ8L0F1dGhvcj48WWVhcj4yMDE3PC9ZZWFy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EN.CITE.DATA </w:instrText>
      </w:r>
      <w:r w:rsidR="00334E86" w:rsidRPr="007F3B3D">
        <w:rPr>
          <w:rFonts w:ascii="Times New Roman" w:hAnsi="Times New Roman" w:cs="Times New Roman"/>
          <w:sz w:val="24"/>
        </w:rPr>
      </w:r>
      <w:r w:rsidR="00334E86" w:rsidRPr="007F3B3D">
        <w:rPr>
          <w:rFonts w:ascii="Times New Roman" w:hAnsi="Times New Roman" w:cs="Times New Roman"/>
          <w:sz w:val="24"/>
        </w:rPr>
        <w:fldChar w:fldCharType="end"/>
      </w:r>
      <w:r w:rsidR="00A02AF0" w:rsidRPr="007F3B3D">
        <w:rPr>
          <w:rFonts w:ascii="Times New Roman" w:hAnsi="Times New Roman" w:cs="Times New Roman"/>
          <w:sz w:val="24"/>
        </w:rPr>
      </w:r>
      <w:r w:rsidR="00A02AF0" w:rsidRPr="007F3B3D">
        <w:rPr>
          <w:rFonts w:ascii="Times New Roman" w:hAnsi="Times New Roman" w:cs="Times New Roman"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noProof/>
          <w:sz w:val="24"/>
        </w:rPr>
        <w:t>(Geirnaert et al., 2017)</w:t>
      </w:r>
      <w:r w:rsidR="00A02AF0" w:rsidRPr="007F3B3D">
        <w:rPr>
          <w:rFonts w:ascii="Times New Roman" w:hAnsi="Times New Roman" w:cs="Times New Roman"/>
          <w:sz w:val="24"/>
        </w:rPr>
        <w:fldChar w:fldCharType="end"/>
      </w:r>
      <w:r w:rsidR="00A02AF0" w:rsidRPr="007F3B3D">
        <w:rPr>
          <w:rFonts w:ascii="Times New Roman" w:hAnsi="Times New Roman" w:cs="Times New Roman"/>
          <w:sz w:val="24"/>
        </w:rPr>
        <w:t xml:space="preserve">. </w:t>
      </w:r>
      <w:r w:rsidR="009A2F5A" w:rsidRPr="007F3B3D">
        <w:rPr>
          <w:rFonts w:ascii="Times New Roman" w:hAnsi="Times New Roman" w:cs="Times New Roman"/>
          <w:i/>
          <w:sz w:val="24"/>
        </w:rPr>
        <w:t>Lactobacillus</w:t>
      </w:r>
      <w:r w:rsidR="009A2F5A" w:rsidRPr="007F3B3D">
        <w:rPr>
          <w:rFonts w:ascii="Times New Roman" w:hAnsi="Times New Roman" w:cs="Times New Roman"/>
          <w:sz w:val="24"/>
        </w:rPr>
        <w:t xml:space="preserve"> </w:t>
      </w:r>
      <w:r w:rsidR="00163834" w:rsidRPr="007F3B3D">
        <w:rPr>
          <w:rFonts w:ascii="Times New Roman" w:hAnsi="Times New Roman" w:cs="Times New Roman"/>
          <w:sz w:val="24"/>
        </w:rPr>
        <w:t>strains are</w:t>
      </w:r>
      <w:r w:rsidR="009A2F5A" w:rsidRPr="007F3B3D">
        <w:rPr>
          <w:rFonts w:ascii="Times New Roman" w:hAnsi="Times New Roman" w:cs="Times New Roman"/>
          <w:sz w:val="24"/>
        </w:rPr>
        <w:t xml:space="preserve"> </w:t>
      </w:r>
      <w:r w:rsidR="00E94164" w:rsidRPr="007F3B3D">
        <w:rPr>
          <w:rFonts w:ascii="Times New Roman" w:hAnsi="Times New Roman" w:cs="Times New Roman"/>
          <w:sz w:val="24"/>
        </w:rPr>
        <w:t xml:space="preserve">involved in essential vitamins metabolism </w:t>
      </w:r>
      <w:r w:rsidR="00E94164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PEVuZE5vdGU+PENpdGU+PEF1dGhvcj5MZUJsYW5jPC9BdXRob3I+PFllYXI+MjAxMzwvWWVhcj48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 </w:instrText>
      </w:r>
      <w:r w:rsidR="00334E86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PEVuZE5vdGU+PENpdGU+PEF1dGhvcj5MZUJsYW5jPC9BdXRob3I+PFllYXI+MjAxMzwvWWVhcj48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EN.CITE.DATA </w:instrText>
      </w:r>
      <w:r w:rsidR="00334E86" w:rsidRPr="007F3B3D">
        <w:rPr>
          <w:rFonts w:ascii="Times New Roman" w:hAnsi="Times New Roman" w:cs="Times New Roman"/>
          <w:sz w:val="24"/>
        </w:rPr>
      </w:r>
      <w:r w:rsidR="00334E86" w:rsidRPr="007F3B3D">
        <w:rPr>
          <w:rFonts w:ascii="Times New Roman" w:hAnsi="Times New Roman" w:cs="Times New Roman"/>
          <w:sz w:val="24"/>
        </w:rPr>
        <w:fldChar w:fldCharType="end"/>
      </w:r>
      <w:r w:rsidR="00E94164" w:rsidRPr="007F3B3D">
        <w:rPr>
          <w:rFonts w:ascii="Times New Roman" w:hAnsi="Times New Roman" w:cs="Times New Roman"/>
          <w:sz w:val="24"/>
        </w:rPr>
      </w:r>
      <w:r w:rsidR="00E94164" w:rsidRPr="007F3B3D">
        <w:rPr>
          <w:rFonts w:ascii="Times New Roman" w:hAnsi="Times New Roman" w:cs="Times New Roman"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noProof/>
          <w:sz w:val="24"/>
        </w:rPr>
        <w:t>(LeBlanc et al., 2013)</w:t>
      </w:r>
      <w:r w:rsidR="00E94164" w:rsidRPr="007F3B3D">
        <w:rPr>
          <w:rFonts w:ascii="Times New Roman" w:hAnsi="Times New Roman" w:cs="Times New Roman"/>
          <w:sz w:val="24"/>
        </w:rPr>
        <w:fldChar w:fldCharType="end"/>
      </w:r>
      <w:r w:rsidR="00031961" w:rsidRPr="007F3B3D">
        <w:rPr>
          <w:rFonts w:ascii="Times New Roman" w:hAnsi="Times New Roman" w:cs="Times New Roman"/>
          <w:sz w:val="24"/>
        </w:rPr>
        <w:t xml:space="preserve"> and human sleep quality improvement </w:t>
      </w:r>
      <w:r w:rsidR="00031961" w:rsidRPr="007F3B3D">
        <w:rPr>
          <w:rFonts w:ascii="Times New Roman" w:hAnsi="Times New Roman" w:cs="Times New Roman"/>
          <w:sz w:val="24"/>
        </w:rPr>
        <w:fldChar w:fldCharType="begin"/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 &lt;EndNote&gt;&lt;Cite&gt;&lt;Author&gt;Aizawa&lt;/Author&gt;&lt;Year&gt;2018&lt;/Year&gt;&lt;RecNum&gt;3750&lt;/RecNum&gt;&lt;DisplayText&gt;(Aizawa et al., 2018)&lt;/DisplayText&gt;&lt;record&gt;&lt;rec-number&gt;3750&lt;/rec-number&gt;&lt;foreign-keys&gt;&lt;key app="EN" db-id="fwxserzzkt2tfxe5r50pa00x9ww5a525xvxr" timestamp="1579723681"&gt;3750&lt;/key&gt;&lt;/foreign-keys&gt;&lt;ref-type name="Journal Article"&gt;17&lt;/ref-type&gt;&lt;contributors&gt;&lt;authors&gt;&lt;author&gt;Aizawa, E.&lt;/author&gt;&lt;author&gt;Tsuji, H.&lt;/author&gt;&lt;author&gt;Asahara, T.&lt;/author&gt;&lt;author&gt;Takahashi, T.&lt;/author&gt;&lt;author&gt;Teraishi, T.&lt;/author&gt;&lt;author&gt;Yoshida, S.&lt;/author&gt;&lt;author&gt;Koga, N.&lt;/author&gt;&lt;author&gt;Hattori, K.&lt;/author&gt;&lt;author&gt;Ota, M.&lt;/author&gt;&lt;author&gt;Kunugi, H.&lt;/author&gt;&lt;/authors&gt;&lt;/contributors&gt;&lt;auth-address&gt;Department of Mental Disorder Research, National Institute of Neuroscience, National Center of Neurology and Psychiatry, Tokyo, Japan.&amp;#xD;Department of Human Life Science, Nagoya University of Economics, Aichi, Japan.&amp;#xD;Yakult Central Institute, Tokyo, Japan.&amp;#xD;Department of Psychiatry, National Center of Neurology and Psychiatry Hospital, Tokyo, Japan.&lt;/auth-address&gt;&lt;titles&gt;&lt;title&gt;Bifidobacterium and Lactobacillus Counts in the Gut Microbiota of Patients With Bipolar Disorder and Healthy Controls&lt;/title&gt;&lt;secondary-title&gt;Front Psychiatry&lt;/secondary-title&gt;&lt;/titles&gt;&lt;periodical&gt;&lt;full-title&gt;Front Psychiatry&lt;/full-title&gt;&lt;/periodical&gt;&lt;pages&gt;730&lt;/pages&gt;&lt;volume&gt;9&lt;/volume&gt;&lt;edition&gt;2019/02/05&lt;/edition&gt;&lt;keywords&gt;&lt;keyword&gt;Bifidobacterium&lt;/keyword&gt;&lt;keyword&gt;Lactobacillus&lt;/keyword&gt;&lt;keyword&gt;bipolar disorder&lt;/keyword&gt;&lt;keyword&gt;cortisol levels&lt;/keyword&gt;&lt;keyword&gt;stress response&lt;/keyword&gt;&lt;/keywords&gt;&lt;dates&gt;&lt;year&gt;2018&lt;/year&gt;&lt;/dates&gt;&lt;isbn&gt;1664-0640 (Print)&amp;#xD;1664-0640 (Linking)&lt;/isbn&gt;&lt;accession-num&gt;30713509&lt;/accession-num&gt;&lt;urls&gt;&lt;related-urls&gt;&lt;url&gt;https://www.ncbi.nlm.nih.gov/pubmed/30713509&lt;/url&gt;&lt;/related-urls&gt;&lt;/urls&gt;&lt;custom2&gt;PMC6346636&lt;/custom2&gt;&lt;electronic-resource-num&gt;10.3389/fpsyt.2018.00730&lt;/electronic-resource-num&gt;&lt;/record&gt;&lt;/Cite&gt;&lt;/EndNote&gt;</w:instrText>
      </w:r>
      <w:r w:rsidR="00031961" w:rsidRPr="007F3B3D">
        <w:rPr>
          <w:rFonts w:ascii="Times New Roman" w:hAnsi="Times New Roman" w:cs="Times New Roman"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noProof/>
          <w:sz w:val="24"/>
        </w:rPr>
        <w:t>(Aizawa et al., 2018)</w:t>
      </w:r>
      <w:r w:rsidR="00031961" w:rsidRPr="007F3B3D">
        <w:rPr>
          <w:rFonts w:ascii="Times New Roman" w:hAnsi="Times New Roman" w:cs="Times New Roman"/>
          <w:sz w:val="24"/>
        </w:rPr>
        <w:fldChar w:fldCharType="end"/>
      </w:r>
      <w:r w:rsidR="00E94164" w:rsidRPr="007F3B3D">
        <w:rPr>
          <w:rFonts w:ascii="Times New Roman" w:hAnsi="Times New Roman" w:cs="Times New Roman"/>
          <w:sz w:val="24"/>
        </w:rPr>
        <w:t>.</w:t>
      </w:r>
      <w:r w:rsidR="00031961" w:rsidRPr="007F3B3D">
        <w:rPr>
          <w:rFonts w:ascii="Times New Roman" w:hAnsi="Times New Roman" w:cs="Times New Roman"/>
          <w:sz w:val="24"/>
        </w:rPr>
        <w:t xml:space="preserve"> </w:t>
      </w:r>
      <w:r w:rsidR="00031961" w:rsidRPr="007F3B3D">
        <w:rPr>
          <w:rFonts w:ascii="Times New Roman" w:hAnsi="Times New Roman" w:cs="Times New Roman"/>
          <w:i/>
          <w:sz w:val="24"/>
        </w:rPr>
        <w:t>Bifidobacterium</w:t>
      </w:r>
      <w:r w:rsidR="00163834" w:rsidRPr="007F3B3D">
        <w:rPr>
          <w:rFonts w:ascii="Times New Roman" w:hAnsi="Times New Roman" w:cs="Times New Roman"/>
          <w:sz w:val="24"/>
        </w:rPr>
        <w:t xml:space="preserve"> strains</w:t>
      </w:r>
      <w:r w:rsidR="00031961" w:rsidRPr="007F3B3D">
        <w:rPr>
          <w:rFonts w:ascii="Times New Roman" w:hAnsi="Times New Roman" w:cs="Times New Roman"/>
          <w:sz w:val="24"/>
        </w:rPr>
        <w:t xml:space="preserve"> </w:t>
      </w:r>
      <w:commentRangeStart w:id="162"/>
      <w:r w:rsidR="00251457" w:rsidRPr="007F3B3D">
        <w:rPr>
          <w:rFonts w:ascii="Times New Roman" w:hAnsi="Times New Roman" w:cs="Times New Roman"/>
          <w:sz w:val="24"/>
        </w:rPr>
        <w:t xml:space="preserve">are able to </w:t>
      </w:r>
      <w:commentRangeEnd w:id="162"/>
      <w:r w:rsidR="00783329">
        <w:rPr>
          <w:rStyle w:val="CommentReference"/>
        </w:rPr>
        <w:commentReference w:id="162"/>
      </w:r>
      <w:r w:rsidR="00251457" w:rsidRPr="007F3B3D">
        <w:rPr>
          <w:rFonts w:ascii="Times New Roman" w:hAnsi="Times New Roman" w:cs="Times New Roman"/>
          <w:sz w:val="24"/>
        </w:rPr>
        <w:t>influence</w:t>
      </w:r>
      <w:r w:rsidR="005A7DAB" w:rsidRPr="007F3B3D">
        <w:rPr>
          <w:rFonts w:ascii="Times New Roman" w:hAnsi="Times New Roman" w:cs="Times New Roman"/>
          <w:sz w:val="24"/>
        </w:rPr>
        <w:t xml:space="preserve"> human emotions like depression, reduce painful feeling, and alter brain activity during stress </w:t>
      </w:r>
      <w:r w:rsidR="005A7DAB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PEVuZE5vdGU+PENpdGU+PEF1dGhvcj5EZXNib25uZXQ8L0F1dGhvcj48WWVhcj4yMDEwPC9ZZWFy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==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 </w:instrText>
      </w:r>
      <w:r w:rsidR="00334E86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PEVuZE5vdGU+PENpdGU+PEF1dGhvcj5EZXNib25uZXQ8L0F1dGhvcj48WWVhcj4yMDEwPC9ZZWFy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==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EN.CITE.DATA </w:instrText>
      </w:r>
      <w:r w:rsidR="00334E86" w:rsidRPr="007F3B3D">
        <w:rPr>
          <w:rFonts w:ascii="Times New Roman" w:hAnsi="Times New Roman" w:cs="Times New Roman"/>
          <w:sz w:val="24"/>
        </w:rPr>
      </w:r>
      <w:r w:rsidR="00334E86" w:rsidRPr="007F3B3D">
        <w:rPr>
          <w:rFonts w:ascii="Times New Roman" w:hAnsi="Times New Roman" w:cs="Times New Roman"/>
          <w:sz w:val="24"/>
        </w:rPr>
        <w:fldChar w:fldCharType="end"/>
      </w:r>
      <w:r w:rsidR="005A7DAB" w:rsidRPr="007F3B3D">
        <w:rPr>
          <w:rFonts w:ascii="Times New Roman" w:hAnsi="Times New Roman" w:cs="Times New Roman"/>
          <w:sz w:val="24"/>
        </w:rPr>
      </w:r>
      <w:r w:rsidR="005A7DAB" w:rsidRPr="007F3B3D">
        <w:rPr>
          <w:rFonts w:ascii="Times New Roman" w:hAnsi="Times New Roman" w:cs="Times New Roman"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noProof/>
          <w:sz w:val="24"/>
        </w:rPr>
        <w:t>(Cryan &amp; Dinan, 2012; Desbonnet et al., 2010; McKernan, Fitzgerald, Dinan, &amp; Cryan, 2010; Schmidt, 2015; Tillisch et al., 2012)</w:t>
      </w:r>
      <w:r w:rsidR="005A7DAB" w:rsidRPr="007F3B3D">
        <w:rPr>
          <w:rFonts w:ascii="Times New Roman" w:hAnsi="Times New Roman" w:cs="Times New Roman"/>
          <w:sz w:val="24"/>
        </w:rPr>
        <w:fldChar w:fldCharType="end"/>
      </w:r>
      <w:r w:rsidR="005A7DAB" w:rsidRPr="007F3B3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Numerous</w:t>
      </w:r>
      <w:del w:id="163" w:author="Sargsyan, Davit [JRDUS]" w:date="2020-06-27T08:44:00Z">
        <w:r w:rsidDel="00783329">
          <w:rPr>
            <w:rFonts w:ascii="Times New Roman" w:hAnsi="Times New Roman" w:cs="Times New Roman"/>
            <w:sz w:val="24"/>
          </w:rPr>
          <w:delText xml:space="preserve"> </w:delText>
        </w:r>
        <w:r w:rsidR="00F20C0C" w:rsidRPr="007F3B3D" w:rsidDel="00783329">
          <w:rPr>
            <w:rFonts w:ascii="Times New Roman" w:hAnsi="Times New Roman" w:cs="Times New Roman"/>
            <w:sz w:val="24"/>
          </w:rPr>
          <w:delText>previous</w:delText>
        </w:r>
      </w:del>
      <w:r w:rsidR="00F20C0C" w:rsidRPr="007F3B3D">
        <w:rPr>
          <w:rFonts w:ascii="Times New Roman" w:hAnsi="Times New Roman" w:cs="Times New Roman"/>
          <w:sz w:val="24"/>
        </w:rPr>
        <w:t xml:space="preserve"> studies have been conducted to explore </w:t>
      </w:r>
      <w:del w:id="164" w:author="Sargsyan, Davit [JRDUS]" w:date="2020-06-27T08:44:00Z">
        <w:r w:rsidR="00F20C0C" w:rsidRPr="007F3B3D" w:rsidDel="00783329">
          <w:rPr>
            <w:rFonts w:ascii="Times New Roman" w:hAnsi="Times New Roman" w:cs="Times New Roman"/>
            <w:sz w:val="24"/>
          </w:rPr>
          <w:delText xml:space="preserve">unique </w:delText>
        </w:r>
      </w:del>
      <w:r w:rsidR="00F20C0C" w:rsidRPr="007F3B3D">
        <w:rPr>
          <w:rFonts w:ascii="Times New Roman" w:hAnsi="Times New Roman" w:cs="Times New Roman"/>
          <w:sz w:val="24"/>
        </w:rPr>
        <w:t xml:space="preserve">gut microbiota </w:t>
      </w:r>
      <w:ins w:id="165" w:author="Sargsyan, Davit [JRDUS]" w:date="2020-06-27T08:44:00Z">
        <w:r w:rsidR="00783329">
          <w:rPr>
            <w:rFonts w:ascii="Times New Roman" w:hAnsi="Times New Roman" w:cs="Times New Roman"/>
            <w:sz w:val="24"/>
          </w:rPr>
          <w:t xml:space="preserve">composition </w:t>
        </w:r>
      </w:ins>
      <w:del w:id="166" w:author="Sargsyan, Davit [JRDUS]" w:date="2020-06-27T08:44:00Z">
        <w:r w:rsidR="00F20C0C" w:rsidRPr="007F3B3D" w:rsidDel="00783329">
          <w:rPr>
            <w:rFonts w:ascii="Times New Roman" w:hAnsi="Times New Roman" w:cs="Times New Roman"/>
            <w:sz w:val="24"/>
          </w:rPr>
          <w:delText xml:space="preserve">alterations (relative abundance and/or diversity) </w:delText>
        </w:r>
      </w:del>
      <w:r w:rsidR="00F20C0C" w:rsidRPr="007F3B3D">
        <w:rPr>
          <w:rFonts w:ascii="Times New Roman" w:hAnsi="Times New Roman" w:cs="Times New Roman"/>
          <w:sz w:val="24"/>
        </w:rPr>
        <w:t xml:space="preserve">responding to specific </w:t>
      </w:r>
      <w:del w:id="167" w:author="Sargsyan, Davit [JRDUS]" w:date="2020-06-27T08:45:00Z">
        <w:r w:rsidR="00F20C0C" w:rsidRPr="007F3B3D" w:rsidDel="00783329">
          <w:rPr>
            <w:rFonts w:ascii="Times New Roman" w:hAnsi="Times New Roman" w:cs="Times New Roman"/>
            <w:sz w:val="24"/>
          </w:rPr>
          <w:delText xml:space="preserve">situation </w:delText>
        </w:r>
      </w:del>
      <w:ins w:id="168" w:author="Sargsyan, Davit [JRDUS]" w:date="2020-06-27T08:45:00Z">
        <w:r w:rsidR="00783329">
          <w:rPr>
            <w:rFonts w:ascii="Times New Roman" w:hAnsi="Times New Roman" w:cs="Times New Roman"/>
            <w:sz w:val="24"/>
          </w:rPr>
          <w:t>conditions</w:t>
        </w:r>
        <w:r w:rsidR="00783329" w:rsidRPr="007F3B3D">
          <w:rPr>
            <w:rFonts w:ascii="Times New Roman" w:hAnsi="Times New Roman" w:cs="Times New Roman"/>
            <w:sz w:val="24"/>
          </w:rPr>
          <w:t xml:space="preserve"> </w:t>
        </w:r>
      </w:ins>
      <w:r>
        <w:rPr>
          <w:rFonts w:ascii="Times New Roman" w:hAnsi="Times New Roman" w:cs="Times New Roman"/>
          <w:sz w:val="24"/>
        </w:rPr>
        <w:t xml:space="preserve">such as </w:t>
      </w:r>
      <w:r w:rsidR="00870F65" w:rsidRPr="007F3B3D">
        <w:rPr>
          <w:rFonts w:ascii="Times New Roman" w:hAnsi="Times New Roman" w:cs="Times New Roman"/>
          <w:sz w:val="24"/>
        </w:rPr>
        <w:t xml:space="preserve">high fat diet, </w:t>
      </w:r>
      <w:r w:rsidR="00F20C0C" w:rsidRPr="007F3B3D">
        <w:rPr>
          <w:rFonts w:ascii="Times New Roman" w:hAnsi="Times New Roman" w:cs="Times New Roman"/>
          <w:sz w:val="24"/>
        </w:rPr>
        <w:t xml:space="preserve">inflammatory bowel disease </w:t>
      </w:r>
      <w:commentRangeStart w:id="169"/>
      <w:r w:rsidR="00F20C0C" w:rsidRPr="007F3B3D">
        <w:rPr>
          <w:rFonts w:ascii="Times New Roman" w:hAnsi="Times New Roman" w:cs="Times New Roman"/>
          <w:sz w:val="24"/>
        </w:rPr>
        <w:t>and health</w:t>
      </w:r>
      <w:r>
        <w:rPr>
          <w:rFonts w:ascii="Times New Roman" w:hAnsi="Times New Roman" w:cs="Times New Roman"/>
          <w:sz w:val="24"/>
        </w:rPr>
        <w:t>y</w:t>
      </w:r>
      <w:r w:rsidR="00F20C0C" w:rsidRPr="007F3B3D">
        <w:rPr>
          <w:rFonts w:ascii="Times New Roman" w:hAnsi="Times New Roman" w:cs="Times New Roman"/>
          <w:sz w:val="24"/>
        </w:rPr>
        <w:t xml:space="preserve"> subjects</w:t>
      </w:r>
      <w:r w:rsidR="00F00B1A" w:rsidRPr="007F3B3D">
        <w:rPr>
          <w:rFonts w:ascii="Times New Roman" w:hAnsi="Times New Roman" w:cs="Times New Roman"/>
          <w:sz w:val="24"/>
        </w:rPr>
        <w:t xml:space="preserve"> </w:t>
      </w:r>
      <w:commentRangeEnd w:id="169"/>
      <w:r w:rsidR="00783329">
        <w:rPr>
          <w:rStyle w:val="CommentReference"/>
        </w:rPr>
        <w:commentReference w:id="169"/>
      </w:r>
      <w:r w:rsidR="00F00B1A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PEVuZE5vdGU+PENpdGU+PEF1dGhvcj5DYW5pPC9BdXRob3I+PFllYXI+MjAwODwvWWVhcj48UmVj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 </w:instrText>
      </w:r>
      <w:r w:rsidR="00334E86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PEVuZE5vdGU+PENpdGU+PEF1dGhvcj5DYW5pPC9BdXRob3I+PFllYXI+MjAwODwvWWVhcj48UmVj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EN.CITE.DATA </w:instrText>
      </w:r>
      <w:r w:rsidR="00334E86" w:rsidRPr="007F3B3D">
        <w:rPr>
          <w:rFonts w:ascii="Times New Roman" w:hAnsi="Times New Roman" w:cs="Times New Roman"/>
          <w:sz w:val="24"/>
        </w:rPr>
      </w:r>
      <w:r w:rsidR="00334E86" w:rsidRPr="007F3B3D">
        <w:rPr>
          <w:rFonts w:ascii="Times New Roman" w:hAnsi="Times New Roman" w:cs="Times New Roman"/>
          <w:sz w:val="24"/>
        </w:rPr>
        <w:fldChar w:fldCharType="end"/>
      </w:r>
      <w:r w:rsidR="00F00B1A" w:rsidRPr="007F3B3D">
        <w:rPr>
          <w:rFonts w:ascii="Times New Roman" w:hAnsi="Times New Roman" w:cs="Times New Roman"/>
          <w:sz w:val="24"/>
        </w:rPr>
      </w:r>
      <w:r w:rsidR="00F00B1A" w:rsidRPr="007F3B3D">
        <w:rPr>
          <w:rFonts w:ascii="Times New Roman" w:hAnsi="Times New Roman" w:cs="Times New Roman"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noProof/>
          <w:sz w:val="24"/>
        </w:rPr>
        <w:t>(Butel, 2014; Cani et al., 2008; Daniel et al., 2014; Eom, Kim, Choi, Sadowsky, &amp; Unno, 2018; Kim, Gu, Lee, Joh, &amp; Kim, 2012; Sekirov, Russell, Antunes, &amp; Finlay, 2010; Shim, 2013)</w:t>
      </w:r>
      <w:r w:rsidR="00F00B1A" w:rsidRPr="007F3B3D">
        <w:rPr>
          <w:rFonts w:ascii="Times New Roman" w:hAnsi="Times New Roman" w:cs="Times New Roman"/>
          <w:sz w:val="24"/>
        </w:rPr>
        <w:fldChar w:fldCharType="end"/>
      </w:r>
      <w:r w:rsidR="00F20C0C" w:rsidRPr="007F3B3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however, some of </w:t>
      </w:r>
      <w:r w:rsidR="00F20C0C" w:rsidRPr="007F3B3D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basic </w:t>
      </w:r>
      <w:r w:rsidR="00F20C0C" w:rsidRPr="007F3B3D">
        <w:rPr>
          <w:rFonts w:ascii="Times New Roman" w:hAnsi="Times New Roman" w:cs="Times New Roman"/>
          <w:sz w:val="24"/>
        </w:rPr>
        <w:t xml:space="preserve">underlying </w:t>
      </w:r>
      <w:r>
        <w:rPr>
          <w:rFonts w:ascii="Times New Roman" w:hAnsi="Times New Roman" w:cs="Times New Roman"/>
          <w:sz w:val="24"/>
        </w:rPr>
        <w:t xml:space="preserve">molecular </w:t>
      </w:r>
      <w:r w:rsidR="00870F65" w:rsidRPr="007F3B3D">
        <w:rPr>
          <w:rFonts w:ascii="Times New Roman" w:hAnsi="Times New Roman" w:cs="Times New Roman"/>
          <w:sz w:val="24"/>
        </w:rPr>
        <w:t xml:space="preserve">mechanism of </w:t>
      </w:r>
      <w:del w:id="170" w:author="Sargsyan, Davit [JRDUS]" w:date="2020-06-28T08:56:00Z">
        <w:r w:rsidDel="002C5D12">
          <w:rPr>
            <w:rFonts w:ascii="Times New Roman" w:hAnsi="Times New Roman" w:cs="Times New Roman"/>
            <w:sz w:val="24"/>
          </w:rPr>
          <w:delText xml:space="preserve">how </w:delText>
        </w:r>
        <w:r w:rsidR="00F20C0C" w:rsidRPr="007F3B3D" w:rsidDel="002C5D12">
          <w:rPr>
            <w:rFonts w:ascii="Times New Roman" w:hAnsi="Times New Roman" w:cs="Times New Roman"/>
            <w:sz w:val="24"/>
          </w:rPr>
          <w:delText xml:space="preserve">gut </w:delText>
        </w:r>
        <w:r w:rsidR="00870F65" w:rsidRPr="007F3B3D" w:rsidDel="002C5D12">
          <w:rPr>
            <w:rFonts w:ascii="Times New Roman" w:hAnsi="Times New Roman" w:cs="Times New Roman"/>
            <w:sz w:val="24"/>
          </w:rPr>
          <w:delText xml:space="preserve">microbiome </w:delText>
        </w:r>
        <w:r w:rsidDel="002C5D12">
          <w:rPr>
            <w:rFonts w:ascii="Times New Roman" w:hAnsi="Times New Roman" w:cs="Times New Roman"/>
            <w:sz w:val="24"/>
          </w:rPr>
          <w:delText xml:space="preserve">would be </w:delText>
        </w:r>
        <w:r w:rsidR="00870F65" w:rsidRPr="007F3B3D" w:rsidDel="002C5D12">
          <w:rPr>
            <w:rFonts w:ascii="Times New Roman" w:hAnsi="Times New Roman" w:cs="Times New Roman"/>
            <w:sz w:val="24"/>
          </w:rPr>
          <w:delText xml:space="preserve">regulated by such factors </w:delText>
        </w:r>
      </w:del>
      <w:ins w:id="171" w:author="Sargsyan, Davit [JRDUS]" w:date="2020-06-28T08:56:00Z">
        <w:r w:rsidR="002C5D12">
          <w:rPr>
            <w:rFonts w:ascii="Times New Roman" w:hAnsi="Times New Roman" w:cs="Times New Roman"/>
            <w:sz w:val="24"/>
          </w:rPr>
          <w:t xml:space="preserve">gut regulation by these bacteria </w:t>
        </w:r>
      </w:ins>
      <w:r w:rsidR="00870F65" w:rsidRPr="007F3B3D">
        <w:rPr>
          <w:rFonts w:ascii="Times New Roman" w:hAnsi="Times New Roman" w:cs="Times New Roman"/>
          <w:sz w:val="24"/>
        </w:rPr>
        <w:t xml:space="preserve">are poorly </w:t>
      </w:r>
      <w:r>
        <w:rPr>
          <w:rFonts w:ascii="Times New Roman" w:hAnsi="Times New Roman" w:cs="Times New Roman"/>
          <w:sz w:val="24"/>
        </w:rPr>
        <w:t>understood</w:t>
      </w:r>
      <w:r w:rsidR="00870F65" w:rsidRPr="007F3B3D">
        <w:rPr>
          <w:rFonts w:ascii="Times New Roman" w:hAnsi="Times New Roman" w:cs="Times New Roman"/>
          <w:sz w:val="24"/>
        </w:rPr>
        <w:t>.</w:t>
      </w:r>
    </w:p>
    <w:p w14:paraId="501F2E55" w14:textId="77777777" w:rsidR="00142917" w:rsidRPr="001D5779" w:rsidRDefault="00142917" w:rsidP="006B5DF1">
      <w:pPr>
        <w:spacing w:line="360" w:lineRule="auto"/>
        <w:rPr>
          <w:rFonts w:ascii="Times New Roman" w:hAnsi="Times New Roman" w:cs="Times New Roman"/>
          <w:sz w:val="24"/>
        </w:rPr>
      </w:pPr>
    </w:p>
    <w:p w14:paraId="14E75557" w14:textId="0586E19B" w:rsidR="006F6B0F" w:rsidRPr="001D5779" w:rsidRDefault="00212D44" w:rsidP="006B5DF1">
      <w:pPr>
        <w:spacing w:line="360" w:lineRule="auto"/>
        <w:rPr>
          <w:rFonts w:ascii="Times New Roman" w:hAnsi="Times New Roman" w:cs="Times New Roman"/>
          <w:sz w:val="24"/>
        </w:rPr>
      </w:pPr>
      <w:commentRangeStart w:id="172"/>
      <w:r w:rsidRPr="001D5779">
        <w:rPr>
          <w:rFonts w:ascii="Times New Roman" w:hAnsi="Times New Roman" w:cs="Times New Roman"/>
          <w:sz w:val="24"/>
        </w:rPr>
        <w:t xml:space="preserve">Recently, </w:t>
      </w:r>
      <w:commentRangeEnd w:id="172"/>
      <w:r w:rsidR="006A7366">
        <w:rPr>
          <w:rStyle w:val="CommentReference"/>
        </w:rPr>
        <w:commentReference w:id="172"/>
      </w:r>
      <w:r w:rsidRPr="001D5779">
        <w:rPr>
          <w:rFonts w:ascii="Times New Roman" w:hAnsi="Times New Roman" w:cs="Times New Roman"/>
          <w:sz w:val="24"/>
        </w:rPr>
        <w:t>s</w:t>
      </w:r>
      <w:r w:rsidR="004A4532" w:rsidRPr="001D5779">
        <w:rPr>
          <w:rFonts w:ascii="Times New Roman" w:hAnsi="Times New Roman" w:cs="Times New Roman"/>
          <w:sz w:val="24"/>
        </w:rPr>
        <w:t xml:space="preserve">ystematic studies on </w:t>
      </w:r>
      <w:r w:rsidR="00921AF4" w:rsidRPr="001D5779">
        <w:rPr>
          <w:rFonts w:ascii="Times New Roman" w:hAnsi="Times New Roman" w:cs="Times New Roman"/>
          <w:sz w:val="24"/>
        </w:rPr>
        <w:t xml:space="preserve">the regulators of </w:t>
      </w:r>
      <w:r w:rsidR="004A4532" w:rsidRPr="001D5779">
        <w:rPr>
          <w:rFonts w:ascii="Times New Roman" w:hAnsi="Times New Roman" w:cs="Times New Roman"/>
          <w:sz w:val="24"/>
        </w:rPr>
        <w:t xml:space="preserve">gut microbiome have identified </w:t>
      </w:r>
      <w:r w:rsidR="00C62B79" w:rsidRPr="001D5779">
        <w:rPr>
          <w:rFonts w:ascii="Times New Roman" w:hAnsi="Times New Roman" w:cs="Times New Roman"/>
          <w:sz w:val="24"/>
        </w:rPr>
        <w:t xml:space="preserve">that </w:t>
      </w:r>
      <w:r w:rsidR="00E54D93" w:rsidRPr="001D5779">
        <w:rPr>
          <w:rFonts w:ascii="Times New Roman" w:hAnsi="Times New Roman" w:cs="Times New Roman"/>
          <w:sz w:val="24"/>
        </w:rPr>
        <w:t xml:space="preserve">diet </w:t>
      </w:r>
      <w:r w:rsidR="00C62B79" w:rsidRPr="001D5779">
        <w:rPr>
          <w:rFonts w:ascii="Times New Roman" w:hAnsi="Times New Roman" w:cs="Times New Roman"/>
          <w:sz w:val="24"/>
        </w:rPr>
        <w:t xml:space="preserve">and </w:t>
      </w:r>
      <w:r w:rsidR="006A0213" w:rsidRPr="001D5779">
        <w:rPr>
          <w:rFonts w:ascii="Times New Roman" w:hAnsi="Times New Roman" w:cs="Times New Roman"/>
          <w:sz w:val="24"/>
        </w:rPr>
        <w:t xml:space="preserve">host </w:t>
      </w:r>
      <w:r w:rsidR="00C62B79" w:rsidRPr="001D5779">
        <w:rPr>
          <w:rFonts w:ascii="Times New Roman" w:hAnsi="Times New Roman" w:cs="Times New Roman"/>
          <w:sz w:val="24"/>
        </w:rPr>
        <w:t xml:space="preserve">genotype </w:t>
      </w:r>
      <w:r w:rsidR="00921AF4" w:rsidRPr="001D5779">
        <w:rPr>
          <w:rFonts w:ascii="Times New Roman" w:hAnsi="Times New Roman" w:cs="Times New Roman"/>
          <w:sz w:val="24"/>
        </w:rPr>
        <w:t xml:space="preserve">play important role in </w:t>
      </w:r>
      <w:r w:rsidR="00C62B79" w:rsidRPr="001D5779">
        <w:rPr>
          <w:rFonts w:ascii="Times New Roman" w:hAnsi="Times New Roman" w:cs="Times New Roman"/>
          <w:sz w:val="24"/>
        </w:rPr>
        <w:t xml:space="preserve">host-diet-microbiome interaction. For instance, </w:t>
      </w:r>
      <w:r w:rsidR="00F27013" w:rsidRPr="001D5779">
        <w:rPr>
          <w:rFonts w:ascii="Times New Roman" w:hAnsi="Times New Roman" w:cs="Times New Roman"/>
          <w:sz w:val="24"/>
        </w:rPr>
        <w:t>a rapid and consistent dietary response</w:t>
      </w:r>
      <w:r w:rsidR="003E7346" w:rsidRPr="001D5779">
        <w:rPr>
          <w:rFonts w:ascii="Times New Roman" w:hAnsi="Times New Roman" w:cs="Times New Roman"/>
          <w:sz w:val="24"/>
        </w:rPr>
        <w:t xml:space="preserve"> to low fat/high-plant-poly</w:t>
      </w:r>
      <w:r w:rsidR="00EA5661" w:rsidRPr="001D5779">
        <w:rPr>
          <w:rFonts w:ascii="Times New Roman" w:hAnsi="Times New Roman" w:cs="Times New Roman"/>
          <w:sz w:val="24"/>
        </w:rPr>
        <w:t xml:space="preserve">saccharide, and high </w:t>
      </w:r>
      <w:r w:rsidR="003E7346" w:rsidRPr="001D5779">
        <w:rPr>
          <w:rFonts w:ascii="Times New Roman" w:hAnsi="Times New Roman" w:cs="Times New Roman"/>
          <w:sz w:val="24"/>
        </w:rPr>
        <w:t>fat</w:t>
      </w:r>
      <w:r w:rsidR="00EA5661" w:rsidRPr="001D5779">
        <w:rPr>
          <w:rFonts w:ascii="Times New Roman" w:hAnsi="Times New Roman" w:cs="Times New Roman"/>
          <w:sz w:val="24"/>
        </w:rPr>
        <w:t>/sugar</w:t>
      </w:r>
      <w:r w:rsidR="003E7346" w:rsidRPr="001D5779">
        <w:rPr>
          <w:rFonts w:ascii="Times New Roman" w:hAnsi="Times New Roman" w:cs="Times New Roman"/>
          <w:sz w:val="24"/>
        </w:rPr>
        <w:t xml:space="preserve"> diet</w:t>
      </w:r>
      <w:r w:rsidRPr="001D5779">
        <w:rPr>
          <w:rFonts w:ascii="Times New Roman" w:hAnsi="Times New Roman" w:cs="Times New Roman"/>
          <w:sz w:val="24"/>
        </w:rPr>
        <w:t xml:space="preserve"> on gene deficient mice</w:t>
      </w:r>
      <w:r w:rsidR="00F27013" w:rsidRPr="001D5779">
        <w:rPr>
          <w:rFonts w:ascii="Times New Roman" w:hAnsi="Times New Roman" w:cs="Times New Roman"/>
          <w:sz w:val="24"/>
        </w:rPr>
        <w:t xml:space="preserve"> </w:t>
      </w:r>
      <w:r w:rsidR="00EA5661" w:rsidRPr="001D5779">
        <w:rPr>
          <w:rFonts w:ascii="Times New Roman" w:hAnsi="Times New Roman" w:cs="Times New Roman"/>
          <w:sz w:val="24"/>
        </w:rPr>
        <w:t>has been reported</w:t>
      </w:r>
      <w:r w:rsidR="00921AF4" w:rsidRPr="001D5779">
        <w:rPr>
          <w:rFonts w:ascii="Times New Roman" w:hAnsi="Times New Roman" w:cs="Times New Roman"/>
          <w:sz w:val="24"/>
        </w:rPr>
        <w:t xml:space="preserve"> </w:t>
      </w:r>
      <w:del w:id="173" w:author="Sargsyan, Davit [JRDUS]" w:date="2020-06-28T08:59:00Z">
        <w:r w:rsidR="00EA5661" w:rsidRPr="001D5779" w:rsidDel="007B419E">
          <w:rPr>
            <w:rFonts w:ascii="Times New Roman" w:hAnsi="Times New Roman" w:cs="Times New Roman"/>
            <w:sz w:val="24"/>
          </w:rPr>
          <w:fldChar w:fldCharType="begin"/>
        </w:r>
        <w:r w:rsidR="00334E86" w:rsidRPr="001D5779" w:rsidDel="007B419E">
          <w:rPr>
            <w:rFonts w:ascii="Times New Roman" w:hAnsi="Times New Roman" w:cs="Times New Roman"/>
            <w:sz w:val="24"/>
          </w:rPr>
          <w:delInstrText xml:space="preserve"> ADDIN EN.CITE &lt;EndNote&gt;&lt;Cite&gt;&lt;Author&gt;Carmody&lt;/Author&gt;&lt;Year&gt;2015&lt;/Year&gt;&lt;RecNum&gt;3778&lt;/RecNum&gt;&lt;DisplayText&gt;(Carmody et al., 2015)&lt;/DisplayText&gt;&lt;record&gt;&lt;rec-number&gt;3778&lt;/rec-number&gt;&lt;foreign-keys&gt;&lt;key app="EN" db-id="fwxserzzkt2tfxe5r50pa00x9ww5a525xvxr" timestamp="1580313393"&gt;3778&lt;/key&gt;&lt;/foreign-keys&gt;&lt;ref-type name="Journal Article"&gt;17&lt;/ref-type&gt;&lt;contributors&gt;&lt;authors&gt;&lt;author&gt;Carmody, R. N.&lt;/author&gt;&lt;author&gt;Gerber, G. K.&lt;/author&gt;&lt;author&gt;Luevano, J. M.&lt;/author&gt;&lt;author&gt;Gatti, D. M.&lt;/author&gt;&lt;author&gt;Somes, L.&lt;/author&gt;&lt;author&gt;Svenson, K. L.&lt;/author&gt;&lt;author&gt;Turnbaugh, P. J.&lt;/author&gt;&lt;/authors&gt;&lt;/contributors&gt;&lt;auth-address&gt;Harvard Univ, FAS Ctr Syst Biol, Cambridge, MA 02138 USA&amp;#xD;Univ Calif San Francisco, Dept Microbiol &amp;amp; Immunol, Hooper Fdn, San Francisco, CA 94143 USA&amp;#xD;Harvard Univ, Brigham &amp;amp; Womens Hosp, Dept Pathol, Ctr Clin &amp;amp; Translat Metagenom, Boston, MA 02115 USA&amp;#xD;Jackson Lab, Bar Harbor, ME 04609 USA&lt;/auth-address&gt;&lt;titles&gt;&lt;title&gt;Diet Dominates Host Genotype in Shaping the Murine Gut Microbiota&lt;/title&gt;&lt;secondary-title&gt;Cell Host &amp;amp; Microbe&lt;/secondary-title&gt;&lt;alt-title&gt;Cell Host Microbe&lt;/alt-title&gt;&lt;/titles&gt;&lt;alt-periodical&gt;&lt;full-title&gt;Cell Host Microbe&lt;/full-title&gt;&lt;/alt-periodical&gt;&lt;pages&gt;72-84&lt;/pages&gt;&lt;volume&gt;17&lt;/volume&gt;&lt;number&gt;1&lt;/number&gt;&lt;keywords&gt;&lt;keyword&gt;high-fat&lt;/keyword&gt;&lt;keyword&gt;mice&lt;/keyword&gt;&lt;keyword&gt;hysteresis&lt;/keyword&gt;&lt;keyword&gt;inflammation&lt;/keyword&gt;&lt;keyword&gt;population&lt;/keyword&gt;&lt;keyword&gt;discovery&lt;/keyword&gt;&lt;keyword&gt;ecology&lt;/keyword&gt;&lt;keyword&gt;obesity&lt;/keyword&gt;&lt;keyword&gt;humans&lt;/keyword&gt;&lt;/keywords&gt;&lt;dates&gt;&lt;year&gt;2015&lt;/year&gt;&lt;pub-dates&gt;&lt;date&gt;Jan 14&lt;/date&gt;&lt;/pub-dates&gt;&lt;/dates&gt;&lt;isbn&gt;1931-3128&lt;/isbn&gt;&lt;accession-num&gt;WOS:000348030100011&lt;/accession-num&gt;&lt;urls&gt;&lt;related-urls&gt;&lt;url&gt;&amp;lt;Go to ISI&amp;gt;://WOS:000348030100011&lt;/url&gt;&lt;/related-urls&gt;&lt;/urls&gt;&lt;electronic-resource-num&gt;10.1016/j.chom.2014.11.010&lt;/electronic-resource-num&gt;&lt;language&gt;English&lt;/language&gt;&lt;/record&gt;&lt;/Cite&gt;&lt;/EndNote&gt;</w:delInstrText>
        </w:r>
        <w:r w:rsidR="00EA5661" w:rsidRPr="001D5779" w:rsidDel="007B419E">
          <w:rPr>
            <w:rFonts w:ascii="Times New Roman" w:hAnsi="Times New Roman" w:cs="Times New Roman"/>
            <w:sz w:val="24"/>
          </w:rPr>
          <w:fldChar w:fldCharType="separate"/>
        </w:r>
        <w:r w:rsidR="00334E86" w:rsidRPr="001D5779" w:rsidDel="007B419E">
          <w:rPr>
            <w:rFonts w:ascii="Times New Roman" w:hAnsi="Times New Roman" w:cs="Times New Roman"/>
            <w:noProof/>
            <w:sz w:val="24"/>
          </w:rPr>
          <w:delText>(Carmody et al., 2015)</w:delText>
        </w:r>
        <w:r w:rsidR="00EA5661" w:rsidRPr="001D5779" w:rsidDel="007B419E">
          <w:rPr>
            <w:rFonts w:ascii="Times New Roman" w:hAnsi="Times New Roman" w:cs="Times New Roman"/>
            <w:sz w:val="24"/>
          </w:rPr>
          <w:fldChar w:fldCharType="end"/>
        </w:r>
      </w:del>
      <w:ins w:id="174" w:author="Sargsyan, Davit [JRDUS]" w:date="2020-06-28T08:58:00Z">
        <w:r w:rsidR="007B419E">
          <w:rPr>
            <w:rFonts w:ascii="Times New Roman" w:hAnsi="Times New Roman" w:cs="Times New Roman"/>
            <w:sz w:val="24"/>
          </w:rPr>
          <w:t xml:space="preserve">that </w:t>
        </w:r>
      </w:ins>
      <w:ins w:id="175" w:author="Sargsyan, Davit [JRDUS]" w:date="2020-06-28T08:59:00Z">
        <w:r w:rsidR="007B419E">
          <w:rPr>
            <w:rFonts w:ascii="Times New Roman" w:hAnsi="Times New Roman" w:cs="Times New Roman"/>
            <w:sz w:val="24"/>
          </w:rPr>
          <w:t>cooccurred with significant increase of</w:t>
        </w:r>
      </w:ins>
      <w:del w:id="176" w:author="Sargsyan, Davit [JRDUS]" w:date="2020-06-28T08:57:00Z">
        <w:r w:rsidR="00EA5661" w:rsidRPr="001D5779" w:rsidDel="007B419E">
          <w:rPr>
            <w:rFonts w:ascii="Times New Roman" w:hAnsi="Times New Roman" w:cs="Times New Roman"/>
            <w:sz w:val="24"/>
          </w:rPr>
          <w:delText>. The</w:delText>
        </w:r>
      </w:del>
      <w:r w:rsidR="00EA5661" w:rsidRPr="001D5779">
        <w:rPr>
          <w:rFonts w:ascii="Times New Roman" w:hAnsi="Times New Roman" w:cs="Times New Roman"/>
          <w:sz w:val="24"/>
        </w:rPr>
        <w:t xml:space="preserve"> relative abundance of </w:t>
      </w:r>
      <w:r w:rsidR="00EA5661" w:rsidRPr="001D5779">
        <w:rPr>
          <w:rFonts w:ascii="Times New Roman" w:hAnsi="Times New Roman" w:cs="Times New Roman"/>
          <w:i/>
          <w:sz w:val="24"/>
        </w:rPr>
        <w:t>Firmicu</w:t>
      </w:r>
      <w:r w:rsidR="00337BD3">
        <w:rPr>
          <w:rFonts w:ascii="Times New Roman" w:hAnsi="Times New Roman" w:cs="Times New Roman"/>
          <w:i/>
          <w:sz w:val="24"/>
        </w:rPr>
        <w:t>t</w:t>
      </w:r>
      <w:r w:rsidR="00EA5661" w:rsidRPr="001D5779">
        <w:rPr>
          <w:rFonts w:ascii="Times New Roman" w:hAnsi="Times New Roman" w:cs="Times New Roman"/>
          <w:i/>
          <w:sz w:val="24"/>
        </w:rPr>
        <w:t xml:space="preserve">es </w:t>
      </w:r>
      <w:r w:rsidR="00EA5661" w:rsidRPr="001D5779">
        <w:rPr>
          <w:rFonts w:ascii="Times New Roman" w:hAnsi="Times New Roman" w:cs="Times New Roman"/>
          <w:sz w:val="24"/>
        </w:rPr>
        <w:t>(</w:t>
      </w:r>
      <w:proofErr w:type="spellStart"/>
      <w:r w:rsidR="00EA5661" w:rsidRPr="001D5779">
        <w:rPr>
          <w:rFonts w:ascii="Times New Roman" w:hAnsi="Times New Roman" w:cs="Times New Roman"/>
          <w:i/>
          <w:sz w:val="24"/>
        </w:rPr>
        <w:t>Clostridiales</w:t>
      </w:r>
      <w:proofErr w:type="spellEnd"/>
      <w:r w:rsidR="00EA5661" w:rsidRPr="001D5779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337BD3">
        <w:rPr>
          <w:rFonts w:ascii="Times New Roman" w:hAnsi="Times New Roman" w:cs="Times New Roman"/>
          <w:i/>
          <w:sz w:val="24"/>
        </w:rPr>
        <w:t>L</w:t>
      </w:r>
      <w:r w:rsidR="00EA5661" w:rsidRPr="001D5779">
        <w:rPr>
          <w:rFonts w:ascii="Times New Roman" w:hAnsi="Times New Roman" w:cs="Times New Roman"/>
          <w:i/>
          <w:sz w:val="24"/>
        </w:rPr>
        <w:t>actobacillales</w:t>
      </w:r>
      <w:proofErr w:type="spellEnd"/>
      <w:r w:rsidR="00EA5661" w:rsidRPr="001D5779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EA5661" w:rsidRPr="001D5779">
        <w:rPr>
          <w:rFonts w:ascii="Times New Roman" w:hAnsi="Times New Roman" w:cs="Times New Roman"/>
          <w:i/>
          <w:sz w:val="24"/>
        </w:rPr>
        <w:t>Turicibacterales</w:t>
      </w:r>
      <w:proofErr w:type="spellEnd"/>
      <w:r w:rsidR="00EA5661" w:rsidRPr="001D5779">
        <w:rPr>
          <w:rFonts w:ascii="Times New Roman" w:hAnsi="Times New Roman" w:cs="Times New Roman"/>
          <w:sz w:val="24"/>
        </w:rPr>
        <w:t>)</w:t>
      </w:r>
      <w:r w:rsidR="00C460CA">
        <w:rPr>
          <w:rFonts w:ascii="Times New Roman" w:hAnsi="Times New Roman" w:cs="Times New Roman"/>
          <w:sz w:val="24"/>
        </w:rPr>
        <w:t xml:space="preserve"> and</w:t>
      </w:r>
      <w:r w:rsidR="00EA5661" w:rsidRPr="001D57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5661" w:rsidRPr="001D5779">
        <w:rPr>
          <w:rFonts w:ascii="Times New Roman" w:hAnsi="Times New Roman" w:cs="Times New Roman"/>
          <w:i/>
          <w:sz w:val="24"/>
        </w:rPr>
        <w:t>Verrucomicrobia</w:t>
      </w:r>
      <w:proofErr w:type="spellEnd"/>
      <w:r w:rsidR="00EA5661" w:rsidRPr="001D5779">
        <w:rPr>
          <w:rFonts w:ascii="Times New Roman" w:hAnsi="Times New Roman" w:cs="Times New Roman"/>
          <w:i/>
          <w:sz w:val="24"/>
        </w:rPr>
        <w:t xml:space="preserve"> </w:t>
      </w:r>
      <w:r w:rsidR="00EA5661" w:rsidRPr="001D5779">
        <w:rPr>
          <w:rFonts w:ascii="Times New Roman" w:hAnsi="Times New Roman" w:cs="Times New Roman"/>
          <w:sz w:val="24"/>
        </w:rPr>
        <w:t>(</w:t>
      </w:r>
      <w:proofErr w:type="spellStart"/>
      <w:r w:rsidR="00EA5661" w:rsidRPr="001D5779">
        <w:rPr>
          <w:rFonts w:ascii="Times New Roman" w:hAnsi="Times New Roman" w:cs="Times New Roman"/>
          <w:i/>
          <w:sz w:val="24"/>
        </w:rPr>
        <w:t>Verrucomicrobiales</w:t>
      </w:r>
      <w:proofErr w:type="spellEnd"/>
      <w:r w:rsidR="00EA5661" w:rsidRPr="001D5779">
        <w:rPr>
          <w:rFonts w:ascii="Times New Roman" w:hAnsi="Times New Roman" w:cs="Times New Roman"/>
          <w:sz w:val="24"/>
        </w:rPr>
        <w:t>)</w:t>
      </w:r>
      <w:ins w:id="177" w:author="Sargsyan, Davit [JRDUS]" w:date="2020-06-28T08:59:00Z">
        <w:r w:rsidR="007B419E" w:rsidRPr="007B419E">
          <w:rPr>
            <w:rFonts w:ascii="Times New Roman" w:hAnsi="Times New Roman" w:cs="Times New Roman"/>
            <w:sz w:val="24"/>
          </w:rPr>
          <w:t xml:space="preserve"> </w:t>
        </w:r>
        <w:commentRangeStart w:id="178"/>
        <w:r w:rsidR="007B419E" w:rsidRPr="001D5779">
          <w:rPr>
            <w:rFonts w:ascii="Times New Roman" w:hAnsi="Times New Roman" w:cs="Times New Roman"/>
            <w:sz w:val="24"/>
          </w:rPr>
          <w:fldChar w:fldCharType="begin"/>
        </w:r>
        <w:r w:rsidR="007B419E" w:rsidRPr="001D5779">
          <w:rPr>
            <w:rFonts w:ascii="Times New Roman" w:hAnsi="Times New Roman" w:cs="Times New Roman"/>
            <w:sz w:val="24"/>
          </w:rPr>
          <w:instrText xml:space="preserve"> ADDIN EN.CITE &lt;EndNote&gt;&lt;Cite&gt;&lt;Author&gt;Carmody&lt;/Author&gt;&lt;Year&gt;2015&lt;/Year&gt;&lt;RecNum&gt;3778&lt;/RecNum&gt;&lt;DisplayText&gt;(Carmody et al., 2015)&lt;/DisplayText&gt;&lt;record&gt;&lt;rec-number&gt;3778&lt;/rec-number&gt;&lt;foreign-keys&gt;&lt;key app="EN" db-id="fwxserzzkt2tfxe5r50pa00x9ww5a525xvxr" timestamp="1580313393"&gt;3778&lt;/key&gt;&lt;/foreign-keys&gt;&lt;ref-type name="Journal Article"&gt;17&lt;/ref-type&gt;&lt;contributors&gt;&lt;authors&gt;&lt;author&gt;Carmody, R. N.&lt;/author&gt;&lt;author&gt;Gerber, G. K.&lt;/author&gt;&lt;author&gt;Luevano, J. M.&lt;/author&gt;&lt;author&gt;Gatti, D. M.&lt;/author&gt;&lt;author&gt;Somes, L.&lt;/author&gt;&lt;author&gt;Svenson, K. L.&lt;/author&gt;&lt;author&gt;Turnbaugh, P. J.&lt;/author&gt;&lt;/authors&gt;&lt;/contributors&gt;&lt;auth-address&gt;Harvard Univ, FAS Ctr Syst Biol, Cambridge, MA 02138 USA&amp;#xD;Univ Calif San Francisco, Dept Microbiol &amp;amp; Immunol, Hooper Fdn, San Francisco, CA 94143 USA&amp;#xD;Harvard Univ, Brigham &amp;amp; Womens Hosp, Dept Pathol, Ctr Clin &amp;amp; Translat Metagenom, Boston, MA 02115 USA&amp;#xD;Jackson Lab, Bar Harbor, ME 04609 USA&lt;/auth-address&gt;&lt;titles&gt;&lt;title&gt;Diet Dominates Host Genotype in Shaping the Murine Gut Microbiota&lt;/title&gt;&lt;secondary-title&gt;Cell Host &amp;amp; Microbe&lt;/secondary-title&gt;&lt;alt-title&gt;Cell Host Microbe&lt;/alt-title&gt;&lt;/titles&gt;&lt;alt-periodical&gt;&lt;full-title&gt;Cell Host Microbe&lt;/full-title&gt;&lt;/alt-periodical&gt;&lt;pages&gt;72-84&lt;/pages&gt;&lt;volume&gt;17&lt;/volume&gt;&lt;number&gt;1&lt;/number&gt;&lt;keywords&gt;&lt;keyword&gt;high-fat&lt;/keyword&gt;&lt;keyword&gt;mice&lt;/keyword&gt;&lt;keyword&gt;hysteresis&lt;/keyword&gt;&lt;keyword&gt;inflammation&lt;/keyword&gt;&lt;keyword&gt;population&lt;/keyword&gt;&lt;keyword&gt;discovery&lt;/keyword&gt;&lt;keyword&gt;ecology&lt;/keyword&gt;&lt;keyword&gt;obesity&lt;/keyword&gt;&lt;keyword&gt;humans&lt;/keyword&gt;&lt;/keywords&gt;&lt;dates&gt;&lt;year&gt;2015&lt;/year&gt;&lt;pub-dates&gt;&lt;date&gt;Jan 14&lt;/date&gt;&lt;/pub-dates&gt;&lt;/dates&gt;&lt;isbn&gt;1931-3128&lt;/isbn&gt;&lt;accession-num&gt;WOS:000348030100011&lt;/accession-num&gt;&lt;urls&gt;&lt;related-urls&gt;&lt;url&gt;&amp;lt;Go to ISI&amp;gt;://WOS:000348030100011&lt;/url&gt;&lt;/related-urls&gt;&lt;/urls&gt;&lt;electronic-resource-num&gt;10.1016/j.chom.2014.11.010&lt;/electronic-resource-num&gt;&lt;language&gt;English&lt;/language&gt;&lt;/record&gt;&lt;/Cite&gt;&lt;/EndNote&gt;</w:instrText>
        </w:r>
        <w:r w:rsidR="007B419E" w:rsidRPr="001D5779">
          <w:rPr>
            <w:rFonts w:ascii="Times New Roman" w:hAnsi="Times New Roman" w:cs="Times New Roman"/>
            <w:sz w:val="24"/>
          </w:rPr>
          <w:fldChar w:fldCharType="separate"/>
        </w:r>
        <w:r w:rsidR="007B419E" w:rsidRPr="001D5779">
          <w:rPr>
            <w:rFonts w:ascii="Times New Roman" w:hAnsi="Times New Roman" w:cs="Times New Roman"/>
            <w:noProof/>
            <w:sz w:val="24"/>
          </w:rPr>
          <w:t>(Carmody et al., 2015)</w:t>
        </w:r>
        <w:r w:rsidR="007B419E" w:rsidRPr="001D5779">
          <w:rPr>
            <w:rFonts w:ascii="Times New Roman" w:hAnsi="Times New Roman" w:cs="Times New Roman"/>
            <w:sz w:val="24"/>
          </w:rPr>
          <w:fldChar w:fldCharType="end"/>
        </w:r>
      </w:ins>
      <w:del w:id="179" w:author="Sargsyan, Davit [JRDUS]" w:date="2020-06-28T08:59:00Z">
        <w:r w:rsidR="00EA5661" w:rsidRPr="001D5779" w:rsidDel="007B419E">
          <w:rPr>
            <w:rFonts w:ascii="Times New Roman" w:hAnsi="Times New Roman" w:cs="Times New Roman"/>
            <w:sz w:val="24"/>
          </w:rPr>
          <w:delText xml:space="preserve"> </w:delText>
        </w:r>
        <w:r w:rsidR="00C460CA" w:rsidDel="007B419E">
          <w:rPr>
            <w:rFonts w:ascii="Times New Roman" w:hAnsi="Times New Roman" w:cs="Times New Roman"/>
            <w:sz w:val="24"/>
          </w:rPr>
          <w:delText>were observed to increase</w:delText>
        </w:r>
        <w:r w:rsidR="00337BD3" w:rsidDel="007B419E">
          <w:rPr>
            <w:rFonts w:ascii="Times New Roman" w:hAnsi="Times New Roman" w:cs="Times New Roman"/>
            <w:sz w:val="24"/>
          </w:rPr>
          <w:delText>s s</w:delText>
        </w:r>
        <w:r w:rsidR="00EA5661" w:rsidRPr="001D5779" w:rsidDel="007B419E">
          <w:rPr>
            <w:rFonts w:ascii="Times New Roman" w:hAnsi="Times New Roman" w:cs="Times New Roman"/>
            <w:sz w:val="24"/>
          </w:rPr>
          <w:delText>ignificantly</w:delText>
        </w:r>
      </w:del>
      <w:r w:rsidR="00921AF4" w:rsidRPr="001D5779">
        <w:rPr>
          <w:rFonts w:ascii="Times New Roman" w:hAnsi="Times New Roman" w:cs="Times New Roman"/>
          <w:sz w:val="24"/>
        </w:rPr>
        <w:t>.</w:t>
      </w:r>
      <w:commentRangeEnd w:id="178"/>
      <w:r w:rsidR="007B419E">
        <w:rPr>
          <w:rStyle w:val="CommentReference"/>
        </w:rPr>
        <w:commentReference w:id="178"/>
      </w:r>
      <w:r w:rsidR="00921AF4" w:rsidRPr="001D5779">
        <w:rPr>
          <w:rFonts w:ascii="Times New Roman" w:hAnsi="Times New Roman" w:cs="Times New Roman"/>
          <w:sz w:val="24"/>
        </w:rPr>
        <w:t xml:space="preserve"> In contrast</w:t>
      </w:r>
      <w:r w:rsidR="00C460CA">
        <w:rPr>
          <w:rFonts w:ascii="Times New Roman" w:hAnsi="Times New Roman" w:cs="Times New Roman"/>
          <w:sz w:val="24"/>
        </w:rPr>
        <w:t>,</w:t>
      </w:r>
      <w:r w:rsidR="00921AF4" w:rsidRPr="001D57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5661" w:rsidRPr="001D5779">
        <w:rPr>
          <w:rFonts w:ascii="Times New Roman" w:hAnsi="Times New Roman" w:cs="Times New Roman"/>
          <w:i/>
          <w:sz w:val="24"/>
        </w:rPr>
        <w:t>Bacterioidetes</w:t>
      </w:r>
      <w:proofErr w:type="spellEnd"/>
      <w:r w:rsidR="00EA5661" w:rsidRPr="001D577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EA5661" w:rsidRPr="001D5779">
        <w:rPr>
          <w:rFonts w:ascii="Times New Roman" w:hAnsi="Times New Roman" w:cs="Times New Roman"/>
          <w:i/>
          <w:sz w:val="24"/>
        </w:rPr>
        <w:t>Bacteroidales</w:t>
      </w:r>
      <w:proofErr w:type="spellEnd"/>
      <w:r w:rsidR="00EA5661" w:rsidRPr="001D5779">
        <w:rPr>
          <w:rFonts w:ascii="Times New Roman" w:hAnsi="Times New Roman" w:cs="Times New Roman"/>
          <w:sz w:val="24"/>
        </w:rPr>
        <w:t>) significantly decreased in high-fat/sugar diet group.</w:t>
      </w:r>
      <w:r w:rsidR="00337BD3">
        <w:rPr>
          <w:rFonts w:ascii="Times New Roman" w:hAnsi="Times New Roman" w:cs="Times New Roman"/>
          <w:sz w:val="24"/>
        </w:rPr>
        <w:t xml:space="preserve"> </w:t>
      </w:r>
      <w:r w:rsidR="00C460CA">
        <w:rPr>
          <w:rFonts w:ascii="Times New Roman" w:hAnsi="Times New Roman" w:cs="Times New Roman"/>
          <w:sz w:val="24"/>
        </w:rPr>
        <w:t>Ad</w:t>
      </w:r>
      <w:r w:rsidR="00337BD3">
        <w:rPr>
          <w:rFonts w:ascii="Times New Roman" w:hAnsi="Times New Roman" w:cs="Times New Roman"/>
          <w:sz w:val="24"/>
        </w:rPr>
        <w:t>d</w:t>
      </w:r>
      <w:r w:rsidR="00C460CA">
        <w:rPr>
          <w:rFonts w:ascii="Times New Roman" w:hAnsi="Times New Roman" w:cs="Times New Roman"/>
          <w:sz w:val="24"/>
        </w:rPr>
        <w:t>itionally</w:t>
      </w:r>
      <w:r w:rsidR="00D62B9D" w:rsidRPr="001D577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62B9D" w:rsidRPr="001D5779">
        <w:rPr>
          <w:rFonts w:ascii="Times New Roman" w:hAnsi="Times New Roman" w:cs="Times New Roman"/>
          <w:i/>
          <w:sz w:val="24"/>
        </w:rPr>
        <w:t>Clostridiales</w:t>
      </w:r>
      <w:proofErr w:type="spellEnd"/>
      <w:r w:rsidR="00F83429" w:rsidRPr="001D5779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F83429" w:rsidRPr="001D5779">
        <w:rPr>
          <w:rFonts w:ascii="Times New Roman" w:hAnsi="Times New Roman" w:cs="Times New Roman"/>
          <w:i/>
          <w:sz w:val="24"/>
        </w:rPr>
        <w:t>Bacterioidales</w:t>
      </w:r>
      <w:proofErr w:type="spellEnd"/>
      <w:r w:rsidR="00F83429" w:rsidRPr="001D5779">
        <w:rPr>
          <w:rFonts w:ascii="Times New Roman" w:hAnsi="Times New Roman" w:cs="Times New Roman"/>
          <w:sz w:val="24"/>
        </w:rPr>
        <w:t xml:space="preserve"> significantly altered </w:t>
      </w:r>
      <w:r w:rsidR="00C460CA">
        <w:rPr>
          <w:rFonts w:ascii="Times New Roman" w:hAnsi="Times New Roman" w:cs="Times New Roman"/>
          <w:sz w:val="24"/>
        </w:rPr>
        <w:t xml:space="preserve">composition of </w:t>
      </w:r>
      <w:r w:rsidR="00F83429" w:rsidRPr="001D5779">
        <w:rPr>
          <w:rFonts w:ascii="Times New Roman" w:hAnsi="Times New Roman" w:cs="Times New Roman"/>
          <w:sz w:val="24"/>
        </w:rPr>
        <w:t>bacterial orders during the dietary shift between low fat/high-plant-polysaccharide diet and high fat/sugar diet.</w:t>
      </w:r>
      <w:r w:rsidR="00620278" w:rsidRPr="001D5779">
        <w:rPr>
          <w:rFonts w:ascii="Times New Roman" w:hAnsi="Times New Roman" w:cs="Times New Roman"/>
          <w:sz w:val="24"/>
        </w:rPr>
        <w:t xml:space="preserve"> </w:t>
      </w:r>
      <w:r w:rsidR="00921AF4" w:rsidRPr="001D5779">
        <w:rPr>
          <w:rFonts w:ascii="Times New Roman" w:hAnsi="Times New Roman" w:cs="Times New Roman"/>
          <w:sz w:val="24"/>
        </w:rPr>
        <w:t xml:space="preserve">Utilizing </w:t>
      </w:r>
      <w:r w:rsidR="00620278" w:rsidRPr="001D5779">
        <w:rPr>
          <w:rFonts w:ascii="Times New Roman" w:hAnsi="Times New Roman" w:cs="Times New Roman"/>
          <w:sz w:val="24"/>
        </w:rPr>
        <w:t xml:space="preserve">gnotobiotic mouse model with </w:t>
      </w:r>
      <w:r w:rsidR="00921AF4" w:rsidRPr="001D5779">
        <w:rPr>
          <w:rFonts w:ascii="Times New Roman" w:hAnsi="Times New Roman" w:cs="Times New Roman"/>
          <w:sz w:val="24"/>
        </w:rPr>
        <w:t xml:space="preserve">transplantation of </w:t>
      </w:r>
      <w:r w:rsidR="00620278" w:rsidRPr="001D5779">
        <w:rPr>
          <w:rFonts w:ascii="Times New Roman" w:hAnsi="Times New Roman" w:cs="Times New Roman"/>
          <w:sz w:val="24"/>
        </w:rPr>
        <w:t>health</w:t>
      </w:r>
      <w:r w:rsidR="00921AF4" w:rsidRPr="001D5779">
        <w:rPr>
          <w:rFonts w:ascii="Times New Roman" w:hAnsi="Times New Roman" w:cs="Times New Roman"/>
          <w:sz w:val="24"/>
        </w:rPr>
        <w:t>y</w:t>
      </w:r>
      <w:r w:rsidR="00620278" w:rsidRPr="001D5779">
        <w:rPr>
          <w:rFonts w:ascii="Times New Roman" w:hAnsi="Times New Roman" w:cs="Times New Roman"/>
          <w:sz w:val="24"/>
        </w:rPr>
        <w:t xml:space="preserve"> human fecal sample, the low fat/high-plant-polysaccharide diet</w:t>
      </w:r>
      <w:r w:rsidR="003815F2" w:rsidRPr="001D5779">
        <w:rPr>
          <w:rFonts w:ascii="Times New Roman" w:hAnsi="Times New Roman" w:cs="Times New Roman"/>
          <w:sz w:val="24"/>
        </w:rPr>
        <w:t xml:space="preserve"> </w:t>
      </w:r>
      <w:r w:rsidR="00C460CA" w:rsidRPr="001D5779">
        <w:rPr>
          <w:rFonts w:ascii="Times New Roman" w:hAnsi="Times New Roman" w:cs="Times New Roman"/>
          <w:sz w:val="24"/>
        </w:rPr>
        <w:t>decrease</w:t>
      </w:r>
      <w:r w:rsidR="00C460CA">
        <w:rPr>
          <w:rFonts w:ascii="Times New Roman" w:hAnsi="Times New Roman" w:cs="Times New Roman"/>
          <w:sz w:val="24"/>
        </w:rPr>
        <w:t>d</w:t>
      </w:r>
      <w:r w:rsidR="00C460CA" w:rsidRPr="001D5779">
        <w:rPr>
          <w:rFonts w:ascii="Times New Roman" w:hAnsi="Times New Roman" w:cs="Times New Roman"/>
          <w:sz w:val="24"/>
        </w:rPr>
        <w:t xml:space="preserve"> </w:t>
      </w:r>
      <w:r w:rsidR="003815F2" w:rsidRPr="001D5779">
        <w:rPr>
          <w:rFonts w:ascii="Times New Roman" w:hAnsi="Times New Roman" w:cs="Times New Roman"/>
          <w:sz w:val="24"/>
        </w:rPr>
        <w:t xml:space="preserve">the relative abundance of </w:t>
      </w:r>
      <w:r w:rsidR="003815F2" w:rsidRPr="001D5779">
        <w:rPr>
          <w:rFonts w:ascii="Times New Roman" w:hAnsi="Times New Roman" w:cs="Times New Roman"/>
          <w:i/>
          <w:sz w:val="24"/>
        </w:rPr>
        <w:t xml:space="preserve">Firmicutes </w:t>
      </w:r>
      <w:proofErr w:type="spellStart"/>
      <w:r w:rsidR="003815F2" w:rsidRPr="001D5779">
        <w:rPr>
          <w:rFonts w:ascii="Times New Roman" w:hAnsi="Times New Roman" w:cs="Times New Roman"/>
          <w:i/>
          <w:sz w:val="24"/>
        </w:rPr>
        <w:t>Erysipelotrichi</w:t>
      </w:r>
      <w:proofErr w:type="spellEnd"/>
      <w:r w:rsidR="003815F2" w:rsidRPr="001D5779">
        <w:rPr>
          <w:rFonts w:ascii="Times New Roman" w:hAnsi="Times New Roman" w:cs="Times New Roman"/>
          <w:sz w:val="24"/>
        </w:rPr>
        <w:t xml:space="preserve">, </w:t>
      </w:r>
      <w:r w:rsidR="003815F2" w:rsidRPr="001D5779">
        <w:rPr>
          <w:rFonts w:ascii="Times New Roman" w:hAnsi="Times New Roman" w:cs="Times New Roman"/>
          <w:i/>
          <w:sz w:val="24"/>
        </w:rPr>
        <w:t>Firmicutes Bacilli</w:t>
      </w:r>
      <w:r w:rsidR="003815F2" w:rsidRPr="001D5779">
        <w:rPr>
          <w:rFonts w:ascii="Times New Roman" w:hAnsi="Times New Roman" w:cs="Times New Roman"/>
          <w:sz w:val="24"/>
        </w:rPr>
        <w:t xml:space="preserve">, and </w:t>
      </w:r>
      <w:r w:rsidR="00C460CA" w:rsidRPr="001D5779">
        <w:rPr>
          <w:rFonts w:ascii="Times New Roman" w:hAnsi="Times New Roman" w:cs="Times New Roman"/>
          <w:sz w:val="24"/>
        </w:rPr>
        <w:t>increase</w:t>
      </w:r>
      <w:r w:rsidR="00C460CA">
        <w:rPr>
          <w:rFonts w:ascii="Times New Roman" w:hAnsi="Times New Roman" w:cs="Times New Roman"/>
          <w:sz w:val="24"/>
        </w:rPr>
        <w:t>d</w:t>
      </w:r>
      <w:r w:rsidR="00C460CA" w:rsidRPr="001D5779">
        <w:rPr>
          <w:rFonts w:ascii="Times New Roman" w:hAnsi="Times New Roman" w:cs="Times New Roman"/>
          <w:sz w:val="24"/>
        </w:rPr>
        <w:t xml:space="preserve"> </w:t>
      </w:r>
      <w:r w:rsidR="003815F2" w:rsidRPr="001D5779">
        <w:rPr>
          <w:rFonts w:ascii="Times New Roman" w:hAnsi="Times New Roman" w:cs="Times New Roman"/>
          <w:sz w:val="24"/>
        </w:rPr>
        <w:lastRenderedPageBreak/>
        <w:t xml:space="preserve">the relative abundance of </w:t>
      </w:r>
      <w:r w:rsidR="003815F2" w:rsidRPr="001D5779">
        <w:rPr>
          <w:rFonts w:ascii="Times New Roman" w:hAnsi="Times New Roman" w:cs="Times New Roman"/>
          <w:i/>
          <w:sz w:val="24"/>
        </w:rPr>
        <w:t xml:space="preserve">Bacteroidetes </w:t>
      </w:r>
      <w:proofErr w:type="spellStart"/>
      <w:r w:rsidR="003815F2" w:rsidRPr="001D5779">
        <w:rPr>
          <w:rFonts w:ascii="Times New Roman" w:hAnsi="Times New Roman" w:cs="Times New Roman"/>
          <w:i/>
          <w:sz w:val="24"/>
        </w:rPr>
        <w:t>Bacteroidetes</w:t>
      </w:r>
      <w:proofErr w:type="spellEnd"/>
      <w:r w:rsidR="003815F2" w:rsidRPr="001D5779">
        <w:rPr>
          <w:rFonts w:ascii="Times New Roman" w:hAnsi="Times New Roman" w:cs="Times New Roman"/>
          <w:sz w:val="24"/>
        </w:rPr>
        <w:t xml:space="preserve"> compared with high fat/sugar Western diet.</w:t>
      </w:r>
      <w:r w:rsidR="00825BAC" w:rsidRPr="001D5779">
        <w:rPr>
          <w:rFonts w:ascii="Times New Roman" w:hAnsi="Times New Roman" w:cs="Times New Roman"/>
          <w:sz w:val="24"/>
        </w:rPr>
        <w:t xml:space="preserve"> Twenty eight </w:t>
      </w:r>
      <w:r w:rsidR="000E7E4F" w:rsidRPr="001D5779">
        <w:rPr>
          <w:rFonts w:ascii="Times New Roman" w:hAnsi="Times New Roman" w:cs="Times New Roman"/>
          <w:sz w:val="24"/>
        </w:rPr>
        <w:t>healthy</w:t>
      </w:r>
      <w:r w:rsidR="006673B0" w:rsidRPr="001D5779">
        <w:rPr>
          <w:rFonts w:ascii="Times New Roman" w:hAnsi="Times New Roman" w:cs="Times New Roman"/>
          <w:sz w:val="24"/>
        </w:rPr>
        <w:t xml:space="preserve"> </w:t>
      </w:r>
      <w:r w:rsidR="000E7E4F" w:rsidRPr="001D5779">
        <w:rPr>
          <w:rFonts w:ascii="Times New Roman" w:hAnsi="Times New Roman" w:cs="Times New Roman"/>
          <w:sz w:val="24"/>
        </w:rPr>
        <w:t xml:space="preserve">subjects </w:t>
      </w:r>
      <w:r w:rsidR="00825BAC" w:rsidRPr="001D5779">
        <w:rPr>
          <w:rFonts w:ascii="Times New Roman" w:hAnsi="Times New Roman" w:cs="Times New Roman"/>
          <w:sz w:val="24"/>
        </w:rPr>
        <w:t>we</w:t>
      </w:r>
      <w:r w:rsidR="000E7E4F" w:rsidRPr="001D5779">
        <w:rPr>
          <w:rFonts w:ascii="Times New Roman" w:hAnsi="Times New Roman" w:cs="Times New Roman"/>
          <w:sz w:val="24"/>
        </w:rPr>
        <w:t>re given 60 g of whole grain barley, brown rice or equal mixture of two ingredients every day for 4 weeks</w:t>
      </w:r>
      <w:r w:rsidR="00542462" w:rsidRPr="001D5779">
        <w:rPr>
          <w:rFonts w:ascii="Times New Roman" w:hAnsi="Times New Roman" w:cs="Times New Roman"/>
          <w:sz w:val="24"/>
        </w:rPr>
        <w:t xml:space="preserve"> </w:t>
      </w:r>
      <w:r w:rsidR="000E7E4F" w:rsidRPr="001D5779">
        <w:rPr>
          <w:rFonts w:ascii="Times New Roman" w:hAnsi="Times New Roman" w:cs="Times New Roman"/>
          <w:sz w:val="24"/>
        </w:rPr>
        <w:fldChar w:fldCharType="begin">
          <w:fldData xml:space="preserve">PEVuZE5vdGU+PENpdGU+PEF1dGhvcj5NYXJ0aW5lejwvQXV0aG9yPjxZZWFyPjIwMTM8L1llYXI+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</w:fldData>
        </w:fldChar>
      </w:r>
      <w:r w:rsidR="00334E86" w:rsidRPr="001D5779">
        <w:rPr>
          <w:rFonts w:ascii="Times New Roman" w:hAnsi="Times New Roman" w:cs="Times New Roman"/>
          <w:sz w:val="24"/>
        </w:rPr>
        <w:instrText xml:space="preserve"> ADDIN EN.CITE </w:instrText>
      </w:r>
      <w:r w:rsidR="00334E86" w:rsidRPr="001D5779">
        <w:rPr>
          <w:rFonts w:ascii="Times New Roman" w:hAnsi="Times New Roman" w:cs="Times New Roman"/>
          <w:sz w:val="24"/>
        </w:rPr>
        <w:fldChar w:fldCharType="begin">
          <w:fldData xml:space="preserve">PEVuZE5vdGU+PENpdGU+PEF1dGhvcj5NYXJ0aW5lejwvQXV0aG9yPjxZZWFyPjIwMTM8L1llYXI+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</w:fldData>
        </w:fldChar>
      </w:r>
      <w:r w:rsidR="00334E86" w:rsidRPr="001D5779">
        <w:rPr>
          <w:rFonts w:ascii="Times New Roman" w:hAnsi="Times New Roman" w:cs="Times New Roman"/>
          <w:sz w:val="24"/>
        </w:rPr>
        <w:instrText xml:space="preserve"> ADDIN EN.CITE.DATA </w:instrText>
      </w:r>
      <w:r w:rsidR="00334E86" w:rsidRPr="001D5779">
        <w:rPr>
          <w:rFonts w:ascii="Times New Roman" w:hAnsi="Times New Roman" w:cs="Times New Roman"/>
          <w:sz w:val="24"/>
        </w:rPr>
      </w:r>
      <w:r w:rsidR="00334E86" w:rsidRPr="001D5779">
        <w:rPr>
          <w:rFonts w:ascii="Times New Roman" w:hAnsi="Times New Roman" w:cs="Times New Roman"/>
          <w:sz w:val="24"/>
        </w:rPr>
        <w:fldChar w:fldCharType="end"/>
      </w:r>
      <w:r w:rsidR="000E7E4F" w:rsidRPr="001D5779">
        <w:rPr>
          <w:rFonts w:ascii="Times New Roman" w:hAnsi="Times New Roman" w:cs="Times New Roman"/>
          <w:sz w:val="24"/>
        </w:rPr>
      </w:r>
      <w:r w:rsidR="000E7E4F" w:rsidRPr="001D5779">
        <w:rPr>
          <w:rFonts w:ascii="Times New Roman" w:hAnsi="Times New Roman" w:cs="Times New Roman"/>
          <w:sz w:val="24"/>
        </w:rPr>
        <w:fldChar w:fldCharType="separate"/>
      </w:r>
      <w:r w:rsidR="00334E86" w:rsidRPr="001D5779">
        <w:rPr>
          <w:rFonts w:ascii="Times New Roman" w:hAnsi="Times New Roman" w:cs="Times New Roman"/>
          <w:noProof/>
          <w:sz w:val="24"/>
        </w:rPr>
        <w:t>(Martinez et al., 2013)</w:t>
      </w:r>
      <w:r w:rsidR="000E7E4F" w:rsidRPr="001D5779">
        <w:rPr>
          <w:rFonts w:ascii="Times New Roman" w:hAnsi="Times New Roman" w:cs="Times New Roman"/>
          <w:sz w:val="24"/>
        </w:rPr>
        <w:fldChar w:fldCharType="end"/>
      </w:r>
      <w:r w:rsidR="000E7E4F" w:rsidRPr="001D5779">
        <w:rPr>
          <w:rFonts w:ascii="Times New Roman" w:hAnsi="Times New Roman" w:cs="Times New Roman"/>
          <w:sz w:val="24"/>
        </w:rPr>
        <w:t xml:space="preserve">. </w:t>
      </w:r>
      <w:r w:rsidR="00791BF6" w:rsidRPr="001D5779">
        <w:rPr>
          <w:rFonts w:ascii="Times New Roman" w:hAnsi="Times New Roman" w:cs="Times New Roman"/>
          <w:sz w:val="24"/>
        </w:rPr>
        <w:t>All three whole grain diets</w:t>
      </w:r>
      <w:r w:rsidR="00F813B5" w:rsidRPr="001D5779">
        <w:rPr>
          <w:rFonts w:ascii="Times New Roman" w:hAnsi="Times New Roman" w:cs="Times New Roman"/>
          <w:sz w:val="24"/>
        </w:rPr>
        <w:t xml:space="preserve"> significantly increased the gut bacterial diversity</w:t>
      </w:r>
      <w:r w:rsidR="002E343B" w:rsidRPr="001D5779">
        <w:rPr>
          <w:rFonts w:ascii="Times New Roman" w:hAnsi="Times New Roman" w:cs="Times New Roman"/>
          <w:sz w:val="24"/>
        </w:rPr>
        <w:t xml:space="preserve"> (Shannon’s index and Simpson’s index), and the proportion of phylum </w:t>
      </w:r>
      <w:r w:rsidR="002E343B" w:rsidRPr="001D5779">
        <w:rPr>
          <w:rFonts w:ascii="Times New Roman" w:hAnsi="Times New Roman" w:cs="Times New Roman"/>
          <w:i/>
          <w:sz w:val="24"/>
        </w:rPr>
        <w:t>Firmicutes</w:t>
      </w:r>
      <w:r w:rsidR="002E343B" w:rsidRPr="001D5779">
        <w:rPr>
          <w:rFonts w:ascii="Times New Roman" w:hAnsi="Times New Roman" w:cs="Times New Roman"/>
          <w:sz w:val="24"/>
        </w:rPr>
        <w:t xml:space="preserve">, </w:t>
      </w:r>
      <w:r w:rsidR="00825BAC" w:rsidRPr="001D5779">
        <w:rPr>
          <w:rFonts w:ascii="Times New Roman" w:hAnsi="Times New Roman" w:cs="Times New Roman"/>
          <w:sz w:val="24"/>
        </w:rPr>
        <w:t xml:space="preserve">while </w:t>
      </w:r>
      <w:r w:rsidR="002E343B" w:rsidRPr="001D5779">
        <w:rPr>
          <w:rFonts w:ascii="Times New Roman" w:hAnsi="Times New Roman" w:cs="Times New Roman"/>
          <w:sz w:val="24"/>
        </w:rPr>
        <w:t>decreas</w:t>
      </w:r>
      <w:r w:rsidR="00825BAC" w:rsidRPr="001D5779">
        <w:rPr>
          <w:rFonts w:ascii="Times New Roman" w:hAnsi="Times New Roman" w:cs="Times New Roman"/>
          <w:sz w:val="24"/>
        </w:rPr>
        <w:t>es</w:t>
      </w:r>
      <w:r w:rsidR="002E343B" w:rsidRPr="001D5779">
        <w:rPr>
          <w:rFonts w:ascii="Times New Roman" w:hAnsi="Times New Roman" w:cs="Times New Roman"/>
          <w:sz w:val="24"/>
        </w:rPr>
        <w:t xml:space="preserve"> the proportion of phylum </w:t>
      </w:r>
      <w:proofErr w:type="spellStart"/>
      <w:r w:rsidR="002E343B" w:rsidRPr="001D5779">
        <w:rPr>
          <w:rFonts w:ascii="Times New Roman" w:hAnsi="Times New Roman" w:cs="Times New Roman"/>
          <w:i/>
          <w:sz w:val="24"/>
        </w:rPr>
        <w:t>Bacterioidetes</w:t>
      </w:r>
      <w:proofErr w:type="spellEnd"/>
      <w:r w:rsidR="00791BF6" w:rsidRPr="001D5779">
        <w:rPr>
          <w:rFonts w:ascii="Times New Roman" w:hAnsi="Times New Roman" w:cs="Times New Roman"/>
          <w:sz w:val="24"/>
        </w:rPr>
        <w:t xml:space="preserve">. </w:t>
      </w:r>
      <w:r w:rsidR="00825BAC" w:rsidRPr="001D5779">
        <w:rPr>
          <w:rFonts w:ascii="Times New Roman" w:hAnsi="Times New Roman" w:cs="Times New Roman"/>
          <w:sz w:val="24"/>
        </w:rPr>
        <w:t>At the i</w:t>
      </w:r>
      <w:r w:rsidR="00791BF6" w:rsidRPr="001D5779">
        <w:rPr>
          <w:rFonts w:ascii="Times New Roman" w:hAnsi="Times New Roman" w:cs="Times New Roman"/>
          <w:sz w:val="24"/>
        </w:rPr>
        <w:t>ndividual</w:t>
      </w:r>
      <w:r w:rsidR="00825BAC" w:rsidRPr="001D5779">
        <w:rPr>
          <w:rFonts w:ascii="Times New Roman" w:hAnsi="Times New Roman" w:cs="Times New Roman"/>
          <w:sz w:val="24"/>
        </w:rPr>
        <w:t xml:space="preserve"> level</w:t>
      </w:r>
      <w:r w:rsidR="00791BF6" w:rsidRPr="001D5779">
        <w:rPr>
          <w:rFonts w:ascii="Times New Roman" w:hAnsi="Times New Roman" w:cs="Times New Roman"/>
          <w:sz w:val="24"/>
        </w:rPr>
        <w:t xml:space="preserve">, genus </w:t>
      </w:r>
      <w:proofErr w:type="spellStart"/>
      <w:r w:rsidR="00791BF6" w:rsidRPr="001D5779">
        <w:rPr>
          <w:rFonts w:ascii="Times New Roman" w:hAnsi="Times New Roman" w:cs="Times New Roman"/>
          <w:i/>
          <w:sz w:val="24"/>
        </w:rPr>
        <w:t>Bacerioides</w:t>
      </w:r>
      <w:proofErr w:type="spellEnd"/>
      <w:r w:rsidR="00791BF6" w:rsidRPr="001D5779">
        <w:rPr>
          <w:rFonts w:ascii="Times New Roman" w:hAnsi="Times New Roman" w:cs="Times New Roman"/>
          <w:sz w:val="24"/>
        </w:rPr>
        <w:t xml:space="preserve"> </w:t>
      </w:r>
      <w:r w:rsidR="00C460CA">
        <w:rPr>
          <w:rFonts w:ascii="Times New Roman" w:hAnsi="Times New Roman" w:cs="Times New Roman"/>
          <w:sz w:val="24"/>
        </w:rPr>
        <w:t>were</w:t>
      </w:r>
      <w:r w:rsidR="00C460CA" w:rsidRPr="001D5779">
        <w:rPr>
          <w:rFonts w:ascii="Times New Roman" w:hAnsi="Times New Roman" w:cs="Times New Roman"/>
          <w:sz w:val="24"/>
        </w:rPr>
        <w:t xml:space="preserve"> </w:t>
      </w:r>
      <w:r w:rsidR="00791BF6" w:rsidRPr="001D5779">
        <w:rPr>
          <w:rFonts w:ascii="Times New Roman" w:hAnsi="Times New Roman" w:cs="Times New Roman"/>
          <w:sz w:val="24"/>
        </w:rPr>
        <w:t>significantly decreased by whole barley and brown rice mix</w:t>
      </w:r>
      <w:r w:rsidR="006C479C" w:rsidRPr="001D5779">
        <w:rPr>
          <w:rFonts w:ascii="Times New Roman" w:hAnsi="Times New Roman" w:cs="Times New Roman"/>
          <w:sz w:val="24"/>
        </w:rPr>
        <w:t xml:space="preserve"> </w:t>
      </w:r>
      <w:r w:rsidR="00337BD3" w:rsidRPr="001D5779">
        <w:rPr>
          <w:rFonts w:ascii="Times New Roman" w:hAnsi="Times New Roman" w:cs="Times New Roman"/>
          <w:sz w:val="24"/>
        </w:rPr>
        <w:t>diet but</w:t>
      </w:r>
      <w:r w:rsidR="00791BF6" w:rsidRPr="001D5779">
        <w:rPr>
          <w:rFonts w:ascii="Times New Roman" w:hAnsi="Times New Roman" w:cs="Times New Roman"/>
          <w:sz w:val="24"/>
        </w:rPr>
        <w:t xml:space="preserve"> </w:t>
      </w:r>
      <w:r w:rsidR="00C460CA">
        <w:rPr>
          <w:rFonts w:ascii="Times New Roman" w:hAnsi="Times New Roman" w:cs="Times New Roman"/>
          <w:sz w:val="24"/>
        </w:rPr>
        <w:t xml:space="preserve">were </w:t>
      </w:r>
      <w:r w:rsidR="00791BF6" w:rsidRPr="001D5779">
        <w:rPr>
          <w:rFonts w:ascii="Times New Roman" w:hAnsi="Times New Roman" w:cs="Times New Roman"/>
          <w:sz w:val="24"/>
        </w:rPr>
        <w:t xml:space="preserve">not </w:t>
      </w:r>
      <w:r w:rsidR="00825BAC" w:rsidRPr="001D5779">
        <w:rPr>
          <w:rFonts w:ascii="Times New Roman" w:hAnsi="Times New Roman" w:cs="Times New Roman"/>
          <w:sz w:val="24"/>
        </w:rPr>
        <w:t xml:space="preserve">affected </w:t>
      </w:r>
      <w:r w:rsidR="00791BF6" w:rsidRPr="001D5779">
        <w:rPr>
          <w:rFonts w:ascii="Times New Roman" w:hAnsi="Times New Roman" w:cs="Times New Roman"/>
          <w:sz w:val="24"/>
        </w:rPr>
        <w:t xml:space="preserve">by either of </w:t>
      </w:r>
      <w:r w:rsidR="00825BAC" w:rsidRPr="001D5779">
        <w:rPr>
          <w:rFonts w:ascii="Times New Roman" w:hAnsi="Times New Roman" w:cs="Times New Roman"/>
          <w:sz w:val="24"/>
        </w:rPr>
        <w:t xml:space="preserve">the </w:t>
      </w:r>
      <w:r w:rsidR="00791BF6" w:rsidRPr="001D5779">
        <w:rPr>
          <w:rFonts w:ascii="Times New Roman" w:hAnsi="Times New Roman" w:cs="Times New Roman"/>
          <w:sz w:val="24"/>
        </w:rPr>
        <w:t xml:space="preserve">single </w:t>
      </w:r>
      <w:r w:rsidR="006C479C" w:rsidRPr="001D5779">
        <w:rPr>
          <w:rFonts w:ascii="Times New Roman" w:hAnsi="Times New Roman" w:cs="Times New Roman"/>
          <w:sz w:val="24"/>
        </w:rPr>
        <w:t xml:space="preserve">ingredient </w:t>
      </w:r>
      <w:r w:rsidR="00791BF6" w:rsidRPr="001D5779">
        <w:rPr>
          <w:rFonts w:ascii="Times New Roman" w:hAnsi="Times New Roman" w:cs="Times New Roman"/>
          <w:sz w:val="24"/>
        </w:rPr>
        <w:t xml:space="preserve">diet. In addition, genus </w:t>
      </w:r>
      <w:proofErr w:type="spellStart"/>
      <w:r w:rsidR="00791BF6" w:rsidRPr="001D5779">
        <w:rPr>
          <w:rFonts w:ascii="Times New Roman" w:hAnsi="Times New Roman" w:cs="Times New Roman"/>
          <w:i/>
          <w:sz w:val="24"/>
        </w:rPr>
        <w:t>Roseburia</w:t>
      </w:r>
      <w:proofErr w:type="spellEnd"/>
      <w:r w:rsidR="00791BF6" w:rsidRPr="001D5779">
        <w:rPr>
          <w:rFonts w:ascii="Times New Roman" w:hAnsi="Times New Roman" w:cs="Times New Roman"/>
          <w:sz w:val="24"/>
        </w:rPr>
        <w:t xml:space="preserve">, </w:t>
      </w:r>
      <w:r w:rsidR="00791BF6" w:rsidRPr="001D5779">
        <w:rPr>
          <w:rFonts w:ascii="Times New Roman" w:hAnsi="Times New Roman" w:cs="Times New Roman"/>
          <w:i/>
          <w:sz w:val="24"/>
        </w:rPr>
        <w:t>Bifidobacterium</w:t>
      </w:r>
      <w:r w:rsidR="00791BF6" w:rsidRPr="001D577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91BF6" w:rsidRPr="001D5779">
        <w:rPr>
          <w:rFonts w:ascii="Times New Roman" w:hAnsi="Times New Roman" w:cs="Times New Roman"/>
          <w:i/>
          <w:sz w:val="24"/>
        </w:rPr>
        <w:t>Dialister</w:t>
      </w:r>
      <w:proofErr w:type="spellEnd"/>
      <w:r w:rsidR="00791BF6" w:rsidRPr="001D5779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791BF6" w:rsidRPr="001D5779">
        <w:rPr>
          <w:rFonts w:ascii="Times New Roman" w:hAnsi="Times New Roman" w:cs="Times New Roman"/>
          <w:i/>
          <w:sz w:val="24"/>
        </w:rPr>
        <w:t>Odoribacter</w:t>
      </w:r>
      <w:proofErr w:type="spellEnd"/>
      <w:r w:rsidR="00791BF6" w:rsidRPr="001D5779">
        <w:rPr>
          <w:rFonts w:ascii="Times New Roman" w:hAnsi="Times New Roman" w:cs="Times New Roman"/>
          <w:sz w:val="24"/>
        </w:rPr>
        <w:t xml:space="preserve"> </w:t>
      </w:r>
      <w:r w:rsidR="00C460CA">
        <w:rPr>
          <w:rFonts w:ascii="Times New Roman" w:hAnsi="Times New Roman" w:cs="Times New Roman"/>
          <w:sz w:val="24"/>
        </w:rPr>
        <w:t>were</w:t>
      </w:r>
      <w:r w:rsidR="006C479C" w:rsidRPr="001D5779">
        <w:rPr>
          <w:rFonts w:ascii="Times New Roman" w:hAnsi="Times New Roman" w:cs="Times New Roman"/>
          <w:sz w:val="24"/>
        </w:rPr>
        <w:t xml:space="preserve"> significantly altered only by whole grain barley diet, and genus </w:t>
      </w:r>
      <w:proofErr w:type="spellStart"/>
      <w:r w:rsidR="006C479C" w:rsidRPr="001D5779">
        <w:rPr>
          <w:rFonts w:ascii="Times New Roman" w:hAnsi="Times New Roman" w:cs="Times New Roman"/>
          <w:i/>
          <w:sz w:val="24"/>
        </w:rPr>
        <w:t>Blautia</w:t>
      </w:r>
      <w:proofErr w:type="spellEnd"/>
      <w:r w:rsidR="006C479C" w:rsidRPr="001D5779">
        <w:rPr>
          <w:rFonts w:ascii="Times New Roman" w:hAnsi="Times New Roman" w:cs="Times New Roman"/>
          <w:sz w:val="24"/>
        </w:rPr>
        <w:t xml:space="preserve"> by both</w:t>
      </w:r>
      <w:r w:rsidR="00C460CA">
        <w:rPr>
          <w:rFonts w:ascii="Times New Roman" w:hAnsi="Times New Roman" w:cs="Times New Roman"/>
          <w:sz w:val="24"/>
        </w:rPr>
        <w:t>,</w:t>
      </w:r>
      <w:r w:rsidR="006C479C" w:rsidRPr="001D5779">
        <w:rPr>
          <w:rFonts w:ascii="Times New Roman" w:hAnsi="Times New Roman" w:cs="Times New Roman"/>
          <w:sz w:val="24"/>
        </w:rPr>
        <w:t xml:space="preserve"> mix diet and whole grain barley diet.</w:t>
      </w:r>
      <w:r w:rsidR="0037265C" w:rsidRPr="001D5779">
        <w:rPr>
          <w:rFonts w:ascii="Times New Roman" w:hAnsi="Times New Roman" w:cs="Times New Roman"/>
          <w:sz w:val="24"/>
        </w:rPr>
        <w:t xml:space="preserve"> </w:t>
      </w:r>
    </w:p>
    <w:p w14:paraId="622D86A1" w14:textId="77777777" w:rsidR="00D33D28" w:rsidRPr="007F3B3D" w:rsidRDefault="00D33D28" w:rsidP="006B5DF1">
      <w:pPr>
        <w:spacing w:line="360" w:lineRule="auto"/>
        <w:rPr>
          <w:rFonts w:ascii="Times New Roman" w:hAnsi="Times New Roman" w:cs="Times New Roman"/>
          <w:sz w:val="24"/>
        </w:rPr>
      </w:pPr>
    </w:p>
    <w:p w14:paraId="6D281B04" w14:textId="61299AE8" w:rsidR="000575B8" w:rsidRDefault="003209EC" w:rsidP="006B5DF1">
      <w:pPr>
        <w:spacing w:line="360" w:lineRule="auto"/>
        <w:rPr>
          <w:rFonts w:ascii="Times New Roman" w:hAnsi="Times New Roman" w:cs="Times New Roman"/>
          <w:sz w:val="24"/>
        </w:rPr>
      </w:pPr>
      <w:r w:rsidRPr="007F3B3D">
        <w:rPr>
          <w:rFonts w:ascii="Times New Roman" w:hAnsi="Times New Roman" w:cs="Times New Roman"/>
          <w:sz w:val="24"/>
        </w:rPr>
        <w:t>Host genot</w:t>
      </w:r>
      <w:r w:rsidR="004020A8" w:rsidRPr="007F3B3D">
        <w:rPr>
          <w:rFonts w:ascii="Times New Roman" w:hAnsi="Times New Roman" w:cs="Times New Roman"/>
          <w:sz w:val="24"/>
        </w:rPr>
        <w:t xml:space="preserve">ype </w:t>
      </w:r>
      <w:r w:rsidR="00027924">
        <w:rPr>
          <w:rFonts w:ascii="Times New Roman" w:hAnsi="Times New Roman" w:cs="Times New Roman"/>
          <w:sz w:val="24"/>
        </w:rPr>
        <w:t xml:space="preserve">may </w:t>
      </w:r>
      <w:r w:rsidR="00F87EAE">
        <w:rPr>
          <w:rFonts w:ascii="Times New Roman" w:hAnsi="Times New Roman" w:cs="Times New Roman"/>
          <w:sz w:val="24"/>
        </w:rPr>
        <w:t xml:space="preserve">also </w:t>
      </w:r>
      <w:r w:rsidR="003B617A" w:rsidRPr="007F3B3D">
        <w:rPr>
          <w:rFonts w:ascii="Times New Roman" w:hAnsi="Times New Roman" w:cs="Times New Roman"/>
          <w:sz w:val="24"/>
        </w:rPr>
        <w:t xml:space="preserve">influence </w:t>
      </w:r>
      <w:r w:rsidR="00F87EAE">
        <w:rPr>
          <w:rFonts w:ascii="Times New Roman" w:hAnsi="Times New Roman" w:cs="Times New Roman"/>
          <w:sz w:val="24"/>
        </w:rPr>
        <w:t xml:space="preserve">the </w:t>
      </w:r>
      <w:r w:rsidR="003B617A" w:rsidRPr="007F3B3D">
        <w:rPr>
          <w:rFonts w:ascii="Times New Roman" w:hAnsi="Times New Roman" w:cs="Times New Roman"/>
          <w:sz w:val="24"/>
        </w:rPr>
        <w:t>human</w:t>
      </w:r>
      <w:r w:rsidR="006F6B0F" w:rsidRPr="007F3B3D">
        <w:rPr>
          <w:rFonts w:ascii="Times New Roman" w:hAnsi="Times New Roman" w:cs="Times New Roman"/>
          <w:sz w:val="24"/>
        </w:rPr>
        <w:t xml:space="preserve"> </w:t>
      </w:r>
      <w:r w:rsidR="003B617A" w:rsidRPr="007F3B3D">
        <w:rPr>
          <w:rFonts w:ascii="Times New Roman" w:hAnsi="Times New Roman" w:cs="Times New Roman"/>
          <w:sz w:val="24"/>
        </w:rPr>
        <w:t>gut microbiota</w:t>
      </w:r>
      <w:r w:rsidR="006F6B0F" w:rsidRPr="007F3B3D">
        <w:rPr>
          <w:rFonts w:ascii="Times New Roman" w:hAnsi="Times New Roman" w:cs="Times New Roman"/>
          <w:sz w:val="24"/>
        </w:rPr>
        <w:t xml:space="preserve">, however </w:t>
      </w:r>
      <w:r w:rsidR="00027924">
        <w:rPr>
          <w:rFonts w:ascii="Times New Roman" w:hAnsi="Times New Roman" w:cs="Times New Roman"/>
          <w:sz w:val="24"/>
        </w:rPr>
        <w:t xml:space="preserve">there may be </w:t>
      </w:r>
      <w:r w:rsidR="00B572AB" w:rsidRPr="007F3B3D">
        <w:rPr>
          <w:rFonts w:ascii="Times New Roman" w:hAnsi="Times New Roman" w:cs="Times New Roman"/>
          <w:sz w:val="24"/>
        </w:rPr>
        <w:t xml:space="preserve">some controversial opinions </w:t>
      </w:r>
      <w:r w:rsidR="00027924">
        <w:rPr>
          <w:rFonts w:ascii="Times New Roman" w:hAnsi="Times New Roman" w:cs="Times New Roman"/>
          <w:sz w:val="24"/>
        </w:rPr>
        <w:t xml:space="preserve">regarding </w:t>
      </w:r>
      <w:r w:rsidR="00D00955" w:rsidRPr="007F3B3D">
        <w:rPr>
          <w:rFonts w:ascii="Times New Roman" w:hAnsi="Times New Roman" w:cs="Times New Roman"/>
          <w:sz w:val="24"/>
        </w:rPr>
        <w:t xml:space="preserve">its </w:t>
      </w:r>
      <w:r w:rsidR="00027924">
        <w:rPr>
          <w:rFonts w:ascii="Times New Roman" w:hAnsi="Times New Roman" w:cs="Times New Roman"/>
          <w:sz w:val="24"/>
        </w:rPr>
        <w:t>con</w:t>
      </w:r>
      <w:r w:rsidR="00B572AB" w:rsidRPr="007F3B3D">
        <w:rPr>
          <w:rFonts w:ascii="Times New Roman" w:hAnsi="Times New Roman" w:cs="Times New Roman"/>
          <w:sz w:val="24"/>
        </w:rPr>
        <w:t>tribution d</w:t>
      </w:r>
      <w:r w:rsidR="006F6B0F" w:rsidRPr="007F3B3D">
        <w:rPr>
          <w:rFonts w:ascii="Times New Roman" w:hAnsi="Times New Roman" w:cs="Times New Roman"/>
          <w:sz w:val="24"/>
        </w:rPr>
        <w:t>ue to</w:t>
      </w:r>
      <w:r w:rsidR="003B617A" w:rsidRPr="007F3B3D">
        <w:rPr>
          <w:rFonts w:ascii="Times New Roman" w:hAnsi="Times New Roman" w:cs="Times New Roman"/>
          <w:sz w:val="24"/>
        </w:rPr>
        <w:t xml:space="preserve"> </w:t>
      </w:r>
      <w:r w:rsidR="00027924">
        <w:rPr>
          <w:rFonts w:ascii="Times New Roman" w:hAnsi="Times New Roman" w:cs="Times New Roman"/>
          <w:sz w:val="24"/>
        </w:rPr>
        <w:t xml:space="preserve">the potential confounding </w:t>
      </w:r>
      <w:r w:rsidR="006F6B0F" w:rsidRPr="007F3B3D">
        <w:rPr>
          <w:rFonts w:ascii="Times New Roman" w:hAnsi="Times New Roman" w:cs="Times New Roman"/>
          <w:sz w:val="24"/>
        </w:rPr>
        <w:t>factor</w:t>
      </w:r>
      <w:r w:rsidR="003B617A" w:rsidRPr="007F3B3D">
        <w:rPr>
          <w:rFonts w:ascii="Times New Roman" w:hAnsi="Times New Roman" w:cs="Times New Roman"/>
          <w:sz w:val="24"/>
        </w:rPr>
        <w:t>s</w:t>
      </w:r>
      <w:r w:rsidR="00D00955" w:rsidRPr="007F3B3D">
        <w:rPr>
          <w:rFonts w:ascii="Times New Roman" w:hAnsi="Times New Roman" w:cs="Times New Roman"/>
          <w:sz w:val="24"/>
        </w:rPr>
        <w:t xml:space="preserve"> </w:t>
      </w:r>
      <w:r w:rsidR="006F6B0F" w:rsidRPr="007F3B3D">
        <w:rPr>
          <w:rFonts w:ascii="Times New Roman" w:hAnsi="Times New Roman" w:cs="Times New Roman"/>
          <w:sz w:val="24"/>
        </w:rPr>
        <w:t xml:space="preserve">such as </w:t>
      </w:r>
      <w:r w:rsidR="00027924">
        <w:rPr>
          <w:rFonts w:ascii="Times New Roman" w:hAnsi="Times New Roman" w:cs="Times New Roman"/>
          <w:sz w:val="24"/>
        </w:rPr>
        <w:t xml:space="preserve">the </w:t>
      </w:r>
      <w:r w:rsidR="006F6B0F" w:rsidRPr="007F3B3D">
        <w:rPr>
          <w:rFonts w:ascii="Times New Roman" w:hAnsi="Times New Roman" w:cs="Times New Roman"/>
          <w:sz w:val="24"/>
        </w:rPr>
        <w:t>diet</w:t>
      </w:r>
      <w:r w:rsidR="00AB6099" w:rsidRPr="007F3B3D">
        <w:rPr>
          <w:rFonts w:ascii="Times New Roman" w:hAnsi="Times New Roman" w:cs="Times New Roman"/>
          <w:sz w:val="24"/>
        </w:rPr>
        <w:t xml:space="preserve"> </w:t>
      </w:r>
      <w:r w:rsidR="00F870F6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PEVuZE5vdGU+PENpdGU+PEF1dGhvcj5DYXJtb2R5PC9BdXRob3I+PFllYXI+MjAxNTwvWWVhcj48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 </w:instrText>
      </w:r>
      <w:r w:rsidR="00334E86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PEVuZE5vdGU+PENpdGU+PEF1dGhvcj5DYXJtb2R5PC9BdXRob3I+PFllYXI+MjAxNTwvWWVhcj48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EN.CITE.DATA </w:instrText>
      </w:r>
      <w:r w:rsidR="00334E86" w:rsidRPr="007F3B3D">
        <w:rPr>
          <w:rFonts w:ascii="Times New Roman" w:hAnsi="Times New Roman" w:cs="Times New Roman"/>
          <w:sz w:val="24"/>
        </w:rPr>
      </w:r>
      <w:r w:rsidR="00334E86" w:rsidRPr="007F3B3D">
        <w:rPr>
          <w:rFonts w:ascii="Times New Roman" w:hAnsi="Times New Roman" w:cs="Times New Roman"/>
          <w:sz w:val="24"/>
        </w:rPr>
        <w:fldChar w:fldCharType="end"/>
      </w:r>
      <w:r w:rsidR="00F870F6" w:rsidRPr="007F3B3D">
        <w:rPr>
          <w:rFonts w:ascii="Times New Roman" w:hAnsi="Times New Roman" w:cs="Times New Roman"/>
          <w:sz w:val="24"/>
        </w:rPr>
      </w:r>
      <w:r w:rsidR="00F870F6" w:rsidRPr="007F3B3D">
        <w:rPr>
          <w:rFonts w:ascii="Times New Roman" w:hAnsi="Times New Roman" w:cs="Times New Roman"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noProof/>
          <w:sz w:val="24"/>
        </w:rPr>
        <w:t>(Carmody et al., 2015; Ussar et al., 2015)</w:t>
      </w:r>
      <w:r w:rsidR="00F870F6" w:rsidRPr="007F3B3D">
        <w:rPr>
          <w:rFonts w:ascii="Times New Roman" w:hAnsi="Times New Roman" w:cs="Times New Roman"/>
          <w:sz w:val="24"/>
        </w:rPr>
        <w:fldChar w:fldCharType="end"/>
      </w:r>
      <w:r w:rsidR="006F6B0F" w:rsidRPr="007F3B3D">
        <w:rPr>
          <w:rFonts w:ascii="Times New Roman" w:hAnsi="Times New Roman" w:cs="Times New Roman"/>
          <w:sz w:val="24"/>
        </w:rPr>
        <w:t>.</w:t>
      </w:r>
      <w:r w:rsidR="0034053D" w:rsidRPr="007F3B3D">
        <w:rPr>
          <w:rFonts w:ascii="Times New Roman" w:hAnsi="Times New Roman" w:cs="Times New Roman"/>
          <w:sz w:val="24"/>
        </w:rPr>
        <w:t xml:space="preserve"> Simplified animal m</w:t>
      </w:r>
      <w:r w:rsidR="00D00955" w:rsidRPr="007F3B3D">
        <w:rPr>
          <w:rFonts w:ascii="Times New Roman" w:hAnsi="Times New Roman" w:cs="Times New Roman"/>
          <w:sz w:val="24"/>
        </w:rPr>
        <w:t>odel using the</w:t>
      </w:r>
      <w:r w:rsidR="0034053D" w:rsidRPr="007F3B3D">
        <w:rPr>
          <w:rFonts w:ascii="Times New Roman" w:hAnsi="Times New Roman" w:cs="Times New Roman"/>
          <w:sz w:val="24"/>
        </w:rPr>
        <w:t xml:space="preserve"> same diet and living environment </w:t>
      </w:r>
      <w:r w:rsidR="00C460CA">
        <w:rPr>
          <w:rFonts w:ascii="Times New Roman" w:hAnsi="Times New Roman" w:cs="Times New Roman"/>
          <w:sz w:val="24"/>
        </w:rPr>
        <w:t xml:space="preserve">can </w:t>
      </w:r>
      <w:r w:rsidR="0034053D" w:rsidRPr="007F3B3D">
        <w:rPr>
          <w:rFonts w:ascii="Times New Roman" w:hAnsi="Times New Roman" w:cs="Times New Roman"/>
          <w:sz w:val="24"/>
        </w:rPr>
        <w:t>help</w:t>
      </w:r>
      <w:r w:rsidR="00D00955" w:rsidRPr="007F3B3D">
        <w:rPr>
          <w:rFonts w:ascii="Times New Roman" w:hAnsi="Times New Roman" w:cs="Times New Roman"/>
          <w:sz w:val="24"/>
        </w:rPr>
        <w:t xml:space="preserve"> </w:t>
      </w:r>
      <w:r w:rsidR="0034053D" w:rsidRPr="007F3B3D">
        <w:rPr>
          <w:rFonts w:ascii="Times New Roman" w:hAnsi="Times New Roman" w:cs="Times New Roman"/>
          <w:sz w:val="24"/>
        </w:rPr>
        <w:t xml:space="preserve">reveal </w:t>
      </w:r>
      <w:r w:rsidR="00D00955" w:rsidRPr="007F3B3D">
        <w:rPr>
          <w:rFonts w:ascii="Times New Roman" w:hAnsi="Times New Roman" w:cs="Times New Roman"/>
          <w:sz w:val="24"/>
        </w:rPr>
        <w:t xml:space="preserve">the </w:t>
      </w:r>
      <w:r w:rsidR="00027924">
        <w:rPr>
          <w:rFonts w:ascii="Times New Roman" w:hAnsi="Times New Roman" w:cs="Times New Roman"/>
          <w:sz w:val="24"/>
        </w:rPr>
        <w:t xml:space="preserve">potential </w:t>
      </w:r>
      <w:r w:rsidR="00D00955" w:rsidRPr="007F3B3D">
        <w:rPr>
          <w:rFonts w:ascii="Times New Roman" w:hAnsi="Times New Roman" w:cs="Times New Roman"/>
          <w:sz w:val="24"/>
        </w:rPr>
        <w:t xml:space="preserve">role of genotype in </w:t>
      </w:r>
      <w:r w:rsidR="0034053D" w:rsidRPr="007F3B3D">
        <w:rPr>
          <w:rFonts w:ascii="Times New Roman" w:hAnsi="Times New Roman" w:cs="Times New Roman"/>
          <w:sz w:val="24"/>
        </w:rPr>
        <w:t>regulating the gut microbiota</w:t>
      </w:r>
      <w:r w:rsidR="00027924">
        <w:rPr>
          <w:rFonts w:ascii="Times New Roman" w:hAnsi="Times New Roman" w:cs="Times New Roman"/>
          <w:sz w:val="24"/>
        </w:rPr>
        <w:t xml:space="preserve"> </w:t>
      </w:r>
      <w:r w:rsidR="0034053D" w:rsidRPr="007F3B3D">
        <w:rPr>
          <w:rFonts w:ascii="Times New Roman" w:hAnsi="Times New Roman" w:cs="Times New Roman"/>
          <w:sz w:val="24"/>
        </w:rPr>
        <w:t xml:space="preserve">and </w:t>
      </w:r>
      <w:r w:rsidR="00027924">
        <w:rPr>
          <w:rFonts w:ascii="Times New Roman" w:hAnsi="Times New Roman" w:cs="Times New Roman"/>
          <w:sz w:val="24"/>
        </w:rPr>
        <w:t xml:space="preserve">helps </w:t>
      </w:r>
      <w:r w:rsidR="0034053D" w:rsidRPr="007F3B3D">
        <w:rPr>
          <w:rFonts w:ascii="Times New Roman" w:hAnsi="Times New Roman" w:cs="Times New Roman"/>
          <w:sz w:val="24"/>
        </w:rPr>
        <w:t>remov</w:t>
      </w:r>
      <w:r w:rsidR="00027924">
        <w:rPr>
          <w:rFonts w:ascii="Times New Roman" w:hAnsi="Times New Roman" w:cs="Times New Roman"/>
          <w:sz w:val="24"/>
        </w:rPr>
        <w:t xml:space="preserve">ing some of </w:t>
      </w:r>
      <w:r w:rsidR="0034053D" w:rsidRPr="007F3B3D">
        <w:rPr>
          <w:rFonts w:ascii="Times New Roman" w:hAnsi="Times New Roman" w:cs="Times New Roman"/>
          <w:sz w:val="24"/>
        </w:rPr>
        <w:t xml:space="preserve">the </w:t>
      </w:r>
      <w:r w:rsidR="00027924">
        <w:rPr>
          <w:rFonts w:ascii="Times New Roman" w:hAnsi="Times New Roman" w:cs="Times New Roman"/>
          <w:sz w:val="24"/>
        </w:rPr>
        <w:t>doubts</w:t>
      </w:r>
      <w:r w:rsidR="0034053D" w:rsidRPr="007F3B3D">
        <w:rPr>
          <w:rFonts w:ascii="Times New Roman" w:hAnsi="Times New Roman" w:cs="Times New Roman"/>
          <w:sz w:val="24"/>
        </w:rPr>
        <w:t>.</w:t>
      </w:r>
      <w:r w:rsidR="007F268B" w:rsidRPr="007F3B3D">
        <w:rPr>
          <w:rFonts w:ascii="Times New Roman" w:hAnsi="Times New Roman" w:cs="Times New Roman"/>
          <w:sz w:val="24"/>
        </w:rPr>
        <w:t xml:space="preserve"> </w:t>
      </w:r>
      <w:r w:rsidR="000A5660">
        <w:rPr>
          <w:rFonts w:ascii="Times New Roman" w:hAnsi="Times New Roman" w:cs="Times New Roman"/>
          <w:sz w:val="24"/>
        </w:rPr>
        <w:t>For instance, a</w:t>
      </w:r>
      <w:r w:rsidR="0034053D" w:rsidRPr="007F3B3D">
        <w:rPr>
          <w:rFonts w:ascii="Times New Roman" w:hAnsi="Times New Roman" w:cs="Times New Roman"/>
          <w:sz w:val="24"/>
        </w:rPr>
        <w:t>n eight</w:t>
      </w:r>
      <w:r w:rsidR="000A5660">
        <w:rPr>
          <w:rFonts w:ascii="Times New Roman" w:hAnsi="Times New Roman" w:cs="Times New Roman"/>
          <w:sz w:val="24"/>
        </w:rPr>
        <w:t>-</w:t>
      </w:r>
      <w:r w:rsidR="0034053D" w:rsidRPr="007F3B3D">
        <w:rPr>
          <w:rFonts w:ascii="Times New Roman" w:hAnsi="Times New Roman" w:cs="Times New Roman"/>
          <w:sz w:val="24"/>
        </w:rPr>
        <w:t xml:space="preserve">mouse line study </w:t>
      </w:r>
      <w:r w:rsidR="00D00955" w:rsidRPr="007F3B3D">
        <w:rPr>
          <w:rFonts w:ascii="Times New Roman" w:hAnsi="Times New Roman" w:cs="Times New Roman"/>
          <w:sz w:val="24"/>
        </w:rPr>
        <w:t>reveals</w:t>
      </w:r>
      <w:r w:rsidR="0034053D" w:rsidRPr="007F3B3D">
        <w:rPr>
          <w:rFonts w:ascii="Times New Roman" w:hAnsi="Times New Roman" w:cs="Times New Roman"/>
          <w:sz w:val="24"/>
        </w:rPr>
        <w:t xml:space="preserve"> that gut microbiota alterations</w:t>
      </w:r>
      <w:r w:rsidR="007164B8" w:rsidRPr="007F3B3D">
        <w:rPr>
          <w:rFonts w:ascii="Times New Roman" w:hAnsi="Times New Roman" w:cs="Times New Roman"/>
          <w:sz w:val="24"/>
        </w:rPr>
        <w:t xml:space="preserve"> are genotype dependent</w:t>
      </w:r>
      <w:r w:rsidR="0034053D" w:rsidRPr="007F3B3D">
        <w:rPr>
          <w:rFonts w:ascii="Times New Roman" w:hAnsi="Times New Roman" w:cs="Times New Roman"/>
          <w:sz w:val="24"/>
        </w:rPr>
        <w:t xml:space="preserve"> when </w:t>
      </w:r>
      <w:r w:rsidR="00D00955" w:rsidRPr="007F3B3D">
        <w:rPr>
          <w:rFonts w:ascii="Times New Roman" w:hAnsi="Times New Roman" w:cs="Times New Roman"/>
          <w:sz w:val="24"/>
        </w:rPr>
        <w:t xml:space="preserve">mouse </w:t>
      </w:r>
      <w:r w:rsidR="000A5660">
        <w:rPr>
          <w:rFonts w:ascii="Times New Roman" w:hAnsi="Times New Roman" w:cs="Times New Roman"/>
          <w:sz w:val="24"/>
        </w:rPr>
        <w:t>we</w:t>
      </w:r>
      <w:r w:rsidR="00D00955" w:rsidRPr="007F3B3D">
        <w:rPr>
          <w:rFonts w:ascii="Times New Roman" w:hAnsi="Times New Roman" w:cs="Times New Roman"/>
          <w:sz w:val="24"/>
        </w:rPr>
        <w:t xml:space="preserve">re </w:t>
      </w:r>
      <w:r w:rsidR="0034053D" w:rsidRPr="007F3B3D">
        <w:rPr>
          <w:rFonts w:ascii="Times New Roman" w:hAnsi="Times New Roman" w:cs="Times New Roman"/>
          <w:sz w:val="24"/>
        </w:rPr>
        <w:t xml:space="preserve">housed at the same facility and given the same diet, using automated ribosomal intergenic spacer analysis and length heterogeneity polymerase chain reaction </w:t>
      </w:r>
      <w:r w:rsidR="0034053D" w:rsidRPr="007F3B3D">
        <w:rPr>
          <w:rFonts w:ascii="Times New Roman" w:hAnsi="Times New Roman" w:cs="Times New Roman"/>
          <w:sz w:val="24"/>
        </w:rPr>
        <w:fldChar w:fldCharType="begin"/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 &lt;EndNote&gt;&lt;Cite&gt;&lt;Author&gt;Kovacs&lt;/Author&gt;&lt;Year&gt;2011&lt;/Year&gt;&lt;RecNum&gt;3788&lt;/RecNum&gt;&lt;DisplayText&gt;(Kovacs et al., 2011)&lt;/DisplayText&gt;&lt;record&gt;&lt;rec-number&gt;3788&lt;/rec-number&gt;&lt;foreign-keys&gt;&lt;key app="EN" db-id="fwxserzzkt2tfxe5r50pa00x9ww5a525xvxr" timestamp="1580755606"&gt;3788&lt;/key&gt;&lt;/foreign-keys&gt;&lt;ref-type name="Journal Article"&gt;17&lt;/ref-type&gt;&lt;contributors&gt;&lt;authors&gt;&lt;author&gt;Kovacs, A.&lt;/author&gt;&lt;author&gt;Ben-Jacob, N.&lt;/author&gt;&lt;author&gt;Tayem, H.&lt;/author&gt;&lt;author&gt;Halperin, E.&lt;/author&gt;&lt;author&gt;Iraqi, F. A.&lt;/author&gt;&lt;author&gt;Gophna, U.&lt;/author&gt;&lt;/authors&gt;&lt;/contributors&gt;&lt;auth-address&gt;Tel Aviv Univ, George S Wise Fac Life Sci, Dept Mol Microbiol &amp;amp; Biotechnol, IL-69978 Tel Aviv, Israel&amp;#xD;Tel Aviv Univ, Sackler Fac Med, Dept Clin Microbiol &amp;amp; Immunol, IL-69978 Tel Aviv, Israel&lt;/auth-address&gt;&lt;titles&gt;&lt;title&gt;Genotype Is a Stronger Determinant than Sex of the Mouse Gut Microbiota&lt;/title&gt;&lt;secondary-title&gt;Microbial Ecology&lt;/secondary-title&gt;&lt;alt-title&gt;Microb Ecol&lt;/alt-title&gt;&lt;/titles&gt;&lt;alt-periodical&gt;&lt;full-title&gt;Microb Ecol&lt;/full-title&gt;&lt;/alt-periodical&gt;&lt;pages&gt;423-428&lt;/pages&gt;&lt;volume&gt;61&lt;/volume&gt;&lt;number&gt;2&lt;/number&gt;&lt;keywords&gt;&lt;keyword&gt;listeria-monocytogenes infection&lt;/keyword&gt;&lt;keyword&gt;invasive escherichia-coli&lt;/keyword&gt;&lt;keyword&gt;irritable-bowel-syndrome&lt;/keyword&gt;&lt;keyword&gt;fecal microbiota&lt;/keyword&gt;&lt;keyword&gt;crohns-disease&lt;/keyword&gt;&lt;keyword&gt;collaborative cross&lt;/keyword&gt;&lt;keyword&gt;community structure&lt;/keyword&gt;&lt;keyword&gt;systems genetics&lt;/keyword&gt;&lt;keyword&gt;host genetics&lt;/keyword&gt;&lt;keyword&gt;ileal mucosa&lt;/keyword&gt;&lt;/keywords&gt;&lt;dates&gt;&lt;year&gt;2011&lt;/year&gt;&lt;pub-dates&gt;&lt;date&gt;Feb&lt;/date&gt;&lt;/pub-dates&gt;&lt;/dates&gt;&lt;isbn&gt;0095-3628&lt;/isbn&gt;&lt;accession-num&gt;WOS:000287251000017&lt;/accession-num&gt;&lt;urls&gt;&lt;related-urls&gt;&lt;url&gt;&amp;lt;Go to ISI&amp;gt;://WOS:000287251000017&lt;/url&gt;&lt;/related-urls&gt;&lt;/urls&gt;&lt;electronic-resource-num&gt;10.1007/s00248-010-9787-2&lt;/electronic-resource-num&gt;&lt;language&gt;English&lt;/language&gt;&lt;/record&gt;&lt;/Cite&gt;&lt;/EndNote&gt;</w:instrText>
      </w:r>
      <w:r w:rsidR="0034053D" w:rsidRPr="007F3B3D">
        <w:rPr>
          <w:rFonts w:ascii="Times New Roman" w:hAnsi="Times New Roman" w:cs="Times New Roman"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noProof/>
          <w:sz w:val="24"/>
        </w:rPr>
        <w:t>(Kovacs et al., 2011)</w:t>
      </w:r>
      <w:r w:rsidR="0034053D" w:rsidRPr="007F3B3D">
        <w:rPr>
          <w:rFonts w:ascii="Times New Roman" w:hAnsi="Times New Roman" w:cs="Times New Roman"/>
          <w:sz w:val="24"/>
        </w:rPr>
        <w:fldChar w:fldCharType="end"/>
      </w:r>
      <w:r w:rsidR="0034053D" w:rsidRPr="007F3B3D">
        <w:rPr>
          <w:rFonts w:ascii="Times New Roman" w:hAnsi="Times New Roman" w:cs="Times New Roman"/>
          <w:sz w:val="24"/>
        </w:rPr>
        <w:t>.</w:t>
      </w:r>
      <w:r w:rsidR="00D00955" w:rsidRPr="007F3B3D">
        <w:rPr>
          <w:rFonts w:ascii="Times New Roman" w:hAnsi="Times New Roman" w:cs="Times New Roman"/>
          <w:sz w:val="24"/>
        </w:rPr>
        <w:t xml:space="preserve"> There is also a higher similarity between genotype than sex, suggesting that genotype is a stronger factor than gender in regulating gut microbiota.</w:t>
      </w:r>
      <w:r w:rsidR="00E51F15" w:rsidRPr="007F3B3D">
        <w:rPr>
          <w:rFonts w:ascii="Times New Roman" w:hAnsi="Times New Roman" w:cs="Times New Roman"/>
          <w:sz w:val="24"/>
        </w:rPr>
        <w:t xml:space="preserve"> </w:t>
      </w:r>
      <w:r w:rsidR="007164B8" w:rsidRPr="007F3B3D">
        <w:rPr>
          <w:rFonts w:ascii="Times New Roman" w:hAnsi="Times New Roman" w:cs="Times New Roman"/>
          <w:sz w:val="24"/>
        </w:rPr>
        <w:t xml:space="preserve">Another evidence of gut microbiota </w:t>
      </w:r>
      <w:r w:rsidR="00E51F15" w:rsidRPr="007F3B3D">
        <w:rPr>
          <w:rFonts w:ascii="Times New Roman" w:hAnsi="Times New Roman" w:cs="Times New Roman"/>
          <w:sz w:val="24"/>
        </w:rPr>
        <w:t xml:space="preserve">determined by genotype </w:t>
      </w:r>
      <w:r w:rsidR="00C460CA">
        <w:rPr>
          <w:rFonts w:ascii="Times New Roman" w:hAnsi="Times New Roman" w:cs="Times New Roman"/>
          <w:sz w:val="24"/>
        </w:rPr>
        <w:t>comes</w:t>
      </w:r>
      <w:r w:rsidR="00C460CA" w:rsidRPr="007F3B3D">
        <w:rPr>
          <w:rFonts w:ascii="Times New Roman" w:hAnsi="Times New Roman" w:cs="Times New Roman"/>
          <w:sz w:val="24"/>
        </w:rPr>
        <w:t xml:space="preserve"> </w:t>
      </w:r>
      <w:r w:rsidR="007164B8" w:rsidRPr="007F3B3D">
        <w:rPr>
          <w:rFonts w:ascii="Times New Roman" w:hAnsi="Times New Roman" w:cs="Times New Roman"/>
          <w:sz w:val="24"/>
        </w:rPr>
        <w:t xml:space="preserve">from </w:t>
      </w:r>
      <w:r w:rsidR="00E51F15" w:rsidRPr="007F3B3D">
        <w:rPr>
          <w:rFonts w:ascii="Times New Roman" w:hAnsi="Times New Roman" w:cs="Times New Roman"/>
          <w:sz w:val="24"/>
        </w:rPr>
        <w:t xml:space="preserve">a </w:t>
      </w:r>
      <w:r w:rsidR="007164B8" w:rsidRPr="007F3B3D">
        <w:rPr>
          <w:rFonts w:ascii="Times New Roman" w:hAnsi="Times New Roman" w:cs="Times New Roman"/>
          <w:sz w:val="24"/>
        </w:rPr>
        <w:t xml:space="preserve">genetic defect </w:t>
      </w:r>
      <w:r w:rsidR="000A5660">
        <w:rPr>
          <w:rFonts w:ascii="Times New Roman" w:hAnsi="Times New Roman" w:cs="Times New Roman"/>
          <w:sz w:val="24"/>
        </w:rPr>
        <w:t xml:space="preserve">of </w:t>
      </w:r>
      <w:r w:rsidR="007164B8" w:rsidRPr="007F3B3D">
        <w:rPr>
          <w:rFonts w:ascii="Times New Roman" w:hAnsi="Times New Roman" w:cs="Times New Roman"/>
          <w:sz w:val="24"/>
        </w:rPr>
        <w:t>toll-like receptor 2</w:t>
      </w:r>
      <w:r w:rsidR="000A5660">
        <w:rPr>
          <w:rFonts w:ascii="Times New Roman" w:hAnsi="Times New Roman" w:cs="Times New Roman"/>
          <w:sz w:val="24"/>
        </w:rPr>
        <w:t xml:space="preserve"> (TLR2)</w:t>
      </w:r>
      <w:r w:rsidR="007164B8" w:rsidRPr="007F3B3D">
        <w:rPr>
          <w:rFonts w:ascii="Times New Roman" w:hAnsi="Times New Roman" w:cs="Times New Roman"/>
          <w:sz w:val="24"/>
        </w:rPr>
        <w:t>-deficient m</w:t>
      </w:r>
      <w:r w:rsidR="000A5660">
        <w:rPr>
          <w:rFonts w:ascii="Times New Roman" w:hAnsi="Times New Roman" w:cs="Times New Roman"/>
          <w:sz w:val="24"/>
        </w:rPr>
        <w:t>ouse</w:t>
      </w:r>
      <w:r w:rsidR="00E51F15" w:rsidRPr="007F3B3D">
        <w:rPr>
          <w:rFonts w:ascii="Times New Roman" w:hAnsi="Times New Roman" w:cs="Times New Roman"/>
          <w:sz w:val="24"/>
        </w:rPr>
        <w:t xml:space="preserve"> study</w:t>
      </w:r>
      <w:r w:rsidR="007164B8" w:rsidRPr="007F3B3D">
        <w:rPr>
          <w:rFonts w:ascii="Times New Roman" w:hAnsi="Times New Roman" w:cs="Times New Roman"/>
          <w:sz w:val="24"/>
        </w:rPr>
        <w:t xml:space="preserve"> </w:t>
      </w:r>
      <w:r w:rsidR="007164B8" w:rsidRPr="007F3B3D">
        <w:rPr>
          <w:rFonts w:ascii="Times New Roman" w:hAnsi="Times New Roman" w:cs="Times New Roman"/>
          <w:sz w:val="24"/>
        </w:rPr>
        <w:fldChar w:fldCharType="begin"/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 &lt;EndNote&gt;&lt;Cite&gt;&lt;Author&gt;Albert&lt;/Author&gt;&lt;Year&gt;2009&lt;/Year&gt;&lt;RecNum&gt;3789&lt;/RecNum&gt;&lt;DisplayText&gt;(Albert, Sommerfeld, Gophna, Marshall, &amp;amp; Gophna, 2009)&lt;/DisplayText&gt;&lt;record&gt;&lt;rec-number&gt;3789&lt;/rec-number&gt;&lt;foreign-keys&gt;&lt;key app="EN" db-id="fwxserzzkt2tfxe5r50pa00x9ww5a525xvxr" timestamp="1580763185"&gt;3789&lt;/key&gt;&lt;/foreign-keys&gt;&lt;ref-type name="Journal Article"&gt;17&lt;/ref-type&gt;&lt;contributors&gt;&lt;authors&gt;&lt;author&gt;Albert, E. J.&lt;/author&gt;&lt;author&gt;Sommerfeld, K.&lt;/author&gt;&lt;author&gt;Gophna, S.&lt;/author&gt;&lt;author&gt;Marshall, J. S.&lt;/author&gt;&lt;author&gt;Gophna, U.&lt;/author&gt;&lt;/authors&gt;&lt;/contributors&gt;&lt;auth-address&gt;Dalhousie Inflammation Group, Departments of Pathology and Microbiology &amp;amp; Immunology, and Genome Atlantic and Department of Biochemistry and Molecular Biology, Dalhousie University, Halifax, NS, Canada. Department of Molecular Microbiology and Biotechnology, The George S. Wise Faculty of Life Sciences, Tel-Aviv University, Tel-Aviv 69978, Israel.&lt;/auth-address&gt;&lt;titles&gt;&lt;title&gt;The gut microbiota of toll-like receptor 2-deficient mice exhibits lineage-specific modifications&lt;/title&gt;&lt;secondary-title&gt;Environ Microbiol Rep&lt;/secondary-title&gt;&lt;/titles&gt;&lt;periodical&gt;&lt;full-title&gt;Environ Microbiol Rep&lt;/full-title&gt;&lt;/periodical&gt;&lt;pages&gt;65-70&lt;/pages&gt;&lt;volume&gt;1&lt;/volume&gt;&lt;number&gt;1&lt;/number&gt;&lt;edition&gt;2009/02/01&lt;/edition&gt;&lt;dates&gt;&lt;year&gt;2009&lt;/year&gt;&lt;pub-dates&gt;&lt;date&gt;Feb&lt;/date&gt;&lt;/pub-dates&gt;&lt;/dates&gt;&lt;isbn&gt;1758-2229 (Print)&amp;#xD;1758-2229 (Linking)&lt;/isbn&gt;&lt;accession-num&gt;23765722&lt;/accession-num&gt;&lt;urls&gt;&lt;related-urls&gt;&lt;url&gt;https://www.ncbi.nlm.nih.gov/pubmed/23765722&lt;/url&gt;&lt;/related-urls&gt;&lt;/urls&gt;&lt;electronic-resource-num&gt;10.1111/j.1758-2229.2008.00006.x&lt;/electronic-resource-num&gt;&lt;/record&gt;&lt;/Cite&gt;&lt;/EndNote&gt;</w:instrText>
      </w:r>
      <w:r w:rsidR="007164B8" w:rsidRPr="007F3B3D">
        <w:rPr>
          <w:rFonts w:ascii="Times New Roman" w:hAnsi="Times New Roman" w:cs="Times New Roman"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noProof/>
          <w:sz w:val="24"/>
        </w:rPr>
        <w:t>(Albert, Sommerfeld, Gophna, Marshall, &amp; Gophna, 2009)</w:t>
      </w:r>
      <w:r w:rsidR="007164B8" w:rsidRPr="007F3B3D">
        <w:rPr>
          <w:rFonts w:ascii="Times New Roman" w:hAnsi="Times New Roman" w:cs="Times New Roman"/>
          <w:sz w:val="24"/>
        </w:rPr>
        <w:fldChar w:fldCharType="end"/>
      </w:r>
      <w:r w:rsidR="007164B8" w:rsidRPr="007F3B3D">
        <w:rPr>
          <w:rFonts w:ascii="Times New Roman" w:hAnsi="Times New Roman" w:cs="Times New Roman"/>
          <w:sz w:val="24"/>
        </w:rPr>
        <w:t>.</w:t>
      </w:r>
      <w:r w:rsidR="001062BA" w:rsidRPr="007F3B3D">
        <w:rPr>
          <w:rFonts w:ascii="Times New Roman" w:hAnsi="Times New Roman" w:cs="Times New Roman"/>
          <w:sz w:val="24"/>
        </w:rPr>
        <w:t xml:space="preserve"> The genus level of </w:t>
      </w:r>
      <w:r w:rsidR="001062BA" w:rsidRPr="007F3B3D">
        <w:rPr>
          <w:rFonts w:ascii="Times New Roman" w:hAnsi="Times New Roman" w:cs="Times New Roman"/>
          <w:i/>
          <w:sz w:val="24"/>
        </w:rPr>
        <w:t>Helicobacter</w:t>
      </w:r>
      <w:r w:rsidR="001062BA" w:rsidRPr="007F3B3D">
        <w:rPr>
          <w:rFonts w:ascii="Times New Roman" w:hAnsi="Times New Roman" w:cs="Times New Roman"/>
          <w:sz w:val="24"/>
        </w:rPr>
        <w:t xml:space="preserve"> </w:t>
      </w:r>
      <w:r w:rsidR="00C460CA">
        <w:rPr>
          <w:rFonts w:ascii="Times New Roman" w:hAnsi="Times New Roman" w:cs="Times New Roman"/>
          <w:sz w:val="24"/>
        </w:rPr>
        <w:t>was</w:t>
      </w:r>
      <w:r w:rsidR="00C460CA" w:rsidRPr="007F3B3D">
        <w:rPr>
          <w:rFonts w:ascii="Times New Roman" w:hAnsi="Times New Roman" w:cs="Times New Roman"/>
          <w:sz w:val="24"/>
        </w:rPr>
        <w:t xml:space="preserve"> </w:t>
      </w:r>
      <w:r w:rsidR="001062BA" w:rsidRPr="007F3B3D">
        <w:rPr>
          <w:rFonts w:ascii="Times New Roman" w:hAnsi="Times New Roman" w:cs="Times New Roman"/>
          <w:sz w:val="24"/>
        </w:rPr>
        <w:t xml:space="preserve">significantly elevated in </w:t>
      </w:r>
      <w:r w:rsidR="000A5660">
        <w:rPr>
          <w:rFonts w:ascii="Times New Roman" w:hAnsi="Times New Roman" w:cs="Times New Roman"/>
          <w:sz w:val="24"/>
        </w:rPr>
        <w:t>TLR2</w:t>
      </w:r>
      <w:r w:rsidR="001062BA" w:rsidRPr="007F3B3D">
        <w:rPr>
          <w:rFonts w:ascii="Times New Roman" w:hAnsi="Times New Roman" w:cs="Times New Roman"/>
          <w:sz w:val="24"/>
        </w:rPr>
        <w:t xml:space="preserve"> </w:t>
      </w:r>
      <w:r w:rsidR="000A5660">
        <w:rPr>
          <w:rFonts w:ascii="Times New Roman" w:hAnsi="Times New Roman" w:cs="Times New Roman"/>
          <w:sz w:val="24"/>
        </w:rPr>
        <w:t>knock-out</w:t>
      </w:r>
      <w:r w:rsidR="001062BA" w:rsidRPr="007F3B3D">
        <w:rPr>
          <w:rFonts w:ascii="Times New Roman" w:hAnsi="Times New Roman" w:cs="Times New Roman"/>
          <w:sz w:val="24"/>
        </w:rPr>
        <w:t xml:space="preserve"> mice </w:t>
      </w:r>
      <w:r w:rsidR="00C460CA">
        <w:rPr>
          <w:rFonts w:ascii="Times New Roman" w:hAnsi="Times New Roman" w:cs="Times New Roman"/>
          <w:sz w:val="24"/>
        </w:rPr>
        <w:t xml:space="preserve">compared to </w:t>
      </w:r>
      <w:r w:rsidR="000A5660">
        <w:rPr>
          <w:rFonts w:ascii="Times New Roman" w:hAnsi="Times New Roman" w:cs="Times New Roman"/>
          <w:sz w:val="24"/>
        </w:rPr>
        <w:t xml:space="preserve">the </w:t>
      </w:r>
      <w:r w:rsidR="001062BA" w:rsidRPr="007F3B3D">
        <w:rPr>
          <w:rFonts w:ascii="Times New Roman" w:hAnsi="Times New Roman" w:cs="Times New Roman"/>
          <w:sz w:val="24"/>
        </w:rPr>
        <w:t>wide-type.</w:t>
      </w:r>
      <w:r w:rsidR="00DE4C15" w:rsidRPr="007F3B3D">
        <w:rPr>
          <w:rFonts w:ascii="Times New Roman" w:hAnsi="Times New Roman" w:cs="Times New Roman"/>
          <w:sz w:val="24"/>
        </w:rPr>
        <w:t xml:space="preserve"> Moreover, some genetic defect such as NOD2 and ATG16L1 </w:t>
      </w:r>
      <w:r w:rsidR="00C460CA">
        <w:rPr>
          <w:rFonts w:ascii="Times New Roman" w:hAnsi="Times New Roman" w:cs="Times New Roman"/>
          <w:sz w:val="24"/>
        </w:rPr>
        <w:t>were</w:t>
      </w:r>
      <w:r w:rsidR="00C460CA" w:rsidRPr="007F3B3D">
        <w:rPr>
          <w:rFonts w:ascii="Times New Roman" w:hAnsi="Times New Roman" w:cs="Times New Roman"/>
          <w:sz w:val="24"/>
        </w:rPr>
        <w:t xml:space="preserve"> </w:t>
      </w:r>
      <w:r w:rsidR="00DE4C15" w:rsidRPr="007F3B3D">
        <w:rPr>
          <w:rFonts w:ascii="Times New Roman" w:hAnsi="Times New Roman" w:cs="Times New Roman"/>
          <w:sz w:val="24"/>
        </w:rPr>
        <w:t xml:space="preserve">linked to </w:t>
      </w:r>
      <w:r w:rsidR="003F3673" w:rsidRPr="007F3B3D">
        <w:rPr>
          <w:rFonts w:ascii="Times New Roman" w:hAnsi="Times New Roman" w:cs="Times New Roman"/>
          <w:sz w:val="24"/>
        </w:rPr>
        <w:t>inflammatory bowel diseases and show</w:t>
      </w:r>
      <w:r w:rsidR="00C460CA">
        <w:rPr>
          <w:rFonts w:ascii="Times New Roman" w:hAnsi="Times New Roman" w:cs="Times New Roman"/>
          <w:sz w:val="24"/>
        </w:rPr>
        <w:t>ed</w:t>
      </w:r>
      <w:r w:rsidR="003F3673" w:rsidRPr="007F3B3D">
        <w:rPr>
          <w:rFonts w:ascii="Times New Roman" w:hAnsi="Times New Roman" w:cs="Times New Roman"/>
          <w:sz w:val="24"/>
        </w:rPr>
        <w:t xml:space="preserve"> the host-microbiota interactio</w:t>
      </w:r>
      <w:r w:rsidR="000A5660">
        <w:rPr>
          <w:rFonts w:ascii="Times New Roman" w:hAnsi="Times New Roman" w:cs="Times New Roman"/>
          <w:sz w:val="24"/>
        </w:rPr>
        <w:t>n by</w:t>
      </w:r>
      <w:r w:rsidR="003F3673" w:rsidRPr="007F3B3D">
        <w:rPr>
          <w:rFonts w:ascii="Times New Roman" w:hAnsi="Times New Roman" w:cs="Times New Roman"/>
          <w:sz w:val="24"/>
        </w:rPr>
        <w:t xml:space="preserve"> shifting bacterial </w:t>
      </w:r>
      <w:r w:rsidR="00C460CA">
        <w:rPr>
          <w:rFonts w:ascii="Times New Roman" w:hAnsi="Times New Roman" w:cs="Times New Roman"/>
          <w:sz w:val="24"/>
        </w:rPr>
        <w:t xml:space="preserve">composition </w:t>
      </w:r>
      <w:r w:rsidR="003F3673" w:rsidRPr="007F3B3D">
        <w:rPr>
          <w:rFonts w:ascii="Times New Roman" w:hAnsi="Times New Roman" w:cs="Times New Roman"/>
          <w:sz w:val="24"/>
        </w:rPr>
        <w:t>including</w:t>
      </w:r>
      <w:r w:rsidR="00C460CA">
        <w:rPr>
          <w:rFonts w:ascii="Times New Roman" w:hAnsi="Times New Roman" w:cs="Times New Roman"/>
          <w:sz w:val="24"/>
        </w:rPr>
        <w:t xml:space="preserve"> relative abundance of</w:t>
      </w:r>
      <w:r w:rsidR="003F3673" w:rsidRPr="007F3B3D">
        <w:rPr>
          <w:rFonts w:ascii="Times New Roman" w:hAnsi="Times New Roman" w:cs="Times New Roman"/>
          <w:sz w:val="24"/>
        </w:rPr>
        <w:t xml:space="preserve"> </w:t>
      </w:r>
      <w:r w:rsidR="003F3673" w:rsidRPr="007F3B3D">
        <w:rPr>
          <w:rFonts w:ascii="Times New Roman" w:hAnsi="Times New Roman" w:cs="Times New Roman"/>
          <w:i/>
          <w:sz w:val="24"/>
        </w:rPr>
        <w:t>Actinobacteria</w:t>
      </w:r>
      <w:r w:rsidR="003F3673" w:rsidRPr="007F3B3D">
        <w:rPr>
          <w:rFonts w:ascii="Times New Roman" w:hAnsi="Times New Roman" w:cs="Times New Roman"/>
          <w:sz w:val="24"/>
        </w:rPr>
        <w:t xml:space="preserve">, </w:t>
      </w:r>
      <w:r w:rsidR="003F3673" w:rsidRPr="007F3B3D">
        <w:rPr>
          <w:rFonts w:ascii="Times New Roman" w:hAnsi="Times New Roman" w:cs="Times New Roman"/>
          <w:i/>
          <w:sz w:val="24"/>
        </w:rPr>
        <w:t>Firmicutes</w:t>
      </w:r>
      <w:r w:rsidR="003F3673" w:rsidRPr="007F3B3D">
        <w:rPr>
          <w:rFonts w:ascii="Times New Roman" w:hAnsi="Times New Roman" w:cs="Times New Roman"/>
          <w:sz w:val="24"/>
        </w:rPr>
        <w:t xml:space="preserve">, </w:t>
      </w:r>
      <w:r w:rsidR="0052283C" w:rsidRPr="007F3B3D">
        <w:rPr>
          <w:rFonts w:ascii="Times New Roman" w:hAnsi="Times New Roman" w:cs="Times New Roman"/>
          <w:sz w:val="24"/>
        </w:rPr>
        <w:t xml:space="preserve">and </w:t>
      </w:r>
      <w:r w:rsidR="003F3673" w:rsidRPr="007F3B3D">
        <w:rPr>
          <w:rFonts w:ascii="Times New Roman" w:hAnsi="Times New Roman" w:cs="Times New Roman"/>
          <w:i/>
          <w:sz w:val="24"/>
        </w:rPr>
        <w:t>Proteobacteria</w:t>
      </w:r>
      <w:r w:rsidR="003F3673" w:rsidRPr="007F3B3D">
        <w:rPr>
          <w:rFonts w:ascii="Times New Roman" w:hAnsi="Times New Roman" w:cs="Times New Roman"/>
          <w:sz w:val="24"/>
        </w:rPr>
        <w:t>.</w:t>
      </w:r>
      <w:r w:rsidR="0007634A" w:rsidRPr="007F3B3D">
        <w:rPr>
          <w:rFonts w:ascii="Times New Roman" w:hAnsi="Times New Roman" w:cs="Times New Roman"/>
          <w:sz w:val="24"/>
        </w:rPr>
        <w:t xml:space="preserve"> </w:t>
      </w:r>
      <w:r w:rsidR="00BB4182" w:rsidRPr="007F3B3D">
        <w:rPr>
          <w:rFonts w:ascii="Times New Roman" w:hAnsi="Times New Roman" w:cs="Times New Roman"/>
          <w:sz w:val="24"/>
        </w:rPr>
        <w:t xml:space="preserve">Combined with diet, environmental intervention and inheritance, gut microbiome is considered one of the most complicated systems in maintaining human health and </w:t>
      </w:r>
      <w:r w:rsidR="000A5660">
        <w:rPr>
          <w:rFonts w:ascii="Times New Roman" w:hAnsi="Times New Roman" w:cs="Times New Roman"/>
          <w:sz w:val="24"/>
        </w:rPr>
        <w:t xml:space="preserve">its role in human </w:t>
      </w:r>
      <w:r w:rsidR="00BB4182" w:rsidRPr="007F3B3D">
        <w:rPr>
          <w:rFonts w:ascii="Times New Roman" w:hAnsi="Times New Roman" w:cs="Times New Roman"/>
          <w:sz w:val="24"/>
        </w:rPr>
        <w:t>diseases</w:t>
      </w:r>
      <w:r w:rsidR="000A5660">
        <w:rPr>
          <w:rFonts w:ascii="Times New Roman" w:hAnsi="Times New Roman" w:cs="Times New Roman"/>
          <w:sz w:val="24"/>
        </w:rPr>
        <w:t>.</w:t>
      </w:r>
      <w:r w:rsidR="00A666E5">
        <w:rPr>
          <w:rFonts w:ascii="Times New Roman" w:hAnsi="Times New Roman" w:cs="Times New Roman"/>
          <w:sz w:val="24"/>
        </w:rPr>
        <w:t xml:space="preserve"> Since isothiocyanates such as </w:t>
      </w:r>
      <w:r w:rsidR="000575B8" w:rsidRPr="007F3B3D">
        <w:rPr>
          <w:rFonts w:ascii="Times New Roman" w:hAnsi="Times New Roman" w:cs="Times New Roman"/>
          <w:sz w:val="24"/>
        </w:rPr>
        <w:t>phenethyl isothiocyanate</w:t>
      </w:r>
      <w:r w:rsidR="000575B8">
        <w:rPr>
          <w:rFonts w:ascii="Times New Roman" w:hAnsi="Times New Roman" w:cs="Times New Roman"/>
          <w:sz w:val="24"/>
        </w:rPr>
        <w:t xml:space="preserve"> (</w:t>
      </w:r>
      <w:r w:rsidR="00A666E5">
        <w:rPr>
          <w:rFonts w:ascii="Times New Roman" w:hAnsi="Times New Roman" w:cs="Times New Roman"/>
          <w:sz w:val="24"/>
        </w:rPr>
        <w:t>PEITC</w:t>
      </w:r>
      <w:r w:rsidR="000575B8">
        <w:rPr>
          <w:rFonts w:ascii="Times New Roman" w:hAnsi="Times New Roman" w:cs="Times New Roman"/>
          <w:sz w:val="24"/>
        </w:rPr>
        <w:t>)</w:t>
      </w:r>
      <w:r w:rsidR="00A666E5">
        <w:rPr>
          <w:rFonts w:ascii="Times New Roman" w:hAnsi="Times New Roman" w:cs="Times New Roman"/>
          <w:sz w:val="24"/>
        </w:rPr>
        <w:t xml:space="preserve"> </w:t>
      </w:r>
      <w:r w:rsidR="000575B8">
        <w:rPr>
          <w:rFonts w:ascii="Times New Roman" w:hAnsi="Times New Roman" w:cs="Times New Roman"/>
          <w:sz w:val="24"/>
        </w:rPr>
        <w:t xml:space="preserve">has been shown to possess many healthy beneficial effects including cancer prevention and Nrf2, a master regulator of oxidative stress and inflammation, </w:t>
      </w:r>
      <w:r w:rsidR="007755AE">
        <w:rPr>
          <w:rFonts w:ascii="Times New Roman" w:hAnsi="Times New Roman" w:cs="Times New Roman"/>
          <w:sz w:val="24"/>
        </w:rPr>
        <w:t xml:space="preserve">the effect of </w:t>
      </w:r>
      <w:r w:rsidR="000575B8">
        <w:rPr>
          <w:rFonts w:ascii="Times New Roman" w:hAnsi="Times New Roman" w:cs="Times New Roman"/>
          <w:sz w:val="24"/>
        </w:rPr>
        <w:t xml:space="preserve">PEITC and Nrf2 genotype </w:t>
      </w:r>
      <w:r w:rsidR="007755AE">
        <w:rPr>
          <w:rFonts w:ascii="Times New Roman" w:hAnsi="Times New Roman" w:cs="Times New Roman"/>
          <w:sz w:val="24"/>
        </w:rPr>
        <w:t xml:space="preserve">might </w:t>
      </w:r>
      <w:r w:rsidR="000575B8">
        <w:rPr>
          <w:rFonts w:ascii="Times New Roman" w:hAnsi="Times New Roman" w:cs="Times New Roman"/>
          <w:sz w:val="24"/>
        </w:rPr>
        <w:t xml:space="preserve">affect gut microbiome </w:t>
      </w:r>
      <w:r w:rsidR="007755AE">
        <w:rPr>
          <w:rFonts w:ascii="Times New Roman" w:hAnsi="Times New Roman" w:cs="Times New Roman"/>
          <w:sz w:val="24"/>
        </w:rPr>
        <w:t xml:space="preserve">but </w:t>
      </w:r>
      <w:r w:rsidR="000575B8">
        <w:rPr>
          <w:rFonts w:ascii="Times New Roman" w:hAnsi="Times New Roman" w:cs="Times New Roman"/>
          <w:sz w:val="24"/>
        </w:rPr>
        <w:t xml:space="preserve">remains unknown. </w:t>
      </w:r>
      <w:r w:rsidR="00BB4182" w:rsidRPr="007F3B3D">
        <w:rPr>
          <w:rFonts w:ascii="Times New Roman" w:hAnsi="Times New Roman" w:cs="Times New Roman"/>
          <w:sz w:val="24"/>
        </w:rPr>
        <w:t xml:space="preserve">In </w:t>
      </w:r>
      <w:r w:rsidR="000575B8">
        <w:rPr>
          <w:rFonts w:ascii="Times New Roman" w:hAnsi="Times New Roman" w:cs="Times New Roman"/>
          <w:sz w:val="24"/>
        </w:rPr>
        <w:t xml:space="preserve">the current </w:t>
      </w:r>
      <w:r w:rsidR="00BB4182" w:rsidRPr="007F3B3D">
        <w:rPr>
          <w:rFonts w:ascii="Times New Roman" w:hAnsi="Times New Roman" w:cs="Times New Roman"/>
          <w:sz w:val="24"/>
        </w:rPr>
        <w:t xml:space="preserve">study, </w:t>
      </w:r>
      <w:r w:rsidR="00E54103" w:rsidRPr="007F3B3D">
        <w:rPr>
          <w:rFonts w:ascii="Times New Roman" w:hAnsi="Times New Roman" w:cs="Times New Roman"/>
          <w:sz w:val="24"/>
        </w:rPr>
        <w:t xml:space="preserve">C57BL6/J wide-type (WT) and Nrf2 gene </w:t>
      </w:r>
      <w:r w:rsidR="00E54103" w:rsidRPr="007F3B3D">
        <w:rPr>
          <w:rFonts w:ascii="Times New Roman" w:hAnsi="Times New Roman" w:cs="Times New Roman"/>
          <w:sz w:val="24"/>
        </w:rPr>
        <w:lastRenderedPageBreak/>
        <w:t xml:space="preserve">knockout (KO) mice were treated with PEITC for a 4-week period. </w:t>
      </w:r>
      <w:r w:rsidR="000575B8">
        <w:rPr>
          <w:rFonts w:ascii="Times New Roman" w:hAnsi="Times New Roman" w:cs="Times New Roman"/>
          <w:sz w:val="24"/>
        </w:rPr>
        <w:t>F</w:t>
      </w:r>
      <w:r w:rsidR="00E54103" w:rsidRPr="007F3B3D">
        <w:rPr>
          <w:rFonts w:ascii="Times New Roman" w:hAnsi="Times New Roman" w:cs="Times New Roman"/>
          <w:sz w:val="24"/>
        </w:rPr>
        <w:t>ecal samples at week 0, week 1 and week 4 were collected and analyzed using 16s r</w:t>
      </w:r>
      <w:r w:rsidR="00184467" w:rsidRPr="007F3B3D">
        <w:rPr>
          <w:rFonts w:ascii="Times New Roman" w:hAnsi="Times New Roman" w:cs="Times New Roman"/>
          <w:sz w:val="24"/>
        </w:rPr>
        <w:t xml:space="preserve">ibosomal </w:t>
      </w:r>
      <w:r w:rsidR="00E54103" w:rsidRPr="007F3B3D">
        <w:rPr>
          <w:rFonts w:ascii="Times New Roman" w:hAnsi="Times New Roman" w:cs="Times New Roman"/>
          <w:sz w:val="24"/>
        </w:rPr>
        <w:t>RNA</w:t>
      </w:r>
      <w:r w:rsidR="00184467" w:rsidRPr="007F3B3D">
        <w:rPr>
          <w:rFonts w:ascii="Times New Roman" w:hAnsi="Times New Roman" w:cs="Times New Roman"/>
          <w:sz w:val="24"/>
        </w:rPr>
        <w:t xml:space="preserve"> (rRNA)</w:t>
      </w:r>
      <w:r w:rsidR="00E54103" w:rsidRPr="007F3B3D">
        <w:rPr>
          <w:rFonts w:ascii="Times New Roman" w:hAnsi="Times New Roman" w:cs="Times New Roman"/>
          <w:sz w:val="24"/>
        </w:rPr>
        <w:t xml:space="preserve"> sequencing technology to </w:t>
      </w:r>
      <w:r w:rsidR="000575B8">
        <w:rPr>
          <w:rFonts w:ascii="Times New Roman" w:hAnsi="Times New Roman" w:cs="Times New Roman"/>
          <w:sz w:val="24"/>
        </w:rPr>
        <w:t>examine</w:t>
      </w:r>
      <w:r w:rsidR="00E54103" w:rsidRPr="007F3B3D">
        <w:rPr>
          <w:rFonts w:ascii="Times New Roman" w:hAnsi="Times New Roman" w:cs="Times New Roman"/>
          <w:sz w:val="24"/>
        </w:rPr>
        <w:t xml:space="preserve"> the </w:t>
      </w:r>
      <w:r w:rsidR="000575B8">
        <w:rPr>
          <w:rFonts w:ascii="Times New Roman" w:hAnsi="Times New Roman" w:cs="Times New Roman"/>
          <w:sz w:val="24"/>
        </w:rPr>
        <w:t xml:space="preserve">alterations of </w:t>
      </w:r>
      <w:r w:rsidR="00E54103" w:rsidRPr="007F3B3D">
        <w:rPr>
          <w:rFonts w:ascii="Times New Roman" w:hAnsi="Times New Roman" w:cs="Times New Roman"/>
          <w:sz w:val="24"/>
        </w:rPr>
        <w:t xml:space="preserve">gut microbiota between dietary treatment and genotype. </w:t>
      </w:r>
    </w:p>
    <w:p w14:paraId="7D292A93" w14:textId="77777777" w:rsidR="00BB4182" w:rsidRPr="007F3B3D" w:rsidRDefault="00BB4182" w:rsidP="006B5DF1">
      <w:pPr>
        <w:spacing w:line="360" w:lineRule="auto"/>
        <w:rPr>
          <w:rFonts w:ascii="Times New Roman" w:hAnsi="Times New Roman" w:cs="Times New Roman"/>
          <w:sz w:val="24"/>
        </w:rPr>
      </w:pPr>
    </w:p>
    <w:p w14:paraId="2F533467" w14:textId="52C04E78" w:rsidR="00117F3B" w:rsidRPr="007F3B3D" w:rsidRDefault="00334E86" w:rsidP="006B5DF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t xml:space="preserve">2. </w:t>
      </w:r>
      <w:r w:rsidR="00E65298" w:rsidRPr="007F3B3D">
        <w:rPr>
          <w:rFonts w:ascii="Times New Roman" w:hAnsi="Times New Roman" w:cs="Times New Roman"/>
          <w:b/>
          <w:sz w:val="24"/>
        </w:rPr>
        <w:t>Materials and Methods</w:t>
      </w:r>
    </w:p>
    <w:p w14:paraId="260E1595" w14:textId="1C1D9C91" w:rsidR="006709EF" w:rsidRPr="007F3B3D" w:rsidRDefault="00334E86" w:rsidP="003920F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t xml:space="preserve">2.1 </w:t>
      </w:r>
      <w:r w:rsidR="003920F8" w:rsidRPr="007F3B3D">
        <w:rPr>
          <w:rFonts w:ascii="Times New Roman" w:hAnsi="Times New Roman" w:cs="Times New Roman"/>
          <w:b/>
          <w:sz w:val="24"/>
        </w:rPr>
        <w:t>Experimental design, animal and diet</w:t>
      </w:r>
    </w:p>
    <w:p w14:paraId="055EB785" w14:textId="03DF946F" w:rsidR="003920F8" w:rsidRPr="007F3B3D" w:rsidRDefault="00E331CC" w:rsidP="003920F8">
      <w:pPr>
        <w:spacing w:line="360" w:lineRule="auto"/>
        <w:rPr>
          <w:rFonts w:ascii="Times New Roman" w:hAnsi="Times New Roman" w:cs="Times New Roman"/>
          <w:sz w:val="24"/>
        </w:rPr>
      </w:pPr>
      <w:r w:rsidRPr="007F3B3D">
        <w:rPr>
          <w:rFonts w:ascii="Times New Roman" w:hAnsi="Times New Roman" w:cs="Times New Roman"/>
          <w:sz w:val="24"/>
        </w:rPr>
        <w:t>C57BL</w:t>
      </w:r>
      <w:r w:rsidR="003920F8" w:rsidRPr="007F3B3D">
        <w:rPr>
          <w:rFonts w:ascii="Times New Roman" w:hAnsi="Times New Roman" w:cs="Times New Roman"/>
          <w:sz w:val="24"/>
        </w:rPr>
        <w:t>/</w:t>
      </w:r>
      <w:r w:rsidRPr="007F3B3D">
        <w:rPr>
          <w:rFonts w:ascii="Times New Roman" w:hAnsi="Times New Roman" w:cs="Times New Roman"/>
          <w:sz w:val="24"/>
        </w:rPr>
        <w:t>6</w:t>
      </w:r>
      <w:r w:rsidR="003920F8" w:rsidRPr="007F3B3D">
        <w:rPr>
          <w:rFonts w:ascii="Times New Roman" w:hAnsi="Times New Roman" w:cs="Times New Roman"/>
          <w:sz w:val="24"/>
        </w:rPr>
        <w:t xml:space="preserve">J </w:t>
      </w:r>
      <w:r w:rsidR="00697DC8">
        <w:rPr>
          <w:rFonts w:ascii="Times New Roman" w:hAnsi="Times New Roman" w:cs="Times New Roman"/>
          <w:sz w:val="24"/>
        </w:rPr>
        <w:t>wild-type (</w:t>
      </w:r>
      <w:r w:rsidR="00E54103" w:rsidRPr="007F3B3D">
        <w:rPr>
          <w:rFonts w:ascii="Times New Roman" w:hAnsi="Times New Roman" w:cs="Times New Roman"/>
          <w:sz w:val="24"/>
        </w:rPr>
        <w:t>WT</w:t>
      </w:r>
      <w:r w:rsidR="00697DC8">
        <w:rPr>
          <w:rFonts w:ascii="Times New Roman" w:hAnsi="Times New Roman" w:cs="Times New Roman"/>
          <w:sz w:val="24"/>
        </w:rPr>
        <w:t>)</w:t>
      </w:r>
      <w:r w:rsidR="003209EC" w:rsidRPr="007F3B3D">
        <w:rPr>
          <w:rFonts w:ascii="Times New Roman" w:hAnsi="Times New Roman" w:cs="Times New Roman"/>
          <w:sz w:val="24"/>
        </w:rPr>
        <w:t xml:space="preserve"> </w:t>
      </w:r>
      <w:r w:rsidR="003920F8" w:rsidRPr="007F3B3D">
        <w:rPr>
          <w:rFonts w:ascii="Times New Roman" w:hAnsi="Times New Roman" w:cs="Times New Roman"/>
          <w:sz w:val="24"/>
        </w:rPr>
        <w:t xml:space="preserve">mice </w:t>
      </w:r>
      <w:r w:rsidRPr="007F3B3D">
        <w:rPr>
          <w:rFonts w:ascii="Times New Roman" w:hAnsi="Times New Roman" w:cs="Times New Roman"/>
          <w:sz w:val="24"/>
        </w:rPr>
        <w:t>were</w:t>
      </w:r>
      <w:r w:rsidR="003920F8" w:rsidRPr="007F3B3D">
        <w:rPr>
          <w:rFonts w:ascii="Times New Roman" w:hAnsi="Times New Roman" w:cs="Times New Roman"/>
          <w:sz w:val="24"/>
        </w:rPr>
        <w:t xml:space="preserve"> purchased fr</w:t>
      </w:r>
      <w:r w:rsidRPr="007F3B3D">
        <w:rPr>
          <w:rFonts w:ascii="Times New Roman" w:hAnsi="Times New Roman" w:cs="Times New Roman"/>
          <w:sz w:val="24"/>
        </w:rPr>
        <w:t>om Jackson Laboratory (Bar Harbor, ME)</w:t>
      </w:r>
      <w:r w:rsidR="003209EC" w:rsidRPr="007F3B3D">
        <w:rPr>
          <w:rFonts w:ascii="Times New Roman" w:hAnsi="Times New Roman" w:cs="Times New Roman"/>
          <w:sz w:val="24"/>
        </w:rPr>
        <w:t>. C57BL</w:t>
      </w:r>
      <w:r w:rsidRPr="007F3B3D">
        <w:rPr>
          <w:rFonts w:ascii="Times New Roman" w:hAnsi="Times New Roman" w:cs="Times New Roman"/>
          <w:sz w:val="24"/>
        </w:rPr>
        <w:t>/6</w:t>
      </w:r>
      <w:r w:rsidR="003209EC" w:rsidRPr="007F3B3D">
        <w:rPr>
          <w:rFonts w:ascii="Times New Roman" w:hAnsi="Times New Roman" w:cs="Times New Roman"/>
          <w:sz w:val="24"/>
        </w:rPr>
        <w:t xml:space="preserve">J </w:t>
      </w:r>
      <w:r w:rsidR="00D556EB">
        <w:rPr>
          <w:rFonts w:ascii="Times New Roman" w:hAnsi="Times New Roman" w:cs="Times New Roman"/>
          <w:sz w:val="24"/>
        </w:rPr>
        <w:t>knock-out (</w:t>
      </w:r>
      <w:r w:rsidR="0024475A" w:rsidRPr="007F3B3D">
        <w:rPr>
          <w:rFonts w:ascii="Times New Roman" w:hAnsi="Times New Roman" w:cs="Times New Roman"/>
          <w:sz w:val="24"/>
        </w:rPr>
        <w:t>KO</w:t>
      </w:r>
      <w:r w:rsidR="00D556EB">
        <w:rPr>
          <w:rFonts w:ascii="Times New Roman" w:hAnsi="Times New Roman" w:cs="Times New Roman"/>
          <w:sz w:val="24"/>
        </w:rPr>
        <w:t>)</w:t>
      </w:r>
      <w:r w:rsidR="004020A8" w:rsidRPr="007F3B3D">
        <w:rPr>
          <w:rFonts w:ascii="Times New Roman" w:hAnsi="Times New Roman" w:cs="Times New Roman"/>
          <w:sz w:val="24"/>
        </w:rPr>
        <w:t xml:space="preserve"> mice </w:t>
      </w:r>
      <w:r w:rsidR="00D556EB">
        <w:rPr>
          <w:rFonts w:ascii="Times New Roman" w:hAnsi="Times New Roman" w:cs="Times New Roman"/>
          <w:sz w:val="24"/>
        </w:rPr>
        <w:t>have been maintained in our laboratory since 2005</w:t>
      </w:r>
      <w:r w:rsidR="00BB4389">
        <w:rPr>
          <w:rFonts w:ascii="Times New Roman" w:hAnsi="Times New Roman" w:cs="Times New Roman"/>
          <w:sz w:val="24"/>
        </w:rPr>
        <w:t xml:space="preserve"> </w:t>
      </w:r>
      <w:r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PEVuZE5vdGU+PENpdGU+PEF1dGhvcj5TaGVuPC9BdXRob3I+PFllYXI+MjAwNjwvWWVhcj48UmVj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</w:fldData>
        </w:fldChar>
      </w:r>
      <w:r w:rsidR="00576283">
        <w:rPr>
          <w:rFonts w:ascii="Times New Roman" w:hAnsi="Times New Roman" w:cs="Times New Roman"/>
          <w:sz w:val="24"/>
        </w:rPr>
        <w:instrText xml:space="preserve"> ADDIN EN.CITE </w:instrText>
      </w:r>
      <w:r w:rsidR="00576283">
        <w:rPr>
          <w:rFonts w:ascii="Times New Roman" w:hAnsi="Times New Roman" w:cs="Times New Roman"/>
          <w:sz w:val="24"/>
        </w:rPr>
        <w:fldChar w:fldCharType="begin">
          <w:fldData xml:space="preserve">PEVuZE5vdGU+PENpdGU+PEF1dGhvcj5TaGVuPC9BdXRob3I+PFllYXI+MjAwNjwvWWVhcj48UmVj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</w:fldData>
        </w:fldChar>
      </w:r>
      <w:r w:rsidR="00576283">
        <w:rPr>
          <w:rFonts w:ascii="Times New Roman" w:hAnsi="Times New Roman" w:cs="Times New Roman"/>
          <w:sz w:val="24"/>
        </w:rPr>
        <w:instrText xml:space="preserve"> ADDIN EN.CITE.DATA </w:instrText>
      </w:r>
      <w:r w:rsidR="00576283">
        <w:rPr>
          <w:rFonts w:ascii="Times New Roman" w:hAnsi="Times New Roman" w:cs="Times New Roman"/>
          <w:sz w:val="24"/>
        </w:rPr>
      </w:r>
      <w:r w:rsidR="00576283">
        <w:rPr>
          <w:rFonts w:ascii="Times New Roman" w:hAnsi="Times New Roman" w:cs="Times New Roman"/>
          <w:sz w:val="24"/>
        </w:rPr>
        <w:fldChar w:fldCharType="end"/>
      </w:r>
      <w:r w:rsidRPr="007F3B3D">
        <w:rPr>
          <w:rFonts w:ascii="Times New Roman" w:hAnsi="Times New Roman" w:cs="Times New Roman"/>
          <w:sz w:val="24"/>
        </w:rPr>
      </w:r>
      <w:r w:rsidRPr="007F3B3D">
        <w:rPr>
          <w:rFonts w:ascii="Times New Roman" w:hAnsi="Times New Roman" w:cs="Times New Roman"/>
          <w:sz w:val="24"/>
        </w:rPr>
        <w:fldChar w:fldCharType="separate"/>
      </w:r>
      <w:r w:rsidR="00BB4389">
        <w:rPr>
          <w:rFonts w:ascii="Times New Roman" w:hAnsi="Times New Roman" w:cs="Times New Roman"/>
          <w:noProof/>
          <w:sz w:val="24"/>
        </w:rPr>
        <w:t>(Lin et al., 2008; Shen et al., 2006)</w:t>
      </w:r>
      <w:r w:rsidRPr="007F3B3D">
        <w:rPr>
          <w:rFonts w:ascii="Times New Roman" w:hAnsi="Times New Roman" w:cs="Times New Roman"/>
          <w:sz w:val="24"/>
        </w:rPr>
        <w:fldChar w:fldCharType="end"/>
      </w:r>
      <w:r w:rsidRPr="007F3B3D">
        <w:rPr>
          <w:rFonts w:ascii="Times New Roman" w:hAnsi="Times New Roman" w:cs="Times New Roman"/>
          <w:sz w:val="24"/>
        </w:rPr>
        <w:t>.</w:t>
      </w:r>
      <w:r w:rsidR="00AB4F15" w:rsidRPr="007F3B3D">
        <w:rPr>
          <w:rFonts w:ascii="Times New Roman" w:hAnsi="Times New Roman" w:cs="Times New Roman"/>
          <w:sz w:val="24"/>
        </w:rPr>
        <w:t xml:space="preserve"> All mice </w:t>
      </w:r>
      <w:r w:rsidR="003920F8" w:rsidRPr="007F3B3D">
        <w:rPr>
          <w:rFonts w:ascii="Times New Roman" w:hAnsi="Times New Roman" w:cs="Times New Roman"/>
          <w:sz w:val="24"/>
        </w:rPr>
        <w:t xml:space="preserve">were maintained </w:t>
      </w:r>
      <w:r w:rsidR="00392DDE" w:rsidRPr="007F3B3D">
        <w:rPr>
          <w:rFonts w:ascii="Times New Roman" w:hAnsi="Times New Roman" w:cs="Times New Roman"/>
          <w:sz w:val="24"/>
        </w:rPr>
        <w:t>at a controlled temperature (20-22°C) and humidity (45–</w:t>
      </w:r>
      <w:r w:rsidR="003920F8" w:rsidRPr="007F3B3D">
        <w:rPr>
          <w:rFonts w:ascii="Times New Roman" w:hAnsi="Times New Roman" w:cs="Times New Roman"/>
          <w:sz w:val="24"/>
        </w:rPr>
        <w:t xml:space="preserve">55%) </w:t>
      </w:r>
      <w:r w:rsidR="00AB4F15" w:rsidRPr="007F3B3D">
        <w:rPr>
          <w:rFonts w:ascii="Times New Roman" w:hAnsi="Times New Roman" w:cs="Times New Roman"/>
          <w:sz w:val="24"/>
        </w:rPr>
        <w:t xml:space="preserve">environment </w:t>
      </w:r>
      <w:r w:rsidR="003920F8" w:rsidRPr="007F3B3D">
        <w:rPr>
          <w:rFonts w:ascii="Times New Roman" w:hAnsi="Times New Roman" w:cs="Times New Roman"/>
          <w:sz w:val="24"/>
        </w:rPr>
        <w:t xml:space="preserve">under 12-hour light and dark cycles at the Rutgers Animal Facility. Food and water were provided </w:t>
      </w:r>
      <w:r w:rsidR="003920F8" w:rsidRPr="007F3B3D">
        <w:rPr>
          <w:rFonts w:ascii="Times New Roman" w:hAnsi="Times New Roman" w:cs="Times New Roman"/>
          <w:i/>
          <w:sz w:val="24"/>
        </w:rPr>
        <w:t>ad libitum</w:t>
      </w:r>
      <w:r w:rsidR="003920F8" w:rsidRPr="007F3B3D">
        <w:rPr>
          <w:rFonts w:ascii="Times New Roman" w:hAnsi="Times New Roman" w:cs="Times New Roman"/>
          <w:sz w:val="24"/>
        </w:rPr>
        <w:t xml:space="preserve">. </w:t>
      </w:r>
      <w:r w:rsidR="00AB4F15" w:rsidRPr="007F3B3D">
        <w:rPr>
          <w:rFonts w:ascii="Times New Roman" w:hAnsi="Times New Roman" w:cs="Times New Roman"/>
          <w:sz w:val="24"/>
        </w:rPr>
        <w:t xml:space="preserve">Mice were firstly given a 2-week gut microbiota equalization period </w:t>
      </w:r>
      <w:r w:rsidR="007755AE">
        <w:rPr>
          <w:rFonts w:ascii="Times New Roman" w:hAnsi="Times New Roman" w:cs="Times New Roman"/>
          <w:sz w:val="24"/>
        </w:rPr>
        <w:t>fed</w:t>
      </w:r>
      <w:r w:rsidR="00970B98">
        <w:rPr>
          <w:rFonts w:ascii="Times New Roman" w:hAnsi="Times New Roman" w:cs="Times New Roman"/>
          <w:sz w:val="24"/>
        </w:rPr>
        <w:t xml:space="preserve"> </w:t>
      </w:r>
      <w:r w:rsidR="00AB4F15" w:rsidRPr="007F3B3D">
        <w:rPr>
          <w:rFonts w:ascii="Times New Roman" w:hAnsi="Times New Roman" w:cs="Times New Roman"/>
          <w:sz w:val="24"/>
        </w:rPr>
        <w:t xml:space="preserve">with AIN93M </w:t>
      </w:r>
      <w:r w:rsidR="00E21563" w:rsidRPr="007F3B3D">
        <w:rPr>
          <w:rFonts w:ascii="Times New Roman" w:hAnsi="Times New Roman" w:cs="Times New Roman"/>
          <w:sz w:val="24"/>
        </w:rPr>
        <w:t xml:space="preserve">control </w:t>
      </w:r>
      <w:r w:rsidR="00AB4F15" w:rsidRPr="007F3B3D">
        <w:rPr>
          <w:rFonts w:ascii="Times New Roman" w:hAnsi="Times New Roman" w:cs="Times New Roman"/>
          <w:sz w:val="24"/>
        </w:rPr>
        <w:t>diet (Research Diets, Inc. NJ), then assigned to four groups</w:t>
      </w:r>
      <w:r w:rsidR="00E21563" w:rsidRPr="007F3B3D">
        <w:rPr>
          <w:rFonts w:ascii="Times New Roman" w:hAnsi="Times New Roman" w:cs="Times New Roman"/>
          <w:sz w:val="24"/>
        </w:rPr>
        <w:t>: WT control, WT PEITC, KO control and KO PEITC</w:t>
      </w:r>
      <w:r w:rsidR="00AB4F15" w:rsidRPr="007F3B3D">
        <w:rPr>
          <w:rFonts w:ascii="Times New Roman" w:hAnsi="Times New Roman" w:cs="Times New Roman"/>
          <w:sz w:val="24"/>
        </w:rPr>
        <w:t xml:space="preserve"> </w:t>
      </w:r>
      <w:r w:rsidR="00B642E4" w:rsidRPr="007F3B3D">
        <w:rPr>
          <w:rFonts w:ascii="Times New Roman" w:hAnsi="Times New Roman" w:cs="Times New Roman"/>
          <w:sz w:val="24"/>
        </w:rPr>
        <w:t>for a total 4-week dietary treatment using either AIN93M containing 0.05% PEITC, or AIN93M diet as designed (</w:t>
      </w:r>
      <w:r w:rsidR="00B642E4" w:rsidRPr="007F3B3D">
        <w:rPr>
          <w:rFonts w:ascii="Times New Roman" w:hAnsi="Times New Roman" w:cs="Times New Roman"/>
          <w:b/>
          <w:sz w:val="24"/>
        </w:rPr>
        <w:t>Fig. 1A</w:t>
      </w:r>
      <w:r w:rsidR="00B642E4" w:rsidRPr="007F3B3D">
        <w:rPr>
          <w:rFonts w:ascii="Times New Roman" w:hAnsi="Times New Roman" w:cs="Times New Roman"/>
          <w:sz w:val="24"/>
        </w:rPr>
        <w:t xml:space="preserve">). </w:t>
      </w:r>
      <w:r w:rsidR="007755AE">
        <w:rPr>
          <w:rFonts w:ascii="Times New Roman" w:hAnsi="Times New Roman" w:cs="Times New Roman"/>
          <w:sz w:val="24"/>
        </w:rPr>
        <w:t>Mice</w:t>
      </w:r>
      <w:r w:rsidR="007755AE" w:rsidRPr="007F3B3D">
        <w:rPr>
          <w:rFonts w:ascii="Times New Roman" w:hAnsi="Times New Roman" w:cs="Times New Roman"/>
          <w:sz w:val="24"/>
        </w:rPr>
        <w:t xml:space="preserve"> </w:t>
      </w:r>
      <w:r w:rsidR="00B642E4" w:rsidRPr="007F3B3D">
        <w:rPr>
          <w:rFonts w:ascii="Times New Roman" w:hAnsi="Times New Roman" w:cs="Times New Roman"/>
          <w:sz w:val="24"/>
        </w:rPr>
        <w:t>fecal samples were collected individually</w:t>
      </w:r>
      <w:r w:rsidR="007755AE">
        <w:rPr>
          <w:rFonts w:ascii="Times New Roman" w:hAnsi="Times New Roman" w:cs="Times New Roman"/>
          <w:sz w:val="24"/>
        </w:rPr>
        <w:t xml:space="preserve"> at 3 timepoints – the end of equalization period (Week 0), </w:t>
      </w:r>
      <w:r w:rsidR="00970B98">
        <w:rPr>
          <w:rFonts w:ascii="Times New Roman" w:hAnsi="Times New Roman" w:cs="Times New Roman"/>
          <w:sz w:val="24"/>
        </w:rPr>
        <w:t>at an</w:t>
      </w:r>
      <w:r w:rsidR="007755AE">
        <w:rPr>
          <w:rFonts w:ascii="Times New Roman" w:hAnsi="Times New Roman" w:cs="Times New Roman"/>
          <w:sz w:val="24"/>
        </w:rPr>
        <w:t xml:space="preserve"> early ti</w:t>
      </w:r>
      <w:r w:rsidR="00970B98">
        <w:rPr>
          <w:rFonts w:ascii="Times New Roman" w:hAnsi="Times New Roman" w:cs="Times New Roman"/>
          <w:sz w:val="24"/>
        </w:rPr>
        <w:t>me</w:t>
      </w:r>
      <w:r w:rsidR="007755AE">
        <w:rPr>
          <w:rFonts w:ascii="Times New Roman" w:hAnsi="Times New Roman" w:cs="Times New Roman"/>
          <w:sz w:val="24"/>
        </w:rPr>
        <w:t xml:space="preserve">point (Week 1) and at </w:t>
      </w:r>
      <w:r w:rsidR="00970B98">
        <w:rPr>
          <w:rFonts w:ascii="Times New Roman" w:hAnsi="Times New Roman" w:cs="Times New Roman"/>
          <w:sz w:val="24"/>
        </w:rPr>
        <w:t>a</w:t>
      </w:r>
      <w:r w:rsidR="007755AE">
        <w:rPr>
          <w:rFonts w:ascii="Times New Roman" w:hAnsi="Times New Roman" w:cs="Times New Roman"/>
          <w:sz w:val="24"/>
        </w:rPr>
        <w:t xml:space="preserve"> late timepoint (Week 4)</w:t>
      </w:r>
      <w:r w:rsidR="00B642E4" w:rsidRPr="007F3B3D">
        <w:rPr>
          <w:rFonts w:ascii="Times New Roman" w:hAnsi="Times New Roman" w:cs="Times New Roman"/>
          <w:sz w:val="24"/>
        </w:rPr>
        <w:t>, snap frozen in liquid nitrogen and stored at 80</w:t>
      </w:r>
      <w:r w:rsidR="00B642E4" w:rsidRPr="007F3B3D">
        <w:rPr>
          <w:rFonts w:ascii="Times New Roman" w:hAnsi="Times New Roman" w:cs="Times New Roman"/>
          <w:sz w:val="24"/>
          <w:vertAlign w:val="superscript"/>
        </w:rPr>
        <w:t>o</w:t>
      </w:r>
      <w:r w:rsidR="00B642E4" w:rsidRPr="007F3B3D">
        <w:rPr>
          <w:rFonts w:ascii="Times New Roman" w:hAnsi="Times New Roman" w:cs="Times New Roman"/>
          <w:sz w:val="24"/>
        </w:rPr>
        <w:t xml:space="preserve">C for </w:t>
      </w:r>
      <w:r w:rsidR="0016286F" w:rsidRPr="007F3B3D">
        <w:rPr>
          <w:rFonts w:ascii="Times New Roman" w:hAnsi="Times New Roman" w:cs="Times New Roman"/>
          <w:sz w:val="24"/>
        </w:rPr>
        <w:t>16s rRNA sequencing</w:t>
      </w:r>
      <w:r w:rsidR="00B642E4" w:rsidRPr="007F3B3D">
        <w:rPr>
          <w:rFonts w:ascii="Times New Roman" w:hAnsi="Times New Roman" w:cs="Times New Roman"/>
          <w:sz w:val="24"/>
        </w:rPr>
        <w:t xml:space="preserve"> analysis</w:t>
      </w:r>
      <w:r w:rsidR="0016286F" w:rsidRPr="007F3B3D">
        <w:rPr>
          <w:rFonts w:ascii="Times New Roman" w:hAnsi="Times New Roman" w:cs="Times New Roman"/>
          <w:sz w:val="24"/>
        </w:rPr>
        <w:t xml:space="preserve">. </w:t>
      </w:r>
      <w:r w:rsidR="003920F8" w:rsidRPr="007F3B3D">
        <w:rPr>
          <w:rFonts w:ascii="Times New Roman" w:hAnsi="Times New Roman" w:cs="Times New Roman"/>
          <w:sz w:val="24"/>
        </w:rPr>
        <w:t>All animal experiments were conducted under the animal protocol approved by the Institutional Animal Care and Use Committee (IACUC) of Rutgers University.</w:t>
      </w:r>
      <w:ins w:id="180" w:author="Sargsyan, Davit [JRDUS]" w:date="2020-06-29T11:28:00Z">
        <w:r w:rsidR="009F0DD3">
          <w:rPr>
            <w:rFonts w:ascii="Times New Roman" w:hAnsi="Times New Roman" w:cs="Times New Roman"/>
            <w:sz w:val="24"/>
          </w:rPr>
          <w:t xml:space="preserve"> In total </w:t>
        </w:r>
      </w:ins>
    </w:p>
    <w:p w14:paraId="1DB31A3F" w14:textId="77777777" w:rsidR="003920F8" w:rsidRPr="007F3B3D" w:rsidRDefault="003920F8" w:rsidP="006B5DF1">
      <w:pPr>
        <w:spacing w:line="360" w:lineRule="auto"/>
        <w:rPr>
          <w:rFonts w:ascii="Times New Roman" w:hAnsi="Times New Roman" w:cs="Times New Roman"/>
          <w:sz w:val="24"/>
        </w:rPr>
      </w:pPr>
    </w:p>
    <w:p w14:paraId="7B02ADD0" w14:textId="370C3474" w:rsidR="00F13708" w:rsidRPr="007F3B3D" w:rsidRDefault="00334E86" w:rsidP="006B5DF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t xml:space="preserve">2.2 </w:t>
      </w:r>
      <w:r w:rsidR="00F13708" w:rsidRPr="007F3B3D">
        <w:rPr>
          <w:rFonts w:ascii="Times New Roman" w:hAnsi="Times New Roman" w:cs="Times New Roman"/>
          <w:b/>
          <w:sz w:val="24"/>
        </w:rPr>
        <w:t>16s ribosomal RNA sequencing</w:t>
      </w:r>
      <w:r w:rsidR="008C7AB8" w:rsidRPr="007F3B3D">
        <w:rPr>
          <w:rFonts w:ascii="Times New Roman" w:hAnsi="Times New Roman" w:cs="Times New Roman"/>
          <w:b/>
          <w:sz w:val="24"/>
        </w:rPr>
        <w:t xml:space="preserve"> and analysis</w:t>
      </w:r>
    </w:p>
    <w:p w14:paraId="07BB6A2F" w14:textId="590B087F" w:rsidR="00D8681E" w:rsidRDefault="008C7AB8" w:rsidP="00445EB4">
      <w:pPr>
        <w:spacing w:after="120" w:line="360" w:lineRule="auto"/>
        <w:rPr>
          <w:ins w:id="181" w:author="Sargsyan, Davit [JRDUS]" w:date="2020-06-28T09:21:00Z"/>
          <w:rFonts w:ascii="Times New Roman" w:hAnsi="Times New Roman" w:cs="Times New Roman"/>
          <w:sz w:val="24"/>
        </w:rPr>
      </w:pPr>
      <w:r w:rsidRPr="007F3B3D">
        <w:rPr>
          <w:rFonts w:ascii="Times New Roman" w:hAnsi="Times New Roman" w:cs="Times New Roman"/>
          <w:sz w:val="24"/>
        </w:rPr>
        <w:t xml:space="preserve">Bacterial DNA </w:t>
      </w:r>
      <w:r w:rsidR="00163834" w:rsidRPr="007F3B3D">
        <w:rPr>
          <w:rFonts w:ascii="Times New Roman" w:hAnsi="Times New Roman" w:cs="Times New Roman"/>
          <w:sz w:val="24"/>
        </w:rPr>
        <w:t>were</w:t>
      </w:r>
      <w:r w:rsidRPr="007F3B3D">
        <w:rPr>
          <w:rFonts w:ascii="Times New Roman" w:hAnsi="Times New Roman" w:cs="Times New Roman"/>
          <w:sz w:val="24"/>
        </w:rPr>
        <w:t xml:space="preserve"> extracted using </w:t>
      </w:r>
      <w:proofErr w:type="spellStart"/>
      <w:r w:rsidRPr="007F3B3D">
        <w:rPr>
          <w:rFonts w:ascii="Times New Roman" w:hAnsi="Times New Roman" w:cs="Times New Roman"/>
          <w:sz w:val="24"/>
        </w:rPr>
        <w:t>PowerSoil</w:t>
      </w:r>
      <w:proofErr w:type="spellEnd"/>
      <w:r w:rsidRPr="007F3B3D">
        <w:rPr>
          <w:rFonts w:ascii="Times New Roman" w:hAnsi="Times New Roman" w:cs="Times New Roman"/>
          <w:sz w:val="24"/>
        </w:rPr>
        <w:t xml:space="preserve"> DNA Isolation Kit (QIAGEN). PCR amplification of the 16S rRNA gene</w:t>
      </w:r>
      <w:r w:rsidR="00163834" w:rsidRPr="007F3B3D">
        <w:rPr>
          <w:rFonts w:ascii="Times New Roman" w:hAnsi="Times New Roman" w:cs="Times New Roman"/>
          <w:sz w:val="24"/>
        </w:rPr>
        <w:t>s</w:t>
      </w:r>
      <w:r w:rsidRPr="007F3B3D">
        <w:rPr>
          <w:rFonts w:ascii="Times New Roman" w:hAnsi="Times New Roman" w:cs="Times New Roman"/>
          <w:sz w:val="24"/>
        </w:rPr>
        <w:t xml:space="preserve"> </w:t>
      </w:r>
      <w:r w:rsidR="00163834" w:rsidRPr="007F3B3D">
        <w:rPr>
          <w:rFonts w:ascii="Times New Roman" w:hAnsi="Times New Roman" w:cs="Times New Roman"/>
          <w:sz w:val="24"/>
        </w:rPr>
        <w:t>were</w:t>
      </w:r>
      <w:r w:rsidRPr="007F3B3D">
        <w:rPr>
          <w:rFonts w:ascii="Times New Roman" w:hAnsi="Times New Roman" w:cs="Times New Roman"/>
          <w:sz w:val="24"/>
        </w:rPr>
        <w:t xml:space="preserve"> carried out using PCR primers specific for the V4 region</w:t>
      </w:r>
      <w:r w:rsidR="002627DB" w:rsidRPr="007F3B3D">
        <w:rPr>
          <w:rFonts w:ascii="Times New Roman" w:hAnsi="Times New Roman" w:cs="Times New Roman"/>
          <w:sz w:val="24"/>
        </w:rPr>
        <w:t xml:space="preserve"> (</w:t>
      </w:r>
      <w:r w:rsidR="003F5B01" w:rsidRPr="007F3B3D">
        <w:rPr>
          <w:rFonts w:ascii="Times New Roman" w:hAnsi="Times New Roman" w:cs="Times New Roman"/>
          <w:b/>
          <w:sz w:val="24"/>
        </w:rPr>
        <w:t xml:space="preserve">Table </w:t>
      </w:r>
      <w:r w:rsidR="002627DB" w:rsidRPr="007F3B3D">
        <w:rPr>
          <w:rFonts w:ascii="Times New Roman" w:hAnsi="Times New Roman" w:cs="Times New Roman"/>
          <w:b/>
          <w:sz w:val="24"/>
        </w:rPr>
        <w:t>1</w:t>
      </w:r>
      <w:r w:rsidR="002627DB" w:rsidRPr="007F3B3D">
        <w:rPr>
          <w:rFonts w:ascii="Times New Roman" w:hAnsi="Times New Roman" w:cs="Times New Roman"/>
          <w:sz w:val="24"/>
        </w:rPr>
        <w:t>)</w:t>
      </w:r>
      <w:r w:rsidRPr="007F3B3D">
        <w:rPr>
          <w:rFonts w:ascii="Times New Roman" w:hAnsi="Times New Roman" w:cs="Times New Roman"/>
          <w:sz w:val="24"/>
        </w:rPr>
        <w:t xml:space="preserve"> </w:t>
      </w:r>
      <w:r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PEVuZE5vdGU+PENpdGU+PEF1dGhvcj5BcHByaWxsPC9BdXRob3I+PFllYXI+MjAxNTwvWWVhcj48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 </w:instrText>
      </w:r>
      <w:r w:rsidR="00334E86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PEVuZE5vdGU+PENpdGU+PEF1dGhvcj5BcHByaWxsPC9BdXRob3I+PFllYXI+MjAxNTwvWWVhcj48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EN.CITE.DATA </w:instrText>
      </w:r>
      <w:r w:rsidR="00334E86" w:rsidRPr="007F3B3D">
        <w:rPr>
          <w:rFonts w:ascii="Times New Roman" w:hAnsi="Times New Roman" w:cs="Times New Roman"/>
          <w:sz w:val="24"/>
        </w:rPr>
      </w:r>
      <w:r w:rsidR="00334E86" w:rsidRPr="007F3B3D">
        <w:rPr>
          <w:rFonts w:ascii="Times New Roman" w:hAnsi="Times New Roman" w:cs="Times New Roman"/>
          <w:sz w:val="24"/>
        </w:rPr>
        <w:fldChar w:fldCharType="end"/>
      </w:r>
      <w:r w:rsidRPr="007F3B3D">
        <w:rPr>
          <w:rFonts w:ascii="Times New Roman" w:hAnsi="Times New Roman" w:cs="Times New Roman"/>
          <w:sz w:val="24"/>
        </w:rPr>
      </w:r>
      <w:r w:rsidRPr="007F3B3D">
        <w:rPr>
          <w:rFonts w:ascii="Times New Roman" w:hAnsi="Times New Roman" w:cs="Times New Roman"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noProof/>
          <w:sz w:val="24"/>
        </w:rPr>
        <w:t>(Apprill, McNally, Parsons, &amp; Weber, 2015; Caporaso et al., 2012; Caporaso et al., 2011; Minich et al., 2018; Parada, Needham, &amp; Fuhrman, 2016; Quince, Lanzen, Davenport, &amp; Turnbaugh, 2011; Walters et al., 2016)</w:t>
      </w:r>
      <w:r w:rsidRPr="007F3B3D">
        <w:rPr>
          <w:rFonts w:ascii="Times New Roman" w:hAnsi="Times New Roman" w:cs="Times New Roman"/>
          <w:sz w:val="24"/>
        </w:rPr>
        <w:fldChar w:fldCharType="end"/>
      </w:r>
      <w:r w:rsidR="00163834" w:rsidRPr="007F3B3D">
        <w:rPr>
          <w:rFonts w:ascii="Times New Roman" w:hAnsi="Times New Roman" w:cs="Times New Roman"/>
          <w:sz w:val="24"/>
        </w:rPr>
        <w:t>. Indexed amplicons</w:t>
      </w:r>
      <w:r w:rsidRPr="007F3B3D">
        <w:rPr>
          <w:rFonts w:ascii="Times New Roman" w:hAnsi="Times New Roman" w:cs="Times New Roman"/>
          <w:sz w:val="24"/>
        </w:rPr>
        <w:t xml:space="preserve"> </w:t>
      </w:r>
      <w:r w:rsidR="00163834" w:rsidRPr="007F3B3D">
        <w:rPr>
          <w:rFonts w:ascii="Times New Roman" w:hAnsi="Times New Roman" w:cs="Times New Roman"/>
          <w:sz w:val="24"/>
        </w:rPr>
        <w:t>were</w:t>
      </w:r>
      <w:r w:rsidRPr="007F3B3D">
        <w:rPr>
          <w:rFonts w:ascii="Times New Roman" w:hAnsi="Times New Roman" w:cs="Times New Roman"/>
          <w:sz w:val="24"/>
        </w:rPr>
        <w:t xml:space="preserve"> pooled and sequenced on </w:t>
      </w:r>
      <w:proofErr w:type="spellStart"/>
      <w:r w:rsidRPr="007F3B3D">
        <w:rPr>
          <w:rFonts w:ascii="Times New Roman" w:hAnsi="Times New Roman" w:cs="Times New Roman"/>
          <w:sz w:val="24"/>
        </w:rPr>
        <w:t>MiSeq</w:t>
      </w:r>
      <w:proofErr w:type="spellEnd"/>
      <w:r w:rsidRPr="007F3B3D">
        <w:rPr>
          <w:rFonts w:ascii="Times New Roman" w:hAnsi="Times New Roman" w:cs="Times New Roman"/>
          <w:sz w:val="24"/>
        </w:rPr>
        <w:t xml:space="preserve"> (Illumina)</w:t>
      </w:r>
      <w:del w:id="182" w:author="Sargsyan, Davit [JRDUS]" w:date="2020-04-30T22:59:00Z">
        <w:r w:rsidR="00362B0A" w:rsidRPr="007F3B3D" w:rsidDel="0044143A">
          <w:rPr>
            <w:rFonts w:ascii="Times New Roman" w:hAnsi="Times New Roman" w:cs="Times New Roman"/>
            <w:sz w:val="24"/>
          </w:rPr>
          <w:delText xml:space="preserve"> with 2*</w:delText>
        </w:r>
        <w:r w:rsidR="00163834" w:rsidRPr="007F3B3D" w:rsidDel="0044143A">
          <w:rPr>
            <w:rFonts w:ascii="Times New Roman" w:hAnsi="Times New Roman" w:cs="Times New Roman"/>
            <w:sz w:val="24"/>
          </w:rPr>
          <w:delText>300 bp</w:delText>
        </w:r>
      </w:del>
      <w:del w:id="183" w:author="Sargsyan, Davit [JRDUS]" w:date="2020-04-30T22:58:00Z">
        <w:r w:rsidR="00163834" w:rsidRPr="007F3B3D" w:rsidDel="0044143A">
          <w:rPr>
            <w:rFonts w:ascii="Times New Roman" w:hAnsi="Times New Roman" w:cs="Times New Roman"/>
            <w:sz w:val="24"/>
          </w:rPr>
          <w:delText xml:space="preserve"> pair</w:delText>
        </w:r>
      </w:del>
      <w:del w:id="184" w:author="Sargsyan, Davit [JRDUS]" w:date="2020-04-29T17:18:00Z">
        <w:r w:rsidR="00163834" w:rsidRPr="007F3B3D" w:rsidDel="006A7366">
          <w:rPr>
            <w:rFonts w:ascii="Times New Roman" w:hAnsi="Times New Roman" w:cs="Times New Roman"/>
            <w:sz w:val="24"/>
          </w:rPr>
          <w:delText>ed</w:delText>
        </w:r>
      </w:del>
      <w:del w:id="185" w:author="Sargsyan, Davit [JRDUS]" w:date="2020-04-30T22:58:00Z">
        <w:r w:rsidR="00163834" w:rsidRPr="007F3B3D" w:rsidDel="0044143A">
          <w:rPr>
            <w:rFonts w:ascii="Times New Roman" w:hAnsi="Times New Roman" w:cs="Times New Roman"/>
            <w:sz w:val="24"/>
          </w:rPr>
          <w:delText>-end</w:delText>
        </w:r>
      </w:del>
      <w:del w:id="186" w:author="Sargsyan, Davit [JRDUS]" w:date="2020-04-30T22:59:00Z">
        <w:r w:rsidRPr="007F3B3D" w:rsidDel="0044143A">
          <w:rPr>
            <w:rFonts w:ascii="Times New Roman" w:hAnsi="Times New Roman" w:cs="Times New Roman"/>
            <w:sz w:val="24"/>
          </w:rPr>
          <w:delText>,</w:delText>
        </w:r>
      </w:del>
      <w:r w:rsidRPr="007F3B3D">
        <w:rPr>
          <w:rFonts w:ascii="Times New Roman" w:hAnsi="Times New Roman" w:cs="Times New Roman"/>
          <w:sz w:val="24"/>
        </w:rPr>
        <w:t xml:space="preserve"> yielding at least </w:t>
      </w:r>
      <w:r w:rsidR="00E94164" w:rsidRPr="007F3B3D">
        <w:rPr>
          <w:rFonts w:ascii="Times New Roman" w:hAnsi="Times New Roman" w:cs="Times New Roman"/>
          <w:sz w:val="24"/>
        </w:rPr>
        <w:t>8</w:t>
      </w:r>
      <w:r w:rsidRPr="007F3B3D">
        <w:rPr>
          <w:rFonts w:ascii="Times New Roman" w:hAnsi="Times New Roman" w:cs="Times New Roman"/>
          <w:sz w:val="24"/>
        </w:rPr>
        <w:t xml:space="preserve">,000 </w:t>
      </w:r>
      <w:ins w:id="187" w:author="Sargsyan, Davit [JRDUS]" w:date="2020-04-30T22:59:00Z">
        <w:r w:rsidR="0044143A">
          <w:rPr>
            <w:rFonts w:ascii="Times New Roman" w:hAnsi="Times New Roman" w:cs="Times New Roman"/>
            <w:sz w:val="24"/>
          </w:rPr>
          <w:t xml:space="preserve">300 base pair (bp) </w:t>
        </w:r>
      </w:ins>
      <w:ins w:id="188" w:author="Sargsyan, Davit [JRDUS]" w:date="2020-04-30T22:58:00Z">
        <w:r w:rsidR="0044143A" w:rsidRPr="007F3B3D">
          <w:rPr>
            <w:rFonts w:ascii="Times New Roman" w:hAnsi="Times New Roman" w:cs="Times New Roman"/>
            <w:sz w:val="24"/>
          </w:rPr>
          <w:t>pair-end</w:t>
        </w:r>
        <w:r w:rsidR="0044143A">
          <w:rPr>
            <w:rFonts w:ascii="Times New Roman" w:hAnsi="Times New Roman" w:cs="Times New Roman"/>
            <w:sz w:val="24"/>
          </w:rPr>
          <w:t>ed</w:t>
        </w:r>
        <w:r w:rsidR="0044143A" w:rsidRPr="007F3B3D">
          <w:rPr>
            <w:rFonts w:ascii="Times New Roman" w:hAnsi="Times New Roman" w:cs="Times New Roman"/>
            <w:sz w:val="24"/>
          </w:rPr>
          <w:t xml:space="preserve"> </w:t>
        </w:r>
      </w:ins>
      <w:r w:rsidRPr="007F3B3D">
        <w:rPr>
          <w:rFonts w:ascii="Times New Roman" w:hAnsi="Times New Roman" w:cs="Times New Roman"/>
          <w:sz w:val="24"/>
        </w:rPr>
        <w:t>reads. Microbial operational taxonomic units (OTUs) and their taxonomic assignments w</w:t>
      </w:r>
      <w:r w:rsidR="008F6520">
        <w:rPr>
          <w:rFonts w:ascii="Times New Roman" w:hAnsi="Times New Roman" w:cs="Times New Roman"/>
          <w:sz w:val="24"/>
        </w:rPr>
        <w:t>ere</w:t>
      </w:r>
      <w:r w:rsidRPr="007F3B3D">
        <w:rPr>
          <w:rFonts w:ascii="Times New Roman" w:hAnsi="Times New Roman" w:cs="Times New Roman"/>
          <w:sz w:val="24"/>
        </w:rPr>
        <w:t xml:space="preserve"> analyzed using </w:t>
      </w:r>
      <w:r w:rsidR="009117FD" w:rsidRPr="007F3B3D">
        <w:rPr>
          <w:rFonts w:ascii="Times New Roman" w:hAnsi="Times New Roman" w:cs="Times New Roman"/>
          <w:sz w:val="24"/>
        </w:rPr>
        <w:t>QIIME2</w:t>
      </w:r>
      <w:r w:rsidRPr="007F3B3D">
        <w:rPr>
          <w:rFonts w:ascii="Times New Roman" w:hAnsi="Times New Roman" w:cs="Times New Roman"/>
          <w:sz w:val="24"/>
        </w:rPr>
        <w:t xml:space="preserve"> </w:t>
      </w:r>
      <w:ins w:id="189" w:author="Sargsyan, Davit [JRDUS]" w:date="2020-04-30T23:01:00Z">
        <w:r w:rsidR="0044143A">
          <w:rPr>
            <w:rFonts w:ascii="Times New Roman" w:hAnsi="Times New Roman" w:cs="Times New Roman"/>
            <w:sz w:val="24"/>
          </w:rPr>
          <w:t xml:space="preserve">and </w:t>
        </w:r>
      </w:ins>
      <w:ins w:id="190" w:author="Sargsyan, Davit [JRDUS]" w:date="2020-04-30T23:32:00Z">
        <w:r w:rsidR="00FA33D6" w:rsidRPr="00FA33D6">
          <w:rPr>
            <w:rFonts w:ascii="Times New Roman" w:hAnsi="Times New Roman" w:cs="Times New Roman"/>
            <w:sz w:val="24"/>
          </w:rPr>
          <w:t>Divisive Amplicon Denoising Algorithm</w:t>
        </w:r>
        <w:r w:rsidR="00FA33D6">
          <w:rPr>
            <w:rFonts w:ascii="Times New Roman" w:hAnsi="Times New Roman" w:cs="Times New Roman"/>
            <w:sz w:val="24"/>
          </w:rPr>
          <w:t xml:space="preserve"> 2 (</w:t>
        </w:r>
      </w:ins>
      <w:ins w:id="191" w:author="Sargsyan, Davit [JRDUS]" w:date="2020-04-30T23:01:00Z">
        <w:r w:rsidR="0044143A">
          <w:rPr>
            <w:rFonts w:ascii="Times New Roman" w:hAnsi="Times New Roman" w:cs="Times New Roman"/>
            <w:sz w:val="24"/>
          </w:rPr>
          <w:t>DADA2</w:t>
        </w:r>
      </w:ins>
      <w:ins w:id="192" w:author="Sargsyan, Davit [JRDUS]" w:date="2020-04-30T23:32:00Z">
        <w:r w:rsidR="00FA33D6">
          <w:rPr>
            <w:rFonts w:ascii="Times New Roman" w:hAnsi="Times New Roman" w:cs="Times New Roman"/>
            <w:sz w:val="24"/>
          </w:rPr>
          <w:t xml:space="preserve"> R package</w:t>
        </w:r>
      </w:ins>
      <w:ins w:id="193" w:author="Sargsyan, Davit [JRDUS]" w:date="2020-04-30T23:01:00Z">
        <w:r w:rsidR="0044143A">
          <w:rPr>
            <w:rFonts w:ascii="Times New Roman" w:hAnsi="Times New Roman" w:cs="Times New Roman"/>
            <w:sz w:val="24"/>
          </w:rPr>
          <w:t xml:space="preserve">) tools. </w:t>
        </w:r>
      </w:ins>
      <w:commentRangeStart w:id="194"/>
      <w:ins w:id="195" w:author="Sargsyan, Davit [JRDUS]" w:date="2020-04-30T23:02:00Z">
        <w:r w:rsidR="0044143A" w:rsidRPr="007F3B3D">
          <w:rPr>
            <w:rFonts w:ascii="Times New Roman" w:hAnsi="Times New Roman" w:cs="Times New Roman"/>
            <w:sz w:val="24"/>
          </w:rPr>
          <w:t>QIIME2</w:t>
        </w:r>
        <w:r w:rsidR="0044143A">
          <w:rPr>
            <w:rFonts w:ascii="Times New Roman" w:hAnsi="Times New Roman" w:cs="Times New Roman"/>
            <w:sz w:val="24"/>
          </w:rPr>
          <w:t xml:space="preserve"> </w:t>
        </w:r>
      </w:ins>
      <w:del w:id="196" w:author="Sargsyan, Davit [JRDUS]" w:date="2020-04-30T23:02:00Z">
        <w:r w:rsidRPr="007F3B3D" w:rsidDel="0044143A">
          <w:rPr>
            <w:rFonts w:ascii="Times New Roman" w:hAnsi="Times New Roman" w:cs="Times New Roman"/>
            <w:sz w:val="24"/>
          </w:rPr>
          <w:delText xml:space="preserve">by mapping </w:delText>
        </w:r>
      </w:del>
      <w:commentRangeStart w:id="197"/>
      <w:del w:id="198" w:author="Sargsyan, Davit [JRDUS]" w:date="2020-04-30T23:29:00Z">
        <w:r w:rsidRPr="007F3B3D" w:rsidDel="00FA33D6">
          <w:rPr>
            <w:rFonts w:ascii="Times New Roman" w:hAnsi="Times New Roman" w:cs="Times New Roman"/>
            <w:sz w:val="24"/>
          </w:rPr>
          <w:delText>reference</w:delText>
        </w:r>
      </w:del>
      <w:ins w:id="199" w:author="Sargsyan, Davit [JRDUS]" w:date="2020-04-30T23:29:00Z">
        <w:r w:rsidR="00FA33D6">
          <w:rPr>
            <w:rFonts w:ascii="Times New Roman" w:hAnsi="Times New Roman" w:cs="Times New Roman"/>
            <w:sz w:val="24"/>
          </w:rPr>
          <w:t>mapped reference</w:t>
        </w:r>
      </w:ins>
      <w:r w:rsidRPr="007F3B3D">
        <w:rPr>
          <w:rFonts w:ascii="Times New Roman" w:hAnsi="Times New Roman" w:cs="Times New Roman"/>
          <w:sz w:val="24"/>
        </w:rPr>
        <w:t xml:space="preserve"> at 97% similarity against representative sequences </w:t>
      </w:r>
      <w:r w:rsidRPr="002B79CC">
        <w:rPr>
          <w:rFonts w:ascii="Times New Roman" w:hAnsi="Times New Roman" w:cs="Times New Roman"/>
          <w:color w:val="000000" w:themeColor="text1"/>
          <w:sz w:val="24"/>
        </w:rPr>
        <w:t>of 97% O</w:t>
      </w:r>
      <w:r w:rsidR="002B79CC" w:rsidRPr="002B79CC">
        <w:rPr>
          <w:rFonts w:ascii="Times New Roman" w:hAnsi="Times New Roman" w:cs="Times New Roman"/>
          <w:color w:val="000000" w:themeColor="text1"/>
          <w:sz w:val="24"/>
        </w:rPr>
        <w:t>T</w:t>
      </w:r>
      <w:r w:rsidRPr="002B79CC">
        <w:rPr>
          <w:rFonts w:ascii="Times New Roman" w:hAnsi="Times New Roman" w:cs="Times New Roman"/>
          <w:color w:val="000000" w:themeColor="text1"/>
          <w:sz w:val="24"/>
        </w:rPr>
        <w:t xml:space="preserve">U in </w:t>
      </w:r>
      <w:r w:rsidR="009117FD" w:rsidRPr="002B79CC">
        <w:rPr>
          <w:rFonts w:ascii="Times New Roman" w:hAnsi="Times New Roman" w:cs="Times New Roman"/>
          <w:color w:val="000000" w:themeColor="text1"/>
          <w:sz w:val="24"/>
        </w:rPr>
        <w:t>SILVA</w:t>
      </w:r>
      <w:commentRangeEnd w:id="197"/>
      <w:r w:rsidR="0044143A">
        <w:rPr>
          <w:rStyle w:val="CommentReference"/>
        </w:rPr>
        <w:commentReference w:id="197"/>
      </w:r>
      <w:r w:rsidR="009117FD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PEVuZE5vdGU+PENpdGU+PEF1dGhvcj5ZaWxtYXo8L0F1dGhvcj48WWVhcj4yMDE0PC9ZZWFyPjxS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 </w:instrText>
      </w:r>
      <w:r w:rsidR="00334E86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PEVuZE5vdGU+PENpdGU+PEF1dGhvcj5ZaWxtYXo8L0F1dGhvcj48WWVhcj4yMDE0PC9ZZWFyPjxS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EN.CITE.DATA </w:instrText>
      </w:r>
      <w:r w:rsidR="00334E86" w:rsidRPr="007F3B3D">
        <w:rPr>
          <w:rFonts w:ascii="Times New Roman" w:hAnsi="Times New Roman" w:cs="Times New Roman"/>
          <w:sz w:val="24"/>
        </w:rPr>
      </w:r>
      <w:r w:rsidR="00334E86" w:rsidRPr="007F3B3D">
        <w:rPr>
          <w:rFonts w:ascii="Times New Roman" w:hAnsi="Times New Roman" w:cs="Times New Roman"/>
          <w:sz w:val="24"/>
        </w:rPr>
        <w:fldChar w:fldCharType="end"/>
      </w:r>
      <w:r w:rsidR="009117FD" w:rsidRPr="007F3B3D">
        <w:rPr>
          <w:rFonts w:ascii="Times New Roman" w:hAnsi="Times New Roman" w:cs="Times New Roman"/>
          <w:sz w:val="24"/>
        </w:rPr>
      </w:r>
      <w:r w:rsidR="009117FD" w:rsidRPr="007F3B3D">
        <w:rPr>
          <w:rFonts w:ascii="Times New Roman" w:hAnsi="Times New Roman" w:cs="Times New Roman"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noProof/>
          <w:sz w:val="24"/>
        </w:rPr>
        <w:t>(Yilmaz et al., 2014)</w:t>
      </w:r>
      <w:r w:rsidR="009117FD" w:rsidRPr="007F3B3D">
        <w:rPr>
          <w:rFonts w:ascii="Times New Roman" w:hAnsi="Times New Roman" w:cs="Times New Roman"/>
          <w:sz w:val="24"/>
        </w:rPr>
        <w:fldChar w:fldCharType="end"/>
      </w:r>
      <w:r w:rsidRPr="007F3B3D">
        <w:rPr>
          <w:rFonts w:ascii="Times New Roman" w:hAnsi="Times New Roman" w:cs="Times New Roman"/>
          <w:sz w:val="24"/>
        </w:rPr>
        <w:t xml:space="preserve">, following by chimeric sequences removed from subsequent analyses </w:t>
      </w:r>
      <w:r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PEVuZE5vdGU+PENpdGU+PEF1dGhvcj5DYXBvcmFzbzwvQXV0aG9yPjxZZWFyPjIwMTA8L1llYXI+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 </w:instrText>
      </w:r>
      <w:r w:rsidR="00334E86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PEVuZE5vdGU+PENpdGU+PEF1dGhvcj5DYXBvcmFzbzwvQXV0aG9yPjxZZWFyPjIwMTA8L1llYXI+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EN.CITE.DATA </w:instrText>
      </w:r>
      <w:r w:rsidR="00334E86" w:rsidRPr="007F3B3D">
        <w:rPr>
          <w:rFonts w:ascii="Times New Roman" w:hAnsi="Times New Roman" w:cs="Times New Roman"/>
          <w:sz w:val="24"/>
        </w:rPr>
      </w:r>
      <w:r w:rsidR="00334E86" w:rsidRPr="007F3B3D">
        <w:rPr>
          <w:rFonts w:ascii="Times New Roman" w:hAnsi="Times New Roman" w:cs="Times New Roman"/>
          <w:sz w:val="24"/>
        </w:rPr>
        <w:fldChar w:fldCharType="end"/>
      </w:r>
      <w:r w:rsidRPr="007F3B3D">
        <w:rPr>
          <w:rFonts w:ascii="Times New Roman" w:hAnsi="Times New Roman" w:cs="Times New Roman"/>
          <w:sz w:val="24"/>
        </w:rPr>
      </w:r>
      <w:r w:rsidRPr="007F3B3D">
        <w:rPr>
          <w:rFonts w:ascii="Times New Roman" w:hAnsi="Times New Roman" w:cs="Times New Roman"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noProof/>
          <w:sz w:val="24"/>
        </w:rPr>
        <w:t>(Caporaso et al., 2010)</w:t>
      </w:r>
      <w:r w:rsidRPr="007F3B3D">
        <w:rPr>
          <w:rFonts w:ascii="Times New Roman" w:hAnsi="Times New Roman" w:cs="Times New Roman"/>
          <w:sz w:val="24"/>
        </w:rPr>
        <w:fldChar w:fldCharType="end"/>
      </w:r>
      <w:r w:rsidR="009117FD" w:rsidRPr="007F3B3D">
        <w:rPr>
          <w:rFonts w:ascii="Times New Roman" w:hAnsi="Times New Roman" w:cs="Times New Roman"/>
          <w:sz w:val="24"/>
        </w:rPr>
        <w:t xml:space="preserve">. </w:t>
      </w:r>
      <w:r w:rsidRPr="007F3B3D">
        <w:rPr>
          <w:rFonts w:ascii="Times New Roman" w:hAnsi="Times New Roman" w:cs="Times New Roman"/>
          <w:sz w:val="24"/>
        </w:rPr>
        <w:t xml:space="preserve">Principle coordinates </w:t>
      </w:r>
      <w:r w:rsidRPr="007F3B3D">
        <w:rPr>
          <w:rFonts w:ascii="Times New Roman" w:hAnsi="Times New Roman" w:cs="Times New Roman"/>
          <w:sz w:val="24"/>
        </w:rPr>
        <w:lastRenderedPageBreak/>
        <w:t>analysis (</w:t>
      </w:r>
      <w:proofErr w:type="spellStart"/>
      <w:r w:rsidRPr="007F3B3D">
        <w:rPr>
          <w:rFonts w:ascii="Times New Roman" w:hAnsi="Times New Roman" w:cs="Times New Roman"/>
          <w:sz w:val="24"/>
        </w:rPr>
        <w:t>PCoA</w:t>
      </w:r>
      <w:proofErr w:type="spellEnd"/>
      <w:r w:rsidRPr="007F3B3D">
        <w:rPr>
          <w:rFonts w:ascii="Times New Roman" w:hAnsi="Times New Roman" w:cs="Times New Roman"/>
          <w:sz w:val="24"/>
        </w:rPr>
        <w:t xml:space="preserve">) of unweighted </w:t>
      </w:r>
      <w:proofErr w:type="spellStart"/>
      <w:r w:rsidRPr="007F3B3D">
        <w:rPr>
          <w:rFonts w:ascii="Times New Roman" w:hAnsi="Times New Roman" w:cs="Times New Roman"/>
          <w:sz w:val="24"/>
        </w:rPr>
        <w:t>UniFrac</w:t>
      </w:r>
      <w:proofErr w:type="spellEnd"/>
      <w:r w:rsidRPr="007F3B3D">
        <w:rPr>
          <w:rFonts w:ascii="Times New Roman" w:hAnsi="Times New Roman" w:cs="Times New Roman"/>
          <w:sz w:val="24"/>
        </w:rPr>
        <w:t xml:space="preserve"> phylogenetic or </w:t>
      </w:r>
      <w:r w:rsidR="009117FD" w:rsidRPr="007F3B3D">
        <w:rPr>
          <w:rFonts w:ascii="Times New Roman" w:hAnsi="Times New Roman" w:cs="Times New Roman"/>
          <w:sz w:val="24"/>
        </w:rPr>
        <w:t>g</w:t>
      </w:r>
      <w:r w:rsidRPr="007F3B3D">
        <w:rPr>
          <w:rFonts w:ascii="Times New Roman" w:hAnsi="Times New Roman" w:cs="Times New Roman"/>
          <w:sz w:val="24"/>
        </w:rPr>
        <w:t>enus w</w:t>
      </w:r>
      <w:r w:rsidR="008F6520">
        <w:rPr>
          <w:rFonts w:ascii="Times New Roman" w:hAnsi="Times New Roman" w:cs="Times New Roman"/>
          <w:sz w:val="24"/>
        </w:rPr>
        <w:t>ere</w:t>
      </w:r>
      <w:r w:rsidRPr="007F3B3D">
        <w:rPr>
          <w:rFonts w:ascii="Times New Roman" w:hAnsi="Times New Roman" w:cs="Times New Roman"/>
          <w:sz w:val="24"/>
        </w:rPr>
        <w:t xml:space="preserve"> performed to visualize similarity of microb</w:t>
      </w:r>
      <w:r w:rsidR="009117FD" w:rsidRPr="007F3B3D">
        <w:rPr>
          <w:rFonts w:ascii="Times New Roman" w:hAnsi="Times New Roman" w:cs="Times New Roman"/>
          <w:sz w:val="24"/>
        </w:rPr>
        <w:t>ial communities in each sample.</w:t>
      </w:r>
      <w:ins w:id="200" w:author="Sargsyan, Davit [JRDUS]" w:date="2020-06-28T09:07:00Z">
        <w:r w:rsidR="00967DA3">
          <w:rPr>
            <w:rFonts w:ascii="Times New Roman" w:hAnsi="Times New Roman" w:cs="Times New Roman"/>
            <w:sz w:val="24"/>
          </w:rPr>
          <w:t xml:space="preserve"> </w:t>
        </w:r>
      </w:ins>
      <w:commentRangeEnd w:id="194"/>
      <w:ins w:id="201" w:author="Sargsyan, Davit [JRDUS]" w:date="2020-06-28T09:15:00Z">
        <w:r w:rsidR="00967DA3">
          <w:rPr>
            <w:rStyle w:val="CommentReference"/>
          </w:rPr>
          <w:commentReference w:id="194"/>
        </w:r>
      </w:ins>
    </w:p>
    <w:p w14:paraId="1751D4C5" w14:textId="05A4811A" w:rsidR="00227CA3" w:rsidRPr="007F3B3D" w:rsidRDefault="00227CA3" w:rsidP="00445EB4">
      <w:pPr>
        <w:spacing w:after="120" w:line="360" w:lineRule="auto"/>
        <w:rPr>
          <w:rFonts w:ascii="Times New Roman" w:hAnsi="Times New Roman" w:cs="Times New Roman"/>
          <w:sz w:val="24"/>
        </w:rPr>
      </w:pPr>
      <w:commentRangeStart w:id="202"/>
      <w:ins w:id="203" w:author="Sargsyan, Davit [JRDUS]" w:date="2020-06-28T09:22:00Z">
        <w:r>
          <w:rPr>
            <w:rFonts w:ascii="Times New Roman" w:hAnsi="Times New Roman" w:cs="Times New Roman"/>
            <w:sz w:val="24"/>
          </w:rPr>
          <w:t>DADA2</w:t>
        </w:r>
      </w:ins>
      <w:ins w:id="204" w:author="Sargsyan, Davit [JRDUS]" w:date="2020-06-28T09:46:00Z">
        <w:r w:rsidR="00F32D03">
          <w:rPr>
            <w:rFonts w:ascii="Times New Roman" w:hAnsi="Times New Roman" w:cs="Times New Roman"/>
            <w:sz w:val="24"/>
          </w:rPr>
          <w:t xml:space="preserve"> 1.16</w:t>
        </w:r>
      </w:ins>
      <w:ins w:id="205" w:author="Sargsyan, Davit [JRDUS]" w:date="2020-06-28T09:22:00Z">
        <w:r>
          <w:rPr>
            <w:rFonts w:ascii="Times New Roman" w:hAnsi="Times New Roman" w:cs="Times New Roman"/>
            <w:sz w:val="24"/>
          </w:rPr>
          <w:t xml:space="preserve"> pipeline </w:t>
        </w:r>
      </w:ins>
      <w:commentRangeEnd w:id="202"/>
      <w:ins w:id="206" w:author="Sargsyan, Davit [JRDUS]" w:date="2020-06-29T10:45:00Z">
        <w:r w:rsidR="0017159E">
          <w:rPr>
            <w:rStyle w:val="CommentReference"/>
          </w:rPr>
          <w:commentReference w:id="202"/>
        </w:r>
      </w:ins>
      <w:ins w:id="207" w:author="Sargsyan, Davit [JRDUS]" w:date="2020-06-28T09:44:00Z">
        <w:r w:rsidR="00F32D03">
          <w:rPr>
            <w:rFonts w:ascii="Times New Roman" w:hAnsi="Times New Roman" w:cs="Times New Roman"/>
            <w:sz w:val="24"/>
          </w:rPr>
          <w:t xml:space="preserve">was used to process </w:t>
        </w:r>
      </w:ins>
      <w:proofErr w:type="spellStart"/>
      <w:ins w:id="208" w:author="Sargsyan, Davit [JRDUS]" w:date="2020-06-28T09:47:00Z">
        <w:r w:rsidR="00F32D03">
          <w:rPr>
            <w:rFonts w:ascii="Times New Roman" w:hAnsi="Times New Roman" w:cs="Times New Roman"/>
            <w:sz w:val="24"/>
          </w:rPr>
          <w:t>FastQ</w:t>
        </w:r>
        <w:proofErr w:type="spellEnd"/>
        <w:r w:rsidR="00F32D03">
          <w:rPr>
            <w:rFonts w:ascii="Times New Roman" w:hAnsi="Times New Roman" w:cs="Times New Roman"/>
            <w:sz w:val="24"/>
          </w:rPr>
          <w:t xml:space="preserve"> file containing </w:t>
        </w:r>
      </w:ins>
      <w:ins w:id="209" w:author="Sargsyan, Davit [JRDUS]" w:date="2020-06-28T09:44:00Z">
        <w:r w:rsidR="00F32D03">
          <w:rPr>
            <w:rFonts w:ascii="Times New Roman" w:hAnsi="Times New Roman" w:cs="Times New Roman"/>
            <w:sz w:val="24"/>
          </w:rPr>
          <w:t>p</w:t>
        </w:r>
      </w:ins>
      <w:ins w:id="210" w:author="Sargsyan, Davit [JRDUS]" w:date="2020-06-28T09:22:00Z">
        <w:r>
          <w:rPr>
            <w:rFonts w:ascii="Times New Roman" w:hAnsi="Times New Roman" w:cs="Times New Roman"/>
            <w:sz w:val="24"/>
          </w:rPr>
          <w:t xml:space="preserve">air-ended </w:t>
        </w:r>
      </w:ins>
      <w:ins w:id="211" w:author="Sargsyan, Davit [JRDUS]" w:date="2020-06-28T09:47:00Z">
        <w:r w:rsidR="00F32D03">
          <w:rPr>
            <w:rFonts w:ascii="Times New Roman" w:hAnsi="Times New Roman" w:cs="Times New Roman"/>
            <w:sz w:val="24"/>
          </w:rPr>
          <w:t>reads</w:t>
        </w:r>
      </w:ins>
      <w:ins w:id="212" w:author="Sargsyan, Davit [JRDUS]" w:date="2020-06-28T09:48:00Z">
        <w:r w:rsidR="00F32D03">
          <w:rPr>
            <w:rFonts w:ascii="Times New Roman" w:hAnsi="Times New Roman" w:cs="Times New Roman"/>
            <w:sz w:val="24"/>
          </w:rPr>
          <w:t xml:space="preserve"> </w:t>
        </w:r>
      </w:ins>
      <w:ins w:id="213" w:author="Sargsyan, Davit [JRDUS]" w:date="2020-06-28T09:52:00Z">
        <w:r w:rsidR="00613680">
          <w:rPr>
            <w:rFonts w:ascii="Times New Roman" w:hAnsi="Times New Roman" w:cs="Times New Roman"/>
            <w:sz w:val="24"/>
          </w:rPr>
          <w:t xml:space="preserve">with average length of 300 base pairs (bp) </w:t>
        </w:r>
      </w:ins>
      <w:ins w:id="214" w:author="Sargsyan, Davit [JRDUS]" w:date="2020-06-28T09:48:00Z">
        <w:r w:rsidR="00F32D03">
          <w:rPr>
            <w:rFonts w:ascii="Times New Roman" w:hAnsi="Times New Roman" w:cs="Times New Roman"/>
            <w:sz w:val="24"/>
          </w:rPr>
          <w:t>into a</w:t>
        </w:r>
      </w:ins>
      <w:ins w:id="215" w:author="Sargsyan, Davit [JRDUS]" w:date="2020-06-29T11:30:00Z">
        <w:r w:rsidR="009F0DD3">
          <w:rPr>
            <w:rFonts w:ascii="Times New Roman" w:hAnsi="Times New Roman" w:cs="Times New Roman"/>
            <w:sz w:val="24"/>
          </w:rPr>
          <w:t xml:space="preserve"> high resolution </w:t>
        </w:r>
        <w:r w:rsidR="009F0DD3">
          <w:rPr>
            <w:rFonts w:ascii="Times New Roman" w:hAnsi="Times New Roman" w:cs="Times New Roman"/>
            <w:sz w:val="24"/>
          </w:rPr>
          <w:t xml:space="preserve">operational taxonomic unit (OTU) </w:t>
        </w:r>
        <w:r w:rsidR="009F0DD3">
          <w:rPr>
            <w:rFonts w:ascii="Times New Roman" w:hAnsi="Times New Roman" w:cs="Times New Roman"/>
            <w:sz w:val="24"/>
          </w:rPr>
          <w:t>table</w:t>
        </w:r>
      </w:ins>
      <w:ins w:id="216" w:author="Sargsyan, Davit [JRDUS]" w:date="2020-06-29T11:31:00Z">
        <w:r w:rsidR="009F0DD3">
          <w:rPr>
            <w:rFonts w:ascii="Times New Roman" w:hAnsi="Times New Roman" w:cs="Times New Roman"/>
            <w:sz w:val="24"/>
          </w:rPr>
          <w:t xml:space="preserve"> (</w:t>
        </w:r>
      </w:ins>
      <w:ins w:id="217" w:author="Sargsyan, Davit [JRDUS]" w:date="2020-06-29T11:32:00Z">
        <w:r w:rsidR="009F0DD3">
          <w:rPr>
            <w:rFonts w:ascii="Times New Roman" w:hAnsi="Times New Roman" w:cs="Times New Roman"/>
            <w:sz w:val="24"/>
          </w:rPr>
          <w:t xml:space="preserve">i.e. </w:t>
        </w:r>
      </w:ins>
      <w:ins w:id="218" w:author="Sargsyan, Davit [JRDUS]" w:date="2020-06-29T11:31:00Z">
        <w:r w:rsidR="009F0DD3">
          <w:rPr>
            <w:rFonts w:ascii="Times New Roman" w:hAnsi="Times New Roman" w:cs="Times New Roman"/>
            <w:sz w:val="24"/>
          </w:rPr>
          <w:t>amplicon sequencing variant</w:t>
        </w:r>
      </w:ins>
      <w:ins w:id="219" w:author="Sargsyan, Davit [JRDUS]" w:date="2020-06-29T11:32:00Z">
        <w:r w:rsidR="009F0DD3">
          <w:rPr>
            <w:rFonts w:ascii="Times New Roman" w:hAnsi="Times New Roman" w:cs="Times New Roman"/>
            <w:sz w:val="24"/>
          </w:rPr>
          <w:t>s</w:t>
        </w:r>
      </w:ins>
      <w:ins w:id="220" w:author="Sargsyan, Davit [JRDUS]" w:date="2020-06-29T11:31:00Z">
        <w:r w:rsidR="009F0DD3">
          <w:rPr>
            <w:rFonts w:ascii="Times New Roman" w:hAnsi="Times New Roman" w:cs="Times New Roman"/>
            <w:sz w:val="24"/>
          </w:rPr>
          <w:t>)</w:t>
        </w:r>
      </w:ins>
      <w:ins w:id="221" w:author="Sargsyan, Davit [JRDUS]" w:date="2020-06-29T11:30:00Z">
        <w:r w:rsidR="009F0DD3">
          <w:rPr>
            <w:rFonts w:ascii="Times New Roman" w:hAnsi="Times New Roman" w:cs="Times New Roman"/>
            <w:sz w:val="24"/>
          </w:rPr>
          <w:t xml:space="preserve">. </w:t>
        </w:r>
      </w:ins>
      <w:ins w:id="222" w:author="Sargsyan, Davit [JRDUS]" w:date="2020-06-28T09:52:00Z">
        <w:r w:rsidR="00613680">
          <w:rPr>
            <w:rFonts w:ascii="Times New Roman" w:hAnsi="Times New Roman" w:cs="Times New Roman"/>
            <w:sz w:val="24"/>
          </w:rPr>
          <w:t xml:space="preserve">The reads were </w:t>
        </w:r>
      </w:ins>
      <w:ins w:id="223" w:author="Sargsyan, Davit [JRDUS]" w:date="2020-06-29T07:07:00Z">
        <w:r w:rsidR="00656835">
          <w:rPr>
            <w:rFonts w:ascii="Times New Roman" w:hAnsi="Times New Roman" w:cs="Times New Roman"/>
            <w:sz w:val="24"/>
          </w:rPr>
          <w:t>sorted,</w:t>
        </w:r>
      </w:ins>
      <w:ins w:id="224" w:author="Sargsyan, Davit [JRDUS]" w:date="2020-06-28T09:53:00Z">
        <w:r w:rsidR="00613680">
          <w:rPr>
            <w:rFonts w:ascii="Times New Roman" w:hAnsi="Times New Roman" w:cs="Times New Roman"/>
            <w:sz w:val="24"/>
          </w:rPr>
          <w:t xml:space="preserve"> and quality scores examined, resulting in truncation of forward reads to 280 bp and reve</w:t>
        </w:r>
      </w:ins>
      <w:ins w:id="225" w:author="Sargsyan, Davit [JRDUS]" w:date="2020-06-28T09:54:00Z">
        <w:r w:rsidR="00613680">
          <w:rPr>
            <w:rFonts w:ascii="Times New Roman" w:hAnsi="Times New Roman" w:cs="Times New Roman"/>
            <w:sz w:val="24"/>
          </w:rPr>
          <w:t>rse reads to 220 bp</w:t>
        </w:r>
      </w:ins>
      <w:ins w:id="226" w:author="Sargsyan, Davit [JRDUS]" w:date="2020-06-29T10:17:00Z">
        <w:r w:rsidR="00024990">
          <w:rPr>
            <w:rFonts w:ascii="Times New Roman" w:hAnsi="Times New Roman" w:cs="Times New Roman"/>
            <w:sz w:val="24"/>
          </w:rPr>
          <w:t xml:space="preserve"> based on the quality score </w:t>
        </w:r>
      </w:ins>
      <w:ins w:id="227" w:author="Sargsyan, Davit [JRDUS]" w:date="2020-06-29T10:19:00Z">
        <w:r w:rsidR="00024990">
          <w:rPr>
            <w:rFonts w:ascii="Times New Roman" w:hAnsi="Times New Roman" w:cs="Times New Roman"/>
            <w:sz w:val="24"/>
          </w:rPr>
          <w:t>profiles</w:t>
        </w:r>
      </w:ins>
      <w:ins w:id="228" w:author="Sargsyan, Davit [JRDUS]" w:date="2020-06-28T09:55:00Z">
        <w:r w:rsidR="00613680">
          <w:rPr>
            <w:rFonts w:ascii="Times New Roman" w:hAnsi="Times New Roman" w:cs="Times New Roman"/>
            <w:sz w:val="24"/>
          </w:rPr>
          <w:t xml:space="preserve">. </w:t>
        </w:r>
      </w:ins>
      <w:ins w:id="229" w:author="Sargsyan, Davit [JRDUS]" w:date="2020-06-29T10:20:00Z">
        <w:r w:rsidR="00024990">
          <w:rPr>
            <w:rFonts w:ascii="Times New Roman" w:hAnsi="Times New Roman" w:cs="Times New Roman"/>
            <w:sz w:val="24"/>
          </w:rPr>
          <w:t xml:space="preserve">The reads were then merged and </w:t>
        </w:r>
      </w:ins>
      <w:ins w:id="230" w:author="Sargsyan, Davit [JRDUS]" w:date="2020-06-29T10:21:00Z">
        <w:r w:rsidR="00024990">
          <w:rPr>
            <w:rFonts w:ascii="Times New Roman" w:hAnsi="Times New Roman" w:cs="Times New Roman"/>
            <w:sz w:val="24"/>
          </w:rPr>
          <w:t xml:space="preserve">aggregated. </w:t>
        </w:r>
      </w:ins>
      <w:ins w:id="231" w:author="Sargsyan, Davit [JRDUS]" w:date="2020-06-29T10:31:00Z">
        <w:r w:rsidR="00E82F64">
          <w:rPr>
            <w:rFonts w:ascii="Times New Roman" w:hAnsi="Times New Roman" w:cs="Times New Roman"/>
            <w:sz w:val="24"/>
          </w:rPr>
          <w:t xml:space="preserve">Additionally, </w:t>
        </w:r>
      </w:ins>
      <w:ins w:id="232" w:author="Sargsyan, Davit [JRDUS]" w:date="2020-06-29T10:34:00Z">
        <w:r w:rsidR="00E82F64">
          <w:rPr>
            <w:rFonts w:ascii="Times New Roman" w:hAnsi="Times New Roman" w:cs="Times New Roman"/>
            <w:sz w:val="24"/>
          </w:rPr>
          <w:t xml:space="preserve">chimeric </w:t>
        </w:r>
      </w:ins>
      <w:ins w:id="233" w:author="Sargsyan, Davit [JRDUS]" w:date="2020-06-29T11:31:00Z">
        <w:r w:rsidR="009F0DD3">
          <w:rPr>
            <w:rFonts w:ascii="Times New Roman" w:hAnsi="Times New Roman" w:cs="Times New Roman"/>
            <w:sz w:val="24"/>
          </w:rPr>
          <w:t>OTU</w:t>
        </w:r>
      </w:ins>
      <w:ins w:id="234" w:author="Sargsyan, Davit [JRDUS]" w:date="2020-06-29T10:34:00Z">
        <w:r w:rsidR="00E82F64">
          <w:rPr>
            <w:rFonts w:ascii="Times New Roman" w:hAnsi="Times New Roman" w:cs="Times New Roman"/>
            <w:sz w:val="24"/>
          </w:rPr>
          <w:t>s were</w:t>
        </w:r>
      </w:ins>
      <w:ins w:id="235" w:author="Sargsyan, Davit [JRDUS]" w:date="2020-06-29T10:35:00Z">
        <w:r w:rsidR="00E82F64">
          <w:rPr>
            <w:rFonts w:ascii="Times New Roman" w:hAnsi="Times New Roman" w:cs="Times New Roman"/>
            <w:sz w:val="24"/>
          </w:rPr>
          <w:t xml:space="preserve"> identified and removed. Taxonomy was assigned to the </w:t>
        </w:r>
      </w:ins>
      <w:ins w:id="236" w:author="Sargsyan, Davit [JRDUS]" w:date="2020-06-29T11:31:00Z">
        <w:r w:rsidR="009F0DD3">
          <w:rPr>
            <w:rFonts w:ascii="Times New Roman" w:hAnsi="Times New Roman" w:cs="Times New Roman"/>
            <w:sz w:val="24"/>
          </w:rPr>
          <w:t>OTU</w:t>
        </w:r>
      </w:ins>
      <w:ins w:id="237" w:author="Sargsyan, Davit [JRDUS]" w:date="2020-06-29T10:35:00Z">
        <w:r w:rsidR="00E82F64">
          <w:rPr>
            <w:rFonts w:ascii="Times New Roman" w:hAnsi="Times New Roman" w:cs="Times New Roman"/>
            <w:sz w:val="24"/>
          </w:rPr>
          <w:t xml:space="preserve">s </w:t>
        </w:r>
      </w:ins>
      <w:ins w:id="238" w:author="Sargsyan, Davit [JRDUS]" w:date="2020-06-29T10:38:00Z">
        <w:r w:rsidR="00E82F64">
          <w:rPr>
            <w:rFonts w:ascii="Times New Roman" w:hAnsi="Times New Roman" w:cs="Times New Roman"/>
            <w:sz w:val="24"/>
          </w:rPr>
          <w:t>by exact matching (100% identity</w:t>
        </w:r>
      </w:ins>
      <w:ins w:id="239" w:author="Sargsyan, Davit [JRDUS]" w:date="2020-06-29T10:39:00Z">
        <w:r w:rsidR="00E82F64">
          <w:rPr>
            <w:rFonts w:ascii="Times New Roman" w:hAnsi="Times New Roman" w:cs="Times New Roman"/>
            <w:sz w:val="24"/>
          </w:rPr>
          <w:t xml:space="preserve">) to </w:t>
        </w:r>
        <w:commentRangeStart w:id="240"/>
        <w:r w:rsidR="00E82F64">
          <w:rPr>
            <w:rFonts w:ascii="Times New Roman" w:hAnsi="Times New Roman" w:cs="Times New Roman"/>
            <w:sz w:val="24"/>
          </w:rPr>
          <w:t>Silva reference database</w:t>
        </w:r>
      </w:ins>
      <w:ins w:id="241" w:author="Sargsyan, Davit [JRDUS]" w:date="2020-06-29T10:45:00Z">
        <w:r w:rsidR="0017159E">
          <w:rPr>
            <w:rFonts w:ascii="Times New Roman" w:hAnsi="Times New Roman" w:cs="Times New Roman"/>
            <w:sz w:val="24"/>
          </w:rPr>
          <w:t xml:space="preserve"> </w:t>
        </w:r>
        <w:commentRangeEnd w:id="240"/>
        <w:r w:rsidR="0017159E">
          <w:rPr>
            <w:rStyle w:val="CommentReference"/>
          </w:rPr>
          <w:commentReference w:id="240"/>
        </w:r>
        <w:r w:rsidR="0017159E" w:rsidRPr="007F3B3D">
          <w:rPr>
            <w:rFonts w:ascii="Times New Roman" w:hAnsi="Times New Roman" w:cs="Times New Roman"/>
            <w:sz w:val="24"/>
          </w:rPr>
          <w:fldChar w:fldCharType="begin">
            <w:fldData xml:space="preserve">PEVuZE5vdGU+PENpdGU+PEF1dGhvcj5ZaWxtYXo8L0F1dGhvcj48WWVhcj4yMDE0PC9ZZWFyPjxS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</w:fldData>
          </w:fldChar>
        </w:r>
        <w:r w:rsidR="0017159E" w:rsidRPr="007F3B3D">
          <w:rPr>
            <w:rFonts w:ascii="Times New Roman" w:hAnsi="Times New Roman" w:cs="Times New Roman"/>
            <w:sz w:val="24"/>
          </w:rPr>
          <w:instrText xml:space="preserve"> ADDIN EN.CITE </w:instrText>
        </w:r>
        <w:r w:rsidR="0017159E" w:rsidRPr="007F3B3D">
          <w:rPr>
            <w:rFonts w:ascii="Times New Roman" w:hAnsi="Times New Roman" w:cs="Times New Roman"/>
            <w:sz w:val="24"/>
          </w:rPr>
          <w:fldChar w:fldCharType="begin">
            <w:fldData xml:space="preserve">PEVuZE5vdGU+PENpdGU+PEF1dGhvcj5ZaWxtYXo8L0F1dGhvcj48WWVhcj4yMDE0PC9ZZWFyPjxS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</w:fldData>
          </w:fldChar>
        </w:r>
        <w:r w:rsidR="0017159E" w:rsidRPr="007F3B3D">
          <w:rPr>
            <w:rFonts w:ascii="Times New Roman" w:hAnsi="Times New Roman" w:cs="Times New Roman"/>
            <w:sz w:val="24"/>
          </w:rPr>
          <w:instrText xml:space="preserve"> ADDIN EN.CITE.DATA </w:instrText>
        </w:r>
        <w:r w:rsidR="0017159E" w:rsidRPr="007F3B3D">
          <w:rPr>
            <w:rFonts w:ascii="Times New Roman" w:hAnsi="Times New Roman" w:cs="Times New Roman"/>
            <w:sz w:val="24"/>
          </w:rPr>
        </w:r>
        <w:r w:rsidR="0017159E" w:rsidRPr="007F3B3D">
          <w:rPr>
            <w:rFonts w:ascii="Times New Roman" w:hAnsi="Times New Roman" w:cs="Times New Roman"/>
            <w:sz w:val="24"/>
          </w:rPr>
          <w:fldChar w:fldCharType="end"/>
        </w:r>
        <w:r w:rsidR="0017159E" w:rsidRPr="007F3B3D">
          <w:rPr>
            <w:rFonts w:ascii="Times New Roman" w:hAnsi="Times New Roman" w:cs="Times New Roman"/>
            <w:sz w:val="24"/>
          </w:rPr>
        </w:r>
        <w:r w:rsidR="0017159E" w:rsidRPr="007F3B3D">
          <w:rPr>
            <w:rFonts w:ascii="Times New Roman" w:hAnsi="Times New Roman" w:cs="Times New Roman"/>
            <w:sz w:val="24"/>
          </w:rPr>
          <w:fldChar w:fldCharType="separate"/>
        </w:r>
        <w:r w:rsidR="0017159E" w:rsidRPr="007F3B3D">
          <w:rPr>
            <w:rFonts w:ascii="Times New Roman" w:hAnsi="Times New Roman" w:cs="Times New Roman"/>
            <w:noProof/>
            <w:sz w:val="24"/>
          </w:rPr>
          <w:t>(Yilmaz et al., 2014)</w:t>
        </w:r>
        <w:r w:rsidR="0017159E" w:rsidRPr="007F3B3D">
          <w:rPr>
            <w:rFonts w:ascii="Times New Roman" w:hAnsi="Times New Roman" w:cs="Times New Roman"/>
            <w:sz w:val="24"/>
          </w:rPr>
          <w:fldChar w:fldCharType="end"/>
        </w:r>
      </w:ins>
      <w:ins w:id="242" w:author="Sargsyan, Davit [JRDUS]" w:date="2020-06-29T10:39:00Z">
        <w:r w:rsidR="00E82F64">
          <w:rPr>
            <w:rFonts w:ascii="Times New Roman" w:hAnsi="Times New Roman" w:cs="Times New Roman"/>
            <w:sz w:val="24"/>
          </w:rPr>
          <w:t>.</w:t>
        </w:r>
      </w:ins>
      <w:ins w:id="243" w:author="Sargsyan, Davit [JRDUS]" w:date="2020-06-29T10:32:00Z">
        <w:r w:rsidR="00E82F64">
          <w:rPr>
            <w:rFonts w:ascii="Times New Roman" w:hAnsi="Times New Roman" w:cs="Times New Roman"/>
            <w:sz w:val="24"/>
          </w:rPr>
          <w:t xml:space="preserve"> </w:t>
        </w:r>
      </w:ins>
    </w:p>
    <w:p w14:paraId="3BE05E0B" w14:textId="77777777" w:rsidR="0070765E" w:rsidRPr="007F3B3D" w:rsidRDefault="0070765E" w:rsidP="00445EB4">
      <w:pPr>
        <w:spacing w:after="120" w:line="360" w:lineRule="auto"/>
        <w:rPr>
          <w:rFonts w:ascii="Times New Roman" w:hAnsi="Times New Roman" w:cs="Times New Roman"/>
          <w:sz w:val="24"/>
        </w:rPr>
      </w:pPr>
    </w:p>
    <w:p w14:paraId="2859BCBF" w14:textId="12F96FC8" w:rsidR="00E65298" w:rsidRDefault="007F3B3D" w:rsidP="00445EB4">
      <w:pPr>
        <w:spacing w:after="120" w:line="360" w:lineRule="auto"/>
        <w:rPr>
          <w:ins w:id="244" w:author="Sargsyan, Davit [JRDUS]" w:date="2020-06-29T11:32:00Z"/>
          <w:rFonts w:ascii="Times New Roman" w:hAnsi="Times New Roman" w:cs="Times New Roman"/>
          <w:b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t xml:space="preserve">2.3 </w:t>
      </w:r>
      <w:r w:rsidR="00E65298" w:rsidRPr="007F3B3D">
        <w:rPr>
          <w:rFonts w:ascii="Times New Roman" w:hAnsi="Times New Roman" w:cs="Times New Roman"/>
          <w:b/>
          <w:sz w:val="24"/>
        </w:rPr>
        <w:t>Statistical Analyses</w:t>
      </w:r>
    </w:p>
    <w:p w14:paraId="0641FB04" w14:textId="35987F6C" w:rsidR="009F0DD3" w:rsidRPr="009F0DD3" w:rsidRDefault="009F0DD3" w:rsidP="00445EB4">
      <w:pPr>
        <w:spacing w:after="120" w:line="360" w:lineRule="auto"/>
        <w:rPr>
          <w:ins w:id="245" w:author="Sargsyan, Davit [JRDUS]" w:date="2020-06-29T10:49:00Z"/>
          <w:rFonts w:ascii="Times New Roman" w:hAnsi="Times New Roman" w:cs="Times New Roman"/>
          <w:bCs/>
          <w:sz w:val="24"/>
          <w:rPrChange w:id="246" w:author="Sargsyan, Davit [JRDUS]" w:date="2020-06-29T11:33:00Z">
            <w:rPr>
              <w:ins w:id="247" w:author="Sargsyan, Davit [JRDUS]" w:date="2020-06-29T10:49:00Z"/>
              <w:rFonts w:ascii="Times New Roman" w:hAnsi="Times New Roman" w:cs="Times New Roman"/>
              <w:b/>
              <w:sz w:val="24"/>
            </w:rPr>
          </w:rPrChange>
        </w:rPr>
      </w:pPr>
      <w:ins w:id="248" w:author="Sargsyan, Davit [JRDUS]" w:date="2020-06-29T11:33:00Z">
        <w:r>
          <w:rPr>
            <w:rFonts w:ascii="Times New Roman" w:hAnsi="Times New Roman" w:cs="Times New Roman"/>
            <w:bCs/>
            <w:sz w:val="24"/>
          </w:rPr>
          <w:t xml:space="preserve">In total, 10,197 </w:t>
        </w:r>
      </w:ins>
      <w:ins w:id="249" w:author="Sargsyan, Davit [JRDUS]" w:date="2020-06-29T11:34:00Z">
        <w:r>
          <w:rPr>
            <w:rFonts w:ascii="Times New Roman" w:hAnsi="Times New Roman" w:cs="Times New Roman"/>
            <w:bCs/>
            <w:sz w:val="24"/>
          </w:rPr>
          <w:t xml:space="preserve">and 7,994 </w:t>
        </w:r>
      </w:ins>
      <w:ins w:id="250" w:author="Sargsyan, Davit [JRDUS]" w:date="2020-06-29T11:33:00Z">
        <w:r>
          <w:rPr>
            <w:rFonts w:ascii="Times New Roman" w:hAnsi="Times New Roman" w:cs="Times New Roman"/>
            <w:bCs/>
            <w:sz w:val="24"/>
          </w:rPr>
          <w:t>bacterial OTUs</w:t>
        </w:r>
      </w:ins>
      <w:ins w:id="251" w:author="Sargsyan, Davit [JRDUS]" w:date="2020-06-29T11:34:00Z">
        <w:r>
          <w:rPr>
            <w:rFonts w:ascii="Times New Roman" w:hAnsi="Times New Roman" w:cs="Times New Roman"/>
            <w:bCs/>
            <w:sz w:val="24"/>
          </w:rPr>
          <w:t xml:space="preserve"> were identified in </w:t>
        </w:r>
      </w:ins>
      <w:ins w:id="252" w:author="Sargsyan, Davit [JRDUS]" w:date="2020-06-29T11:35:00Z">
        <w:r w:rsidR="00452AD7">
          <w:rPr>
            <w:rFonts w:ascii="Times New Roman" w:hAnsi="Times New Roman" w:cs="Times New Roman"/>
            <w:bCs/>
            <w:sz w:val="24"/>
          </w:rPr>
          <w:t xml:space="preserve">in </w:t>
        </w:r>
      </w:ins>
      <w:ins w:id="253" w:author="Sargsyan, Davit [JRDUS]" w:date="2020-06-29T11:36:00Z">
        <w:r w:rsidR="00452AD7">
          <w:rPr>
            <w:rFonts w:ascii="Times New Roman" w:hAnsi="Times New Roman" w:cs="Times New Roman"/>
            <w:bCs/>
            <w:sz w:val="24"/>
          </w:rPr>
          <w:t xml:space="preserve">Nrf2 KO and WT mice samples respectively, representing </w:t>
        </w:r>
      </w:ins>
      <w:ins w:id="254" w:author="Sargsyan, Davit [JRDUS]" w:date="2020-06-29T11:37:00Z">
        <w:r w:rsidR="00452AD7">
          <w:rPr>
            <w:rFonts w:ascii="Times New Roman" w:hAnsi="Times New Roman" w:cs="Times New Roman"/>
            <w:bCs/>
            <w:sz w:val="24"/>
          </w:rPr>
          <w:t>majority of the OTUs. Sequences that wer</w:t>
        </w:r>
      </w:ins>
      <w:ins w:id="255" w:author="Sargsyan, Davit [JRDUS]" w:date="2020-06-29T11:38:00Z">
        <w:r w:rsidR="00452AD7">
          <w:rPr>
            <w:rFonts w:ascii="Times New Roman" w:hAnsi="Times New Roman" w:cs="Times New Roman"/>
            <w:bCs/>
            <w:sz w:val="24"/>
          </w:rPr>
          <w:t xml:space="preserve">e mapped to </w:t>
        </w:r>
        <w:proofErr w:type="spellStart"/>
        <w:r w:rsidR="00452AD7">
          <w:rPr>
            <w:rFonts w:ascii="Times New Roman" w:hAnsi="Times New Roman" w:cs="Times New Roman"/>
            <w:bCs/>
            <w:sz w:val="24"/>
          </w:rPr>
          <w:t>eukaryota</w:t>
        </w:r>
        <w:proofErr w:type="spellEnd"/>
        <w:r w:rsidR="00452AD7">
          <w:rPr>
            <w:rFonts w:ascii="Times New Roman" w:hAnsi="Times New Roman" w:cs="Times New Roman"/>
            <w:bCs/>
            <w:sz w:val="24"/>
          </w:rPr>
          <w:t xml:space="preserve"> or archaea kingdoms, as well as unmapped OUTs</w:t>
        </w:r>
      </w:ins>
      <w:ins w:id="256" w:author="Sargsyan, Davit [JRDUS]" w:date="2020-06-29T11:39:00Z">
        <w:r w:rsidR="00452AD7">
          <w:rPr>
            <w:rFonts w:ascii="Times New Roman" w:hAnsi="Times New Roman" w:cs="Times New Roman"/>
            <w:bCs/>
            <w:sz w:val="24"/>
          </w:rPr>
          <w:t>, comprised 5.22% and 1.66% of all OTUs in the two genotypes respectively and</w:t>
        </w:r>
      </w:ins>
      <w:ins w:id="257" w:author="Sargsyan, Davit [JRDUS]" w:date="2020-06-29T11:40:00Z">
        <w:r w:rsidR="00452AD7">
          <w:rPr>
            <w:rFonts w:ascii="Times New Roman" w:hAnsi="Times New Roman" w:cs="Times New Roman"/>
            <w:bCs/>
            <w:sz w:val="24"/>
          </w:rPr>
          <w:t xml:space="preserve"> were removed from the analysis (Figure 1C). </w:t>
        </w:r>
      </w:ins>
      <w:ins w:id="258" w:author="Sargsyan, Davit [JRDUS]" w:date="2020-06-29T11:41:00Z">
        <w:r w:rsidR="00452AD7">
          <w:rPr>
            <w:rFonts w:ascii="Times New Roman" w:hAnsi="Times New Roman" w:cs="Times New Roman"/>
            <w:bCs/>
            <w:sz w:val="24"/>
          </w:rPr>
          <w:t>Additionally, bacterial O</w:t>
        </w:r>
      </w:ins>
      <w:ins w:id="259" w:author="Sargsyan, Davit [JRDUS]" w:date="2020-06-29T11:42:00Z">
        <w:r w:rsidR="00452AD7">
          <w:rPr>
            <w:rFonts w:ascii="Times New Roman" w:hAnsi="Times New Roman" w:cs="Times New Roman"/>
            <w:bCs/>
            <w:sz w:val="24"/>
          </w:rPr>
          <w:t xml:space="preserve">TUs belonging to phylum Cyanobacteria were removed </w:t>
        </w:r>
      </w:ins>
      <w:ins w:id="260" w:author="Sargsyan, Davit [JRDUS]" w:date="2020-06-29T11:43:00Z">
        <w:r w:rsidR="00452AD7">
          <w:rPr>
            <w:rFonts w:ascii="Times New Roman" w:hAnsi="Times New Roman" w:cs="Times New Roman"/>
            <w:bCs/>
            <w:sz w:val="24"/>
          </w:rPr>
          <w:t xml:space="preserve">as they </w:t>
        </w:r>
      </w:ins>
      <w:ins w:id="261" w:author="Sargsyan, Davit [JRDUS]" w:date="2020-06-29T11:45:00Z">
        <w:r w:rsidR="001F0D67">
          <w:rPr>
            <w:rFonts w:ascii="Times New Roman" w:hAnsi="Times New Roman" w:cs="Times New Roman"/>
            <w:bCs/>
            <w:sz w:val="24"/>
          </w:rPr>
          <w:t xml:space="preserve">most likely originated in the </w:t>
        </w:r>
      </w:ins>
      <w:ins w:id="262" w:author="Sargsyan, Davit [JRDUS]" w:date="2020-06-29T11:46:00Z">
        <w:r w:rsidR="001F0D67">
          <w:rPr>
            <w:rFonts w:ascii="Times New Roman" w:hAnsi="Times New Roman" w:cs="Times New Roman"/>
            <w:bCs/>
            <w:sz w:val="24"/>
          </w:rPr>
          <w:t>food and were not a part of the gut microbiome</w:t>
        </w:r>
      </w:ins>
      <w:ins w:id="263" w:author="Sargsyan, Davit [JRDUS]" w:date="2020-06-29T11:47:00Z">
        <w:r w:rsidR="001F0D67">
          <w:rPr>
            <w:rFonts w:ascii="Times New Roman" w:hAnsi="Times New Roman" w:cs="Times New Roman"/>
            <w:bCs/>
            <w:sz w:val="24"/>
          </w:rPr>
          <w:t>s. OTUs not mapped to any bacterial phylum were removed as well</w:t>
        </w:r>
      </w:ins>
      <w:ins w:id="264" w:author="Sargsyan, Davit [JRDUS]" w:date="2020-06-29T11:56:00Z">
        <w:r w:rsidR="003D7C09">
          <w:rPr>
            <w:rFonts w:ascii="Times New Roman" w:hAnsi="Times New Roman" w:cs="Times New Roman"/>
            <w:bCs/>
            <w:sz w:val="24"/>
          </w:rPr>
          <w:t xml:space="preserve"> and the remaining OTUs analyzed.</w:t>
        </w:r>
      </w:ins>
    </w:p>
    <w:p w14:paraId="5E0BB6D9" w14:textId="3EADE4E1" w:rsidR="0017159E" w:rsidRPr="00863B6F" w:rsidRDefault="0017159E" w:rsidP="00863B6F">
      <w:pPr>
        <w:spacing w:line="360" w:lineRule="auto"/>
        <w:rPr>
          <w:ins w:id="265" w:author="Sargsyan, Davit [JRDUS]" w:date="2020-06-29T13:59:00Z"/>
          <w:rFonts w:ascii="Times New Roman" w:hAnsi="Times New Roman" w:cs="Times New Roman"/>
          <w:sz w:val="24"/>
          <w:rPrChange w:id="266" w:author="Sargsyan, Davit [JRDUS]" w:date="2020-06-29T15:22:00Z">
            <w:rPr>
              <w:ins w:id="267" w:author="Sargsyan, Davit [JRDUS]" w:date="2020-06-29T13:59:00Z"/>
              <w:rFonts w:ascii="Times New Roman" w:hAnsi="Times New Roman" w:cs="Times New Roman"/>
              <w:bCs/>
              <w:sz w:val="24"/>
            </w:rPr>
          </w:rPrChange>
        </w:rPr>
        <w:pPrChange w:id="268" w:author="Sargsyan, Davit [JRDUS]" w:date="2020-06-29T15:22:00Z">
          <w:pPr>
            <w:spacing w:after="120" w:line="360" w:lineRule="auto"/>
          </w:pPr>
        </w:pPrChange>
      </w:pPr>
      <w:commentRangeStart w:id="269"/>
      <w:ins w:id="270" w:author="Sargsyan, Davit [JRDUS]" w:date="2020-06-29T10:49:00Z">
        <w:r w:rsidRPr="0017159E">
          <w:rPr>
            <w:rFonts w:ascii="Times New Roman" w:hAnsi="Times New Roman" w:cs="Times New Roman"/>
            <w:bCs/>
            <w:sz w:val="24"/>
            <w:rPrChange w:id="271" w:author="Sargsyan, Davit [JRDUS]" w:date="2020-06-29T10:49:00Z">
              <w:rPr>
                <w:rFonts w:ascii="Times New Roman" w:hAnsi="Times New Roman" w:cs="Times New Roman"/>
                <w:b/>
                <w:sz w:val="24"/>
              </w:rPr>
            </w:rPrChange>
          </w:rPr>
          <w:t xml:space="preserve">Alpha </w:t>
        </w:r>
      </w:ins>
      <w:ins w:id="272" w:author="Sargsyan, Davit [JRDUS]" w:date="2020-06-29T10:50:00Z">
        <w:r>
          <w:rPr>
            <w:rFonts w:ascii="Times New Roman" w:hAnsi="Times New Roman" w:cs="Times New Roman"/>
            <w:bCs/>
            <w:sz w:val="24"/>
          </w:rPr>
          <w:t xml:space="preserve">diversity was assessed </w:t>
        </w:r>
      </w:ins>
      <w:ins w:id="273" w:author="Sargsyan, Davit [JRDUS]" w:date="2020-06-29T11:03:00Z">
        <w:r w:rsidR="00670F4C">
          <w:rPr>
            <w:rFonts w:ascii="Times New Roman" w:hAnsi="Times New Roman" w:cs="Times New Roman"/>
            <w:bCs/>
            <w:sz w:val="24"/>
          </w:rPr>
          <w:t>using</w:t>
        </w:r>
      </w:ins>
      <w:ins w:id="274" w:author="Sargsyan, Davit [JRDUS]" w:date="2020-06-29T10:50:00Z">
        <w:r>
          <w:rPr>
            <w:rFonts w:ascii="Times New Roman" w:hAnsi="Times New Roman" w:cs="Times New Roman"/>
            <w:bCs/>
            <w:sz w:val="24"/>
          </w:rPr>
          <w:t xml:space="preserve"> Shannon’s </w:t>
        </w:r>
      </w:ins>
      <w:ins w:id="275" w:author="Sargsyan, Davit [JRDUS]" w:date="2020-06-29T10:51:00Z">
        <w:r>
          <w:rPr>
            <w:rFonts w:ascii="Times New Roman" w:hAnsi="Times New Roman" w:cs="Times New Roman"/>
            <w:bCs/>
            <w:sz w:val="24"/>
          </w:rPr>
          <w:t>divers</w:t>
        </w:r>
      </w:ins>
      <w:ins w:id="276" w:author="Sargsyan, Davit [JRDUS]" w:date="2020-06-29T10:52:00Z">
        <w:r>
          <w:rPr>
            <w:rFonts w:ascii="Times New Roman" w:hAnsi="Times New Roman" w:cs="Times New Roman"/>
            <w:bCs/>
            <w:sz w:val="24"/>
          </w:rPr>
          <w:t>ity</w:t>
        </w:r>
      </w:ins>
      <w:ins w:id="277" w:author="Sargsyan, Davit [JRDUS]" w:date="2020-06-29T10:50:00Z">
        <w:r>
          <w:rPr>
            <w:rFonts w:ascii="Times New Roman" w:hAnsi="Times New Roman" w:cs="Times New Roman"/>
            <w:bCs/>
            <w:sz w:val="24"/>
          </w:rPr>
          <w:t xml:space="preserve"> index</w:t>
        </w:r>
      </w:ins>
      <w:ins w:id="278" w:author="Sargsyan, Davit [JRDUS]" w:date="2020-06-29T10:52:00Z">
        <w:r>
          <w:rPr>
            <w:rFonts w:ascii="Times New Roman" w:hAnsi="Times New Roman" w:cs="Times New Roman"/>
            <w:bCs/>
            <w:sz w:val="24"/>
          </w:rPr>
          <w:t xml:space="preserve">. </w:t>
        </w:r>
      </w:ins>
      <w:ins w:id="279" w:author="Sargsyan, Davit [JRDUS]" w:date="2020-06-29T11:08:00Z">
        <w:r w:rsidR="00010C59">
          <w:rPr>
            <w:rFonts w:ascii="Times New Roman" w:hAnsi="Times New Roman" w:cs="Times New Roman"/>
            <w:bCs/>
            <w:sz w:val="24"/>
          </w:rPr>
          <w:t xml:space="preserve">The index is equal to zero when there is exactly one ASV present in a sample. </w:t>
        </w:r>
        <w:r w:rsidR="00010C59">
          <w:rPr>
            <w:rFonts w:ascii="Times New Roman" w:hAnsi="Times New Roman" w:cs="Times New Roman"/>
            <w:bCs/>
            <w:sz w:val="24"/>
          </w:rPr>
          <w:t xml:space="preserve">Larger values of the index indicate greater diversity and </w:t>
        </w:r>
      </w:ins>
      <w:ins w:id="280" w:author="Sargsyan, Davit [JRDUS]" w:date="2020-06-29T11:25:00Z">
        <w:r w:rsidR="00A205A4">
          <w:rPr>
            <w:rFonts w:ascii="Times New Roman" w:hAnsi="Times New Roman" w:cs="Times New Roman"/>
            <w:bCs/>
            <w:sz w:val="24"/>
          </w:rPr>
          <w:t>more evenly distributed</w:t>
        </w:r>
      </w:ins>
      <w:ins w:id="281" w:author="Sargsyan, Davit [JRDUS]" w:date="2020-06-29T11:08:00Z">
        <w:r w:rsidR="00010C59">
          <w:rPr>
            <w:rFonts w:ascii="Times New Roman" w:hAnsi="Times New Roman" w:cs="Times New Roman"/>
            <w:bCs/>
            <w:sz w:val="24"/>
          </w:rPr>
          <w:t xml:space="preserve"> ASVs.</w:t>
        </w:r>
      </w:ins>
      <w:commentRangeEnd w:id="269"/>
      <w:ins w:id="282" w:author="Sargsyan, Davit [JRDUS]" w:date="2020-06-29T11:09:00Z">
        <w:r w:rsidR="00010C59">
          <w:rPr>
            <w:rStyle w:val="CommentReference"/>
          </w:rPr>
          <w:commentReference w:id="269"/>
        </w:r>
      </w:ins>
      <w:ins w:id="283" w:author="Sargsyan, Davit [JRDUS]" w:date="2020-06-29T11:26:00Z">
        <w:r w:rsidR="009F0DD3">
          <w:rPr>
            <w:rFonts w:ascii="Times New Roman" w:hAnsi="Times New Roman" w:cs="Times New Roman"/>
            <w:bCs/>
            <w:sz w:val="24"/>
          </w:rPr>
          <w:t xml:space="preserve"> The estimates were presented as means +/- </w:t>
        </w:r>
      </w:ins>
      <w:ins w:id="284" w:author="Sargsyan, Davit [JRDUS]" w:date="2020-06-29T13:58:00Z">
        <w:r w:rsidR="00063942">
          <w:rPr>
            <w:rFonts w:ascii="Times New Roman" w:hAnsi="Times New Roman" w:cs="Times New Roman"/>
            <w:bCs/>
            <w:sz w:val="24"/>
          </w:rPr>
          <w:t xml:space="preserve">standard </w:t>
        </w:r>
      </w:ins>
      <w:ins w:id="285" w:author="Sargsyan, Davit [JRDUS]" w:date="2020-06-29T14:58:00Z">
        <w:r w:rsidR="00C84A02">
          <w:rPr>
            <w:rFonts w:ascii="Times New Roman" w:hAnsi="Times New Roman" w:cs="Times New Roman"/>
            <w:bCs/>
            <w:sz w:val="24"/>
          </w:rPr>
          <w:t>error of the me</w:t>
        </w:r>
      </w:ins>
      <w:ins w:id="286" w:author="Sargsyan, Davit [JRDUS]" w:date="2020-06-29T14:59:00Z">
        <w:r w:rsidR="00C84A02">
          <w:rPr>
            <w:rFonts w:ascii="Times New Roman" w:hAnsi="Times New Roman" w:cs="Times New Roman"/>
            <w:bCs/>
            <w:sz w:val="24"/>
          </w:rPr>
          <w:t xml:space="preserve">ans </w:t>
        </w:r>
      </w:ins>
      <w:ins w:id="287" w:author="Sargsyan, Davit [JRDUS]" w:date="2020-06-29T13:59:00Z">
        <w:r w:rsidR="00063942">
          <w:rPr>
            <w:rFonts w:ascii="Times New Roman" w:hAnsi="Times New Roman" w:cs="Times New Roman"/>
            <w:bCs/>
            <w:sz w:val="24"/>
          </w:rPr>
          <w:t>(S</w:t>
        </w:r>
      </w:ins>
      <w:ins w:id="288" w:author="Sargsyan, Davit [JRDUS]" w:date="2020-06-29T14:59:00Z">
        <w:r w:rsidR="00C84A02">
          <w:rPr>
            <w:rFonts w:ascii="Times New Roman" w:hAnsi="Times New Roman" w:cs="Times New Roman"/>
            <w:bCs/>
            <w:sz w:val="24"/>
          </w:rPr>
          <w:t>EM</w:t>
        </w:r>
      </w:ins>
      <w:ins w:id="289" w:author="Sargsyan, Davit [JRDUS]" w:date="2020-06-29T13:59:00Z">
        <w:r w:rsidR="00063942">
          <w:rPr>
            <w:rFonts w:ascii="Times New Roman" w:hAnsi="Times New Roman" w:cs="Times New Roman"/>
            <w:bCs/>
            <w:sz w:val="24"/>
          </w:rPr>
          <w:t xml:space="preserve">) (Figure 2). </w:t>
        </w:r>
      </w:ins>
      <w:ins w:id="290" w:author="Sargsyan, Davit [JRDUS]" w:date="2020-06-29T15:21:00Z">
        <w:r w:rsidR="00863B6F">
          <w:rPr>
            <w:rFonts w:ascii="Times New Roman" w:hAnsi="Times New Roman" w:cs="Times New Roman"/>
            <w:sz w:val="24"/>
          </w:rPr>
          <w:t xml:space="preserve">Multi-variable </w:t>
        </w:r>
        <w:r w:rsidR="00863B6F" w:rsidRPr="007F3B3D">
          <w:rPr>
            <w:rFonts w:ascii="Times New Roman" w:hAnsi="Times New Roman" w:cs="Times New Roman"/>
            <w:sz w:val="24"/>
          </w:rPr>
          <w:t>analysis of variance (ANOVA)</w:t>
        </w:r>
        <w:r w:rsidR="00863B6F">
          <w:rPr>
            <w:rFonts w:ascii="Times New Roman" w:hAnsi="Times New Roman" w:cs="Times New Roman"/>
            <w:sz w:val="24"/>
          </w:rPr>
          <w:t xml:space="preserve"> using genotype, diet and time points </w:t>
        </w:r>
        <w:r w:rsidR="00863B6F" w:rsidRPr="007F3B3D">
          <w:rPr>
            <w:rFonts w:ascii="Times New Roman" w:hAnsi="Times New Roman" w:cs="Times New Roman"/>
            <w:sz w:val="24"/>
          </w:rPr>
          <w:t xml:space="preserve">was performed </w:t>
        </w:r>
        <w:r w:rsidR="00863B6F">
          <w:rPr>
            <w:rFonts w:ascii="Times New Roman" w:hAnsi="Times New Roman" w:cs="Times New Roman"/>
            <w:sz w:val="24"/>
          </w:rPr>
          <w:t xml:space="preserve">followed by multiple comparison, with false discovery rate (FDR) adjustment for the p-values where necessary. </w:t>
        </w:r>
      </w:ins>
    </w:p>
    <w:p w14:paraId="3F115202" w14:textId="79A8E6BC" w:rsidR="00063942" w:rsidRPr="0017159E" w:rsidRDefault="00063942" w:rsidP="00445EB4">
      <w:pPr>
        <w:spacing w:after="120" w:line="360" w:lineRule="auto"/>
        <w:rPr>
          <w:rFonts w:ascii="Times New Roman" w:hAnsi="Times New Roman" w:cs="Times New Roman"/>
          <w:bCs/>
          <w:sz w:val="24"/>
          <w:rPrChange w:id="291" w:author="Sargsyan, Davit [JRDUS]" w:date="2020-06-29T10:49:00Z">
            <w:rPr>
              <w:rFonts w:ascii="Times New Roman" w:hAnsi="Times New Roman" w:cs="Times New Roman"/>
              <w:b/>
              <w:sz w:val="24"/>
            </w:rPr>
          </w:rPrChange>
        </w:rPr>
      </w:pPr>
      <w:ins w:id="292" w:author="Sargsyan, Davit [JRDUS]" w:date="2020-06-29T13:59:00Z">
        <w:r>
          <w:rPr>
            <w:rFonts w:ascii="Times New Roman" w:hAnsi="Times New Roman" w:cs="Times New Roman"/>
            <w:bCs/>
            <w:sz w:val="24"/>
          </w:rPr>
          <w:t xml:space="preserve">Bacterial composition at different taxonomic levels were explored </w:t>
        </w:r>
      </w:ins>
      <w:ins w:id="293" w:author="Sargsyan, Davit [JRDUS]" w:date="2020-06-29T14:00:00Z">
        <w:r>
          <w:rPr>
            <w:rFonts w:ascii="Times New Roman" w:hAnsi="Times New Roman" w:cs="Times New Roman"/>
            <w:bCs/>
            <w:sz w:val="24"/>
          </w:rPr>
          <w:t>using principal components analysis (PCA) and visualized as biplots (Figure 3).</w:t>
        </w:r>
      </w:ins>
      <w:ins w:id="294" w:author="Sargsyan, Davit [JRDUS]" w:date="2020-06-29T14:02:00Z">
        <w:r>
          <w:rPr>
            <w:rFonts w:ascii="Times New Roman" w:hAnsi="Times New Roman" w:cs="Times New Roman"/>
            <w:bCs/>
            <w:sz w:val="24"/>
          </w:rPr>
          <w:t xml:space="preserve"> PCA is a linear transformation </w:t>
        </w:r>
      </w:ins>
      <w:ins w:id="295" w:author="Sargsyan, Davit [JRDUS]" w:date="2020-06-29T14:05:00Z">
        <w:r>
          <w:rPr>
            <w:rFonts w:ascii="Times New Roman" w:hAnsi="Times New Roman" w:cs="Times New Roman"/>
            <w:bCs/>
            <w:sz w:val="24"/>
          </w:rPr>
          <w:t xml:space="preserve">that projects </w:t>
        </w:r>
      </w:ins>
      <w:ins w:id="296" w:author="Sargsyan, Davit [JRDUS]" w:date="2020-06-29T14:07:00Z">
        <w:r>
          <w:rPr>
            <w:rFonts w:ascii="Times New Roman" w:hAnsi="Times New Roman" w:cs="Times New Roman"/>
            <w:bCs/>
            <w:sz w:val="24"/>
          </w:rPr>
          <w:t xml:space="preserve">the original </w:t>
        </w:r>
        <w:r w:rsidRPr="00063942">
          <w:rPr>
            <w:rFonts w:ascii="Times New Roman" w:hAnsi="Times New Roman" w:cs="Times New Roman"/>
            <w:bCs/>
            <w:i/>
            <w:iCs/>
            <w:sz w:val="24"/>
            <w:rPrChange w:id="297" w:author="Sargsyan, Davit [JRDUS]" w:date="2020-06-29T14:07:00Z">
              <w:rPr>
                <w:rFonts w:ascii="Times New Roman" w:hAnsi="Times New Roman" w:cs="Times New Roman"/>
                <w:bCs/>
                <w:sz w:val="24"/>
              </w:rPr>
            </w:rPrChange>
          </w:rPr>
          <w:t>n</w:t>
        </w:r>
        <w:r>
          <w:rPr>
            <w:rFonts w:ascii="Times New Roman" w:hAnsi="Times New Roman" w:cs="Times New Roman"/>
            <w:bCs/>
            <w:sz w:val="24"/>
          </w:rPr>
          <w:t>-dimensional</w:t>
        </w:r>
      </w:ins>
      <w:ins w:id="298" w:author="Sargsyan, Davit [JRDUS]" w:date="2020-06-29T14:08:00Z">
        <w:r>
          <w:rPr>
            <w:rFonts w:ascii="Times New Roman" w:hAnsi="Times New Roman" w:cs="Times New Roman"/>
            <w:bCs/>
            <w:sz w:val="24"/>
          </w:rPr>
          <w:t>, possibly correlated</w:t>
        </w:r>
      </w:ins>
      <w:ins w:id="299" w:author="Sargsyan, Davit [JRDUS]" w:date="2020-06-29T14:07:00Z">
        <w:r>
          <w:rPr>
            <w:rFonts w:ascii="Times New Roman" w:hAnsi="Times New Roman" w:cs="Times New Roman"/>
            <w:bCs/>
            <w:sz w:val="24"/>
          </w:rPr>
          <w:t xml:space="preserve"> data </w:t>
        </w:r>
      </w:ins>
      <w:ins w:id="300" w:author="Sargsyan, Davit [JRDUS]" w:date="2020-06-29T14:08:00Z">
        <w:r>
          <w:rPr>
            <w:rFonts w:ascii="Times New Roman" w:hAnsi="Times New Roman" w:cs="Times New Roman"/>
            <w:bCs/>
            <w:sz w:val="24"/>
          </w:rPr>
          <w:t xml:space="preserve">(here, each taxonomic entity is viewed as one dimension) </w:t>
        </w:r>
      </w:ins>
      <w:ins w:id="301" w:author="Sargsyan, Davit [JRDUS]" w:date="2020-06-29T14:07:00Z">
        <w:r>
          <w:rPr>
            <w:rFonts w:ascii="Times New Roman" w:hAnsi="Times New Roman" w:cs="Times New Roman"/>
            <w:bCs/>
            <w:sz w:val="24"/>
          </w:rPr>
          <w:t xml:space="preserve">onto a </w:t>
        </w:r>
      </w:ins>
      <w:ins w:id="302" w:author="Sargsyan, Davit [JRDUS]" w:date="2020-06-29T14:09:00Z">
        <w:r w:rsidR="00765DE6">
          <w:rPr>
            <w:rFonts w:ascii="Times New Roman" w:hAnsi="Times New Roman" w:cs="Times New Roman"/>
            <w:bCs/>
            <w:sz w:val="24"/>
          </w:rPr>
          <w:t xml:space="preserve">new, </w:t>
        </w:r>
      </w:ins>
      <w:ins w:id="303" w:author="Sargsyan, Davit [JRDUS]" w:date="2020-06-29T14:10:00Z">
        <w:r w:rsidR="00765DE6">
          <w:rPr>
            <w:rFonts w:ascii="Times New Roman" w:hAnsi="Times New Roman" w:cs="Times New Roman"/>
            <w:bCs/>
            <w:sz w:val="24"/>
          </w:rPr>
          <w:t>orthogonal</w:t>
        </w:r>
      </w:ins>
      <w:ins w:id="304" w:author="Sargsyan, Davit [JRDUS]" w:date="2020-06-29T14:09:00Z">
        <w:r w:rsidR="00765DE6" w:rsidRPr="00765DE6">
          <w:rPr>
            <w:rFonts w:ascii="Times New Roman" w:hAnsi="Times New Roman" w:cs="Times New Roman"/>
            <w:bCs/>
            <w:i/>
            <w:iCs/>
            <w:sz w:val="24"/>
          </w:rPr>
          <w:t xml:space="preserve"> </w:t>
        </w:r>
        <w:r w:rsidR="00765DE6" w:rsidRPr="003D2647">
          <w:rPr>
            <w:rFonts w:ascii="Times New Roman" w:hAnsi="Times New Roman" w:cs="Times New Roman"/>
            <w:bCs/>
            <w:i/>
            <w:iCs/>
            <w:sz w:val="24"/>
          </w:rPr>
          <w:t>n</w:t>
        </w:r>
        <w:r w:rsidR="00765DE6">
          <w:rPr>
            <w:rFonts w:ascii="Times New Roman" w:hAnsi="Times New Roman" w:cs="Times New Roman"/>
            <w:bCs/>
            <w:sz w:val="24"/>
          </w:rPr>
          <w:t>-dimensional</w:t>
        </w:r>
        <w:r w:rsidR="00765DE6">
          <w:rPr>
            <w:rFonts w:ascii="Times New Roman" w:hAnsi="Times New Roman" w:cs="Times New Roman"/>
            <w:bCs/>
            <w:sz w:val="24"/>
          </w:rPr>
          <w:t xml:space="preserve"> space</w:t>
        </w:r>
      </w:ins>
      <w:ins w:id="305" w:author="Sargsyan, Davit [JRDUS]" w:date="2020-06-29T14:10:00Z">
        <w:r w:rsidR="00765DE6">
          <w:rPr>
            <w:rFonts w:ascii="Times New Roman" w:hAnsi="Times New Roman" w:cs="Times New Roman"/>
            <w:bCs/>
            <w:sz w:val="24"/>
          </w:rPr>
          <w:t xml:space="preserve"> such that the first </w:t>
        </w:r>
      </w:ins>
      <w:ins w:id="306" w:author="Sargsyan, Davit [JRDUS]" w:date="2020-06-29T14:11:00Z">
        <w:r w:rsidR="00765DE6">
          <w:rPr>
            <w:rFonts w:ascii="Times New Roman" w:hAnsi="Times New Roman" w:cs="Times New Roman"/>
            <w:bCs/>
            <w:sz w:val="24"/>
          </w:rPr>
          <w:t>principal component (PC</w:t>
        </w:r>
      </w:ins>
      <w:ins w:id="307" w:author="Sargsyan, Davit [JRDUS]" w:date="2020-06-29T14:12:00Z">
        <w:r w:rsidR="00765DE6">
          <w:rPr>
            <w:rFonts w:ascii="Times New Roman" w:hAnsi="Times New Roman" w:cs="Times New Roman"/>
            <w:bCs/>
            <w:sz w:val="24"/>
          </w:rPr>
          <w:t>1</w:t>
        </w:r>
      </w:ins>
      <w:ins w:id="308" w:author="Sargsyan, Davit [JRDUS]" w:date="2020-06-29T14:11:00Z">
        <w:r w:rsidR="00765DE6">
          <w:rPr>
            <w:rFonts w:ascii="Times New Roman" w:hAnsi="Times New Roman" w:cs="Times New Roman"/>
            <w:bCs/>
            <w:sz w:val="24"/>
          </w:rPr>
          <w:t xml:space="preserve">) is in the direction that explains most </w:t>
        </w:r>
      </w:ins>
      <w:ins w:id="309" w:author="Sargsyan, Davit [JRDUS]" w:date="2020-06-29T14:12:00Z">
        <w:r w:rsidR="00765DE6">
          <w:rPr>
            <w:rFonts w:ascii="Times New Roman" w:hAnsi="Times New Roman" w:cs="Times New Roman"/>
            <w:bCs/>
            <w:sz w:val="24"/>
          </w:rPr>
          <w:t xml:space="preserve">of </w:t>
        </w:r>
      </w:ins>
      <w:ins w:id="310" w:author="Sargsyan, Davit [JRDUS]" w:date="2020-06-29T14:11:00Z">
        <w:r w:rsidR="00765DE6">
          <w:rPr>
            <w:rFonts w:ascii="Times New Roman" w:hAnsi="Times New Roman" w:cs="Times New Roman"/>
            <w:bCs/>
            <w:sz w:val="24"/>
          </w:rPr>
          <w:t xml:space="preserve">variability in the data, second  - the </w:t>
        </w:r>
      </w:ins>
      <w:ins w:id="311" w:author="Sargsyan, Davit [JRDUS]" w:date="2020-06-29T14:12:00Z">
        <w:r w:rsidR="00765DE6">
          <w:rPr>
            <w:rFonts w:ascii="Times New Roman" w:hAnsi="Times New Roman" w:cs="Times New Roman"/>
            <w:bCs/>
            <w:sz w:val="24"/>
          </w:rPr>
          <w:t xml:space="preserve">second most (and is orthogonal to PC1), and so on. </w:t>
        </w:r>
      </w:ins>
      <w:ins w:id="312" w:author="Sargsyan, Davit [JRDUS]" w:date="2020-06-29T15:05:00Z">
        <w:r w:rsidR="00C84A02">
          <w:rPr>
            <w:rFonts w:ascii="Times New Roman" w:hAnsi="Times New Roman" w:cs="Times New Roman"/>
            <w:bCs/>
            <w:sz w:val="24"/>
          </w:rPr>
          <w:t xml:space="preserve">The samples are then plotted against 2 principle components </w:t>
        </w:r>
        <w:r w:rsidR="00C84A02">
          <w:rPr>
            <w:rFonts w:ascii="Times New Roman" w:hAnsi="Times New Roman" w:cs="Times New Roman"/>
            <w:bCs/>
            <w:sz w:val="24"/>
          </w:rPr>
          <w:lastRenderedPageBreak/>
          <w:t xml:space="preserve">(e.g. PC1 and PC2) </w:t>
        </w:r>
      </w:ins>
      <w:ins w:id="313" w:author="Sargsyan, Davit [JRDUS]" w:date="2020-06-29T15:06:00Z">
        <w:r w:rsidR="00C84A02">
          <w:rPr>
            <w:rFonts w:ascii="Times New Roman" w:hAnsi="Times New Roman" w:cs="Times New Roman"/>
            <w:bCs/>
            <w:sz w:val="24"/>
          </w:rPr>
          <w:t xml:space="preserve">and labeled to check for group separation. </w:t>
        </w:r>
      </w:ins>
      <w:ins w:id="314" w:author="Sargsyan, Davit [JRDUS]" w:date="2020-06-29T14:00:00Z">
        <w:r>
          <w:rPr>
            <w:rFonts w:ascii="Times New Roman" w:hAnsi="Times New Roman" w:cs="Times New Roman"/>
            <w:bCs/>
            <w:sz w:val="24"/>
          </w:rPr>
          <w:t>Biplots</w:t>
        </w:r>
      </w:ins>
      <w:ins w:id="315" w:author="Sargsyan, Davit [JRDUS]" w:date="2020-06-29T15:08:00Z">
        <w:r w:rsidR="00CD4147">
          <w:rPr>
            <w:rFonts w:ascii="Times New Roman" w:hAnsi="Times New Roman" w:cs="Times New Roman"/>
            <w:bCs/>
            <w:sz w:val="24"/>
          </w:rPr>
          <w:t xml:space="preserve"> is an extension of </w:t>
        </w:r>
      </w:ins>
      <w:ins w:id="316" w:author="Sargsyan, Davit [JRDUS]" w:date="2020-06-29T15:09:00Z">
        <w:r w:rsidR="00CD4147">
          <w:rPr>
            <w:rFonts w:ascii="Times New Roman" w:hAnsi="Times New Roman" w:cs="Times New Roman"/>
            <w:bCs/>
            <w:sz w:val="24"/>
          </w:rPr>
          <w:t>PCA plot that</w:t>
        </w:r>
      </w:ins>
      <w:ins w:id="317" w:author="Sargsyan, Davit [JRDUS]" w:date="2020-06-29T14:00:00Z">
        <w:r>
          <w:rPr>
            <w:rFonts w:ascii="Times New Roman" w:hAnsi="Times New Roman" w:cs="Times New Roman"/>
            <w:bCs/>
            <w:sz w:val="24"/>
          </w:rPr>
          <w:t xml:space="preserve"> si</w:t>
        </w:r>
      </w:ins>
      <w:ins w:id="318" w:author="Sargsyan, Davit [JRDUS]" w:date="2020-06-29T14:01:00Z">
        <w:r>
          <w:rPr>
            <w:rFonts w:ascii="Times New Roman" w:hAnsi="Times New Roman" w:cs="Times New Roman"/>
            <w:bCs/>
            <w:sz w:val="24"/>
          </w:rPr>
          <w:t xml:space="preserve">multaneously display the </w:t>
        </w:r>
      </w:ins>
      <w:ins w:id="319" w:author="Sargsyan, Davit [JRDUS]" w:date="2020-06-29T15:09:00Z">
        <w:r w:rsidR="00CD4147">
          <w:rPr>
            <w:rFonts w:ascii="Times New Roman" w:hAnsi="Times New Roman" w:cs="Times New Roman"/>
            <w:bCs/>
            <w:sz w:val="24"/>
          </w:rPr>
          <w:t xml:space="preserve">labeled </w:t>
        </w:r>
      </w:ins>
      <w:ins w:id="320" w:author="Sargsyan, Davit [JRDUS]" w:date="2020-06-29T14:01:00Z">
        <w:r>
          <w:rPr>
            <w:rFonts w:ascii="Times New Roman" w:hAnsi="Times New Roman" w:cs="Times New Roman"/>
            <w:bCs/>
            <w:sz w:val="24"/>
          </w:rPr>
          <w:t>sample</w:t>
        </w:r>
      </w:ins>
      <w:ins w:id="321" w:author="Sargsyan, Davit [JRDUS]" w:date="2020-06-29T15:09:00Z">
        <w:r w:rsidR="00CD4147">
          <w:rPr>
            <w:rFonts w:ascii="Times New Roman" w:hAnsi="Times New Roman" w:cs="Times New Roman"/>
            <w:bCs/>
            <w:sz w:val="24"/>
          </w:rPr>
          <w:t>s</w:t>
        </w:r>
      </w:ins>
      <w:ins w:id="322" w:author="Sargsyan, Davit [JRDUS]" w:date="2020-06-29T14:01:00Z">
        <w:r>
          <w:rPr>
            <w:rFonts w:ascii="Times New Roman" w:hAnsi="Times New Roman" w:cs="Times New Roman"/>
            <w:bCs/>
            <w:sz w:val="24"/>
          </w:rPr>
          <w:t xml:space="preserve"> </w:t>
        </w:r>
      </w:ins>
      <w:ins w:id="323" w:author="Sargsyan, Davit [JRDUS]" w:date="2020-06-29T15:09:00Z">
        <w:r w:rsidR="00CD4147">
          <w:rPr>
            <w:rFonts w:ascii="Times New Roman" w:hAnsi="Times New Roman" w:cs="Times New Roman"/>
            <w:bCs/>
            <w:sz w:val="24"/>
          </w:rPr>
          <w:t>in two principle components’ space</w:t>
        </w:r>
      </w:ins>
      <w:ins w:id="324" w:author="Sargsyan, Davit [JRDUS]" w:date="2020-06-29T15:10:00Z">
        <w:r w:rsidR="00CD4147">
          <w:rPr>
            <w:rFonts w:ascii="Times New Roman" w:hAnsi="Times New Roman" w:cs="Times New Roman"/>
            <w:bCs/>
            <w:sz w:val="24"/>
          </w:rPr>
          <w:t xml:space="preserve"> as well as the direction and the magnitude of the original axes (i.e. individual </w:t>
        </w:r>
      </w:ins>
      <w:ins w:id="325" w:author="Sargsyan, Davit [JRDUS]" w:date="2020-06-29T15:11:00Z">
        <w:r w:rsidR="00CD4147">
          <w:rPr>
            <w:rFonts w:ascii="Times New Roman" w:hAnsi="Times New Roman" w:cs="Times New Roman"/>
            <w:bCs/>
            <w:sz w:val="24"/>
          </w:rPr>
          <w:t>taxonomic units)</w:t>
        </w:r>
      </w:ins>
      <w:ins w:id="326" w:author="Sargsyan, Davit [JRDUS]" w:date="2020-06-29T15:14:00Z">
        <w:r w:rsidR="00CD4147">
          <w:rPr>
            <w:rFonts w:ascii="Times New Roman" w:hAnsi="Times New Roman" w:cs="Times New Roman"/>
            <w:bCs/>
            <w:sz w:val="24"/>
          </w:rPr>
          <w:t>.</w:t>
        </w:r>
      </w:ins>
      <w:ins w:id="327" w:author="Sargsyan, Davit [JRDUS]" w:date="2020-06-29T15:17:00Z">
        <w:r w:rsidR="00CD4147">
          <w:rPr>
            <w:rFonts w:ascii="Times New Roman" w:hAnsi="Times New Roman" w:cs="Times New Roman"/>
            <w:bCs/>
            <w:sz w:val="24"/>
          </w:rPr>
          <w:t xml:space="preserve"> </w:t>
        </w:r>
      </w:ins>
      <w:commentRangeStart w:id="328"/>
      <w:ins w:id="329" w:author="Sargsyan, Davit [JRDUS]" w:date="2020-06-29T15:18:00Z">
        <w:r w:rsidR="00CD4147">
          <w:rPr>
            <w:rFonts w:ascii="Times New Roman" w:hAnsi="Times New Roman" w:cs="Times New Roman"/>
            <w:bCs/>
            <w:sz w:val="24"/>
          </w:rPr>
          <w:t xml:space="preserve">Multivariate analysis of </w:t>
        </w:r>
      </w:ins>
      <w:ins w:id="330" w:author="Sargsyan, Davit [JRDUS]" w:date="2020-06-29T15:20:00Z">
        <w:r w:rsidR="00863B6F">
          <w:rPr>
            <w:rFonts w:ascii="Times New Roman" w:hAnsi="Times New Roman" w:cs="Times New Roman"/>
            <w:bCs/>
            <w:sz w:val="24"/>
          </w:rPr>
          <w:t>class (group labeling corresponding to taxonomic units)</w:t>
        </w:r>
      </w:ins>
      <w:ins w:id="331" w:author="Sargsyan, Davit [JRDUS]" w:date="2020-06-29T15:18:00Z">
        <w:r w:rsidR="00CD4147">
          <w:rPr>
            <w:rFonts w:ascii="Times New Roman" w:hAnsi="Times New Roman" w:cs="Times New Roman"/>
            <w:bCs/>
            <w:sz w:val="24"/>
          </w:rPr>
          <w:t xml:space="preserve"> vs. principal components was performed to </w:t>
        </w:r>
      </w:ins>
      <w:ins w:id="332" w:author="Sargsyan, Davit [JRDUS]" w:date="2020-06-29T15:19:00Z">
        <w:r w:rsidR="00863B6F">
          <w:rPr>
            <w:rFonts w:ascii="Times New Roman" w:hAnsi="Times New Roman" w:cs="Times New Roman"/>
            <w:bCs/>
            <w:sz w:val="24"/>
          </w:rPr>
          <w:t>statistically assess the predictive power of PCA on class separation.</w:t>
        </w:r>
      </w:ins>
      <w:commentRangeEnd w:id="328"/>
      <w:ins w:id="333" w:author="Sargsyan, Davit [JRDUS]" w:date="2020-06-29T15:20:00Z">
        <w:r w:rsidR="00863B6F">
          <w:rPr>
            <w:rStyle w:val="CommentReference"/>
          </w:rPr>
          <w:commentReference w:id="328"/>
        </w:r>
      </w:ins>
      <w:bookmarkStart w:id="334" w:name="_GoBack"/>
      <w:bookmarkEnd w:id="334"/>
    </w:p>
    <w:p w14:paraId="15AAC2C2" w14:textId="2521DE7C" w:rsidR="00E65298" w:rsidRPr="007F3B3D" w:rsidDel="00863B6F" w:rsidRDefault="007439ED" w:rsidP="006B5DF1">
      <w:pPr>
        <w:spacing w:line="360" w:lineRule="auto"/>
        <w:rPr>
          <w:del w:id="335" w:author="Sargsyan, Davit [JRDUS]" w:date="2020-06-29T15:21:00Z"/>
          <w:rFonts w:ascii="Times New Roman" w:hAnsi="Times New Roman" w:cs="Times New Roman"/>
          <w:sz w:val="24"/>
        </w:rPr>
      </w:pPr>
      <w:del w:id="336" w:author="Sargsyan, Davit [JRDUS]" w:date="2020-06-29T15:21:00Z">
        <w:r w:rsidRPr="007F3B3D" w:rsidDel="00863B6F">
          <w:rPr>
            <w:rFonts w:ascii="Times New Roman" w:hAnsi="Times New Roman" w:cs="Times New Roman"/>
            <w:sz w:val="24"/>
          </w:rPr>
          <w:delText>The data are presented as the mean ±</w:delText>
        </w:r>
        <w:r w:rsidR="00245781" w:rsidRPr="007F3B3D" w:rsidDel="00863B6F">
          <w:rPr>
            <w:rFonts w:ascii="Times New Roman" w:hAnsi="Times New Roman" w:cs="Times New Roman"/>
            <w:sz w:val="24"/>
          </w:rPr>
          <w:delText xml:space="preserve"> standard error of the mean (SEM)</w:delText>
        </w:r>
        <w:r w:rsidRPr="007F3B3D" w:rsidDel="00863B6F">
          <w:rPr>
            <w:rFonts w:ascii="Times New Roman" w:hAnsi="Times New Roman" w:cs="Times New Roman"/>
            <w:sz w:val="24"/>
          </w:rPr>
          <w:delText xml:space="preserve">, except as otherwise stated. </w:delText>
        </w:r>
        <w:r w:rsidR="005C7EAA" w:rsidDel="00863B6F">
          <w:rPr>
            <w:rFonts w:ascii="Times New Roman" w:hAnsi="Times New Roman" w:cs="Times New Roman"/>
            <w:sz w:val="24"/>
          </w:rPr>
          <w:delText>Multi-variable</w:delText>
        </w:r>
        <w:r w:rsidR="00F61FF7" w:rsidDel="00863B6F">
          <w:rPr>
            <w:rFonts w:ascii="Times New Roman" w:hAnsi="Times New Roman" w:cs="Times New Roman"/>
            <w:sz w:val="24"/>
          </w:rPr>
          <w:delText xml:space="preserve"> </w:delText>
        </w:r>
        <w:r w:rsidRPr="007F3B3D" w:rsidDel="00863B6F">
          <w:rPr>
            <w:rFonts w:ascii="Times New Roman" w:hAnsi="Times New Roman" w:cs="Times New Roman"/>
            <w:sz w:val="24"/>
          </w:rPr>
          <w:delText>analysis of variance (ANOVA)</w:delText>
        </w:r>
        <w:r w:rsidR="005C7EAA" w:rsidDel="00863B6F">
          <w:rPr>
            <w:rFonts w:ascii="Times New Roman" w:hAnsi="Times New Roman" w:cs="Times New Roman"/>
            <w:sz w:val="24"/>
          </w:rPr>
          <w:delText xml:space="preserve"> using genotype, diet and time points </w:delText>
        </w:r>
        <w:r w:rsidRPr="007F3B3D" w:rsidDel="00863B6F">
          <w:rPr>
            <w:rFonts w:ascii="Times New Roman" w:hAnsi="Times New Roman" w:cs="Times New Roman"/>
            <w:sz w:val="24"/>
          </w:rPr>
          <w:delText xml:space="preserve">was performed </w:delText>
        </w:r>
        <w:r w:rsidR="005C7EAA" w:rsidDel="00863B6F">
          <w:rPr>
            <w:rFonts w:ascii="Times New Roman" w:hAnsi="Times New Roman" w:cs="Times New Roman"/>
            <w:sz w:val="24"/>
          </w:rPr>
          <w:delText xml:space="preserve">followed by multiple comparison, with false discovery rate (FDR) adjustment for the p-values where </w:delText>
        </w:r>
        <w:r w:rsidR="00627D59" w:rsidDel="00863B6F">
          <w:rPr>
            <w:rFonts w:ascii="Times New Roman" w:hAnsi="Times New Roman" w:cs="Times New Roman"/>
            <w:sz w:val="24"/>
          </w:rPr>
          <w:delText>necessary</w:delText>
        </w:r>
      </w:del>
      <w:del w:id="337" w:author="Sargsyan, Davit [JRDUS]" w:date="2020-06-29T15:15:00Z">
        <w:r w:rsidR="00627D59" w:rsidDel="00CD4147">
          <w:rPr>
            <w:rFonts w:ascii="Times New Roman" w:hAnsi="Times New Roman" w:cs="Times New Roman"/>
            <w:sz w:val="24"/>
          </w:rPr>
          <w:delText xml:space="preserve"> Principal components analysis (PCA) was performed to examine the effect of the experimental design conditions on bacterial composition on different taxonomic levels.  </w:delText>
        </w:r>
      </w:del>
    </w:p>
    <w:p w14:paraId="52FE3802" w14:textId="77777777" w:rsidR="00494F24" w:rsidRPr="007F3B3D" w:rsidRDefault="00494F24" w:rsidP="006B5DF1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7DB79304" w14:textId="7D2923F4" w:rsidR="00117F3B" w:rsidRPr="00216A78" w:rsidDel="0017159E" w:rsidRDefault="007F3B3D" w:rsidP="0017159E">
      <w:pPr>
        <w:spacing w:line="360" w:lineRule="auto"/>
        <w:rPr>
          <w:del w:id="338" w:author="Sargsyan, Davit [JRDUS]" w:date="2020-06-29T10:49:00Z"/>
          <w:rFonts w:ascii="Times New Roman" w:hAnsi="Times New Roman" w:cs="Times New Roman"/>
          <w:b/>
          <w:sz w:val="24"/>
        </w:rPr>
        <w:pPrChange w:id="339" w:author="Sargsyan, Davit [JRDUS]" w:date="2020-06-29T10:49:00Z">
          <w:pPr>
            <w:spacing w:line="360" w:lineRule="auto"/>
          </w:pPr>
        </w:pPrChange>
      </w:pPr>
      <w:r w:rsidRPr="00216A78">
        <w:rPr>
          <w:rFonts w:ascii="Times New Roman" w:hAnsi="Times New Roman" w:cs="Times New Roman"/>
          <w:b/>
          <w:sz w:val="24"/>
        </w:rPr>
        <w:t xml:space="preserve">3. </w:t>
      </w:r>
      <w:r w:rsidR="00E65298" w:rsidRPr="00216A78">
        <w:rPr>
          <w:rFonts w:ascii="Times New Roman" w:hAnsi="Times New Roman" w:cs="Times New Roman"/>
          <w:b/>
          <w:sz w:val="24"/>
        </w:rPr>
        <w:t>Results</w:t>
      </w:r>
    </w:p>
    <w:p w14:paraId="430AEC6D" w14:textId="2E553257" w:rsidR="00297C45" w:rsidRDefault="00297C45" w:rsidP="0017159E">
      <w:pPr>
        <w:spacing w:line="360" w:lineRule="auto"/>
        <w:rPr>
          <w:rFonts w:ascii="Times New Roman" w:hAnsi="Times New Roman" w:cs="Times New Roman"/>
          <w:b/>
          <w:sz w:val="24"/>
        </w:rPr>
        <w:pPrChange w:id="340" w:author="Sargsyan, Davit [JRDUS]" w:date="2020-06-29T10:49:00Z">
          <w:pPr>
            <w:spacing w:line="360" w:lineRule="auto"/>
          </w:pPr>
        </w:pPrChange>
      </w:pPr>
      <w:del w:id="341" w:author="Sargsyan, Davit [JRDUS]" w:date="2020-06-29T10:49:00Z">
        <w:r w:rsidDel="0017159E">
          <w:rPr>
            <w:rFonts w:ascii="Times New Roman" w:hAnsi="Times New Roman" w:cs="Times New Roman"/>
            <w:b/>
            <w:sz w:val="24"/>
          </w:rPr>
          <w:delText>3.1</w:delText>
        </w:r>
      </w:del>
      <w:r>
        <w:rPr>
          <w:rFonts w:ascii="Times New Roman" w:hAnsi="Times New Roman" w:cs="Times New Roman"/>
          <w:b/>
          <w:sz w:val="24"/>
        </w:rPr>
        <w:t xml:space="preserve"> </w:t>
      </w:r>
    </w:p>
    <w:p w14:paraId="06900F0C" w14:textId="46D70C98" w:rsidR="00886AEF" w:rsidRPr="00216A78" w:rsidRDefault="007F3B3D" w:rsidP="006B5DF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16A78">
        <w:rPr>
          <w:rFonts w:ascii="Times New Roman" w:hAnsi="Times New Roman" w:cs="Times New Roman"/>
          <w:b/>
          <w:sz w:val="24"/>
        </w:rPr>
        <w:t xml:space="preserve">3.1 </w:t>
      </w:r>
      <w:r w:rsidR="00886AEF" w:rsidRPr="00216A78">
        <w:rPr>
          <w:rFonts w:ascii="Times New Roman" w:hAnsi="Times New Roman" w:cs="Times New Roman"/>
          <w:b/>
          <w:sz w:val="24"/>
        </w:rPr>
        <w:t>Dietary PEITC induce</w:t>
      </w:r>
      <w:r w:rsidR="000C76CC" w:rsidRPr="00216A78">
        <w:rPr>
          <w:rFonts w:ascii="Times New Roman" w:hAnsi="Times New Roman" w:cs="Times New Roman"/>
          <w:b/>
          <w:sz w:val="24"/>
        </w:rPr>
        <w:t>s</w:t>
      </w:r>
      <w:r w:rsidR="00886AEF" w:rsidRPr="00216A78">
        <w:rPr>
          <w:rFonts w:ascii="Times New Roman" w:hAnsi="Times New Roman" w:cs="Times New Roman"/>
          <w:b/>
          <w:sz w:val="24"/>
        </w:rPr>
        <w:t xml:space="preserve"> gut microbiota changes</w:t>
      </w:r>
      <w:r w:rsidR="000C76CC" w:rsidRPr="00216A78">
        <w:rPr>
          <w:rFonts w:ascii="Times New Roman" w:hAnsi="Times New Roman" w:cs="Times New Roman"/>
          <w:b/>
          <w:sz w:val="24"/>
        </w:rPr>
        <w:t xml:space="preserve">: </w:t>
      </w:r>
      <w:r w:rsidR="00886AEF" w:rsidRPr="00216A78">
        <w:rPr>
          <w:rFonts w:ascii="Times New Roman" w:hAnsi="Times New Roman" w:cs="Times New Roman"/>
          <w:b/>
          <w:sz w:val="24"/>
        </w:rPr>
        <w:t xml:space="preserve">bacterial diversity </w:t>
      </w:r>
    </w:p>
    <w:p w14:paraId="45EC98C5" w14:textId="35DA4107" w:rsidR="00E45630" w:rsidRDefault="001D38AA" w:rsidP="00FF065B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highlight w:val="yellow"/>
        </w:rPr>
      </w:pPr>
      <w:r w:rsidRPr="00216A78">
        <w:rPr>
          <w:rFonts w:ascii="Times New Roman" w:hAnsi="Times New Roman" w:cs="Times New Roman"/>
          <w:color w:val="000000" w:themeColor="text1"/>
          <w:sz w:val="24"/>
        </w:rPr>
        <w:t xml:space="preserve">PEITC has been </w:t>
      </w:r>
      <w:r w:rsidR="00660300" w:rsidRPr="00216A78">
        <w:rPr>
          <w:rFonts w:ascii="Times New Roman" w:hAnsi="Times New Roman" w:cs="Times New Roman"/>
          <w:color w:val="000000" w:themeColor="text1"/>
          <w:sz w:val="24"/>
        </w:rPr>
        <w:t xml:space="preserve">reported to inhibit colon inflammation </w:t>
      </w:r>
      <w:r w:rsidR="00BB4389" w:rsidRPr="00216A78">
        <w:rPr>
          <w:rFonts w:ascii="Times New Roman" w:hAnsi="Times New Roman" w:cs="Times New Roman"/>
          <w:color w:val="000000" w:themeColor="text1"/>
          <w:sz w:val="24"/>
        </w:rPr>
        <w:fldChar w:fldCharType="begin">
          <w:fldData xml:space="preserve">PEVuZE5vdGU+PENpdGU+PEF1dGhvcj5DaGV1bmc8L0F1dGhvcj48WWVhcj4yMDEwPC9ZZWFyPjxS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</w:fldData>
        </w:fldChar>
      </w:r>
      <w:r w:rsidR="00576283">
        <w:rPr>
          <w:rFonts w:ascii="Times New Roman" w:hAnsi="Times New Roman" w:cs="Times New Roman"/>
          <w:color w:val="000000" w:themeColor="text1"/>
          <w:sz w:val="24"/>
        </w:rPr>
        <w:instrText xml:space="preserve"> ADDIN EN.CITE </w:instrText>
      </w:r>
      <w:r w:rsidR="00576283">
        <w:rPr>
          <w:rFonts w:ascii="Times New Roman" w:hAnsi="Times New Roman" w:cs="Times New Roman"/>
          <w:color w:val="000000" w:themeColor="text1"/>
          <w:sz w:val="24"/>
        </w:rPr>
        <w:fldChar w:fldCharType="begin">
          <w:fldData xml:space="preserve">PEVuZE5vdGU+PENpdGU+PEF1dGhvcj5DaGV1bmc8L0F1dGhvcj48WWVhcj4yMDEwPC9ZZWFyPjxS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</w:fldData>
        </w:fldChar>
      </w:r>
      <w:r w:rsidR="00576283">
        <w:rPr>
          <w:rFonts w:ascii="Times New Roman" w:hAnsi="Times New Roman" w:cs="Times New Roman"/>
          <w:color w:val="000000" w:themeColor="text1"/>
          <w:sz w:val="24"/>
        </w:rPr>
        <w:instrText xml:space="preserve"> ADDIN EN.CITE.DATA </w:instrText>
      </w:r>
      <w:r w:rsidR="00576283">
        <w:rPr>
          <w:rFonts w:ascii="Times New Roman" w:hAnsi="Times New Roman" w:cs="Times New Roman"/>
          <w:color w:val="000000" w:themeColor="text1"/>
          <w:sz w:val="24"/>
        </w:rPr>
      </w:r>
      <w:r w:rsidR="0057628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BB4389" w:rsidRPr="00216A78">
        <w:rPr>
          <w:rFonts w:ascii="Times New Roman" w:hAnsi="Times New Roman" w:cs="Times New Roman"/>
          <w:color w:val="000000" w:themeColor="text1"/>
          <w:sz w:val="24"/>
        </w:rPr>
      </w:r>
      <w:r w:rsidR="00BB4389" w:rsidRPr="00216A78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216A78" w:rsidRPr="00216A78">
        <w:rPr>
          <w:rFonts w:ascii="Times New Roman" w:hAnsi="Times New Roman" w:cs="Times New Roman"/>
          <w:noProof/>
          <w:color w:val="000000" w:themeColor="text1"/>
          <w:sz w:val="24"/>
        </w:rPr>
        <w:t>(Cheung, Khor, Huang, &amp; Kong, 2010; Cheung, Khor, Yu, &amp; Kong, 2008; Liu &amp; Dey, 2017)</w:t>
      </w:r>
      <w:r w:rsidR="00BB4389" w:rsidRPr="00216A78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BB4389" w:rsidRPr="00216A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60300" w:rsidRPr="00216A78">
        <w:rPr>
          <w:rFonts w:ascii="Times New Roman" w:hAnsi="Times New Roman" w:cs="Times New Roman"/>
          <w:color w:val="000000" w:themeColor="text1"/>
          <w:sz w:val="24"/>
        </w:rPr>
        <w:t xml:space="preserve">and colon cancer </w:t>
      </w:r>
      <w:r w:rsidR="00BB7315" w:rsidRPr="00216A78">
        <w:rPr>
          <w:rFonts w:ascii="Times New Roman" w:hAnsi="Times New Roman" w:cs="Times New Roman"/>
          <w:color w:val="000000" w:themeColor="text1"/>
          <w:sz w:val="24"/>
        </w:rPr>
        <w:fldChar w:fldCharType="begin">
          <w:fldData xml:space="preserve">PEVuZE5vdGU+PENpdGU+PEF1dGhvcj5MaXU8L0F1dGhvcj48WWVhcj4yMDE3PC9ZZWFyPjxSZWNO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</w:fldData>
        </w:fldChar>
      </w:r>
      <w:r w:rsidR="00576283">
        <w:rPr>
          <w:rFonts w:ascii="Times New Roman" w:hAnsi="Times New Roman" w:cs="Times New Roman"/>
          <w:color w:val="000000" w:themeColor="text1"/>
          <w:sz w:val="24"/>
        </w:rPr>
        <w:instrText xml:space="preserve"> ADDIN EN.CITE </w:instrText>
      </w:r>
      <w:r w:rsidR="00576283">
        <w:rPr>
          <w:rFonts w:ascii="Times New Roman" w:hAnsi="Times New Roman" w:cs="Times New Roman"/>
          <w:color w:val="000000" w:themeColor="text1"/>
          <w:sz w:val="24"/>
        </w:rPr>
        <w:fldChar w:fldCharType="begin">
          <w:fldData xml:space="preserve">PEVuZE5vdGU+PENpdGU+PEF1dGhvcj5MaXU8L0F1dGhvcj48WWVhcj4yMDE3PC9ZZWFyPjxSZWNO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</w:fldData>
        </w:fldChar>
      </w:r>
      <w:r w:rsidR="00576283">
        <w:rPr>
          <w:rFonts w:ascii="Times New Roman" w:hAnsi="Times New Roman" w:cs="Times New Roman"/>
          <w:color w:val="000000" w:themeColor="text1"/>
          <w:sz w:val="24"/>
        </w:rPr>
        <w:instrText xml:space="preserve"> ADDIN EN.CITE.DATA </w:instrText>
      </w:r>
      <w:r w:rsidR="00576283">
        <w:rPr>
          <w:rFonts w:ascii="Times New Roman" w:hAnsi="Times New Roman" w:cs="Times New Roman"/>
          <w:color w:val="000000" w:themeColor="text1"/>
          <w:sz w:val="24"/>
        </w:rPr>
      </w:r>
      <w:r w:rsidR="00576283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BB7315" w:rsidRPr="00216A78">
        <w:rPr>
          <w:rFonts w:ascii="Times New Roman" w:hAnsi="Times New Roman" w:cs="Times New Roman"/>
          <w:color w:val="000000" w:themeColor="text1"/>
          <w:sz w:val="24"/>
        </w:rPr>
      </w:r>
      <w:r w:rsidR="00BB7315" w:rsidRPr="00216A78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="00BB7315" w:rsidRPr="00216A78">
        <w:rPr>
          <w:rFonts w:ascii="Times New Roman" w:hAnsi="Times New Roman" w:cs="Times New Roman"/>
          <w:noProof/>
          <w:color w:val="000000" w:themeColor="text1"/>
          <w:sz w:val="24"/>
        </w:rPr>
        <w:t>(Khor, Cheung, Prawan, Reddy, &amp; Kong, 2008; Liu &amp; Dey, 2017)</w:t>
      </w:r>
      <w:r w:rsidR="00BB7315" w:rsidRPr="00216A78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="00BB7315" w:rsidRPr="00216A78">
        <w:rPr>
          <w:rFonts w:ascii="Times New Roman" w:hAnsi="Times New Roman" w:cs="Times New Roman"/>
          <w:color w:val="000000" w:themeColor="text1"/>
          <w:sz w:val="24"/>
        </w:rPr>
        <w:t>.</w:t>
      </w:r>
      <w:r w:rsidR="00660300" w:rsidRPr="00216A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96456">
        <w:rPr>
          <w:rFonts w:ascii="Times New Roman" w:hAnsi="Times New Roman" w:cs="Times New Roman"/>
          <w:color w:val="000000" w:themeColor="text1"/>
          <w:sz w:val="24"/>
        </w:rPr>
        <w:t>T</w:t>
      </w:r>
      <w:r w:rsidR="00660300" w:rsidRPr="00216A78">
        <w:rPr>
          <w:rFonts w:ascii="Times New Roman" w:hAnsi="Times New Roman" w:cs="Times New Roman"/>
          <w:color w:val="000000" w:themeColor="text1"/>
          <w:sz w:val="24"/>
        </w:rPr>
        <w:t>he o</w:t>
      </w:r>
      <w:r w:rsidR="00951060" w:rsidRPr="00216A78">
        <w:rPr>
          <w:rFonts w:ascii="Times New Roman" w:hAnsi="Times New Roman" w:cs="Times New Roman"/>
          <w:color w:val="000000" w:themeColor="text1"/>
          <w:sz w:val="24"/>
        </w:rPr>
        <w:t xml:space="preserve">verall </w:t>
      </w:r>
      <w:r w:rsidR="00296456">
        <w:rPr>
          <w:rFonts w:ascii="Times New Roman" w:hAnsi="Times New Roman" w:cs="Times New Roman"/>
          <w:color w:val="000000" w:themeColor="text1"/>
          <w:sz w:val="24"/>
        </w:rPr>
        <w:t xml:space="preserve">16s </w:t>
      </w:r>
      <w:r w:rsidR="00951060" w:rsidRPr="00216A78">
        <w:rPr>
          <w:rFonts w:ascii="Times New Roman" w:hAnsi="Times New Roman" w:cs="Times New Roman"/>
          <w:color w:val="000000" w:themeColor="text1"/>
          <w:sz w:val="24"/>
        </w:rPr>
        <w:t xml:space="preserve">sequencing depths </w:t>
      </w:r>
      <w:r w:rsidR="00296456">
        <w:rPr>
          <w:rFonts w:ascii="Times New Roman" w:hAnsi="Times New Roman" w:cs="Times New Roman"/>
          <w:color w:val="000000" w:themeColor="text1"/>
          <w:sz w:val="24"/>
        </w:rPr>
        <w:t>ranges from 50 to 200 K base pair reads per sample</w:t>
      </w:r>
      <w:r w:rsidR="00296456" w:rsidRPr="00216A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43FFF" w:rsidRPr="00216A78">
        <w:rPr>
          <w:rFonts w:ascii="Times New Roman" w:hAnsi="Times New Roman" w:cs="Times New Roman"/>
          <w:color w:val="000000" w:themeColor="text1"/>
          <w:sz w:val="24"/>
        </w:rPr>
        <w:t>(</w:t>
      </w:r>
      <w:r w:rsidR="00C43FFF" w:rsidRPr="00216A78">
        <w:rPr>
          <w:rFonts w:ascii="Times New Roman" w:hAnsi="Times New Roman" w:cs="Times New Roman"/>
          <w:b/>
          <w:color w:val="000000" w:themeColor="text1"/>
          <w:sz w:val="24"/>
        </w:rPr>
        <w:t>Fig. 1B</w:t>
      </w:r>
      <w:r w:rsidR="00C43FFF" w:rsidRPr="00216A78">
        <w:rPr>
          <w:rFonts w:ascii="Times New Roman" w:hAnsi="Times New Roman" w:cs="Times New Roman"/>
          <w:color w:val="000000" w:themeColor="text1"/>
          <w:sz w:val="24"/>
        </w:rPr>
        <w:t>)</w:t>
      </w:r>
      <w:r w:rsidR="00A27008" w:rsidRPr="00216A78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DF3B4C" w:rsidRPr="00216A78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 w:rsidR="00660300" w:rsidRPr="00216A78">
        <w:rPr>
          <w:rFonts w:ascii="Times New Roman" w:hAnsi="Times New Roman" w:cs="Times New Roman"/>
          <w:color w:val="000000" w:themeColor="text1"/>
          <w:sz w:val="24"/>
        </w:rPr>
        <w:t>operational taxonomic units (</w:t>
      </w:r>
      <w:r w:rsidR="00DF3B4C" w:rsidRPr="00216A78">
        <w:rPr>
          <w:rFonts w:ascii="Times New Roman" w:hAnsi="Times New Roman" w:cs="Times New Roman"/>
          <w:color w:val="000000" w:themeColor="text1"/>
          <w:sz w:val="24"/>
        </w:rPr>
        <w:t>OTUs</w:t>
      </w:r>
      <w:r w:rsidR="00660300" w:rsidRPr="00216A78">
        <w:rPr>
          <w:rFonts w:ascii="Times New Roman" w:hAnsi="Times New Roman" w:cs="Times New Roman"/>
          <w:color w:val="000000" w:themeColor="text1"/>
          <w:sz w:val="24"/>
        </w:rPr>
        <w:t>)</w:t>
      </w:r>
      <w:r w:rsidR="00DF3B4C" w:rsidRPr="00216A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27D59">
        <w:rPr>
          <w:rFonts w:ascii="Times New Roman" w:hAnsi="Times New Roman" w:cs="Times New Roman"/>
          <w:color w:val="000000" w:themeColor="text1"/>
          <w:sz w:val="24"/>
        </w:rPr>
        <w:t>were</w:t>
      </w:r>
      <w:r w:rsidR="00627D59" w:rsidRPr="00216A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DF3B4C" w:rsidRPr="00216A78">
        <w:rPr>
          <w:rFonts w:ascii="Times New Roman" w:hAnsi="Times New Roman" w:cs="Times New Roman"/>
          <w:color w:val="000000" w:themeColor="text1"/>
          <w:sz w:val="24"/>
        </w:rPr>
        <w:t xml:space="preserve">mapped to </w:t>
      </w:r>
      <w:r w:rsidR="00B50459">
        <w:rPr>
          <w:rFonts w:ascii="Times New Roman" w:hAnsi="Times New Roman" w:cs="Times New Roman"/>
          <w:color w:val="000000" w:themeColor="text1"/>
          <w:sz w:val="24"/>
        </w:rPr>
        <w:t>B</w:t>
      </w:r>
      <w:r w:rsidR="00B50459" w:rsidRPr="00216A78">
        <w:rPr>
          <w:rFonts w:ascii="Times New Roman" w:hAnsi="Times New Roman" w:cs="Times New Roman"/>
          <w:color w:val="000000" w:themeColor="text1"/>
          <w:sz w:val="24"/>
        </w:rPr>
        <w:t xml:space="preserve">acteria </w:t>
      </w:r>
      <w:r w:rsidR="00DF3B4C" w:rsidRPr="00216A78">
        <w:rPr>
          <w:rFonts w:ascii="Times New Roman" w:hAnsi="Times New Roman" w:cs="Times New Roman"/>
          <w:color w:val="000000" w:themeColor="text1"/>
          <w:sz w:val="24"/>
        </w:rPr>
        <w:t>(</w:t>
      </w:r>
      <w:r w:rsidR="00627D59">
        <w:rPr>
          <w:rFonts w:ascii="Times New Roman" w:hAnsi="Times New Roman" w:cs="Times New Roman"/>
          <w:color w:val="000000" w:themeColor="text1"/>
          <w:sz w:val="24"/>
        </w:rPr>
        <w:t>95.92</w:t>
      </w:r>
      <w:r w:rsidR="00DF3B4C" w:rsidRPr="00216A78">
        <w:rPr>
          <w:rFonts w:ascii="Times New Roman" w:hAnsi="Times New Roman" w:cs="Times New Roman"/>
          <w:color w:val="000000" w:themeColor="text1"/>
          <w:sz w:val="24"/>
        </w:rPr>
        <w:t>%)</w:t>
      </w:r>
      <w:r w:rsidR="00C43FFF" w:rsidRPr="00216A78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B50459">
        <w:rPr>
          <w:rFonts w:ascii="Times New Roman" w:hAnsi="Times New Roman" w:cs="Times New Roman"/>
          <w:color w:val="000000" w:themeColor="text1"/>
          <w:sz w:val="24"/>
        </w:rPr>
        <w:t>E</w:t>
      </w:r>
      <w:r w:rsidR="00B50459" w:rsidRPr="00216A78">
        <w:rPr>
          <w:rFonts w:ascii="Times New Roman" w:hAnsi="Times New Roman" w:cs="Times New Roman"/>
          <w:color w:val="000000" w:themeColor="text1"/>
          <w:sz w:val="24"/>
        </w:rPr>
        <w:t xml:space="preserve">ukaryote </w:t>
      </w:r>
      <w:r w:rsidR="00C43FFF" w:rsidRPr="00216A78">
        <w:rPr>
          <w:rFonts w:ascii="Times New Roman" w:hAnsi="Times New Roman" w:cs="Times New Roman"/>
          <w:color w:val="000000" w:themeColor="text1"/>
          <w:sz w:val="24"/>
        </w:rPr>
        <w:t>(</w:t>
      </w:r>
      <w:r w:rsidR="00627D59">
        <w:rPr>
          <w:rFonts w:ascii="Times New Roman" w:hAnsi="Times New Roman" w:cs="Times New Roman"/>
          <w:color w:val="000000" w:themeColor="text1"/>
          <w:sz w:val="24"/>
        </w:rPr>
        <w:t>3.44</w:t>
      </w:r>
      <w:r w:rsidR="00C43FFF" w:rsidRPr="00216A78">
        <w:rPr>
          <w:rFonts w:ascii="Times New Roman" w:hAnsi="Times New Roman" w:cs="Times New Roman"/>
          <w:color w:val="000000" w:themeColor="text1"/>
          <w:sz w:val="24"/>
        </w:rPr>
        <w:t>%)</w:t>
      </w:r>
      <w:r w:rsidR="00B50459">
        <w:rPr>
          <w:rFonts w:ascii="Times New Roman" w:hAnsi="Times New Roman" w:cs="Times New Roman"/>
          <w:color w:val="000000" w:themeColor="text1"/>
          <w:sz w:val="24"/>
        </w:rPr>
        <w:t xml:space="preserve"> and </w:t>
      </w:r>
      <w:r w:rsidR="00627D59">
        <w:rPr>
          <w:rFonts w:ascii="Times New Roman" w:hAnsi="Times New Roman" w:cs="Times New Roman"/>
          <w:color w:val="000000" w:themeColor="text1"/>
          <w:sz w:val="24"/>
        </w:rPr>
        <w:t>Archaea (0.02%)</w:t>
      </w:r>
      <w:r w:rsidR="00C43FFF" w:rsidRPr="00216A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50459">
        <w:rPr>
          <w:rFonts w:ascii="Times New Roman" w:hAnsi="Times New Roman" w:cs="Times New Roman"/>
          <w:color w:val="000000" w:themeColor="text1"/>
          <w:sz w:val="24"/>
        </w:rPr>
        <w:t>kingdoms, with 0.62% reads unmapped</w:t>
      </w:r>
      <w:r w:rsidR="00C43FFF" w:rsidRPr="00216A78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r w:rsidR="00C43FFF" w:rsidRPr="00216A78">
        <w:rPr>
          <w:rFonts w:ascii="Times New Roman" w:hAnsi="Times New Roman" w:cs="Times New Roman"/>
          <w:b/>
          <w:color w:val="000000" w:themeColor="text1"/>
          <w:sz w:val="24"/>
        </w:rPr>
        <w:t>Fig. 1C</w:t>
      </w:r>
      <w:r w:rsidR="00C43FFF" w:rsidRPr="00216A78">
        <w:rPr>
          <w:rFonts w:ascii="Times New Roman" w:hAnsi="Times New Roman" w:cs="Times New Roman"/>
          <w:color w:val="000000" w:themeColor="text1"/>
          <w:sz w:val="24"/>
        </w:rPr>
        <w:t>).</w:t>
      </w:r>
      <w:r w:rsidR="004711B4" w:rsidRPr="00216A78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B50459">
        <w:rPr>
          <w:rFonts w:ascii="Times New Roman" w:hAnsi="Times New Roman" w:cs="Times New Roman"/>
          <w:color w:val="000000" w:themeColor="text1"/>
          <w:sz w:val="24"/>
        </w:rPr>
        <w:t>All but bacterial reads were removed from downstream analys</w:t>
      </w:r>
      <w:r w:rsidR="004A71AC">
        <w:rPr>
          <w:rFonts w:ascii="Times New Roman" w:hAnsi="Times New Roman" w:cs="Times New Roman" w:hint="eastAsia"/>
          <w:color w:val="000000" w:themeColor="text1"/>
          <w:sz w:val="24"/>
        </w:rPr>
        <w:t>is</w:t>
      </w:r>
      <w:r w:rsidR="00B50459">
        <w:rPr>
          <w:rFonts w:ascii="Times New Roman" w:hAnsi="Times New Roman" w:cs="Times New Roman"/>
          <w:color w:val="000000" w:themeColor="text1"/>
          <w:sz w:val="24"/>
        </w:rPr>
        <w:t>. Alpha</w:t>
      </w:r>
      <w:r w:rsidR="004711B4" w:rsidRPr="00216A78">
        <w:rPr>
          <w:rFonts w:ascii="Times New Roman" w:hAnsi="Times New Roman" w:cs="Times New Roman"/>
          <w:color w:val="000000" w:themeColor="text1"/>
          <w:sz w:val="24"/>
        </w:rPr>
        <w:t xml:space="preserve"> diversity analysis </w:t>
      </w:r>
      <w:r w:rsidR="00B50459">
        <w:rPr>
          <w:rFonts w:ascii="Times New Roman" w:hAnsi="Times New Roman" w:cs="Times New Roman"/>
          <w:color w:val="000000" w:themeColor="text1"/>
          <w:sz w:val="24"/>
        </w:rPr>
        <w:t>of the bacterial</w:t>
      </w:r>
      <w:r w:rsidR="004711B4" w:rsidRPr="00216A78">
        <w:rPr>
          <w:rFonts w:ascii="Times New Roman" w:hAnsi="Times New Roman" w:cs="Times New Roman"/>
          <w:color w:val="000000" w:themeColor="text1"/>
          <w:sz w:val="24"/>
        </w:rPr>
        <w:t xml:space="preserve"> OTUs </w:t>
      </w:r>
      <w:r w:rsidR="00B50459">
        <w:rPr>
          <w:rFonts w:ascii="Times New Roman" w:hAnsi="Times New Roman" w:cs="Times New Roman"/>
          <w:color w:val="000000" w:themeColor="text1"/>
          <w:sz w:val="24"/>
        </w:rPr>
        <w:t xml:space="preserve">was conducted using </w:t>
      </w:r>
      <w:r w:rsidR="004711B4" w:rsidRPr="00975805">
        <w:rPr>
          <w:rFonts w:ascii="Times New Roman" w:hAnsi="Times New Roman" w:cs="Times New Roman"/>
          <w:color w:val="000000" w:themeColor="text1"/>
          <w:sz w:val="24"/>
        </w:rPr>
        <w:t>Shannon index</w:t>
      </w:r>
      <w:r w:rsidR="00644E2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711B4" w:rsidRPr="00975805">
        <w:rPr>
          <w:rFonts w:ascii="Times New Roman" w:hAnsi="Times New Roman" w:cs="Times New Roman"/>
          <w:color w:val="000000" w:themeColor="text1"/>
          <w:sz w:val="24"/>
        </w:rPr>
        <w:t>(</w:t>
      </w:r>
      <w:r w:rsidR="004711B4" w:rsidRPr="00975805">
        <w:rPr>
          <w:rFonts w:ascii="Times New Roman" w:hAnsi="Times New Roman" w:cs="Times New Roman"/>
          <w:b/>
          <w:color w:val="000000" w:themeColor="text1"/>
          <w:sz w:val="24"/>
        </w:rPr>
        <w:t>Fig. 2</w:t>
      </w:r>
      <w:r w:rsidR="004711B4" w:rsidRPr="00975805">
        <w:rPr>
          <w:rFonts w:ascii="Times New Roman" w:hAnsi="Times New Roman" w:cs="Times New Roman"/>
          <w:color w:val="000000" w:themeColor="text1"/>
          <w:sz w:val="24"/>
        </w:rPr>
        <w:t>).</w:t>
      </w:r>
      <w:r w:rsidR="0031629D" w:rsidRPr="0097580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70252">
        <w:rPr>
          <w:rFonts w:ascii="Times New Roman" w:hAnsi="Times New Roman" w:cs="Times New Roman"/>
          <w:color w:val="000000" w:themeColor="text1"/>
          <w:sz w:val="24"/>
        </w:rPr>
        <w:t xml:space="preserve">There is a significant more diverse </w:t>
      </w:r>
      <w:r w:rsidR="00644E2D">
        <w:rPr>
          <w:rFonts w:ascii="Times New Roman" w:hAnsi="Times New Roman" w:cs="Times New Roman"/>
          <w:color w:val="000000" w:themeColor="text1"/>
          <w:sz w:val="24"/>
        </w:rPr>
        <w:t xml:space="preserve">microbiome </w:t>
      </w:r>
      <w:r w:rsidR="00E80C9C">
        <w:rPr>
          <w:rFonts w:ascii="Times New Roman" w:hAnsi="Times New Roman" w:cs="Times New Roman"/>
          <w:color w:val="000000" w:themeColor="text1"/>
          <w:sz w:val="24"/>
        </w:rPr>
        <w:t xml:space="preserve">and increasing </w:t>
      </w:r>
      <w:r w:rsidR="00F212E0">
        <w:rPr>
          <w:rFonts w:ascii="Times New Roman" w:hAnsi="Times New Roman" w:cs="Times New Roman"/>
          <w:color w:val="000000" w:themeColor="text1"/>
          <w:sz w:val="24"/>
        </w:rPr>
        <w:t xml:space="preserve">alpha diversity trend </w:t>
      </w:r>
      <w:r w:rsidR="00E80C9C">
        <w:rPr>
          <w:rFonts w:ascii="Times New Roman" w:hAnsi="Times New Roman" w:cs="Times New Roman"/>
          <w:color w:val="000000" w:themeColor="text1"/>
          <w:sz w:val="24"/>
        </w:rPr>
        <w:t>in Nrf2 KO group compared to WT group</w:t>
      </w:r>
      <w:r w:rsidR="00F212E0">
        <w:rPr>
          <w:rFonts w:ascii="Times New Roman" w:hAnsi="Times New Roman" w:cs="Times New Roman"/>
          <w:color w:val="000000" w:themeColor="text1"/>
          <w:sz w:val="24"/>
        </w:rPr>
        <w:t xml:space="preserve">. In addition, </w:t>
      </w:r>
      <w:r w:rsidR="00C57C62">
        <w:rPr>
          <w:rFonts w:ascii="Times New Roman" w:hAnsi="Times New Roman" w:cs="Times New Roman"/>
          <w:color w:val="000000" w:themeColor="text1"/>
          <w:sz w:val="24"/>
        </w:rPr>
        <w:t xml:space="preserve">microbiome diversity between Nrf2KO and WT groups has no significant difference. </w:t>
      </w:r>
      <w:r w:rsidR="001022B7" w:rsidRPr="000D68C2">
        <w:rPr>
          <w:rFonts w:ascii="Times New Roman" w:hAnsi="Times New Roman" w:cs="Times New Roman" w:hint="eastAsia"/>
          <w:color w:val="000000" w:themeColor="text1"/>
          <w:sz w:val="24"/>
          <w:highlight w:val="yellow"/>
        </w:rPr>
        <w:t>Princ</w:t>
      </w:r>
      <w:r w:rsidR="001022B7" w:rsidRPr="000D68C2">
        <w:rPr>
          <w:rFonts w:ascii="Times New Roman" w:hAnsi="Times New Roman" w:cs="Times New Roman"/>
          <w:color w:val="000000" w:themeColor="text1"/>
          <w:sz w:val="24"/>
          <w:highlight w:val="yellow"/>
        </w:rPr>
        <w:t>iple coordinates analysis</w:t>
      </w:r>
      <w:r w:rsidR="008B45A1" w:rsidRPr="000D68C2">
        <w:rPr>
          <w:rFonts w:ascii="Times New Roman" w:hAnsi="Times New Roman" w:cs="Times New Roman"/>
          <w:color w:val="000000" w:themeColor="text1"/>
          <w:sz w:val="24"/>
          <w:highlight w:val="yellow"/>
        </w:rPr>
        <w:t xml:space="preserve"> </w:t>
      </w:r>
      <w:r w:rsidR="00E45630">
        <w:rPr>
          <w:rFonts w:ascii="Times New Roman" w:hAnsi="Times New Roman" w:cs="Times New Roman"/>
          <w:color w:val="000000" w:themeColor="text1"/>
          <w:sz w:val="24"/>
          <w:highlight w:val="yellow"/>
        </w:rPr>
        <w:t>was used to predict and visualize the genetic distance and relativity of gut microbiome from collected fecal samples</w:t>
      </w:r>
      <w:r w:rsidR="00CF6156">
        <w:rPr>
          <w:rFonts w:ascii="Times New Roman" w:hAnsi="Times New Roman" w:cs="Times New Roman"/>
          <w:color w:val="000000" w:themeColor="text1"/>
          <w:sz w:val="24"/>
          <w:highlight w:val="yellow"/>
        </w:rPr>
        <w:t xml:space="preserve"> using pairwise </w:t>
      </w:r>
      <w:proofErr w:type="spellStart"/>
      <w:r w:rsidR="00CF6156">
        <w:rPr>
          <w:rFonts w:ascii="Times New Roman" w:hAnsi="Times New Roman" w:cs="Times New Roman"/>
          <w:color w:val="000000" w:themeColor="text1"/>
          <w:sz w:val="24"/>
          <w:highlight w:val="yellow"/>
        </w:rPr>
        <w:t>Permoanova</w:t>
      </w:r>
      <w:proofErr w:type="spellEnd"/>
      <w:r w:rsidR="00CF6156">
        <w:rPr>
          <w:rFonts w:ascii="Times New Roman" w:hAnsi="Times New Roman" w:cs="Times New Roman"/>
          <w:color w:val="000000" w:themeColor="text1"/>
          <w:sz w:val="24"/>
          <w:highlight w:val="yellow"/>
        </w:rPr>
        <w:t xml:space="preserve"> test?</w:t>
      </w:r>
      <w:r w:rsidR="00E45630">
        <w:rPr>
          <w:rFonts w:ascii="Times New Roman" w:hAnsi="Times New Roman" w:cs="Times New Roman"/>
          <w:color w:val="000000" w:themeColor="text1"/>
          <w:sz w:val="24"/>
          <w:highlight w:val="yellow"/>
        </w:rPr>
        <w:t xml:space="preserve"> (</w:t>
      </w:r>
      <w:r w:rsidR="00E45630" w:rsidRPr="002D5CB1">
        <w:rPr>
          <w:rFonts w:ascii="Times New Roman" w:hAnsi="Times New Roman" w:cs="Times New Roman"/>
          <w:b/>
          <w:bCs/>
          <w:color w:val="000000" w:themeColor="text1"/>
          <w:sz w:val="24"/>
          <w:highlight w:val="yellow"/>
        </w:rPr>
        <w:t>Fig. 3</w:t>
      </w:r>
      <w:r w:rsidR="00E45630">
        <w:rPr>
          <w:rFonts w:ascii="Times New Roman" w:hAnsi="Times New Roman" w:cs="Times New Roman"/>
          <w:color w:val="000000" w:themeColor="text1"/>
          <w:sz w:val="24"/>
          <w:highlight w:val="yellow"/>
        </w:rPr>
        <w:t xml:space="preserve">). There is a strong </w:t>
      </w:r>
      <w:r w:rsidR="002D5CB1">
        <w:rPr>
          <w:rFonts w:ascii="Times New Roman" w:hAnsi="Times New Roman" w:cs="Times New Roman"/>
          <w:color w:val="000000" w:themeColor="text1"/>
          <w:sz w:val="24"/>
          <w:highlight w:val="yellow"/>
        </w:rPr>
        <w:t>association between gut microbiome and host genotype at all taxonomic levels</w:t>
      </w:r>
      <w:r w:rsidR="00F12A5C">
        <w:rPr>
          <w:rFonts w:ascii="Times New Roman" w:hAnsi="Times New Roman" w:cs="Times New Roman"/>
          <w:color w:val="000000" w:themeColor="text1"/>
          <w:sz w:val="24"/>
          <w:highlight w:val="yellow"/>
        </w:rPr>
        <w:t xml:space="preserve"> (</w:t>
      </w:r>
      <w:r w:rsidR="00F12A5C" w:rsidRPr="00206A77">
        <w:rPr>
          <w:rFonts w:ascii="Times New Roman" w:hAnsi="Times New Roman" w:cs="Times New Roman"/>
          <w:b/>
          <w:bCs/>
          <w:color w:val="000000" w:themeColor="text1"/>
          <w:sz w:val="24"/>
          <w:highlight w:val="yellow"/>
        </w:rPr>
        <w:t>Fig.3 A-D</w:t>
      </w:r>
      <w:r w:rsidR="00F12A5C">
        <w:rPr>
          <w:rFonts w:ascii="Times New Roman" w:hAnsi="Times New Roman" w:cs="Times New Roman"/>
          <w:color w:val="000000" w:themeColor="text1"/>
          <w:sz w:val="24"/>
          <w:highlight w:val="yellow"/>
        </w:rPr>
        <w:t>)</w:t>
      </w:r>
      <w:r w:rsidR="002D5CB1">
        <w:rPr>
          <w:rFonts w:ascii="Times New Roman" w:hAnsi="Times New Roman" w:cs="Times New Roman"/>
          <w:color w:val="000000" w:themeColor="text1"/>
          <w:sz w:val="24"/>
          <w:highlight w:val="yellow"/>
        </w:rPr>
        <w:t>, followed by some effect of diet in the WT group on genus level</w:t>
      </w:r>
      <w:r w:rsidR="001541C2">
        <w:rPr>
          <w:rFonts w:ascii="Times New Roman" w:hAnsi="Times New Roman" w:cs="Times New Roman"/>
          <w:color w:val="000000" w:themeColor="text1"/>
          <w:sz w:val="24"/>
          <w:highlight w:val="yellow"/>
        </w:rPr>
        <w:t xml:space="preserve"> (</w:t>
      </w:r>
      <w:r w:rsidR="001541C2" w:rsidRPr="001541C2">
        <w:rPr>
          <w:rFonts w:ascii="Times New Roman" w:hAnsi="Times New Roman" w:cs="Times New Roman"/>
          <w:b/>
          <w:bCs/>
          <w:color w:val="000000" w:themeColor="text1"/>
          <w:sz w:val="24"/>
          <w:highlight w:val="yellow"/>
        </w:rPr>
        <w:t>Fig. 3C</w:t>
      </w:r>
      <w:r w:rsidR="001541C2">
        <w:rPr>
          <w:rFonts w:ascii="Times New Roman" w:hAnsi="Times New Roman" w:cs="Times New Roman"/>
          <w:color w:val="000000" w:themeColor="text1"/>
          <w:sz w:val="24"/>
          <w:highlight w:val="yellow"/>
        </w:rPr>
        <w:t>)</w:t>
      </w:r>
      <w:r w:rsidR="002D5CB1">
        <w:rPr>
          <w:rFonts w:ascii="Times New Roman" w:hAnsi="Times New Roman" w:cs="Times New Roman"/>
          <w:color w:val="000000" w:themeColor="text1"/>
          <w:sz w:val="24"/>
          <w:highlight w:val="yellow"/>
        </w:rPr>
        <w:t>.</w:t>
      </w:r>
      <w:r w:rsidR="00E45630">
        <w:rPr>
          <w:rFonts w:ascii="Times New Roman" w:hAnsi="Times New Roman" w:cs="Times New Roman"/>
          <w:color w:val="000000" w:themeColor="text1"/>
          <w:sz w:val="24"/>
          <w:highlight w:val="yellow"/>
        </w:rPr>
        <w:t xml:space="preserve"> </w:t>
      </w:r>
    </w:p>
    <w:p w14:paraId="7714EE9E" w14:textId="77777777" w:rsidR="000C76CC" w:rsidRDefault="000C76CC" w:rsidP="006B5DF1">
      <w:pPr>
        <w:spacing w:line="360" w:lineRule="auto"/>
        <w:rPr>
          <w:rFonts w:ascii="Times New Roman" w:hAnsi="Times New Roman" w:cs="Times New Roman"/>
          <w:sz w:val="24"/>
        </w:rPr>
      </w:pPr>
    </w:p>
    <w:p w14:paraId="32BF906C" w14:textId="6BB67EE6" w:rsidR="000C76CC" w:rsidRPr="007F3B3D" w:rsidRDefault="000C76CC" w:rsidP="000C76CC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t>3.</w:t>
      </w:r>
      <w:r>
        <w:rPr>
          <w:rFonts w:ascii="Times New Roman" w:hAnsi="Times New Roman" w:cs="Times New Roman"/>
          <w:b/>
          <w:sz w:val="24"/>
        </w:rPr>
        <w:t>2</w:t>
      </w:r>
      <w:r w:rsidRPr="007F3B3D">
        <w:rPr>
          <w:rFonts w:ascii="Times New Roman" w:hAnsi="Times New Roman" w:cs="Times New Roman"/>
          <w:b/>
          <w:sz w:val="24"/>
        </w:rPr>
        <w:t xml:space="preserve"> Dietary PEITC induce</w:t>
      </w:r>
      <w:r>
        <w:rPr>
          <w:rFonts w:ascii="Times New Roman" w:hAnsi="Times New Roman" w:cs="Times New Roman"/>
          <w:b/>
          <w:sz w:val="24"/>
        </w:rPr>
        <w:t>d</w:t>
      </w:r>
      <w:r w:rsidRPr="007F3B3D">
        <w:rPr>
          <w:rFonts w:ascii="Times New Roman" w:hAnsi="Times New Roman" w:cs="Times New Roman"/>
          <w:b/>
          <w:sz w:val="24"/>
        </w:rPr>
        <w:t xml:space="preserve"> gut microbiota changes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7F3B3D">
        <w:rPr>
          <w:rFonts w:ascii="Times New Roman" w:hAnsi="Times New Roman" w:cs="Times New Roman"/>
          <w:b/>
          <w:sz w:val="24"/>
        </w:rPr>
        <w:t>bacterial identification</w:t>
      </w:r>
    </w:p>
    <w:p w14:paraId="1511D77F" w14:textId="5E94C2CB" w:rsidR="00DF48DA" w:rsidRPr="00206A77" w:rsidRDefault="00E50462" w:rsidP="006B5DF1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  <w:sz w:val="24"/>
        </w:rPr>
      </w:pPr>
      <w:r w:rsidRPr="006A34AB">
        <w:rPr>
          <w:rFonts w:ascii="Times New Roman" w:hAnsi="Times New Roman" w:cs="Times New Roman"/>
          <w:color w:val="000000" w:themeColor="text1"/>
          <w:sz w:val="24"/>
        </w:rPr>
        <w:t xml:space="preserve">To further examine the potential differences of the microbiota between control AIN93M </w:t>
      </w:r>
      <w:r w:rsidR="00396811" w:rsidRPr="006A34AB">
        <w:rPr>
          <w:rFonts w:ascii="Times New Roman" w:hAnsi="Times New Roman" w:cs="Times New Roman"/>
          <w:color w:val="000000" w:themeColor="text1"/>
          <w:sz w:val="24"/>
        </w:rPr>
        <w:t xml:space="preserve">diet </w:t>
      </w:r>
      <w:r w:rsidRPr="006A34AB">
        <w:rPr>
          <w:rFonts w:ascii="Times New Roman" w:hAnsi="Times New Roman" w:cs="Times New Roman"/>
          <w:color w:val="000000" w:themeColor="text1"/>
          <w:sz w:val="24"/>
        </w:rPr>
        <w:t xml:space="preserve">versus PEITC diet, </w:t>
      </w:r>
      <w:r w:rsidR="00421F62" w:rsidRPr="006A34AB">
        <w:rPr>
          <w:rFonts w:ascii="Times New Roman" w:hAnsi="Times New Roman" w:cs="Times New Roman"/>
          <w:color w:val="000000" w:themeColor="text1"/>
          <w:sz w:val="24"/>
        </w:rPr>
        <w:t xml:space="preserve">QIIME2 </w:t>
      </w:r>
      <w:r w:rsidR="006E1D70" w:rsidRPr="006A34AB">
        <w:rPr>
          <w:rFonts w:ascii="Times New Roman" w:hAnsi="Times New Roman" w:cs="Times New Roman"/>
          <w:color w:val="000000" w:themeColor="text1"/>
          <w:sz w:val="24"/>
        </w:rPr>
        <w:t>and Linear discriminant analysis Effect Size (</w:t>
      </w:r>
      <w:proofErr w:type="spellStart"/>
      <w:r w:rsidR="006E1D70" w:rsidRPr="006A34AB">
        <w:rPr>
          <w:rFonts w:ascii="Times New Roman" w:hAnsi="Times New Roman" w:cs="Times New Roman" w:hint="eastAsia"/>
          <w:color w:val="000000" w:themeColor="text1"/>
          <w:sz w:val="24"/>
        </w:rPr>
        <w:t>LEfSe</w:t>
      </w:r>
      <w:proofErr w:type="spellEnd"/>
      <w:r w:rsidR="006E1D70" w:rsidRPr="006A34AB">
        <w:rPr>
          <w:rFonts w:ascii="Times New Roman" w:hAnsi="Times New Roman" w:cs="Times New Roman"/>
          <w:color w:val="000000" w:themeColor="text1"/>
          <w:sz w:val="24"/>
        </w:rPr>
        <w:t xml:space="preserve">) </w:t>
      </w:r>
      <w:r w:rsidRPr="006A34AB">
        <w:rPr>
          <w:rFonts w:ascii="Times New Roman" w:hAnsi="Times New Roman" w:cs="Times New Roman"/>
          <w:color w:val="000000" w:themeColor="text1"/>
          <w:sz w:val="24"/>
        </w:rPr>
        <w:t>w</w:t>
      </w:r>
      <w:r w:rsidR="006E1D70" w:rsidRPr="006A34AB">
        <w:rPr>
          <w:rFonts w:ascii="Times New Roman" w:hAnsi="Times New Roman" w:cs="Times New Roman"/>
          <w:color w:val="000000" w:themeColor="text1"/>
          <w:sz w:val="24"/>
        </w:rPr>
        <w:t>ere</w:t>
      </w:r>
      <w:r w:rsidRPr="006A34AB">
        <w:rPr>
          <w:rFonts w:ascii="Times New Roman" w:hAnsi="Times New Roman" w:cs="Times New Roman"/>
          <w:color w:val="000000" w:themeColor="text1"/>
          <w:sz w:val="24"/>
        </w:rPr>
        <w:t xml:space="preserve"> used</w:t>
      </w:r>
      <w:r w:rsidR="00596896" w:rsidRPr="006A34AB">
        <w:rPr>
          <w:rFonts w:ascii="Times New Roman" w:hAnsi="Times New Roman" w:cs="Times New Roman"/>
          <w:color w:val="000000" w:themeColor="text1"/>
          <w:sz w:val="24"/>
        </w:rPr>
        <w:t xml:space="preserve"> and the results are shown in </w:t>
      </w:r>
      <w:r w:rsidR="00596896" w:rsidRPr="00FF065B">
        <w:rPr>
          <w:rFonts w:ascii="Times New Roman" w:hAnsi="Times New Roman" w:cs="Times New Roman"/>
          <w:b/>
          <w:bCs/>
          <w:color w:val="000000" w:themeColor="text1"/>
          <w:sz w:val="24"/>
        </w:rPr>
        <w:t>Fig</w:t>
      </w:r>
      <w:r w:rsidR="00FF065B" w:rsidRPr="00FF065B">
        <w:rPr>
          <w:rFonts w:ascii="Times New Roman" w:hAnsi="Times New Roman" w:cs="Times New Roman"/>
          <w:b/>
          <w:bCs/>
          <w:color w:val="000000" w:themeColor="text1"/>
          <w:sz w:val="24"/>
        </w:rPr>
        <w:t>.</w:t>
      </w:r>
      <w:r w:rsidR="00596896" w:rsidRPr="00FF065B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4</w:t>
      </w:r>
      <w:r w:rsidRPr="006A34AB">
        <w:rPr>
          <w:rFonts w:ascii="Times New Roman" w:hAnsi="Times New Roman" w:cs="Times New Roman"/>
          <w:color w:val="000000" w:themeColor="text1"/>
          <w:sz w:val="24"/>
        </w:rPr>
        <w:t xml:space="preserve">.  </w:t>
      </w:r>
      <w:r w:rsidR="00330259">
        <w:rPr>
          <w:rFonts w:ascii="Times New Roman" w:hAnsi="Times New Roman" w:cs="Times New Roman"/>
          <w:color w:val="000000" w:themeColor="text1"/>
          <w:sz w:val="24"/>
        </w:rPr>
        <w:t>First</w:t>
      </w:r>
      <w:r w:rsidR="00FF065B">
        <w:rPr>
          <w:rFonts w:ascii="Times New Roman" w:hAnsi="Times New Roman" w:cs="Times New Roman"/>
          <w:color w:val="000000" w:themeColor="text1"/>
          <w:sz w:val="24"/>
        </w:rPr>
        <w:t>ly,</w:t>
      </w:r>
      <w:r w:rsidR="00330259">
        <w:rPr>
          <w:rFonts w:ascii="Times New Roman" w:hAnsi="Times New Roman" w:cs="Times New Roman"/>
          <w:color w:val="000000" w:themeColor="text1"/>
          <w:sz w:val="24"/>
        </w:rPr>
        <w:t xml:space="preserve"> we examined the potential aging effect on the microbiota by c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>ompari</w:t>
      </w:r>
      <w:r w:rsidR="008E4F82" w:rsidRPr="006A34AB">
        <w:rPr>
          <w:rFonts w:ascii="Times New Roman" w:hAnsi="Times New Roman" w:cs="Times New Roman"/>
          <w:color w:val="000000" w:themeColor="text1"/>
          <w:sz w:val="24"/>
        </w:rPr>
        <w:t>ng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 w:rsidR="008E4F82" w:rsidRPr="006A34AB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microbiota </w:t>
      </w:r>
      <w:r w:rsidR="005D4E7B">
        <w:rPr>
          <w:rFonts w:ascii="Times New Roman" w:hAnsi="Times New Roman" w:cs="Times New Roman"/>
          <w:color w:val="000000" w:themeColor="text1"/>
          <w:sz w:val="24"/>
        </w:rPr>
        <w:t xml:space="preserve">for control diet at base line 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Week 0 </w:t>
      </w:r>
      <w:r w:rsidR="005D4E7B">
        <w:rPr>
          <w:rFonts w:ascii="Times New Roman" w:hAnsi="Times New Roman" w:cs="Times New Roman"/>
          <w:color w:val="000000" w:themeColor="text1"/>
          <w:sz w:val="24"/>
        </w:rPr>
        <w:t xml:space="preserve">shown 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>in red</w:t>
      </w:r>
      <w:r w:rsidR="005D4E7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30259">
        <w:rPr>
          <w:rFonts w:ascii="Times New Roman" w:hAnsi="Times New Roman" w:cs="Times New Roman"/>
          <w:color w:val="000000" w:themeColor="text1"/>
          <w:sz w:val="24"/>
        </w:rPr>
        <w:t xml:space="preserve">versus </w:t>
      </w:r>
      <w:r w:rsidR="005D4E7B">
        <w:rPr>
          <w:rFonts w:ascii="Times New Roman" w:hAnsi="Times New Roman" w:cs="Times New Roman"/>
          <w:color w:val="000000" w:themeColor="text1"/>
          <w:sz w:val="24"/>
        </w:rPr>
        <w:t>W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eek 1 </w:t>
      </w:r>
      <w:r w:rsidR="00330259">
        <w:rPr>
          <w:rFonts w:ascii="Times New Roman" w:hAnsi="Times New Roman" w:cs="Times New Roman"/>
          <w:color w:val="000000" w:themeColor="text1"/>
          <w:sz w:val="24"/>
        </w:rPr>
        <w:t xml:space="preserve">and </w:t>
      </w:r>
      <w:r w:rsidR="005D4E7B">
        <w:rPr>
          <w:rFonts w:ascii="Times New Roman" w:hAnsi="Times New Roman" w:cs="Times New Roman"/>
          <w:color w:val="000000" w:themeColor="text1"/>
          <w:sz w:val="24"/>
        </w:rPr>
        <w:t>W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>eek 4 in green</w:t>
      </w:r>
      <w:r w:rsidR="005D4E7B">
        <w:rPr>
          <w:rFonts w:ascii="Times New Roman" w:hAnsi="Times New Roman" w:cs="Times New Roman"/>
          <w:color w:val="000000" w:themeColor="text1"/>
          <w:sz w:val="24"/>
        </w:rPr>
        <w:t xml:space="preserve"> as 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analyzed by </w:t>
      </w:r>
      <w:proofErr w:type="spellStart"/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>LEfSe</w:t>
      </w:r>
      <w:proofErr w:type="spellEnd"/>
      <w:r w:rsidR="008E4F82" w:rsidRPr="006A34AB">
        <w:rPr>
          <w:rFonts w:ascii="Times New Roman" w:hAnsi="Times New Roman" w:cs="Times New Roman"/>
          <w:color w:val="000000" w:themeColor="text1"/>
          <w:sz w:val="24"/>
        </w:rPr>
        <w:t xml:space="preserve">, and 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Taxa with relative abundance 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>≥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 0.1% present in at least one specimen were included. </w:t>
      </w:r>
      <w:r w:rsidR="00596896" w:rsidRPr="006A34AB">
        <w:rPr>
          <w:rFonts w:ascii="Times New Roman" w:hAnsi="Times New Roman" w:cs="Times New Roman"/>
          <w:color w:val="000000" w:themeColor="text1"/>
          <w:sz w:val="24"/>
        </w:rPr>
        <w:t>In addition, t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he cladograms </w:t>
      </w:r>
      <w:r w:rsidR="00596896" w:rsidRPr="006A34AB">
        <w:rPr>
          <w:rFonts w:ascii="Times New Roman" w:hAnsi="Times New Roman" w:cs="Times New Roman"/>
          <w:color w:val="000000" w:themeColor="text1"/>
          <w:sz w:val="24"/>
        </w:rPr>
        <w:t>showing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 w:rsidR="00596896" w:rsidRPr="006A34AB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phylogenetic distribution of the microbial lineages associated with </w:t>
      </w:r>
      <w:r w:rsidR="00596896" w:rsidRPr="006A34AB">
        <w:rPr>
          <w:rFonts w:ascii="Times New Roman" w:hAnsi="Times New Roman" w:cs="Times New Roman"/>
          <w:color w:val="000000" w:themeColor="text1"/>
          <w:sz w:val="24"/>
        </w:rPr>
        <w:t xml:space="preserve">different 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time points, </w:t>
      </w:r>
      <w:r w:rsidR="00596896" w:rsidRPr="006A34AB">
        <w:rPr>
          <w:rFonts w:ascii="Times New Roman" w:hAnsi="Times New Roman" w:cs="Times New Roman"/>
          <w:color w:val="000000" w:themeColor="text1"/>
          <w:sz w:val="24"/>
        </w:rPr>
        <w:t xml:space="preserve">using 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lineages with 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lastRenderedPageBreak/>
        <w:t xml:space="preserve">Linear Discriminant Analysis (LDA) score 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>≥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 2.0 </w:t>
      </w:r>
      <w:r w:rsidR="00596896" w:rsidRPr="006A34AB">
        <w:rPr>
          <w:rFonts w:ascii="Times New Roman" w:hAnsi="Times New Roman" w:cs="Times New Roman"/>
          <w:color w:val="000000" w:themeColor="text1"/>
          <w:sz w:val="24"/>
        </w:rPr>
        <w:t xml:space="preserve">were </w:t>
      </w:r>
      <w:r w:rsidR="00396811" w:rsidRPr="006A34AB">
        <w:rPr>
          <w:rFonts w:ascii="Times New Roman" w:hAnsi="Times New Roman" w:cs="Times New Roman" w:hint="eastAsia"/>
          <w:color w:val="000000" w:themeColor="text1"/>
          <w:sz w:val="24"/>
        </w:rPr>
        <w:t>displayed</w:t>
      </w:r>
      <w:r w:rsidR="00596896" w:rsidRPr="006A34AB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r w:rsidR="00596896" w:rsidRPr="004B2702">
        <w:rPr>
          <w:rFonts w:ascii="Times New Roman" w:hAnsi="Times New Roman" w:cs="Times New Roman"/>
          <w:b/>
          <w:bCs/>
          <w:color w:val="000000" w:themeColor="text1"/>
          <w:sz w:val="24"/>
        </w:rPr>
        <w:t>Fig 4</w:t>
      </w:r>
      <w:r w:rsidR="00596896" w:rsidRPr="006A34AB">
        <w:rPr>
          <w:rFonts w:ascii="Times New Roman" w:hAnsi="Times New Roman" w:cs="Times New Roman"/>
          <w:color w:val="000000" w:themeColor="text1"/>
          <w:sz w:val="24"/>
        </w:rPr>
        <w:t>)</w:t>
      </w:r>
      <w:r w:rsidR="00BB0977" w:rsidRPr="006A34AB">
        <w:rPr>
          <w:rFonts w:ascii="Times New Roman" w:hAnsi="Times New Roman" w:cs="Times New Roman"/>
          <w:color w:val="000000" w:themeColor="text1"/>
          <w:sz w:val="24"/>
        </w:rPr>
        <w:t>.</w:t>
      </w:r>
      <w:r w:rsidR="006A34AB" w:rsidRPr="006A34A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6A34AB" w:rsidRPr="006A34AB">
        <w:rPr>
          <w:rFonts w:ascii="Times New Roman" w:hAnsi="Times New Roman" w:cs="Times New Roman"/>
          <w:i/>
          <w:iCs/>
          <w:color w:val="000000" w:themeColor="text1"/>
          <w:sz w:val="24"/>
        </w:rPr>
        <w:t xml:space="preserve">Bacteroidetes </w:t>
      </w:r>
      <w:proofErr w:type="spellStart"/>
      <w:r w:rsidR="006A34AB" w:rsidRPr="006A34AB">
        <w:rPr>
          <w:rFonts w:ascii="Times New Roman" w:hAnsi="Times New Roman" w:cs="Times New Roman"/>
          <w:i/>
          <w:iCs/>
          <w:color w:val="000000" w:themeColor="text1"/>
          <w:sz w:val="24"/>
        </w:rPr>
        <w:t>Prevotella</w:t>
      </w:r>
      <w:proofErr w:type="spellEnd"/>
      <w:r w:rsidR="006A34AB" w:rsidRPr="006A34AB">
        <w:rPr>
          <w:rFonts w:ascii="Times New Roman" w:hAnsi="Times New Roman" w:cs="Times New Roman"/>
          <w:i/>
          <w:iCs/>
          <w:color w:val="000000" w:themeColor="text1"/>
          <w:sz w:val="24"/>
        </w:rPr>
        <w:t>,</w:t>
      </w:r>
      <w:r w:rsidR="00206A77">
        <w:rPr>
          <w:rFonts w:ascii="Times New Roman" w:hAnsi="Times New Roman" w:cs="Times New Roman"/>
          <w:i/>
          <w:iCs/>
          <w:color w:val="000000" w:themeColor="text1"/>
          <w:sz w:val="24"/>
        </w:rPr>
        <w:t xml:space="preserve"> </w:t>
      </w:r>
      <w:r w:rsidR="006A34AB" w:rsidRPr="006A34AB">
        <w:rPr>
          <w:rFonts w:ascii="Times New Roman" w:hAnsi="Times New Roman" w:cs="Times New Roman"/>
          <w:i/>
          <w:iCs/>
          <w:color w:val="000000" w:themeColor="text1"/>
          <w:sz w:val="24"/>
        </w:rPr>
        <w:t>Bacteroidetes Parabacteroides, Bacteroidetes, and Bacteroidetes S24_7</w:t>
      </w:r>
      <w:r w:rsidR="006A34AB" w:rsidRPr="006A34AB">
        <w:rPr>
          <w:rFonts w:ascii="Times New Roman" w:hAnsi="Times New Roman" w:cs="Times New Roman"/>
          <w:color w:val="000000" w:themeColor="text1"/>
          <w:sz w:val="24"/>
        </w:rPr>
        <w:t xml:space="preserve"> were decreased, while </w:t>
      </w:r>
      <w:r w:rsidR="006A34AB" w:rsidRPr="006A34AB">
        <w:rPr>
          <w:rFonts w:ascii="Times New Roman" w:hAnsi="Times New Roman" w:cs="Times New Roman"/>
          <w:i/>
          <w:iCs/>
          <w:color w:val="000000" w:themeColor="text1"/>
          <w:sz w:val="24"/>
        </w:rPr>
        <w:t xml:space="preserve">Bacteroidetes </w:t>
      </w:r>
      <w:proofErr w:type="spellStart"/>
      <w:r w:rsidR="006A34AB" w:rsidRPr="006A34AB">
        <w:rPr>
          <w:rFonts w:ascii="Times New Roman" w:hAnsi="Times New Roman" w:cs="Times New Roman"/>
          <w:i/>
          <w:iCs/>
          <w:color w:val="000000" w:themeColor="text1"/>
          <w:sz w:val="24"/>
        </w:rPr>
        <w:t>Bacteroidales</w:t>
      </w:r>
      <w:proofErr w:type="spellEnd"/>
      <w:r w:rsidR="006A34AB" w:rsidRPr="006A34AB">
        <w:rPr>
          <w:rFonts w:ascii="Times New Roman" w:hAnsi="Times New Roman" w:cs="Times New Roman"/>
          <w:i/>
          <w:iCs/>
          <w:color w:val="000000" w:themeColor="text1"/>
          <w:sz w:val="24"/>
        </w:rPr>
        <w:t xml:space="preserve">, Firmicutes </w:t>
      </w:r>
      <w:proofErr w:type="spellStart"/>
      <w:r w:rsidR="006A34AB" w:rsidRPr="006A34AB">
        <w:rPr>
          <w:rFonts w:ascii="Times New Roman" w:hAnsi="Times New Roman" w:cs="Times New Roman"/>
          <w:i/>
          <w:iCs/>
          <w:color w:val="000000" w:themeColor="text1"/>
          <w:sz w:val="24"/>
        </w:rPr>
        <w:t>Clostridiales</w:t>
      </w:r>
      <w:proofErr w:type="spellEnd"/>
      <w:r w:rsidR="006A34AB" w:rsidRPr="006A34AB">
        <w:rPr>
          <w:rFonts w:ascii="Times New Roman" w:hAnsi="Times New Roman" w:cs="Times New Roman"/>
          <w:i/>
          <w:iCs/>
          <w:color w:val="000000" w:themeColor="text1"/>
          <w:sz w:val="24"/>
        </w:rPr>
        <w:t>,</w:t>
      </w:r>
      <w:r w:rsidR="00206A77">
        <w:rPr>
          <w:rFonts w:ascii="Times New Roman" w:hAnsi="Times New Roman" w:cs="Times New Roman"/>
          <w:i/>
          <w:iCs/>
          <w:color w:val="000000" w:themeColor="text1"/>
          <w:sz w:val="24"/>
        </w:rPr>
        <w:t xml:space="preserve"> </w:t>
      </w:r>
      <w:r w:rsidR="006A34AB" w:rsidRPr="006A34AB">
        <w:rPr>
          <w:rFonts w:ascii="Times New Roman" w:hAnsi="Times New Roman" w:cs="Times New Roman"/>
          <w:i/>
          <w:iCs/>
          <w:color w:val="000000" w:themeColor="text1"/>
          <w:sz w:val="24"/>
        </w:rPr>
        <w:t xml:space="preserve">Firmicutes </w:t>
      </w:r>
      <w:proofErr w:type="spellStart"/>
      <w:r w:rsidR="006A34AB" w:rsidRPr="006A34AB">
        <w:rPr>
          <w:rFonts w:ascii="Times New Roman" w:hAnsi="Times New Roman" w:cs="Times New Roman"/>
          <w:i/>
          <w:iCs/>
          <w:color w:val="000000" w:themeColor="text1"/>
          <w:sz w:val="24"/>
        </w:rPr>
        <w:t>Oscillospira</w:t>
      </w:r>
      <w:proofErr w:type="spellEnd"/>
      <w:r w:rsidR="006A34AB" w:rsidRPr="006A34AB">
        <w:rPr>
          <w:rFonts w:ascii="Times New Roman" w:hAnsi="Times New Roman" w:cs="Times New Roman"/>
          <w:i/>
          <w:iCs/>
          <w:color w:val="000000" w:themeColor="text1"/>
          <w:sz w:val="24"/>
        </w:rPr>
        <w:t xml:space="preserve">, Proteobacteria </w:t>
      </w:r>
      <w:proofErr w:type="spellStart"/>
      <w:r w:rsidR="006A34AB" w:rsidRPr="006A34AB">
        <w:rPr>
          <w:rFonts w:ascii="Times New Roman" w:hAnsi="Times New Roman" w:cs="Times New Roman"/>
          <w:i/>
          <w:iCs/>
          <w:color w:val="000000" w:themeColor="text1"/>
          <w:sz w:val="24"/>
        </w:rPr>
        <w:t>Desulfovibrionaceae</w:t>
      </w:r>
      <w:proofErr w:type="spellEnd"/>
      <w:r w:rsidR="006A34AB" w:rsidRPr="006A34AB">
        <w:rPr>
          <w:rFonts w:ascii="Times New Roman" w:hAnsi="Times New Roman" w:cs="Times New Roman"/>
          <w:i/>
          <w:iCs/>
          <w:color w:val="000000" w:themeColor="text1"/>
          <w:sz w:val="24"/>
        </w:rPr>
        <w:t xml:space="preserve">, and </w:t>
      </w:r>
      <w:proofErr w:type="spellStart"/>
      <w:r w:rsidR="006A34AB" w:rsidRPr="006A34AB">
        <w:rPr>
          <w:rFonts w:ascii="Times New Roman" w:hAnsi="Times New Roman" w:cs="Times New Roman"/>
          <w:i/>
          <w:iCs/>
          <w:color w:val="000000" w:themeColor="text1"/>
          <w:sz w:val="24"/>
        </w:rPr>
        <w:t>Tenericutes</w:t>
      </w:r>
      <w:proofErr w:type="spellEnd"/>
      <w:r w:rsidR="006A34AB" w:rsidRPr="006A34AB">
        <w:rPr>
          <w:rFonts w:ascii="Times New Roman" w:hAnsi="Times New Roman" w:cs="Times New Roman"/>
          <w:i/>
          <w:iCs/>
          <w:color w:val="000000" w:themeColor="text1"/>
          <w:sz w:val="24"/>
        </w:rPr>
        <w:t xml:space="preserve"> </w:t>
      </w:r>
      <w:proofErr w:type="spellStart"/>
      <w:r w:rsidR="006A34AB" w:rsidRPr="006A34AB">
        <w:rPr>
          <w:rFonts w:ascii="Times New Roman" w:hAnsi="Times New Roman" w:cs="Times New Roman"/>
          <w:i/>
          <w:iCs/>
          <w:color w:val="000000" w:themeColor="text1"/>
          <w:sz w:val="24"/>
        </w:rPr>
        <w:t>Anaeroplasma</w:t>
      </w:r>
      <w:proofErr w:type="spellEnd"/>
      <w:r w:rsidR="006A34AB" w:rsidRPr="006A34AB">
        <w:rPr>
          <w:rFonts w:ascii="Times New Roman" w:hAnsi="Times New Roman" w:cs="Times New Roman"/>
          <w:color w:val="000000" w:themeColor="text1"/>
          <w:sz w:val="24"/>
        </w:rPr>
        <w:t xml:space="preserve"> were increased. </w:t>
      </w:r>
      <w:r w:rsidR="00E20A85" w:rsidRPr="00E20A85">
        <w:rPr>
          <w:rFonts w:ascii="Times New Roman" w:hAnsi="Times New Roman" w:cs="Times New Roman"/>
          <w:b/>
          <w:bCs/>
          <w:sz w:val="24"/>
        </w:rPr>
        <w:t>Fig</w:t>
      </w:r>
      <w:r w:rsidR="00C22B02">
        <w:rPr>
          <w:rFonts w:ascii="Times New Roman" w:hAnsi="Times New Roman" w:cs="Times New Roman"/>
          <w:b/>
          <w:bCs/>
          <w:sz w:val="24"/>
        </w:rPr>
        <w:t>.</w:t>
      </w:r>
      <w:r w:rsidR="00E20A85" w:rsidRPr="00E20A85">
        <w:rPr>
          <w:rFonts w:ascii="Times New Roman" w:hAnsi="Times New Roman" w:cs="Times New Roman"/>
          <w:b/>
          <w:bCs/>
          <w:sz w:val="24"/>
        </w:rPr>
        <w:t xml:space="preserve"> 4 C, D</w:t>
      </w:r>
      <w:r w:rsidR="00E20A85">
        <w:rPr>
          <w:rFonts w:ascii="Times New Roman" w:hAnsi="Times New Roman" w:cs="Times New Roman"/>
          <w:sz w:val="24"/>
        </w:rPr>
        <w:t xml:space="preserve"> show t</w:t>
      </w:r>
      <w:r w:rsidR="005D4E7B">
        <w:rPr>
          <w:rFonts w:ascii="Times New Roman" w:hAnsi="Times New Roman" w:cs="Times New Roman"/>
          <w:sz w:val="24"/>
        </w:rPr>
        <w:t xml:space="preserve">he impact of </w:t>
      </w:r>
      <w:r w:rsidR="00996667" w:rsidRPr="007F3B3D">
        <w:rPr>
          <w:rFonts w:ascii="Times New Roman" w:hAnsi="Times New Roman" w:cs="Times New Roman"/>
          <w:sz w:val="24"/>
        </w:rPr>
        <w:t>PEITC</w:t>
      </w:r>
      <w:r w:rsidR="005D4E7B">
        <w:rPr>
          <w:rFonts w:ascii="Times New Roman" w:hAnsi="Times New Roman" w:cs="Times New Roman"/>
          <w:sz w:val="24"/>
        </w:rPr>
        <w:t xml:space="preserve"> diet </w:t>
      </w:r>
      <w:r w:rsidR="00E20A85">
        <w:rPr>
          <w:rFonts w:ascii="Times New Roman" w:hAnsi="Times New Roman" w:cs="Times New Roman"/>
          <w:sz w:val="24"/>
        </w:rPr>
        <w:t>by c</w:t>
      </w:r>
      <w:r w:rsidR="00E20A85" w:rsidRPr="006A34AB">
        <w:rPr>
          <w:rFonts w:ascii="Times New Roman" w:hAnsi="Times New Roman" w:cs="Times New Roman" w:hint="eastAsia"/>
          <w:color w:val="000000" w:themeColor="text1"/>
          <w:sz w:val="24"/>
        </w:rPr>
        <w:t>ompari</w:t>
      </w:r>
      <w:r w:rsidR="00E20A85" w:rsidRPr="006A34AB">
        <w:rPr>
          <w:rFonts w:ascii="Times New Roman" w:hAnsi="Times New Roman" w:cs="Times New Roman"/>
          <w:color w:val="000000" w:themeColor="text1"/>
          <w:sz w:val="24"/>
        </w:rPr>
        <w:t>ng</w:t>
      </w:r>
      <w:r w:rsidR="00E20A85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 </w:t>
      </w:r>
      <w:r w:rsidR="00E20A85" w:rsidRPr="006A34AB">
        <w:rPr>
          <w:rFonts w:ascii="Times New Roman" w:hAnsi="Times New Roman" w:cs="Times New Roman"/>
          <w:color w:val="000000" w:themeColor="text1"/>
          <w:sz w:val="24"/>
        </w:rPr>
        <w:t xml:space="preserve">the </w:t>
      </w:r>
      <w:r w:rsidR="00E20A85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microbiota </w:t>
      </w:r>
      <w:r w:rsidR="00E20A85">
        <w:rPr>
          <w:rFonts w:ascii="Times New Roman" w:hAnsi="Times New Roman" w:cs="Times New Roman"/>
          <w:color w:val="000000" w:themeColor="text1"/>
          <w:sz w:val="24"/>
        </w:rPr>
        <w:t xml:space="preserve">for control diet at base line </w:t>
      </w:r>
      <w:r w:rsidR="00E20A85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Week 0 </w:t>
      </w:r>
      <w:r w:rsidR="00E20A85">
        <w:rPr>
          <w:rFonts w:ascii="Times New Roman" w:hAnsi="Times New Roman" w:cs="Times New Roman"/>
          <w:color w:val="000000" w:themeColor="text1"/>
          <w:sz w:val="24"/>
        </w:rPr>
        <w:t xml:space="preserve">shown </w:t>
      </w:r>
      <w:r w:rsidR="00E20A85" w:rsidRPr="006A34AB">
        <w:rPr>
          <w:rFonts w:ascii="Times New Roman" w:hAnsi="Times New Roman" w:cs="Times New Roman" w:hint="eastAsia"/>
          <w:color w:val="000000" w:themeColor="text1"/>
          <w:sz w:val="24"/>
        </w:rPr>
        <w:t>in red</w:t>
      </w:r>
      <w:r w:rsidR="00E20A85">
        <w:rPr>
          <w:rFonts w:ascii="Times New Roman" w:hAnsi="Times New Roman" w:cs="Times New Roman"/>
          <w:color w:val="000000" w:themeColor="text1"/>
          <w:sz w:val="24"/>
        </w:rPr>
        <w:t xml:space="preserve"> and at W</w:t>
      </w:r>
      <w:r w:rsidR="00E20A85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eek 1 or </w:t>
      </w:r>
      <w:r w:rsidR="00E20A85">
        <w:rPr>
          <w:rFonts w:ascii="Times New Roman" w:hAnsi="Times New Roman" w:cs="Times New Roman"/>
          <w:color w:val="000000" w:themeColor="text1"/>
          <w:sz w:val="24"/>
        </w:rPr>
        <w:t>W</w:t>
      </w:r>
      <w:r w:rsidR="00E20A85" w:rsidRPr="006A34AB">
        <w:rPr>
          <w:rFonts w:ascii="Times New Roman" w:hAnsi="Times New Roman" w:cs="Times New Roman" w:hint="eastAsia"/>
          <w:color w:val="000000" w:themeColor="text1"/>
          <w:sz w:val="24"/>
        </w:rPr>
        <w:t xml:space="preserve">eek 4 </w:t>
      </w:r>
      <w:r w:rsidR="00E20A85">
        <w:rPr>
          <w:rFonts w:ascii="Times New Roman" w:hAnsi="Times New Roman" w:cs="Times New Roman"/>
          <w:color w:val="000000" w:themeColor="text1"/>
          <w:sz w:val="24"/>
        </w:rPr>
        <w:t xml:space="preserve">shown </w:t>
      </w:r>
      <w:r w:rsidR="00E20A85" w:rsidRPr="006A34AB">
        <w:rPr>
          <w:rFonts w:ascii="Times New Roman" w:hAnsi="Times New Roman" w:cs="Times New Roman" w:hint="eastAsia"/>
          <w:color w:val="000000" w:themeColor="text1"/>
          <w:sz w:val="24"/>
        </w:rPr>
        <w:t>in green</w:t>
      </w:r>
      <w:r w:rsidR="00E20A85">
        <w:rPr>
          <w:rFonts w:ascii="Times New Roman" w:hAnsi="Times New Roman" w:cs="Times New Roman"/>
          <w:color w:val="000000" w:themeColor="text1"/>
          <w:sz w:val="24"/>
        </w:rPr>
        <w:t xml:space="preserve"> and </w:t>
      </w:r>
      <w:r w:rsidR="00E20A85" w:rsidRPr="009C5120">
        <w:rPr>
          <w:rFonts w:ascii="Times New Roman" w:hAnsi="Times New Roman" w:cs="Times New Roman"/>
          <w:b/>
          <w:bCs/>
          <w:color w:val="000000" w:themeColor="text1"/>
          <w:sz w:val="24"/>
        </w:rPr>
        <w:t>Table 2</w:t>
      </w:r>
      <w:r w:rsidR="00E20A85">
        <w:rPr>
          <w:rFonts w:ascii="Times New Roman" w:hAnsi="Times New Roman" w:cs="Times New Roman"/>
          <w:color w:val="000000" w:themeColor="text1"/>
          <w:sz w:val="24"/>
        </w:rPr>
        <w:t xml:space="preserve"> summarizes the results for the combined Nrf2 WT and KO. </w:t>
      </w:r>
      <w:r w:rsidR="00996667" w:rsidRPr="007F3B3D">
        <w:rPr>
          <w:rFonts w:ascii="Times New Roman" w:hAnsi="Times New Roman" w:cs="Times New Roman"/>
          <w:i/>
          <w:sz w:val="24"/>
        </w:rPr>
        <w:t xml:space="preserve">Firmicutes </w:t>
      </w:r>
      <w:proofErr w:type="spellStart"/>
      <w:r w:rsidR="00DD5D22" w:rsidRPr="007F3B3D">
        <w:rPr>
          <w:rFonts w:ascii="Times New Roman" w:hAnsi="Times New Roman" w:cs="Times New Roman"/>
          <w:i/>
          <w:sz w:val="24"/>
        </w:rPr>
        <w:t>R</w:t>
      </w:r>
      <w:r w:rsidR="00996667" w:rsidRPr="007F3B3D">
        <w:rPr>
          <w:rFonts w:ascii="Times New Roman" w:hAnsi="Times New Roman" w:cs="Times New Roman"/>
          <w:i/>
          <w:sz w:val="24"/>
        </w:rPr>
        <w:t>uminococcus</w:t>
      </w:r>
      <w:proofErr w:type="spellEnd"/>
      <w:r w:rsidR="00996667" w:rsidRPr="007F3B3D">
        <w:rPr>
          <w:rFonts w:ascii="Times New Roman" w:hAnsi="Times New Roman" w:cs="Times New Roman"/>
          <w:sz w:val="24"/>
        </w:rPr>
        <w:t xml:space="preserve"> and </w:t>
      </w:r>
      <w:r w:rsidR="00996667" w:rsidRPr="007F3B3D">
        <w:rPr>
          <w:rFonts w:ascii="Times New Roman" w:hAnsi="Times New Roman" w:cs="Times New Roman"/>
          <w:i/>
          <w:sz w:val="24"/>
        </w:rPr>
        <w:t>Bacteroidetes</w:t>
      </w:r>
      <w:r w:rsidR="00996667" w:rsidRPr="007F3B3D">
        <w:rPr>
          <w:rFonts w:ascii="Times New Roman" w:hAnsi="Times New Roman" w:cs="Times New Roman"/>
          <w:sz w:val="24"/>
        </w:rPr>
        <w:t xml:space="preserve"> </w:t>
      </w:r>
      <w:r w:rsidR="00996667" w:rsidRPr="007F3B3D">
        <w:rPr>
          <w:rFonts w:ascii="Times New Roman" w:hAnsi="Times New Roman" w:cs="Times New Roman"/>
          <w:i/>
          <w:sz w:val="24"/>
        </w:rPr>
        <w:t>S24_7</w:t>
      </w:r>
      <w:r w:rsidR="00996667" w:rsidRPr="007F3B3D">
        <w:rPr>
          <w:rFonts w:ascii="Times New Roman" w:hAnsi="Times New Roman" w:cs="Times New Roman"/>
          <w:sz w:val="24"/>
        </w:rPr>
        <w:t xml:space="preserve"> were significantly increased and decreased </w:t>
      </w:r>
      <w:r w:rsidR="008C65B3" w:rsidRPr="007F3B3D">
        <w:rPr>
          <w:rFonts w:ascii="Times New Roman" w:hAnsi="Times New Roman" w:cs="Times New Roman"/>
          <w:sz w:val="24"/>
        </w:rPr>
        <w:t xml:space="preserve">at both </w:t>
      </w:r>
      <w:r w:rsidR="00E20A85">
        <w:rPr>
          <w:rFonts w:ascii="Times New Roman" w:hAnsi="Times New Roman" w:cs="Times New Roman"/>
          <w:sz w:val="24"/>
        </w:rPr>
        <w:t>W</w:t>
      </w:r>
      <w:r w:rsidR="008C65B3" w:rsidRPr="007F3B3D">
        <w:rPr>
          <w:rFonts w:ascii="Times New Roman" w:hAnsi="Times New Roman" w:cs="Times New Roman"/>
          <w:sz w:val="24"/>
        </w:rPr>
        <w:t xml:space="preserve">eek 1 and </w:t>
      </w:r>
      <w:r w:rsidR="00E20A85">
        <w:rPr>
          <w:rFonts w:ascii="Times New Roman" w:hAnsi="Times New Roman" w:cs="Times New Roman"/>
          <w:sz w:val="24"/>
        </w:rPr>
        <w:t>W</w:t>
      </w:r>
      <w:r w:rsidR="008C65B3" w:rsidRPr="007F3B3D">
        <w:rPr>
          <w:rFonts w:ascii="Times New Roman" w:hAnsi="Times New Roman" w:cs="Times New Roman"/>
          <w:sz w:val="24"/>
        </w:rPr>
        <w:t>eek 4.</w:t>
      </w:r>
      <w:r w:rsidR="00DF48DA" w:rsidRPr="007F3B3D">
        <w:rPr>
          <w:rFonts w:ascii="Times New Roman" w:hAnsi="Times New Roman" w:cs="Times New Roman"/>
          <w:sz w:val="24"/>
        </w:rPr>
        <w:t xml:space="preserve"> Some microbiotas were uniquely correlated with diet. </w:t>
      </w:r>
      <w:r w:rsidR="00CC2713" w:rsidRPr="007F3B3D">
        <w:rPr>
          <w:rFonts w:ascii="Times New Roman" w:hAnsi="Times New Roman" w:cs="Times New Roman"/>
          <w:i/>
          <w:sz w:val="24"/>
        </w:rPr>
        <w:t xml:space="preserve">Bacteroidetes </w:t>
      </w:r>
      <w:proofErr w:type="spellStart"/>
      <w:r w:rsidR="00CC2713" w:rsidRPr="007F3B3D">
        <w:rPr>
          <w:rFonts w:ascii="Times New Roman" w:hAnsi="Times New Roman" w:cs="Times New Roman"/>
          <w:i/>
          <w:sz w:val="24"/>
        </w:rPr>
        <w:t>Odoribacter</w:t>
      </w:r>
      <w:proofErr w:type="spellEnd"/>
      <w:r w:rsidR="00CC2713" w:rsidRPr="007F3B3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C2713" w:rsidRPr="007F3B3D">
        <w:rPr>
          <w:rFonts w:ascii="Times New Roman" w:hAnsi="Times New Roman" w:cs="Times New Roman"/>
          <w:i/>
          <w:sz w:val="24"/>
        </w:rPr>
        <w:t>Tenericutes</w:t>
      </w:r>
      <w:proofErr w:type="spellEnd"/>
      <w:r w:rsidR="00CC2713" w:rsidRPr="007F3B3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CC2713" w:rsidRPr="007F3B3D">
        <w:rPr>
          <w:rFonts w:ascii="Times New Roman" w:hAnsi="Times New Roman" w:cs="Times New Roman"/>
          <w:i/>
          <w:sz w:val="24"/>
        </w:rPr>
        <w:t>Mycoplasmataceae</w:t>
      </w:r>
      <w:proofErr w:type="spellEnd"/>
      <w:r w:rsidR="00DF48DA" w:rsidRPr="007F3B3D">
        <w:rPr>
          <w:rFonts w:ascii="Times New Roman" w:hAnsi="Times New Roman" w:cs="Times New Roman"/>
          <w:sz w:val="24"/>
        </w:rPr>
        <w:t xml:space="preserve">, </w:t>
      </w:r>
      <w:r w:rsidR="00CC2713" w:rsidRPr="007F3B3D">
        <w:rPr>
          <w:rFonts w:ascii="Times New Roman" w:hAnsi="Times New Roman" w:cs="Times New Roman"/>
          <w:i/>
          <w:sz w:val="24"/>
        </w:rPr>
        <w:t xml:space="preserve">Proteobacteria </w:t>
      </w:r>
      <w:proofErr w:type="spellStart"/>
      <w:r w:rsidR="00CC2713" w:rsidRPr="007F3B3D">
        <w:rPr>
          <w:rFonts w:ascii="Times New Roman" w:hAnsi="Times New Roman" w:cs="Times New Roman"/>
          <w:i/>
          <w:sz w:val="24"/>
        </w:rPr>
        <w:t>Desulfovibrionaceae</w:t>
      </w:r>
      <w:proofErr w:type="spellEnd"/>
      <w:r w:rsidR="00CC2713" w:rsidRPr="007F3B3D">
        <w:rPr>
          <w:rFonts w:ascii="Times New Roman" w:hAnsi="Times New Roman" w:cs="Times New Roman"/>
          <w:sz w:val="24"/>
        </w:rPr>
        <w:t xml:space="preserve"> were significantl</w:t>
      </w:r>
      <w:r w:rsidR="00DF48DA" w:rsidRPr="007F3B3D">
        <w:rPr>
          <w:rFonts w:ascii="Times New Roman" w:hAnsi="Times New Roman" w:cs="Times New Roman"/>
          <w:sz w:val="24"/>
        </w:rPr>
        <w:t xml:space="preserve">y increased </w:t>
      </w:r>
      <w:r w:rsidR="00E20A85">
        <w:rPr>
          <w:rFonts w:ascii="Times New Roman" w:hAnsi="Times New Roman" w:cs="Times New Roman"/>
          <w:sz w:val="24"/>
        </w:rPr>
        <w:t xml:space="preserve">with control </w:t>
      </w:r>
      <w:r w:rsidR="00DF48DA" w:rsidRPr="007F3B3D">
        <w:rPr>
          <w:rFonts w:ascii="Times New Roman" w:hAnsi="Times New Roman" w:cs="Times New Roman"/>
          <w:sz w:val="24"/>
        </w:rPr>
        <w:t xml:space="preserve">AIN93M diet, </w:t>
      </w:r>
      <w:r w:rsidR="00E20A85">
        <w:rPr>
          <w:rFonts w:ascii="Times New Roman" w:hAnsi="Times New Roman" w:cs="Times New Roman"/>
          <w:sz w:val="24"/>
        </w:rPr>
        <w:t xml:space="preserve">while </w:t>
      </w:r>
      <w:r w:rsidR="00B06DC9" w:rsidRPr="007F3B3D">
        <w:rPr>
          <w:rFonts w:ascii="Times New Roman" w:hAnsi="Times New Roman" w:cs="Times New Roman"/>
          <w:i/>
          <w:sz w:val="24"/>
        </w:rPr>
        <w:t xml:space="preserve">Firmicutes </w:t>
      </w:r>
      <w:proofErr w:type="spellStart"/>
      <w:r w:rsidR="00B06DC9" w:rsidRPr="007F3B3D">
        <w:rPr>
          <w:rFonts w:ascii="Times New Roman" w:hAnsi="Times New Roman" w:cs="Times New Roman"/>
          <w:i/>
          <w:sz w:val="24"/>
        </w:rPr>
        <w:t>Clostridiales</w:t>
      </w:r>
      <w:proofErr w:type="spellEnd"/>
      <w:r w:rsidR="00B06DC9" w:rsidRPr="007F3B3D">
        <w:rPr>
          <w:rFonts w:ascii="Times New Roman" w:hAnsi="Times New Roman" w:cs="Times New Roman"/>
          <w:sz w:val="24"/>
        </w:rPr>
        <w:t xml:space="preserve">, </w:t>
      </w:r>
      <w:r w:rsidR="00B06DC9" w:rsidRPr="00872B6A">
        <w:rPr>
          <w:rFonts w:ascii="Times New Roman" w:hAnsi="Times New Roman" w:cs="Times New Roman"/>
          <w:i/>
          <w:sz w:val="24"/>
        </w:rPr>
        <w:t xml:space="preserve">Firmicutes </w:t>
      </w:r>
      <w:proofErr w:type="spellStart"/>
      <w:r w:rsidR="00B06DC9" w:rsidRPr="00872B6A">
        <w:rPr>
          <w:rFonts w:ascii="Times New Roman" w:hAnsi="Times New Roman" w:cs="Times New Roman"/>
          <w:i/>
          <w:sz w:val="24"/>
        </w:rPr>
        <w:t>Ruminococcus</w:t>
      </w:r>
      <w:proofErr w:type="spellEnd"/>
      <w:r w:rsidR="00B06DC9" w:rsidRPr="00872B6A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DF48DA" w:rsidRPr="00872B6A">
        <w:rPr>
          <w:rFonts w:ascii="Times New Roman" w:hAnsi="Times New Roman" w:cs="Times New Roman"/>
          <w:i/>
          <w:sz w:val="24"/>
        </w:rPr>
        <w:t>A</w:t>
      </w:r>
      <w:r w:rsidR="00B06DC9" w:rsidRPr="00872B6A">
        <w:rPr>
          <w:rFonts w:ascii="Times New Roman" w:hAnsi="Times New Roman" w:cs="Times New Roman"/>
          <w:i/>
          <w:sz w:val="24"/>
        </w:rPr>
        <w:t>cidobacteria</w:t>
      </w:r>
      <w:proofErr w:type="spellEnd"/>
      <w:r w:rsidR="00B06DC9" w:rsidRPr="00872B6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B06DC9" w:rsidRPr="00872B6A">
        <w:rPr>
          <w:rFonts w:ascii="Times New Roman" w:hAnsi="Times New Roman" w:cs="Times New Roman"/>
          <w:i/>
          <w:sz w:val="24"/>
        </w:rPr>
        <w:t>Ellin</w:t>
      </w:r>
      <w:proofErr w:type="spellEnd"/>
      <w:r w:rsidR="00FB764B" w:rsidRPr="00872B6A">
        <w:rPr>
          <w:rFonts w:ascii="Times New Roman" w:hAnsi="Times New Roman" w:cs="Times New Roman"/>
          <w:i/>
          <w:sz w:val="24"/>
        </w:rPr>
        <w:t xml:space="preserve"> </w:t>
      </w:r>
      <w:r w:rsidR="00B06DC9" w:rsidRPr="00872B6A">
        <w:rPr>
          <w:rFonts w:ascii="Times New Roman" w:hAnsi="Times New Roman" w:cs="Times New Roman"/>
          <w:i/>
          <w:sz w:val="24"/>
        </w:rPr>
        <w:t>6075</w:t>
      </w:r>
      <w:r w:rsidR="00B06DC9" w:rsidRPr="00872B6A">
        <w:rPr>
          <w:rFonts w:ascii="Times New Roman" w:hAnsi="Times New Roman" w:cs="Times New Roman"/>
          <w:sz w:val="24"/>
        </w:rPr>
        <w:t xml:space="preserve"> were significantly increased by PEITC </w:t>
      </w:r>
      <w:r w:rsidR="00E20A85" w:rsidRPr="00872B6A">
        <w:rPr>
          <w:rFonts w:ascii="Times New Roman" w:hAnsi="Times New Roman" w:cs="Times New Roman"/>
          <w:sz w:val="24"/>
        </w:rPr>
        <w:t xml:space="preserve">diet </w:t>
      </w:r>
      <w:r w:rsidR="00B06DC9" w:rsidRPr="00872B6A">
        <w:rPr>
          <w:rFonts w:ascii="Times New Roman" w:hAnsi="Times New Roman" w:cs="Times New Roman"/>
          <w:sz w:val="24"/>
        </w:rPr>
        <w:t xml:space="preserve">at </w:t>
      </w:r>
      <w:r w:rsidR="001D5779" w:rsidRPr="00872B6A">
        <w:rPr>
          <w:rFonts w:ascii="Times New Roman" w:hAnsi="Times New Roman" w:cs="Times New Roman"/>
          <w:sz w:val="24"/>
        </w:rPr>
        <w:t>either</w:t>
      </w:r>
      <w:r w:rsidR="00E20A85" w:rsidRPr="00872B6A">
        <w:rPr>
          <w:rFonts w:ascii="Times New Roman" w:hAnsi="Times New Roman" w:cs="Times New Roman"/>
          <w:sz w:val="24"/>
        </w:rPr>
        <w:t xml:space="preserve"> W</w:t>
      </w:r>
      <w:r w:rsidR="00B06DC9" w:rsidRPr="00872B6A">
        <w:rPr>
          <w:rFonts w:ascii="Times New Roman" w:hAnsi="Times New Roman" w:cs="Times New Roman"/>
          <w:sz w:val="24"/>
        </w:rPr>
        <w:t>eek</w:t>
      </w:r>
      <w:r w:rsidR="001D5779" w:rsidRPr="00872B6A">
        <w:rPr>
          <w:rFonts w:ascii="Times New Roman" w:hAnsi="Times New Roman" w:cs="Times New Roman"/>
          <w:sz w:val="24"/>
        </w:rPr>
        <w:t xml:space="preserve"> 1</w:t>
      </w:r>
      <w:r w:rsidR="00B06DC9" w:rsidRPr="00872B6A">
        <w:rPr>
          <w:rFonts w:ascii="Times New Roman" w:hAnsi="Times New Roman" w:cs="Times New Roman"/>
          <w:sz w:val="24"/>
        </w:rPr>
        <w:t xml:space="preserve"> or </w:t>
      </w:r>
      <w:r w:rsidR="00E20A85" w:rsidRPr="00872B6A">
        <w:rPr>
          <w:rFonts w:ascii="Times New Roman" w:hAnsi="Times New Roman" w:cs="Times New Roman"/>
          <w:sz w:val="24"/>
        </w:rPr>
        <w:t>W</w:t>
      </w:r>
      <w:r w:rsidR="00B06DC9" w:rsidRPr="00872B6A">
        <w:rPr>
          <w:rFonts w:ascii="Times New Roman" w:hAnsi="Times New Roman" w:cs="Times New Roman"/>
          <w:sz w:val="24"/>
        </w:rPr>
        <w:t>eek 4.</w:t>
      </w:r>
    </w:p>
    <w:p w14:paraId="321F886F" w14:textId="77777777" w:rsidR="009457D8" w:rsidRPr="007F3B3D" w:rsidRDefault="009457D8" w:rsidP="006B5DF1">
      <w:pPr>
        <w:spacing w:line="360" w:lineRule="auto"/>
        <w:rPr>
          <w:rFonts w:ascii="Times New Roman" w:hAnsi="Times New Roman" w:cs="Times New Roman"/>
          <w:sz w:val="24"/>
        </w:rPr>
      </w:pPr>
    </w:p>
    <w:p w14:paraId="497B0FB4" w14:textId="7B611575" w:rsidR="00F033E5" w:rsidRPr="007F3B3D" w:rsidRDefault="007F3B3D" w:rsidP="006B5DF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t>3.</w:t>
      </w:r>
      <w:r w:rsidR="00B1548B">
        <w:rPr>
          <w:rFonts w:ascii="Times New Roman" w:hAnsi="Times New Roman" w:cs="Times New Roman"/>
          <w:b/>
          <w:sz w:val="24"/>
        </w:rPr>
        <w:t>3</w:t>
      </w:r>
      <w:r w:rsidRPr="007F3B3D">
        <w:rPr>
          <w:rFonts w:ascii="Times New Roman" w:hAnsi="Times New Roman" w:cs="Times New Roman"/>
          <w:b/>
          <w:sz w:val="24"/>
        </w:rPr>
        <w:t xml:space="preserve"> </w:t>
      </w:r>
      <w:r w:rsidR="000915FE">
        <w:rPr>
          <w:rFonts w:ascii="Times New Roman" w:hAnsi="Times New Roman" w:cs="Times New Roman"/>
          <w:b/>
          <w:sz w:val="24"/>
        </w:rPr>
        <w:t>G</w:t>
      </w:r>
      <w:r w:rsidR="00F033E5" w:rsidRPr="007F3B3D">
        <w:rPr>
          <w:rFonts w:ascii="Times New Roman" w:hAnsi="Times New Roman" w:cs="Times New Roman"/>
          <w:b/>
          <w:sz w:val="24"/>
        </w:rPr>
        <w:t xml:space="preserve">ut microbiota </w:t>
      </w:r>
      <w:r w:rsidR="000915FE">
        <w:rPr>
          <w:rFonts w:ascii="Times New Roman" w:hAnsi="Times New Roman" w:cs="Times New Roman"/>
          <w:b/>
          <w:sz w:val="24"/>
        </w:rPr>
        <w:t xml:space="preserve">profiles altered </w:t>
      </w:r>
      <w:r w:rsidR="00F033E5" w:rsidRPr="007F3B3D">
        <w:rPr>
          <w:rFonts w:ascii="Times New Roman" w:hAnsi="Times New Roman" w:cs="Times New Roman"/>
          <w:b/>
          <w:sz w:val="24"/>
        </w:rPr>
        <w:t xml:space="preserve">between </w:t>
      </w:r>
      <w:r w:rsidR="000915FE">
        <w:rPr>
          <w:rFonts w:ascii="Times New Roman" w:hAnsi="Times New Roman" w:cs="Times New Roman"/>
          <w:b/>
          <w:sz w:val="24"/>
        </w:rPr>
        <w:t xml:space="preserve">Nrf2 KO and WT </w:t>
      </w:r>
      <w:r w:rsidR="00F033E5" w:rsidRPr="007F3B3D">
        <w:rPr>
          <w:rFonts w:ascii="Times New Roman" w:hAnsi="Times New Roman" w:cs="Times New Roman"/>
          <w:b/>
          <w:sz w:val="24"/>
        </w:rPr>
        <w:t>genotypes</w:t>
      </w:r>
    </w:p>
    <w:p w14:paraId="663D1D7A" w14:textId="16F69C86" w:rsidR="00445EB4" w:rsidRPr="007F3B3D" w:rsidRDefault="001351D6" w:rsidP="006B5DF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Nrf2 is a master regulator of anti-oxidative stress and anti-inflammatory response</w:t>
      </w:r>
      <w:r w:rsidR="007B6141">
        <w:rPr>
          <w:rFonts w:ascii="Times New Roman" w:hAnsi="Times New Roman" w:cs="Times New Roman"/>
          <w:sz w:val="24"/>
        </w:rPr>
        <w:t>s to external and internal stimuli</w:t>
      </w:r>
      <w:r w:rsidR="00576283">
        <w:rPr>
          <w:rFonts w:ascii="Times New Roman" w:hAnsi="Times New Roman" w:cs="Times New Roman"/>
          <w:sz w:val="24"/>
        </w:rPr>
        <w:fldChar w:fldCharType="begin">
          <w:fldData xml:space="preserve">PEVuZE5vdGU+PENpdGU+PEF1dGhvcj5IdWFuZzwvQXV0aG9yPjxZZWFyPjIwMTU8L1llYXI+PFJl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</w:fldData>
        </w:fldChar>
      </w:r>
      <w:r w:rsidR="00A45197">
        <w:rPr>
          <w:rFonts w:ascii="Times New Roman" w:hAnsi="Times New Roman" w:cs="Times New Roman"/>
          <w:sz w:val="24"/>
        </w:rPr>
        <w:instrText xml:space="preserve"> ADDIN EN.CITE </w:instrText>
      </w:r>
      <w:r w:rsidR="00A45197">
        <w:rPr>
          <w:rFonts w:ascii="Times New Roman" w:hAnsi="Times New Roman" w:cs="Times New Roman"/>
          <w:sz w:val="24"/>
        </w:rPr>
        <w:fldChar w:fldCharType="begin">
          <w:fldData xml:space="preserve">PEVuZE5vdGU+PENpdGU+PEF1dGhvcj5IdWFuZzwvQXV0aG9yPjxZZWFyPjIwMTU8L1llYXI+PFJl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</w:fldData>
        </w:fldChar>
      </w:r>
      <w:r w:rsidR="00A45197">
        <w:rPr>
          <w:rFonts w:ascii="Times New Roman" w:hAnsi="Times New Roman" w:cs="Times New Roman"/>
          <w:sz w:val="24"/>
        </w:rPr>
        <w:instrText xml:space="preserve"> ADDIN EN.CITE.DATA </w:instrText>
      </w:r>
      <w:r w:rsidR="00A45197">
        <w:rPr>
          <w:rFonts w:ascii="Times New Roman" w:hAnsi="Times New Roman" w:cs="Times New Roman"/>
          <w:sz w:val="24"/>
        </w:rPr>
      </w:r>
      <w:r w:rsidR="00A45197">
        <w:rPr>
          <w:rFonts w:ascii="Times New Roman" w:hAnsi="Times New Roman" w:cs="Times New Roman"/>
          <w:sz w:val="24"/>
        </w:rPr>
        <w:fldChar w:fldCharType="end"/>
      </w:r>
      <w:r w:rsidR="00576283">
        <w:rPr>
          <w:rFonts w:ascii="Times New Roman" w:hAnsi="Times New Roman" w:cs="Times New Roman"/>
          <w:sz w:val="24"/>
        </w:rPr>
      </w:r>
      <w:r w:rsidR="00576283">
        <w:rPr>
          <w:rFonts w:ascii="Times New Roman" w:hAnsi="Times New Roman" w:cs="Times New Roman"/>
          <w:sz w:val="24"/>
        </w:rPr>
        <w:fldChar w:fldCharType="separate"/>
      </w:r>
      <w:r w:rsidR="00663FFA">
        <w:rPr>
          <w:rFonts w:ascii="Times New Roman" w:hAnsi="Times New Roman" w:cs="Times New Roman"/>
          <w:noProof/>
          <w:sz w:val="24"/>
        </w:rPr>
        <w:t>(Huang, Li, Su, &amp; Kong, 2015; Mitsuishi, Motohashi, &amp; Yamamoto, 2012; Osburn &amp; Kensler, 2008; Taguchi &amp; Yamamoto, 2017; D. D. Zhang, 2006)</w:t>
      </w:r>
      <w:r w:rsidR="00576283">
        <w:rPr>
          <w:rFonts w:ascii="Times New Roman" w:hAnsi="Times New Roman" w:cs="Times New Roman"/>
          <w:sz w:val="24"/>
        </w:rPr>
        <w:fldChar w:fldCharType="end"/>
      </w:r>
      <w:r w:rsidR="00663FFA">
        <w:rPr>
          <w:rFonts w:ascii="Times New Roman" w:hAnsi="Times New Roman" w:cs="Times New Roman"/>
          <w:sz w:val="24"/>
        </w:rPr>
        <w:t xml:space="preserve">, </w:t>
      </w:r>
      <w:r w:rsidR="00B1548B">
        <w:rPr>
          <w:rFonts w:ascii="Times New Roman" w:hAnsi="Times New Roman" w:cs="Times New Roman"/>
          <w:sz w:val="24"/>
        </w:rPr>
        <w:t xml:space="preserve">so </w:t>
      </w:r>
      <w:r w:rsidR="007B6141">
        <w:rPr>
          <w:rFonts w:ascii="Times New Roman" w:hAnsi="Times New Roman" w:cs="Times New Roman"/>
          <w:sz w:val="24"/>
        </w:rPr>
        <w:t>we next exam</w:t>
      </w:r>
      <w:r w:rsidR="00CE630D">
        <w:rPr>
          <w:rFonts w:ascii="Times New Roman" w:hAnsi="Times New Roman" w:cs="Times New Roman"/>
          <w:sz w:val="24"/>
        </w:rPr>
        <w:t>ine</w:t>
      </w:r>
      <w:r w:rsidR="007B6141">
        <w:rPr>
          <w:rFonts w:ascii="Times New Roman" w:hAnsi="Times New Roman" w:cs="Times New Roman"/>
          <w:sz w:val="24"/>
        </w:rPr>
        <w:t xml:space="preserve"> the impact of Nrf</w:t>
      </w:r>
      <w:r w:rsidR="00B1548B">
        <w:rPr>
          <w:rFonts w:ascii="Times New Roman" w:hAnsi="Times New Roman" w:cs="Times New Roman"/>
          <w:sz w:val="24"/>
        </w:rPr>
        <w:t>2 genotypes Nrf2 wildtype (WT) versus Nrf</w:t>
      </w:r>
      <w:r w:rsidR="007B6141">
        <w:rPr>
          <w:rFonts w:ascii="Times New Roman" w:hAnsi="Times New Roman" w:cs="Times New Roman"/>
          <w:sz w:val="24"/>
        </w:rPr>
        <w:t>2</w:t>
      </w:r>
      <w:r w:rsidR="00B1548B">
        <w:rPr>
          <w:rFonts w:ascii="Times New Roman" w:hAnsi="Times New Roman" w:cs="Times New Roman"/>
          <w:sz w:val="24"/>
        </w:rPr>
        <w:t xml:space="preserve"> knockout (KO; </w:t>
      </w:r>
      <w:r w:rsidR="007B6141">
        <w:rPr>
          <w:rFonts w:ascii="Times New Roman" w:hAnsi="Times New Roman" w:cs="Times New Roman"/>
          <w:sz w:val="24"/>
        </w:rPr>
        <w:t>-/-</w:t>
      </w:r>
      <w:r w:rsidR="00B1548B">
        <w:rPr>
          <w:rFonts w:ascii="Times New Roman" w:hAnsi="Times New Roman" w:cs="Times New Roman"/>
          <w:sz w:val="24"/>
        </w:rPr>
        <w:t>)</w:t>
      </w:r>
      <w:r w:rsidR="007B6141">
        <w:rPr>
          <w:rFonts w:ascii="Times New Roman" w:hAnsi="Times New Roman" w:cs="Times New Roman"/>
          <w:sz w:val="24"/>
        </w:rPr>
        <w:t xml:space="preserve"> in control diet and in PEITC diet. </w:t>
      </w:r>
      <w:r w:rsidR="0065276C">
        <w:rPr>
          <w:rFonts w:ascii="Times New Roman" w:hAnsi="Times New Roman" w:cs="Times New Roman"/>
          <w:sz w:val="24"/>
        </w:rPr>
        <w:t xml:space="preserve">To reveal individual microbiota altered by </w:t>
      </w:r>
      <w:r w:rsidR="000915FE">
        <w:rPr>
          <w:rFonts w:ascii="Times New Roman" w:hAnsi="Times New Roman" w:cs="Times New Roman"/>
          <w:sz w:val="24"/>
        </w:rPr>
        <w:t xml:space="preserve">this </w:t>
      </w:r>
      <w:r w:rsidR="0065276C">
        <w:rPr>
          <w:rFonts w:ascii="Times New Roman" w:hAnsi="Times New Roman" w:cs="Times New Roman"/>
          <w:sz w:val="24"/>
        </w:rPr>
        <w:t>genotype</w:t>
      </w:r>
      <w:r w:rsidR="00875906">
        <w:rPr>
          <w:rFonts w:ascii="Times New Roman" w:hAnsi="Times New Roman" w:cs="Times New Roman"/>
          <w:sz w:val="24"/>
        </w:rPr>
        <w:t xml:space="preserve"> difference, we compared KO with WT group at bacteria phylum levels </w:t>
      </w:r>
      <w:r w:rsidR="00754438">
        <w:rPr>
          <w:rFonts w:ascii="Times New Roman" w:hAnsi="Times New Roman" w:cs="Times New Roman"/>
          <w:sz w:val="24"/>
        </w:rPr>
        <w:t xml:space="preserve">at different time points </w:t>
      </w:r>
      <w:r w:rsidR="00875906">
        <w:rPr>
          <w:rFonts w:ascii="Times New Roman" w:hAnsi="Times New Roman" w:cs="Times New Roman"/>
          <w:sz w:val="24"/>
        </w:rPr>
        <w:t>and visualized (</w:t>
      </w:r>
      <w:r w:rsidR="00875906" w:rsidRPr="00CB3069">
        <w:rPr>
          <w:rFonts w:ascii="Times New Roman" w:hAnsi="Times New Roman" w:cs="Times New Roman"/>
          <w:b/>
          <w:bCs/>
          <w:sz w:val="24"/>
        </w:rPr>
        <w:t>Fig. 5</w:t>
      </w:r>
      <w:r w:rsidR="009669F7">
        <w:rPr>
          <w:rFonts w:ascii="Times New Roman" w:hAnsi="Times New Roman" w:cs="Times New Roman"/>
          <w:sz w:val="24"/>
        </w:rPr>
        <w:t xml:space="preserve">, </w:t>
      </w:r>
      <w:r w:rsidR="00875906" w:rsidRPr="00CB3069">
        <w:rPr>
          <w:rFonts w:ascii="Times New Roman" w:hAnsi="Times New Roman" w:cs="Times New Roman"/>
          <w:b/>
          <w:bCs/>
          <w:sz w:val="24"/>
        </w:rPr>
        <w:t>6</w:t>
      </w:r>
      <w:r w:rsidR="00875906">
        <w:rPr>
          <w:rFonts w:ascii="Times New Roman" w:hAnsi="Times New Roman" w:cs="Times New Roman"/>
          <w:sz w:val="24"/>
        </w:rPr>
        <w:t xml:space="preserve">) and summarized </w:t>
      </w:r>
      <w:r w:rsidR="00754438">
        <w:rPr>
          <w:rFonts w:ascii="Times New Roman" w:hAnsi="Times New Roman" w:cs="Times New Roman"/>
          <w:sz w:val="24"/>
        </w:rPr>
        <w:t xml:space="preserve">them </w:t>
      </w:r>
      <w:r w:rsidR="00875906">
        <w:rPr>
          <w:rFonts w:ascii="Times New Roman" w:hAnsi="Times New Roman" w:cs="Times New Roman"/>
          <w:sz w:val="24"/>
        </w:rPr>
        <w:t>(</w:t>
      </w:r>
      <w:r w:rsidR="00875906" w:rsidRPr="00CB3069">
        <w:rPr>
          <w:rFonts w:ascii="Times New Roman" w:hAnsi="Times New Roman" w:cs="Times New Roman"/>
          <w:b/>
          <w:bCs/>
          <w:sz w:val="24"/>
        </w:rPr>
        <w:t>Table 3</w:t>
      </w:r>
      <w:r w:rsidR="009669F7">
        <w:rPr>
          <w:rFonts w:ascii="Times New Roman" w:hAnsi="Times New Roman" w:cs="Times New Roman"/>
          <w:sz w:val="24"/>
        </w:rPr>
        <w:t xml:space="preserve">, </w:t>
      </w:r>
      <w:r w:rsidR="00875906" w:rsidRPr="00CB3069">
        <w:rPr>
          <w:rFonts w:ascii="Times New Roman" w:hAnsi="Times New Roman" w:cs="Times New Roman"/>
          <w:b/>
          <w:bCs/>
          <w:sz w:val="24"/>
        </w:rPr>
        <w:t>4</w:t>
      </w:r>
      <w:r w:rsidR="00875906">
        <w:rPr>
          <w:rFonts w:ascii="Times New Roman" w:hAnsi="Times New Roman" w:cs="Times New Roman"/>
          <w:sz w:val="24"/>
        </w:rPr>
        <w:t>).</w:t>
      </w:r>
      <w:r w:rsidR="003B795D">
        <w:rPr>
          <w:rFonts w:ascii="Times New Roman" w:hAnsi="Times New Roman" w:cs="Times New Roman"/>
          <w:sz w:val="24"/>
        </w:rPr>
        <w:t xml:space="preserve"> In details, </w:t>
      </w:r>
      <w:r w:rsidR="00E5501D" w:rsidRPr="007F3B3D">
        <w:rPr>
          <w:rFonts w:ascii="Times New Roman" w:hAnsi="Times New Roman" w:cs="Times New Roman"/>
          <w:sz w:val="24"/>
        </w:rPr>
        <w:t xml:space="preserve">relative abundance of </w:t>
      </w:r>
      <w:r w:rsidR="00E5501D" w:rsidRPr="007F3B3D">
        <w:rPr>
          <w:rFonts w:ascii="Times New Roman" w:hAnsi="Times New Roman" w:cs="Times New Roman"/>
          <w:i/>
          <w:sz w:val="24"/>
        </w:rPr>
        <w:t xml:space="preserve">Actinobacteria </w:t>
      </w:r>
      <w:proofErr w:type="spellStart"/>
      <w:r w:rsidR="00E5501D" w:rsidRPr="007F3B3D">
        <w:rPr>
          <w:rFonts w:ascii="Times New Roman" w:hAnsi="Times New Roman" w:cs="Times New Roman"/>
          <w:i/>
          <w:sz w:val="24"/>
        </w:rPr>
        <w:t>Adlercreutzia</w:t>
      </w:r>
      <w:proofErr w:type="spellEnd"/>
      <w:r w:rsidR="00E5501D" w:rsidRPr="007F3B3D">
        <w:rPr>
          <w:rFonts w:ascii="Times New Roman" w:hAnsi="Times New Roman" w:cs="Times New Roman"/>
          <w:sz w:val="24"/>
        </w:rPr>
        <w:t xml:space="preserve">, </w:t>
      </w:r>
      <w:r w:rsidR="00E5501D" w:rsidRPr="007F3B3D">
        <w:rPr>
          <w:rFonts w:ascii="Times New Roman" w:hAnsi="Times New Roman" w:cs="Times New Roman"/>
          <w:i/>
          <w:sz w:val="24"/>
        </w:rPr>
        <w:t>Cyanobacteria YS2</w:t>
      </w:r>
      <w:r w:rsidR="00E5501D" w:rsidRPr="007F3B3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5501D" w:rsidRPr="007F3B3D">
        <w:rPr>
          <w:rFonts w:ascii="Times New Roman" w:hAnsi="Times New Roman" w:cs="Times New Roman"/>
          <w:i/>
          <w:sz w:val="24"/>
        </w:rPr>
        <w:t>Tenericutes</w:t>
      </w:r>
      <w:proofErr w:type="spellEnd"/>
      <w:r w:rsidR="00E5501D" w:rsidRPr="007F3B3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5501D" w:rsidRPr="007F3B3D">
        <w:rPr>
          <w:rFonts w:ascii="Times New Roman" w:hAnsi="Times New Roman" w:cs="Times New Roman"/>
          <w:i/>
          <w:sz w:val="24"/>
        </w:rPr>
        <w:t>Mycoplasmataceae</w:t>
      </w:r>
      <w:proofErr w:type="spellEnd"/>
      <w:r w:rsidR="00E5501D" w:rsidRPr="007F3B3D">
        <w:rPr>
          <w:rFonts w:ascii="Times New Roman" w:hAnsi="Times New Roman" w:cs="Times New Roman"/>
          <w:sz w:val="24"/>
        </w:rPr>
        <w:t xml:space="preserve"> and </w:t>
      </w:r>
      <w:r w:rsidR="00E5501D" w:rsidRPr="007F3B3D">
        <w:rPr>
          <w:rFonts w:ascii="Times New Roman" w:hAnsi="Times New Roman" w:cs="Times New Roman"/>
          <w:i/>
          <w:sz w:val="24"/>
        </w:rPr>
        <w:t>Firmicutes Lactococcus</w:t>
      </w:r>
      <w:r w:rsidR="00E5501D" w:rsidRPr="007F3B3D">
        <w:rPr>
          <w:rFonts w:ascii="Times New Roman" w:hAnsi="Times New Roman" w:cs="Times New Roman"/>
          <w:sz w:val="24"/>
        </w:rPr>
        <w:t xml:space="preserve"> were significantly increased and decreased </w:t>
      </w:r>
      <w:r w:rsidR="00792C7C" w:rsidRPr="007F3B3D">
        <w:rPr>
          <w:rFonts w:ascii="Times New Roman" w:hAnsi="Times New Roman" w:cs="Times New Roman"/>
          <w:sz w:val="24"/>
        </w:rPr>
        <w:t xml:space="preserve">in Nrf2 KO group at week 1, </w:t>
      </w:r>
      <w:r w:rsidR="00C04C00">
        <w:rPr>
          <w:rFonts w:ascii="Times New Roman" w:hAnsi="Times New Roman" w:cs="Times New Roman"/>
          <w:sz w:val="24"/>
        </w:rPr>
        <w:t>ir</w:t>
      </w:r>
      <w:r w:rsidR="004837FB" w:rsidRPr="007F3B3D">
        <w:rPr>
          <w:rFonts w:ascii="Times New Roman" w:hAnsi="Times New Roman" w:cs="Times New Roman"/>
          <w:sz w:val="24"/>
        </w:rPr>
        <w:t>respective</w:t>
      </w:r>
      <w:r w:rsidR="00C04C00">
        <w:rPr>
          <w:rFonts w:ascii="Times New Roman" w:hAnsi="Times New Roman" w:cs="Times New Roman"/>
          <w:sz w:val="24"/>
        </w:rPr>
        <w:t xml:space="preserve"> of the diet</w:t>
      </w:r>
      <w:r w:rsidR="00792C7C" w:rsidRPr="007F3B3D">
        <w:rPr>
          <w:rFonts w:ascii="Times New Roman" w:hAnsi="Times New Roman" w:cs="Times New Roman"/>
          <w:sz w:val="24"/>
        </w:rPr>
        <w:t>.</w:t>
      </w:r>
      <w:r w:rsidR="00C04C00">
        <w:rPr>
          <w:rFonts w:ascii="Times New Roman" w:hAnsi="Times New Roman" w:cs="Times New Roman"/>
          <w:sz w:val="24"/>
        </w:rPr>
        <w:t xml:space="preserve"> </w:t>
      </w:r>
      <w:r w:rsidR="00330259">
        <w:rPr>
          <w:rFonts w:ascii="Times New Roman" w:hAnsi="Times New Roman" w:cs="Times New Roman"/>
          <w:sz w:val="24"/>
        </w:rPr>
        <w:t xml:space="preserve">While at Week4, the </w:t>
      </w:r>
      <w:r w:rsidR="00A71719" w:rsidRPr="007F3B3D">
        <w:rPr>
          <w:rFonts w:ascii="Times New Roman" w:hAnsi="Times New Roman" w:cs="Times New Roman"/>
          <w:sz w:val="24"/>
        </w:rPr>
        <w:t xml:space="preserve">relative abundance of </w:t>
      </w:r>
      <w:r w:rsidR="004837FB" w:rsidRPr="007F3B3D">
        <w:rPr>
          <w:rFonts w:ascii="Times New Roman" w:hAnsi="Times New Roman" w:cs="Times New Roman"/>
          <w:i/>
          <w:sz w:val="24"/>
        </w:rPr>
        <w:t xml:space="preserve">Actinobacteria </w:t>
      </w:r>
      <w:proofErr w:type="spellStart"/>
      <w:r w:rsidR="004837FB" w:rsidRPr="007F3B3D">
        <w:rPr>
          <w:rFonts w:ascii="Times New Roman" w:hAnsi="Times New Roman" w:cs="Times New Roman"/>
          <w:i/>
          <w:sz w:val="24"/>
        </w:rPr>
        <w:t>Adlercreutzia</w:t>
      </w:r>
      <w:proofErr w:type="spellEnd"/>
      <w:r w:rsidR="004837FB" w:rsidRPr="007F3B3D">
        <w:rPr>
          <w:rFonts w:ascii="Times New Roman" w:hAnsi="Times New Roman" w:cs="Times New Roman"/>
          <w:sz w:val="24"/>
        </w:rPr>
        <w:t xml:space="preserve">, </w:t>
      </w:r>
      <w:r w:rsidR="004837FB" w:rsidRPr="007F3B3D">
        <w:rPr>
          <w:rFonts w:ascii="Times New Roman" w:hAnsi="Times New Roman" w:cs="Times New Roman"/>
          <w:i/>
          <w:sz w:val="24"/>
        </w:rPr>
        <w:t xml:space="preserve">Bacteroidetes </w:t>
      </w:r>
      <w:proofErr w:type="spellStart"/>
      <w:r w:rsidR="004837FB" w:rsidRPr="007F3B3D">
        <w:rPr>
          <w:rFonts w:ascii="Times New Roman" w:hAnsi="Times New Roman" w:cs="Times New Roman"/>
          <w:i/>
          <w:sz w:val="24"/>
        </w:rPr>
        <w:t>Rikenella</w:t>
      </w:r>
      <w:proofErr w:type="spellEnd"/>
      <w:r w:rsidR="004837FB" w:rsidRPr="007F3B3D">
        <w:rPr>
          <w:rFonts w:ascii="Times New Roman" w:hAnsi="Times New Roman" w:cs="Times New Roman"/>
          <w:sz w:val="24"/>
        </w:rPr>
        <w:t xml:space="preserve">, </w:t>
      </w:r>
      <w:r w:rsidR="004837FB" w:rsidRPr="007F3B3D">
        <w:rPr>
          <w:rFonts w:ascii="Times New Roman" w:hAnsi="Times New Roman" w:cs="Times New Roman"/>
          <w:i/>
          <w:sz w:val="24"/>
        </w:rPr>
        <w:t>Cyanobacteria YS2</w:t>
      </w:r>
      <w:r w:rsidR="004837FB" w:rsidRPr="007F3B3D">
        <w:rPr>
          <w:rFonts w:ascii="Times New Roman" w:hAnsi="Times New Roman" w:cs="Times New Roman"/>
          <w:sz w:val="24"/>
        </w:rPr>
        <w:t xml:space="preserve">, </w:t>
      </w:r>
      <w:r w:rsidR="004837FB" w:rsidRPr="007F3B3D">
        <w:rPr>
          <w:rFonts w:ascii="Times New Roman" w:hAnsi="Times New Roman" w:cs="Times New Roman"/>
          <w:i/>
          <w:sz w:val="24"/>
        </w:rPr>
        <w:t xml:space="preserve">Firmicutes </w:t>
      </w:r>
      <w:proofErr w:type="spellStart"/>
      <w:r w:rsidR="004837FB" w:rsidRPr="007F3B3D">
        <w:rPr>
          <w:rFonts w:ascii="Times New Roman" w:hAnsi="Times New Roman" w:cs="Times New Roman"/>
          <w:i/>
          <w:sz w:val="24"/>
        </w:rPr>
        <w:t>Ruminococcus</w:t>
      </w:r>
      <w:proofErr w:type="spellEnd"/>
      <w:r w:rsidR="004837FB" w:rsidRPr="007F3B3D">
        <w:rPr>
          <w:rFonts w:ascii="Times New Roman" w:hAnsi="Times New Roman" w:cs="Times New Roman"/>
          <w:sz w:val="24"/>
        </w:rPr>
        <w:t xml:space="preserve"> and </w:t>
      </w:r>
      <w:r w:rsidR="004837FB" w:rsidRPr="007F3B3D">
        <w:rPr>
          <w:rFonts w:ascii="Times New Roman" w:hAnsi="Times New Roman" w:cs="Times New Roman"/>
          <w:i/>
          <w:sz w:val="24"/>
        </w:rPr>
        <w:t xml:space="preserve">Actinobacteria </w:t>
      </w:r>
      <w:proofErr w:type="spellStart"/>
      <w:r w:rsidR="004837FB" w:rsidRPr="007F3B3D">
        <w:rPr>
          <w:rFonts w:ascii="Times New Roman" w:hAnsi="Times New Roman" w:cs="Times New Roman"/>
          <w:i/>
          <w:sz w:val="24"/>
        </w:rPr>
        <w:t>Olsenella</w:t>
      </w:r>
      <w:proofErr w:type="spellEnd"/>
      <w:r w:rsidR="004837FB" w:rsidRPr="007F3B3D">
        <w:rPr>
          <w:rFonts w:ascii="Times New Roman" w:hAnsi="Times New Roman" w:cs="Times New Roman"/>
          <w:sz w:val="24"/>
        </w:rPr>
        <w:t xml:space="preserve">, </w:t>
      </w:r>
      <w:r w:rsidR="004837FB" w:rsidRPr="007F3B3D">
        <w:rPr>
          <w:rFonts w:ascii="Times New Roman" w:hAnsi="Times New Roman" w:cs="Times New Roman"/>
          <w:i/>
          <w:sz w:val="24"/>
        </w:rPr>
        <w:t xml:space="preserve">Bacteroidetes </w:t>
      </w:r>
      <w:proofErr w:type="spellStart"/>
      <w:r w:rsidR="004837FB" w:rsidRPr="007F3B3D">
        <w:rPr>
          <w:rFonts w:ascii="Times New Roman" w:hAnsi="Times New Roman" w:cs="Times New Roman"/>
          <w:i/>
          <w:sz w:val="24"/>
        </w:rPr>
        <w:t>Rikenellaceae</w:t>
      </w:r>
      <w:proofErr w:type="spellEnd"/>
      <w:r w:rsidR="004837FB" w:rsidRPr="007F3B3D">
        <w:rPr>
          <w:rFonts w:ascii="Times New Roman" w:hAnsi="Times New Roman" w:cs="Times New Roman"/>
          <w:sz w:val="24"/>
        </w:rPr>
        <w:t xml:space="preserve">, </w:t>
      </w:r>
      <w:r w:rsidR="004837FB" w:rsidRPr="007F3B3D">
        <w:rPr>
          <w:rFonts w:ascii="Times New Roman" w:hAnsi="Times New Roman" w:cs="Times New Roman"/>
          <w:i/>
          <w:sz w:val="24"/>
        </w:rPr>
        <w:t>Firmicutes Lactobacillus</w:t>
      </w:r>
      <w:r w:rsidR="004837FB" w:rsidRPr="007F3B3D">
        <w:rPr>
          <w:rFonts w:ascii="Times New Roman" w:hAnsi="Times New Roman" w:cs="Times New Roman"/>
          <w:sz w:val="24"/>
        </w:rPr>
        <w:t xml:space="preserve">, </w:t>
      </w:r>
      <w:r w:rsidR="004837FB" w:rsidRPr="007F3B3D">
        <w:rPr>
          <w:rFonts w:ascii="Times New Roman" w:hAnsi="Times New Roman" w:cs="Times New Roman"/>
          <w:i/>
          <w:sz w:val="24"/>
        </w:rPr>
        <w:t xml:space="preserve">Firmicutes </w:t>
      </w:r>
      <w:proofErr w:type="spellStart"/>
      <w:r w:rsidR="004837FB" w:rsidRPr="007F3B3D">
        <w:rPr>
          <w:rFonts w:ascii="Times New Roman" w:hAnsi="Times New Roman" w:cs="Times New Roman"/>
          <w:i/>
          <w:sz w:val="24"/>
        </w:rPr>
        <w:t>Lachnospiraceae</w:t>
      </w:r>
      <w:proofErr w:type="spellEnd"/>
      <w:r w:rsidR="004837FB" w:rsidRPr="007F3B3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837FB" w:rsidRPr="007F3B3D">
        <w:rPr>
          <w:rFonts w:ascii="Times New Roman" w:hAnsi="Times New Roman" w:cs="Times New Roman"/>
          <w:i/>
          <w:sz w:val="24"/>
        </w:rPr>
        <w:t>Tenericutes</w:t>
      </w:r>
      <w:proofErr w:type="spellEnd"/>
      <w:r w:rsidR="004837FB" w:rsidRPr="007F3B3D">
        <w:rPr>
          <w:rFonts w:ascii="Times New Roman" w:hAnsi="Times New Roman" w:cs="Times New Roman"/>
          <w:i/>
          <w:sz w:val="24"/>
        </w:rPr>
        <w:t xml:space="preserve"> Mollicutes</w:t>
      </w:r>
      <w:r w:rsidR="004837FB" w:rsidRPr="007F3B3D">
        <w:rPr>
          <w:rFonts w:ascii="Times New Roman" w:hAnsi="Times New Roman" w:cs="Times New Roman"/>
          <w:sz w:val="24"/>
        </w:rPr>
        <w:t xml:space="preserve"> were significantly increased and decreased in Nrf2 KO group at week 4, </w:t>
      </w:r>
      <w:r w:rsidR="00330259">
        <w:rPr>
          <w:rFonts w:ascii="Times New Roman" w:hAnsi="Times New Roman" w:cs="Times New Roman"/>
          <w:sz w:val="24"/>
        </w:rPr>
        <w:t>ir</w:t>
      </w:r>
      <w:r w:rsidR="004837FB" w:rsidRPr="007F3B3D">
        <w:rPr>
          <w:rFonts w:ascii="Times New Roman" w:hAnsi="Times New Roman" w:cs="Times New Roman"/>
          <w:sz w:val="24"/>
        </w:rPr>
        <w:t>respective</w:t>
      </w:r>
      <w:r w:rsidR="00330259">
        <w:rPr>
          <w:rFonts w:ascii="Times New Roman" w:hAnsi="Times New Roman" w:cs="Times New Roman"/>
          <w:sz w:val="24"/>
        </w:rPr>
        <w:t xml:space="preserve"> of the diet. Interestingly,</w:t>
      </w:r>
      <w:r w:rsidR="00F3196A" w:rsidRPr="007F3B3D">
        <w:rPr>
          <w:rFonts w:ascii="Times New Roman" w:hAnsi="Times New Roman" w:cs="Times New Roman"/>
          <w:sz w:val="24"/>
        </w:rPr>
        <w:t xml:space="preserve"> </w:t>
      </w:r>
      <w:r w:rsidR="00FA5DA1" w:rsidRPr="007F3B3D">
        <w:rPr>
          <w:rFonts w:ascii="Times New Roman" w:hAnsi="Times New Roman" w:cs="Times New Roman"/>
          <w:i/>
          <w:sz w:val="24"/>
        </w:rPr>
        <w:t xml:space="preserve">Firmicutes </w:t>
      </w:r>
      <w:proofErr w:type="spellStart"/>
      <w:r w:rsidR="00FA5DA1" w:rsidRPr="007F3B3D">
        <w:rPr>
          <w:rFonts w:ascii="Times New Roman" w:hAnsi="Times New Roman" w:cs="Times New Roman"/>
          <w:i/>
          <w:sz w:val="24"/>
        </w:rPr>
        <w:t>Coprococcus</w:t>
      </w:r>
      <w:proofErr w:type="spellEnd"/>
      <w:r w:rsidR="00FA5DA1" w:rsidRPr="007F3B3D">
        <w:rPr>
          <w:rFonts w:ascii="Times New Roman" w:hAnsi="Times New Roman" w:cs="Times New Roman"/>
          <w:i/>
          <w:sz w:val="24"/>
        </w:rPr>
        <w:t>/</w:t>
      </w:r>
      <w:proofErr w:type="spellStart"/>
      <w:r w:rsidR="00FA5DA1" w:rsidRPr="007F3B3D">
        <w:rPr>
          <w:rFonts w:ascii="Times New Roman" w:hAnsi="Times New Roman" w:cs="Times New Roman"/>
          <w:i/>
          <w:sz w:val="24"/>
        </w:rPr>
        <w:t>Ruminococcus</w:t>
      </w:r>
      <w:proofErr w:type="spellEnd"/>
      <w:r w:rsidR="00FA5DA1" w:rsidRPr="007F3B3D">
        <w:rPr>
          <w:rFonts w:ascii="Times New Roman" w:hAnsi="Times New Roman" w:cs="Times New Roman"/>
          <w:sz w:val="24"/>
        </w:rPr>
        <w:t xml:space="preserve"> and </w:t>
      </w:r>
      <w:r w:rsidR="00FA5DA1" w:rsidRPr="007F3B3D">
        <w:rPr>
          <w:rFonts w:ascii="Times New Roman" w:hAnsi="Times New Roman" w:cs="Times New Roman"/>
          <w:i/>
          <w:sz w:val="24"/>
        </w:rPr>
        <w:t xml:space="preserve">Actinobacteria </w:t>
      </w:r>
      <w:proofErr w:type="spellStart"/>
      <w:r w:rsidR="00FA5DA1" w:rsidRPr="007F3B3D">
        <w:rPr>
          <w:rFonts w:ascii="Times New Roman" w:hAnsi="Times New Roman" w:cs="Times New Roman"/>
          <w:i/>
          <w:sz w:val="24"/>
        </w:rPr>
        <w:t>Olsenella</w:t>
      </w:r>
      <w:proofErr w:type="spellEnd"/>
      <w:r w:rsidR="00FA5DA1" w:rsidRPr="007F3B3D">
        <w:rPr>
          <w:rFonts w:ascii="Times New Roman" w:hAnsi="Times New Roman" w:cs="Times New Roman"/>
          <w:sz w:val="24"/>
        </w:rPr>
        <w:t xml:space="preserve">, </w:t>
      </w:r>
      <w:r w:rsidR="00FA5DA1" w:rsidRPr="007F3B3D">
        <w:rPr>
          <w:rFonts w:ascii="Times New Roman" w:hAnsi="Times New Roman" w:cs="Times New Roman"/>
          <w:i/>
          <w:sz w:val="24"/>
        </w:rPr>
        <w:t>Bacteroidetes S24_7</w:t>
      </w:r>
      <w:r w:rsidR="00FA5DA1" w:rsidRPr="007F3B3D">
        <w:rPr>
          <w:rFonts w:ascii="Times New Roman" w:hAnsi="Times New Roman" w:cs="Times New Roman"/>
          <w:sz w:val="24"/>
        </w:rPr>
        <w:t xml:space="preserve">, </w:t>
      </w:r>
      <w:r w:rsidR="00FA5DA1" w:rsidRPr="007F3B3D">
        <w:rPr>
          <w:rFonts w:ascii="Times New Roman" w:hAnsi="Times New Roman" w:cs="Times New Roman"/>
          <w:i/>
          <w:sz w:val="24"/>
        </w:rPr>
        <w:t>Firmicutes Clostridium/</w:t>
      </w:r>
      <w:proofErr w:type="spellStart"/>
      <w:r w:rsidR="00FA5DA1" w:rsidRPr="007F3B3D">
        <w:rPr>
          <w:rFonts w:ascii="Times New Roman" w:hAnsi="Times New Roman" w:cs="Times New Roman"/>
          <w:i/>
          <w:sz w:val="24"/>
        </w:rPr>
        <w:t>Dehalobacterium</w:t>
      </w:r>
      <w:proofErr w:type="spellEnd"/>
      <w:r w:rsidR="00FA5DA1" w:rsidRPr="007F3B3D">
        <w:rPr>
          <w:rFonts w:ascii="Times New Roman" w:hAnsi="Times New Roman" w:cs="Times New Roman"/>
          <w:i/>
          <w:sz w:val="24"/>
        </w:rPr>
        <w:t>/</w:t>
      </w:r>
      <w:proofErr w:type="spellStart"/>
      <w:r w:rsidR="00FA5DA1" w:rsidRPr="007F3B3D">
        <w:rPr>
          <w:rFonts w:ascii="Times New Roman" w:hAnsi="Times New Roman" w:cs="Times New Roman"/>
          <w:i/>
          <w:sz w:val="24"/>
        </w:rPr>
        <w:t>Allobaculum</w:t>
      </w:r>
      <w:proofErr w:type="spellEnd"/>
      <w:r w:rsidR="00FA5DA1" w:rsidRPr="007F3B3D">
        <w:rPr>
          <w:rFonts w:ascii="Times New Roman" w:hAnsi="Times New Roman" w:cs="Times New Roman"/>
          <w:sz w:val="24"/>
        </w:rPr>
        <w:t xml:space="preserve">, </w:t>
      </w:r>
      <w:r w:rsidR="00FA5DA1" w:rsidRPr="007F3B3D">
        <w:rPr>
          <w:rFonts w:ascii="Times New Roman" w:hAnsi="Times New Roman" w:cs="Times New Roman"/>
          <w:i/>
          <w:sz w:val="24"/>
        </w:rPr>
        <w:t xml:space="preserve">Proteobacteria </w:t>
      </w:r>
      <w:proofErr w:type="spellStart"/>
      <w:r w:rsidR="00FA5DA1" w:rsidRPr="007F3B3D">
        <w:rPr>
          <w:rFonts w:ascii="Times New Roman" w:hAnsi="Times New Roman" w:cs="Times New Roman"/>
          <w:i/>
          <w:sz w:val="24"/>
        </w:rPr>
        <w:t>Sutterella</w:t>
      </w:r>
      <w:proofErr w:type="spellEnd"/>
      <w:r w:rsidR="00FA5DA1" w:rsidRPr="007F3B3D">
        <w:rPr>
          <w:rFonts w:ascii="Times New Roman" w:hAnsi="Times New Roman" w:cs="Times New Roman"/>
          <w:i/>
          <w:sz w:val="24"/>
        </w:rPr>
        <w:t>/</w:t>
      </w:r>
      <w:proofErr w:type="spellStart"/>
      <w:r w:rsidR="00FA5DA1" w:rsidRPr="007F3B3D">
        <w:rPr>
          <w:rFonts w:ascii="Times New Roman" w:hAnsi="Times New Roman" w:cs="Times New Roman"/>
          <w:i/>
          <w:sz w:val="24"/>
        </w:rPr>
        <w:t>Desulfovibrioaceae</w:t>
      </w:r>
      <w:proofErr w:type="spellEnd"/>
      <w:r w:rsidR="00FA5DA1" w:rsidRPr="007F3B3D">
        <w:rPr>
          <w:rFonts w:ascii="Times New Roman" w:hAnsi="Times New Roman" w:cs="Times New Roman"/>
          <w:sz w:val="24"/>
        </w:rPr>
        <w:t xml:space="preserve"> </w:t>
      </w:r>
      <w:r w:rsidR="00A31977" w:rsidRPr="007F3B3D">
        <w:rPr>
          <w:rFonts w:ascii="Times New Roman" w:hAnsi="Times New Roman" w:cs="Times New Roman"/>
          <w:sz w:val="24"/>
        </w:rPr>
        <w:t xml:space="preserve">were significantly increased and decreased </w:t>
      </w:r>
      <w:r w:rsidR="00EE78EC">
        <w:rPr>
          <w:rFonts w:ascii="Times New Roman" w:hAnsi="Times New Roman" w:cs="Times New Roman"/>
          <w:sz w:val="24"/>
        </w:rPr>
        <w:t xml:space="preserve">respectively </w:t>
      </w:r>
      <w:r w:rsidR="00A31977" w:rsidRPr="007F3B3D">
        <w:rPr>
          <w:rFonts w:ascii="Times New Roman" w:hAnsi="Times New Roman" w:cs="Times New Roman"/>
          <w:sz w:val="24"/>
        </w:rPr>
        <w:t>in relative abundance by PEITC diet in Nrf2 KO mice</w:t>
      </w:r>
      <w:r w:rsidR="006D5946" w:rsidRPr="007F3B3D">
        <w:rPr>
          <w:rFonts w:ascii="Times New Roman" w:hAnsi="Times New Roman" w:cs="Times New Roman"/>
          <w:sz w:val="24"/>
        </w:rPr>
        <w:t xml:space="preserve"> at week 1</w:t>
      </w:r>
      <w:r w:rsidR="00EE78EC">
        <w:rPr>
          <w:rFonts w:ascii="Times New Roman" w:hAnsi="Times New Roman" w:cs="Times New Roman"/>
          <w:sz w:val="24"/>
        </w:rPr>
        <w:t xml:space="preserve"> but o</w:t>
      </w:r>
      <w:r w:rsidR="006D5946" w:rsidRPr="007F3B3D">
        <w:rPr>
          <w:rFonts w:ascii="Times New Roman" w:hAnsi="Times New Roman" w:cs="Times New Roman"/>
          <w:sz w:val="24"/>
        </w:rPr>
        <w:t xml:space="preserve">nly a few bacteria </w:t>
      </w:r>
      <w:r w:rsidR="00EE78EC">
        <w:rPr>
          <w:rFonts w:ascii="Times New Roman" w:hAnsi="Times New Roman" w:cs="Times New Roman"/>
          <w:sz w:val="24"/>
        </w:rPr>
        <w:t xml:space="preserve">such as </w:t>
      </w:r>
      <w:r w:rsidR="006D5946" w:rsidRPr="007F3B3D">
        <w:rPr>
          <w:rFonts w:ascii="Times New Roman" w:hAnsi="Times New Roman" w:cs="Times New Roman"/>
          <w:i/>
          <w:sz w:val="24"/>
        </w:rPr>
        <w:lastRenderedPageBreak/>
        <w:t xml:space="preserve">Proteobacteria </w:t>
      </w:r>
      <w:proofErr w:type="spellStart"/>
      <w:r w:rsidR="006D5946" w:rsidRPr="007F3B3D">
        <w:rPr>
          <w:rFonts w:ascii="Times New Roman" w:hAnsi="Times New Roman" w:cs="Times New Roman"/>
          <w:i/>
          <w:sz w:val="24"/>
        </w:rPr>
        <w:t>Sutterella</w:t>
      </w:r>
      <w:proofErr w:type="spellEnd"/>
      <w:r w:rsidR="006D5946" w:rsidRPr="007F3B3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D5946" w:rsidRPr="007F3B3D">
        <w:rPr>
          <w:rFonts w:ascii="Times New Roman" w:hAnsi="Times New Roman" w:cs="Times New Roman"/>
          <w:i/>
          <w:sz w:val="24"/>
        </w:rPr>
        <w:t>Tenericutes</w:t>
      </w:r>
      <w:proofErr w:type="spellEnd"/>
      <w:r w:rsidR="006D5946" w:rsidRPr="007F3B3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6D5946" w:rsidRPr="007F3B3D">
        <w:rPr>
          <w:rFonts w:ascii="Times New Roman" w:hAnsi="Times New Roman" w:cs="Times New Roman"/>
          <w:i/>
          <w:sz w:val="24"/>
        </w:rPr>
        <w:t>Anaeroplasma</w:t>
      </w:r>
      <w:proofErr w:type="spellEnd"/>
      <w:r w:rsidR="006D5946" w:rsidRPr="007F3B3D">
        <w:rPr>
          <w:rFonts w:ascii="Times New Roman" w:hAnsi="Times New Roman" w:cs="Times New Roman"/>
          <w:sz w:val="24"/>
        </w:rPr>
        <w:t xml:space="preserve"> were significantly decreased by PEITC </w:t>
      </w:r>
      <w:r w:rsidR="00EE78EC">
        <w:rPr>
          <w:rFonts w:ascii="Times New Roman" w:hAnsi="Times New Roman" w:cs="Times New Roman"/>
          <w:sz w:val="24"/>
        </w:rPr>
        <w:t xml:space="preserve">diet </w:t>
      </w:r>
      <w:r w:rsidR="006D5946" w:rsidRPr="007F3B3D">
        <w:rPr>
          <w:rFonts w:ascii="Times New Roman" w:hAnsi="Times New Roman" w:cs="Times New Roman"/>
          <w:sz w:val="24"/>
        </w:rPr>
        <w:t xml:space="preserve">in Nrf2 KO mice at week 4. </w:t>
      </w:r>
    </w:p>
    <w:p w14:paraId="37BE6800" w14:textId="0C01D731" w:rsidR="00F3196A" w:rsidRDefault="00F3196A" w:rsidP="006B5DF1">
      <w:pPr>
        <w:spacing w:line="360" w:lineRule="auto"/>
        <w:rPr>
          <w:rFonts w:ascii="Times New Roman" w:hAnsi="Times New Roman" w:cs="Times New Roman"/>
          <w:sz w:val="24"/>
        </w:rPr>
      </w:pPr>
    </w:p>
    <w:p w14:paraId="3DA9266D" w14:textId="7DC8398E" w:rsidR="006823EC" w:rsidRPr="009D04D4" w:rsidRDefault="006823EC" w:rsidP="006B5DF1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9D04D4">
        <w:rPr>
          <w:rFonts w:ascii="Times New Roman" w:hAnsi="Times New Roman" w:cs="Times New Roman"/>
          <w:b/>
          <w:bCs/>
          <w:sz w:val="24"/>
        </w:rPr>
        <w:t xml:space="preserve">3.4 </w:t>
      </w:r>
      <w:r w:rsidRPr="009D04D4">
        <w:rPr>
          <w:rFonts w:ascii="Times New Roman" w:hAnsi="Times New Roman" w:cs="Times New Roman"/>
          <w:b/>
          <w:bCs/>
          <w:i/>
          <w:iCs/>
          <w:sz w:val="24"/>
        </w:rPr>
        <w:t>Bacteroidetes</w:t>
      </w:r>
      <w:r w:rsidRPr="009D04D4">
        <w:rPr>
          <w:rFonts w:ascii="Times New Roman" w:hAnsi="Times New Roman" w:cs="Times New Roman"/>
          <w:b/>
          <w:bCs/>
          <w:sz w:val="24"/>
        </w:rPr>
        <w:t>/</w:t>
      </w:r>
      <w:r w:rsidRPr="009D04D4">
        <w:rPr>
          <w:rFonts w:ascii="Times New Roman" w:hAnsi="Times New Roman" w:cs="Times New Roman"/>
          <w:b/>
          <w:bCs/>
          <w:i/>
          <w:iCs/>
          <w:sz w:val="24"/>
        </w:rPr>
        <w:t>Firmicutes</w:t>
      </w:r>
      <w:r w:rsidRPr="009D04D4">
        <w:rPr>
          <w:rFonts w:ascii="Times New Roman" w:hAnsi="Times New Roman" w:cs="Times New Roman"/>
          <w:b/>
          <w:bCs/>
          <w:sz w:val="24"/>
        </w:rPr>
        <w:t xml:space="preserve"> ratio </w:t>
      </w:r>
      <w:r w:rsidR="00F46EFF" w:rsidRPr="009D04D4">
        <w:rPr>
          <w:rFonts w:ascii="Times New Roman" w:hAnsi="Times New Roman" w:cs="Times New Roman"/>
          <w:b/>
          <w:bCs/>
          <w:sz w:val="24"/>
        </w:rPr>
        <w:t>altering by genotype, time and dietary treatment</w:t>
      </w:r>
    </w:p>
    <w:p w14:paraId="0554ECE8" w14:textId="0AE50379" w:rsidR="00F46EFF" w:rsidRPr="009D04D4" w:rsidRDefault="00F46EFF" w:rsidP="006B5DF1">
      <w:pPr>
        <w:spacing w:line="360" w:lineRule="auto"/>
        <w:rPr>
          <w:rFonts w:ascii="Times New Roman" w:hAnsi="Times New Roman" w:cs="Times New Roman"/>
          <w:sz w:val="24"/>
        </w:rPr>
      </w:pPr>
      <w:r w:rsidRPr="009D04D4">
        <w:rPr>
          <w:rFonts w:ascii="Times New Roman" w:hAnsi="Times New Roman" w:cs="Times New Roman"/>
          <w:sz w:val="24"/>
        </w:rPr>
        <w:t>The ratio of Bacteroidetes versus Firmicutes</w:t>
      </w:r>
      <w:r w:rsidR="00121091" w:rsidRPr="009D04D4">
        <w:rPr>
          <w:rFonts w:ascii="Times New Roman" w:hAnsi="Times New Roman" w:cs="Times New Roman"/>
          <w:sz w:val="24"/>
        </w:rPr>
        <w:t xml:space="preserve"> </w:t>
      </w:r>
      <w:r w:rsidR="00971172" w:rsidRPr="009D04D4">
        <w:rPr>
          <w:rFonts w:ascii="Times New Roman" w:hAnsi="Times New Roman" w:cs="Times New Roman"/>
          <w:sz w:val="24"/>
        </w:rPr>
        <w:t xml:space="preserve">shows association with certain biological activity including aging and body mass index changes </w:t>
      </w:r>
      <w:r w:rsidR="00A45197" w:rsidRPr="009D04D4">
        <w:rPr>
          <w:rFonts w:ascii="Times New Roman" w:hAnsi="Times New Roman" w:cs="Times New Roman"/>
          <w:sz w:val="24"/>
        </w:rPr>
        <w:fldChar w:fldCharType="begin">
          <w:fldData xml:space="preserve">PEVuZE5vdGU+PENpdGU+PEF1dGhvcj5Lb2xpYWRhPC9BdXRob3I+PFllYXI+MjAxNzwvWWVhcj48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</w:fldData>
        </w:fldChar>
      </w:r>
      <w:r w:rsidR="00971172" w:rsidRPr="009D04D4">
        <w:rPr>
          <w:rFonts w:ascii="Times New Roman" w:hAnsi="Times New Roman" w:cs="Times New Roman"/>
          <w:sz w:val="24"/>
        </w:rPr>
        <w:instrText xml:space="preserve"> ADDIN EN.CITE </w:instrText>
      </w:r>
      <w:r w:rsidR="00971172" w:rsidRPr="009D04D4">
        <w:rPr>
          <w:rFonts w:ascii="Times New Roman" w:hAnsi="Times New Roman" w:cs="Times New Roman"/>
          <w:sz w:val="24"/>
        </w:rPr>
        <w:fldChar w:fldCharType="begin">
          <w:fldData xml:space="preserve">PEVuZE5vdGU+PENpdGU+PEF1dGhvcj5Lb2xpYWRhPC9BdXRob3I+PFllYXI+MjAxNzwvWWVhcj48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</w:fldData>
        </w:fldChar>
      </w:r>
      <w:r w:rsidR="00971172" w:rsidRPr="009D04D4">
        <w:rPr>
          <w:rFonts w:ascii="Times New Roman" w:hAnsi="Times New Roman" w:cs="Times New Roman"/>
          <w:sz w:val="24"/>
        </w:rPr>
        <w:instrText xml:space="preserve"> ADDIN EN.CITE.DATA </w:instrText>
      </w:r>
      <w:r w:rsidR="00971172" w:rsidRPr="009D04D4">
        <w:rPr>
          <w:rFonts w:ascii="Times New Roman" w:hAnsi="Times New Roman" w:cs="Times New Roman"/>
          <w:sz w:val="24"/>
        </w:rPr>
      </w:r>
      <w:r w:rsidR="00971172" w:rsidRPr="009D04D4">
        <w:rPr>
          <w:rFonts w:ascii="Times New Roman" w:hAnsi="Times New Roman" w:cs="Times New Roman"/>
          <w:sz w:val="24"/>
        </w:rPr>
        <w:fldChar w:fldCharType="end"/>
      </w:r>
      <w:r w:rsidR="00A45197" w:rsidRPr="009D04D4">
        <w:rPr>
          <w:rFonts w:ascii="Times New Roman" w:hAnsi="Times New Roman" w:cs="Times New Roman"/>
          <w:sz w:val="24"/>
        </w:rPr>
      </w:r>
      <w:r w:rsidR="00A45197" w:rsidRPr="009D04D4">
        <w:rPr>
          <w:rFonts w:ascii="Times New Roman" w:hAnsi="Times New Roman" w:cs="Times New Roman"/>
          <w:sz w:val="24"/>
        </w:rPr>
        <w:fldChar w:fldCharType="separate"/>
      </w:r>
      <w:r w:rsidR="00971172" w:rsidRPr="009D04D4">
        <w:rPr>
          <w:rFonts w:ascii="Times New Roman" w:hAnsi="Times New Roman" w:cs="Times New Roman"/>
          <w:noProof/>
          <w:sz w:val="24"/>
        </w:rPr>
        <w:t>(Koliada et al., 2017; Mariat et al., 2009)</w:t>
      </w:r>
      <w:r w:rsidR="00A45197" w:rsidRPr="009D04D4">
        <w:rPr>
          <w:rFonts w:ascii="Times New Roman" w:hAnsi="Times New Roman" w:cs="Times New Roman"/>
          <w:sz w:val="24"/>
        </w:rPr>
        <w:fldChar w:fldCharType="end"/>
      </w:r>
      <w:r w:rsidR="00884E8F" w:rsidRPr="009D04D4">
        <w:rPr>
          <w:rFonts w:ascii="Times New Roman" w:hAnsi="Times New Roman" w:cs="Times New Roman"/>
          <w:sz w:val="24"/>
        </w:rPr>
        <w:t xml:space="preserve">. </w:t>
      </w:r>
      <w:r w:rsidR="00A85432" w:rsidRPr="009D04D4">
        <w:rPr>
          <w:rFonts w:ascii="Times New Roman" w:hAnsi="Times New Roman" w:cs="Times New Roman"/>
          <w:sz w:val="24"/>
        </w:rPr>
        <w:t xml:space="preserve">In our study, we observed a strong impact on </w:t>
      </w:r>
      <w:r w:rsidR="00D4065C" w:rsidRPr="009D04D4">
        <w:rPr>
          <w:rFonts w:ascii="Times New Roman" w:hAnsi="Times New Roman" w:cs="Times New Roman"/>
          <w:sz w:val="24"/>
        </w:rPr>
        <w:t xml:space="preserve">the </w:t>
      </w:r>
      <w:r w:rsidR="00A85432" w:rsidRPr="009D04D4">
        <w:rPr>
          <w:rFonts w:ascii="Times New Roman" w:hAnsi="Times New Roman" w:cs="Times New Roman"/>
          <w:sz w:val="24"/>
        </w:rPr>
        <w:t xml:space="preserve">ratio </w:t>
      </w:r>
      <w:r w:rsidR="00D4065C" w:rsidRPr="009D04D4">
        <w:rPr>
          <w:rFonts w:ascii="Times New Roman" w:hAnsi="Times New Roman" w:cs="Times New Roman"/>
          <w:sz w:val="24"/>
        </w:rPr>
        <w:t>(</w:t>
      </w:r>
      <w:r w:rsidR="00D4065C" w:rsidRPr="009D04D4">
        <w:rPr>
          <w:rFonts w:ascii="Times New Roman" w:hAnsi="Times New Roman" w:cs="Times New Roman"/>
          <w:i/>
          <w:iCs/>
          <w:sz w:val="24"/>
        </w:rPr>
        <w:t>Bacteroidetes</w:t>
      </w:r>
      <w:r w:rsidR="00D4065C" w:rsidRPr="009D04D4">
        <w:rPr>
          <w:rFonts w:ascii="Times New Roman" w:hAnsi="Times New Roman" w:cs="Times New Roman"/>
          <w:sz w:val="24"/>
        </w:rPr>
        <w:t>/</w:t>
      </w:r>
      <w:r w:rsidR="00D4065C" w:rsidRPr="009D04D4">
        <w:rPr>
          <w:rFonts w:ascii="Times New Roman" w:hAnsi="Times New Roman" w:cs="Times New Roman"/>
          <w:i/>
          <w:iCs/>
          <w:sz w:val="24"/>
        </w:rPr>
        <w:t>Firmicutes</w:t>
      </w:r>
      <w:r w:rsidR="00D4065C" w:rsidRPr="009D04D4">
        <w:rPr>
          <w:rFonts w:ascii="Times New Roman" w:hAnsi="Times New Roman" w:cs="Times New Roman"/>
          <w:sz w:val="24"/>
        </w:rPr>
        <w:t xml:space="preserve">) </w:t>
      </w:r>
      <w:r w:rsidR="00A85432" w:rsidRPr="009D04D4">
        <w:rPr>
          <w:rFonts w:ascii="Times New Roman" w:hAnsi="Times New Roman" w:cs="Times New Roman"/>
          <w:sz w:val="24"/>
        </w:rPr>
        <w:t>by host genotype (</w:t>
      </w:r>
      <w:r w:rsidR="00A85432" w:rsidRPr="009D04D4">
        <w:rPr>
          <w:rFonts w:ascii="Times New Roman" w:hAnsi="Times New Roman" w:cs="Times New Roman"/>
          <w:b/>
          <w:bCs/>
          <w:sz w:val="24"/>
        </w:rPr>
        <w:t>Fig. 7 A</w:t>
      </w:r>
      <w:r w:rsidR="00A85432" w:rsidRPr="009D04D4">
        <w:rPr>
          <w:rFonts w:ascii="Times New Roman" w:hAnsi="Times New Roman" w:cs="Times New Roman"/>
          <w:sz w:val="24"/>
        </w:rPr>
        <w:t xml:space="preserve">). In addition, </w:t>
      </w:r>
      <w:r w:rsidR="00D4065C" w:rsidRPr="009D04D4">
        <w:rPr>
          <w:rFonts w:ascii="Times New Roman" w:hAnsi="Times New Roman" w:cs="Times New Roman" w:hint="eastAsia"/>
          <w:sz w:val="24"/>
        </w:rPr>
        <w:t>w</w:t>
      </w:r>
      <w:r w:rsidR="00D4065C" w:rsidRPr="009D04D4">
        <w:rPr>
          <w:rFonts w:ascii="Times New Roman" w:hAnsi="Times New Roman" w:cs="Times New Roman"/>
          <w:sz w:val="24"/>
        </w:rPr>
        <w:t xml:space="preserve">e also observed </w:t>
      </w:r>
      <w:r w:rsidR="00A85432" w:rsidRPr="009D04D4">
        <w:rPr>
          <w:rFonts w:ascii="Times New Roman" w:hAnsi="Times New Roman" w:cs="Times New Roman"/>
          <w:sz w:val="24"/>
        </w:rPr>
        <w:t xml:space="preserve">a slight association between </w:t>
      </w:r>
      <w:r w:rsidR="00D4065C" w:rsidRPr="009D04D4">
        <w:rPr>
          <w:rFonts w:ascii="Times New Roman" w:hAnsi="Times New Roman" w:cs="Times New Roman"/>
          <w:sz w:val="24"/>
        </w:rPr>
        <w:t xml:space="preserve">the ratio </w:t>
      </w:r>
      <w:r w:rsidR="00A85432" w:rsidRPr="009D04D4">
        <w:rPr>
          <w:rFonts w:ascii="Times New Roman" w:hAnsi="Times New Roman" w:cs="Times New Roman"/>
          <w:sz w:val="24"/>
        </w:rPr>
        <w:t>and aging process from week 0 to week 4</w:t>
      </w:r>
      <w:r w:rsidR="00D4065C" w:rsidRPr="009D04D4">
        <w:rPr>
          <w:rFonts w:ascii="Times New Roman" w:hAnsi="Times New Roman" w:cs="Times New Roman"/>
          <w:sz w:val="24"/>
        </w:rPr>
        <w:t xml:space="preserve"> </w:t>
      </w:r>
      <w:r w:rsidR="00A85432" w:rsidRPr="009D04D4">
        <w:rPr>
          <w:rFonts w:ascii="Times New Roman" w:hAnsi="Times New Roman" w:cs="Times New Roman"/>
          <w:sz w:val="24"/>
        </w:rPr>
        <w:t>(</w:t>
      </w:r>
      <w:r w:rsidR="00A85432" w:rsidRPr="009D04D4">
        <w:rPr>
          <w:rFonts w:ascii="Times New Roman" w:hAnsi="Times New Roman" w:cs="Times New Roman"/>
          <w:b/>
          <w:bCs/>
          <w:sz w:val="24"/>
        </w:rPr>
        <w:t>Fig. 7B</w:t>
      </w:r>
      <w:r w:rsidR="00A85432" w:rsidRPr="009D04D4">
        <w:rPr>
          <w:rFonts w:ascii="Times New Roman" w:hAnsi="Times New Roman" w:cs="Times New Roman"/>
          <w:sz w:val="24"/>
        </w:rPr>
        <w:t>)</w:t>
      </w:r>
      <w:r w:rsidR="00D4065C" w:rsidRPr="009D04D4">
        <w:rPr>
          <w:rFonts w:ascii="Times New Roman" w:hAnsi="Times New Roman" w:cs="Times New Roman"/>
          <w:sz w:val="24"/>
        </w:rPr>
        <w:t>, and no association between the ratio and animal diet</w:t>
      </w:r>
      <w:r w:rsidR="00B126B6" w:rsidRPr="009D04D4">
        <w:rPr>
          <w:rFonts w:ascii="Times New Roman" w:hAnsi="Times New Roman" w:cs="Times New Roman"/>
          <w:sz w:val="24"/>
        </w:rPr>
        <w:t xml:space="preserve"> (</w:t>
      </w:r>
      <w:r w:rsidR="00B126B6" w:rsidRPr="009D04D4">
        <w:rPr>
          <w:rFonts w:ascii="Times New Roman" w:hAnsi="Times New Roman" w:cs="Times New Roman"/>
          <w:b/>
          <w:bCs/>
          <w:sz w:val="24"/>
        </w:rPr>
        <w:t>Fig. 7C</w:t>
      </w:r>
      <w:r w:rsidR="00B126B6" w:rsidRPr="009D04D4">
        <w:rPr>
          <w:rFonts w:ascii="Times New Roman" w:hAnsi="Times New Roman" w:cs="Times New Roman"/>
          <w:sz w:val="24"/>
        </w:rPr>
        <w:t>)</w:t>
      </w:r>
      <w:r w:rsidR="00D4065C" w:rsidRPr="009D04D4">
        <w:rPr>
          <w:rFonts w:ascii="Times New Roman" w:hAnsi="Times New Roman" w:cs="Times New Roman"/>
          <w:sz w:val="24"/>
        </w:rPr>
        <w:t>.</w:t>
      </w:r>
      <w:r w:rsidR="002F6D09" w:rsidRPr="009D04D4">
        <w:rPr>
          <w:rFonts w:ascii="Times New Roman" w:hAnsi="Times New Roman" w:cs="Times New Roman"/>
          <w:sz w:val="24"/>
        </w:rPr>
        <w:t xml:space="preserve"> The average ratio of </w:t>
      </w:r>
      <w:r w:rsidR="002F6D09" w:rsidRPr="009D04D4">
        <w:rPr>
          <w:rFonts w:ascii="Times New Roman" w:hAnsi="Times New Roman" w:cs="Times New Roman"/>
          <w:i/>
          <w:iCs/>
          <w:sz w:val="24"/>
        </w:rPr>
        <w:t>Bacteroidetes</w:t>
      </w:r>
      <w:r w:rsidR="002F6D09" w:rsidRPr="009D04D4">
        <w:rPr>
          <w:rFonts w:ascii="Times New Roman" w:hAnsi="Times New Roman" w:cs="Times New Roman"/>
          <w:sz w:val="24"/>
        </w:rPr>
        <w:t>/</w:t>
      </w:r>
      <w:r w:rsidR="002F6D09" w:rsidRPr="009D04D4">
        <w:rPr>
          <w:rFonts w:ascii="Times New Roman" w:hAnsi="Times New Roman" w:cs="Times New Roman"/>
          <w:i/>
          <w:iCs/>
          <w:sz w:val="24"/>
        </w:rPr>
        <w:t>Firmicutes</w:t>
      </w:r>
      <w:r w:rsidR="000C51CB" w:rsidRPr="009D04D4">
        <w:rPr>
          <w:rFonts w:ascii="Times New Roman" w:hAnsi="Times New Roman" w:cs="Times New Roman"/>
          <w:sz w:val="24"/>
        </w:rPr>
        <w:t xml:space="preserve"> on WT group deceased from around 1.7 to 1.0 at week 1 and remained low at 1.1 at week 4, however, KO groups decreased from 2.15 to nearly 1.5 with significant higher value than the ratio of WT groups</w:t>
      </w:r>
      <w:r w:rsidR="00452738" w:rsidRPr="009D04D4">
        <w:rPr>
          <w:rFonts w:ascii="Times New Roman" w:hAnsi="Times New Roman" w:cs="Times New Roman"/>
          <w:sz w:val="24"/>
        </w:rPr>
        <w:t xml:space="preserve"> (</w:t>
      </w:r>
      <w:r w:rsidR="00452738" w:rsidRPr="009D04D4">
        <w:rPr>
          <w:rFonts w:ascii="Times New Roman" w:hAnsi="Times New Roman" w:cs="Times New Roman"/>
          <w:b/>
          <w:bCs/>
          <w:sz w:val="24"/>
        </w:rPr>
        <w:t>Fig. 7D</w:t>
      </w:r>
      <w:r w:rsidR="00452738" w:rsidRPr="009D04D4">
        <w:rPr>
          <w:rFonts w:ascii="Times New Roman" w:hAnsi="Times New Roman" w:cs="Times New Roman"/>
          <w:sz w:val="24"/>
        </w:rPr>
        <w:t>)</w:t>
      </w:r>
      <w:r w:rsidR="000C51CB" w:rsidRPr="009D04D4">
        <w:rPr>
          <w:rFonts w:ascii="Times New Roman" w:hAnsi="Times New Roman" w:cs="Times New Roman"/>
          <w:sz w:val="24"/>
        </w:rPr>
        <w:t xml:space="preserve">. </w:t>
      </w:r>
      <w:r w:rsidR="00007230" w:rsidRPr="009D04D4">
        <w:rPr>
          <w:rFonts w:ascii="Times New Roman" w:hAnsi="Times New Roman" w:cs="Times New Roman"/>
          <w:sz w:val="24"/>
        </w:rPr>
        <w:t xml:space="preserve">These trends have shown </w:t>
      </w:r>
      <w:r w:rsidR="0051553E" w:rsidRPr="009D04D4">
        <w:rPr>
          <w:rFonts w:ascii="Times New Roman" w:hAnsi="Times New Roman" w:cs="Times New Roman"/>
          <w:sz w:val="24"/>
        </w:rPr>
        <w:t>less or no</w:t>
      </w:r>
      <w:r w:rsidR="00007230" w:rsidRPr="009D04D4">
        <w:rPr>
          <w:rFonts w:ascii="Times New Roman" w:hAnsi="Times New Roman" w:cs="Times New Roman"/>
          <w:sz w:val="24"/>
        </w:rPr>
        <w:t xml:space="preserve"> impact by diet.</w:t>
      </w:r>
      <w:r w:rsidR="00A6388A" w:rsidRPr="009D04D4">
        <w:rPr>
          <w:rFonts w:ascii="Times New Roman" w:hAnsi="Times New Roman" w:cs="Times New Roman"/>
          <w:sz w:val="24"/>
        </w:rPr>
        <w:t xml:space="preserve"> </w:t>
      </w:r>
      <w:r w:rsidR="002845F9" w:rsidRPr="009D04D4">
        <w:rPr>
          <w:rFonts w:ascii="Times New Roman" w:hAnsi="Times New Roman" w:cs="Times New Roman" w:hint="eastAsia"/>
          <w:sz w:val="24"/>
        </w:rPr>
        <w:t>P</w:t>
      </w:r>
      <w:r w:rsidR="00AC674F" w:rsidRPr="009D04D4">
        <w:rPr>
          <w:rFonts w:ascii="Times New Roman" w:hAnsi="Times New Roman" w:cs="Times New Roman"/>
          <w:sz w:val="24"/>
        </w:rPr>
        <w:t xml:space="preserve">atterns of </w:t>
      </w:r>
      <w:r w:rsidR="00AC674F" w:rsidRPr="009D04D4">
        <w:rPr>
          <w:rFonts w:ascii="Times New Roman" w:hAnsi="Times New Roman" w:cs="Times New Roman"/>
          <w:i/>
          <w:iCs/>
          <w:sz w:val="24"/>
        </w:rPr>
        <w:t>Bacteroidetes</w:t>
      </w:r>
      <w:r w:rsidR="00AC674F" w:rsidRPr="009D04D4">
        <w:rPr>
          <w:rFonts w:ascii="Times New Roman" w:hAnsi="Times New Roman" w:cs="Times New Roman"/>
          <w:sz w:val="24"/>
        </w:rPr>
        <w:t>/</w:t>
      </w:r>
      <w:r w:rsidR="00AC674F" w:rsidRPr="009D04D4">
        <w:rPr>
          <w:rFonts w:ascii="Times New Roman" w:hAnsi="Times New Roman" w:cs="Times New Roman"/>
          <w:i/>
          <w:iCs/>
          <w:sz w:val="24"/>
        </w:rPr>
        <w:t>Firmicutes</w:t>
      </w:r>
      <w:r w:rsidR="00AC674F" w:rsidRPr="009D04D4">
        <w:rPr>
          <w:rFonts w:ascii="Times New Roman" w:hAnsi="Times New Roman" w:cs="Times New Roman"/>
          <w:sz w:val="24"/>
        </w:rPr>
        <w:t xml:space="preserve"> ratio </w:t>
      </w:r>
      <w:r w:rsidR="0051553E" w:rsidRPr="009D04D4">
        <w:rPr>
          <w:rFonts w:ascii="Times New Roman" w:hAnsi="Times New Roman" w:cs="Times New Roman"/>
          <w:sz w:val="24"/>
        </w:rPr>
        <w:t xml:space="preserve">are </w:t>
      </w:r>
      <w:r w:rsidR="002845F9" w:rsidRPr="009D04D4">
        <w:rPr>
          <w:rFonts w:ascii="Times New Roman" w:hAnsi="Times New Roman" w:cs="Times New Roman"/>
          <w:sz w:val="24"/>
        </w:rPr>
        <w:t xml:space="preserve">showing correlations with </w:t>
      </w:r>
      <w:r w:rsidR="0051553E" w:rsidRPr="009D04D4">
        <w:rPr>
          <w:rFonts w:ascii="Times New Roman" w:hAnsi="Times New Roman" w:cs="Times New Roman"/>
          <w:sz w:val="24"/>
        </w:rPr>
        <w:t>genotypes and aging, suggesting potential utilization of gut microbiome indicator in future clinicals.</w:t>
      </w:r>
      <w:r w:rsidR="002007E8" w:rsidRPr="009D04D4">
        <w:rPr>
          <w:rFonts w:ascii="Times New Roman" w:hAnsi="Times New Roman" w:cs="Times New Roman"/>
          <w:sz w:val="24"/>
        </w:rPr>
        <w:t xml:space="preserve"> </w:t>
      </w:r>
    </w:p>
    <w:p w14:paraId="3AD8347C" w14:textId="77777777" w:rsidR="006823EC" w:rsidRPr="007F3B3D" w:rsidRDefault="006823EC" w:rsidP="006B5DF1">
      <w:pPr>
        <w:spacing w:line="360" w:lineRule="auto"/>
        <w:rPr>
          <w:rFonts w:ascii="Times New Roman" w:hAnsi="Times New Roman" w:cs="Times New Roman"/>
          <w:sz w:val="24"/>
        </w:rPr>
      </w:pPr>
    </w:p>
    <w:p w14:paraId="1FA9F937" w14:textId="1D3EDF7F" w:rsidR="00E65298" w:rsidRPr="007F3B3D" w:rsidRDefault="007F3B3D" w:rsidP="006B5DF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t xml:space="preserve">4. </w:t>
      </w:r>
      <w:r w:rsidR="00117F3B" w:rsidRPr="007F3B3D">
        <w:rPr>
          <w:rFonts w:ascii="Times New Roman" w:hAnsi="Times New Roman" w:cs="Times New Roman"/>
          <w:b/>
          <w:sz w:val="24"/>
        </w:rPr>
        <w:t>Discussion</w:t>
      </w:r>
    </w:p>
    <w:p w14:paraId="57020E79" w14:textId="21AA47A7" w:rsidR="00F50CBB" w:rsidRPr="0064193F" w:rsidRDefault="003A7CE9" w:rsidP="006B5DF1">
      <w:pPr>
        <w:spacing w:line="36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sz w:val="24"/>
        </w:rPr>
        <w:t>Gut bacteria have been appreciated for many years with its potential beneficial effects in metabolizing essential nutrients, providing energy and enhancing immune system</w:t>
      </w:r>
      <w:r w:rsidRPr="007F3B3D">
        <w:rPr>
          <w:rFonts w:ascii="Times New Roman" w:hAnsi="Times New Roman" w:cs="Times New Roman"/>
          <w:sz w:val="24"/>
        </w:rPr>
        <w:t xml:space="preserve"> </w:t>
      </w:r>
      <w:r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PEVuZE5vdGU+PENpdGU+PEF1dGhvcj5SYW1ha3Jpc2huYTwvQXV0aG9yPjxZZWFyPjIwMTM8L1ll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</w:fldData>
        </w:fldChar>
      </w:r>
      <w:r w:rsidRPr="007F3B3D">
        <w:rPr>
          <w:rFonts w:ascii="Times New Roman" w:hAnsi="Times New Roman" w:cs="Times New Roman"/>
          <w:sz w:val="24"/>
        </w:rPr>
        <w:instrText xml:space="preserve"> ADDIN EN.CITE </w:instrText>
      </w:r>
      <w:r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PEVuZE5vdGU+PENpdGU+PEF1dGhvcj5SYW1ha3Jpc2huYTwvQXV0aG9yPjxZZWFyPjIwMTM8L1ll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</w:fldData>
        </w:fldChar>
      </w:r>
      <w:r w:rsidRPr="007F3B3D">
        <w:rPr>
          <w:rFonts w:ascii="Times New Roman" w:hAnsi="Times New Roman" w:cs="Times New Roman"/>
          <w:sz w:val="24"/>
        </w:rPr>
        <w:instrText xml:space="preserve"> ADDIN EN.CITE.DATA </w:instrText>
      </w:r>
      <w:r w:rsidRPr="007F3B3D">
        <w:rPr>
          <w:rFonts w:ascii="Times New Roman" w:hAnsi="Times New Roman" w:cs="Times New Roman"/>
          <w:sz w:val="24"/>
        </w:rPr>
      </w:r>
      <w:r w:rsidRPr="007F3B3D">
        <w:rPr>
          <w:rFonts w:ascii="Times New Roman" w:hAnsi="Times New Roman" w:cs="Times New Roman"/>
          <w:sz w:val="24"/>
        </w:rPr>
        <w:fldChar w:fldCharType="end"/>
      </w:r>
      <w:r w:rsidRPr="007F3B3D">
        <w:rPr>
          <w:rFonts w:ascii="Times New Roman" w:hAnsi="Times New Roman" w:cs="Times New Roman"/>
          <w:sz w:val="24"/>
        </w:rPr>
      </w:r>
      <w:r w:rsidRPr="007F3B3D">
        <w:rPr>
          <w:rFonts w:ascii="Times New Roman" w:hAnsi="Times New Roman" w:cs="Times New Roman"/>
          <w:sz w:val="24"/>
        </w:rPr>
        <w:fldChar w:fldCharType="separate"/>
      </w:r>
      <w:r w:rsidRPr="007F3B3D">
        <w:rPr>
          <w:rFonts w:ascii="Times New Roman" w:hAnsi="Times New Roman" w:cs="Times New Roman"/>
          <w:noProof/>
          <w:sz w:val="24"/>
        </w:rPr>
        <w:t>(Maslowski &amp; Mackay, 2011; Ramakrishna, 2013; Rowland et al., 2018)</w:t>
      </w:r>
      <w:r w:rsidRPr="007F3B3D">
        <w:rPr>
          <w:rFonts w:ascii="Times New Roman" w:hAnsi="Times New Roman" w:cs="Times New Roman"/>
          <w:sz w:val="24"/>
        </w:rPr>
        <w:fldChar w:fldCharType="end"/>
      </w:r>
      <w:r w:rsidRPr="007F3B3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For instance, gut bacteria </w:t>
      </w:r>
      <w:proofErr w:type="spellStart"/>
      <w:r w:rsidRPr="00540852">
        <w:rPr>
          <w:rFonts w:ascii="Times New Roman" w:hAnsi="Times New Roman" w:cs="Times New Roman"/>
          <w:i/>
          <w:sz w:val="24"/>
        </w:rPr>
        <w:t>butyricicoccus</w:t>
      </w:r>
      <w:proofErr w:type="spellEnd"/>
      <w:r w:rsidRPr="0054085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40852">
        <w:rPr>
          <w:rFonts w:ascii="Times New Roman" w:hAnsi="Times New Roman" w:cs="Times New Roman"/>
          <w:i/>
          <w:sz w:val="24"/>
        </w:rPr>
        <w:t>pullicaecorum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540852">
        <w:rPr>
          <w:rFonts w:ascii="Times New Roman" w:hAnsi="Times New Roman" w:cs="Times New Roman"/>
          <w:i/>
          <w:sz w:val="24"/>
        </w:rPr>
        <w:t>butyricicoccus</w:t>
      </w:r>
      <w:proofErr w:type="spellEnd"/>
      <w:r w:rsidRPr="0054085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540852">
        <w:rPr>
          <w:rFonts w:ascii="Times New Roman" w:hAnsi="Times New Roman" w:cs="Times New Roman"/>
          <w:i/>
          <w:sz w:val="24"/>
        </w:rPr>
        <w:t>pullicaecorum</w:t>
      </w:r>
      <w:proofErr w:type="spellEnd"/>
      <w:r>
        <w:rPr>
          <w:rFonts w:ascii="Times New Roman" w:hAnsi="Times New Roman" w:cs="Times New Roman"/>
          <w:sz w:val="24"/>
        </w:rPr>
        <w:t xml:space="preserve"> produce butyrate, an essential metabolite for human homeostasis and disease prevention{</w:t>
      </w:r>
      <w:r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PEVuZE5vdGU+PENpdGU+PEF1dGhvcj5HZWlybmFlcnQ8L0F1dGhvcj48WWVhcj4yMDE3PC9ZZWFy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</w:fldData>
        </w:fldChar>
      </w:r>
      <w:r w:rsidRPr="007F3B3D">
        <w:rPr>
          <w:rFonts w:ascii="Times New Roman" w:hAnsi="Times New Roman" w:cs="Times New Roman"/>
          <w:sz w:val="24"/>
        </w:rPr>
        <w:instrText xml:space="preserve"> ADDIN EN.CITE </w:instrText>
      </w:r>
      <w:r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PEVuZE5vdGU+PENpdGU+PEF1dGhvcj5HZWlybmFlcnQ8L0F1dGhvcj48WWVhcj4yMDE3PC9ZZWFy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</w:fldData>
        </w:fldChar>
      </w:r>
      <w:r w:rsidRPr="007F3B3D">
        <w:rPr>
          <w:rFonts w:ascii="Times New Roman" w:hAnsi="Times New Roman" w:cs="Times New Roman"/>
          <w:sz w:val="24"/>
        </w:rPr>
        <w:instrText xml:space="preserve"> ADDIN EN.CITE.DATA </w:instrText>
      </w:r>
      <w:r w:rsidRPr="007F3B3D">
        <w:rPr>
          <w:rFonts w:ascii="Times New Roman" w:hAnsi="Times New Roman" w:cs="Times New Roman"/>
          <w:sz w:val="24"/>
        </w:rPr>
      </w:r>
      <w:r w:rsidRPr="007F3B3D">
        <w:rPr>
          <w:rFonts w:ascii="Times New Roman" w:hAnsi="Times New Roman" w:cs="Times New Roman"/>
          <w:sz w:val="24"/>
        </w:rPr>
        <w:fldChar w:fldCharType="end"/>
      </w:r>
      <w:r w:rsidRPr="007F3B3D">
        <w:rPr>
          <w:rFonts w:ascii="Times New Roman" w:hAnsi="Times New Roman" w:cs="Times New Roman"/>
          <w:sz w:val="24"/>
        </w:rPr>
      </w:r>
      <w:r w:rsidRPr="007F3B3D">
        <w:rPr>
          <w:rFonts w:ascii="Times New Roman" w:hAnsi="Times New Roman" w:cs="Times New Roman"/>
          <w:sz w:val="24"/>
        </w:rPr>
        <w:fldChar w:fldCharType="separate"/>
      </w:r>
      <w:r w:rsidRPr="007F3B3D">
        <w:rPr>
          <w:rFonts w:ascii="Times New Roman" w:hAnsi="Times New Roman" w:cs="Times New Roman"/>
          <w:noProof/>
          <w:sz w:val="24"/>
        </w:rPr>
        <w:t>(Geirnaert et al., 2017)</w:t>
      </w:r>
      <w:r w:rsidRPr="007F3B3D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while</w:t>
      </w:r>
      <w:r w:rsidRPr="007F3B3D">
        <w:rPr>
          <w:rFonts w:ascii="Times New Roman" w:hAnsi="Times New Roman" w:cs="Times New Roman"/>
          <w:sz w:val="24"/>
        </w:rPr>
        <w:t xml:space="preserve"> </w:t>
      </w:r>
      <w:r w:rsidRPr="007F3B3D">
        <w:rPr>
          <w:rFonts w:ascii="Times New Roman" w:hAnsi="Times New Roman" w:cs="Times New Roman"/>
          <w:i/>
          <w:sz w:val="24"/>
        </w:rPr>
        <w:t>Lactobacillus</w:t>
      </w:r>
      <w:r w:rsidRPr="007F3B3D">
        <w:rPr>
          <w:rFonts w:ascii="Times New Roman" w:hAnsi="Times New Roman" w:cs="Times New Roman"/>
          <w:sz w:val="24"/>
        </w:rPr>
        <w:t xml:space="preserve"> strains are involved in essential vitamins metabolism </w:t>
      </w:r>
      <w:r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PEVuZE5vdGU+PENpdGU+PEF1dGhvcj5MZUJsYW5jPC9BdXRob3I+PFllYXI+MjAxMzwvWWVhcj48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</w:fldData>
        </w:fldChar>
      </w:r>
      <w:r w:rsidRPr="007F3B3D">
        <w:rPr>
          <w:rFonts w:ascii="Times New Roman" w:hAnsi="Times New Roman" w:cs="Times New Roman"/>
          <w:sz w:val="24"/>
        </w:rPr>
        <w:instrText xml:space="preserve"> ADDIN EN.CITE </w:instrText>
      </w:r>
      <w:r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PEVuZE5vdGU+PENpdGU+PEF1dGhvcj5MZUJsYW5jPC9BdXRob3I+PFllYXI+MjAxMzwvWWVhcj48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</w:fldData>
        </w:fldChar>
      </w:r>
      <w:r w:rsidRPr="007F3B3D">
        <w:rPr>
          <w:rFonts w:ascii="Times New Roman" w:hAnsi="Times New Roman" w:cs="Times New Roman"/>
          <w:sz w:val="24"/>
        </w:rPr>
        <w:instrText xml:space="preserve"> ADDIN EN.CITE.DATA </w:instrText>
      </w:r>
      <w:r w:rsidRPr="007F3B3D">
        <w:rPr>
          <w:rFonts w:ascii="Times New Roman" w:hAnsi="Times New Roman" w:cs="Times New Roman"/>
          <w:sz w:val="24"/>
        </w:rPr>
      </w:r>
      <w:r w:rsidRPr="007F3B3D">
        <w:rPr>
          <w:rFonts w:ascii="Times New Roman" w:hAnsi="Times New Roman" w:cs="Times New Roman"/>
          <w:sz w:val="24"/>
        </w:rPr>
        <w:fldChar w:fldCharType="end"/>
      </w:r>
      <w:r w:rsidRPr="007F3B3D">
        <w:rPr>
          <w:rFonts w:ascii="Times New Roman" w:hAnsi="Times New Roman" w:cs="Times New Roman"/>
          <w:sz w:val="24"/>
        </w:rPr>
      </w:r>
      <w:r w:rsidRPr="007F3B3D">
        <w:rPr>
          <w:rFonts w:ascii="Times New Roman" w:hAnsi="Times New Roman" w:cs="Times New Roman"/>
          <w:sz w:val="24"/>
        </w:rPr>
        <w:fldChar w:fldCharType="separate"/>
      </w:r>
      <w:r w:rsidRPr="007F3B3D">
        <w:rPr>
          <w:rFonts w:ascii="Times New Roman" w:hAnsi="Times New Roman" w:cs="Times New Roman"/>
          <w:noProof/>
          <w:sz w:val="24"/>
        </w:rPr>
        <w:t>(LeBlanc et al., 2013)</w:t>
      </w:r>
      <w:r w:rsidRPr="007F3B3D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. </w:t>
      </w:r>
      <w:r w:rsidR="00FA5FD4" w:rsidRPr="007F3B3D">
        <w:rPr>
          <w:rFonts w:ascii="Times New Roman" w:hAnsi="Times New Roman" w:cs="Times New Roman"/>
          <w:sz w:val="24"/>
        </w:rPr>
        <w:t xml:space="preserve">Our </w:t>
      </w:r>
      <w:r>
        <w:rPr>
          <w:rFonts w:ascii="Times New Roman" w:hAnsi="Times New Roman" w:cs="Times New Roman"/>
          <w:sz w:val="24"/>
        </w:rPr>
        <w:t xml:space="preserve">current </w:t>
      </w:r>
      <w:r w:rsidR="00FA5FD4" w:rsidRPr="007F3B3D">
        <w:rPr>
          <w:rFonts w:ascii="Times New Roman" w:hAnsi="Times New Roman" w:cs="Times New Roman"/>
          <w:sz w:val="24"/>
        </w:rPr>
        <w:t>study demonstrates</w:t>
      </w:r>
      <w:r w:rsidR="00DA5921" w:rsidRPr="007F3B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that host genotype and PEITC diet alter </w:t>
      </w:r>
      <w:r w:rsidR="00DA5921" w:rsidRPr="007F3B3D">
        <w:rPr>
          <w:rFonts w:ascii="Times New Roman" w:hAnsi="Times New Roman" w:cs="Times New Roman"/>
          <w:sz w:val="24"/>
        </w:rPr>
        <w:t>gut microbiota</w:t>
      </w:r>
      <w:r w:rsidR="00C1581D" w:rsidRPr="007F3B3D">
        <w:rPr>
          <w:rFonts w:ascii="Times New Roman" w:hAnsi="Times New Roman" w:cs="Times New Roman"/>
          <w:sz w:val="24"/>
        </w:rPr>
        <w:t xml:space="preserve">. </w:t>
      </w:r>
      <w:r w:rsidR="00DA5921" w:rsidRPr="007F3B3D">
        <w:rPr>
          <w:rFonts w:ascii="Times New Roman" w:hAnsi="Times New Roman" w:cs="Times New Roman"/>
          <w:sz w:val="24"/>
        </w:rPr>
        <w:t xml:space="preserve">Both bacterial diversity and individual </w:t>
      </w:r>
      <w:r w:rsidR="00861076" w:rsidRPr="007F3B3D">
        <w:rPr>
          <w:rFonts w:ascii="Times New Roman" w:hAnsi="Times New Roman" w:cs="Times New Roman"/>
          <w:sz w:val="24"/>
        </w:rPr>
        <w:t xml:space="preserve">bacterial </w:t>
      </w:r>
      <w:r w:rsidR="00DA5921" w:rsidRPr="007F3B3D">
        <w:rPr>
          <w:rFonts w:ascii="Times New Roman" w:hAnsi="Times New Roman" w:cs="Times New Roman"/>
          <w:sz w:val="24"/>
        </w:rPr>
        <w:t>strains change</w:t>
      </w:r>
      <w:r w:rsidR="00762BD7" w:rsidRPr="007F3B3D">
        <w:rPr>
          <w:rFonts w:ascii="Times New Roman" w:hAnsi="Times New Roman" w:cs="Times New Roman"/>
          <w:sz w:val="24"/>
        </w:rPr>
        <w:t xml:space="preserve"> significantly</w:t>
      </w:r>
      <w:r w:rsidR="00861076" w:rsidRPr="007F3B3D">
        <w:rPr>
          <w:rFonts w:ascii="Times New Roman" w:hAnsi="Times New Roman" w:cs="Times New Roman"/>
          <w:sz w:val="24"/>
        </w:rPr>
        <w:t xml:space="preserve"> based on different genotype and </w:t>
      </w:r>
      <w:r>
        <w:rPr>
          <w:rFonts w:ascii="Times New Roman" w:hAnsi="Times New Roman" w:cs="Times New Roman"/>
          <w:sz w:val="24"/>
        </w:rPr>
        <w:t xml:space="preserve">PEITC </w:t>
      </w:r>
      <w:r w:rsidR="00861076" w:rsidRPr="007F3B3D">
        <w:rPr>
          <w:rFonts w:ascii="Times New Roman" w:hAnsi="Times New Roman" w:cs="Times New Roman"/>
          <w:sz w:val="24"/>
        </w:rPr>
        <w:t>diet</w:t>
      </w:r>
      <w:r>
        <w:rPr>
          <w:rFonts w:ascii="Times New Roman" w:hAnsi="Times New Roman" w:cs="Times New Roman"/>
          <w:sz w:val="24"/>
        </w:rPr>
        <w:t xml:space="preserve">, </w:t>
      </w:r>
      <w:r w:rsidR="00861076" w:rsidRPr="007F3B3D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 xml:space="preserve">Nrf2 genotype shows stronger effects on </w:t>
      </w:r>
      <w:r w:rsidR="00861076" w:rsidRPr="007F3B3D">
        <w:rPr>
          <w:rFonts w:ascii="Times New Roman" w:hAnsi="Times New Roman" w:cs="Times New Roman"/>
          <w:sz w:val="24"/>
        </w:rPr>
        <w:t>the b</w:t>
      </w:r>
      <w:r w:rsidR="00F6633A" w:rsidRPr="007F3B3D">
        <w:rPr>
          <w:rFonts w:ascii="Times New Roman" w:hAnsi="Times New Roman" w:cs="Times New Roman"/>
          <w:sz w:val="24"/>
        </w:rPr>
        <w:t xml:space="preserve">acterial diversity than </w:t>
      </w:r>
      <w:r>
        <w:rPr>
          <w:rFonts w:ascii="Times New Roman" w:hAnsi="Times New Roman" w:cs="Times New Roman"/>
          <w:sz w:val="24"/>
        </w:rPr>
        <w:t xml:space="preserve">PEITC </w:t>
      </w:r>
      <w:r w:rsidR="00F6633A" w:rsidRPr="007F3B3D">
        <w:rPr>
          <w:rFonts w:ascii="Times New Roman" w:hAnsi="Times New Roman" w:cs="Times New Roman"/>
          <w:sz w:val="24"/>
        </w:rPr>
        <w:t xml:space="preserve">diet. </w:t>
      </w:r>
      <w:r w:rsidR="00F44214" w:rsidRPr="007F3B3D">
        <w:rPr>
          <w:rFonts w:ascii="Times New Roman" w:hAnsi="Times New Roman" w:cs="Times New Roman"/>
          <w:i/>
          <w:sz w:val="24"/>
        </w:rPr>
        <w:t>Firmicutes</w:t>
      </w:r>
      <w:r w:rsidR="00F44214" w:rsidRPr="007F3B3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44214" w:rsidRPr="007F3B3D">
        <w:rPr>
          <w:rFonts w:ascii="Times New Roman" w:hAnsi="Times New Roman" w:cs="Times New Roman"/>
          <w:i/>
          <w:sz w:val="24"/>
        </w:rPr>
        <w:t>Bacterodidetes</w:t>
      </w:r>
      <w:proofErr w:type="spellEnd"/>
      <w:r w:rsidR="00F44214" w:rsidRPr="007F3B3D">
        <w:rPr>
          <w:rFonts w:ascii="Times New Roman" w:hAnsi="Times New Roman" w:cs="Times New Roman"/>
          <w:sz w:val="24"/>
        </w:rPr>
        <w:t xml:space="preserve"> and </w:t>
      </w:r>
      <w:r w:rsidR="00F44214" w:rsidRPr="007F3B3D">
        <w:rPr>
          <w:rFonts w:ascii="Times New Roman" w:hAnsi="Times New Roman" w:cs="Times New Roman"/>
          <w:i/>
          <w:sz w:val="24"/>
        </w:rPr>
        <w:t>Proteobacteria</w:t>
      </w:r>
      <w:r w:rsidR="00F44214" w:rsidRPr="007F3B3D">
        <w:rPr>
          <w:rFonts w:ascii="Times New Roman" w:hAnsi="Times New Roman" w:cs="Times New Roman"/>
          <w:sz w:val="24"/>
        </w:rPr>
        <w:t xml:space="preserve"> are </w:t>
      </w:r>
      <w:r>
        <w:rPr>
          <w:rFonts w:ascii="Times New Roman" w:hAnsi="Times New Roman" w:cs="Times New Roman"/>
          <w:sz w:val="24"/>
        </w:rPr>
        <w:t xml:space="preserve">the </w:t>
      </w:r>
      <w:r w:rsidR="00F44214" w:rsidRPr="007F3B3D">
        <w:rPr>
          <w:rFonts w:ascii="Times New Roman" w:hAnsi="Times New Roman" w:cs="Times New Roman"/>
          <w:sz w:val="24"/>
        </w:rPr>
        <w:t>major bacteria</w:t>
      </w:r>
      <w:r>
        <w:rPr>
          <w:rFonts w:ascii="Times New Roman" w:hAnsi="Times New Roman" w:cs="Times New Roman"/>
          <w:sz w:val="24"/>
        </w:rPr>
        <w:t>l</w:t>
      </w:r>
      <w:r w:rsidR="00F44214" w:rsidRPr="007F3B3D">
        <w:rPr>
          <w:rFonts w:ascii="Times New Roman" w:hAnsi="Times New Roman" w:cs="Times New Roman"/>
          <w:sz w:val="24"/>
        </w:rPr>
        <w:t xml:space="preserve"> </w:t>
      </w:r>
      <w:r w:rsidR="003313DC" w:rsidRPr="007F3B3D">
        <w:rPr>
          <w:rFonts w:ascii="Times New Roman" w:hAnsi="Times New Roman" w:cs="Times New Roman"/>
          <w:sz w:val="24"/>
        </w:rPr>
        <w:t>phyla</w:t>
      </w:r>
      <w:r w:rsidR="00A303B0" w:rsidRPr="007F3B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been altered by </w:t>
      </w:r>
      <w:r w:rsidR="003040B8" w:rsidRPr="007F3B3D">
        <w:rPr>
          <w:rFonts w:ascii="Times New Roman" w:hAnsi="Times New Roman" w:cs="Times New Roman"/>
          <w:sz w:val="24"/>
        </w:rPr>
        <w:t xml:space="preserve">both </w:t>
      </w:r>
      <w:r>
        <w:rPr>
          <w:rFonts w:ascii="Times New Roman" w:hAnsi="Times New Roman" w:cs="Times New Roman"/>
          <w:sz w:val="24"/>
        </w:rPr>
        <w:t xml:space="preserve">PEITC </w:t>
      </w:r>
      <w:r w:rsidR="003040B8" w:rsidRPr="007F3B3D">
        <w:rPr>
          <w:rFonts w:ascii="Times New Roman" w:hAnsi="Times New Roman" w:cs="Times New Roman"/>
          <w:sz w:val="24"/>
        </w:rPr>
        <w:t xml:space="preserve">diet and </w:t>
      </w:r>
      <w:r>
        <w:rPr>
          <w:rFonts w:ascii="Times New Roman" w:hAnsi="Times New Roman" w:cs="Times New Roman"/>
          <w:sz w:val="24"/>
        </w:rPr>
        <w:t xml:space="preserve">Nrf2 KO </w:t>
      </w:r>
      <w:r w:rsidR="003040B8" w:rsidRPr="007F3B3D">
        <w:rPr>
          <w:rFonts w:ascii="Times New Roman" w:hAnsi="Times New Roman" w:cs="Times New Roman"/>
          <w:sz w:val="24"/>
        </w:rPr>
        <w:t>genotype.</w:t>
      </w:r>
      <w:r w:rsidR="00083081" w:rsidRPr="007F3B3D">
        <w:rPr>
          <w:rFonts w:ascii="Times New Roman" w:hAnsi="Times New Roman" w:cs="Times New Roman"/>
          <w:sz w:val="24"/>
        </w:rPr>
        <w:t xml:space="preserve"> </w:t>
      </w:r>
      <w:r w:rsidR="00317BBB" w:rsidRPr="007F3B3D">
        <w:rPr>
          <w:rFonts w:ascii="Times New Roman" w:hAnsi="Times New Roman" w:cs="Times New Roman"/>
          <w:sz w:val="24"/>
        </w:rPr>
        <w:t>Individual</w:t>
      </w:r>
      <w:r w:rsidR="007827B8" w:rsidRPr="007F3B3D">
        <w:rPr>
          <w:rFonts w:ascii="Times New Roman" w:hAnsi="Times New Roman" w:cs="Times New Roman"/>
          <w:sz w:val="24"/>
        </w:rPr>
        <w:t xml:space="preserve"> bacteria</w:t>
      </w:r>
      <w:r w:rsidR="0064193F">
        <w:rPr>
          <w:rFonts w:ascii="Times New Roman" w:hAnsi="Times New Roman" w:cs="Times New Roman"/>
          <w:sz w:val="24"/>
        </w:rPr>
        <w:t xml:space="preserve"> at different taxonomic levels </w:t>
      </w:r>
      <w:r w:rsidR="00F50CBB">
        <w:rPr>
          <w:rFonts w:ascii="Times New Roman" w:hAnsi="Times New Roman" w:cs="Times New Roman"/>
          <w:sz w:val="24"/>
        </w:rPr>
        <w:t xml:space="preserve">shows consistently affected pattern by both genotype and diet. For instance, </w:t>
      </w:r>
      <w:r w:rsidR="00F50CBB" w:rsidRPr="007F3B3D">
        <w:rPr>
          <w:rFonts w:ascii="Times New Roman" w:hAnsi="Times New Roman" w:cs="Times New Roman"/>
          <w:i/>
          <w:iCs/>
          <w:sz w:val="24"/>
        </w:rPr>
        <w:t xml:space="preserve">Firmicutes </w:t>
      </w:r>
      <w:proofErr w:type="spellStart"/>
      <w:r w:rsidR="00F50CBB" w:rsidRPr="007F3B3D">
        <w:rPr>
          <w:rFonts w:ascii="Times New Roman" w:hAnsi="Times New Roman" w:cs="Times New Roman"/>
          <w:i/>
          <w:iCs/>
          <w:sz w:val="24"/>
        </w:rPr>
        <w:t>Ruminococcus</w:t>
      </w:r>
      <w:proofErr w:type="spellEnd"/>
      <w:r w:rsidR="0064193F">
        <w:rPr>
          <w:rFonts w:ascii="Times New Roman" w:hAnsi="Times New Roman" w:cs="Times New Roman"/>
          <w:sz w:val="24"/>
        </w:rPr>
        <w:t xml:space="preserve"> is observed increased by 0.05% PEITC treatment, and </w:t>
      </w:r>
      <w:r w:rsidR="002E0712">
        <w:rPr>
          <w:rFonts w:ascii="Times New Roman" w:hAnsi="Times New Roman" w:cs="Times New Roman"/>
          <w:sz w:val="24"/>
        </w:rPr>
        <w:t xml:space="preserve">in </w:t>
      </w:r>
      <w:r w:rsidR="0064193F">
        <w:rPr>
          <w:rFonts w:ascii="Times New Roman" w:hAnsi="Times New Roman" w:cs="Times New Roman"/>
          <w:sz w:val="24"/>
        </w:rPr>
        <w:t>Nrf2 KO genotype mice.</w:t>
      </w:r>
      <w:r w:rsidR="002E0712">
        <w:rPr>
          <w:rFonts w:ascii="Times New Roman" w:hAnsi="Times New Roman" w:cs="Times New Roman"/>
          <w:sz w:val="24"/>
        </w:rPr>
        <w:t xml:space="preserve"> </w:t>
      </w:r>
      <w:r w:rsidR="00A96E25">
        <w:rPr>
          <w:rFonts w:ascii="Times New Roman" w:hAnsi="Times New Roman" w:cs="Times New Roman"/>
          <w:sz w:val="24"/>
        </w:rPr>
        <w:t xml:space="preserve">All other altered microbiota changed significantly by either dietary PEITC or genotype are summarized in </w:t>
      </w:r>
      <w:r w:rsidR="00A96E25" w:rsidRPr="00A96E25">
        <w:rPr>
          <w:rFonts w:ascii="Times New Roman" w:hAnsi="Times New Roman" w:cs="Times New Roman"/>
          <w:b/>
          <w:bCs/>
          <w:sz w:val="24"/>
        </w:rPr>
        <w:t xml:space="preserve">Table </w:t>
      </w:r>
      <w:r w:rsidR="00465531">
        <w:rPr>
          <w:rFonts w:ascii="Times New Roman" w:hAnsi="Times New Roman" w:cs="Times New Roman"/>
          <w:b/>
          <w:bCs/>
          <w:sz w:val="24"/>
        </w:rPr>
        <w:t>3</w:t>
      </w:r>
      <w:r w:rsidR="00A96E25">
        <w:rPr>
          <w:rFonts w:ascii="Times New Roman" w:hAnsi="Times New Roman" w:cs="Times New Roman"/>
          <w:sz w:val="24"/>
        </w:rPr>
        <w:t>-</w:t>
      </w:r>
      <w:r w:rsidR="00465531">
        <w:rPr>
          <w:rFonts w:ascii="Times New Roman" w:hAnsi="Times New Roman" w:cs="Times New Roman"/>
          <w:b/>
          <w:bCs/>
          <w:sz w:val="24"/>
        </w:rPr>
        <w:lastRenderedPageBreak/>
        <w:t>5</w:t>
      </w:r>
      <w:r w:rsidR="00A96E25">
        <w:rPr>
          <w:rFonts w:ascii="Times New Roman" w:hAnsi="Times New Roman" w:cs="Times New Roman"/>
          <w:sz w:val="24"/>
        </w:rPr>
        <w:t>.</w:t>
      </w:r>
    </w:p>
    <w:p w14:paraId="36A687FF" w14:textId="77777777" w:rsidR="00083081" w:rsidRPr="007F3B3D" w:rsidRDefault="00083081" w:rsidP="006B5DF1">
      <w:pPr>
        <w:spacing w:line="360" w:lineRule="auto"/>
        <w:rPr>
          <w:rFonts w:ascii="Times New Roman" w:hAnsi="Times New Roman" w:cs="Times New Roman"/>
          <w:sz w:val="24"/>
        </w:rPr>
      </w:pPr>
    </w:p>
    <w:p w14:paraId="236AF350" w14:textId="68615E18" w:rsidR="0007684F" w:rsidRDefault="00FB764B" w:rsidP="006B5DF1">
      <w:pPr>
        <w:spacing w:line="360" w:lineRule="auto"/>
        <w:rPr>
          <w:rFonts w:ascii="Times New Roman" w:hAnsi="Times New Roman" w:cs="Times New Roman"/>
          <w:iCs/>
          <w:sz w:val="24"/>
        </w:rPr>
      </w:pPr>
      <w:proofErr w:type="spellStart"/>
      <w:r w:rsidRPr="007F3B3D">
        <w:rPr>
          <w:rFonts w:ascii="Times New Roman" w:hAnsi="Times New Roman" w:cs="Times New Roman"/>
          <w:i/>
          <w:sz w:val="24"/>
        </w:rPr>
        <w:t>Ruminococcus</w:t>
      </w:r>
      <w:proofErr w:type="spellEnd"/>
      <w:r w:rsidR="00683196" w:rsidRPr="007F3B3D">
        <w:rPr>
          <w:rFonts w:ascii="Times New Roman" w:hAnsi="Times New Roman" w:cs="Times New Roman"/>
          <w:sz w:val="24"/>
        </w:rPr>
        <w:t xml:space="preserve"> </w:t>
      </w:r>
      <w:r w:rsidR="00073E44" w:rsidRPr="007F3B3D">
        <w:rPr>
          <w:rFonts w:ascii="Times New Roman" w:hAnsi="Times New Roman" w:cs="Times New Roman"/>
          <w:sz w:val="24"/>
        </w:rPr>
        <w:t xml:space="preserve">are anaerobic, gram-positive bacteria </w:t>
      </w:r>
      <w:r w:rsidR="00CF5EBC" w:rsidRPr="007F3B3D">
        <w:rPr>
          <w:rFonts w:ascii="Times New Roman" w:hAnsi="Times New Roman" w:cs="Times New Roman"/>
          <w:sz w:val="24"/>
        </w:rPr>
        <w:t xml:space="preserve">and </w:t>
      </w:r>
      <w:r w:rsidR="00073E44" w:rsidRPr="007F3B3D">
        <w:rPr>
          <w:rFonts w:ascii="Times New Roman" w:hAnsi="Times New Roman" w:cs="Times New Roman"/>
          <w:sz w:val="24"/>
        </w:rPr>
        <w:t xml:space="preserve">belong to the phylum of </w:t>
      </w:r>
      <w:r w:rsidR="00073E44" w:rsidRPr="007F3B3D">
        <w:rPr>
          <w:rFonts w:ascii="Times New Roman" w:hAnsi="Times New Roman" w:cs="Times New Roman"/>
          <w:i/>
          <w:sz w:val="24"/>
        </w:rPr>
        <w:t>Firm</w:t>
      </w:r>
      <w:r w:rsidR="00365014">
        <w:rPr>
          <w:rFonts w:ascii="Times New Roman" w:hAnsi="Times New Roman" w:cs="Times New Roman"/>
          <w:i/>
          <w:sz w:val="24"/>
        </w:rPr>
        <w:t>i</w:t>
      </w:r>
      <w:r w:rsidR="00073E44" w:rsidRPr="007F3B3D">
        <w:rPr>
          <w:rFonts w:ascii="Times New Roman" w:hAnsi="Times New Roman" w:cs="Times New Roman"/>
          <w:i/>
          <w:sz w:val="24"/>
        </w:rPr>
        <w:t>cutes</w:t>
      </w:r>
      <w:r w:rsidR="00073E44" w:rsidRPr="007F3B3D">
        <w:rPr>
          <w:rFonts w:ascii="Times New Roman" w:hAnsi="Times New Roman" w:cs="Times New Roman"/>
          <w:sz w:val="24"/>
        </w:rPr>
        <w:t xml:space="preserve">. </w:t>
      </w:r>
      <w:r w:rsidR="00A31A35" w:rsidRPr="007F3B3D">
        <w:rPr>
          <w:rFonts w:ascii="Times New Roman" w:hAnsi="Times New Roman" w:cs="Times New Roman"/>
          <w:sz w:val="24"/>
        </w:rPr>
        <w:t xml:space="preserve">So far, eleven </w:t>
      </w:r>
      <w:proofErr w:type="spellStart"/>
      <w:r w:rsidR="00A31A35" w:rsidRPr="007F3B3D">
        <w:rPr>
          <w:rFonts w:ascii="Times New Roman" w:hAnsi="Times New Roman" w:cs="Times New Roman"/>
          <w:i/>
          <w:sz w:val="24"/>
        </w:rPr>
        <w:t>Ruminococcus</w:t>
      </w:r>
      <w:proofErr w:type="spellEnd"/>
      <w:r w:rsidR="00A31A35" w:rsidRPr="007F3B3D">
        <w:rPr>
          <w:rFonts w:ascii="Times New Roman" w:hAnsi="Times New Roman" w:cs="Times New Roman"/>
          <w:sz w:val="24"/>
        </w:rPr>
        <w:t xml:space="preserve"> s</w:t>
      </w:r>
      <w:r w:rsidR="00AE6775" w:rsidRPr="007F3B3D">
        <w:rPr>
          <w:rFonts w:ascii="Times New Roman" w:hAnsi="Times New Roman" w:cs="Times New Roman"/>
          <w:sz w:val="24"/>
        </w:rPr>
        <w:t xml:space="preserve">pecies have been identified and fall into bacterial family </w:t>
      </w:r>
      <w:proofErr w:type="spellStart"/>
      <w:r w:rsidR="00AE6775" w:rsidRPr="007F3B3D">
        <w:rPr>
          <w:rFonts w:ascii="Times New Roman" w:hAnsi="Times New Roman" w:cs="Times New Roman"/>
          <w:i/>
          <w:sz w:val="24"/>
        </w:rPr>
        <w:t>Ruminococcaceae</w:t>
      </w:r>
      <w:proofErr w:type="spellEnd"/>
      <w:r w:rsidR="00AE6775" w:rsidRPr="007F3B3D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AE6775" w:rsidRPr="007F3B3D">
        <w:rPr>
          <w:rFonts w:ascii="Times New Roman" w:hAnsi="Times New Roman" w:cs="Times New Roman"/>
          <w:i/>
          <w:sz w:val="24"/>
        </w:rPr>
        <w:t>Lachnospiraceae</w:t>
      </w:r>
      <w:proofErr w:type="spellEnd"/>
      <w:r w:rsidR="00365014">
        <w:rPr>
          <w:rFonts w:ascii="Times New Roman" w:hAnsi="Times New Roman" w:cs="Times New Roman"/>
          <w:i/>
          <w:sz w:val="24"/>
        </w:rPr>
        <w:t xml:space="preserve"> </w:t>
      </w:r>
      <w:r w:rsidR="00C86147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PEVuZE5vdGU+PENpdGU+PEF1dGhvcj5MYSBSZWF1PC9BdXRob3I+PFllYXI+MjAxODwvWWVhcj48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 </w:instrText>
      </w:r>
      <w:r w:rsidR="00334E86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PEVuZE5vdGU+PENpdGU+PEF1dGhvcj5MYSBSZWF1PC9BdXRob3I+PFllYXI+MjAxODwvWWVhcj48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EN.CITE.DATA </w:instrText>
      </w:r>
      <w:r w:rsidR="00334E86" w:rsidRPr="007F3B3D">
        <w:rPr>
          <w:rFonts w:ascii="Times New Roman" w:hAnsi="Times New Roman" w:cs="Times New Roman"/>
          <w:sz w:val="24"/>
        </w:rPr>
      </w:r>
      <w:r w:rsidR="00334E86" w:rsidRPr="007F3B3D">
        <w:rPr>
          <w:rFonts w:ascii="Times New Roman" w:hAnsi="Times New Roman" w:cs="Times New Roman"/>
          <w:sz w:val="24"/>
        </w:rPr>
        <w:fldChar w:fldCharType="end"/>
      </w:r>
      <w:r w:rsidR="00C86147" w:rsidRPr="007F3B3D">
        <w:rPr>
          <w:rFonts w:ascii="Times New Roman" w:hAnsi="Times New Roman" w:cs="Times New Roman"/>
          <w:sz w:val="24"/>
        </w:rPr>
      </w:r>
      <w:r w:rsidR="00C86147" w:rsidRPr="007F3B3D">
        <w:rPr>
          <w:rFonts w:ascii="Times New Roman" w:hAnsi="Times New Roman" w:cs="Times New Roman"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noProof/>
          <w:sz w:val="24"/>
        </w:rPr>
        <w:t>(La Reau &amp; Suen, 2018; Rainey &amp; Janssen, 1995)</w:t>
      </w:r>
      <w:r w:rsidR="00C86147" w:rsidRPr="007F3B3D">
        <w:rPr>
          <w:rFonts w:ascii="Times New Roman" w:hAnsi="Times New Roman" w:cs="Times New Roman"/>
          <w:sz w:val="24"/>
        </w:rPr>
        <w:fldChar w:fldCharType="end"/>
      </w:r>
      <w:r w:rsidR="00AE6775" w:rsidRPr="007F3B3D">
        <w:rPr>
          <w:rFonts w:ascii="Times New Roman" w:hAnsi="Times New Roman" w:cs="Times New Roman"/>
          <w:sz w:val="24"/>
        </w:rPr>
        <w:t>.</w:t>
      </w:r>
      <w:r w:rsidR="00AD79E7" w:rsidRPr="007F3B3D">
        <w:rPr>
          <w:rFonts w:ascii="Times New Roman" w:hAnsi="Times New Roman" w:cs="Times New Roman"/>
          <w:sz w:val="24"/>
        </w:rPr>
        <w:t xml:space="preserve"> </w:t>
      </w:r>
      <w:r w:rsidR="00C224F4" w:rsidRPr="007F3B3D">
        <w:rPr>
          <w:rFonts w:ascii="Times New Roman" w:hAnsi="Times New Roman" w:cs="Times New Roman"/>
          <w:sz w:val="24"/>
        </w:rPr>
        <w:t xml:space="preserve">Previous studies show that </w:t>
      </w:r>
      <w:proofErr w:type="spellStart"/>
      <w:r w:rsidR="00073E44" w:rsidRPr="007F3B3D">
        <w:rPr>
          <w:rFonts w:ascii="Times New Roman" w:hAnsi="Times New Roman" w:cs="Times New Roman"/>
          <w:i/>
          <w:sz w:val="24"/>
        </w:rPr>
        <w:t>Ruminococcus</w:t>
      </w:r>
      <w:proofErr w:type="spellEnd"/>
      <w:r w:rsidR="00C63F14" w:rsidRPr="007F3B3D">
        <w:rPr>
          <w:rFonts w:ascii="Times New Roman" w:hAnsi="Times New Roman" w:cs="Times New Roman"/>
          <w:sz w:val="24"/>
        </w:rPr>
        <w:t xml:space="preserve"> spp. </w:t>
      </w:r>
      <w:r w:rsidR="00C224F4" w:rsidRPr="007F3B3D">
        <w:rPr>
          <w:rFonts w:ascii="Times New Roman" w:hAnsi="Times New Roman" w:cs="Times New Roman"/>
          <w:sz w:val="24"/>
        </w:rPr>
        <w:t>d</w:t>
      </w:r>
      <w:r w:rsidR="00CF5EBC" w:rsidRPr="007F3B3D">
        <w:rPr>
          <w:rFonts w:ascii="Times New Roman" w:hAnsi="Times New Roman" w:cs="Times New Roman"/>
          <w:sz w:val="24"/>
        </w:rPr>
        <w:t>egrad</w:t>
      </w:r>
      <w:r w:rsidR="00C224F4" w:rsidRPr="007F3B3D">
        <w:rPr>
          <w:rFonts w:ascii="Times New Roman" w:hAnsi="Times New Roman" w:cs="Times New Roman"/>
          <w:sz w:val="24"/>
        </w:rPr>
        <w:t>ed</w:t>
      </w:r>
      <w:r w:rsidR="00CF5EBC" w:rsidRPr="007F3B3D">
        <w:rPr>
          <w:rFonts w:ascii="Times New Roman" w:hAnsi="Times New Roman" w:cs="Times New Roman"/>
          <w:sz w:val="24"/>
        </w:rPr>
        <w:t xml:space="preserve"> and ferment</w:t>
      </w:r>
      <w:r w:rsidR="00C224F4" w:rsidRPr="007F3B3D">
        <w:rPr>
          <w:rFonts w:ascii="Times New Roman" w:hAnsi="Times New Roman" w:cs="Times New Roman"/>
          <w:sz w:val="24"/>
        </w:rPr>
        <w:t>ed</w:t>
      </w:r>
      <w:r w:rsidR="00CF5EBC" w:rsidRPr="007F3B3D">
        <w:rPr>
          <w:rFonts w:ascii="Times New Roman" w:hAnsi="Times New Roman" w:cs="Times New Roman"/>
          <w:sz w:val="24"/>
        </w:rPr>
        <w:t xml:space="preserve"> cellulosic biomass into short-chain fatty acid </w:t>
      </w:r>
      <w:r w:rsidR="00E435E5">
        <w:rPr>
          <w:rFonts w:ascii="Times New Roman" w:hAnsi="Times New Roman" w:cs="Times New Roman"/>
          <w:sz w:val="24"/>
        </w:rPr>
        <w:t xml:space="preserve">(SCFA) </w:t>
      </w:r>
      <w:r w:rsidR="00CF5EBC" w:rsidRPr="007F3B3D">
        <w:rPr>
          <w:rFonts w:ascii="Times New Roman" w:hAnsi="Times New Roman" w:cs="Times New Roman"/>
          <w:sz w:val="24"/>
        </w:rPr>
        <w:t>for herbivorous ruminants</w:t>
      </w:r>
      <w:r w:rsidR="00E435E5">
        <w:rPr>
          <w:rFonts w:ascii="Times New Roman" w:hAnsi="Times New Roman" w:cs="Times New Roman"/>
          <w:sz w:val="24"/>
        </w:rPr>
        <w:t xml:space="preserve"> </w:t>
      </w:r>
      <w:r w:rsidR="00CF5EBC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PEVuZE5vdGU+PENpdGU+PEF1dGhvcj5RaW48L0F1dGhvcj48WWVhcj4yMDEwPC9ZZWFyPjxSZWNO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 </w:instrText>
      </w:r>
      <w:r w:rsidR="00334E86" w:rsidRPr="007F3B3D">
        <w:rPr>
          <w:rFonts w:ascii="Times New Roman" w:hAnsi="Times New Roman" w:cs="Times New Roman"/>
          <w:sz w:val="24"/>
        </w:rPr>
        <w:fldChar w:fldCharType="begin">
          <w:fldData xml:space="preserve">PEVuZE5vdGU+PENpdGU+PEF1dGhvcj5RaW48L0F1dGhvcj48WWVhcj4yMDEwPC9ZZWFyPjxSZWNO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</w:fldData>
        </w:fldChar>
      </w:r>
      <w:r w:rsidR="00334E86" w:rsidRPr="007F3B3D">
        <w:rPr>
          <w:rFonts w:ascii="Times New Roman" w:hAnsi="Times New Roman" w:cs="Times New Roman"/>
          <w:sz w:val="24"/>
        </w:rPr>
        <w:instrText xml:space="preserve"> ADDIN EN.CITE.DATA </w:instrText>
      </w:r>
      <w:r w:rsidR="00334E86" w:rsidRPr="007F3B3D">
        <w:rPr>
          <w:rFonts w:ascii="Times New Roman" w:hAnsi="Times New Roman" w:cs="Times New Roman"/>
          <w:sz w:val="24"/>
        </w:rPr>
      </w:r>
      <w:r w:rsidR="00334E86" w:rsidRPr="007F3B3D">
        <w:rPr>
          <w:rFonts w:ascii="Times New Roman" w:hAnsi="Times New Roman" w:cs="Times New Roman"/>
          <w:sz w:val="24"/>
        </w:rPr>
        <w:fldChar w:fldCharType="end"/>
      </w:r>
      <w:r w:rsidR="00CF5EBC" w:rsidRPr="007F3B3D">
        <w:rPr>
          <w:rFonts w:ascii="Times New Roman" w:hAnsi="Times New Roman" w:cs="Times New Roman"/>
          <w:sz w:val="24"/>
        </w:rPr>
      </w:r>
      <w:r w:rsidR="00CF5EBC" w:rsidRPr="007F3B3D">
        <w:rPr>
          <w:rFonts w:ascii="Times New Roman" w:hAnsi="Times New Roman" w:cs="Times New Roman"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noProof/>
          <w:sz w:val="24"/>
        </w:rPr>
        <w:t>(Flint, Bayer, Rincon, Lamed, &amp; White, 2008; Leschine, 1995; Qin et al., 2010)</w:t>
      </w:r>
      <w:r w:rsidR="00CF5EBC" w:rsidRPr="007F3B3D">
        <w:rPr>
          <w:rFonts w:ascii="Times New Roman" w:hAnsi="Times New Roman" w:cs="Times New Roman"/>
          <w:sz w:val="24"/>
        </w:rPr>
        <w:fldChar w:fldCharType="end"/>
      </w:r>
      <w:r w:rsidR="00CF5EBC" w:rsidRPr="007F3B3D">
        <w:rPr>
          <w:rFonts w:ascii="Times New Roman" w:hAnsi="Times New Roman" w:cs="Times New Roman"/>
          <w:sz w:val="24"/>
        </w:rPr>
        <w:t>.</w:t>
      </w:r>
      <w:r w:rsidR="005913B6" w:rsidRPr="007F3B3D">
        <w:rPr>
          <w:rFonts w:ascii="Times New Roman" w:hAnsi="Times New Roman" w:cs="Times New Roman"/>
          <w:sz w:val="24"/>
        </w:rPr>
        <w:t xml:space="preserve"> Recently, </w:t>
      </w:r>
      <w:bookmarkStart w:id="342" w:name="_Hlk34314682"/>
      <w:proofErr w:type="spellStart"/>
      <w:r w:rsidR="005913B6" w:rsidRPr="007F3B3D">
        <w:rPr>
          <w:rFonts w:ascii="Times New Roman" w:hAnsi="Times New Roman" w:cs="Times New Roman"/>
          <w:i/>
          <w:sz w:val="24"/>
        </w:rPr>
        <w:t>Ruminococcus</w:t>
      </w:r>
      <w:proofErr w:type="spellEnd"/>
      <w:r w:rsidR="005913B6" w:rsidRPr="007F3B3D">
        <w:rPr>
          <w:rFonts w:ascii="Times New Roman" w:hAnsi="Times New Roman" w:cs="Times New Roman"/>
          <w:i/>
          <w:sz w:val="24"/>
        </w:rPr>
        <w:t xml:space="preserve"> </w:t>
      </w:r>
      <w:r w:rsidR="00924688" w:rsidRPr="007F3B3D">
        <w:rPr>
          <w:rFonts w:ascii="Times New Roman" w:hAnsi="Times New Roman" w:cs="Times New Roman"/>
          <w:i/>
          <w:sz w:val="24"/>
        </w:rPr>
        <w:t>T</w:t>
      </w:r>
      <w:r w:rsidR="005913B6" w:rsidRPr="007F3B3D">
        <w:rPr>
          <w:rFonts w:ascii="Times New Roman" w:hAnsi="Times New Roman" w:cs="Times New Roman"/>
          <w:i/>
          <w:sz w:val="24"/>
        </w:rPr>
        <w:t xml:space="preserve">orques </w:t>
      </w:r>
      <w:bookmarkEnd w:id="342"/>
      <w:r w:rsidR="005913B6" w:rsidRPr="007F3B3D">
        <w:rPr>
          <w:rFonts w:ascii="Times New Roman" w:hAnsi="Times New Roman" w:cs="Times New Roman"/>
          <w:iCs/>
          <w:sz w:val="24"/>
        </w:rPr>
        <w:t>was reported</w:t>
      </w:r>
      <w:r w:rsidR="00AC38F3" w:rsidRPr="007F3B3D">
        <w:rPr>
          <w:rFonts w:ascii="Times New Roman" w:hAnsi="Times New Roman" w:cs="Times New Roman"/>
          <w:iCs/>
          <w:sz w:val="24"/>
        </w:rPr>
        <w:t xml:space="preserve"> abundantly in the irritable bowel syndrome subjects in a placebo control double blind </w:t>
      </w:r>
      <w:r w:rsidR="00981A54" w:rsidRPr="007F3B3D">
        <w:rPr>
          <w:rFonts w:ascii="Times New Roman" w:hAnsi="Times New Roman" w:cs="Times New Roman"/>
          <w:iCs/>
          <w:sz w:val="24"/>
        </w:rPr>
        <w:t>study</w:t>
      </w:r>
      <w:r w:rsidR="00E435E5">
        <w:rPr>
          <w:rFonts w:ascii="Times New Roman" w:hAnsi="Times New Roman" w:cs="Times New Roman"/>
          <w:iCs/>
          <w:sz w:val="24"/>
        </w:rPr>
        <w:t xml:space="preserve"> </w:t>
      </w:r>
      <w:r w:rsidR="00981A54" w:rsidRPr="007F3B3D">
        <w:rPr>
          <w:rFonts w:ascii="Times New Roman" w:hAnsi="Times New Roman" w:cs="Times New Roman"/>
          <w:iCs/>
          <w:sz w:val="24"/>
        </w:rPr>
        <w:fldChar w:fldCharType="begin">
          <w:fldData xml:space="preserve">PEVuZE5vdGU+PENpdGU+PEF1dGhvcj5MeXJhPC9BdXRob3I+PFllYXI+MjAxMDwvWWVhcj48UmVj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</w:fldData>
        </w:fldChar>
      </w:r>
      <w:r w:rsidR="00334E86" w:rsidRPr="007F3B3D">
        <w:rPr>
          <w:rFonts w:ascii="Times New Roman" w:hAnsi="Times New Roman" w:cs="Times New Roman"/>
          <w:iCs/>
          <w:sz w:val="24"/>
        </w:rPr>
        <w:instrText xml:space="preserve"> ADDIN EN.CITE </w:instrText>
      </w:r>
      <w:r w:rsidR="00334E86" w:rsidRPr="007F3B3D">
        <w:rPr>
          <w:rFonts w:ascii="Times New Roman" w:hAnsi="Times New Roman" w:cs="Times New Roman"/>
          <w:iCs/>
          <w:sz w:val="24"/>
        </w:rPr>
        <w:fldChar w:fldCharType="begin">
          <w:fldData xml:space="preserve">PEVuZE5vdGU+PENpdGU+PEF1dGhvcj5MeXJhPC9BdXRob3I+PFllYXI+MjAxMDwvWWVhcj48UmVj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</w:fldData>
        </w:fldChar>
      </w:r>
      <w:r w:rsidR="00334E86" w:rsidRPr="007F3B3D">
        <w:rPr>
          <w:rFonts w:ascii="Times New Roman" w:hAnsi="Times New Roman" w:cs="Times New Roman"/>
          <w:iCs/>
          <w:sz w:val="24"/>
        </w:rPr>
        <w:instrText xml:space="preserve"> ADDIN EN.CITE.DATA </w:instrText>
      </w:r>
      <w:r w:rsidR="00334E86" w:rsidRPr="007F3B3D">
        <w:rPr>
          <w:rFonts w:ascii="Times New Roman" w:hAnsi="Times New Roman" w:cs="Times New Roman"/>
          <w:iCs/>
          <w:sz w:val="24"/>
        </w:rPr>
      </w:r>
      <w:r w:rsidR="00334E86" w:rsidRPr="007F3B3D">
        <w:rPr>
          <w:rFonts w:ascii="Times New Roman" w:hAnsi="Times New Roman" w:cs="Times New Roman"/>
          <w:iCs/>
          <w:sz w:val="24"/>
        </w:rPr>
        <w:fldChar w:fldCharType="end"/>
      </w:r>
      <w:r w:rsidR="00981A54" w:rsidRPr="007F3B3D">
        <w:rPr>
          <w:rFonts w:ascii="Times New Roman" w:hAnsi="Times New Roman" w:cs="Times New Roman"/>
          <w:iCs/>
          <w:sz w:val="24"/>
        </w:rPr>
      </w:r>
      <w:r w:rsidR="00981A54" w:rsidRPr="007F3B3D">
        <w:rPr>
          <w:rFonts w:ascii="Times New Roman" w:hAnsi="Times New Roman" w:cs="Times New Roman"/>
          <w:iCs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iCs/>
          <w:noProof/>
          <w:sz w:val="24"/>
        </w:rPr>
        <w:t>(Lyra et al., 2010)</w:t>
      </w:r>
      <w:r w:rsidR="00981A54" w:rsidRPr="007F3B3D">
        <w:rPr>
          <w:rFonts w:ascii="Times New Roman" w:hAnsi="Times New Roman" w:cs="Times New Roman"/>
          <w:iCs/>
          <w:sz w:val="24"/>
        </w:rPr>
        <w:fldChar w:fldCharType="end"/>
      </w:r>
      <w:r w:rsidR="00981A54" w:rsidRPr="007F3B3D">
        <w:rPr>
          <w:rFonts w:ascii="Times New Roman" w:hAnsi="Times New Roman" w:cs="Times New Roman"/>
          <w:iCs/>
          <w:sz w:val="24"/>
        </w:rPr>
        <w:t xml:space="preserve">. Multiple probiotic interventions were </w:t>
      </w:r>
      <w:r w:rsidR="000830D1" w:rsidRPr="007F3B3D">
        <w:rPr>
          <w:rFonts w:ascii="Times New Roman" w:hAnsi="Times New Roman" w:cs="Times New Roman"/>
          <w:iCs/>
          <w:sz w:val="24"/>
        </w:rPr>
        <w:t>able to reduce</w:t>
      </w:r>
      <w:r w:rsidR="008171B2" w:rsidRPr="007F3B3D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E435E5" w:rsidRPr="007F3B3D">
        <w:rPr>
          <w:rFonts w:ascii="Times New Roman" w:hAnsi="Times New Roman" w:cs="Times New Roman"/>
          <w:i/>
          <w:sz w:val="24"/>
        </w:rPr>
        <w:t>Ruminococcus</w:t>
      </w:r>
      <w:proofErr w:type="spellEnd"/>
      <w:r w:rsidR="00E435E5" w:rsidRPr="007F3B3D">
        <w:rPr>
          <w:rFonts w:ascii="Times New Roman" w:hAnsi="Times New Roman" w:cs="Times New Roman"/>
          <w:i/>
          <w:sz w:val="24"/>
        </w:rPr>
        <w:t xml:space="preserve"> Torques</w:t>
      </w:r>
      <w:r w:rsidR="008171B2" w:rsidRPr="007F3B3D">
        <w:rPr>
          <w:rFonts w:ascii="Times New Roman" w:hAnsi="Times New Roman" w:cs="Times New Roman"/>
          <w:iCs/>
          <w:sz w:val="24"/>
        </w:rPr>
        <w:t xml:space="preserve"> significantly </w:t>
      </w:r>
      <w:r w:rsidR="002A1330" w:rsidRPr="007F3B3D">
        <w:rPr>
          <w:rFonts w:ascii="Times New Roman" w:hAnsi="Times New Roman" w:cs="Times New Roman"/>
          <w:iCs/>
          <w:sz w:val="24"/>
        </w:rPr>
        <w:t xml:space="preserve">based on results </w:t>
      </w:r>
      <w:r w:rsidR="00E435E5">
        <w:rPr>
          <w:rFonts w:ascii="Times New Roman" w:hAnsi="Times New Roman" w:cs="Times New Roman"/>
          <w:iCs/>
          <w:sz w:val="24"/>
        </w:rPr>
        <w:t xml:space="preserve">obtained </w:t>
      </w:r>
      <w:r w:rsidR="002A1330" w:rsidRPr="007F3B3D">
        <w:rPr>
          <w:rFonts w:ascii="Times New Roman" w:hAnsi="Times New Roman" w:cs="Times New Roman"/>
          <w:iCs/>
          <w:sz w:val="24"/>
        </w:rPr>
        <w:t>from</w:t>
      </w:r>
      <w:r w:rsidR="008171B2" w:rsidRPr="007F3B3D">
        <w:rPr>
          <w:rFonts w:ascii="Times New Roman" w:hAnsi="Times New Roman" w:cs="Times New Roman"/>
          <w:iCs/>
          <w:sz w:val="24"/>
        </w:rPr>
        <w:t xml:space="preserve"> quantitative real-time polymerase chain reaction (qPCR)</w:t>
      </w:r>
      <w:r w:rsidR="00DB3E2D" w:rsidRPr="007F3B3D">
        <w:rPr>
          <w:rFonts w:ascii="Times New Roman" w:hAnsi="Times New Roman" w:cs="Times New Roman"/>
          <w:iCs/>
          <w:sz w:val="24"/>
        </w:rPr>
        <w:t xml:space="preserve">, suggesting that </w:t>
      </w:r>
      <w:proofErr w:type="spellStart"/>
      <w:r w:rsidR="00DB3E2D" w:rsidRPr="007F3B3D">
        <w:rPr>
          <w:rFonts w:ascii="Times New Roman" w:hAnsi="Times New Roman" w:cs="Times New Roman"/>
          <w:i/>
          <w:sz w:val="24"/>
        </w:rPr>
        <w:t>Ruminococcus</w:t>
      </w:r>
      <w:proofErr w:type="spellEnd"/>
      <w:r w:rsidR="00DB3E2D" w:rsidRPr="007F3B3D">
        <w:rPr>
          <w:rFonts w:ascii="Times New Roman" w:hAnsi="Times New Roman" w:cs="Times New Roman"/>
          <w:i/>
          <w:sz w:val="24"/>
        </w:rPr>
        <w:t xml:space="preserve"> </w:t>
      </w:r>
      <w:r w:rsidR="00D11DF3" w:rsidRPr="007F3B3D">
        <w:rPr>
          <w:rFonts w:ascii="Times New Roman" w:hAnsi="Times New Roman" w:cs="Times New Roman"/>
          <w:i/>
          <w:sz w:val="24"/>
        </w:rPr>
        <w:t>T</w:t>
      </w:r>
      <w:r w:rsidR="00DB3E2D" w:rsidRPr="007F3B3D">
        <w:rPr>
          <w:rFonts w:ascii="Times New Roman" w:hAnsi="Times New Roman" w:cs="Times New Roman"/>
          <w:i/>
          <w:sz w:val="24"/>
        </w:rPr>
        <w:t>orques</w:t>
      </w:r>
      <w:r w:rsidR="00DB3E2D" w:rsidRPr="007F3B3D">
        <w:rPr>
          <w:rFonts w:ascii="Times New Roman" w:hAnsi="Times New Roman" w:cs="Times New Roman"/>
          <w:iCs/>
          <w:sz w:val="24"/>
        </w:rPr>
        <w:t xml:space="preserve"> </w:t>
      </w:r>
      <w:r w:rsidR="00E435E5">
        <w:rPr>
          <w:rFonts w:ascii="Times New Roman" w:hAnsi="Times New Roman" w:cs="Times New Roman"/>
          <w:iCs/>
          <w:sz w:val="24"/>
        </w:rPr>
        <w:t xml:space="preserve">may </w:t>
      </w:r>
      <w:r w:rsidR="00DB3E2D" w:rsidRPr="007F3B3D">
        <w:rPr>
          <w:rFonts w:ascii="Times New Roman" w:hAnsi="Times New Roman" w:cs="Times New Roman"/>
          <w:iCs/>
          <w:sz w:val="24"/>
        </w:rPr>
        <w:t>be used as biomarker in evaluating probiotic activity.</w:t>
      </w:r>
      <w:r w:rsidR="000C7992" w:rsidRPr="007F3B3D">
        <w:rPr>
          <w:rFonts w:ascii="Times New Roman" w:hAnsi="Times New Roman" w:cs="Times New Roman"/>
          <w:iCs/>
          <w:sz w:val="24"/>
        </w:rPr>
        <w:t xml:space="preserve"> </w:t>
      </w:r>
      <w:r w:rsidR="002A1330" w:rsidRPr="007F3B3D">
        <w:rPr>
          <w:rFonts w:ascii="Times New Roman" w:hAnsi="Times New Roman" w:cs="Times New Roman"/>
          <w:iCs/>
          <w:sz w:val="24"/>
        </w:rPr>
        <w:t>As a part of normal flora in gastrointestinal tract, a</w:t>
      </w:r>
      <w:r w:rsidR="00DB0118" w:rsidRPr="007F3B3D">
        <w:rPr>
          <w:rFonts w:ascii="Times New Roman" w:hAnsi="Times New Roman" w:cs="Times New Roman"/>
          <w:iCs/>
          <w:sz w:val="24"/>
        </w:rPr>
        <w:t xml:space="preserve">nother </w:t>
      </w:r>
      <w:proofErr w:type="spellStart"/>
      <w:r w:rsidR="00924688" w:rsidRPr="007F3B3D">
        <w:rPr>
          <w:rFonts w:ascii="Times New Roman" w:hAnsi="Times New Roman" w:cs="Times New Roman"/>
          <w:i/>
          <w:sz w:val="24"/>
        </w:rPr>
        <w:t>Ruminococcus</w:t>
      </w:r>
      <w:proofErr w:type="spellEnd"/>
      <w:r w:rsidR="0070765E" w:rsidRPr="007F3B3D">
        <w:rPr>
          <w:rFonts w:ascii="Times New Roman" w:hAnsi="Times New Roman" w:cs="Times New Roman"/>
          <w:iCs/>
          <w:sz w:val="24"/>
        </w:rPr>
        <w:t xml:space="preserve"> specie</w:t>
      </w:r>
      <w:r w:rsidR="00924688" w:rsidRPr="007F3B3D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924688" w:rsidRPr="007F3B3D">
        <w:rPr>
          <w:rFonts w:ascii="Times New Roman" w:hAnsi="Times New Roman" w:cs="Times New Roman"/>
          <w:i/>
          <w:sz w:val="24"/>
        </w:rPr>
        <w:t>Gn</w:t>
      </w:r>
      <w:r w:rsidR="002A1330" w:rsidRPr="007F3B3D">
        <w:rPr>
          <w:rFonts w:ascii="Times New Roman" w:hAnsi="Times New Roman" w:cs="Times New Roman"/>
          <w:i/>
          <w:sz w:val="24"/>
        </w:rPr>
        <w:t>a</w:t>
      </w:r>
      <w:r w:rsidR="00924688" w:rsidRPr="007F3B3D">
        <w:rPr>
          <w:rFonts w:ascii="Times New Roman" w:hAnsi="Times New Roman" w:cs="Times New Roman"/>
          <w:i/>
          <w:sz w:val="24"/>
        </w:rPr>
        <w:t>vus</w:t>
      </w:r>
      <w:proofErr w:type="spellEnd"/>
      <w:r w:rsidR="007A7E34" w:rsidRPr="007F3B3D">
        <w:rPr>
          <w:rFonts w:ascii="Times New Roman" w:hAnsi="Times New Roman" w:cs="Times New Roman"/>
          <w:iCs/>
          <w:sz w:val="24"/>
        </w:rPr>
        <w:t xml:space="preserve"> showed </w:t>
      </w:r>
      <w:r w:rsidR="00DB0118" w:rsidRPr="007F3B3D">
        <w:rPr>
          <w:rFonts w:ascii="Times New Roman" w:hAnsi="Times New Roman" w:cs="Times New Roman"/>
          <w:iCs/>
          <w:sz w:val="24"/>
        </w:rPr>
        <w:t xml:space="preserve">a </w:t>
      </w:r>
      <w:r w:rsidR="007A7E34" w:rsidRPr="007F3B3D">
        <w:rPr>
          <w:rFonts w:ascii="Times New Roman" w:hAnsi="Times New Roman" w:cs="Times New Roman"/>
          <w:iCs/>
          <w:sz w:val="24"/>
        </w:rPr>
        <w:t>high abundance at inflammatory bowel diseases (IBD) patients, with increased level of oxidative stress in the gut</w:t>
      </w:r>
      <w:r w:rsidR="00E435E5">
        <w:rPr>
          <w:rFonts w:ascii="Times New Roman" w:hAnsi="Times New Roman" w:cs="Times New Roman"/>
          <w:iCs/>
          <w:sz w:val="24"/>
        </w:rPr>
        <w:t xml:space="preserve"> </w:t>
      </w:r>
      <w:r w:rsidR="007A7E34" w:rsidRPr="007F3B3D">
        <w:rPr>
          <w:rFonts w:ascii="Times New Roman" w:hAnsi="Times New Roman" w:cs="Times New Roman"/>
          <w:iCs/>
          <w:sz w:val="24"/>
        </w:rPr>
        <w:fldChar w:fldCharType="begin">
          <w:fldData xml:space="preserve">PEVuZE5vdGU+PENpdGU+PEF1dGhvcj5IYWxsPC9BdXRob3I+PFllYXI+MjAxNzwvWWVhcj48UmVj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</w:fldData>
        </w:fldChar>
      </w:r>
      <w:r w:rsidR="00334E86" w:rsidRPr="007F3B3D">
        <w:rPr>
          <w:rFonts w:ascii="Times New Roman" w:hAnsi="Times New Roman" w:cs="Times New Roman"/>
          <w:iCs/>
          <w:sz w:val="24"/>
        </w:rPr>
        <w:instrText xml:space="preserve"> ADDIN EN.CITE </w:instrText>
      </w:r>
      <w:r w:rsidR="00334E86" w:rsidRPr="007F3B3D">
        <w:rPr>
          <w:rFonts w:ascii="Times New Roman" w:hAnsi="Times New Roman" w:cs="Times New Roman"/>
          <w:iCs/>
          <w:sz w:val="24"/>
        </w:rPr>
        <w:fldChar w:fldCharType="begin">
          <w:fldData xml:space="preserve">PEVuZE5vdGU+PENpdGU+PEF1dGhvcj5IYWxsPC9BdXRob3I+PFllYXI+MjAxNzwvWWVhcj48UmVj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</w:fldData>
        </w:fldChar>
      </w:r>
      <w:r w:rsidR="00334E86" w:rsidRPr="007F3B3D">
        <w:rPr>
          <w:rFonts w:ascii="Times New Roman" w:hAnsi="Times New Roman" w:cs="Times New Roman"/>
          <w:iCs/>
          <w:sz w:val="24"/>
        </w:rPr>
        <w:instrText xml:space="preserve"> ADDIN EN.CITE.DATA </w:instrText>
      </w:r>
      <w:r w:rsidR="00334E86" w:rsidRPr="007F3B3D">
        <w:rPr>
          <w:rFonts w:ascii="Times New Roman" w:hAnsi="Times New Roman" w:cs="Times New Roman"/>
          <w:iCs/>
          <w:sz w:val="24"/>
        </w:rPr>
      </w:r>
      <w:r w:rsidR="00334E86" w:rsidRPr="007F3B3D">
        <w:rPr>
          <w:rFonts w:ascii="Times New Roman" w:hAnsi="Times New Roman" w:cs="Times New Roman"/>
          <w:iCs/>
          <w:sz w:val="24"/>
        </w:rPr>
        <w:fldChar w:fldCharType="end"/>
      </w:r>
      <w:r w:rsidR="007A7E34" w:rsidRPr="007F3B3D">
        <w:rPr>
          <w:rFonts w:ascii="Times New Roman" w:hAnsi="Times New Roman" w:cs="Times New Roman"/>
          <w:iCs/>
          <w:sz w:val="24"/>
        </w:rPr>
      </w:r>
      <w:r w:rsidR="007A7E34" w:rsidRPr="007F3B3D">
        <w:rPr>
          <w:rFonts w:ascii="Times New Roman" w:hAnsi="Times New Roman" w:cs="Times New Roman"/>
          <w:iCs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iCs/>
          <w:noProof/>
          <w:sz w:val="24"/>
        </w:rPr>
        <w:t>(Hall et al., 2017)</w:t>
      </w:r>
      <w:r w:rsidR="007A7E34" w:rsidRPr="007F3B3D">
        <w:rPr>
          <w:rFonts w:ascii="Times New Roman" w:hAnsi="Times New Roman" w:cs="Times New Roman"/>
          <w:iCs/>
          <w:sz w:val="24"/>
        </w:rPr>
        <w:fldChar w:fldCharType="end"/>
      </w:r>
      <w:r w:rsidR="00E435E5">
        <w:rPr>
          <w:rFonts w:ascii="Times New Roman" w:hAnsi="Times New Roman" w:cs="Times New Roman"/>
          <w:iCs/>
          <w:sz w:val="24"/>
        </w:rPr>
        <w:t xml:space="preserve">, potentially </w:t>
      </w:r>
      <w:r w:rsidR="002A1330" w:rsidRPr="007F3B3D">
        <w:rPr>
          <w:rFonts w:ascii="Times New Roman" w:hAnsi="Times New Roman" w:cs="Times New Roman"/>
          <w:iCs/>
          <w:sz w:val="24"/>
        </w:rPr>
        <w:t xml:space="preserve">caused by </w:t>
      </w:r>
      <w:r w:rsidR="00301A0C" w:rsidRPr="007F3B3D">
        <w:rPr>
          <w:rFonts w:ascii="Times New Roman" w:hAnsi="Times New Roman" w:cs="Times New Roman"/>
          <w:iCs/>
          <w:sz w:val="24"/>
        </w:rPr>
        <w:t>cytokine production such as TNF-a</w:t>
      </w:r>
      <w:r w:rsidR="00E435E5">
        <w:rPr>
          <w:rFonts w:ascii="Times New Roman" w:hAnsi="Times New Roman" w:cs="Times New Roman"/>
          <w:iCs/>
          <w:sz w:val="24"/>
        </w:rPr>
        <w:t xml:space="preserve"> </w:t>
      </w:r>
      <w:r w:rsidR="00301A0C" w:rsidRPr="007F3B3D">
        <w:rPr>
          <w:rFonts w:ascii="Times New Roman" w:hAnsi="Times New Roman" w:cs="Times New Roman"/>
          <w:iCs/>
          <w:sz w:val="24"/>
        </w:rPr>
        <w:fldChar w:fldCharType="begin">
          <w:fldData xml:space="preserve">PEVuZE5vdGU+PENpdGU+PEF1dGhvcj5IZW5rZTwvQXV0aG9yPjxZZWFyPjIwMTk8L1llYXI+PFJl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</w:fldData>
        </w:fldChar>
      </w:r>
      <w:r w:rsidR="00334E86" w:rsidRPr="007F3B3D">
        <w:rPr>
          <w:rFonts w:ascii="Times New Roman" w:hAnsi="Times New Roman" w:cs="Times New Roman"/>
          <w:iCs/>
          <w:sz w:val="24"/>
        </w:rPr>
        <w:instrText xml:space="preserve"> ADDIN EN.CITE </w:instrText>
      </w:r>
      <w:r w:rsidR="00334E86" w:rsidRPr="007F3B3D">
        <w:rPr>
          <w:rFonts w:ascii="Times New Roman" w:hAnsi="Times New Roman" w:cs="Times New Roman"/>
          <w:iCs/>
          <w:sz w:val="24"/>
        </w:rPr>
        <w:fldChar w:fldCharType="begin">
          <w:fldData xml:space="preserve">PEVuZE5vdGU+PENpdGU+PEF1dGhvcj5IZW5rZTwvQXV0aG9yPjxZZWFyPjIwMTk8L1llYXI+PFJl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</w:fldData>
        </w:fldChar>
      </w:r>
      <w:r w:rsidR="00334E86" w:rsidRPr="007F3B3D">
        <w:rPr>
          <w:rFonts w:ascii="Times New Roman" w:hAnsi="Times New Roman" w:cs="Times New Roman"/>
          <w:iCs/>
          <w:sz w:val="24"/>
        </w:rPr>
        <w:instrText xml:space="preserve"> ADDIN EN.CITE.DATA </w:instrText>
      </w:r>
      <w:r w:rsidR="00334E86" w:rsidRPr="007F3B3D">
        <w:rPr>
          <w:rFonts w:ascii="Times New Roman" w:hAnsi="Times New Roman" w:cs="Times New Roman"/>
          <w:iCs/>
          <w:sz w:val="24"/>
        </w:rPr>
      </w:r>
      <w:r w:rsidR="00334E86" w:rsidRPr="007F3B3D">
        <w:rPr>
          <w:rFonts w:ascii="Times New Roman" w:hAnsi="Times New Roman" w:cs="Times New Roman"/>
          <w:iCs/>
          <w:sz w:val="24"/>
        </w:rPr>
        <w:fldChar w:fldCharType="end"/>
      </w:r>
      <w:r w:rsidR="00301A0C" w:rsidRPr="007F3B3D">
        <w:rPr>
          <w:rFonts w:ascii="Times New Roman" w:hAnsi="Times New Roman" w:cs="Times New Roman"/>
          <w:iCs/>
          <w:sz w:val="24"/>
        </w:rPr>
      </w:r>
      <w:r w:rsidR="00301A0C" w:rsidRPr="007F3B3D">
        <w:rPr>
          <w:rFonts w:ascii="Times New Roman" w:hAnsi="Times New Roman" w:cs="Times New Roman"/>
          <w:iCs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iCs/>
          <w:noProof/>
          <w:sz w:val="24"/>
        </w:rPr>
        <w:t>(Henke et al., 2019)</w:t>
      </w:r>
      <w:r w:rsidR="00301A0C" w:rsidRPr="007F3B3D">
        <w:rPr>
          <w:rFonts w:ascii="Times New Roman" w:hAnsi="Times New Roman" w:cs="Times New Roman"/>
          <w:iCs/>
          <w:sz w:val="24"/>
        </w:rPr>
        <w:fldChar w:fldCharType="end"/>
      </w:r>
      <w:r w:rsidR="00301A0C" w:rsidRPr="007F3B3D">
        <w:rPr>
          <w:rFonts w:ascii="Times New Roman" w:hAnsi="Times New Roman" w:cs="Times New Roman"/>
          <w:iCs/>
          <w:sz w:val="24"/>
        </w:rPr>
        <w:t>.</w:t>
      </w:r>
      <w:r w:rsidR="002A1330" w:rsidRPr="007F3B3D">
        <w:rPr>
          <w:rFonts w:ascii="Times New Roman" w:hAnsi="Times New Roman" w:cs="Times New Roman"/>
          <w:iCs/>
          <w:sz w:val="24"/>
        </w:rPr>
        <w:t xml:space="preserve"> </w:t>
      </w:r>
      <w:r w:rsidR="00301A0C" w:rsidRPr="007F3B3D">
        <w:rPr>
          <w:rFonts w:ascii="Times New Roman" w:hAnsi="Times New Roman" w:cs="Times New Roman"/>
          <w:iCs/>
          <w:sz w:val="24"/>
        </w:rPr>
        <w:t xml:space="preserve">This </w:t>
      </w:r>
      <w:proofErr w:type="spellStart"/>
      <w:r w:rsidR="00301A0C" w:rsidRPr="007F3B3D">
        <w:rPr>
          <w:rFonts w:ascii="Times New Roman" w:hAnsi="Times New Roman" w:cs="Times New Roman"/>
          <w:i/>
          <w:iCs/>
          <w:sz w:val="24"/>
        </w:rPr>
        <w:t>Firmcutes</w:t>
      </w:r>
      <w:proofErr w:type="spellEnd"/>
      <w:r w:rsidR="00301A0C" w:rsidRPr="007F3B3D">
        <w:rPr>
          <w:rFonts w:ascii="Times New Roman" w:hAnsi="Times New Roman" w:cs="Times New Roman"/>
          <w:iCs/>
          <w:sz w:val="24"/>
        </w:rPr>
        <w:t xml:space="preserve"> specie was also </w:t>
      </w:r>
      <w:r w:rsidR="00E435E5">
        <w:rPr>
          <w:rFonts w:ascii="Times New Roman" w:hAnsi="Times New Roman" w:cs="Times New Roman"/>
          <w:iCs/>
          <w:sz w:val="24"/>
        </w:rPr>
        <w:t xml:space="preserve">been </w:t>
      </w:r>
      <w:r w:rsidR="00040AFC" w:rsidRPr="007F3B3D">
        <w:rPr>
          <w:rFonts w:ascii="Times New Roman" w:hAnsi="Times New Roman" w:cs="Times New Roman"/>
          <w:iCs/>
          <w:sz w:val="24"/>
        </w:rPr>
        <w:t xml:space="preserve">reported </w:t>
      </w:r>
      <w:r w:rsidR="00E435E5">
        <w:rPr>
          <w:rFonts w:ascii="Times New Roman" w:hAnsi="Times New Roman" w:cs="Times New Roman"/>
          <w:iCs/>
          <w:sz w:val="24"/>
        </w:rPr>
        <w:t xml:space="preserve">to be </w:t>
      </w:r>
      <w:r w:rsidR="00301A0C" w:rsidRPr="007F3B3D">
        <w:rPr>
          <w:rFonts w:ascii="Times New Roman" w:hAnsi="Times New Roman" w:cs="Times New Roman"/>
          <w:iCs/>
          <w:sz w:val="24"/>
        </w:rPr>
        <w:t>overpopulated in infants who developed respiratory and skin allergic diseases</w:t>
      </w:r>
      <w:r w:rsidR="00E435E5">
        <w:rPr>
          <w:rFonts w:ascii="Times New Roman" w:hAnsi="Times New Roman" w:cs="Times New Roman"/>
          <w:iCs/>
          <w:sz w:val="24"/>
        </w:rPr>
        <w:t xml:space="preserve"> </w:t>
      </w:r>
      <w:r w:rsidR="00301A0C" w:rsidRPr="007F3B3D">
        <w:rPr>
          <w:rFonts w:ascii="Times New Roman" w:hAnsi="Times New Roman" w:cs="Times New Roman"/>
          <w:iCs/>
          <w:sz w:val="24"/>
        </w:rPr>
        <w:fldChar w:fldCharType="begin">
          <w:fldData xml:space="preserve">PEVuZE5vdGU+PENpdGU+PEF1dGhvcj5DaHVhPC9BdXRob3I+PFllYXI+MjAxODwvWWVhcj48UmVj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</w:fldData>
        </w:fldChar>
      </w:r>
      <w:r w:rsidR="00334E86" w:rsidRPr="007F3B3D">
        <w:rPr>
          <w:rFonts w:ascii="Times New Roman" w:hAnsi="Times New Roman" w:cs="Times New Roman"/>
          <w:iCs/>
          <w:sz w:val="24"/>
        </w:rPr>
        <w:instrText xml:space="preserve"> ADDIN EN.CITE </w:instrText>
      </w:r>
      <w:r w:rsidR="00334E86" w:rsidRPr="007F3B3D">
        <w:rPr>
          <w:rFonts w:ascii="Times New Roman" w:hAnsi="Times New Roman" w:cs="Times New Roman"/>
          <w:iCs/>
          <w:sz w:val="24"/>
        </w:rPr>
        <w:fldChar w:fldCharType="begin">
          <w:fldData xml:space="preserve">PEVuZE5vdGU+PENpdGU+PEF1dGhvcj5DaHVhPC9BdXRob3I+PFllYXI+MjAxODwvWWVhcj48UmVj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</w:fldData>
        </w:fldChar>
      </w:r>
      <w:r w:rsidR="00334E86" w:rsidRPr="007F3B3D">
        <w:rPr>
          <w:rFonts w:ascii="Times New Roman" w:hAnsi="Times New Roman" w:cs="Times New Roman"/>
          <w:iCs/>
          <w:sz w:val="24"/>
        </w:rPr>
        <w:instrText xml:space="preserve"> ADDIN EN.CITE.DATA </w:instrText>
      </w:r>
      <w:r w:rsidR="00334E86" w:rsidRPr="007F3B3D">
        <w:rPr>
          <w:rFonts w:ascii="Times New Roman" w:hAnsi="Times New Roman" w:cs="Times New Roman"/>
          <w:iCs/>
          <w:sz w:val="24"/>
        </w:rPr>
      </w:r>
      <w:r w:rsidR="00334E86" w:rsidRPr="007F3B3D">
        <w:rPr>
          <w:rFonts w:ascii="Times New Roman" w:hAnsi="Times New Roman" w:cs="Times New Roman"/>
          <w:iCs/>
          <w:sz w:val="24"/>
        </w:rPr>
        <w:fldChar w:fldCharType="end"/>
      </w:r>
      <w:r w:rsidR="00301A0C" w:rsidRPr="007F3B3D">
        <w:rPr>
          <w:rFonts w:ascii="Times New Roman" w:hAnsi="Times New Roman" w:cs="Times New Roman"/>
          <w:iCs/>
          <w:sz w:val="24"/>
        </w:rPr>
      </w:r>
      <w:r w:rsidR="00301A0C" w:rsidRPr="007F3B3D">
        <w:rPr>
          <w:rFonts w:ascii="Times New Roman" w:hAnsi="Times New Roman" w:cs="Times New Roman"/>
          <w:iCs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iCs/>
          <w:noProof/>
          <w:sz w:val="24"/>
        </w:rPr>
        <w:t>(Chua et al., 2018)</w:t>
      </w:r>
      <w:r w:rsidR="00301A0C" w:rsidRPr="007F3B3D">
        <w:rPr>
          <w:rFonts w:ascii="Times New Roman" w:hAnsi="Times New Roman" w:cs="Times New Roman"/>
          <w:iCs/>
          <w:sz w:val="24"/>
        </w:rPr>
        <w:fldChar w:fldCharType="end"/>
      </w:r>
      <w:r w:rsidR="00301A0C" w:rsidRPr="007F3B3D">
        <w:rPr>
          <w:rFonts w:ascii="Times New Roman" w:hAnsi="Times New Roman" w:cs="Times New Roman"/>
          <w:iCs/>
          <w:sz w:val="24"/>
        </w:rPr>
        <w:t>.</w:t>
      </w:r>
      <w:r w:rsidR="00D30173" w:rsidRPr="007F3B3D">
        <w:rPr>
          <w:rFonts w:ascii="Times New Roman" w:hAnsi="Times New Roman" w:cs="Times New Roman"/>
          <w:iCs/>
          <w:sz w:val="24"/>
        </w:rPr>
        <w:t xml:space="preserve"> Mice orally garaged by </w:t>
      </w:r>
      <w:r w:rsidR="009D7EBD" w:rsidRPr="007F3B3D">
        <w:rPr>
          <w:rFonts w:ascii="Times New Roman" w:hAnsi="Times New Roman" w:cs="Times New Roman"/>
          <w:iCs/>
          <w:sz w:val="24"/>
        </w:rPr>
        <w:t xml:space="preserve">purified </w:t>
      </w:r>
      <w:proofErr w:type="spellStart"/>
      <w:r w:rsidR="009D7EBD" w:rsidRPr="007F3B3D">
        <w:rPr>
          <w:rFonts w:ascii="Times New Roman" w:hAnsi="Times New Roman" w:cs="Times New Roman"/>
          <w:i/>
          <w:iCs/>
          <w:sz w:val="24"/>
        </w:rPr>
        <w:t>Ruminococcus</w:t>
      </w:r>
      <w:proofErr w:type="spellEnd"/>
      <w:r w:rsidR="009D7EBD" w:rsidRPr="007F3B3D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="009D7EBD" w:rsidRPr="007F3B3D">
        <w:rPr>
          <w:rFonts w:ascii="Times New Roman" w:hAnsi="Times New Roman" w:cs="Times New Roman"/>
          <w:i/>
          <w:iCs/>
          <w:sz w:val="24"/>
        </w:rPr>
        <w:t>Gnavus</w:t>
      </w:r>
      <w:proofErr w:type="spellEnd"/>
      <w:r w:rsidR="009D7EBD" w:rsidRPr="007F3B3D">
        <w:rPr>
          <w:rFonts w:ascii="Times New Roman" w:hAnsi="Times New Roman" w:cs="Times New Roman"/>
          <w:iCs/>
          <w:sz w:val="24"/>
        </w:rPr>
        <w:t xml:space="preserve"> </w:t>
      </w:r>
      <w:r w:rsidR="00D30173" w:rsidRPr="007F3B3D">
        <w:rPr>
          <w:rFonts w:ascii="Times New Roman" w:hAnsi="Times New Roman" w:cs="Times New Roman"/>
          <w:iCs/>
          <w:sz w:val="24"/>
        </w:rPr>
        <w:t xml:space="preserve">also developed airway inflammation by cytokine secretion such as interleukin 25, 33 and others. </w:t>
      </w:r>
      <w:r w:rsidR="00117CB5" w:rsidRPr="007F3B3D">
        <w:rPr>
          <w:rFonts w:ascii="Times New Roman" w:hAnsi="Times New Roman" w:cs="Times New Roman"/>
          <w:iCs/>
          <w:sz w:val="24"/>
        </w:rPr>
        <w:t xml:space="preserve">In our </w:t>
      </w:r>
      <w:r w:rsidR="00E435E5">
        <w:rPr>
          <w:rFonts w:ascii="Times New Roman" w:hAnsi="Times New Roman" w:cs="Times New Roman"/>
          <w:iCs/>
          <w:sz w:val="24"/>
        </w:rPr>
        <w:t xml:space="preserve">current </w:t>
      </w:r>
      <w:r w:rsidR="00117CB5" w:rsidRPr="007F3B3D">
        <w:rPr>
          <w:rFonts w:ascii="Times New Roman" w:hAnsi="Times New Roman" w:cs="Times New Roman"/>
          <w:iCs/>
          <w:sz w:val="24"/>
        </w:rPr>
        <w:t xml:space="preserve">study, </w:t>
      </w:r>
      <w:r w:rsidR="007673DA" w:rsidRPr="007F3B3D">
        <w:rPr>
          <w:rFonts w:ascii="Times New Roman" w:hAnsi="Times New Roman" w:cs="Times New Roman"/>
          <w:iCs/>
          <w:sz w:val="24"/>
        </w:rPr>
        <w:t>we observed a significant increas</w:t>
      </w:r>
      <w:r w:rsidR="00E435E5">
        <w:rPr>
          <w:rFonts w:ascii="Times New Roman" w:hAnsi="Times New Roman" w:cs="Times New Roman"/>
          <w:iCs/>
          <w:sz w:val="24"/>
        </w:rPr>
        <w:t xml:space="preserve">e in the </w:t>
      </w:r>
      <w:r w:rsidR="007673DA" w:rsidRPr="00B706EB">
        <w:rPr>
          <w:rFonts w:ascii="Times New Roman" w:hAnsi="Times New Roman" w:cs="Times New Roman"/>
          <w:iCs/>
          <w:sz w:val="24"/>
        </w:rPr>
        <w:t xml:space="preserve">abundance of </w:t>
      </w:r>
      <w:proofErr w:type="spellStart"/>
      <w:r w:rsidR="007673DA" w:rsidRPr="00B706EB">
        <w:rPr>
          <w:rFonts w:ascii="Times New Roman" w:hAnsi="Times New Roman" w:cs="Times New Roman"/>
          <w:i/>
          <w:iCs/>
          <w:sz w:val="24"/>
        </w:rPr>
        <w:t>Firmcutes</w:t>
      </w:r>
      <w:proofErr w:type="spellEnd"/>
      <w:r w:rsidR="007673DA" w:rsidRPr="00B706EB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7673DA" w:rsidRPr="00B706EB">
        <w:rPr>
          <w:rFonts w:ascii="Times New Roman" w:hAnsi="Times New Roman" w:cs="Times New Roman"/>
          <w:i/>
          <w:iCs/>
          <w:sz w:val="24"/>
        </w:rPr>
        <w:t>Ruminoccus</w:t>
      </w:r>
      <w:proofErr w:type="spellEnd"/>
      <w:r w:rsidR="007673DA" w:rsidRPr="00B706EB">
        <w:rPr>
          <w:rFonts w:ascii="Times New Roman" w:hAnsi="Times New Roman" w:cs="Times New Roman"/>
          <w:iCs/>
          <w:sz w:val="24"/>
        </w:rPr>
        <w:t xml:space="preserve"> </w:t>
      </w:r>
      <w:r w:rsidR="007673DA" w:rsidRPr="007F3B3D">
        <w:rPr>
          <w:rFonts w:ascii="Times New Roman" w:hAnsi="Times New Roman" w:cs="Times New Roman"/>
          <w:iCs/>
          <w:sz w:val="24"/>
        </w:rPr>
        <w:t xml:space="preserve">in all </w:t>
      </w:r>
      <w:r w:rsidR="0007684F" w:rsidRPr="007F3B3D">
        <w:rPr>
          <w:rFonts w:ascii="Times New Roman" w:hAnsi="Times New Roman" w:cs="Times New Roman"/>
          <w:iCs/>
          <w:sz w:val="24"/>
        </w:rPr>
        <w:t xml:space="preserve">fecal samples </w:t>
      </w:r>
      <w:r w:rsidR="0007684F">
        <w:rPr>
          <w:rFonts w:ascii="Times New Roman" w:hAnsi="Times New Roman" w:cs="Times New Roman"/>
          <w:iCs/>
          <w:sz w:val="24"/>
        </w:rPr>
        <w:t xml:space="preserve">of </w:t>
      </w:r>
      <w:r w:rsidR="00E435E5">
        <w:rPr>
          <w:rFonts w:ascii="Times New Roman" w:hAnsi="Times New Roman" w:cs="Times New Roman"/>
          <w:iCs/>
          <w:sz w:val="24"/>
        </w:rPr>
        <w:t>W</w:t>
      </w:r>
      <w:r w:rsidR="007673DA" w:rsidRPr="007F3B3D">
        <w:rPr>
          <w:rFonts w:ascii="Times New Roman" w:hAnsi="Times New Roman" w:cs="Times New Roman"/>
          <w:iCs/>
          <w:sz w:val="24"/>
        </w:rPr>
        <w:t xml:space="preserve">eek 4 but not in </w:t>
      </w:r>
      <w:r w:rsidR="00E435E5">
        <w:rPr>
          <w:rFonts w:ascii="Times New Roman" w:hAnsi="Times New Roman" w:cs="Times New Roman"/>
          <w:iCs/>
          <w:sz w:val="24"/>
        </w:rPr>
        <w:t>W</w:t>
      </w:r>
      <w:r w:rsidR="007673DA" w:rsidRPr="007F3B3D">
        <w:rPr>
          <w:rFonts w:ascii="Times New Roman" w:hAnsi="Times New Roman" w:cs="Times New Roman"/>
          <w:iCs/>
          <w:sz w:val="24"/>
        </w:rPr>
        <w:t xml:space="preserve">eek 1 </w:t>
      </w:r>
      <w:r w:rsidR="00E435E5">
        <w:rPr>
          <w:rFonts w:ascii="Times New Roman" w:hAnsi="Times New Roman" w:cs="Times New Roman"/>
          <w:iCs/>
          <w:sz w:val="24"/>
        </w:rPr>
        <w:t>samples</w:t>
      </w:r>
      <w:r w:rsidR="0007684F">
        <w:rPr>
          <w:rFonts w:ascii="Times New Roman" w:hAnsi="Times New Roman" w:cs="Times New Roman"/>
          <w:iCs/>
          <w:sz w:val="24"/>
        </w:rPr>
        <w:t xml:space="preserve"> irrespective of </w:t>
      </w:r>
      <w:r w:rsidR="007673DA" w:rsidRPr="007F3B3D">
        <w:rPr>
          <w:rFonts w:ascii="Times New Roman" w:hAnsi="Times New Roman" w:cs="Times New Roman"/>
          <w:iCs/>
          <w:sz w:val="24"/>
        </w:rPr>
        <w:t>die</w:t>
      </w:r>
      <w:r w:rsidR="00781D2F" w:rsidRPr="007F3B3D">
        <w:rPr>
          <w:rFonts w:ascii="Times New Roman" w:hAnsi="Times New Roman" w:cs="Times New Roman"/>
          <w:iCs/>
          <w:sz w:val="24"/>
        </w:rPr>
        <w:t xml:space="preserve">t and </w:t>
      </w:r>
      <w:r w:rsidR="0007684F">
        <w:rPr>
          <w:rFonts w:ascii="Times New Roman" w:hAnsi="Times New Roman" w:cs="Times New Roman"/>
          <w:iCs/>
          <w:sz w:val="24"/>
        </w:rPr>
        <w:t xml:space="preserve">Nrf2 </w:t>
      </w:r>
      <w:r w:rsidR="00781D2F" w:rsidRPr="007F3B3D">
        <w:rPr>
          <w:rFonts w:ascii="Times New Roman" w:hAnsi="Times New Roman" w:cs="Times New Roman"/>
          <w:iCs/>
          <w:sz w:val="24"/>
        </w:rPr>
        <w:t>genotype</w:t>
      </w:r>
      <w:r w:rsidR="0007684F">
        <w:rPr>
          <w:rFonts w:ascii="Times New Roman" w:hAnsi="Times New Roman" w:cs="Times New Roman"/>
          <w:iCs/>
          <w:sz w:val="24"/>
        </w:rPr>
        <w:t xml:space="preserve"> (</w:t>
      </w:r>
      <w:r w:rsidR="0007684F" w:rsidRPr="0007684F">
        <w:rPr>
          <w:rFonts w:ascii="Times New Roman" w:hAnsi="Times New Roman" w:cs="Times New Roman"/>
          <w:b/>
          <w:bCs/>
          <w:iCs/>
          <w:sz w:val="24"/>
        </w:rPr>
        <w:t xml:space="preserve">Table </w:t>
      </w:r>
      <w:r w:rsidR="00465531">
        <w:rPr>
          <w:rFonts w:ascii="Times New Roman" w:hAnsi="Times New Roman" w:cs="Times New Roman"/>
          <w:b/>
          <w:bCs/>
          <w:iCs/>
          <w:sz w:val="24"/>
        </w:rPr>
        <w:t>3</w:t>
      </w:r>
      <w:r w:rsidR="0007684F">
        <w:rPr>
          <w:rFonts w:ascii="Times New Roman" w:hAnsi="Times New Roman" w:cs="Times New Roman"/>
          <w:iCs/>
          <w:sz w:val="24"/>
        </w:rPr>
        <w:t>)</w:t>
      </w:r>
      <w:r w:rsidR="00781D2F" w:rsidRPr="007F3B3D">
        <w:rPr>
          <w:rFonts w:ascii="Times New Roman" w:hAnsi="Times New Roman" w:cs="Times New Roman"/>
          <w:iCs/>
          <w:sz w:val="24"/>
        </w:rPr>
        <w:t xml:space="preserve">. It is considered as an aging effect of gut microbiome to accumulate potential harmful inflammatory bacteria in the gut. </w:t>
      </w:r>
      <w:r w:rsidR="0007684F">
        <w:rPr>
          <w:rFonts w:ascii="Times New Roman" w:hAnsi="Times New Roman" w:cs="Times New Roman"/>
          <w:iCs/>
          <w:sz w:val="24"/>
        </w:rPr>
        <w:t xml:space="preserve">However, when </w:t>
      </w:r>
      <w:r w:rsidR="00781D2F" w:rsidRPr="007F3B3D">
        <w:rPr>
          <w:rFonts w:ascii="Times New Roman" w:hAnsi="Times New Roman" w:cs="Times New Roman"/>
          <w:iCs/>
          <w:sz w:val="24"/>
        </w:rPr>
        <w:t>we divided the samples into WT group and</w:t>
      </w:r>
      <w:r w:rsidR="003A2E7C" w:rsidRPr="007F3B3D">
        <w:rPr>
          <w:rFonts w:ascii="Times New Roman" w:hAnsi="Times New Roman" w:cs="Times New Roman"/>
          <w:iCs/>
          <w:sz w:val="24"/>
        </w:rPr>
        <w:t xml:space="preserve"> Nrf2 KO group and found that </w:t>
      </w:r>
      <w:r w:rsidR="0007684F">
        <w:rPr>
          <w:rFonts w:ascii="Times New Roman" w:hAnsi="Times New Roman" w:cs="Times New Roman"/>
          <w:iCs/>
          <w:sz w:val="24"/>
        </w:rPr>
        <w:t xml:space="preserve">the </w:t>
      </w:r>
      <w:r w:rsidR="003A2E7C" w:rsidRPr="007F3B3D">
        <w:rPr>
          <w:rFonts w:ascii="Times New Roman" w:hAnsi="Times New Roman" w:cs="Times New Roman"/>
          <w:iCs/>
          <w:sz w:val="24"/>
        </w:rPr>
        <w:t xml:space="preserve">increased level of </w:t>
      </w:r>
      <w:proofErr w:type="spellStart"/>
      <w:r w:rsidR="003A2E7C" w:rsidRPr="007F3B3D">
        <w:rPr>
          <w:rFonts w:ascii="Times New Roman" w:hAnsi="Times New Roman" w:cs="Times New Roman"/>
          <w:i/>
          <w:iCs/>
          <w:sz w:val="24"/>
        </w:rPr>
        <w:t>Firmucutes</w:t>
      </w:r>
      <w:proofErr w:type="spellEnd"/>
      <w:r w:rsidR="003A2E7C" w:rsidRPr="007F3B3D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="003A2E7C" w:rsidRPr="007F3B3D">
        <w:rPr>
          <w:rFonts w:ascii="Times New Roman" w:hAnsi="Times New Roman" w:cs="Times New Roman"/>
          <w:i/>
          <w:iCs/>
          <w:sz w:val="24"/>
        </w:rPr>
        <w:t>Ruminoccus</w:t>
      </w:r>
      <w:proofErr w:type="spellEnd"/>
      <w:r w:rsidR="0018754D" w:rsidRPr="007F3B3D">
        <w:rPr>
          <w:rFonts w:ascii="Times New Roman" w:hAnsi="Times New Roman" w:cs="Times New Roman"/>
          <w:iCs/>
          <w:sz w:val="24"/>
        </w:rPr>
        <w:t xml:space="preserve"> were all from</w:t>
      </w:r>
      <w:r w:rsidR="003A2E7C" w:rsidRPr="007F3B3D">
        <w:rPr>
          <w:rFonts w:ascii="Times New Roman" w:hAnsi="Times New Roman" w:cs="Times New Roman"/>
          <w:iCs/>
          <w:sz w:val="24"/>
        </w:rPr>
        <w:t xml:space="preserve"> </w:t>
      </w:r>
      <w:r w:rsidR="0007684F">
        <w:rPr>
          <w:rFonts w:ascii="Times New Roman" w:hAnsi="Times New Roman" w:cs="Times New Roman"/>
          <w:iCs/>
          <w:sz w:val="24"/>
        </w:rPr>
        <w:t xml:space="preserve">Nrf2 </w:t>
      </w:r>
      <w:r w:rsidR="003A2E7C" w:rsidRPr="007F3B3D">
        <w:rPr>
          <w:rFonts w:ascii="Times New Roman" w:hAnsi="Times New Roman" w:cs="Times New Roman"/>
          <w:iCs/>
          <w:sz w:val="24"/>
        </w:rPr>
        <w:t xml:space="preserve">KO group but not </w:t>
      </w:r>
      <w:r w:rsidR="0007684F">
        <w:rPr>
          <w:rFonts w:ascii="Times New Roman" w:hAnsi="Times New Roman" w:cs="Times New Roman"/>
          <w:iCs/>
          <w:sz w:val="24"/>
        </w:rPr>
        <w:t xml:space="preserve">in the Nrf2 </w:t>
      </w:r>
      <w:r w:rsidR="003A2E7C" w:rsidRPr="007F3B3D">
        <w:rPr>
          <w:rFonts w:ascii="Times New Roman" w:hAnsi="Times New Roman" w:cs="Times New Roman"/>
          <w:iCs/>
          <w:sz w:val="24"/>
        </w:rPr>
        <w:t>WT group</w:t>
      </w:r>
      <w:r w:rsidR="0007684F">
        <w:rPr>
          <w:rFonts w:ascii="Times New Roman" w:hAnsi="Times New Roman" w:cs="Times New Roman"/>
          <w:iCs/>
          <w:sz w:val="24"/>
        </w:rPr>
        <w:t xml:space="preserve"> (</w:t>
      </w:r>
      <w:r w:rsidR="00E66AD1" w:rsidRPr="00E66AD1">
        <w:rPr>
          <w:rFonts w:ascii="Times New Roman" w:hAnsi="Times New Roman" w:cs="Times New Roman"/>
          <w:b/>
          <w:bCs/>
          <w:iCs/>
          <w:sz w:val="24"/>
        </w:rPr>
        <w:t xml:space="preserve">Table </w:t>
      </w:r>
      <w:r w:rsidR="00465531">
        <w:rPr>
          <w:rFonts w:ascii="Times New Roman" w:hAnsi="Times New Roman" w:cs="Times New Roman"/>
          <w:b/>
          <w:bCs/>
          <w:iCs/>
          <w:sz w:val="24"/>
        </w:rPr>
        <w:t>4</w:t>
      </w:r>
      <w:r w:rsidR="00E66AD1">
        <w:rPr>
          <w:rFonts w:ascii="Times New Roman" w:hAnsi="Times New Roman" w:cs="Times New Roman"/>
          <w:iCs/>
          <w:sz w:val="24"/>
        </w:rPr>
        <w:t xml:space="preserve">, </w:t>
      </w:r>
      <w:r w:rsidR="00465531">
        <w:rPr>
          <w:rFonts w:ascii="Times New Roman" w:hAnsi="Times New Roman" w:cs="Times New Roman"/>
          <w:b/>
          <w:bCs/>
          <w:iCs/>
          <w:sz w:val="24"/>
        </w:rPr>
        <w:t>5</w:t>
      </w:r>
      <w:r w:rsidR="00E66AD1">
        <w:rPr>
          <w:rFonts w:ascii="Times New Roman" w:hAnsi="Times New Roman" w:cs="Times New Roman"/>
          <w:iCs/>
          <w:sz w:val="24"/>
        </w:rPr>
        <w:t>)</w:t>
      </w:r>
      <w:r w:rsidR="0007684F">
        <w:rPr>
          <w:rFonts w:ascii="Times New Roman" w:hAnsi="Times New Roman" w:cs="Times New Roman"/>
          <w:iCs/>
          <w:sz w:val="24"/>
        </w:rPr>
        <w:t xml:space="preserve">, suggesting Nrf2 KO accelerates the increase of </w:t>
      </w:r>
      <w:proofErr w:type="spellStart"/>
      <w:r w:rsidR="0007684F" w:rsidRPr="007F3B3D">
        <w:rPr>
          <w:rFonts w:ascii="Times New Roman" w:hAnsi="Times New Roman" w:cs="Times New Roman"/>
          <w:i/>
          <w:iCs/>
          <w:sz w:val="24"/>
        </w:rPr>
        <w:t>Firmucutes</w:t>
      </w:r>
      <w:proofErr w:type="spellEnd"/>
      <w:r w:rsidR="0007684F" w:rsidRPr="007F3B3D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="0007684F" w:rsidRPr="007F3B3D">
        <w:rPr>
          <w:rFonts w:ascii="Times New Roman" w:hAnsi="Times New Roman" w:cs="Times New Roman"/>
          <w:i/>
          <w:iCs/>
          <w:sz w:val="24"/>
        </w:rPr>
        <w:t>Ruminoccus</w:t>
      </w:r>
      <w:proofErr w:type="spellEnd"/>
      <w:r w:rsidR="003A2E7C" w:rsidRPr="007F3B3D">
        <w:rPr>
          <w:rFonts w:ascii="Times New Roman" w:hAnsi="Times New Roman" w:cs="Times New Roman"/>
          <w:iCs/>
          <w:sz w:val="24"/>
        </w:rPr>
        <w:t>.</w:t>
      </w:r>
      <w:r w:rsidR="000B2009" w:rsidRPr="007F3B3D">
        <w:rPr>
          <w:rFonts w:ascii="Times New Roman" w:hAnsi="Times New Roman" w:cs="Times New Roman"/>
          <w:iCs/>
          <w:sz w:val="24"/>
        </w:rPr>
        <w:t xml:space="preserve"> </w:t>
      </w:r>
      <w:r w:rsidR="0007684F">
        <w:rPr>
          <w:rFonts w:ascii="Times New Roman" w:hAnsi="Times New Roman" w:cs="Times New Roman"/>
          <w:iCs/>
          <w:sz w:val="24"/>
        </w:rPr>
        <w:t xml:space="preserve"> Since Nrf2 is a master regulator of anti-oxidative stress and anti-inflammation, suggesting that </w:t>
      </w:r>
      <w:r w:rsidR="000B2009" w:rsidRPr="007F3B3D">
        <w:rPr>
          <w:rFonts w:ascii="Times New Roman" w:hAnsi="Times New Roman" w:cs="Times New Roman"/>
          <w:iCs/>
          <w:sz w:val="24"/>
        </w:rPr>
        <w:t xml:space="preserve">Nrf2 </w:t>
      </w:r>
      <w:r w:rsidR="0007684F">
        <w:rPr>
          <w:rFonts w:ascii="Times New Roman" w:hAnsi="Times New Roman" w:cs="Times New Roman"/>
          <w:iCs/>
          <w:sz w:val="24"/>
        </w:rPr>
        <w:t xml:space="preserve">would </w:t>
      </w:r>
      <w:r w:rsidR="000B2009" w:rsidRPr="007F3B3D">
        <w:rPr>
          <w:rFonts w:ascii="Times New Roman" w:hAnsi="Times New Roman" w:cs="Times New Roman"/>
          <w:iCs/>
          <w:sz w:val="24"/>
        </w:rPr>
        <w:t>play a</w:t>
      </w:r>
      <w:r w:rsidR="0018754D" w:rsidRPr="007F3B3D">
        <w:rPr>
          <w:rFonts w:ascii="Times New Roman" w:hAnsi="Times New Roman" w:cs="Times New Roman"/>
          <w:iCs/>
          <w:sz w:val="24"/>
        </w:rPr>
        <w:t>n</w:t>
      </w:r>
      <w:r w:rsidR="000B2009" w:rsidRPr="007F3B3D">
        <w:rPr>
          <w:rFonts w:ascii="Times New Roman" w:hAnsi="Times New Roman" w:cs="Times New Roman"/>
          <w:iCs/>
          <w:sz w:val="24"/>
        </w:rPr>
        <w:t xml:space="preserve"> </w:t>
      </w:r>
      <w:r w:rsidR="0018754D" w:rsidRPr="007F3B3D">
        <w:rPr>
          <w:rFonts w:ascii="Times New Roman" w:hAnsi="Times New Roman" w:cs="Times New Roman"/>
          <w:iCs/>
          <w:sz w:val="24"/>
        </w:rPr>
        <w:t xml:space="preserve">important </w:t>
      </w:r>
      <w:r w:rsidR="000B2009" w:rsidRPr="007F3B3D">
        <w:rPr>
          <w:rFonts w:ascii="Times New Roman" w:hAnsi="Times New Roman" w:cs="Times New Roman"/>
          <w:iCs/>
          <w:sz w:val="24"/>
        </w:rPr>
        <w:t xml:space="preserve">role </w:t>
      </w:r>
      <w:r w:rsidR="0018754D" w:rsidRPr="007F3B3D">
        <w:rPr>
          <w:rFonts w:ascii="Times New Roman" w:hAnsi="Times New Roman" w:cs="Times New Roman"/>
          <w:iCs/>
          <w:sz w:val="24"/>
        </w:rPr>
        <w:t>in regulating the gut microbiota profile and suppressed certain “pathogenic” species such as</w:t>
      </w:r>
      <w:r w:rsidR="000B2009" w:rsidRPr="007F3B3D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="0018754D" w:rsidRPr="007F3B3D">
        <w:rPr>
          <w:rFonts w:ascii="Times New Roman" w:hAnsi="Times New Roman" w:cs="Times New Roman"/>
          <w:i/>
          <w:iCs/>
          <w:sz w:val="24"/>
        </w:rPr>
        <w:t>Firmucutes</w:t>
      </w:r>
      <w:proofErr w:type="spellEnd"/>
      <w:r w:rsidR="0018754D" w:rsidRPr="007F3B3D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="0018754D" w:rsidRPr="007F3B3D">
        <w:rPr>
          <w:rFonts w:ascii="Times New Roman" w:hAnsi="Times New Roman" w:cs="Times New Roman"/>
          <w:i/>
          <w:iCs/>
          <w:sz w:val="24"/>
        </w:rPr>
        <w:t>Ruminoccus</w:t>
      </w:r>
      <w:proofErr w:type="spellEnd"/>
      <w:r w:rsidR="0018754D" w:rsidRPr="007F3B3D">
        <w:rPr>
          <w:rFonts w:ascii="Times New Roman" w:hAnsi="Times New Roman" w:cs="Times New Roman"/>
          <w:iCs/>
          <w:sz w:val="24"/>
        </w:rPr>
        <w:t xml:space="preserve"> </w:t>
      </w:r>
      <w:r w:rsidR="0007684F">
        <w:rPr>
          <w:rFonts w:ascii="Times New Roman" w:hAnsi="Times New Roman" w:cs="Times New Roman"/>
          <w:iCs/>
          <w:sz w:val="24"/>
        </w:rPr>
        <w:t xml:space="preserve">as </w:t>
      </w:r>
      <w:r w:rsidR="0018754D" w:rsidRPr="007F3B3D">
        <w:rPr>
          <w:rFonts w:ascii="Times New Roman" w:hAnsi="Times New Roman" w:cs="Times New Roman"/>
          <w:iCs/>
          <w:sz w:val="24"/>
        </w:rPr>
        <w:t xml:space="preserve">the </w:t>
      </w:r>
      <w:r w:rsidR="0007684F">
        <w:rPr>
          <w:rFonts w:ascii="Times New Roman" w:hAnsi="Times New Roman" w:cs="Times New Roman"/>
          <w:iCs/>
          <w:sz w:val="24"/>
        </w:rPr>
        <w:t xml:space="preserve">animal </w:t>
      </w:r>
      <w:r w:rsidR="0018754D" w:rsidRPr="007F3B3D">
        <w:rPr>
          <w:rFonts w:ascii="Times New Roman" w:hAnsi="Times New Roman" w:cs="Times New Roman"/>
          <w:iCs/>
          <w:sz w:val="24"/>
        </w:rPr>
        <w:t>age</w:t>
      </w:r>
      <w:r w:rsidR="0007684F">
        <w:rPr>
          <w:rFonts w:ascii="Times New Roman" w:hAnsi="Times New Roman" w:cs="Times New Roman"/>
          <w:iCs/>
          <w:sz w:val="24"/>
        </w:rPr>
        <w:t>s</w:t>
      </w:r>
      <w:r w:rsidR="0018754D" w:rsidRPr="007F3B3D">
        <w:rPr>
          <w:rFonts w:ascii="Times New Roman" w:hAnsi="Times New Roman" w:cs="Times New Roman"/>
          <w:iCs/>
          <w:sz w:val="24"/>
        </w:rPr>
        <w:t>.</w:t>
      </w:r>
      <w:r w:rsidR="00AE6093" w:rsidRPr="007F3B3D">
        <w:rPr>
          <w:rFonts w:ascii="Times New Roman" w:hAnsi="Times New Roman" w:cs="Times New Roman"/>
          <w:iCs/>
          <w:sz w:val="24"/>
        </w:rPr>
        <w:t xml:space="preserve"> </w:t>
      </w:r>
    </w:p>
    <w:p w14:paraId="2F261478" w14:textId="77777777" w:rsidR="0007684F" w:rsidRPr="00B706EB" w:rsidRDefault="0007684F" w:rsidP="006B5DF1">
      <w:pPr>
        <w:spacing w:line="360" w:lineRule="auto"/>
        <w:rPr>
          <w:rFonts w:ascii="Times New Roman" w:hAnsi="Times New Roman" w:cs="Times New Roman"/>
          <w:iCs/>
          <w:sz w:val="24"/>
        </w:rPr>
      </w:pPr>
    </w:p>
    <w:p w14:paraId="39F214DE" w14:textId="1B8869E8" w:rsidR="00AE6093" w:rsidRPr="00B706EB" w:rsidRDefault="00AE6093" w:rsidP="006B5DF1">
      <w:pPr>
        <w:spacing w:line="360" w:lineRule="auto"/>
        <w:rPr>
          <w:rFonts w:ascii="Times New Roman" w:hAnsi="Times New Roman" w:cs="Times New Roman"/>
          <w:iCs/>
          <w:sz w:val="24"/>
        </w:rPr>
      </w:pPr>
      <w:r w:rsidRPr="00B706EB">
        <w:rPr>
          <w:rFonts w:ascii="Times New Roman" w:hAnsi="Times New Roman" w:cs="Times New Roman"/>
          <w:iCs/>
          <w:sz w:val="24"/>
        </w:rPr>
        <w:t xml:space="preserve">Interestingly, we also observed that </w:t>
      </w:r>
      <w:r w:rsidR="00BC1239" w:rsidRPr="00B706EB">
        <w:rPr>
          <w:rFonts w:ascii="Times New Roman" w:hAnsi="Times New Roman" w:cs="Times New Roman"/>
          <w:iCs/>
          <w:sz w:val="24"/>
        </w:rPr>
        <w:t xml:space="preserve">the </w:t>
      </w:r>
      <w:r w:rsidRPr="00B706EB">
        <w:rPr>
          <w:rFonts w:ascii="Times New Roman" w:hAnsi="Times New Roman" w:cs="Times New Roman"/>
          <w:iCs/>
          <w:sz w:val="24"/>
        </w:rPr>
        <w:t xml:space="preserve">phylum </w:t>
      </w:r>
      <w:proofErr w:type="spellStart"/>
      <w:r w:rsidRPr="00B706EB">
        <w:rPr>
          <w:rFonts w:ascii="Times New Roman" w:hAnsi="Times New Roman" w:cs="Times New Roman"/>
          <w:i/>
          <w:iCs/>
          <w:sz w:val="24"/>
        </w:rPr>
        <w:t>Ruminoccus</w:t>
      </w:r>
      <w:proofErr w:type="spellEnd"/>
      <w:r w:rsidRPr="00B706EB">
        <w:rPr>
          <w:rFonts w:ascii="Times New Roman" w:hAnsi="Times New Roman" w:cs="Times New Roman"/>
          <w:iCs/>
          <w:sz w:val="24"/>
        </w:rPr>
        <w:t xml:space="preserve"> were also elevated on week 1 PEITC groups (Table 3). It may be caused by the disruption of 0.05% PEITC dietary intervention on the </w:t>
      </w:r>
      <w:r w:rsidRPr="00B706EB">
        <w:rPr>
          <w:rFonts w:ascii="Times New Roman" w:hAnsi="Times New Roman" w:cs="Times New Roman"/>
          <w:iCs/>
          <w:sz w:val="24"/>
        </w:rPr>
        <w:lastRenderedPageBreak/>
        <w:t xml:space="preserve">composition at early phase of gut microbiome. </w:t>
      </w:r>
      <w:r w:rsidR="00790068" w:rsidRPr="00B706EB">
        <w:rPr>
          <w:rFonts w:ascii="Times New Roman" w:hAnsi="Times New Roman" w:cs="Times New Roman"/>
          <w:iCs/>
          <w:sz w:val="24"/>
        </w:rPr>
        <w:t xml:space="preserve">Other gut microbiota including </w:t>
      </w:r>
      <w:r w:rsidR="00375E6A" w:rsidRPr="00B706EB">
        <w:rPr>
          <w:rFonts w:ascii="Times New Roman" w:hAnsi="Times New Roman" w:cs="Times New Roman"/>
          <w:i/>
          <w:iCs/>
          <w:sz w:val="24"/>
        </w:rPr>
        <w:t xml:space="preserve">Bacteroidetes </w:t>
      </w:r>
      <w:proofErr w:type="spellStart"/>
      <w:r w:rsidR="00375E6A" w:rsidRPr="00B706EB">
        <w:rPr>
          <w:rFonts w:ascii="Times New Roman" w:hAnsi="Times New Roman" w:cs="Times New Roman"/>
          <w:i/>
          <w:iCs/>
          <w:sz w:val="24"/>
        </w:rPr>
        <w:t>Rikenella</w:t>
      </w:r>
      <w:proofErr w:type="spellEnd"/>
      <w:r w:rsidR="00790068" w:rsidRPr="00B706EB">
        <w:rPr>
          <w:rFonts w:ascii="Times New Roman" w:hAnsi="Times New Roman" w:cs="Times New Roman"/>
          <w:iCs/>
          <w:sz w:val="24"/>
        </w:rPr>
        <w:t xml:space="preserve"> and </w:t>
      </w:r>
      <w:r w:rsidR="00790068" w:rsidRPr="00B706EB">
        <w:rPr>
          <w:rFonts w:ascii="Times New Roman" w:hAnsi="Times New Roman" w:cs="Times New Roman"/>
          <w:i/>
          <w:iCs/>
          <w:sz w:val="24"/>
        </w:rPr>
        <w:t>Cyanobacteria</w:t>
      </w:r>
      <w:r w:rsidR="00790068" w:rsidRPr="00B706EB">
        <w:rPr>
          <w:rFonts w:ascii="Times New Roman" w:hAnsi="Times New Roman" w:cs="Times New Roman"/>
          <w:iCs/>
          <w:sz w:val="24"/>
        </w:rPr>
        <w:t xml:space="preserve"> were also found significantly elevated in Nrf2 KO groups, and both of them were involved in contributing or preventing gut diseases</w:t>
      </w:r>
      <w:r w:rsidR="00790068" w:rsidRPr="00B706EB">
        <w:rPr>
          <w:rFonts w:ascii="Times New Roman" w:hAnsi="Times New Roman" w:cs="Times New Roman"/>
          <w:iCs/>
          <w:sz w:val="24"/>
        </w:rPr>
        <w:fldChar w:fldCharType="begin">
          <w:fldData xml:space="preserve">PEVuZE5vdGU+PENpdGU+PEF1dGhvcj5Kb2huc29uPC9BdXRob3I+PFllYXI+MjAxNzwvWWVhcj48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</w:fldData>
        </w:fldChar>
      </w:r>
      <w:r w:rsidR="00334E86" w:rsidRPr="00B706EB">
        <w:rPr>
          <w:rFonts w:ascii="Times New Roman" w:hAnsi="Times New Roman" w:cs="Times New Roman"/>
          <w:iCs/>
          <w:sz w:val="24"/>
        </w:rPr>
        <w:instrText xml:space="preserve"> ADDIN EN.CITE </w:instrText>
      </w:r>
      <w:r w:rsidR="00334E86" w:rsidRPr="00B706EB">
        <w:rPr>
          <w:rFonts w:ascii="Times New Roman" w:hAnsi="Times New Roman" w:cs="Times New Roman"/>
          <w:iCs/>
          <w:sz w:val="24"/>
        </w:rPr>
        <w:fldChar w:fldCharType="begin">
          <w:fldData xml:space="preserve">PEVuZE5vdGU+PENpdGU+PEF1dGhvcj5Kb2huc29uPC9BdXRob3I+PFllYXI+MjAxNzwvWWVhcj48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</w:fldData>
        </w:fldChar>
      </w:r>
      <w:r w:rsidR="00334E86" w:rsidRPr="00B706EB">
        <w:rPr>
          <w:rFonts w:ascii="Times New Roman" w:hAnsi="Times New Roman" w:cs="Times New Roman"/>
          <w:iCs/>
          <w:sz w:val="24"/>
        </w:rPr>
        <w:instrText xml:space="preserve"> ADDIN EN.CITE.DATA </w:instrText>
      </w:r>
      <w:r w:rsidR="00334E86" w:rsidRPr="00B706EB">
        <w:rPr>
          <w:rFonts w:ascii="Times New Roman" w:hAnsi="Times New Roman" w:cs="Times New Roman"/>
          <w:iCs/>
          <w:sz w:val="24"/>
        </w:rPr>
      </w:r>
      <w:r w:rsidR="00334E86" w:rsidRPr="00B706EB">
        <w:rPr>
          <w:rFonts w:ascii="Times New Roman" w:hAnsi="Times New Roman" w:cs="Times New Roman"/>
          <w:iCs/>
          <w:sz w:val="24"/>
        </w:rPr>
        <w:fldChar w:fldCharType="end"/>
      </w:r>
      <w:r w:rsidR="00790068" w:rsidRPr="00B706EB">
        <w:rPr>
          <w:rFonts w:ascii="Times New Roman" w:hAnsi="Times New Roman" w:cs="Times New Roman"/>
          <w:iCs/>
          <w:sz w:val="24"/>
        </w:rPr>
      </w:r>
      <w:r w:rsidR="00790068" w:rsidRPr="00B706EB">
        <w:rPr>
          <w:rFonts w:ascii="Times New Roman" w:hAnsi="Times New Roman" w:cs="Times New Roman"/>
          <w:iCs/>
          <w:sz w:val="24"/>
        </w:rPr>
        <w:fldChar w:fldCharType="separate"/>
      </w:r>
      <w:r w:rsidR="00334E86" w:rsidRPr="00B706EB">
        <w:rPr>
          <w:rFonts w:ascii="Times New Roman" w:hAnsi="Times New Roman" w:cs="Times New Roman"/>
          <w:iCs/>
          <w:noProof/>
          <w:sz w:val="24"/>
        </w:rPr>
        <w:t>(Carmichael, 1992, 1994; Couturier-Maillard et al., 2013; Johnson, Heaver, Walters, &amp; Ley, 2017)</w:t>
      </w:r>
      <w:r w:rsidR="00790068" w:rsidRPr="00B706EB">
        <w:rPr>
          <w:rFonts w:ascii="Times New Roman" w:hAnsi="Times New Roman" w:cs="Times New Roman"/>
          <w:iCs/>
          <w:sz w:val="24"/>
        </w:rPr>
        <w:fldChar w:fldCharType="end"/>
      </w:r>
      <w:r w:rsidR="00790068" w:rsidRPr="00B706EB">
        <w:rPr>
          <w:rFonts w:ascii="Times New Roman" w:hAnsi="Times New Roman" w:cs="Times New Roman"/>
          <w:iCs/>
          <w:sz w:val="24"/>
        </w:rPr>
        <w:t xml:space="preserve">. </w:t>
      </w:r>
      <w:r w:rsidR="002E4550" w:rsidRPr="00B706EB">
        <w:rPr>
          <w:rFonts w:ascii="Times New Roman" w:hAnsi="Times New Roman" w:cs="Times New Roman"/>
          <w:iCs/>
          <w:sz w:val="24"/>
        </w:rPr>
        <w:t>Overall, genetic KO (mutation) ha</w:t>
      </w:r>
      <w:r w:rsidR="00204034" w:rsidRPr="00B706EB">
        <w:rPr>
          <w:rFonts w:ascii="Times New Roman" w:hAnsi="Times New Roman" w:cs="Times New Roman"/>
          <w:iCs/>
          <w:sz w:val="24"/>
        </w:rPr>
        <w:t xml:space="preserve">s a strong impact on the host </w:t>
      </w:r>
      <w:r w:rsidR="002E4550" w:rsidRPr="00B706EB">
        <w:rPr>
          <w:rFonts w:ascii="Times New Roman" w:hAnsi="Times New Roman" w:cs="Times New Roman"/>
          <w:iCs/>
          <w:sz w:val="24"/>
        </w:rPr>
        <w:t>microbiota profile over</w:t>
      </w:r>
      <w:r w:rsidR="00204034" w:rsidRPr="00B706EB">
        <w:rPr>
          <w:rFonts w:ascii="Times New Roman" w:hAnsi="Times New Roman" w:cs="Times New Roman"/>
          <w:iCs/>
          <w:sz w:val="24"/>
        </w:rPr>
        <w:t xml:space="preserve"> </w:t>
      </w:r>
      <w:r w:rsidR="002E4550" w:rsidRPr="00B706EB">
        <w:rPr>
          <w:rFonts w:ascii="Times New Roman" w:hAnsi="Times New Roman" w:cs="Times New Roman"/>
          <w:iCs/>
          <w:sz w:val="24"/>
        </w:rPr>
        <w:t xml:space="preserve">time and should be considered </w:t>
      </w:r>
      <w:r w:rsidR="00204034" w:rsidRPr="00B706EB">
        <w:rPr>
          <w:rFonts w:ascii="Times New Roman" w:hAnsi="Times New Roman" w:cs="Times New Roman"/>
          <w:iCs/>
          <w:sz w:val="24"/>
        </w:rPr>
        <w:t xml:space="preserve">as one biomarker </w:t>
      </w:r>
      <w:r w:rsidR="002E4550" w:rsidRPr="00B706EB">
        <w:rPr>
          <w:rFonts w:ascii="Times New Roman" w:hAnsi="Times New Roman" w:cs="Times New Roman"/>
          <w:iCs/>
          <w:sz w:val="24"/>
        </w:rPr>
        <w:t>when developing probiotic or microbiota intervention therapy in future.</w:t>
      </w:r>
    </w:p>
    <w:p w14:paraId="3C2AB02E" w14:textId="77777777" w:rsidR="00594BF5" w:rsidRPr="007F3B3D" w:rsidRDefault="00594BF5" w:rsidP="006B5DF1">
      <w:pPr>
        <w:spacing w:line="360" w:lineRule="auto"/>
        <w:rPr>
          <w:rFonts w:ascii="Times New Roman" w:hAnsi="Times New Roman" w:cs="Times New Roman"/>
          <w:iCs/>
          <w:sz w:val="24"/>
        </w:rPr>
      </w:pPr>
    </w:p>
    <w:p w14:paraId="28898DF4" w14:textId="26FFE23B" w:rsidR="00B00DE3" w:rsidRPr="007F3B3D" w:rsidRDefault="00076E6A" w:rsidP="006B5DF1">
      <w:pPr>
        <w:spacing w:line="360" w:lineRule="auto"/>
        <w:rPr>
          <w:rFonts w:ascii="Times New Roman" w:hAnsi="Times New Roman" w:cs="Times New Roman"/>
          <w:iCs/>
          <w:sz w:val="24"/>
        </w:rPr>
      </w:pPr>
      <w:r w:rsidRPr="007F3B3D">
        <w:rPr>
          <w:rFonts w:ascii="Times New Roman" w:hAnsi="Times New Roman" w:cs="Times New Roman"/>
          <w:iCs/>
          <w:sz w:val="24"/>
        </w:rPr>
        <w:t>In this study, we conclude</w:t>
      </w:r>
      <w:r w:rsidR="00594BF5" w:rsidRPr="007F3B3D">
        <w:rPr>
          <w:rFonts w:ascii="Times New Roman" w:hAnsi="Times New Roman" w:cs="Times New Roman"/>
          <w:iCs/>
          <w:sz w:val="24"/>
        </w:rPr>
        <w:t xml:space="preserve"> that mice genotype </w:t>
      </w:r>
      <w:r w:rsidRPr="007F3B3D">
        <w:rPr>
          <w:rFonts w:ascii="Times New Roman" w:hAnsi="Times New Roman" w:cs="Times New Roman"/>
          <w:iCs/>
          <w:sz w:val="24"/>
        </w:rPr>
        <w:t>is strongly tightened up with gut microbiota alteration and diversity changes. Meanwhile, 0.05% PEITC dietary intervention also induces</w:t>
      </w:r>
      <w:r w:rsidR="00E648FA" w:rsidRPr="007F3B3D">
        <w:rPr>
          <w:rFonts w:ascii="Times New Roman" w:hAnsi="Times New Roman" w:cs="Times New Roman"/>
          <w:iCs/>
          <w:sz w:val="24"/>
        </w:rPr>
        <w:t xml:space="preserve"> bacterial profiles changes by increasing and decreasing certain bacterial species. However, the study of gut microbiome is exploring an ecosystem containing more than just these two factors, but a more comprehensive and global environment. </w:t>
      </w:r>
      <w:r w:rsidR="00734B87" w:rsidRPr="007F3B3D">
        <w:rPr>
          <w:rFonts w:ascii="Times New Roman" w:hAnsi="Times New Roman" w:cs="Times New Roman"/>
          <w:iCs/>
          <w:sz w:val="24"/>
        </w:rPr>
        <w:t xml:space="preserve">Research has demonstrated that </w:t>
      </w:r>
      <w:r w:rsidR="002675CF" w:rsidRPr="007F3B3D">
        <w:rPr>
          <w:rFonts w:ascii="Times New Roman" w:hAnsi="Times New Roman" w:cs="Times New Roman"/>
          <w:iCs/>
          <w:sz w:val="24"/>
        </w:rPr>
        <w:t>cage and internal individual effects are contributing up to 32% and 46% of gut microbiota variances using 16s rRNA sequencing technology to identify the bacterial composition</w:t>
      </w:r>
      <w:r w:rsidR="002675CF" w:rsidRPr="007F3B3D">
        <w:rPr>
          <w:rFonts w:ascii="Times New Roman" w:hAnsi="Times New Roman" w:cs="Times New Roman"/>
          <w:iCs/>
          <w:sz w:val="24"/>
        </w:rPr>
        <w:fldChar w:fldCharType="begin"/>
      </w:r>
      <w:r w:rsidR="00334E86" w:rsidRPr="007F3B3D">
        <w:rPr>
          <w:rFonts w:ascii="Times New Roman" w:hAnsi="Times New Roman" w:cs="Times New Roman"/>
          <w:iCs/>
          <w:sz w:val="24"/>
        </w:rPr>
        <w:instrText xml:space="preserve"> ADDIN EN.CITE &lt;EndNote&gt;&lt;Cite&gt;&lt;Author&gt;Hildebrand&lt;/Author&gt;&lt;Year&gt;2013&lt;/Year&gt;&lt;RecNum&gt;2072&lt;/RecNum&gt;&lt;DisplayText&gt;(Hildebrand et al., 2013)&lt;/DisplayText&gt;&lt;record&gt;&lt;rec-number&gt;2072&lt;/rec-number&gt;&lt;foreign-keys&gt;&lt;key app="EN" db-id="2eervrre150d2te02v25vff4wewwfw52fttp" timestamp="1582752330"&gt;2072&lt;/key&gt;&lt;/foreign-keys&gt;&lt;ref-type name="Journal Article"&gt;17&lt;/ref-type&gt;&lt;contributors&gt;&lt;authors&gt;&lt;author&gt;Hildebrand, F.&lt;/author&gt;&lt;author&gt;Nguyen, T. L.&lt;/author&gt;&lt;author&gt;Brinkman, B.&lt;/author&gt;&lt;author&gt;Yunta, R. G.&lt;/author&gt;&lt;author&gt;Cauwe, B.&lt;/author&gt;&lt;author&gt;Vandenabeele, P.&lt;/author&gt;&lt;author&gt;Liston, A.&lt;/author&gt;&lt;author&gt;Raes, J.&lt;/author&gt;&lt;/authors&gt;&lt;/contributors&gt;&lt;titles&gt;&lt;title&gt;Inflammation-associated enterotypes, host genotype, cage and inter-individual effects drive gut microbiota variation in common laboratory mice&lt;/title&gt;&lt;secondary-title&gt;Genome Biol&lt;/secondary-title&gt;&lt;/titles&gt;&lt;periodical&gt;&lt;full-title&gt;Genome Biol&lt;/full-title&gt;&lt;abbr-1&gt;Genome biology&lt;/abbr-1&gt;&lt;/periodical&gt;&lt;pages&gt;R4&lt;/pages&gt;&lt;volume&gt;14&lt;/volume&gt;&lt;number&gt;1&lt;/number&gt;&lt;edition&gt;2013/01/26&lt;/edition&gt;&lt;keywords&gt;&lt;keyword&gt;Animals&lt;/keyword&gt;&lt;keyword&gt;Female&lt;/keyword&gt;&lt;keyword&gt;*Genetic Variation&lt;/keyword&gt;&lt;keyword&gt;*Genotype&lt;/keyword&gt;&lt;keyword&gt;Helicobacter/isolation &amp;amp; purification&lt;/keyword&gt;&lt;keyword&gt;Inflammation/genetics/microbiology&lt;/keyword&gt;&lt;keyword&gt;Intestinal Mucosa/metabolism&lt;/keyword&gt;&lt;keyword&gt;Intestines/microbiology&lt;/keyword&gt;&lt;keyword&gt;Leukocyte L1 Antigen Complex/genetics/metabolism&lt;/keyword&gt;&lt;keyword&gt;Male&lt;/keyword&gt;&lt;keyword&gt;Mice&lt;/keyword&gt;&lt;keyword&gt;Mice, Inbred Strains/genetics/*microbiology&lt;/keyword&gt;&lt;keyword&gt;*Microbiota&lt;/keyword&gt;&lt;keyword&gt;RNA, Ribosomal, 16S/genetics&lt;/keyword&gt;&lt;keyword&gt;Species Specificity&lt;/keyword&gt;&lt;/keywords&gt;&lt;dates&gt;&lt;year&gt;2013&lt;/year&gt;&lt;pub-dates&gt;&lt;date&gt;Jan 24&lt;/date&gt;&lt;/pub-dates&gt;&lt;/dates&gt;&lt;isbn&gt;1474-760X (Electronic)&amp;#xD;1474-7596 (Linking)&lt;/isbn&gt;&lt;accession-num&gt;23347395&lt;/accession-num&gt;&lt;urls&gt;&lt;related-urls&gt;&lt;url&gt;https://www.ncbi.nlm.nih.gov/pubmed/23347395&lt;/url&gt;&lt;/related-urls&gt;&lt;/urls&gt;&lt;custom2&gt;PMC4053703&lt;/custom2&gt;&lt;electronic-resource-num&gt;10.1186/gb-2013-14-1-r4&lt;/electronic-resource-num&gt;&lt;/record&gt;&lt;/Cite&gt;&lt;/EndNote&gt;</w:instrText>
      </w:r>
      <w:r w:rsidR="002675CF" w:rsidRPr="007F3B3D">
        <w:rPr>
          <w:rFonts w:ascii="Times New Roman" w:hAnsi="Times New Roman" w:cs="Times New Roman"/>
          <w:iCs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iCs/>
          <w:noProof/>
          <w:sz w:val="24"/>
        </w:rPr>
        <w:t>(Hildebrand et al., 2013)</w:t>
      </w:r>
      <w:r w:rsidR="002675CF" w:rsidRPr="007F3B3D">
        <w:rPr>
          <w:rFonts w:ascii="Times New Roman" w:hAnsi="Times New Roman" w:cs="Times New Roman"/>
          <w:iCs/>
          <w:sz w:val="24"/>
        </w:rPr>
        <w:fldChar w:fldCharType="end"/>
      </w:r>
      <w:r w:rsidR="002675CF" w:rsidRPr="007F3B3D">
        <w:rPr>
          <w:rFonts w:ascii="Times New Roman" w:hAnsi="Times New Roman" w:cs="Times New Roman"/>
          <w:iCs/>
          <w:sz w:val="24"/>
        </w:rPr>
        <w:t>.</w:t>
      </w:r>
      <w:r w:rsidR="00A63684" w:rsidRPr="007F3B3D">
        <w:rPr>
          <w:rFonts w:ascii="Times New Roman" w:hAnsi="Times New Roman" w:cs="Times New Roman"/>
          <w:iCs/>
          <w:sz w:val="24"/>
        </w:rPr>
        <w:t xml:space="preserve"> Several methods are used to eliminate the </w:t>
      </w:r>
      <w:r w:rsidR="0078022C" w:rsidRPr="007F3B3D">
        <w:rPr>
          <w:rFonts w:ascii="Times New Roman" w:hAnsi="Times New Roman" w:cs="Times New Roman"/>
          <w:iCs/>
          <w:sz w:val="24"/>
        </w:rPr>
        <w:t xml:space="preserve">background noise </w:t>
      </w:r>
      <w:r w:rsidR="00C876F7" w:rsidRPr="007F3B3D">
        <w:rPr>
          <w:rFonts w:ascii="Times New Roman" w:hAnsi="Times New Roman" w:cs="Times New Roman"/>
          <w:iCs/>
          <w:sz w:val="24"/>
        </w:rPr>
        <w:t>interfering</w:t>
      </w:r>
      <w:r w:rsidR="0078022C" w:rsidRPr="007F3B3D">
        <w:rPr>
          <w:rFonts w:ascii="Times New Roman" w:hAnsi="Times New Roman" w:cs="Times New Roman"/>
          <w:iCs/>
          <w:sz w:val="24"/>
        </w:rPr>
        <w:t xml:space="preserve"> the actual gut microbiome</w:t>
      </w:r>
      <w:r w:rsidR="00C876F7" w:rsidRPr="007F3B3D">
        <w:rPr>
          <w:rFonts w:ascii="Times New Roman" w:hAnsi="Times New Roman" w:cs="Times New Roman"/>
          <w:iCs/>
          <w:sz w:val="24"/>
        </w:rPr>
        <w:t>,</w:t>
      </w:r>
      <w:r w:rsidR="0078022C" w:rsidRPr="007F3B3D">
        <w:rPr>
          <w:rFonts w:ascii="Times New Roman" w:hAnsi="Times New Roman" w:cs="Times New Roman"/>
          <w:iCs/>
          <w:sz w:val="24"/>
        </w:rPr>
        <w:t xml:space="preserve"> including giving control diet to all </w:t>
      </w:r>
      <w:r w:rsidR="00AA1344" w:rsidRPr="007F3B3D">
        <w:rPr>
          <w:rFonts w:ascii="Times New Roman" w:hAnsi="Times New Roman" w:cs="Times New Roman"/>
          <w:iCs/>
          <w:sz w:val="24"/>
        </w:rPr>
        <w:t>animals</w:t>
      </w:r>
      <w:r w:rsidR="0078022C" w:rsidRPr="007F3B3D">
        <w:rPr>
          <w:rFonts w:ascii="Times New Roman" w:hAnsi="Times New Roman" w:cs="Times New Roman"/>
          <w:iCs/>
          <w:sz w:val="24"/>
        </w:rPr>
        <w:t xml:space="preserve"> </w:t>
      </w:r>
      <w:r w:rsidR="00C876F7" w:rsidRPr="007F3B3D">
        <w:rPr>
          <w:rFonts w:ascii="Times New Roman" w:hAnsi="Times New Roman" w:cs="Times New Roman"/>
          <w:iCs/>
          <w:sz w:val="24"/>
        </w:rPr>
        <w:t>for a while to normalize the gut microbiota baseline</w:t>
      </w:r>
      <w:r w:rsidR="0078022C" w:rsidRPr="007F3B3D">
        <w:rPr>
          <w:rFonts w:ascii="Times New Roman" w:hAnsi="Times New Roman" w:cs="Times New Roman"/>
          <w:iCs/>
          <w:sz w:val="24"/>
        </w:rPr>
        <w:t xml:space="preserve"> or choosing gnotobiotic (germ-free) mice</w:t>
      </w:r>
      <w:r w:rsidR="00C876F7" w:rsidRPr="007F3B3D">
        <w:rPr>
          <w:rFonts w:ascii="Times New Roman" w:hAnsi="Times New Roman" w:cs="Times New Roman"/>
          <w:iCs/>
          <w:sz w:val="24"/>
        </w:rPr>
        <w:t xml:space="preserve"> and given the same fecal samples to all animals</w:t>
      </w:r>
      <w:r w:rsidR="00AA1344" w:rsidRPr="007F3B3D">
        <w:rPr>
          <w:rFonts w:ascii="Times New Roman" w:hAnsi="Times New Roman" w:cs="Times New Roman"/>
          <w:iCs/>
          <w:sz w:val="24"/>
        </w:rPr>
        <w:fldChar w:fldCharType="begin">
          <w:fldData xml:space="preserve">PEVuZE5vdGU+PENpdGU+PEF1dGhvcj5Sb29wY2hhbmQ8L0F1dGhvcj48WWVhcj4yMDE1PC9ZZWFy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</w:fldData>
        </w:fldChar>
      </w:r>
      <w:r w:rsidR="00663FFA">
        <w:rPr>
          <w:rFonts w:ascii="Times New Roman" w:hAnsi="Times New Roman" w:cs="Times New Roman"/>
          <w:iCs/>
          <w:sz w:val="24"/>
        </w:rPr>
        <w:instrText xml:space="preserve"> ADDIN EN.CITE </w:instrText>
      </w:r>
      <w:r w:rsidR="00663FFA">
        <w:rPr>
          <w:rFonts w:ascii="Times New Roman" w:hAnsi="Times New Roman" w:cs="Times New Roman"/>
          <w:iCs/>
          <w:sz w:val="24"/>
        </w:rPr>
        <w:fldChar w:fldCharType="begin">
          <w:fldData xml:space="preserve">PEVuZE5vdGU+PENpdGU+PEF1dGhvcj5Sb29wY2hhbmQ8L0F1dGhvcj48WWVhcj4yMDE1PC9ZZWFy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</w:fldData>
        </w:fldChar>
      </w:r>
      <w:r w:rsidR="00663FFA">
        <w:rPr>
          <w:rFonts w:ascii="Times New Roman" w:hAnsi="Times New Roman" w:cs="Times New Roman"/>
          <w:iCs/>
          <w:sz w:val="24"/>
        </w:rPr>
        <w:instrText xml:space="preserve"> ADDIN EN.CITE.DATA </w:instrText>
      </w:r>
      <w:r w:rsidR="00663FFA">
        <w:rPr>
          <w:rFonts w:ascii="Times New Roman" w:hAnsi="Times New Roman" w:cs="Times New Roman"/>
          <w:iCs/>
          <w:sz w:val="24"/>
        </w:rPr>
      </w:r>
      <w:r w:rsidR="00663FFA">
        <w:rPr>
          <w:rFonts w:ascii="Times New Roman" w:hAnsi="Times New Roman" w:cs="Times New Roman"/>
          <w:iCs/>
          <w:sz w:val="24"/>
        </w:rPr>
        <w:fldChar w:fldCharType="end"/>
      </w:r>
      <w:r w:rsidR="00AA1344" w:rsidRPr="007F3B3D">
        <w:rPr>
          <w:rFonts w:ascii="Times New Roman" w:hAnsi="Times New Roman" w:cs="Times New Roman"/>
          <w:iCs/>
          <w:sz w:val="24"/>
        </w:rPr>
      </w:r>
      <w:r w:rsidR="00AA1344" w:rsidRPr="007F3B3D">
        <w:rPr>
          <w:rFonts w:ascii="Times New Roman" w:hAnsi="Times New Roman" w:cs="Times New Roman"/>
          <w:iCs/>
          <w:sz w:val="24"/>
        </w:rPr>
        <w:fldChar w:fldCharType="separate"/>
      </w:r>
      <w:r w:rsidR="00663FFA">
        <w:rPr>
          <w:rFonts w:ascii="Times New Roman" w:hAnsi="Times New Roman" w:cs="Times New Roman"/>
          <w:iCs/>
          <w:noProof/>
          <w:sz w:val="24"/>
        </w:rPr>
        <w:t>(Roopchand et al., 2015; Turnbaugh et al., 2009; L. Zhang et al., 2018)</w:t>
      </w:r>
      <w:r w:rsidR="00AA1344" w:rsidRPr="007F3B3D">
        <w:rPr>
          <w:rFonts w:ascii="Times New Roman" w:hAnsi="Times New Roman" w:cs="Times New Roman"/>
          <w:iCs/>
          <w:sz w:val="24"/>
        </w:rPr>
        <w:fldChar w:fldCharType="end"/>
      </w:r>
      <w:r w:rsidR="00C876F7" w:rsidRPr="007F3B3D">
        <w:rPr>
          <w:rFonts w:ascii="Times New Roman" w:hAnsi="Times New Roman" w:cs="Times New Roman"/>
          <w:iCs/>
          <w:sz w:val="24"/>
        </w:rPr>
        <w:t>.</w:t>
      </w:r>
      <w:r w:rsidR="0057512C" w:rsidRPr="007F3B3D">
        <w:rPr>
          <w:rFonts w:ascii="Times New Roman" w:hAnsi="Times New Roman" w:cs="Times New Roman"/>
          <w:iCs/>
          <w:sz w:val="24"/>
        </w:rPr>
        <w:t xml:space="preserve"> Our study showed no significant</w:t>
      </w:r>
      <w:r w:rsidR="00C57620" w:rsidRPr="007F3B3D">
        <w:rPr>
          <w:rFonts w:ascii="Times New Roman" w:hAnsi="Times New Roman" w:cs="Times New Roman"/>
          <w:iCs/>
          <w:sz w:val="24"/>
        </w:rPr>
        <w:t xml:space="preserve"> cage effect </w:t>
      </w:r>
      <w:r w:rsidR="0057512C" w:rsidRPr="007F3B3D">
        <w:rPr>
          <w:rFonts w:ascii="Times New Roman" w:hAnsi="Times New Roman" w:cs="Times New Roman"/>
          <w:iCs/>
          <w:sz w:val="24"/>
        </w:rPr>
        <w:t xml:space="preserve">among all fecal samples, otherwise we would </w:t>
      </w:r>
      <w:r w:rsidR="00A9318A" w:rsidRPr="007F3B3D">
        <w:rPr>
          <w:rFonts w:ascii="Times New Roman" w:hAnsi="Times New Roman" w:cs="Times New Roman"/>
          <w:iCs/>
          <w:sz w:val="24"/>
        </w:rPr>
        <w:t>observe significantly</w:t>
      </w:r>
      <w:r w:rsidR="0057512C" w:rsidRPr="007F3B3D">
        <w:rPr>
          <w:rFonts w:ascii="Times New Roman" w:hAnsi="Times New Roman" w:cs="Times New Roman"/>
          <w:iCs/>
          <w:sz w:val="24"/>
        </w:rPr>
        <w:t xml:space="preserve"> </w:t>
      </w:r>
      <w:r w:rsidR="008F7922" w:rsidRPr="007F3B3D">
        <w:rPr>
          <w:rFonts w:ascii="Times New Roman" w:hAnsi="Times New Roman" w:cs="Times New Roman"/>
          <w:iCs/>
          <w:sz w:val="24"/>
        </w:rPr>
        <w:t xml:space="preserve">clusters </w:t>
      </w:r>
      <w:r w:rsidR="0057512C" w:rsidRPr="007F3B3D">
        <w:rPr>
          <w:rFonts w:ascii="Times New Roman" w:hAnsi="Times New Roman" w:cs="Times New Roman"/>
          <w:iCs/>
          <w:sz w:val="24"/>
        </w:rPr>
        <w:t xml:space="preserve">from </w:t>
      </w:r>
      <w:r w:rsidR="0057512C" w:rsidRPr="007F3B3D">
        <w:rPr>
          <w:rFonts w:ascii="Times New Roman" w:hAnsi="Times New Roman" w:cs="Times New Roman"/>
          <w:b/>
          <w:iCs/>
          <w:sz w:val="24"/>
        </w:rPr>
        <w:t>Fig</w:t>
      </w:r>
      <w:r w:rsidR="00F7638B" w:rsidRPr="007F3B3D">
        <w:rPr>
          <w:rFonts w:ascii="Times New Roman" w:hAnsi="Times New Roman" w:cs="Times New Roman"/>
          <w:b/>
          <w:iCs/>
          <w:sz w:val="24"/>
        </w:rPr>
        <w:t>.</w:t>
      </w:r>
      <w:r w:rsidR="0057512C" w:rsidRPr="007F3B3D">
        <w:rPr>
          <w:rFonts w:ascii="Times New Roman" w:hAnsi="Times New Roman" w:cs="Times New Roman"/>
          <w:b/>
          <w:iCs/>
          <w:sz w:val="24"/>
        </w:rPr>
        <w:t xml:space="preserve"> 3A, B</w:t>
      </w:r>
      <w:r w:rsidR="0057512C" w:rsidRPr="007F3B3D">
        <w:rPr>
          <w:rFonts w:ascii="Times New Roman" w:hAnsi="Times New Roman" w:cs="Times New Roman"/>
          <w:iCs/>
          <w:sz w:val="24"/>
        </w:rPr>
        <w:t xml:space="preserve">. </w:t>
      </w:r>
      <w:r w:rsidR="008F7922" w:rsidRPr="007F3B3D">
        <w:rPr>
          <w:rFonts w:ascii="Times New Roman" w:hAnsi="Times New Roman" w:cs="Times New Roman"/>
          <w:iCs/>
          <w:sz w:val="24"/>
        </w:rPr>
        <w:t xml:space="preserve">Meanwhile, we observed </w:t>
      </w:r>
      <w:r w:rsidR="00BC419A" w:rsidRPr="007F3B3D">
        <w:rPr>
          <w:rFonts w:ascii="Times New Roman" w:hAnsi="Times New Roman" w:cs="Times New Roman"/>
          <w:iCs/>
          <w:sz w:val="24"/>
        </w:rPr>
        <w:t xml:space="preserve">samples </w:t>
      </w:r>
      <w:r w:rsidR="008F7922" w:rsidRPr="007F3B3D">
        <w:rPr>
          <w:rFonts w:ascii="Times New Roman" w:hAnsi="Times New Roman" w:cs="Times New Roman"/>
          <w:iCs/>
          <w:sz w:val="24"/>
        </w:rPr>
        <w:t xml:space="preserve">significantly clustered </w:t>
      </w:r>
      <w:r w:rsidR="00BC419A" w:rsidRPr="007F3B3D">
        <w:rPr>
          <w:rFonts w:ascii="Times New Roman" w:hAnsi="Times New Roman" w:cs="Times New Roman"/>
          <w:iCs/>
          <w:sz w:val="24"/>
        </w:rPr>
        <w:t>based on mice</w:t>
      </w:r>
      <w:r w:rsidR="008F7922" w:rsidRPr="007F3B3D">
        <w:rPr>
          <w:rFonts w:ascii="Times New Roman" w:hAnsi="Times New Roman" w:cs="Times New Roman"/>
          <w:iCs/>
          <w:sz w:val="24"/>
        </w:rPr>
        <w:t xml:space="preserve"> genotype</w:t>
      </w:r>
      <w:r w:rsidR="00F7638B" w:rsidRPr="007F3B3D">
        <w:rPr>
          <w:rFonts w:ascii="Times New Roman" w:hAnsi="Times New Roman" w:cs="Times New Roman"/>
          <w:iCs/>
          <w:sz w:val="24"/>
        </w:rPr>
        <w:t xml:space="preserve"> </w:t>
      </w:r>
      <w:r w:rsidR="009B56CC" w:rsidRPr="007F3B3D">
        <w:rPr>
          <w:rFonts w:ascii="Times New Roman" w:hAnsi="Times New Roman" w:cs="Times New Roman"/>
          <w:iCs/>
          <w:sz w:val="24"/>
        </w:rPr>
        <w:t>(</w:t>
      </w:r>
      <w:r w:rsidR="00F7638B" w:rsidRPr="007F3B3D">
        <w:rPr>
          <w:rFonts w:ascii="Times New Roman" w:hAnsi="Times New Roman" w:cs="Times New Roman"/>
          <w:b/>
          <w:iCs/>
          <w:sz w:val="24"/>
        </w:rPr>
        <w:t>Fig. 6 A-D</w:t>
      </w:r>
      <w:r w:rsidR="009B56CC" w:rsidRPr="007F3B3D">
        <w:rPr>
          <w:rFonts w:ascii="Times New Roman" w:hAnsi="Times New Roman" w:cs="Times New Roman"/>
          <w:b/>
          <w:iCs/>
          <w:sz w:val="24"/>
        </w:rPr>
        <w:t>)</w:t>
      </w:r>
      <w:r w:rsidR="00F7638B" w:rsidRPr="007F3B3D">
        <w:rPr>
          <w:rFonts w:ascii="Times New Roman" w:hAnsi="Times New Roman" w:cs="Times New Roman"/>
          <w:iCs/>
          <w:sz w:val="24"/>
        </w:rPr>
        <w:t>.</w:t>
      </w:r>
      <w:r w:rsidR="009B56CC" w:rsidRPr="007F3B3D">
        <w:rPr>
          <w:rFonts w:ascii="Times New Roman" w:hAnsi="Times New Roman" w:cs="Times New Roman"/>
          <w:iCs/>
          <w:sz w:val="24"/>
        </w:rPr>
        <w:t xml:space="preserve"> Indeed, we discovered bacterial composition variance at the beginning of experiments after 2-week microbiome stabilization phase. These findings provide evidence to improve future microbiome study to set up baseline microbiota using antibiotic treatments and germ-free mice model</w:t>
      </w:r>
      <w:r w:rsidR="009B56CC" w:rsidRPr="007F3B3D">
        <w:rPr>
          <w:rFonts w:ascii="Times New Roman" w:hAnsi="Times New Roman" w:cs="Times New Roman"/>
          <w:iCs/>
          <w:sz w:val="24"/>
        </w:rPr>
        <w:fldChar w:fldCharType="begin">
          <w:fldData xml:space="preserve">PEVuZE5vdGU+PENpdGU+PEF1dGhvcj5MdW5kYmVyZzwvQXV0aG9yPjxZZWFyPjIwMTY8L1llYXI+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</w:fldData>
        </w:fldChar>
      </w:r>
      <w:r w:rsidR="00334E86" w:rsidRPr="007F3B3D">
        <w:rPr>
          <w:rFonts w:ascii="Times New Roman" w:hAnsi="Times New Roman" w:cs="Times New Roman"/>
          <w:iCs/>
          <w:sz w:val="24"/>
        </w:rPr>
        <w:instrText xml:space="preserve"> ADDIN EN.CITE </w:instrText>
      </w:r>
      <w:r w:rsidR="00334E86" w:rsidRPr="007F3B3D">
        <w:rPr>
          <w:rFonts w:ascii="Times New Roman" w:hAnsi="Times New Roman" w:cs="Times New Roman"/>
          <w:iCs/>
          <w:sz w:val="24"/>
        </w:rPr>
        <w:fldChar w:fldCharType="begin">
          <w:fldData xml:space="preserve">PEVuZE5vdGU+PENpdGU+PEF1dGhvcj5MdW5kYmVyZzwvQXV0aG9yPjxZZWFyPjIwMTY8L1llYXI+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</w:fldData>
        </w:fldChar>
      </w:r>
      <w:r w:rsidR="00334E86" w:rsidRPr="007F3B3D">
        <w:rPr>
          <w:rFonts w:ascii="Times New Roman" w:hAnsi="Times New Roman" w:cs="Times New Roman"/>
          <w:iCs/>
          <w:sz w:val="24"/>
        </w:rPr>
        <w:instrText xml:space="preserve"> ADDIN EN.CITE.DATA </w:instrText>
      </w:r>
      <w:r w:rsidR="00334E86" w:rsidRPr="007F3B3D">
        <w:rPr>
          <w:rFonts w:ascii="Times New Roman" w:hAnsi="Times New Roman" w:cs="Times New Roman"/>
          <w:iCs/>
          <w:sz w:val="24"/>
        </w:rPr>
      </w:r>
      <w:r w:rsidR="00334E86" w:rsidRPr="007F3B3D">
        <w:rPr>
          <w:rFonts w:ascii="Times New Roman" w:hAnsi="Times New Roman" w:cs="Times New Roman"/>
          <w:iCs/>
          <w:sz w:val="24"/>
        </w:rPr>
        <w:fldChar w:fldCharType="end"/>
      </w:r>
      <w:r w:rsidR="009B56CC" w:rsidRPr="007F3B3D">
        <w:rPr>
          <w:rFonts w:ascii="Times New Roman" w:hAnsi="Times New Roman" w:cs="Times New Roman"/>
          <w:iCs/>
          <w:sz w:val="24"/>
        </w:rPr>
      </w:r>
      <w:r w:rsidR="009B56CC" w:rsidRPr="007F3B3D">
        <w:rPr>
          <w:rFonts w:ascii="Times New Roman" w:hAnsi="Times New Roman" w:cs="Times New Roman"/>
          <w:iCs/>
          <w:sz w:val="24"/>
        </w:rPr>
        <w:fldChar w:fldCharType="separate"/>
      </w:r>
      <w:r w:rsidR="00334E86" w:rsidRPr="007F3B3D">
        <w:rPr>
          <w:rFonts w:ascii="Times New Roman" w:hAnsi="Times New Roman" w:cs="Times New Roman"/>
          <w:iCs/>
          <w:noProof/>
          <w:sz w:val="24"/>
        </w:rPr>
        <w:t>(Lundberg, Toft, August, Hansen, &amp; Hansen, 2016)</w:t>
      </w:r>
      <w:r w:rsidR="009B56CC" w:rsidRPr="007F3B3D">
        <w:rPr>
          <w:rFonts w:ascii="Times New Roman" w:hAnsi="Times New Roman" w:cs="Times New Roman"/>
          <w:iCs/>
          <w:sz w:val="24"/>
        </w:rPr>
        <w:fldChar w:fldCharType="end"/>
      </w:r>
      <w:r w:rsidR="009B56CC" w:rsidRPr="007F3B3D">
        <w:rPr>
          <w:rFonts w:ascii="Times New Roman" w:hAnsi="Times New Roman" w:cs="Times New Roman"/>
          <w:iCs/>
          <w:sz w:val="24"/>
        </w:rPr>
        <w:t>.</w:t>
      </w:r>
      <w:r w:rsidR="00F7638B" w:rsidRPr="007F3B3D">
        <w:rPr>
          <w:rFonts w:ascii="Times New Roman" w:hAnsi="Times New Roman" w:cs="Times New Roman"/>
          <w:iCs/>
          <w:sz w:val="24"/>
        </w:rPr>
        <w:t xml:space="preserve"> </w:t>
      </w:r>
    </w:p>
    <w:p w14:paraId="57DDB37F" w14:textId="77777777" w:rsidR="004A1A38" w:rsidRPr="007F3B3D" w:rsidRDefault="004A1A38" w:rsidP="006B5DF1">
      <w:pPr>
        <w:spacing w:line="360" w:lineRule="auto"/>
        <w:rPr>
          <w:rFonts w:ascii="Times New Roman" w:hAnsi="Times New Roman" w:cs="Times New Roman"/>
          <w:iCs/>
          <w:sz w:val="24"/>
        </w:rPr>
      </w:pPr>
    </w:p>
    <w:p w14:paraId="392BEBBC" w14:textId="77777777" w:rsidR="00E65298" w:rsidRPr="007F3B3D" w:rsidRDefault="00E65298" w:rsidP="006B5DF1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t>Acknowledgements</w:t>
      </w:r>
    </w:p>
    <w:p w14:paraId="7ECEDECA" w14:textId="1C43777D" w:rsidR="00B56B8A" w:rsidRPr="00B56B8A" w:rsidRDefault="003E37DB" w:rsidP="002B3CA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7F3B3D">
        <w:rPr>
          <w:rFonts w:ascii="Times New Roman" w:hAnsi="Times New Roman" w:cs="Times New Roman"/>
          <w:sz w:val="24"/>
        </w:rPr>
        <w:t xml:space="preserve">We thank </w:t>
      </w:r>
      <w:r w:rsidR="0007608E" w:rsidRPr="007F3B3D">
        <w:rPr>
          <w:rFonts w:ascii="Times New Roman" w:hAnsi="Times New Roman" w:cs="Times New Roman"/>
          <w:sz w:val="24"/>
        </w:rPr>
        <w:t xml:space="preserve">Dr. Min Tu and Dr. </w:t>
      </w:r>
      <w:proofErr w:type="spellStart"/>
      <w:r w:rsidR="0007608E" w:rsidRPr="007F3B3D">
        <w:rPr>
          <w:rFonts w:ascii="Times New Roman" w:hAnsi="Times New Roman" w:cs="Times New Roman"/>
          <w:sz w:val="24"/>
        </w:rPr>
        <w:t>Dibyendu</w:t>
      </w:r>
      <w:proofErr w:type="spellEnd"/>
      <w:r w:rsidR="0007608E" w:rsidRPr="007F3B3D">
        <w:rPr>
          <w:rFonts w:ascii="Times New Roman" w:hAnsi="Times New Roman" w:cs="Times New Roman"/>
          <w:sz w:val="24"/>
        </w:rPr>
        <w:t xml:space="preserve"> Kumar from Waksman Institute of Microbiology, Rutgers University for the help of 16s rRNA sample preparation and sequencing. We also thank </w:t>
      </w:r>
      <w:r w:rsidR="00B7258F" w:rsidRPr="007F3B3D">
        <w:rPr>
          <w:rFonts w:ascii="Times New Roman" w:hAnsi="Times New Roman" w:cs="Times New Roman"/>
          <w:sz w:val="24"/>
        </w:rPr>
        <w:t xml:space="preserve">all </w:t>
      </w:r>
      <w:r w:rsidR="00B7258F" w:rsidRPr="00B56B8A">
        <w:rPr>
          <w:rFonts w:ascii="Times New Roman" w:hAnsi="Times New Roman" w:cs="Times New Roman"/>
          <w:sz w:val="24"/>
        </w:rPr>
        <w:t xml:space="preserve">members </w:t>
      </w:r>
      <w:r w:rsidR="00B56B8A" w:rsidRPr="00B56B8A">
        <w:rPr>
          <w:rFonts w:ascii="Times New Roman" w:hAnsi="Times New Roman" w:cs="Times New Roman"/>
        </w:rPr>
        <w:t xml:space="preserve">of Dr. Kong’s laboratory for their invaluable support and technical assistance. This work was supported in part by institutional funds and by R01 AT009152 from the National Center for Complementary </w:t>
      </w:r>
      <w:r w:rsidR="00B56B8A" w:rsidRPr="00B56B8A">
        <w:rPr>
          <w:rFonts w:ascii="Times New Roman" w:hAnsi="Times New Roman" w:cs="Times New Roman"/>
        </w:rPr>
        <w:lastRenderedPageBreak/>
        <w:t>and Integrative Health (NCCIH) and R01 CA200129, from the National Cancer Institute (NCI).</w:t>
      </w:r>
    </w:p>
    <w:p w14:paraId="4650AC45" w14:textId="77777777" w:rsidR="00B56B8A" w:rsidRDefault="00B56B8A" w:rsidP="002B3CAB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</w:rPr>
      </w:pPr>
    </w:p>
    <w:p w14:paraId="1B279978" w14:textId="77777777" w:rsidR="0007608E" w:rsidRPr="007F3B3D" w:rsidRDefault="0007608E" w:rsidP="0007608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4F1457D3" w14:textId="77777777" w:rsidR="0007608E" w:rsidRPr="007F3B3D" w:rsidRDefault="0007608E" w:rsidP="0007608E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t>Conflict of Interest States</w:t>
      </w:r>
    </w:p>
    <w:p w14:paraId="488B63CC" w14:textId="77777777" w:rsidR="007F3B3D" w:rsidRDefault="0007608E" w:rsidP="00301A0C">
      <w:pPr>
        <w:spacing w:line="360" w:lineRule="auto"/>
        <w:rPr>
          <w:rFonts w:ascii="Times New Roman" w:hAnsi="Times New Roman" w:cs="Times New Roman"/>
          <w:sz w:val="24"/>
        </w:rPr>
      </w:pPr>
      <w:r w:rsidRPr="007F3B3D">
        <w:rPr>
          <w:rFonts w:ascii="Times New Roman" w:hAnsi="Times New Roman" w:cs="Times New Roman"/>
          <w:sz w:val="24"/>
        </w:rPr>
        <w:t>The authors declare no conflict of interest.</w:t>
      </w:r>
    </w:p>
    <w:p w14:paraId="726044B0" w14:textId="77777777" w:rsidR="007F3B3D" w:rsidRDefault="007F3B3D" w:rsidP="007F3B3D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7038DE96" w14:textId="77777777" w:rsidR="007F3B3D" w:rsidRPr="007F3B3D" w:rsidRDefault="007F3B3D" w:rsidP="007F3B3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t>Data availability statement</w:t>
      </w:r>
    </w:p>
    <w:p w14:paraId="4791AD2E" w14:textId="50C00A84" w:rsidR="006C4C9C" w:rsidRPr="007F3B3D" w:rsidRDefault="007F3B3D" w:rsidP="007F3B3D">
      <w:pPr>
        <w:spacing w:line="360" w:lineRule="auto"/>
        <w:rPr>
          <w:rFonts w:ascii="Times New Roman" w:hAnsi="Times New Roman" w:cs="Times New Roman"/>
          <w:sz w:val="24"/>
        </w:rPr>
      </w:pPr>
      <w:r w:rsidRPr="007F3B3D">
        <w:rPr>
          <w:rFonts w:ascii="Times New Roman" w:hAnsi="Times New Roman" w:cs="Times New Roman"/>
          <w:sz w:val="24"/>
        </w:rPr>
        <w:t>The datasets used and/or analyzed during the current study are available from the corresponding author.</w:t>
      </w:r>
      <w:r w:rsidR="006C4C9C" w:rsidRPr="007F3B3D">
        <w:rPr>
          <w:rFonts w:ascii="Times New Roman" w:hAnsi="Times New Roman" w:cs="Times New Roman"/>
          <w:sz w:val="24"/>
        </w:rPr>
        <w:br w:type="page"/>
      </w:r>
    </w:p>
    <w:p w14:paraId="6066C735" w14:textId="301598BF" w:rsidR="00E64E04" w:rsidRPr="007F3B3D" w:rsidRDefault="00FD780D" w:rsidP="00267C96">
      <w:pPr>
        <w:spacing w:line="360" w:lineRule="auto"/>
        <w:jc w:val="left"/>
        <w:rPr>
          <w:rFonts w:ascii="Times New Roman" w:hAnsi="Times New Roman" w:cs="Times New Roman"/>
          <w:b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lastRenderedPageBreak/>
        <w:t>Legend</w:t>
      </w:r>
    </w:p>
    <w:p w14:paraId="61F5297F" w14:textId="77777777" w:rsidR="00FD780D" w:rsidRPr="007F3B3D" w:rsidRDefault="00FD780D" w:rsidP="00267C96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F3B3D">
        <w:rPr>
          <w:rFonts w:ascii="Times New Roman" w:hAnsi="Times New Roman" w:cs="Times New Roman"/>
          <w:b/>
          <w:sz w:val="24"/>
          <w:szCs w:val="24"/>
        </w:rPr>
        <w:t>Figures</w:t>
      </w:r>
    </w:p>
    <w:p w14:paraId="1545E6E6" w14:textId="09BE9922" w:rsidR="00670096" w:rsidRPr="007F3B3D" w:rsidRDefault="00670096" w:rsidP="007C1D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3D">
        <w:rPr>
          <w:rFonts w:ascii="Times New Roman" w:hAnsi="Times New Roman" w:cs="Times New Roman"/>
          <w:b/>
          <w:sz w:val="24"/>
          <w:szCs w:val="24"/>
        </w:rPr>
        <w:t xml:space="preserve">Figure 1. </w:t>
      </w:r>
      <w:r w:rsidRPr="007F3B3D">
        <w:rPr>
          <w:rFonts w:ascii="Times New Roman" w:hAnsi="Times New Roman" w:cs="Times New Roman"/>
          <w:sz w:val="24"/>
          <w:szCs w:val="24"/>
        </w:rPr>
        <w:t>Experimental designs and 16s rRNA metagenomics summary</w:t>
      </w:r>
      <w:r w:rsidR="004B389C">
        <w:rPr>
          <w:rFonts w:ascii="Times New Roman" w:hAnsi="Times New Roman" w:cs="Times New Roman"/>
          <w:sz w:val="24"/>
          <w:szCs w:val="24"/>
        </w:rPr>
        <w:t xml:space="preserve">. </w:t>
      </w:r>
      <w:r w:rsidRPr="004B389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F3B3D">
        <w:rPr>
          <w:rFonts w:ascii="Times New Roman" w:hAnsi="Times New Roman" w:cs="Times New Roman"/>
          <w:sz w:val="24"/>
          <w:szCs w:val="24"/>
        </w:rPr>
        <w:t xml:space="preserve">. Experimental design. </w:t>
      </w:r>
      <w:r w:rsidRPr="004B389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7F3B3D">
        <w:rPr>
          <w:rFonts w:ascii="Times New Roman" w:hAnsi="Times New Roman" w:cs="Times New Roman"/>
          <w:sz w:val="24"/>
          <w:szCs w:val="24"/>
        </w:rPr>
        <w:t xml:space="preserve">. Sequence depth. </w:t>
      </w:r>
      <w:r w:rsidRPr="004B389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F3B3D">
        <w:rPr>
          <w:rFonts w:ascii="Times New Roman" w:hAnsi="Times New Roman" w:cs="Times New Roman"/>
          <w:sz w:val="24"/>
          <w:szCs w:val="24"/>
        </w:rPr>
        <w:t>. OTUs annotated based on reference genome.</w:t>
      </w:r>
    </w:p>
    <w:p w14:paraId="7031A89D" w14:textId="62A5FACA" w:rsidR="00100660" w:rsidRDefault="00670096" w:rsidP="007C1D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3D">
        <w:rPr>
          <w:rFonts w:ascii="Times New Roman" w:hAnsi="Times New Roman" w:cs="Times New Roman"/>
          <w:b/>
          <w:sz w:val="24"/>
          <w:szCs w:val="24"/>
        </w:rPr>
        <w:t>Figure 2</w:t>
      </w:r>
      <w:r w:rsidRPr="007F3B3D">
        <w:rPr>
          <w:rFonts w:ascii="Times New Roman" w:hAnsi="Times New Roman" w:cs="Times New Roman"/>
          <w:sz w:val="24"/>
          <w:szCs w:val="24"/>
        </w:rPr>
        <w:t xml:space="preserve">. </w:t>
      </w:r>
      <w:r w:rsidR="00100660">
        <w:rPr>
          <w:rFonts w:ascii="Times New Roman" w:hAnsi="Times New Roman" w:cs="Times New Roman"/>
          <w:sz w:val="24"/>
          <w:szCs w:val="24"/>
        </w:rPr>
        <w:t xml:space="preserve">The Shannon index of </w:t>
      </w:r>
      <w:r w:rsidR="00966AEA">
        <w:rPr>
          <w:rFonts w:ascii="Times New Roman" w:hAnsi="Times New Roman" w:cs="Times New Roman"/>
          <w:sz w:val="24"/>
          <w:szCs w:val="24"/>
        </w:rPr>
        <w:t>all samples as measurement of alpha diversity.</w:t>
      </w:r>
      <w:r w:rsidR="00966AEA" w:rsidRPr="00966AEA">
        <w:rPr>
          <w:rFonts w:asciiTheme="minorHAnsi" w:hAnsi="Calibri"/>
          <w:color w:val="000000" w:themeColor="text1"/>
          <w:kern w:val="24"/>
        </w:rPr>
        <w:t xml:space="preserve"> </w:t>
      </w:r>
      <w:r w:rsidR="00966AEA" w:rsidRPr="00966AEA">
        <w:rPr>
          <w:rFonts w:ascii="Times New Roman" w:hAnsi="Times New Roman" w:cs="Times New Roman"/>
          <w:sz w:val="24"/>
          <w:szCs w:val="24"/>
        </w:rPr>
        <w:t xml:space="preserve">The means and SEM are plotted here. </w:t>
      </w:r>
    </w:p>
    <w:p w14:paraId="1C121A6E" w14:textId="2A4B0812" w:rsidR="005706A0" w:rsidRDefault="00670096" w:rsidP="007C1D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3D">
        <w:rPr>
          <w:rFonts w:ascii="Times New Roman" w:hAnsi="Times New Roman" w:cs="Times New Roman"/>
          <w:b/>
          <w:sz w:val="24"/>
          <w:szCs w:val="24"/>
        </w:rPr>
        <w:t>Figure 3</w:t>
      </w:r>
      <w:r w:rsidRPr="007F3B3D">
        <w:rPr>
          <w:rFonts w:ascii="Times New Roman" w:hAnsi="Times New Roman" w:cs="Times New Roman"/>
          <w:sz w:val="24"/>
          <w:szCs w:val="24"/>
        </w:rPr>
        <w:t>.</w:t>
      </w:r>
      <w:r w:rsidR="005706A0">
        <w:rPr>
          <w:rFonts w:ascii="Times New Roman" w:hAnsi="Times New Roman" w:cs="Times New Roman"/>
          <w:sz w:val="24"/>
          <w:szCs w:val="24"/>
        </w:rPr>
        <w:t xml:space="preserve"> </w:t>
      </w:r>
      <w:r w:rsidR="005706A0" w:rsidRPr="005706A0">
        <w:rPr>
          <w:rFonts w:ascii="Times New Roman" w:hAnsi="Times New Roman" w:cs="Times New Roman"/>
          <w:sz w:val="24"/>
          <w:szCs w:val="24"/>
        </w:rPr>
        <w:t>Biplot</w:t>
      </w:r>
      <w:r w:rsidR="005706A0">
        <w:rPr>
          <w:rFonts w:ascii="Times New Roman" w:hAnsi="Times New Roman" w:cs="Times New Roman"/>
          <w:sz w:val="24"/>
          <w:szCs w:val="24"/>
        </w:rPr>
        <w:t>s</w:t>
      </w:r>
      <w:r w:rsidR="005706A0" w:rsidRPr="005706A0">
        <w:rPr>
          <w:rFonts w:ascii="Times New Roman" w:hAnsi="Times New Roman" w:cs="Times New Roman"/>
          <w:sz w:val="24"/>
          <w:szCs w:val="24"/>
        </w:rPr>
        <w:t xml:space="preserve"> of samples by PCA results using relative abundance of </w:t>
      </w:r>
      <w:r w:rsidR="005706A0">
        <w:rPr>
          <w:rFonts w:ascii="Times New Roman" w:hAnsi="Times New Roman" w:cs="Times New Roman"/>
          <w:sz w:val="24"/>
          <w:szCs w:val="24"/>
        </w:rPr>
        <w:t xml:space="preserve">different bacterial classes. The arrows represent direction of increase of the top 5 bacteria. </w:t>
      </w:r>
      <w:r w:rsidR="005706A0" w:rsidRPr="005706A0">
        <w:rPr>
          <w:rFonts w:ascii="Times New Roman" w:hAnsi="Times New Roman" w:cs="Times New Roman"/>
          <w:sz w:val="24"/>
          <w:szCs w:val="24"/>
        </w:rPr>
        <w:t xml:space="preserve">Circles represent </w:t>
      </w:r>
      <w:r w:rsidR="005706A0">
        <w:rPr>
          <w:rFonts w:ascii="Times New Roman" w:hAnsi="Times New Roman" w:cs="Times New Roman"/>
          <w:sz w:val="24"/>
          <w:szCs w:val="24"/>
        </w:rPr>
        <w:t>samples from week 0, s</w:t>
      </w:r>
      <w:r w:rsidR="005706A0" w:rsidRPr="005706A0">
        <w:rPr>
          <w:rFonts w:ascii="Times New Roman" w:hAnsi="Times New Roman" w:cs="Times New Roman"/>
          <w:sz w:val="24"/>
          <w:szCs w:val="24"/>
        </w:rPr>
        <w:t>quares</w:t>
      </w:r>
      <w:r w:rsidR="005706A0">
        <w:rPr>
          <w:rFonts w:ascii="Times New Roman" w:hAnsi="Times New Roman" w:cs="Times New Roman"/>
          <w:sz w:val="24"/>
          <w:szCs w:val="24"/>
        </w:rPr>
        <w:t xml:space="preserve"> represent samples from week 1, and diamonds represent samples from week 4 for both WT and KO groups. A. </w:t>
      </w:r>
      <w:r w:rsidR="005706A0" w:rsidRPr="005706A0">
        <w:rPr>
          <w:rFonts w:ascii="Times New Roman" w:hAnsi="Times New Roman" w:cs="Times New Roman"/>
          <w:sz w:val="24"/>
          <w:szCs w:val="24"/>
        </w:rPr>
        <w:t>Phylum</w:t>
      </w:r>
      <w:r w:rsidR="005706A0">
        <w:rPr>
          <w:rFonts w:ascii="Times New Roman" w:hAnsi="Times New Roman" w:cs="Times New Roman"/>
          <w:sz w:val="24"/>
          <w:szCs w:val="24"/>
        </w:rPr>
        <w:t>. B. Classes. C. Genus. D. Species.</w:t>
      </w:r>
    </w:p>
    <w:p w14:paraId="7908E4DC" w14:textId="19224BD9" w:rsidR="007F6D82" w:rsidRPr="007F3B3D" w:rsidRDefault="00FA5B27" w:rsidP="007C1D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3D">
        <w:rPr>
          <w:rFonts w:ascii="Times New Roman" w:hAnsi="Times New Roman" w:cs="Times New Roman"/>
          <w:b/>
          <w:sz w:val="24"/>
          <w:szCs w:val="24"/>
        </w:rPr>
        <w:t>Figure 4</w:t>
      </w:r>
      <w:r w:rsidRPr="007F3B3D">
        <w:rPr>
          <w:rFonts w:ascii="Times New Roman" w:hAnsi="Times New Roman" w:cs="Times New Roman"/>
          <w:sz w:val="24"/>
          <w:szCs w:val="24"/>
        </w:rPr>
        <w:t>.</w:t>
      </w:r>
      <w:r w:rsidRPr="007F3B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3B3D">
        <w:rPr>
          <w:rFonts w:ascii="Times New Roman" w:hAnsi="Times New Roman" w:cs="Times New Roman" w:hint="eastAsia"/>
          <w:sz w:val="24"/>
          <w:szCs w:val="24"/>
        </w:rPr>
        <w:t>Comparison of microbio</w:t>
      </w:r>
      <w:r w:rsidR="00795FBB">
        <w:rPr>
          <w:rFonts w:ascii="Times New Roman" w:hAnsi="Times New Roman" w:cs="Times New Roman"/>
          <w:sz w:val="24"/>
          <w:szCs w:val="24"/>
        </w:rPr>
        <w:t>me</w:t>
      </w:r>
      <w:r w:rsidRPr="007F3B3D">
        <w:rPr>
          <w:rFonts w:ascii="Times New Roman" w:hAnsi="Times New Roman" w:cs="Times New Roman" w:hint="eastAsia"/>
          <w:sz w:val="24"/>
          <w:szCs w:val="24"/>
        </w:rPr>
        <w:t xml:space="preserve"> differences between before (Week 0</w:t>
      </w:r>
      <w:r w:rsidRPr="007F3B3D">
        <w:rPr>
          <w:rFonts w:ascii="Times New Roman" w:hAnsi="Times New Roman" w:cs="Times New Roman"/>
          <w:sz w:val="24"/>
          <w:szCs w:val="24"/>
        </w:rPr>
        <w:t xml:space="preserve"> </w:t>
      </w:r>
      <w:r w:rsidRPr="007F3B3D">
        <w:rPr>
          <w:rFonts w:ascii="Times New Roman" w:hAnsi="Times New Roman" w:cs="Times New Roman" w:hint="eastAsia"/>
          <w:sz w:val="24"/>
          <w:szCs w:val="24"/>
        </w:rPr>
        <w:t xml:space="preserve">in red) and after treatment (week 1 or week 4 in green) in the control group, analyzed by </w:t>
      </w:r>
      <w:r w:rsidRPr="00164BDE">
        <w:rPr>
          <w:rFonts w:ascii="Times New Roman" w:hAnsi="Times New Roman" w:cs="Times New Roman"/>
          <w:sz w:val="24"/>
          <w:szCs w:val="24"/>
        </w:rPr>
        <w:t>Linear discriminant analysis Effect Size</w:t>
      </w:r>
      <w:r w:rsidRPr="00164BDE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3B3D">
        <w:rPr>
          <w:rFonts w:ascii="Times New Roman" w:hAnsi="Times New Roman" w:cs="Times New Roman" w:hint="eastAsia"/>
          <w:sz w:val="24"/>
          <w:szCs w:val="24"/>
        </w:rPr>
        <w:t>LEfSe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7F3B3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6F37DE" w:rsidRPr="007F3B3D">
        <w:rPr>
          <w:rFonts w:ascii="Times New Roman" w:hAnsi="Times New Roman" w:cs="Times New Roman" w:hint="eastAsia"/>
          <w:sz w:val="24"/>
          <w:szCs w:val="24"/>
        </w:rPr>
        <w:t xml:space="preserve">Taxa with relative abundance </w:t>
      </w:r>
      <w:r w:rsidR="006F37DE" w:rsidRPr="007F3B3D">
        <w:rPr>
          <w:rFonts w:ascii="Times New Roman" w:hAnsi="Times New Roman" w:cs="Times New Roman"/>
          <w:sz w:val="24"/>
          <w:szCs w:val="24"/>
        </w:rPr>
        <w:t>≥</w:t>
      </w:r>
      <w:r w:rsidR="00CC50FB" w:rsidRPr="007F3B3D">
        <w:rPr>
          <w:rFonts w:ascii="Times New Roman" w:hAnsi="Times New Roman" w:cs="Times New Roman"/>
          <w:sz w:val="24"/>
          <w:szCs w:val="24"/>
        </w:rPr>
        <w:t xml:space="preserve"> </w:t>
      </w:r>
      <w:r w:rsidR="006F37DE" w:rsidRPr="007F3B3D">
        <w:rPr>
          <w:rFonts w:ascii="Times New Roman" w:hAnsi="Times New Roman" w:cs="Times New Roman" w:hint="eastAsia"/>
          <w:sz w:val="24"/>
          <w:szCs w:val="24"/>
        </w:rPr>
        <w:t>0.1% present in at least one specimen were included. The cladograms indicate the phylogenetic distribution of the microbial lineages associated with time</w:t>
      </w:r>
      <w:r w:rsidR="006F37DE" w:rsidRPr="007F3B3D">
        <w:rPr>
          <w:rFonts w:ascii="Times New Roman" w:hAnsi="Times New Roman" w:cs="Times New Roman"/>
          <w:sz w:val="24"/>
          <w:szCs w:val="24"/>
        </w:rPr>
        <w:t xml:space="preserve"> </w:t>
      </w:r>
      <w:r w:rsidR="006F37DE" w:rsidRPr="007F3B3D">
        <w:rPr>
          <w:rFonts w:ascii="Times New Roman" w:hAnsi="Times New Roman" w:cs="Times New Roman" w:hint="eastAsia"/>
          <w:sz w:val="24"/>
          <w:szCs w:val="24"/>
        </w:rPr>
        <w:t>point</w:t>
      </w:r>
      <w:r w:rsidR="006F37DE" w:rsidRPr="007F3B3D">
        <w:rPr>
          <w:rFonts w:ascii="Times New Roman" w:hAnsi="Times New Roman" w:cs="Times New Roman"/>
          <w:sz w:val="24"/>
          <w:szCs w:val="24"/>
        </w:rPr>
        <w:t>s</w:t>
      </w:r>
      <w:r w:rsidR="006F37DE" w:rsidRPr="007F3B3D">
        <w:rPr>
          <w:rFonts w:ascii="Times New Roman" w:hAnsi="Times New Roman" w:cs="Times New Roman" w:hint="eastAsia"/>
          <w:sz w:val="24"/>
          <w:szCs w:val="24"/>
        </w:rPr>
        <w:t xml:space="preserve">, with lineages with Linear Discriminant Analysis (LDA) score </w:t>
      </w:r>
      <w:r w:rsidR="006F37DE" w:rsidRPr="007F3B3D">
        <w:rPr>
          <w:rFonts w:ascii="Times New Roman" w:hAnsi="Times New Roman" w:cs="Times New Roman"/>
          <w:sz w:val="24"/>
          <w:szCs w:val="24"/>
        </w:rPr>
        <w:t>≥</w:t>
      </w:r>
      <w:r w:rsidR="00CC50FB" w:rsidRPr="007F3B3D">
        <w:rPr>
          <w:rFonts w:ascii="Times New Roman" w:hAnsi="Times New Roman" w:cs="Times New Roman"/>
          <w:sz w:val="24"/>
          <w:szCs w:val="24"/>
        </w:rPr>
        <w:t xml:space="preserve"> </w:t>
      </w:r>
      <w:r w:rsidR="006F37DE" w:rsidRPr="007F3B3D">
        <w:rPr>
          <w:rFonts w:ascii="Times New Roman" w:hAnsi="Times New Roman" w:cs="Times New Roman" w:hint="eastAsia"/>
          <w:sz w:val="24"/>
          <w:szCs w:val="24"/>
        </w:rPr>
        <w:t>2.0 displayed. Significance differences for each group of the most abundant class are indica</w:t>
      </w:r>
      <w:r w:rsidR="006F37DE" w:rsidRPr="007F3B3D">
        <w:rPr>
          <w:rFonts w:ascii="Times New Roman" w:hAnsi="Times New Roman" w:cs="Times New Roman"/>
          <w:sz w:val="24"/>
          <w:szCs w:val="24"/>
        </w:rPr>
        <w:t xml:space="preserve">ted by color, red indicating before treatment (Baseline), green after treatment (Week 1 or Week 4), yellow non-significant. Each node’s diameter is proportional to the taxon’s abundance. Nodes represent phylogenetic levels from domain to genus (from inside out) (Baseline: n=3, Week 1: n=9; Week 4: n=9). A. </w:t>
      </w:r>
      <w:r w:rsidR="007F6D82" w:rsidRPr="007F3B3D">
        <w:rPr>
          <w:rFonts w:ascii="Times New Roman" w:hAnsi="Times New Roman" w:cs="Times New Roman"/>
          <w:sz w:val="24"/>
          <w:szCs w:val="24"/>
        </w:rPr>
        <w:t>Week 1 gut microbio</w:t>
      </w:r>
      <w:r w:rsidR="0032314D">
        <w:rPr>
          <w:rFonts w:ascii="Times New Roman" w:hAnsi="Times New Roman" w:cs="Times New Roman"/>
          <w:sz w:val="24"/>
          <w:szCs w:val="24"/>
        </w:rPr>
        <w:t>me</w:t>
      </w:r>
      <w:r w:rsidR="007F6D82" w:rsidRPr="007F3B3D">
        <w:rPr>
          <w:rFonts w:ascii="Times New Roman" w:hAnsi="Times New Roman" w:cs="Times New Roman"/>
          <w:sz w:val="24"/>
          <w:szCs w:val="24"/>
        </w:rPr>
        <w:t xml:space="preserve"> alterations on AIN93M group compared with baseline. B. Week 4 gut microbio</w:t>
      </w:r>
      <w:r w:rsidR="0032314D">
        <w:rPr>
          <w:rFonts w:ascii="Times New Roman" w:hAnsi="Times New Roman" w:cs="Times New Roman"/>
          <w:sz w:val="24"/>
          <w:szCs w:val="24"/>
        </w:rPr>
        <w:t>me</w:t>
      </w:r>
      <w:r w:rsidR="007F6D82" w:rsidRPr="007F3B3D">
        <w:rPr>
          <w:rFonts w:ascii="Times New Roman" w:hAnsi="Times New Roman" w:cs="Times New Roman"/>
          <w:sz w:val="24"/>
          <w:szCs w:val="24"/>
        </w:rPr>
        <w:t xml:space="preserve"> alterations on AIN93M group compared with baseline. C. Week 1 gut microbio</w:t>
      </w:r>
      <w:r w:rsidR="0032314D">
        <w:rPr>
          <w:rFonts w:ascii="Times New Roman" w:hAnsi="Times New Roman" w:cs="Times New Roman"/>
          <w:sz w:val="24"/>
          <w:szCs w:val="24"/>
        </w:rPr>
        <w:t>me</w:t>
      </w:r>
      <w:r w:rsidR="007F6D82" w:rsidRPr="007F3B3D">
        <w:rPr>
          <w:rFonts w:ascii="Times New Roman" w:hAnsi="Times New Roman" w:cs="Times New Roman"/>
          <w:sz w:val="24"/>
          <w:szCs w:val="24"/>
        </w:rPr>
        <w:t xml:space="preserve"> alterations on PEITC group compared with baseline. D. Week 4 gut microbio</w:t>
      </w:r>
      <w:r w:rsidR="00795FBB">
        <w:rPr>
          <w:rFonts w:ascii="Times New Roman" w:hAnsi="Times New Roman" w:cs="Times New Roman"/>
          <w:sz w:val="24"/>
          <w:szCs w:val="24"/>
        </w:rPr>
        <w:t>me</w:t>
      </w:r>
      <w:r w:rsidR="007F6D82" w:rsidRPr="007F3B3D">
        <w:rPr>
          <w:rFonts w:ascii="Times New Roman" w:hAnsi="Times New Roman" w:cs="Times New Roman"/>
          <w:sz w:val="24"/>
          <w:szCs w:val="24"/>
        </w:rPr>
        <w:t xml:space="preserve"> alterations on PEITC group compared with baseline.</w:t>
      </w:r>
    </w:p>
    <w:p w14:paraId="7A7CFDC1" w14:textId="2763E24F" w:rsidR="00795FBB" w:rsidRPr="007F3B3D" w:rsidRDefault="00795FBB" w:rsidP="00795F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3D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7F3B3D">
        <w:rPr>
          <w:rFonts w:ascii="Times New Roman" w:hAnsi="Times New Roman" w:cs="Times New Roman"/>
          <w:sz w:val="24"/>
          <w:szCs w:val="24"/>
        </w:rPr>
        <w:t>. Comparison of microbio</w:t>
      </w:r>
      <w:r w:rsidR="0032314D">
        <w:rPr>
          <w:rFonts w:ascii="Times New Roman" w:hAnsi="Times New Roman" w:cs="Times New Roman"/>
          <w:sz w:val="24"/>
          <w:szCs w:val="24"/>
        </w:rPr>
        <w:t>me</w:t>
      </w:r>
      <w:r w:rsidRPr="007F3B3D">
        <w:rPr>
          <w:rFonts w:ascii="Times New Roman" w:hAnsi="Times New Roman" w:cs="Times New Roman"/>
          <w:sz w:val="24"/>
          <w:szCs w:val="24"/>
        </w:rPr>
        <w:t xml:space="preserve"> differences between different mouse strains at week 1, analyzed by </w:t>
      </w:r>
      <w:proofErr w:type="spellStart"/>
      <w:r w:rsidRPr="007F3B3D">
        <w:rPr>
          <w:rFonts w:ascii="Times New Roman" w:hAnsi="Times New Roman" w:cs="Times New Roman"/>
          <w:sz w:val="24"/>
          <w:szCs w:val="24"/>
        </w:rPr>
        <w:t>LEfSE</w:t>
      </w:r>
      <w:proofErr w:type="spellEnd"/>
      <w:r w:rsidRPr="007F3B3D">
        <w:rPr>
          <w:rFonts w:ascii="Times New Roman" w:hAnsi="Times New Roman" w:cs="Times New Roman"/>
          <w:sz w:val="24"/>
          <w:szCs w:val="24"/>
        </w:rPr>
        <w:t xml:space="preserve">. </w:t>
      </w:r>
      <w:r w:rsidRPr="007F3B3D">
        <w:rPr>
          <w:rFonts w:ascii="Times New Roman" w:hAnsi="Times New Roman" w:cs="Times New Roman" w:hint="eastAsia"/>
          <w:sz w:val="24"/>
          <w:szCs w:val="24"/>
        </w:rPr>
        <w:t xml:space="preserve">Taxa with relative abundance </w:t>
      </w:r>
      <w:r w:rsidRPr="007F3B3D">
        <w:rPr>
          <w:rFonts w:ascii="Times New Roman" w:hAnsi="Times New Roman" w:cs="Times New Roman"/>
          <w:sz w:val="24"/>
          <w:szCs w:val="24"/>
        </w:rPr>
        <w:t>≥</w:t>
      </w:r>
      <w:r w:rsidRPr="007F3B3D">
        <w:rPr>
          <w:rFonts w:ascii="Times New Roman" w:hAnsi="Times New Roman" w:cs="Times New Roman" w:hint="eastAsia"/>
          <w:sz w:val="24"/>
          <w:szCs w:val="24"/>
        </w:rPr>
        <w:t xml:space="preserve"> 0.1% present in at least one specimen were included. The cladograms indicate the phylogenetic distribution of the microbial lineages associated with different experiment, with lineages with Linear Discriminant Analysis (LDA) score </w:t>
      </w:r>
      <w:r w:rsidRPr="007F3B3D">
        <w:rPr>
          <w:rFonts w:ascii="Times New Roman" w:hAnsi="Times New Roman" w:cs="Times New Roman"/>
          <w:sz w:val="24"/>
          <w:szCs w:val="24"/>
        </w:rPr>
        <w:t xml:space="preserve">≥ </w:t>
      </w:r>
      <w:r w:rsidRPr="007F3B3D">
        <w:rPr>
          <w:rFonts w:ascii="Times New Roman" w:hAnsi="Times New Roman" w:cs="Times New Roman" w:hint="eastAsia"/>
          <w:sz w:val="24"/>
          <w:szCs w:val="24"/>
        </w:rPr>
        <w:t>2.0 displayed. Significance differences for each group of the most abundant class are indicated by color</w:t>
      </w:r>
      <w:r w:rsidRPr="007F3B3D">
        <w:rPr>
          <w:rFonts w:ascii="Times New Roman" w:hAnsi="Times New Roman" w:cs="Times New Roman"/>
          <w:sz w:val="24"/>
          <w:szCs w:val="24"/>
        </w:rPr>
        <w:t xml:space="preserve">. Green dots represent bacterial from Nrf2 KO group, blue dots represent bacterial group WT group, and yellow dots represent non-significant. </w:t>
      </w:r>
      <w:r w:rsidRPr="007F3B3D">
        <w:rPr>
          <w:rFonts w:ascii="Times New Roman" w:hAnsi="Times New Roman" w:cs="Times New Roman" w:hint="eastAsia"/>
          <w:sz w:val="24"/>
          <w:szCs w:val="24"/>
        </w:rPr>
        <w:t>Each node</w:t>
      </w:r>
      <w:r w:rsidRPr="007F3B3D">
        <w:rPr>
          <w:rFonts w:ascii="Times New Roman" w:hAnsi="Times New Roman" w:cs="Times New Roman"/>
          <w:sz w:val="24"/>
          <w:szCs w:val="24"/>
        </w:rPr>
        <w:t>’</w:t>
      </w:r>
      <w:r w:rsidRPr="007F3B3D">
        <w:rPr>
          <w:rFonts w:ascii="Times New Roman" w:hAnsi="Times New Roman" w:cs="Times New Roman" w:hint="eastAsia"/>
          <w:sz w:val="24"/>
          <w:szCs w:val="24"/>
        </w:rPr>
        <w:t>s diameter is proportional to</w:t>
      </w:r>
      <w:r w:rsidRPr="007F3B3D">
        <w:rPr>
          <w:rFonts w:ascii="Times New Roman" w:hAnsi="Times New Roman" w:cs="Times New Roman"/>
          <w:sz w:val="24"/>
          <w:szCs w:val="24"/>
        </w:rPr>
        <w:t xml:space="preserve"> the taxon abundance. Nodes represent phylogenetic levels from domain to genus </w:t>
      </w:r>
      <w:r w:rsidRPr="007F3B3D">
        <w:rPr>
          <w:rFonts w:ascii="Times New Roman" w:hAnsi="Times New Roman" w:cs="Times New Roman"/>
          <w:sz w:val="24"/>
          <w:szCs w:val="24"/>
        </w:rPr>
        <w:lastRenderedPageBreak/>
        <w:t>(from inside out). A. AIN93M group. B. PEITC group.</w:t>
      </w:r>
    </w:p>
    <w:p w14:paraId="281FC223" w14:textId="19C8870D" w:rsidR="00795FBB" w:rsidRPr="007F3B3D" w:rsidRDefault="00795FBB" w:rsidP="00795F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3D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7F3B3D">
        <w:rPr>
          <w:rFonts w:ascii="Times New Roman" w:hAnsi="Times New Roman" w:cs="Times New Roman"/>
          <w:sz w:val="24"/>
          <w:szCs w:val="24"/>
        </w:rPr>
        <w:t>. Comparison of microbio</w:t>
      </w:r>
      <w:r w:rsidR="00F77DB6">
        <w:rPr>
          <w:rFonts w:ascii="Times New Roman" w:hAnsi="Times New Roman" w:cs="Times New Roman"/>
          <w:sz w:val="24"/>
          <w:szCs w:val="24"/>
        </w:rPr>
        <w:t>me</w:t>
      </w:r>
      <w:r w:rsidRPr="007F3B3D">
        <w:rPr>
          <w:rFonts w:ascii="Times New Roman" w:hAnsi="Times New Roman" w:cs="Times New Roman"/>
          <w:sz w:val="24"/>
          <w:szCs w:val="24"/>
        </w:rPr>
        <w:t xml:space="preserve"> differences between different mouse strains at week 4, analyzed by </w:t>
      </w:r>
      <w:proofErr w:type="spellStart"/>
      <w:r w:rsidRPr="007F3B3D">
        <w:rPr>
          <w:rFonts w:ascii="Times New Roman" w:hAnsi="Times New Roman" w:cs="Times New Roman"/>
          <w:sz w:val="24"/>
          <w:szCs w:val="24"/>
        </w:rPr>
        <w:t>LEfSE</w:t>
      </w:r>
      <w:proofErr w:type="spellEnd"/>
      <w:r w:rsidRPr="007F3B3D">
        <w:rPr>
          <w:rFonts w:ascii="Times New Roman" w:hAnsi="Times New Roman" w:cs="Times New Roman"/>
          <w:sz w:val="24"/>
          <w:szCs w:val="24"/>
        </w:rPr>
        <w:t xml:space="preserve">. </w:t>
      </w:r>
      <w:r w:rsidRPr="007F3B3D">
        <w:rPr>
          <w:rFonts w:ascii="Times New Roman" w:hAnsi="Times New Roman" w:cs="Times New Roman" w:hint="eastAsia"/>
          <w:sz w:val="24"/>
          <w:szCs w:val="24"/>
        </w:rPr>
        <w:t xml:space="preserve">Taxa with relative abundance </w:t>
      </w:r>
      <w:r w:rsidRPr="007F3B3D">
        <w:rPr>
          <w:rFonts w:ascii="Times New Roman" w:hAnsi="Times New Roman" w:cs="Times New Roman"/>
          <w:sz w:val="24"/>
          <w:szCs w:val="24"/>
        </w:rPr>
        <w:t>≥</w:t>
      </w:r>
      <w:r w:rsidRPr="007F3B3D">
        <w:rPr>
          <w:rFonts w:ascii="Times New Roman" w:hAnsi="Times New Roman" w:cs="Times New Roman" w:hint="eastAsia"/>
          <w:sz w:val="24"/>
          <w:szCs w:val="24"/>
        </w:rPr>
        <w:t xml:space="preserve"> 0.1% present in at least one specimen were included. The cladograms indicate the phylogenetic distribution of the microbial lineages associated with different experiment, with lineages with Linear Discriminant Analysis (LDA) score </w:t>
      </w:r>
      <w:r w:rsidRPr="007F3B3D">
        <w:rPr>
          <w:rFonts w:ascii="Times New Roman" w:hAnsi="Times New Roman" w:cs="Times New Roman"/>
          <w:sz w:val="24"/>
          <w:szCs w:val="24"/>
        </w:rPr>
        <w:t xml:space="preserve">≥ </w:t>
      </w:r>
      <w:r w:rsidRPr="007F3B3D">
        <w:rPr>
          <w:rFonts w:ascii="Times New Roman" w:hAnsi="Times New Roman" w:cs="Times New Roman" w:hint="eastAsia"/>
          <w:sz w:val="24"/>
          <w:szCs w:val="24"/>
        </w:rPr>
        <w:t>2.0 displayed. Significance differences for each group of the most abundant class are indicated by color</w:t>
      </w:r>
      <w:r w:rsidRPr="007F3B3D">
        <w:rPr>
          <w:rFonts w:ascii="Times New Roman" w:hAnsi="Times New Roman" w:cs="Times New Roman"/>
          <w:sz w:val="24"/>
          <w:szCs w:val="24"/>
        </w:rPr>
        <w:t xml:space="preserve">. Green dots represent bacterial from Nrf2 KO group, blue dots represent bacterial group WT group, and yellow dots represent non-significant. </w:t>
      </w:r>
      <w:r w:rsidRPr="007F3B3D">
        <w:rPr>
          <w:rFonts w:ascii="Times New Roman" w:hAnsi="Times New Roman" w:cs="Times New Roman" w:hint="eastAsia"/>
          <w:sz w:val="24"/>
          <w:szCs w:val="24"/>
        </w:rPr>
        <w:t>Each node</w:t>
      </w:r>
      <w:r w:rsidRPr="007F3B3D">
        <w:rPr>
          <w:rFonts w:ascii="Times New Roman" w:hAnsi="Times New Roman" w:cs="Times New Roman"/>
          <w:sz w:val="24"/>
          <w:szCs w:val="24"/>
        </w:rPr>
        <w:t>’</w:t>
      </w:r>
      <w:r w:rsidRPr="007F3B3D">
        <w:rPr>
          <w:rFonts w:ascii="Times New Roman" w:hAnsi="Times New Roman" w:cs="Times New Roman" w:hint="eastAsia"/>
          <w:sz w:val="24"/>
          <w:szCs w:val="24"/>
        </w:rPr>
        <w:t>s diameter is proportional to</w:t>
      </w:r>
      <w:r w:rsidRPr="007F3B3D">
        <w:rPr>
          <w:rFonts w:ascii="Times New Roman" w:hAnsi="Times New Roman" w:cs="Times New Roman"/>
          <w:sz w:val="24"/>
          <w:szCs w:val="24"/>
        </w:rPr>
        <w:t xml:space="preserve"> the taxon abundance. Nodes represent phylogenetic levels from domain to genus (from inside out). A. AIN93M group. B. PEITC group.</w:t>
      </w:r>
    </w:p>
    <w:p w14:paraId="2F9C8DBB" w14:textId="4CD54839" w:rsidR="00DB78F4" w:rsidRPr="009A2434" w:rsidRDefault="00C06148" w:rsidP="009A243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F3B3D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Cs/>
          <w:sz w:val="24"/>
          <w:szCs w:val="24"/>
        </w:rPr>
        <w:t>. Log2 Bacteroidetes and Firmicutes ratio over genotype, time and diet.</w:t>
      </w:r>
      <w:r w:rsidR="009C7278">
        <w:rPr>
          <w:rFonts w:ascii="Times New Roman" w:hAnsi="Times New Roman" w:cs="Times New Roman"/>
          <w:bCs/>
          <w:sz w:val="24"/>
          <w:szCs w:val="24"/>
        </w:rPr>
        <w:t xml:space="preserve"> A. Ratio distinguished by genotype. B. Ratio distinguished by time. C. Ratio distinguished by diet. D. </w:t>
      </w:r>
      <w:r w:rsidR="009A2434">
        <w:rPr>
          <w:rFonts w:ascii="Times New Roman" w:hAnsi="Times New Roman" w:cs="Times New Roman"/>
          <w:bCs/>
          <w:sz w:val="24"/>
          <w:szCs w:val="24"/>
        </w:rPr>
        <w:t xml:space="preserve">Ratio over time and genotype. </w:t>
      </w:r>
      <w:r w:rsidR="00DB78F4" w:rsidRPr="007F3B3D">
        <w:rPr>
          <w:rFonts w:ascii="Times New Roman" w:hAnsi="Times New Roman" w:cs="Times New Roman"/>
          <w:sz w:val="24"/>
          <w:szCs w:val="24"/>
        </w:rPr>
        <w:br w:type="page"/>
      </w:r>
    </w:p>
    <w:p w14:paraId="23F606CB" w14:textId="77777777" w:rsidR="00FD780D" w:rsidRPr="007F3B3D" w:rsidRDefault="00DB78F4" w:rsidP="00670096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F3B3D">
        <w:rPr>
          <w:rFonts w:ascii="Times New Roman" w:hAnsi="Times New Roman" w:cs="Times New Roman"/>
          <w:b/>
          <w:sz w:val="24"/>
          <w:szCs w:val="24"/>
        </w:rPr>
        <w:lastRenderedPageBreak/>
        <w:t>Tables</w:t>
      </w:r>
    </w:p>
    <w:p w14:paraId="306F54A4" w14:textId="77777777" w:rsidR="00DB78F4" w:rsidRPr="007F3B3D" w:rsidRDefault="00DB78F4" w:rsidP="00DB78F4">
      <w:pPr>
        <w:spacing w:line="360" w:lineRule="auto"/>
        <w:contextualSpacing/>
        <w:jc w:val="left"/>
        <w:rPr>
          <w:rFonts w:ascii="Times New Roman" w:hAnsi="Times New Roman" w:cs="Times New Roman"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t>Table 1</w:t>
      </w:r>
      <w:r w:rsidRPr="007F3B3D">
        <w:rPr>
          <w:rFonts w:ascii="Times New Roman" w:hAnsi="Times New Roman" w:cs="Times New Roman"/>
          <w:sz w:val="24"/>
        </w:rPr>
        <w:t xml:space="preserve"> V4 primer sequence used for 16s RNA sequencing library preparation</w:t>
      </w:r>
    </w:p>
    <w:p w14:paraId="2F85F263" w14:textId="50F4484F" w:rsidR="00756006" w:rsidRDefault="00756006" w:rsidP="00DB78F4">
      <w:pPr>
        <w:spacing w:line="360" w:lineRule="auto"/>
        <w:contextualSpacing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Table 2 </w:t>
      </w:r>
      <w:r w:rsidRPr="00666D65">
        <w:rPr>
          <w:rFonts w:ascii="Times New Roman" w:hAnsi="Times New Roman" w:cs="Times New Roman"/>
        </w:rPr>
        <w:t>16s sequencing results mapped bacterial community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at difference taxonomy classes with top associated bacteria</w:t>
      </w:r>
    </w:p>
    <w:p w14:paraId="3A0EE894" w14:textId="3E702BD5" w:rsidR="00DB78F4" w:rsidRPr="007F3B3D" w:rsidRDefault="00DB78F4" w:rsidP="00DB78F4">
      <w:pPr>
        <w:spacing w:line="360" w:lineRule="auto"/>
        <w:contextualSpacing/>
        <w:jc w:val="left"/>
        <w:rPr>
          <w:rFonts w:ascii="Times New Roman" w:hAnsi="Times New Roman" w:cs="Times New Roman"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t xml:space="preserve">Table </w:t>
      </w:r>
      <w:r w:rsidR="00756006">
        <w:rPr>
          <w:rFonts w:ascii="Times New Roman" w:hAnsi="Times New Roman" w:cs="Times New Roman"/>
          <w:b/>
          <w:sz w:val="24"/>
        </w:rPr>
        <w:t>3</w:t>
      </w:r>
      <w:r w:rsidRPr="007F3B3D">
        <w:rPr>
          <w:rFonts w:ascii="Times New Roman" w:hAnsi="Times New Roman" w:cs="Times New Roman"/>
          <w:b/>
          <w:sz w:val="24"/>
        </w:rPr>
        <w:t xml:space="preserve"> </w:t>
      </w:r>
      <w:r w:rsidRPr="007F3B3D">
        <w:rPr>
          <w:rFonts w:ascii="Times New Roman" w:hAnsi="Times New Roman" w:cs="Times New Roman"/>
          <w:sz w:val="24"/>
        </w:rPr>
        <w:t>List of</w:t>
      </w:r>
      <w:r w:rsidRPr="007F3B3D">
        <w:rPr>
          <w:rFonts w:ascii="Times New Roman" w:hAnsi="Times New Roman" w:cs="Times New Roman"/>
          <w:b/>
          <w:sz w:val="24"/>
        </w:rPr>
        <w:t xml:space="preserve"> </w:t>
      </w:r>
      <w:r w:rsidRPr="007F3B3D">
        <w:rPr>
          <w:rFonts w:ascii="Times New Roman" w:hAnsi="Times New Roman" w:cs="Times New Roman"/>
          <w:sz w:val="24"/>
        </w:rPr>
        <w:t>Gut microbiota significantly changed by either AIN93M or PEITC diet at week 1 and week 4 for WT and KO C57BL/6J mice.</w:t>
      </w:r>
    </w:p>
    <w:p w14:paraId="68FD36CD" w14:textId="0C057765" w:rsidR="00DB78F4" w:rsidRPr="007F3B3D" w:rsidRDefault="00DB78F4" w:rsidP="00DB78F4">
      <w:pPr>
        <w:rPr>
          <w:rFonts w:ascii="Times New Roman" w:hAnsi="Times New Roman" w:cs="Times New Roman"/>
          <w:sz w:val="24"/>
        </w:rPr>
      </w:pPr>
      <w:r w:rsidRPr="007F3B3D">
        <w:rPr>
          <w:rFonts w:ascii="Times New Roman" w:hAnsi="Times New Roman" w:cs="Times New Roman"/>
          <w:b/>
          <w:sz w:val="24"/>
        </w:rPr>
        <w:t xml:space="preserve">Table </w:t>
      </w:r>
      <w:r w:rsidR="00756006">
        <w:rPr>
          <w:rFonts w:ascii="Times New Roman" w:hAnsi="Times New Roman" w:cs="Times New Roman"/>
          <w:b/>
          <w:sz w:val="24"/>
        </w:rPr>
        <w:t>4</w:t>
      </w:r>
      <w:r w:rsidRPr="007F3B3D">
        <w:rPr>
          <w:rFonts w:ascii="Times New Roman" w:hAnsi="Times New Roman" w:cs="Times New Roman"/>
          <w:b/>
        </w:rPr>
        <w:t xml:space="preserve"> </w:t>
      </w:r>
      <w:r w:rsidRPr="007F3B3D">
        <w:rPr>
          <w:rFonts w:ascii="Times New Roman" w:hAnsi="Times New Roman" w:cs="Times New Roman"/>
          <w:sz w:val="24"/>
        </w:rPr>
        <w:t>List of</w:t>
      </w:r>
      <w:r w:rsidRPr="007F3B3D">
        <w:rPr>
          <w:rFonts w:ascii="Times New Roman" w:hAnsi="Times New Roman" w:cs="Times New Roman"/>
          <w:b/>
          <w:sz w:val="24"/>
        </w:rPr>
        <w:t xml:space="preserve"> </w:t>
      </w:r>
      <w:r w:rsidRPr="007F3B3D">
        <w:rPr>
          <w:rFonts w:ascii="Times New Roman" w:hAnsi="Times New Roman" w:cs="Times New Roman"/>
          <w:sz w:val="24"/>
        </w:rPr>
        <w:t>Gut microbiota significantly changed due to genotype at week 1.</w:t>
      </w:r>
    </w:p>
    <w:p w14:paraId="552C49C9" w14:textId="2013BA91" w:rsidR="00DB78F4" w:rsidRPr="007F3B3D" w:rsidRDefault="00DB78F4" w:rsidP="00DB78F4">
      <w:pPr>
        <w:rPr>
          <w:rFonts w:ascii="Times New Roman" w:hAnsi="Times New Roman" w:cs="Times New Roman"/>
          <w:b/>
        </w:rPr>
      </w:pPr>
      <w:r w:rsidRPr="007F3B3D">
        <w:rPr>
          <w:rFonts w:ascii="Times New Roman" w:hAnsi="Times New Roman" w:cs="Times New Roman"/>
          <w:b/>
          <w:sz w:val="24"/>
        </w:rPr>
        <w:t xml:space="preserve">Table </w:t>
      </w:r>
      <w:r w:rsidR="00756006">
        <w:rPr>
          <w:rFonts w:ascii="Times New Roman" w:hAnsi="Times New Roman" w:cs="Times New Roman"/>
          <w:b/>
          <w:sz w:val="24"/>
        </w:rPr>
        <w:t>5</w:t>
      </w:r>
      <w:r w:rsidRPr="007F3B3D">
        <w:rPr>
          <w:rFonts w:ascii="Times New Roman" w:hAnsi="Times New Roman" w:cs="Times New Roman"/>
          <w:b/>
        </w:rPr>
        <w:t xml:space="preserve"> </w:t>
      </w:r>
      <w:r w:rsidRPr="007F3B3D">
        <w:rPr>
          <w:rFonts w:ascii="Times New Roman" w:hAnsi="Times New Roman" w:cs="Times New Roman"/>
          <w:sz w:val="24"/>
        </w:rPr>
        <w:t>List of</w:t>
      </w:r>
      <w:r w:rsidRPr="007F3B3D">
        <w:rPr>
          <w:rFonts w:ascii="Times New Roman" w:hAnsi="Times New Roman" w:cs="Times New Roman"/>
          <w:b/>
          <w:sz w:val="24"/>
        </w:rPr>
        <w:t xml:space="preserve"> </w:t>
      </w:r>
      <w:r w:rsidRPr="007F3B3D">
        <w:rPr>
          <w:rFonts w:ascii="Times New Roman" w:hAnsi="Times New Roman" w:cs="Times New Roman"/>
          <w:sz w:val="24"/>
        </w:rPr>
        <w:t>Gut microbiota significantly changed due to genotype at week 4.</w:t>
      </w:r>
    </w:p>
    <w:p w14:paraId="1F1792C4" w14:textId="77777777" w:rsidR="007F6D82" w:rsidRPr="007F3B3D" w:rsidRDefault="007F6D82" w:rsidP="00267C96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F3B3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6662E83" w14:textId="77777777" w:rsidR="00296FB0" w:rsidRPr="006B61B0" w:rsidRDefault="00E64E04" w:rsidP="00267C96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B61B0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</w:p>
    <w:p w14:paraId="17A7C4C2" w14:textId="77777777" w:rsidR="0017159E" w:rsidRPr="0017159E" w:rsidRDefault="00296FB0" w:rsidP="0017159E">
      <w:pPr>
        <w:pStyle w:val="EndNoteBibliography"/>
        <w:ind w:left="720" w:hanging="720"/>
      </w:pPr>
      <w:r w:rsidRPr="006B61B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6B61B0">
        <w:rPr>
          <w:rFonts w:ascii="Times New Roman" w:hAnsi="Times New Roman" w:cs="Times New Roman"/>
          <w:b/>
          <w:sz w:val="24"/>
          <w:szCs w:val="24"/>
        </w:rPr>
        <w:instrText xml:space="preserve"> ADDIN EN.REFLIST </w:instrText>
      </w:r>
      <w:r w:rsidRPr="006B61B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17159E" w:rsidRPr="0017159E">
        <w:t xml:space="preserve">Aizawa, E., Tsuji, H., Asahara, T., Takahashi, T., Teraishi, T., Yoshida, S., . . . Kunugi, H. (2018). Bifidobacterium and Lactobacillus Counts in the Gut Microbiota of Patients With Bipolar Disorder and Healthy Controls. </w:t>
      </w:r>
      <w:r w:rsidR="0017159E" w:rsidRPr="0017159E">
        <w:rPr>
          <w:i/>
        </w:rPr>
        <w:t>Front Psychiatry, 9</w:t>
      </w:r>
      <w:r w:rsidR="0017159E" w:rsidRPr="0017159E">
        <w:t>, 730. doi:10.3389/fpsyt.2018.00730</w:t>
      </w:r>
    </w:p>
    <w:p w14:paraId="2E35AA6A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Albert, E. J., Sommerfeld, K., Gophna, S., Marshall, J. S., &amp; Gophna, U. (2009). The gut microbiota of toll-like receptor 2-deficient mice exhibits lineage-specific modifications. </w:t>
      </w:r>
      <w:r w:rsidRPr="0017159E">
        <w:rPr>
          <w:i/>
        </w:rPr>
        <w:t>Environ Microbiol Rep, 1</w:t>
      </w:r>
      <w:r w:rsidRPr="0017159E">
        <w:t>(1), 65-70. doi:10.1111/j.1758-2229.2008.00006.x</w:t>
      </w:r>
    </w:p>
    <w:p w14:paraId="74B53266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Apprill, A., McNally, S., Parsons, R., &amp; Weber, L. (2015). Minor revision to V4 region SSU rRNA 806R gene primer greatly increases detection of SAR11 bacterioplankton. </w:t>
      </w:r>
      <w:r w:rsidRPr="0017159E">
        <w:rPr>
          <w:i/>
        </w:rPr>
        <w:t>Aquatic Microbial Ecology, 75</w:t>
      </w:r>
      <w:r w:rsidRPr="0017159E">
        <w:t>(2), 129-137. doi:10.3354/ame01753</w:t>
      </w:r>
    </w:p>
    <w:p w14:paraId="3D5E89AF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Butel, M. J. (2014). Probiotics, gut microbiota and health. </w:t>
      </w:r>
      <w:r w:rsidRPr="0017159E">
        <w:rPr>
          <w:i/>
        </w:rPr>
        <w:t>Medecine Et Maladies Infectieuses, 44</w:t>
      </w:r>
      <w:r w:rsidRPr="0017159E">
        <w:t>(1), 1-8. doi:10.1016/j.medmal.2013.10.002</w:t>
      </w:r>
    </w:p>
    <w:p w14:paraId="5EA6E1B0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Cani, P. D., Bibiloni, R., Knauf, C., Waget, A., Neyrinck, A. M., Delzenne, N. M., &amp; Burcelin, R. (2008). Changes in gut microbiota control metabolic endotoxemia-induced inflammation in high-fat diet-induced obesity and diabetes in mice. </w:t>
      </w:r>
      <w:r w:rsidRPr="0017159E">
        <w:rPr>
          <w:i/>
        </w:rPr>
        <w:t>Diabetes, 57</w:t>
      </w:r>
      <w:r w:rsidRPr="0017159E">
        <w:t>(6), 1470-1481. doi:10.2337/db07-1403</w:t>
      </w:r>
    </w:p>
    <w:p w14:paraId="3D50DCF2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Caporaso, J. G., Kuczynski, J., Stombaugh, J., Bittinger, K., Bushman, F. D., Costello, E. K., . . . Knight, R. (2010). QIIME allows analysis of high-throughput community sequencing data. </w:t>
      </w:r>
      <w:r w:rsidRPr="0017159E">
        <w:rPr>
          <w:i/>
        </w:rPr>
        <w:t>Nat Methods, 7</w:t>
      </w:r>
      <w:r w:rsidRPr="0017159E">
        <w:t>(5), 335-336. doi:10.1038/nmeth.f.303</w:t>
      </w:r>
    </w:p>
    <w:p w14:paraId="7D496B6C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Caporaso, J. G., Lauber, C. L., Walters, W. A., Berg-Lyons, D., Huntley, J., Fierer, N., . . . Knight, R. (2012). Ultra-high-throughput microbial community analysis on the Illumina HiSeq and MiSeq platforms. </w:t>
      </w:r>
      <w:r w:rsidRPr="0017159E">
        <w:rPr>
          <w:i/>
        </w:rPr>
        <w:t>Isme Journal, 6</w:t>
      </w:r>
      <w:r w:rsidRPr="0017159E">
        <w:t>(8), 1621-1624. doi:10.1038/ismej.2012.8</w:t>
      </w:r>
    </w:p>
    <w:p w14:paraId="5D1CF2B5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Caporaso, J. G., Lauber, C. L., Walters, W. A., Berg-Lyons, D., Lozupone, C. A., Turnbaugh, P. J., . . . Knight, R. (2011). Global patterns of 16S rRNA diversity at a depth of millions of sequences per sample. </w:t>
      </w:r>
      <w:r w:rsidRPr="0017159E">
        <w:rPr>
          <w:i/>
        </w:rPr>
        <w:t>Proceedings of the National Academy of Sciences of the United States of America, 108</w:t>
      </w:r>
      <w:r w:rsidRPr="0017159E">
        <w:t>, 4516-4522. doi:10.1073/pnas.1000080107</w:t>
      </w:r>
    </w:p>
    <w:p w14:paraId="7922AA59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Carmichael, W. W. (1992). Cyanobacteria secondary metabolites--the cyanotoxins. </w:t>
      </w:r>
      <w:r w:rsidRPr="0017159E">
        <w:rPr>
          <w:i/>
        </w:rPr>
        <w:t>J Appl Bacteriol, 72</w:t>
      </w:r>
      <w:r w:rsidRPr="0017159E">
        <w:t>(6), 445-459. doi:10.1111/j.1365-2672.1992.tb01858.x</w:t>
      </w:r>
    </w:p>
    <w:p w14:paraId="082B91CA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Carmichael, W. W. (1994). The toxins of cyanobacteria. </w:t>
      </w:r>
      <w:r w:rsidRPr="0017159E">
        <w:rPr>
          <w:i/>
        </w:rPr>
        <w:t>Scientific American, 270</w:t>
      </w:r>
      <w:r w:rsidRPr="0017159E">
        <w:t>(1), 78-86. doi:10.1038/scientificamerican0194-78</w:t>
      </w:r>
    </w:p>
    <w:p w14:paraId="66453BEB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Carmody, R. N., Gerber, G. K., Luevano, J. M., Gatti, D. M., Somes, L., Svenson, K. L., &amp; Turnbaugh, P. J. (2015). Diet Dominates Host Genotype in Shaping the Murine Gut Microbiota. </w:t>
      </w:r>
      <w:r w:rsidRPr="0017159E">
        <w:rPr>
          <w:i/>
        </w:rPr>
        <w:t>Cell Host &amp; Microbe, 17</w:t>
      </w:r>
      <w:r w:rsidRPr="0017159E">
        <w:t>(1), 72-84. doi:10.1016/j.chom.2014.11.010</w:t>
      </w:r>
    </w:p>
    <w:p w14:paraId="36B3EECD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Cheung, K. L., Khor, T. O., Huang, M. T., &amp; Kong, A. N. (2010). Differential in vivo mechanism of chemoprevention of tumor formation in azoxymethane/dextran sodium sulfate mice by PEITC and DBM. </w:t>
      </w:r>
      <w:r w:rsidRPr="0017159E">
        <w:rPr>
          <w:i/>
        </w:rPr>
        <w:t>Carcinogenesis, 31</w:t>
      </w:r>
      <w:r w:rsidRPr="0017159E">
        <w:t>(5), 880-885. doi:10.1093/carcin/bgp285</w:t>
      </w:r>
    </w:p>
    <w:p w14:paraId="4B449160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Cheung, K. L., Khor, T. O., Yu, S., &amp; Kong, A. N. (2008). PEITC induces G1 cell cycle arrest on HT-29 cells through the activation of p38 MAPK signaling pathway. </w:t>
      </w:r>
      <w:r w:rsidRPr="0017159E">
        <w:rPr>
          <w:i/>
        </w:rPr>
        <w:t>AAPS J, 10</w:t>
      </w:r>
      <w:r w:rsidRPr="0017159E">
        <w:t>(2), 277-281. doi:10.1208/s12248-008-9032-9</w:t>
      </w:r>
    </w:p>
    <w:p w14:paraId="7EB2F9FE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Chua, H. H., Chou, H. C., Tung, Y. L., Chiang, B. L., Liao, C. C., Liu, H. H., &amp; Ni, Y. H. (2018). Intestinal Dysbiosis Featuring Abundance of Ruminococcus gnavus Associates With Allergic Diseases in Infants. </w:t>
      </w:r>
      <w:r w:rsidRPr="0017159E">
        <w:rPr>
          <w:i/>
        </w:rPr>
        <w:t>Gastroenterology, 154</w:t>
      </w:r>
      <w:r w:rsidRPr="0017159E">
        <w:t>(1), 154-167. doi:10.1053/j.gastro.2017.09.006</w:t>
      </w:r>
    </w:p>
    <w:p w14:paraId="0E0565D0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Couturier-Maillard, A., Secher, T., Rehman, A., Normand, S., De Arcangelis, A., Haesler, R., . . . Chamaillard, M. (2013). NOD2-mediated dysbiosis predisposes mice to transmissible colitis and colorectal cancer. </w:t>
      </w:r>
      <w:r w:rsidRPr="0017159E">
        <w:rPr>
          <w:i/>
        </w:rPr>
        <w:t>J Clin Invest, 123</w:t>
      </w:r>
      <w:r w:rsidRPr="0017159E">
        <w:t>(2), 700-711. doi:10.1172/JCI62236</w:t>
      </w:r>
    </w:p>
    <w:p w14:paraId="5692198B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Cryan, J. F., &amp; Dinan, T. G. (2012). Mind-altering microorganisms: the impact of the gut microbiota on brain and behaviour. </w:t>
      </w:r>
      <w:r w:rsidRPr="0017159E">
        <w:rPr>
          <w:i/>
        </w:rPr>
        <w:t>Nature Reviews Neuroscience, 13</w:t>
      </w:r>
      <w:r w:rsidRPr="0017159E">
        <w:t>(10), 701-712. doi:10.1038/nrn3346</w:t>
      </w:r>
    </w:p>
    <w:p w14:paraId="73274E2B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Daniel, H., Gholami, A. M., Berry, D., Desmarchelier, C., Hahne, H., Loh, G., . . . Clavel, T. </w:t>
      </w:r>
      <w:r w:rsidRPr="0017159E">
        <w:lastRenderedPageBreak/>
        <w:t xml:space="preserve">(2014). High-fat diet alters gut microbiota physiology in mice. </w:t>
      </w:r>
      <w:r w:rsidRPr="0017159E">
        <w:rPr>
          <w:i/>
        </w:rPr>
        <w:t>Isme Journal, 8</w:t>
      </w:r>
      <w:r w:rsidRPr="0017159E">
        <w:t>(2), 295-308. doi:10.1038/ismej.2013.155</w:t>
      </w:r>
    </w:p>
    <w:p w14:paraId="37916C39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Desbonnet, L., Garrett, L., Clarke, G., Kiely, B., Cryan, J. F., &amp; Dinan, T. G. (2010). Effects of the Probiotic Bifidobacterium Infantis in the Maternal Separation Model of Depression. </w:t>
      </w:r>
      <w:r w:rsidRPr="0017159E">
        <w:rPr>
          <w:i/>
        </w:rPr>
        <w:t>Neuroscience, 170</w:t>
      </w:r>
      <w:r w:rsidRPr="0017159E">
        <w:t>(4), 1179-1188. doi:10.1016/j.neuroscience.2010.08.005</w:t>
      </w:r>
    </w:p>
    <w:p w14:paraId="329D589A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Dethlefsen, L., McFall-Ngai, M., &amp; Relman, D. A. (2007). An ecological and evolutionary perspective on human-microbe mutualism and disease. </w:t>
      </w:r>
      <w:r w:rsidRPr="0017159E">
        <w:rPr>
          <w:i/>
        </w:rPr>
        <w:t>Nature, 449</w:t>
      </w:r>
      <w:r w:rsidRPr="0017159E">
        <w:t>(7164), 811-818. doi:10.1038/nature06245</w:t>
      </w:r>
    </w:p>
    <w:p w14:paraId="7BD6B8B1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Eom, T., Kim, Y. S., Choi, C. H., Sadowsky, M. J., &amp; Unno, T. (2018). Current understanding of microbiota- and dietary-therapies for treating inflammatory bowel disease. </w:t>
      </w:r>
      <w:r w:rsidRPr="0017159E">
        <w:rPr>
          <w:i/>
        </w:rPr>
        <w:t>Journal of Microbiology, 56</w:t>
      </w:r>
      <w:r w:rsidRPr="0017159E">
        <w:t>(3), 189-198. doi:10.1007/s12275-018-8049-8</w:t>
      </w:r>
    </w:p>
    <w:p w14:paraId="1481E422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Flint, H. J., Bayer, E. A., Rincon, M. T., Lamed, R., &amp; White, B. A. (2008). Polysaccharide utilization by gut bacteria: potential for new insights from genomic analysis. </w:t>
      </w:r>
      <w:r w:rsidRPr="0017159E">
        <w:rPr>
          <w:i/>
        </w:rPr>
        <w:t>Nat Rev Microbiol, 6</w:t>
      </w:r>
      <w:r w:rsidRPr="0017159E">
        <w:t>(2), 121-131. doi:10.1038/nrmicro1817</w:t>
      </w:r>
    </w:p>
    <w:p w14:paraId="307FB4E7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Frank, D. N., &amp; Pace, N. R. (2008). Gastrointestinal microbiology enters the metagenomics era. </w:t>
      </w:r>
      <w:r w:rsidRPr="0017159E">
        <w:rPr>
          <w:i/>
        </w:rPr>
        <w:t>Curr Opin Gastroenterol, 24</w:t>
      </w:r>
      <w:r w:rsidRPr="0017159E">
        <w:t>(1), 4-10. doi:10.1097/MOG.0b013e3282f2b0e8</w:t>
      </w:r>
    </w:p>
    <w:p w14:paraId="515447CF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Geirnaert, A., Calatayud, M., Grootaert, C., Laukens, D., Devriese, S., Smagghe, G., . . . Van de Wiele, T. (2017). Butyrate-producing bacteria supplemented in vitro to Crohn's disease patient microbiota increased butyrate production and enhanced intestinal epithelial barrier integrity. </w:t>
      </w:r>
      <w:r w:rsidRPr="0017159E">
        <w:rPr>
          <w:i/>
        </w:rPr>
        <w:t>Scientific Reports, 7</w:t>
      </w:r>
      <w:r w:rsidRPr="0017159E">
        <w:t>. doi:ARTN 11450</w:t>
      </w:r>
    </w:p>
    <w:p w14:paraId="09A393D3" w14:textId="77777777" w:rsidR="0017159E" w:rsidRPr="0017159E" w:rsidRDefault="0017159E" w:rsidP="0017159E">
      <w:pPr>
        <w:pStyle w:val="EndNoteBibliography"/>
        <w:ind w:left="720" w:hanging="720"/>
      </w:pPr>
      <w:r w:rsidRPr="0017159E">
        <w:t>10.1038/s41598-017-11734-8</w:t>
      </w:r>
    </w:p>
    <w:p w14:paraId="22C8C963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Hall, A. B., Yassour, M., Sauk, J., Garner, A., Jiang, X., Arthur, T., . . . Huttenhower, C. (2017). A novel Ruminococcus gnavus clade enriched in inflammatory bowel disease patients. </w:t>
      </w:r>
      <w:r w:rsidRPr="0017159E">
        <w:rPr>
          <w:i/>
        </w:rPr>
        <w:t>Genome Med, 9</w:t>
      </w:r>
      <w:r w:rsidRPr="0017159E">
        <w:t>(1), 103. doi:10.1186/s13073-017-0490-5</w:t>
      </w:r>
    </w:p>
    <w:p w14:paraId="0207828A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Henke, M. T., Kenny, D. J., Cassilly, C. D., Vlamakis, H., Xavier, R. J., &amp; Clardy, J. (2019). Ruminococcus gnavus, a member of the human gut microbiome associated with Crohn's disease, produces an inflammatory polysaccharide. </w:t>
      </w:r>
      <w:r w:rsidRPr="0017159E">
        <w:rPr>
          <w:i/>
        </w:rPr>
        <w:t>Proc Natl Acad Sci U S A, 116</w:t>
      </w:r>
      <w:r w:rsidRPr="0017159E">
        <w:t>(26), 12672-12677. doi:10.1073/pnas.1904099116</w:t>
      </w:r>
    </w:p>
    <w:p w14:paraId="397E39FE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Hildebrand, F., Nguyen, T. L., Brinkman, B., Yunta, R. G., Cauwe, B., Vandenabeele, P., . . . Raes, J. (2013). Inflammation-associated enterotypes, host genotype, cage and inter-individual effects drive gut microbiota variation in common laboratory mice. </w:t>
      </w:r>
      <w:r w:rsidRPr="0017159E">
        <w:rPr>
          <w:i/>
        </w:rPr>
        <w:t>Genome Biol, 14</w:t>
      </w:r>
      <w:r w:rsidRPr="0017159E">
        <w:t>(1), R4. doi:10.1186/gb-2013-14-1-r4</w:t>
      </w:r>
    </w:p>
    <w:p w14:paraId="160CF078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Huang, Y., Li, W., Su, Z. Y., &amp; Kong, A. N. (2015). The complexity of the Nrf2 pathway: beyond the antioxidant response. </w:t>
      </w:r>
      <w:r w:rsidRPr="0017159E">
        <w:rPr>
          <w:i/>
        </w:rPr>
        <w:t>J Nutr Biochem, 26</w:t>
      </w:r>
      <w:r w:rsidRPr="0017159E">
        <w:t>(12), 1401-1413. doi:10.1016/j.jnutbio.2015.08.001</w:t>
      </w:r>
    </w:p>
    <w:p w14:paraId="3539AF1E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Johnson, E. L., Heaver, S. L., Walters, W. A., &amp; Ley, R. E. (2017). Microbiome and metabolic disease: revisiting the bacterial phylum Bacteroidetes. </w:t>
      </w:r>
      <w:r w:rsidRPr="0017159E">
        <w:rPr>
          <w:i/>
        </w:rPr>
        <w:t>J Mol Med (Berl), 95</w:t>
      </w:r>
      <w:r w:rsidRPr="0017159E">
        <w:t>(1), 1-8. doi:10.1007/s00109-016-1492-2</w:t>
      </w:r>
    </w:p>
    <w:p w14:paraId="1F80D992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Khor, T. O., Cheung, W. K., Prawan, A., Reddy, B. S., &amp; Kong, A. N. (2008). Chemoprevention of familial adenomatous polyposis in Apc(Min/+) mice by phenethyl isothiocyanate (PEITC). </w:t>
      </w:r>
      <w:r w:rsidRPr="0017159E">
        <w:rPr>
          <w:i/>
        </w:rPr>
        <w:t>Mol Carcinog, 47</w:t>
      </w:r>
      <w:r w:rsidRPr="0017159E">
        <w:t>(5), 321-325. doi:10.1002/mc.20390</w:t>
      </w:r>
    </w:p>
    <w:p w14:paraId="60630C72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Kim, K. A., Gu, W., Lee, I. A., Joh, E. H., &amp; Kim, D. H. (2012). High fat diet-induced gut microbiota exacerbates inflammation and obesity in mice via the TLR4 signaling pathway. </w:t>
      </w:r>
      <w:r w:rsidRPr="0017159E">
        <w:rPr>
          <w:i/>
        </w:rPr>
        <w:t>PLoS One, 7</w:t>
      </w:r>
      <w:r w:rsidRPr="0017159E">
        <w:t>(10), e47713. doi:10.1371/journal.pone.0047713</w:t>
      </w:r>
    </w:p>
    <w:p w14:paraId="130AFBE9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Koliada, A., Syzenko, G., Moseiko, V., Budovska, L., Puchkov, K., Perederiy, V., . . . Vaiserman, A. (2017). Association between body mass index and Firmicutes/Bacteroidetes ratio in an adult Ukrainian population. </w:t>
      </w:r>
      <w:r w:rsidRPr="0017159E">
        <w:rPr>
          <w:i/>
        </w:rPr>
        <w:t>BMC Microbiol, 17</w:t>
      </w:r>
      <w:r w:rsidRPr="0017159E">
        <w:t>(1), 120. doi:10.1186/s12866-017-1027-1</w:t>
      </w:r>
    </w:p>
    <w:p w14:paraId="617DA765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Kovacs, A., Ben-Jacob, N., Tayem, H., Halperin, E., Iraqi, F. A., &amp; Gophna, U. (2011). Genotype Is a Stronger Determinant than Sex of the Mouse Gut Microbiota. </w:t>
      </w:r>
      <w:r w:rsidRPr="0017159E">
        <w:rPr>
          <w:i/>
        </w:rPr>
        <w:t>Microbial Ecology, 61</w:t>
      </w:r>
      <w:r w:rsidRPr="0017159E">
        <w:t>(2), 423-428. doi:10.1007/s00248-010-9787-2</w:t>
      </w:r>
    </w:p>
    <w:p w14:paraId="3728C45C" w14:textId="77777777" w:rsidR="0017159E" w:rsidRPr="0017159E" w:rsidRDefault="0017159E" w:rsidP="0017159E">
      <w:pPr>
        <w:pStyle w:val="EndNoteBibliography"/>
        <w:ind w:left="720" w:hanging="720"/>
      </w:pPr>
      <w:r w:rsidRPr="0017159E">
        <w:lastRenderedPageBreak/>
        <w:t xml:space="preserve">La Reau, A. J., &amp; Suen, G. (2018). The Ruminococci: key symbionts of the gut ecosystem. </w:t>
      </w:r>
      <w:r w:rsidRPr="0017159E">
        <w:rPr>
          <w:i/>
        </w:rPr>
        <w:t>J Microbiol, 56</w:t>
      </w:r>
      <w:r w:rsidRPr="0017159E">
        <w:t>(3), 199-208. doi:10.1007/s12275-018-8024-4</w:t>
      </w:r>
    </w:p>
    <w:p w14:paraId="27DE26E0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LeBlanc, J. G., Milani, C., de Giori, G. S., Sesma, F., van Sinderen, D., &amp; Ventura, M. (2013). Bacteria as vitamin suppliers to their host: a gut microbiota perspective. </w:t>
      </w:r>
      <w:r w:rsidRPr="0017159E">
        <w:rPr>
          <w:i/>
        </w:rPr>
        <w:t>Current Opinion in Biotechnology, 24</w:t>
      </w:r>
      <w:r w:rsidRPr="0017159E">
        <w:t>(2), 160-168. doi:10.1016/j.copbio.2012.08.005</w:t>
      </w:r>
    </w:p>
    <w:p w14:paraId="446ECBF5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Leschine, S. B. (1995). Cellulose degradation in anaerobic environments. </w:t>
      </w:r>
      <w:r w:rsidRPr="0017159E">
        <w:rPr>
          <w:i/>
        </w:rPr>
        <w:t>Annu Rev Microbiol, 49</w:t>
      </w:r>
      <w:r w:rsidRPr="0017159E">
        <w:t>, 399-426. doi:10.1146/annurev.mi.49.100195.002151</w:t>
      </w:r>
    </w:p>
    <w:p w14:paraId="52F50871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Ley, R. E., Hamady, M., Lozupone, C., Turnbaugh, P. J., Ramey, R. R., Bircher, J. S., . . . Gordon, J. I. (2008). Evolution of mammals and their gut microbes. </w:t>
      </w:r>
      <w:r w:rsidRPr="0017159E">
        <w:rPr>
          <w:i/>
        </w:rPr>
        <w:t>Science, 320</w:t>
      </w:r>
      <w:r w:rsidRPr="0017159E">
        <w:t>(5883), 1647-1651. doi:10.1126/science.1155725</w:t>
      </w:r>
    </w:p>
    <w:p w14:paraId="2DF5E7EA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Ley, R. E., Peterson, D. A., &amp; Gordon, J. I. (2006). Ecological and evolutionary forces shaping microbial diversity in the human intestine. </w:t>
      </w:r>
      <w:r w:rsidRPr="0017159E">
        <w:rPr>
          <w:i/>
        </w:rPr>
        <w:t>Cell, 124</w:t>
      </w:r>
      <w:r w:rsidRPr="0017159E">
        <w:t>(4), 837-848. doi:10.1016/j.cell.2006.02.017</w:t>
      </w:r>
    </w:p>
    <w:p w14:paraId="7726B046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Lin, W., Wu, R. T., Wu, T. Y., Khor, T. O., Wang, H., &amp; Kong, A. N. (2008). Sulforaphane suppressed LPS-induced inflammation in mouse peritoneal macrophages through Nrf2 dependent pathway. </w:t>
      </w:r>
      <w:r w:rsidRPr="0017159E">
        <w:rPr>
          <w:i/>
        </w:rPr>
        <w:t>Biochemical Pharmacology, 76</w:t>
      </w:r>
      <w:r w:rsidRPr="0017159E">
        <w:t>(8), 967-973. doi:10.1016/j.bcp.2008.07.036</w:t>
      </w:r>
    </w:p>
    <w:p w14:paraId="07E590EC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Liu, Y., &amp; Dey, M. (2017). Dietary Phenethyl Isothiocyanate Protects Mice from Colitis Associated Colon Cancer. </w:t>
      </w:r>
      <w:r w:rsidRPr="0017159E">
        <w:rPr>
          <w:i/>
        </w:rPr>
        <w:t>Int J Mol Sci, 18</w:t>
      </w:r>
      <w:r w:rsidRPr="0017159E">
        <w:t>(9). doi:10.3390/ijms18091908</w:t>
      </w:r>
    </w:p>
    <w:p w14:paraId="7F1CD7CF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Lundberg, R., Toft, M. F., August, B., Hansen, A. K., &amp; Hansen, C. H. (2016). Antibiotic-treated versus germ-free rodents for microbiota transplantation studies. </w:t>
      </w:r>
      <w:r w:rsidRPr="0017159E">
        <w:rPr>
          <w:i/>
        </w:rPr>
        <w:t>Gut Microbes, 7</w:t>
      </w:r>
      <w:r w:rsidRPr="0017159E">
        <w:t>(1), 68-74. doi:10.1080/19490976.2015.1127463</w:t>
      </w:r>
    </w:p>
    <w:p w14:paraId="494F9B19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Lyra, A., Krogius-Kurikka, L., Nikkila, J., Malinen, E., Kajander, K., Kurikka, K., . . . Palva, A. (2010). Effect of a multispecies probiotic supplement on quantity of irritable bowel syndrome-related intestinal microbial phylotypes. </w:t>
      </w:r>
      <w:r w:rsidRPr="0017159E">
        <w:rPr>
          <w:i/>
        </w:rPr>
        <w:t>BMC Gastroenterol, 10</w:t>
      </w:r>
      <w:r w:rsidRPr="0017159E">
        <w:t>, 110. doi:10.1186/1471-230X-10-110</w:t>
      </w:r>
    </w:p>
    <w:p w14:paraId="093B6134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Mariat, D., Firmesse, O., Levenez, F., Guimaraes, V., Sokol, H., Dore, J., . . . Furet, J. P. (2009). The Firmicutes/Bacteroidetes ratio of the human microbiota changes with age. </w:t>
      </w:r>
      <w:r w:rsidRPr="0017159E">
        <w:rPr>
          <w:i/>
        </w:rPr>
        <w:t>BMC Microbiol, 9</w:t>
      </w:r>
      <w:r w:rsidRPr="0017159E">
        <w:t>, 123. doi:10.1186/1471-2180-9-123</w:t>
      </w:r>
    </w:p>
    <w:p w14:paraId="3A343AC8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Martinez, I., Lattimer, J. M., Hubach, K. L., Case, J. A., Yang, J. Y., Weber, C. G., . . . Walter, J. (2013). Gut microbiome composition is linked to whole grain-induced immunological improvements. </w:t>
      </w:r>
      <w:r w:rsidRPr="0017159E">
        <w:rPr>
          <w:i/>
        </w:rPr>
        <w:t>Isme Journal, 7</w:t>
      </w:r>
      <w:r w:rsidRPr="0017159E">
        <w:t>(2), 269-280. doi:10.1038/ismej.2012.104</w:t>
      </w:r>
    </w:p>
    <w:p w14:paraId="5B99BA39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Maslowski, K. M., &amp; Mackay, C. R. (2011). Diet, gut microbiota and immune responses. </w:t>
      </w:r>
      <w:r w:rsidRPr="0017159E">
        <w:rPr>
          <w:i/>
        </w:rPr>
        <w:t>Nature Immunology, 12</w:t>
      </w:r>
      <w:r w:rsidRPr="0017159E">
        <w:t>(1), 5-9. doi:10.1038/ni0111-5</w:t>
      </w:r>
    </w:p>
    <w:p w14:paraId="2EB3FC2C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McKernan, D. P., Fitzgerald, P., Dinan, T. G., &amp; Cryan, J. F. (2010). The probiotic Bifidobacterium infantis 35624 displays visceral antinociceptive effects in the rat. </w:t>
      </w:r>
      <w:r w:rsidRPr="0017159E">
        <w:rPr>
          <w:i/>
        </w:rPr>
        <w:t>Neurogastroenterology and Motility, 22</w:t>
      </w:r>
      <w:r w:rsidRPr="0017159E">
        <w:t>(9), 1029-+. doi:10.1111/j.1365-2982.2010.01520.x</w:t>
      </w:r>
    </w:p>
    <w:p w14:paraId="07F0FBAA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Minich, J. J., Humphrey, G., Benitez, R. A. S., Sanders, J., Swofford, A., Allen, E. E., &amp; Knight, R. (2018). High-Throughput Miniaturized 16S rRNA Amplicon Library Preparation Reduces Costs while Preserving Microbiome Integrity. </w:t>
      </w:r>
      <w:r w:rsidRPr="0017159E">
        <w:rPr>
          <w:i/>
        </w:rPr>
        <w:t>Msystems, 3</w:t>
      </w:r>
      <w:r w:rsidRPr="0017159E">
        <w:t>(6). doi:ARTN e00166-18</w:t>
      </w:r>
    </w:p>
    <w:p w14:paraId="102B78AF" w14:textId="77777777" w:rsidR="0017159E" w:rsidRPr="0017159E" w:rsidRDefault="0017159E" w:rsidP="0017159E">
      <w:pPr>
        <w:pStyle w:val="EndNoteBibliography"/>
        <w:ind w:left="720" w:hanging="720"/>
      </w:pPr>
      <w:r w:rsidRPr="0017159E">
        <w:t>10.1128/mSystem.00166-18</w:t>
      </w:r>
    </w:p>
    <w:p w14:paraId="6FA10E04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Mitsuishi, Y., Motohashi, H., &amp; Yamamoto, M. (2012). The Keap1-Nrf2 system in cancers: stress response and anabolic metabolism. </w:t>
      </w:r>
      <w:r w:rsidRPr="0017159E">
        <w:rPr>
          <w:i/>
        </w:rPr>
        <w:t>Front Oncol, 2</w:t>
      </w:r>
      <w:r w:rsidRPr="0017159E">
        <w:t>, 200. doi:10.3389/fonc.2012.00200</w:t>
      </w:r>
    </w:p>
    <w:p w14:paraId="0E2246D9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Osburn, W. O., &amp; Kensler, T. W. (2008). Nrf2 signaling: an adaptive response pathway for protection against environmental toxic insults. </w:t>
      </w:r>
      <w:r w:rsidRPr="0017159E">
        <w:rPr>
          <w:i/>
        </w:rPr>
        <w:t>Mutat Res, 659</w:t>
      </w:r>
      <w:r w:rsidRPr="0017159E">
        <w:t>(1-2), 31-39. doi:10.1016/j.mrrev.2007.11.006</w:t>
      </w:r>
    </w:p>
    <w:p w14:paraId="03372E0A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Parada, A. E., Needham, D. M., &amp; Fuhrman, J. A. (2016). Every base matters: assessing small subunit rRNA primers for marine microbiomes with mock communities, time series and global field samples. </w:t>
      </w:r>
      <w:r w:rsidRPr="0017159E">
        <w:rPr>
          <w:i/>
        </w:rPr>
        <w:t>Environmental Microbiology, 18</w:t>
      </w:r>
      <w:r w:rsidRPr="0017159E">
        <w:t>(5), 1403-1414. doi:10.1111/1462-</w:t>
      </w:r>
      <w:r w:rsidRPr="0017159E">
        <w:lastRenderedPageBreak/>
        <w:t>2920.13023</w:t>
      </w:r>
    </w:p>
    <w:p w14:paraId="38624C6F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Qin, J., Li, R., Raes, J., Arumugam, M., Burgdorf, K. S., Manichanh, C., . . . Wang, J. (2010). A human gut microbial gene catalogue established by metagenomic sequencing. </w:t>
      </w:r>
      <w:r w:rsidRPr="0017159E">
        <w:rPr>
          <w:i/>
        </w:rPr>
        <w:t>Nature, 464</w:t>
      </w:r>
      <w:r w:rsidRPr="0017159E">
        <w:t>(7285), 59-65. doi:10.1038/nature08821</w:t>
      </w:r>
    </w:p>
    <w:p w14:paraId="5ED447F0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Quince, C., Lanzen, A., Davenport, R. J., &amp; Turnbaugh, P. J. (2011). Removing Noise From Pyrosequenced Amplicons. </w:t>
      </w:r>
      <w:r w:rsidRPr="0017159E">
        <w:rPr>
          <w:i/>
        </w:rPr>
        <w:t>Bmc Bioinformatics, 12</w:t>
      </w:r>
      <w:r w:rsidRPr="0017159E">
        <w:t>. doi:Artn 38</w:t>
      </w:r>
    </w:p>
    <w:p w14:paraId="6561769D" w14:textId="77777777" w:rsidR="0017159E" w:rsidRPr="0017159E" w:rsidRDefault="0017159E" w:rsidP="0017159E">
      <w:pPr>
        <w:pStyle w:val="EndNoteBibliography"/>
        <w:ind w:left="720" w:hanging="720"/>
      </w:pPr>
      <w:r w:rsidRPr="0017159E">
        <w:t>10.1186/1471-2105-12-38</w:t>
      </w:r>
    </w:p>
    <w:p w14:paraId="7603C0A3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Rainey, F. A., &amp; Janssen, P. H. (1995). Phylogenetic analysis by 16S ribosomal DNA sequence comparison reveals two unrelated groups of species within the genus Ruminococcus. </w:t>
      </w:r>
      <w:r w:rsidRPr="0017159E">
        <w:rPr>
          <w:i/>
        </w:rPr>
        <w:t>FEMS Microbiol Lett, 129</w:t>
      </w:r>
      <w:r w:rsidRPr="0017159E">
        <w:t>(1), 69-73. doi:10.1016/0378-1097(95)00138-U</w:t>
      </w:r>
    </w:p>
    <w:p w14:paraId="48C0324C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Ramakrishna, B. S. (2013). Role of the gut microbiota in human nutrition and metabolism. </w:t>
      </w:r>
      <w:r w:rsidRPr="0017159E">
        <w:rPr>
          <w:i/>
        </w:rPr>
        <w:t>Journal of Gastroenterology and Hepatology, 28</w:t>
      </w:r>
      <w:r w:rsidRPr="0017159E">
        <w:t>, 9-17. doi:10.1111/jgh.12294</w:t>
      </w:r>
    </w:p>
    <w:p w14:paraId="3DE90C85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Roopchand, D. E., Carmody, R. N., Kuhn, P., Moskal, K., Rojas-Silva, P., Turnbaugh, P. J., &amp; Raskin, I. (2015). Dietary Polyphenols Promote Growth of the Gut Bacterium Akkermansia muciniphila and Attenuate High-Fat Diet-Induced Metabolic Syndrome. </w:t>
      </w:r>
      <w:r w:rsidRPr="0017159E">
        <w:rPr>
          <w:i/>
        </w:rPr>
        <w:t>Diabetes, 64</w:t>
      </w:r>
      <w:r w:rsidRPr="0017159E">
        <w:t>(8), 2847-2858. doi:10.2337/db14-1916</w:t>
      </w:r>
    </w:p>
    <w:p w14:paraId="0D24A7F6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Rowland, I., Gibson, G., Heinken, A., Scott, K., Swann, J., Thiele, I., &amp; Tuohy, K. (2018). Gut microbiota functions: metabolism of nutrients and other food components. </w:t>
      </w:r>
      <w:r w:rsidRPr="0017159E">
        <w:rPr>
          <w:i/>
        </w:rPr>
        <w:t>European Journal of Nutrition, 57</w:t>
      </w:r>
      <w:r w:rsidRPr="0017159E">
        <w:t>(1), 1-24. doi:10.1007/s00394-017-1445-8</w:t>
      </w:r>
    </w:p>
    <w:p w14:paraId="6EB90AC7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Schmidt, C. (2015). Mental health: thinking from the gut. </w:t>
      </w:r>
      <w:r w:rsidRPr="0017159E">
        <w:rPr>
          <w:i/>
        </w:rPr>
        <w:t>Nature, 518</w:t>
      </w:r>
      <w:r w:rsidRPr="0017159E">
        <w:t>(7540), S12-15. doi:10.1038/518S13a</w:t>
      </w:r>
    </w:p>
    <w:p w14:paraId="541AF99D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Sekirov, I., Russell, S. L., Antunes, L. C. M., &amp; Finlay, B. B. (2010). Gut Microbiota in Health and Disease. </w:t>
      </w:r>
      <w:r w:rsidRPr="0017159E">
        <w:rPr>
          <w:i/>
        </w:rPr>
        <w:t>Physiological Reviews, 90</w:t>
      </w:r>
      <w:r w:rsidRPr="0017159E">
        <w:t>(3), 859-904. doi:10.1152/physrev.00045.2009</w:t>
      </w:r>
    </w:p>
    <w:p w14:paraId="5437E1B1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Shen, G., Xu, C., Hu, R., Jain, M. R., Gopalkrishnan, A., Nair, S., . . . Kong, A. N. (2006). Modulation of nuclear factor E2-related factor 2-mediated gene expression in mice liver and small intestine by cancer chemopreventive agent curcumin. </w:t>
      </w:r>
      <w:r w:rsidRPr="0017159E">
        <w:rPr>
          <w:i/>
        </w:rPr>
        <w:t>Mol Cancer Ther, 5</w:t>
      </w:r>
      <w:r w:rsidRPr="0017159E">
        <w:t>(1), 39-51. doi:10.1158/1535-7163.MCT-05-0293</w:t>
      </w:r>
    </w:p>
    <w:p w14:paraId="148DB25C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Shim, J. O. (2013). Gut microbiota in inflammatory bowel disease. </w:t>
      </w:r>
      <w:r w:rsidRPr="0017159E">
        <w:rPr>
          <w:i/>
        </w:rPr>
        <w:t>Pediatr Gastroenterol Hepatol Nutr, 16</w:t>
      </w:r>
      <w:r w:rsidRPr="0017159E">
        <w:t>(1), 17-21. doi:10.5223/pghn.2013.16.1.17</w:t>
      </w:r>
    </w:p>
    <w:p w14:paraId="0D6D4980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Taguchi, K., &amp; Yamamoto, M. (2017). The KEAP1-NRF2 System in Cancer. </w:t>
      </w:r>
      <w:r w:rsidRPr="0017159E">
        <w:rPr>
          <w:i/>
        </w:rPr>
        <w:t>Front Oncol, 7</w:t>
      </w:r>
      <w:r w:rsidRPr="0017159E">
        <w:t>, 85. doi:10.3389/fonc.2017.00085</w:t>
      </w:r>
    </w:p>
    <w:p w14:paraId="07FD722B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Tillisch, K., Labus, J. S., Ebrat, B., Stains, J., Naliboff, B. D., Guyonnet, D., . . . Mayer, E. A. (2012). Modulation of the Brain-Gut Axis After 4-Week Intervention With a Probiotic Fermented Dairy Product. </w:t>
      </w:r>
      <w:r w:rsidRPr="0017159E">
        <w:rPr>
          <w:i/>
        </w:rPr>
        <w:t>Gastroenterology, 142</w:t>
      </w:r>
      <w:r w:rsidRPr="0017159E">
        <w:t xml:space="preserve">(5), S115-S115. </w:t>
      </w:r>
    </w:p>
    <w:p w14:paraId="174C9C77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Turnbaugh, P. J., Ridaura, V. K., Faith, J. J., Rey, F. E., Knight, R., &amp; Gordon, J. I. (2009). The effect of diet on the human gut microbiome: a metagenomic analysis in humanized gnotobiotic mice. </w:t>
      </w:r>
      <w:r w:rsidRPr="0017159E">
        <w:rPr>
          <w:i/>
        </w:rPr>
        <w:t>Sci Transl Med, 1</w:t>
      </w:r>
      <w:r w:rsidRPr="0017159E">
        <w:t>(6), 6ra14. doi:10.1126/scitranslmed.3000322</w:t>
      </w:r>
    </w:p>
    <w:p w14:paraId="259AEAB7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Ussar, S., Griffin, N. W., Bezy, O., Fujisaka, S., Vienberg, S., Softic, S., . . . Kahn, C. R. (2015). Interactions between Gut Microbiota, Host Genetics and Diet Modulate the Predisposition to Obesity and Metabolic Syndrome. </w:t>
      </w:r>
      <w:r w:rsidRPr="0017159E">
        <w:rPr>
          <w:i/>
        </w:rPr>
        <w:t>Cell Metabolism, 22</w:t>
      </w:r>
      <w:r w:rsidRPr="0017159E">
        <w:t>(3), 516-530. doi:10.1016/j.cmet.2015.07.007</w:t>
      </w:r>
    </w:p>
    <w:p w14:paraId="0563F7CB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Walters, W., Hyde, E. R., Berg-Lyons, D., Ackermann, G., Humphrey, G., Parada, A., . . . Knight, R. (2016). Improved Bacterial 16S rRNA Gene (V4 and V4-5) and Fungal Internal Transcribed Spacer Marker Gene Primers for Microbial Community Surveys. </w:t>
      </w:r>
      <w:r w:rsidRPr="0017159E">
        <w:rPr>
          <w:i/>
        </w:rPr>
        <w:t>Msystems, 1</w:t>
      </w:r>
      <w:r w:rsidRPr="0017159E">
        <w:t>(1). doi:UNSP e00009</w:t>
      </w:r>
    </w:p>
    <w:p w14:paraId="319C151B" w14:textId="77777777" w:rsidR="0017159E" w:rsidRPr="0017159E" w:rsidRDefault="0017159E" w:rsidP="0017159E">
      <w:pPr>
        <w:pStyle w:val="EndNoteBibliography"/>
        <w:ind w:left="720" w:hanging="720"/>
      </w:pPr>
      <w:r w:rsidRPr="0017159E">
        <w:t>10.1128/mSystems.00009-15</w:t>
      </w:r>
    </w:p>
    <w:p w14:paraId="73FCA70B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Yilmaz, P., Parfrey, L. W., Yarza, P., Gerken, J., Pruesse, E., Quast, C., . . . Glockner, F. O. (2014). The SILVA and "All-species Living Tree Project (LTP)" taxonomic frameworks. </w:t>
      </w:r>
      <w:r w:rsidRPr="0017159E">
        <w:rPr>
          <w:i/>
        </w:rPr>
        <w:t>Nucleic Acids Research, 42</w:t>
      </w:r>
      <w:r w:rsidRPr="0017159E">
        <w:t>(D1), D643-D648. doi:10.1093/nar/gkt1209</w:t>
      </w:r>
    </w:p>
    <w:p w14:paraId="4B399FEE" w14:textId="77777777" w:rsidR="0017159E" w:rsidRPr="0017159E" w:rsidRDefault="0017159E" w:rsidP="0017159E">
      <w:pPr>
        <w:pStyle w:val="EndNoteBibliography"/>
        <w:ind w:left="720" w:hanging="720"/>
      </w:pPr>
      <w:r w:rsidRPr="0017159E">
        <w:t xml:space="preserve">Zhang, D. D. (2006). Mechanistic studies of the Nrf2-Keap1 signaling pathway. </w:t>
      </w:r>
      <w:r w:rsidRPr="0017159E">
        <w:rPr>
          <w:i/>
        </w:rPr>
        <w:t>Drug Metab Rev, 38</w:t>
      </w:r>
      <w:r w:rsidRPr="0017159E">
        <w:t>(4), 769-789. doi:10.1080/03602530600971974</w:t>
      </w:r>
    </w:p>
    <w:p w14:paraId="00FC6195" w14:textId="77777777" w:rsidR="0017159E" w:rsidRPr="0017159E" w:rsidRDefault="0017159E" w:rsidP="0017159E">
      <w:pPr>
        <w:pStyle w:val="EndNoteBibliography"/>
        <w:ind w:left="720" w:hanging="720"/>
      </w:pPr>
      <w:r w:rsidRPr="0017159E">
        <w:lastRenderedPageBreak/>
        <w:t xml:space="preserve">Zhang, L., Carmody, R. N., Kalariya, H. M., Duran, R. M., Moskal, K., Poulev, A., . . . Roopchand, D. E. (2018). Grape proanthocyanidin-induced intestinal bloom of Akkermansia muciniphila is dependent on its baseline abundance and precedes activation of host genes related to metabolic health. </w:t>
      </w:r>
      <w:r w:rsidRPr="0017159E">
        <w:rPr>
          <w:i/>
        </w:rPr>
        <w:t>J Nutr Biochem, 56</w:t>
      </w:r>
      <w:r w:rsidRPr="0017159E">
        <w:t>, 142-151. doi:10.1016/j.jnutbio.2018.02.009</w:t>
      </w:r>
    </w:p>
    <w:p w14:paraId="31B3422F" w14:textId="7F51D243" w:rsidR="00E65298" w:rsidRPr="007F3B3D" w:rsidRDefault="00296FB0" w:rsidP="003C5D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61B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sectPr w:rsidR="00E65298" w:rsidRPr="007F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6" w:author="Sargsyan, Davit [JRDUS]" w:date="2020-04-28T10:26:00Z" w:initials="SD[">
    <w:p w14:paraId="6E57507B" w14:textId="4B5470EA" w:rsidR="0017159E" w:rsidRDefault="0017159E">
      <w:pPr>
        <w:pStyle w:val="CommentText"/>
      </w:pPr>
      <w:r>
        <w:rPr>
          <w:rStyle w:val="CommentReference"/>
        </w:rPr>
        <w:annotationRef/>
      </w:r>
      <w:r>
        <w:t xml:space="preserve">ALT: have been shown to be impacted by the gut microbiome composition changes. </w:t>
      </w:r>
    </w:p>
  </w:comment>
  <w:comment w:id="62" w:author="Sargsyan, Davit [JRDUS]" w:date="2020-04-28T09:56:00Z" w:initials="SD[">
    <w:p w14:paraId="0BEB0CB5" w14:textId="72D08275" w:rsidR="0017159E" w:rsidRDefault="0017159E">
      <w:pPr>
        <w:pStyle w:val="CommentText"/>
      </w:pPr>
      <w:r>
        <w:rPr>
          <w:rStyle w:val="CommentReference"/>
        </w:rPr>
        <w:annotationRef/>
      </w:r>
      <w:r>
        <w:t>I added a line of code to get these numbers in the HTML report.</w:t>
      </w:r>
    </w:p>
  </w:comment>
  <w:comment w:id="131" w:author="Sargsyan, Davit [JRDUS]" w:date="2020-04-28T11:18:00Z" w:initials="SD[">
    <w:p w14:paraId="3E343777" w14:textId="6E79B81A" w:rsidR="0017159E" w:rsidRDefault="0017159E">
      <w:pPr>
        <w:pStyle w:val="CommentText"/>
      </w:pPr>
      <w:r>
        <w:rPr>
          <w:rStyle w:val="CommentReference"/>
        </w:rPr>
        <w:annotationRef/>
      </w:r>
      <w:r>
        <w:t xml:space="preserve">Is this Dr. Gao’s results? </w:t>
      </w:r>
    </w:p>
  </w:comment>
  <w:comment w:id="154" w:author="Sargsyan, Davit [JRDUS]" w:date="2020-04-29T17:13:00Z" w:initials="SD[">
    <w:p w14:paraId="6BB1AEF4" w14:textId="09E74C40" w:rsidR="0017159E" w:rsidRDefault="0017159E">
      <w:pPr>
        <w:pStyle w:val="CommentText"/>
      </w:pPr>
      <w:r>
        <w:rPr>
          <w:rStyle w:val="CommentReference"/>
        </w:rPr>
        <w:annotationRef/>
      </w:r>
      <w:r>
        <w:t>Maybe we should discuss symbiotic microbes rather than environmental microorganisms? E.g. how humans have gut microbiome from early childhood and it normally persists over lifetime. I don’t think we need to talk about skin here.</w:t>
      </w:r>
    </w:p>
  </w:comment>
  <w:comment w:id="159" w:author="Sargsyan, Davit [JRDUS]" w:date="2020-06-28T08:53:00Z" w:initials="SD[">
    <w:p w14:paraId="56242810" w14:textId="62DEBC15" w:rsidR="0017159E" w:rsidRDefault="0017159E">
      <w:pPr>
        <w:pStyle w:val="CommentText"/>
      </w:pPr>
      <w:r>
        <w:rPr>
          <w:rStyle w:val="CommentReference"/>
        </w:rPr>
        <w:annotationRef/>
      </w:r>
      <w:r>
        <w:t xml:space="preserve">For human </w:t>
      </w:r>
      <w:r w:rsidRPr="002C5D12">
        <w:rPr>
          <w:b/>
          <w:bCs/>
        </w:rPr>
        <w:t>GI</w:t>
      </w:r>
      <w:r>
        <w:t xml:space="preserve"> homeostasis?</w:t>
      </w:r>
    </w:p>
  </w:comment>
  <w:comment w:id="162" w:author="Sargsyan, Davit [JRDUS]" w:date="2020-06-27T08:43:00Z" w:initials="SD[">
    <w:p w14:paraId="615C91F8" w14:textId="6C154A23" w:rsidR="0017159E" w:rsidRDefault="0017159E">
      <w:pPr>
        <w:pStyle w:val="CommentText"/>
      </w:pPr>
      <w:r>
        <w:rPr>
          <w:rStyle w:val="CommentReference"/>
        </w:rPr>
        <w:annotationRef/>
      </w:r>
      <w:r>
        <w:t>might be able?</w:t>
      </w:r>
    </w:p>
  </w:comment>
  <w:comment w:id="169" w:author="Sargsyan, Davit [JRDUS]" w:date="2020-06-27T08:50:00Z" w:initials="SD[">
    <w:p w14:paraId="2E99556A" w14:textId="56DE17A7" w:rsidR="0017159E" w:rsidRDefault="0017159E">
      <w:pPr>
        <w:pStyle w:val="CommentText"/>
      </w:pPr>
      <w:r>
        <w:rPr>
          <w:rStyle w:val="CommentReference"/>
        </w:rPr>
        <w:annotationRef/>
      </w:r>
      <w:r>
        <w:t>And &lt;some other condition&gt;. Remove “and healthy subjects”</w:t>
      </w:r>
    </w:p>
  </w:comment>
  <w:comment w:id="172" w:author="Sargsyan, Davit [JRDUS]" w:date="2020-04-29T17:17:00Z" w:initials="SD[">
    <w:p w14:paraId="0964EC46" w14:textId="57AB9393" w:rsidR="0017159E" w:rsidRDefault="0017159E">
      <w:pPr>
        <w:pStyle w:val="CommentText"/>
      </w:pPr>
      <w:r>
        <w:rPr>
          <w:rStyle w:val="CommentReference"/>
        </w:rPr>
        <w:annotationRef/>
      </w:r>
      <w:r>
        <w:t>Probably known for some time now.</w:t>
      </w:r>
    </w:p>
  </w:comment>
  <w:comment w:id="178" w:author="Sargsyan, Davit [JRDUS]" w:date="2020-06-28T09:00:00Z" w:initials="SD[">
    <w:p w14:paraId="22899941" w14:textId="1E507C2D" w:rsidR="0017159E" w:rsidRDefault="0017159E">
      <w:pPr>
        <w:pStyle w:val="CommentText"/>
      </w:pPr>
      <w:r>
        <w:rPr>
          <w:rStyle w:val="CommentReference"/>
        </w:rPr>
        <w:annotationRef/>
      </w:r>
      <w:r>
        <w:t>Where should this citation go? At the end of next sentence? What about the gnotobiotic mouse section – is that from the same study?</w:t>
      </w:r>
    </w:p>
  </w:comment>
  <w:comment w:id="197" w:author="Sargsyan, Davit [JRDUS]" w:date="2020-04-30T23:02:00Z" w:initials="SD[">
    <w:p w14:paraId="5728033A" w14:textId="69AB7528" w:rsidR="0017159E" w:rsidRDefault="0017159E">
      <w:pPr>
        <w:pStyle w:val="CommentText"/>
      </w:pPr>
      <w:r>
        <w:rPr>
          <w:rStyle w:val="CommentReference"/>
        </w:rPr>
        <w:annotationRef/>
      </w:r>
      <w:r>
        <w:t xml:space="preserve">Are these 2 different 97% thresholds? </w:t>
      </w:r>
    </w:p>
  </w:comment>
  <w:comment w:id="194" w:author="Sargsyan, Davit [JRDUS]" w:date="2020-06-28T09:15:00Z" w:initials="SD[">
    <w:p w14:paraId="32DDCFCE" w14:textId="16A2A82F" w:rsidR="0017159E" w:rsidRDefault="0017159E">
      <w:pPr>
        <w:pStyle w:val="CommentText"/>
      </w:pPr>
      <w:r>
        <w:rPr>
          <w:rStyle w:val="CommentReference"/>
        </w:rPr>
        <w:annotationRef/>
      </w:r>
      <w:r>
        <w:t>Dr Gao to confirm</w:t>
      </w:r>
    </w:p>
  </w:comment>
  <w:comment w:id="202" w:author="Sargsyan, Davit [JRDUS]" w:date="2020-06-29T10:45:00Z" w:initials="SD[">
    <w:p w14:paraId="260239BF" w14:textId="481A3A8D" w:rsidR="0017159E" w:rsidRDefault="0017159E">
      <w:pPr>
        <w:pStyle w:val="CommentText"/>
      </w:pPr>
      <w:r>
        <w:rPr>
          <w:rStyle w:val="CommentReference"/>
        </w:rPr>
        <w:annotationRef/>
      </w:r>
      <w:r>
        <w:t xml:space="preserve">Reference: </w:t>
      </w:r>
      <w:hyperlink r:id="rId1" w:history="1">
        <w:r>
          <w:rPr>
            <w:rStyle w:val="Hyperlink"/>
          </w:rPr>
          <w:t>https://benjjneb.github.io/dada2/tutorial.html</w:t>
        </w:r>
      </w:hyperlink>
    </w:p>
  </w:comment>
  <w:comment w:id="240" w:author="Sargsyan, Davit [JRDUS]" w:date="2020-06-29T10:45:00Z" w:initials="SD[">
    <w:p w14:paraId="314507AB" w14:textId="3C434E8C" w:rsidR="0017159E" w:rsidRDefault="0017159E">
      <w:pPr>
        <w:pStyle w:val="CommentText"/>
      </w:pPr>
      <w:r>
        <w:rPr>
          <w:rStyle w:val="CommentReference"/>
        </w:rPr>
        <w:annotationRef/>
      </w:r>
      <w:r>
        <w:t xml:space="preserve">Reference: </w:t>
      </w:r>
      <w:hyperlink r:id="rId2" w:history="1">
        <w:r>
          <w:rPr>
            <w:rStyle w:val="Hyperlink"/>
          </w:rPr>
          <w:t>https://www.arb-silva.de/</w:t>
        </w:r>
      </w:hyperlink>
    </w:p>
  </w:comment>
  <w:comment w:id="269" w:author="Sargsyan, Davit [JRDUS]" w:date="2020-06-29T11:09:00Z" w:initials="SD[">
    <w:p w14:paraId="78465C36" w14:textId="2EEC03C6" w:rsidR="00010C59" w:rsidRDefault="00010C59">
      <w:pPr>
        <w:pStyle w:val="CommentText"/>
      </w:pPr>
      <w:r>
        <w:rPr>
          <w:rStyle w:val="CommentReference"/>
        </w:rPr>
        <w:annotationRef/>
      </w:r>
      <w:r>
        <w:t>Do we need a formula in the appendix?</w:t>
      </w:r>
    </w:p>
  </w:comment>
  <w:comment w:id="328" w:author="Sargsyan, Davit [JRDUS]" w:date="2020-06-29T15:20:00Z" w:initials="SD[">
    <w:p w14:paraId="5FA8AF09" w14:textId="35594A7B" w:rsidR="00863B6F" w:rsidRDefault="00863B6F">
      <w:pPr>
        <w:pStyle w:val="CommentText"/>
      </w:pPr>
      <w:r>
        <w:rPr>
          <w:rStyle w:val="CommentReference"/>
        </w:rPr>
        <w:annotationRef/>
      </w:r>
      <w:r>
        <w:t xml:space="preserve">NEW. I need to add </w:t>
      </w:r>
      <w:proofErr w:type="gramStart"/>
      <w:r>
        <w:t>these analysis</w:t>
      </w:r>
      <w:proofErr w:type="gramEnd"/>
      <w:r>
        <w:t xml:space="preserve"> based on some work I did recently.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57507B" w15:done="0"/>
  <w15:commentEx w15:paraId="0BEB0CB5" w15:done="0"/>
  <w15:commentEx w15:paraId="3E343777" w15:done="0"/>
  <w15:commentEx w15:paraId="6BB1AEF4" w15:done="0"/>
  <w15:commentEx w15:paraId="56242810" w15:done="0"/>
  <w15:commentEx w15:paraId="615C91F8" w15:done="0"/>
  <w15:commentEx w15:paraId="2E99556A" w15:done="0"/>
  <w15:commentEx w15:paraId="0964EC46" w15:done="0"/>
  <w15:commentEx w15:paraId="22899941" w15:done="0"/>
  <w15:commentEx w15:paraId="5728033A" w15:done="0"/>
  <w15:commentEx w15:paraId="32DDCFCE" w15:done="0"/>
  <w15:commentEx w15:paraId="260239BF" w15:done="0"/>
  <w15:commentEx w15:paraId="314507AB" w15:done="0"/>
  <w15:commentEx w15:paraId="78465C36" w15:done="0"/>
  <w15:commentEx w15:paraId="5FA8AF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57507B" w16cid:durableId="2252834C"/>
  <w16cid:commentId w16cid:paraId="0BEB0CB5" w16cid:durableId="22527C61"/>
  <w16cid:commentId w16cid:paraId="3E343777" w16cid:durableId="22528FA3"/>
  <w16cid:commentId w16cid:paraId="6BB1AEF4" w16cid:durableId="22543444"/>
  <w16cid:commentId w16cid:paraId="56242810" w16cid:durableId="22A2D907"/>
  <w16cid:commentId w16cid:paraId="615C91F8" w16cid:durableId="22A18528"/>
  <w16cid:commentId w16cid:paraId="2E99556A" w16cid:durableId="22A186E4"/>
  <w16cid:commentId w16cid:paraId="0964EC46" w16cid:durableId="22543531"/>
  <w16cid:commentId w16cid:paraId="22899941" w16cid:durableId="22A2DA9D"/>
  <w16cid:commentId w16cid:paraId="5728033A" w16cid:durableId="2255D78C"/>
  <w16cid:commentId w16cid:paraId="32DDCFCE" w16cid:durableId="22A2DE38"/>
  <w16cid:commentId w16cid:paraId="260239BF" w16cid:durableId="22A444BD"/>
  <w16cid:commentId w16cid:paraId="314507AB" w16cid:durableId="22A444DE"/>
  <w16cid:commentId w16cid:paraId="78465C36" w16cid:durableId="22A44A6A"/>
  <w16cid:commentId w16cid:paraId="5FA8AF09" w16cid:durableId="22A485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F127E"/>
    <w:multiLevelType w:val="hybridMultilevel"/>
    <w:tmpl w:val="725A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gsyan, Davit [JRDUS]">
    <w15:presenceInfo w15:providerId="AD" w15:userId="S::dsargsy@its.jnj.com::3e31b559-84b2-4844-9a39-5ca6ce0fe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wNDI0MDAytTA0MLVU0lEKTi0uzszPAykwMqwFAHKtTZ8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B87D9D"/>
    <w:rsid w:val="00004CEB"/>
    <w:rsid w:val="00007230"/>
    <w:rsid w:val="00010C59"/>
    <w:rsid w:val="00010EED"/>
    <w:rsid w:val="00016585"/>
    <w:rsid w:val="00024990"/>
    <w:rsid w:val="00025E9D"/>
    <w:rsid w:val="000263CC"/>
    <w:rsid w:val="00026669"/>
    <w:rsid w:val="00027924"/>
    <w:rsid w:val="00031961"/>
    <w:rsid w:val="000332D4"/>
    <w:rsid w:val="0003656B"/>
    <w:rsid w:val="00037C06"/>
    <w:rsid w:val="00040AFC"/>
    <w:rsid w:val="000456C5"/>
    <w:rsid w:val="00046AE5"/>
    <w:rsid w:val="00050325"/>
    <w:rsid w:val="000570FE"/>
    <w:rsid w:val="000575B8"/>
    <w:rsid w:val="000629E6"/>
    <w:rsid w:val="00063942"/>
    <w:rsid w:val="0006737E"/>
    <w:rsid w:val="00072DC3"/>
    <w:rsid w:val="00073E44"/>
    <w:rsid w:val="00074BC8"/>
    <w:rsid w:val="0007608E"/>
    <w:rsid w:val="0007634A"/>
    <w:rsid w:val="0007684F"/>
    <w:rsid w:val="00076E6A"/>
    <w:rsid w:val="00077779"/>
    <w:rsid w:val="00083081"/>
    <w:rsid w:val="000830D1"/>
    <w:rsid w:val="000843EC"/>
    <w:rsid w:val="00085D97"/>
    <w:rsid w:val="0008692B"/>
    <w:rsid w:val="00090839"/>
    <w:rsid w:val="000915FE"/>
    <w:rsid w:val="00093EEF"/>
    <w:rsid w:val="00097E22"/>
    <w:rsid w:val="000A02C9"/>
    <w:rsid w:val="000A1439"/>
    <w:rsid w:val="000A35C9"/>
    <w:rsid w:val="000A5660"/>
    <w:rsid w:val="000B2009"/>
    <w:rsid w:val="000B4702"/>
    <w:rsid w:val="000B62F6"/>
    <w:rsid w:val="000B76D3"/>
    <w:rsid w:val="000C51CB"/>
    <w:rsid w:val="000C6F0A"/>
    <w:rsid w:val="000C76CC"/>
    <w:rsid w:val="000C7992"/>
    <w:rsid w:val="000D535A"/>
    <w:rsid w:val="000D68C2"/>
    <w:rsid w:val="000E7E4F"/>
    <w:rsid w:val="000F3B38"/>
    <w:rsid w:val="000F7BE9"/>
    <w:rsid w:val="00100660"/>
    <w:rsid w:val="001022B7"/>
    <w:rsid w:val="001062BA"/>
    <w:rsid w:val="001070CD"/>
    <w:rsid w:val="00111733"/>
    <w:rsid w:val="00117CB5"/>
    <w:rsid w:val="00117F3B"/>
    <w:rsid w:val="00121091"/>
    <w:rsid w:val="00123C53"/>
    <w:rsid w:val="001248E1"/>
    <w:rsid w:val="001257BA"/>
    <w:rsid w:val="00131DF7"/>
    <w:rsid w:val="0013396A"/>
    <w:rsid w:val="001351D6"/>
    <w:rsid w:val="00140DA4"/>
    <w:rsid w:val="001425B8"/>
    <w:rsid w:val="00142917"/>
    <w:rsid w:val="0015177C"/>
    <w:rsid w:val="0015259E"/>
    <w:rsid w:val="001541C2"/>
    <w:rsid w:val="001553BD"/>
    <w:rsid w:val="0016257B"/>
    <w:rsid w:val="0016286F"/>
    <w:rsid w:val="00163834"/>
    <w:rsid w:val="0017159E"/>
    <w:rsid w:val="001763B0"/>
    <w:rsid w:val="00180E2E"/>
    <w:rsid w:val="00184467"/>
    <w:rsid w:val="0018754D"/>
    <w:rsid w:val="00187B9C"/>
    <w:rsid w:val="00192456"/>
    <w:rsid w:val="00192A43"/>
    <w:rsid w:val="00194B68"/>
    <w:rsid w:val="001A376C"/>
    <w:rsid w:val="001A63CC"/>
    <w:rsid w:val="001B0763"/>
    <w:rsid w:val="001B14D1"/>
    <w:rsid w:val="001B2BF7"/>
    <w:rsid w:val="001B6443"/>
    <w:rsid w:val="001C6704"/>
    <w:rsid w:val="001C7815"/>
    <w:rsid w:val="001D0A1E"/>
    <w:rsid w:val="001D38AA"/>
    <w:rsid w:val="001D47C6"/>
    <w:rsid w:val="001D49A9"/>
    <w:rsid w:val="001D5779"/>
    <w:rsid w:val="001D6700"/>
    <w:rsid w:val="001D7E8A"/>
    <w:rsid w:val="001E40ED"/>
    <w:rsid w:val="001F0D67"/>
    <w:rsid w:val="001F1453"/>
    <w:rsid w:val="002007E8"/>
    <w:rsid w:val="00201E91"/>
    <w:rsid w:val="002030CB"/>
    <w:rsid w:val="00204034"/>
    <w:rsid w:val="00205343"/>
    <w:rsid w:val="00205AF9"/>
    <w:rsid w:val="00205B56"/>
    <w:rsid w:val="00206A77"/>
    <w:rsid w:val="00207D2C"/>
    <w:rsid w:val="00212A40"/>
    <w:rsid w:val="00212D44"/>
    <w:rsid w:val="00216A78"/>
    <w:rsid w:val="00223104"/>
    <w:rsid w:val="002268FD"/>
    <w:rsid w:val="00226F8A"/>
    <w:rsid w:val="00227CA3"/>
    <w:rsid w:val="00231390"/>
    <w:rsid w:val="00240EB3"/>
    <w:rsid w:val="00242B03"/>
    <w:rsid w:val="0024475A"/>
    <w:rsid w:val="00245781"/>
    <w:rsid w:val="00251457"/>
    <w:rsid w:val="002537B0"/>
    <w:rsid w:val="00255708"/>
    <w:rsid w:val="002576ED"/>
    <w:rsid w:val="0026216A"/>
    <w:rsid w:val="002627DB"/>
    <w:rsid w:val="002630E4"/>
    <w:rsid w:val="002675CF"/>
    <w:rsid w:val="00267C96"/>
    <w:rsid w:val="00270DC2"/>
    <w:rsid w:val="00271B5E"/>
    <w:rsid w:val="002726FD"/>
    <w:rsid w:val="002760F9"/>
    <w:rsid w:val="002773F4"/>
    <w:rsid w:val="00283A1F"/>
    <w:rsid w:val="002845F9"/>
    <w:rsid w:val="00296456"/>
    <w:rsid w:val="00296E87"/>
    <w:rsid w:val="00296FB0"/>
    <w:rsid w:val="00297C45"/>
    <w:rsid w:val="002A1282"/>
    <w:rsid w:val="002A1330"/>
    <w:rsid w:val="002A4E4A"/>
    <w:rsid w:val="002A5E2A"/>
    <w:rsid w:val="002A62DE"/>
    <w:rsid w:val="002B2912"/>
    <w:rsid w:val="002B2ED4"/>
    <w:rsid w:val="002B3CAB"/>
    <w:rsid w:val="002B49FF"/>
    <w:rsid w:val="002B5940"/>
    <w:rsid w:val="002B69AE"/>
    <w:rsid w:val="002B79CC"/>
    <w:rsid w:val="002C0A49"/>
    <w:rsid w:val="002C5D12"/>
    <w:rsid w:val="002D23B1"/>
    <w:rsid w:val="002D5CB1"/>
    <w:rsid w:val="002E0229"/>
    <w:rsid w:val="002E0712"/>
    <w:rsid w:val="002E343B"/>
    <w:rsid w:val="002E4550"/>
    <w:rsid w:val="002E5BCF"/>
    <w:rsid w:val="002F0F8D"/>
    <w:rsid w:val="002F634C"/>
    <w:rsid w:val="002F6D09"/>
    <w:rsid w:val="002F7D24"/>
    <w:rsid w:val="00301A0C"/>
    <w:rsid w:val="00302786"/>
    <w:rsid w:val="0030329E"/>
    <w:rsid w:val="003037A2"/>
    <w:rsid w:val="003040B8"/>
    <w:rsid w:val="00307118"/>
    <w:rsid w:val="00310443"/>
    <w:rsid w:val="0031629D"/>
    <w:rsid w:val="00317BBB"/>
    <w:rsid w:val="003209EC"/>
    <w:rsid w:val="00321D20"/>
    <w:rsid w:val="0032314D"/>
    <w:rsid w:val="0032760F"/>
    <w:rsid w:val="00330259"/>
    <w:rsid w:val="003313DC"/>
    <w:rsid w:val="00332A31"/>
    <w:rsid w:val="00334E86"/>
    <w:rsid w:val="00335292"/>
    <w:rsid w:val="00336D31"/>
    <w:rsid w:val="00337BD3"/>
    <w:rsid w:val="0034053D"/>
    <w:rsid w:val="00352F82"/>
    <w:rsid w:val="0036021B"/>
    <w:rsid w:val="00362B0A"/>
    <w:rsid w:val="00365014"/>
    <w:rsid w:val="00372019"/>
    <w:rsid w:val="0037265C"/>
    <w:rsid w:val="003736BE"/>
    <w:rsid w:val="00375E6A"/>
    <w:rsid w:val="00376643"/>
    <w:rsid w:val="00377D22"/>
    <w:rsid w:val="003801C0"/>
    <w:rsid w:val="003815F2"/>
    <w:rsid w:val="0038349B"/>
    <w:rsid w:val="003920F8"/>
    <w:rsid w:val="00392DDE"/>
    <w:rsid w:val="00396811"/>
    <w:rsid w:val="003A2E7C"/>
    <w:rsid w:val="003A3F94"/>
    <w:rsid w:val="003A7CE9"/>
    <w:rsid w:val="003B38F3"/>
    <w:rsid w:val="003B617A"/>
    <w:rsid w:val="003B795D"/>
    <w:rsid w:val="003C4162"/>
    <w:rsid w:val="003C565A"/>
    <w:rsid w:val="003C5D03"/>
    <w:rsid w:val="003D10F6"/>
    <w:rsid w:val="003D1EA5"/>
    <w:rsid w:val="003D377E"/>
    <w:rsid w:val="003D5DCD"/>
    <w:rsid w:val="003D7C09"/>
    <w:rsid w:val="003E37DB"/>
    <w:rsid w:val="003E6813"/>
    <w:rsid w:val="003E6A6D"/>
    <w:rsid w:val="003E7346"/>
    <w:rsid w:val="003F3673"/>
    <w:rsid w:val="003F5B01"/>
    <w:rsid w:val="003F7C2D"/>
    <w:rsid w:val="004020A8"/>
    <w:rsid w:val="00403709"/>
    <w:rsid w:val="00406DF1"/>
    <w:rsid w:val="004111CF"/>
    <w:rsid w:val="00411F0D"/>
    <w:rsid w:val="00421F62"/>
    <w:rsid w:val="00427C10"/>
    <w:rsid w:val="004323C4"/>
    <w:rsid w:val="0044143A"/>
    <w:rsid w:val="00441C53"/>
    <w:rsid w:val="00442894"/>
    <w:rsid w:val="00444E78"/>
    <w:rsid w:val="00445EB4"/>
    <w:rsid w:val="00451BE6"/>
    <w:rsid w:val="00451CD5"/>
    <w:rsid w:val="00452738"/>
    <w:rsid w:val="00452AD7"/>
    <w:rsid w:val="00453723"/>
    <w:rsid w:val="00456546"/>
    <w:rsid w:val="004605F5"/>
    <w:rsid w:val="00465531"/>
    <w:rsid w:val="004711B4"/>
    <w:rsid w:val="0047297A"/>
    <w:rsid w:val="004735C8"/>
    <w:rsid w:val="004756AA"/>
    <w:rsid w:val="00476469"/>
    <w:rsid w:val="004837FB"/>
    <w:rsid w:val="0049153E"/>
    <w:rsid w:val="00494F24"/>
    <w:rsid w:val="004A1A38"/>
    <w:rsid w:val="004A4532"/>
    <w:rsid w:val="004A498B"/>
    <w:rsid w:val="004A5FE4"/>
    <w:rsid w:val="004A61EB"/>
    <w:rsid w:val="004A71AC"/>
    <w:rsid w:val="004B2702"/>
    <w:rsid w:val="004B2CF4"/>
    <w:rsid w:val="004B389C"/>
    <w:rsid w:val="004C2E23"/>
    <w:rsid w:val="004C782E"/>
    <w:rsid w:val="004D25C3"/>
    <w:rsid w:val="004D5F18"/>
    <w:rsid w:val="004D76D9"/>
    <w:rsid w:val="004E2107"/>
    <w:rsid w:val="004F1902"/>
    <w:rsid w:val="004F58F4"/>
    <w:rsid w:val="0050670D"/>
    <w:rsid w:val="0051553E"/>
    <w:rsid w:val="00515724"/>
    <w:rsid w:val="0051624C"/>
    <w:rsid w:val="00516FF3"/>
    <w:rsid w:val="005208F1"/>
    <w:rsid w:val="00521996"/>
    <w:rsid w:val="0052283C"/>
    <w:rsid w:val="00524AFF"/>
    <w:rsid w:val="00540852"/>
    <w:rsid w:val="0054174D"/>
    <w:rsid w:val="00542462"/>
    <w:rsid w:val="005475EA"/>
    <w:rsid w:val="00562D1F"/>
    <w:rsid w:val="0056538F"/>
    <w:rsid w:val="005706A0"/>
    <w:rsid w:val="005731CE"/>
    <w:rsid w:val="0057512C"/>
    <w:rsid w:val="0057593F"/>
    <w:rsid w:val="00576283"/>
    <w:rsid w:val="00576DF7"/>
    <w:rsid w:val="00577C13"/>
    <w:rsid w:val="00585774"/>
    <w:rsid w:val="005857CC"/>
    <w:rsid w:val="0058669F"/>
    <w:rsid w:val="005911AF"/>
    <w:rsid w:val="005913B6"/>
    <w:rsid w:val="00591F8B"/>
    <w:rsid w:val="00594BF5"/>
    <w:rsid w:val="00596896"/>
    <w:rsid w:val="005A1F83"/>
    <w:rsid w:val="005A7DAB"/>
    <w:rsid w:val="005B1522"/>
    <w:rsid w:val="005B4753"/>
    <w:rsid w:val="005C0362"/>
    <w:rsid w:val="005C5519"/>
    <w:rsid w:val="005C7EAA"/>
    <w:rsid w:val="005D07AA"/>
    <w:rsid w:val="005D1AE7"/>
    <w:rsid w:val="005D2124"/>
    <w:rsid w:val="005D4E7B"/>
    <w:rsid w:val="005E1853"/>
    <w:rsid w:val="005E3B4B"/>
    <w:rsid w:val="005E588F"/>
    <w:rsid w:val="005E7A48"/>
    <w:rsid w:val="005F065A"/>
    <w:rsid w:val="005F2F8D"/>
    <w:rsid w:val="005F5422"/>
    <w:rsid w:val="005F54C3"/>
    <w:rsid w:val="005F5CB8"/>
    <w:rsid w:val="00612739"/>
    <w:rsid w:val="00613680"/>
    <w:rsid w:val="006141E4"/>
    <w:rsid w:val="00620278"/>
    <w:rsid w:val="006219A4"/>
    <w:rsid w:val="00627D59"/>
    <w:rsid w:val="0064193F"/>
    <w:rsid w:val="00641993"/>
    <w:rsid w:val="00644E2D"/>
    <w:rsid w:val="00650817"/>
    <w:rsid w:val="0065276C"/>
    <w:rsid w:val="00656395"/>
    <w:rsid w:val="00656835"/>
    <w:rsid w:val="00660300"/>
    <w:rsid w:val="006614E2"/>
    <w:rsid w:val="00663FFA"/>
    <w:rsid w:val="00665FD7"/>
    <w:rsid w:val="006673B0"/>
    <w:rsid w:val="00670096"/>
    <w:rsid w:val="006709EF"/>
    <w:rsid w:val="00670F4C"/>
    <w:rsid w:val="006736CA"/>
    <w:rsid w:val="00675593"/>
    <w:rsid w:val="006804F3"/>
    <w:rsid w:val="00680DD0"/>
    <w:rsid w:val="00681A71"/>
    <w:rsid w:val="006823EC"/>
    <w:rsid w:val="00683196"/>
    <w:rsid w:val="00687A0A"/>
    <w:rsid w:val="00690DE0"/>
    <w:rsid w:val="00695381"/>
    <w:rsid w:val="00697DC8"/>
    <w:rsid w:val="006A0213"/>
    <w:rsid w:val="006A10BE"/>
    <w:rsid w:val="006A1855"/>
    <w:rsid w:val="006A34AB"/>
    <w:rsid w:val="006A4A43"/>
    <w:rsid w:val="006A6E6C"/>
    <w:rsid w:val="006A7366"/>
    <w:rsid w:val="006B0BEB"/>
    <w:rsid w:val="006B104B"/>
    <w:rsid w:val="006B5DF1"/>
    <w:rsid w:val="006B61B0"/>
    <w:rsid w:val="006C479C"/>
    <w:rsid w:val="006C4C9C"/>
    <w:rsid w:val="006D1144"/>
    <w:rsid w:val="006D5946"/>
    <w:rsid w:val="006E1D70"/>
    <w:rsid w:val="006E73DC"/>
    <w:rsid w:val="006E765F"/>
    <w:rsid w:val="006F127A"/>
    <w:rsid w:val="006F15C4"/>
    <w:rsid w:val="006F35DA"/>
    <w:rsid w:val="006F37DE"/>
    <w:rsid w:val="006F6B0F"/>
    <w:rsid w:val="006F74B5"/>
    <w:rsid w:val="0070765E"/>
    <w:rsid w:val="007122B8"/>
    <w:rsid w:val="00714DE1"/>
    <w:rsid w:val="007164B8"/>
    <w:rsid w:val="00722FEE"/>
    <w:rsid w:val="0072363B"/>
    <w:rsid w:val="00734B87"/>
    <w:rsid w:val="007372BA"/>
    <w:rsid w:val="00740138"/>
    <w:rsid w:val="007439ED"/>
    <w:rsid w:val="00744609"/>
    <w:rsid w:val="0074552F"/>
    <w:rsid w:val="00751365"/>
    <w:rsid w:val="007514F6"/>
    <w:rsid w:val="0075281B"/>
    <w:rsid w:val="007528ED"/>
    <w:rsid w:val="00754279"/>
    <w:rsid w:val="00754438"/>
    <w:rsid w:val="00756006"/>
    <w:rsid w:val="00760217"/>
    <w:rsid w:val="00762BD7"/>
    <w:rsid w:val="007636B1"/>
    <w:rsid w:val="00765DE6"/>
    <w:rsid w:val="007673DA"/>
    <w:rsid w:val="00773696"/>
    <w:rsid w:val="007755AE"/>
    <w:rsid w:val="007779A1"/>
    <w:rsid w:val="0078022C"/>
    <w:rsid w:val="007817B6"/>
    <w:rsid w:val="00781D2F"/>
    <w:rsid w:val="007827B8"/>
    <w:rsid w:val="00783329"/>
    <w:rsid w:val="00790068"/>
    <w:rsid w:val="00791BF6"/>
    <w:rsid w:val="00792C7C"/>
    <w:rsid w:val="00795FBB"/>
    <w:rsid w:val="007A1A9F"/>
    <w:rsid w:val="007A521E"/>
    <w:rsid w:val="007A7E34"/>
    <w:rsid w:val="007B17B1"/>
    <w:rsid w:val="007B246F"/>
    <w:rsid w:val="007B419E"/>
    <w:rsid w:val="007B6141"/>
    <w:rsid w:val="007B65A5"/>
    <w:rsid w:val="007C163C"/>
    <w:rsid w:val="007C1DCC"/>
    <w:rsid w:val="007C2ADF"/>
    <w:rsid w:val="007C3BB4"/>
    <w:rsid w:val="007C497E"/>
    <w:rsid w:val="007D4965"/>
    <w:rsid w:val="007E2374"/>
    <w:rsid w:val="007E34E7"/>
    <w:rsid w:val="007E514D"/>
    <w:rsid w:val="007F055C"/>
    <w:rsid w:val="007F125A"/>
    <w:rsid w:val="007F268B"/>
    <w:rsid w:val="007F3B3D"/>
    <w:rsid w:val="007F66E9"/>
    <w:rsid w:val="007F6D82"/>
    <w:rsid w:val="00810D57"/>
    <w:rsid w:val="00813D87"/>
    <w:rsid w:val="00816350"/>
    <w:rsid w:val="008171B2"/>
    <w:rsid w:val="008228AC"/>
    <w:rsid w:val="00825BAC"/>
    <w:rsid w:val="008267CE"/>
    <w:rsid w:val="00827E4A"/>
    <w:rsid w:val="00833CAF"/>
    <w:rsid w:val="00835882"/>
    <w:rsid w:val="0085215B"/>
    <w:rsid w:val="00856CB4"/>
    <w:rsid w:val="00861076"/>
    <w:rsid w:val="00861E9F"/>
    <w:rsid w:val="00863B6F"/>
    <w:rsid w:val="00870538"/>
    <w:rsid w:val="00870F65"/>
    <w:rsid w:val="00872B6A"/>
    <w:rsid w:val="00875906"/>
    <w:rsid w:val="00881B20"/>
    <w:rsid w:val="00884745"/>
    <w:rsid w:val="00884E37"/>
    <w:rsid w:val="00884E8F"/>
    <w:rsid w:val="00886AEF"/>
    <w:rsid w:val="0088737C"/>
    <w:rsid w:val="00894558"/>
    <w:rsid w:val="008A6AA9"/>
    <w:rsid w:val="008B027D"/>
    <w:rsid w:val="008B2684"/>
    <w:rsid w:val="008B2A26"/>
    <w:rsid w:val="008B3B29"/>
    <w:rsid w:val="008B45A1"/>
    <w:rsid w:val="008C65B3"/>
    <w:rsid w:val="008C7AB8"/>
    <w:rsid w:val="008D0DA9"/>
    <w:rsid w:val="008D1FB6"/>
    <w:rsid w:val="008E4F82"/>
    <w:rsid w:val="008F2646"/>
    <w:rsid w:val="008F2D16"/>
    <w:rsid w:val="008F2D7C"/>
    <w:rsid w:val="008F55EF"/>
    <w:rsid w:val="008F6520"/>
    <w:rsid w:val="008F7922"/>
    <w:rsid w:val="009029A4"/>
    <w:rsid w:val="00905013"/>
    <w:rsid w:val="009117FD"/>
    <w:rsid w:val="0091601D"/>
    <w:rsid w:val="009161AE"/>
    <w:rsid w:val="009171C7"/>
    <w:rsid w:val="00920BF2"/>
    <w:rsid w:val="00921AF4"/>
    <w:rsid w:val="00921EEC"/>
    <w:rsid w:val="009232E0"/>
    <w:rsid w:val="0092384B"/>
    <w:rsid w:val="00923CF8"/>
    <w:rsid w:val="00924688"/>
    <w:rsid w:val="0092747A"/>
    <w:rsid w:val="0093625D"/>
    <w:rsid w:val="009457D8"/>
    <w:rsid w:val="00951060"/>
    <w:rsid w:val="00960A93"/>
    <w:rsid w:val="00965AC4"/>
    <w:rsid w:val="009669F7"/>
    <w:rsid w:val="00966AEA"/>
    <w:rsid w:val="00966DB3"/>
    <w:rsid w:val="00967DA3"/>
    <w:rsid w:val="00970B98"/>
    <w:rsid w:val="00971172"/>
    <w:rsid w:val="00971B72"/>
    <w:rsid w:val="009738FA"/>
    <w:rsid w:val="009746B6"/>
    <w:rsid w:val="00975805"/>
    <w:rsid w:val="009806F3"/>
    <w:rsid w:val="00981A54"/>
    <w:rsid w:val="00983B61"/>
    <w:rsid w:val="00984A06"/>
    <w:rsid w:val="00987097"/>
    <w:rsid w:val="00991857"/>
    <w:rsid w:val="00991BDB"/>
    <w:rsid w:val="00991E14"/>
    <w:rsid w:val="00996667"/>
    <w:rsid w:val="009972BD"/>
    <w:rsid w:val="009A2434"/>
    <w:rsid w:val="009A2F5A"/>
    <w:rsid w:val="009A438F"/>
    <w:rsid w:val="009B56CC"/>
    <w:rsid w:val="009C020F"/>
    <w:rsid w:val="009C2130"/>
    <w:rsid w:val="009C4A2F"/>
    <w:rsid w:val="009C5120"/>
    <w:rsid w:val="009C7278"/>
    <w:rsid w:val="009D04D4"/>
    <w:rsid w:val="009D1B1F"/>
    <w:rsid w:val="009D2923"/>
    <w:rsid w:val="009D7EBD"/>
    <w:rsid w:val="009E1B9F"/>
    <w:rsid w:val="009E7E6F"/>
    <w:rsid w:val="009F0DD3"/>
    <w:rsid w:val="009F1CBC"/>
    <w:rsid w:val="00A01CBC"/>
    <w:rsid w:val="00A02AF0"/>
    <w:rsid w:val="00A1054D"/>
    <w:rsid w:val="00A110B8"/>
    <w:rsid w:val="00A13752"/>
    <w:rsid w:val="00A1521E"/>
    <w:rsid w:val="00A15F5F"/>
    <w:rsid w:val="00A16C03"/>
    <w:rsid w:val="00A205A4"/>
    <w:rsid w:val="00A209FF"/>
    <w:rsid w:val="00A27008"/>
    <w:rsid w:val="00A303B0"/>
    <w:rsid w:val="00A31977"/>
    <w:rsid w:val="00A31A35"/>
    <w:rsid w:val="00A31AA9"/>
    <w:rsid w:val="00A4272F"/>
    <w:rsid w:val="00A45197"/>
    <w:rsid w:val="00A45EAB"/>
    <w:rsid w:val="00A47C87"/>
    <w:rsid w:val="00A53477"/>
    <w:rsid w:val="00A54E93"/>
    <w:rsid w:val="00A63684"/>
    <w:rsid w:val="00A6388A"/>
    <w:rsid w:val="00A666E5"/>
    <w:rsid w:val="00A676C8"/>
    <w:rsid w:val="00A70252"/>
    <w:rsid w:val="00A71719"/>
    <w:rsid w:val="00A72E79"/>
    <w:rsid w:val="00A776C2"/>
    <w:rsid w:val="00A80AFD"/>
    <w:rsid w:val="00A82EE9"/>
    <w:rsid w:val="00A85432"/>
    <w:rsid w:val="00A8769E"/>
    <w:rsid w:val="00A9318A"/>
    <w:rsid w:val="00A94F31"/>
    <w:rsid w:val="00A96E25"/>
    <w:rsid w:val="00AA1344"/>
    <w:rsid w:val="00AA240E"/>
    <w:rsid w:val="00AA3065"/>
    <w:rsid w:val="00AB2A51"/>
    <w:rsid w:val="00AB374B"/>
    <w:rsid w:val="00AB4F15"/>
    <w:rsid w:val="00AB6099"/>
    <w:rsid w:val="00AC347E"/>
    <w:rsid w:val="00AC38F3"/>
    <w:rsid w:val="00AC674F"/>
    <w:rsid w:val="00AD79E7"/>
    <w:rsid w:val="00AE1314"/>
    <w:rsid w:val="00AE1C0E"/>
    <w:rsid w:val="00AE6093"/>
    <w:rsid w:val="00AE6775"/>
    <w:rsid w:val="00AE72D2"/>
    <w:rsid w:val="00AE74E1"/>
    <w:rsid w:val="00AE797A"/>
    <w:rsid w:val="00AF154C"/>
    <w:rsid w:val="00AF255A"/>
    <w:rsid w:val="00AF44F7"/>
    <w:rsid w:val="00B00DE3"/>
    <w:rsid w:val="00B0234E"/>
    <w:rsid w:val="00B06DC9"/>
    <w:rsid w:val="00B06FC4"/>
    <w:rsid w:val="00B1086B"/>
    <w:rsid w:val="00B126B6"/>
    <w:rsid w:val="00B1548B"/>
    <w:rsid w:val="00B22B9C"/>
    <w:rsid w:val="00B22F15"/>
    <w:rsid w:val="00B37522"/>
    <w:rsid w:val="00B41985"/>
    <w:rsid w:val="00B424AD"/>
    <w:rsid w:val="00B465D8"/>
    <w:rsid w:val="00B50459"/>
    <w:rsid w:val="00B56B8A"/>
    <w:rsid w:val="00B572AB"/>
    <w:rsid w:val="00B57D1B"/>
    <w:rsid w:val="00B61040"/>
    <w:rsid w:val="00B63FD9"/>
    <w:rsid w:val="00B642E4"/>
    <w:rsid w:val="00B646E8"/>
    <w:rsid w:val="00B664FB"/>
    <w:rsid w:val="00B66BA9"/>
    <w:rsid w:val="00B706EB"/>
    <w:rsid w:val="00B70C76"/>
    <w:rsid w:val="00B7258F"/>
    <w:rsid w:val="00B73236"/>
    <w:rsid w:val="00B737DB"/>
    <w:rsid w:val="00B760BF"/>
    <w:rsid w:val="00B83E9E"/>
    <w:rsid w:val="00B86440"/>
    <w:rsid w:val="00B86E44"/>
    <w:rsid w:val="00B87D9D"/>
    <w:rsid w:val="00B909AA"/>
    <w:rsid w:val="00B90CBE"/>
    <w:rsid w:val="00B93727"/>
    <w:rsid w:val="00B94BC0"/>
    <w:rsid w:val="00BA5221"/>
    <w:rsid w:val="00BA5C17"/>
    <w:rsid w:val="00BA7AE1"/>
    <w:rsid w:val="00BB0977"/>
    <w:rsid w:val="00BB4182"/>
    <w:rsid w:val="00BB4389"/>
    <w:rsid w:val="00BB7315"/>
    <w:rsid w:val="00BC1239"/>
    <w:rsid w:val="00BC419A"/>
    <w:rsid w:val="00BE144F"/>
    <w:rsid w:val="00BE2439"/>
    <w:rsid w:val="00BE4478"/>
    <w:rsid w:val="00BF0CFE"/>
    <w:rsid w:val="00BF17E4"/>
    <w:rsid w:val="00C001A6"/>
    <w:rsid w:val="00C00DE0"/>
    <w:rsid w:val="00C04C00"/>
    <w:rsid w:val="00C06148"/>
    <w:rsid w:val="00C06704"/>
    <w:rsid w:val="00C07691"/>
    <w:rsid w:val="00C1079E"/>
    <w:rsid w:val="00C1581D"/>
    <w:rsid w:val="00C15F55"/>
    <w:rsid w:val="00C224F4"/>
    <w:rsid w:val="00C22B02"/>
    <w:rsid w:val="00C2586B"/>
    <w:rsid w:val="00C338EF"/>
    <w:rsid w:val="00C41ACA"/>
    <w:rsid w:val="00C43FFF"/>
    <w:rsid w:val="00C460CA"/>
    <w:rsid w:val="00C53F45"/>
    <w:rsid w:val="00C55427"/>
    <w:rsid w:val="00C5665C"/>
    <w:rsid w:val="00C57620"/>
    <w:rsid w:val="00C57C62"/>
    <w:rsid w:val="00C62B79"/>
    <w:rsid w:val="00C63F14"/>
    <w:rsid w:val="00C645D5"/>
    <w:rsid w:val="00C65E11"/>
    <w:rsid w:val="00C675B0"/>
    <w:rsid w:val="00C70883"/>
    <w:rsid w:val="00C72CC5"/>
    <w:rsid w:val="00C80A07"/>
    <w:rsid w:val="00C843D3"/>
    <w:rsid w:val="00C84A02"/>
    <w:rsid w:val="00C84A8C"/>
    <w:rsid w:val="00C86147"/>
    <w:rsid w:val="00C876F7"/>
    <w:rsid w:val="00CA0FEF"/>
    <w:rsid w:val="00CA10C8"/>
    <w:rsid w:val="00CA1315"/>
    <w:rsid w:val="00CA4893"/>
    <w:rsid w:val="00CA5345"/>
    <w:rsid w:val="00CB3069"/>
    <w:rsid w:val="00CB4536"/>
    <w:rsid w:val="00CC2713"/>
    <w:rsid w:val="00CC49C4"/>
    <w:rsid w:val="00CC50FB"/>
    <w:rsid w:val="00CC5F5B"/>
    <w:rsid w:val="00CC7216"/>
    <w:rsid w:val="00CD4147"/>
    <w:rsid w:val="00CE15BE"/>
    <w:rsid w:val="00CE630D"/>
    <w:rsid w:val="00CF072E"/>
    <w:rsid w:val="00CF0A7E"/>
    <w:rsid w:val="00CF1495"/>
    <w:rsid w:val="00CF1D5E"/>
    <w:rsid w:val="00CF5EBC"/>
    <w:rsid w:val="00CF6156"/>
    <w:rsid w:val="00CF7280"/>
    <w:rsid w:val="00D00955"/>
    <w:rsid w:val="00D02F7B"/>
    <w:rsid w:val="00D1044A"/>
    <w:rsid w:val="00D10692"/>
    <w:rsid w:val="00D11DF3"/>
    <w:rsid w:val="00D143A6"/>
    <w:rsid w:val="00D15692"/>
    <w:rsid w:val="00D21641"/>
    <w:rsid w:val="00D22BB7"/>
    <w:rsid w:val="00D240E8"/>
    <w:rsid w:val="00D266BC"/>
    <w:rsid w:val="00D30173"/>
    <w:rsid w:val="00D33D28"/>
    <w:rsid w:val="00D35E62"/>
    <w:rsid w:val="00D4065C"/>
    <w:rsid w:val="00D45FA4"/>
    <w:rsid w:val="00D46388"/>
    <w:rsid w:val="00D54277"/>
    <w:rsid w:val="00D556EB"/>
    <w:rsid w:val="00D600A5"/>
    <w:rsid w:val="00D60820"/>
    <w:rsid w:val="00D61F89"/>
    <w:rsid w:val="00D62B9D"/>
    <w:rsid w:val="00D67543"/>
    <w:rsid w:val="00D711A5"/>
    <w:rsid w:val="00D750CD"/>
    <w:rsid w:val="00D77A9E"/>
    <w:rsid w:val="00D8681E"/>
    <w:rsid w:val="00D92BFE"/>
    <w:rsid w:val="00D963CD"/>
    <w:rsid w:val="00D976FD"/>
    <w:rsid w:val="00DA4145"/>
    <w:rsid w:val="00DA5921"/>
    <w:rsid w:val="00DB0118"/>
    <w:rsid w:val="00DB3E2D"/>
    <w:rsid w:val="00DB78F4"/>
    <w:rsid w:val="00DC47C0"/>
    <w:rsid w:val="00DC47E3"/>
    <w:rsid w:val="00DD5D22"/>
    <w:rsid w:val="00DD7577"/>
    <w:rsid w:val="00DD7EE2"/>
    <w:rsid w:val="00DE1BE7"/>
    <w:rsid w:val="00DE4C15"/>
    <w:rsid w:val="00DE5B43"/>
    <w:rsid w:val="00DE7501"/>
    <w:rsid w:val="00DF3B4C"/>
    <w:rsid w:val="00DF48DA"/>
    <w:rsid w:val="00DF7379"/>
    <w:rsid w:val="00E105EA"/>
    <w:rsid w:val="00E20A85"/>
    <w:rsid w:val="00E21563"/>
    <w:rsid w:val="00E23619"/>
    <w:rsid w:val="00E331CC"/>
    <w:rsid w:val="00E36AF1"/>
    <w:rsid w:val="00E435E5"/>
    <w:rsid w:val="00E44822"/>
    <w:rsid w:val="00E45630"/>
    <w:rsid w:val="00E50462"/>
    <w:rsid w:val="00E51F15"/>
    <w:rsid w:val="00E52F0D"/>
    <w:rsid w:val="00E54103"/>
    <w:rsid w:val="00E54D93"/>
    <w:rsid w:val="00E5501D"/>
    <w:rsid w:val="00E56D53"/>
    <w:rsid w:val="00E61528"/>
    <w:rsid w:val="00E633AD"/>
    <w:rsid w:val="00E648FA"/>
    <w:rsid w:val="00E64ACC"/>
    <w:rsid w:val="00E64E04"/>
    <w:rsid w:val="00E65298"/>
    <w:rsid w:val="00E66AD1"/>
    <w:rsid w:val="00E70767"/>
    <w:rsid w:val="00E70C31"/>
    <w:rsid w:val="00E748B9"/>
    <w:rsid w:val="00E74EE0"/>
    <w:rsid w:val="00E7574D"/>
    <w:rsid w:val="00E75D73"/>
    <w:rsid w:val="00E7613D"/>
    <w:rsid w:val="00E80C9C"/>
    <w:rsid w:val="00E82F64"/>
    <w:rsid w:val="00E919BB"/>
    <w:rsid w:val="00E925D3"/>
    <w:rsid w:val="00E93CF6"/>
    <w:rsid w:val="00E93DEF"/>
    <w:rsid w:val="00E94164"/>
    <w:rsid w:val="00EA28AF"/>
    <w:rsid w:val="00EA3B86"/>
    <w:rsid w:val="00EA4E92"/>
    <w:rsid w:val="00EA5661"/>
    <w:rsid w:val="00EB1CF1"/>
    <w:rsid w:val="00EB4CC4"/>
    <w:rsid w:val="00EB7269"/>
    <w:rsid w:val="00EB742F"/>
    <w:rsid w:val="00EC1899"/>
    <w:rsid w:val="00ED25BE"/>
    <w:rsid w:val="00ED5E64"/>
    <w:rsid w:val="00EE6093"/>
    <w:rsid w:val="00EE7271"/>
    <w:rsid w:val="00EE770D"/>
    <w:rsid w:val="00EE78EC"/>
    <w:rsid w:val="00EF621D"/>
    <w:rsid w:val="00F00B1A"/>
    <w:rsid w:val="00F033E5"/>
    <w:rsid w:val="00F07D11"/>
    <w:rsid w:val="00F11602"/>
    <w:rsid w:val="00F12A5C"/>
    <w:rsid w:val="00F13708"/>
    <w:rsid w:val="00F138EE"/>
    <w:rsid w:val="00F14D29"/>
    <w:rsid w:val="00F2058E"/>
    <w:rsid w:val="00F20C0C"/>
    <w:rsid w:val="00F212E0"/>
    <w:rsid w:val="00F241E6"/>
    <w:rsid w:val="00F24283"/>
    <w:rsid w:val="00F27013"/>
    <w:rsid w:val="00F3196A"/>
    <w:rsid w:val="00F32D03"/>
    <w:rsid w:val="00F33832"/>
    <w:rsid w:val="00F35013"/>
    <w:rsid w:val="00F35CB3"/>
    <w:rsid w:val="00F439A2"/>
    <w:rsid w:val="00F44214"/>
    <w:rsid w:val="00F46EFF"/>
    <w:rsid w:val="00F50CBB"/>
    <w:rsid w:val="00F51CD7"/>
    <w:rsid w:val="00F5258F"/>
    <w:rsid w:val="00F53A11"/>
    <w:rsid w:val="00F54B38"/>
    <w:rsid w:val="00F564F2"/>
    <w:rsid w:val="00F612B7"/>
    <w:rsid w:val="00F61C76"/>
    <w:rsid w:val="00F61FF7"/>
    <w:rsid w:val="00F6395E"/>
    <w:rsid w:val="00F6633A"/>
    <w:rsid w:val="00F70DCE"/>
    <w:rsid w:val="00F75CF3"/>
    <w:rsid w:val="00F7638B"/>
    <w:rsid w:val="00F77DB6"/>
    <w:rsid w:val="00F813B5"/>
    <w:rsid w:val="00F83429"/>
    <w:rsid w:val="00F870F6"/>
    <w:rsid w:val="00F87EAE"/>
    <w:rsid w:val="00F95FA8"/>
    <w:rsid w:val="00F97F50"/>
    <w:rsid w:val="00FA2217"/>
    <w:rsid w:val="00FA2C6C"/>
    <w:rsid w:val="00FA33D6"/>
    <w:rsid w:val="00FA5B27"/>
    <w:rsid w:val="00FA5DA1"/>
    <w:rsid w:val="00FA5FD4"/>
    <w:rsid w:val="00FB3EAE"/>
    <w:rsid w:val="00FB6C28"/>
    <w:rsid w:val="00FB764B"/>
    <w:rsid w:val="00FB7B73"/>
    <w:rsid w:val="00FB7CB7"/>
    <w:rsid w:val="00FC016B"/>
    <w:rsid w:val="00FC258F"/>
    <w:rsid w:val="00FC2A90"/>
    <w:rsid w:val="00FC30CD"/>
    <w:rsid w:val="00FC66CF"/>
    <w:rsid w:val="00FD0A1A"/>
    <w:rsid w:val="00FD1F55"/>
    <w:rsid w:val="00FD6E47"/>
    <w:rsid w:val="00FD780D"/>
    <w:rsid w:val="00FD7B31"/>
    <w:rsid w:val="00FE01F4"/>
    <w:rsid w:val="00FF065B"/>
    <w:rsid w:val="00FF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889F"/>
  <w15:docId w15:val="{1017D8FC-5E75-4EDB-B99C-2C4F2DBF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3BB4"/>
    <w:pPr>
      <w:widowControl w:val="0"/>
      <w:spacing w:after="0" w:line="240" w:lineRule="auto"/>
      <w:jc w:val="both"/>
    </w:pPr>
    <w:rPr>
      <w:rFonts w:ascii="Arial" w:hAnsi="Arial"/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BB4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kern w:val="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BB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3BB4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BB4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customStyle="1" w:styleId="EndNoteBibliographyTitle">
    <w:name w:val="EndNote Bibliography Title"/>
    <w:basedOn w:val="Normal"/>
    <w:link w:val="EndNoteBibliographyTitleChar"/>
    <w:rsid w:val="00296FB0"/>
    <w:pPr>
      <w:jc w:val="center"/>
    </w:pPr>
    <w:rPr>
      <w:rFonts w:cs="Arial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96FB0"/>
    <w:rPr>
      <w:rFonts w:ascii="Arial" w:hAnsi="Arial" w:cs="Arial"/>
      <w:noProof/>
      <w:kern w:val="2"/>
    </w:rPr>
  </w:style>
  <w:style w:type="paragraph" w:customStyle="1" w:styleId="EndNoteBibliography">
    <w:name w:val="EndNote Bibliography"/>
    <w:basedOn w:val="Normal"/>
    <w:link w:val="EndNoteBibliographyChar"/>
    <w:rsid w:val="00296FB0"/>
    <w:pPr>
      <w:jc w:val="left"/>
    </w:pPr>
    <w:rPr>
      <w:rFonts w:cs="Arial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96FB0"/>
    <w:rPr>
      <w:rFonts w:ascii="Arial" w:hAnsi="Arial" w:cs="Arial"/>
      <w:noProof/>
      <w:kern w:val="2"/>
    </w:rPr>
  </w:style>
  <w:style w:type="paragraph" w:styleId="NormalWeb">
    <w:name w:val="Normal (Web)"/>
    <w:basedOn w:val="Normal"/>
    <w:uiPriority w:val="99"/>
    <w:semiHidden/>
    <w:unhideWhenUsed/>
    <w:rsid w:val="00097E2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mark6v5gh7tek">
    <w:name w:val="mark6v5gh7tek"/>
    <w:basedOn w:val="DefaultParagraphFont"/>
    <w:rsid w:val="00097E22"/>
  </w:style>
  <w:style w:type="paragraph" w:styleId="BalloonText">
    <w:name w:val="Balloon Text"/>
    <w:basedOn w:val="Normal"/>
    <w:link w:val="BalloonTextChar"/>
    <w:uiPriority w:val="99"/>
    <w:semiHidden/>
    <w:unhideWhenUsed/>
    <w:rsid w:val="00C84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A8C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057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3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34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F0F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F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F8D"/>
    <w:rPr>
      <w:rFonts w:ascii="Arial" w:hAnsi="Arial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F8D"/>
    <w:rPr>
      <w:rFonts w:ascii="Arial" w:hAnsi="Arial"/>
      <w:b/>
      <w:bCs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arb-silva.de/" TargetMode="External"/><Relationship Id="rId1" Type="http://schemas.openxmlformats.org/officeDocument/2006/relationships/hyperlink" Target="https://benjjneb.github.io/dada2/tutorial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microsoft.com/office/2011/relationships/commentsExtended" Target="commentsExtended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��< ? x m l   v e r s i o n = " 1 . 0 "   e n c o d i n g = " u t f - 1 6 " ? > < S i m c y p D a t a   x m l n s = " h t t p : / / w w w . s i m c y p . c o m / " >  
     < P r o f i l e C h a r t s / >  
     < R e s u l t s T a b l e s / >  
     < S t a t i s t i c s C h a r t s / >  
     < R e g i o n a l F r a c t i o n C h a r t s / >  
     < I n p u t T a b l e s / >  
 < / S i m c y p D a t a > 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8389A1B08544AB226D9F310D89449" ma:contentTypeVersion="13" ma:contentTypeDescription="Create a new document." ma:contentTypeScope="" ma:versionID="900d4c767a57d01a3083604c49195bc9">
  <xsd:schema xmlns:xsd="http://www.w3.org/2001/XMLSchema" xmlns:xs="http://www.w3.org/2001/XMLSchema" xmlns:p="http://schemas.microsoft.com/office/2006/metadata/properties" xmlns:ns3="1afc89a2-435a-45ed-a54c-908d30ead933" xmlns:ns4="b3d7475e-7b4e-415a-8936-129c8721ef12" targetNamespace="http://schemas.microsoft.com/office/2006/metadata/properties" ma:root="true" ma:fieldsID="b27dcb7c8290ba4c266cdae6e2e3d425" ns3:_="" ns4:_="">
    <xsd:import namespace="1afc89a2-435a-45ed-a54c-908d30ead933"/>
    <xsd:import namespace="b3d7475e-7b4e-415a-8936-129c8721ef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c89a2-435a-45ed-a54c-908d30ead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7475e-7b4e-415a-8936-129c8721ef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E9CB3-18BE-4221-848B-D57175311C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912C55-0A01-4F08-9901-D095BC568640}">
  <ds:schemaRefs>
    <ds:schemaRef ds:uri="http://www.simcyp.com/"/>
  </ds:schemaRefs>
</ds:datastoreItem>
</file>

<file path=customXml/itemProps3.xml><?xml version="1.0" encoding="utf-8"?>
<ds:datastoreItem xmlns:ds="http://schemas.openxmlformats.org/officeDocument/2006/customXml" ds:itemID="{99006F53-51F3-4D19-92E3-049784824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c89a2-435a-45ed-a54c-908d30ead933"/>
    <ds:schemaRef ds:uri="b3d7475e-7b4e-415a-8936-129c8721ef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5436B7-2BB2-42B9-8CE3-6B3CD10E313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07777C1-78BA-4C7B-A59A-6E4B9E76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20</Pages>
  <Words>8980</Words>
  <Characters>51187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ry147</dc:creator>
  <cp:keywords/>
  <dc:description/>
  <cp:lastModifiedBy>Sargsyan, Davit [JRDUS]</cp:lastModifiedBy>
  <cp:revision>6</cp:revision>
  <dcterms:created xsi:type="dcterms:W3CDTF">2020-06-27T12:42:00Z</dcterms:created>
  <dcterms:modified xsi:type="dcterms:W3CDTF">2020-06-29T19:22:00Z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0x010100E708389A1B08544AB226D9F310D89449</vt:lpwstr>
  </property>
</Properties>
</file>