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D96B5" w14:textId="1CD7201F" w:rsidR="00EE4620" w:rsidRPr="006F0CEF" w:rsidRDefault="00BA4CB0" w:rsidP="00BA4CB0">
      <w:pPr>
        <w:pStyle w:val="Title"/>
        <w:jc w:val="center"/>
        <w:rPr>
          <w:rFonts w:ascii="Times New Roman" w:hAnsi="Times New Roman" w:cs="Times New Roman"/>
          <w:color w:val="000000" w:themeColor="text1"/>
        </w:rPr>
      </w:pPr>
      <w:bookmarkStart w:id="0" w:name="_Toc128143903"/>
      <w:r w:rsidRPr="006F0CEF">
        <w:rPr>
          <w:rFonts w:ascii="Times New Roman" w:hAnsi="Times New Roman" w:cs="Times New Roman"/>
          <w:color w:val="000000" w:themeColor="text1"/>
          <w:sz w:val="32"/>
          <w:szCs w:val="32"/>
        </w:rPr>
        <w:t>M</w:t>
      </w:r>
      <w:r w:rsidR="00137FBE" w:rsidRPr="006F0CEF">
        <w:rPr>
          <w:rFonts w:ascii="Times New Roman" w:hAnsi="Times New Roman" w:cs="Times New Roman"/>
          <w:color w:val="000000" w:themeColor="text1"/>
          <w:sz w:val="32"/>
          <w:szCs w:val="32"/>
        </w:rPr>
        <w:t xml:space="preserve">icrobiome and metabolome alterations in Nrf2 </w:t>
      </w:r>
      <w:r w:rsidRPr="006F0CEF">
        <w:rPr>
          <w:rFonts w:ascii="Times New Roman" w:hAnsi="Times New Roman" w:cs="Times New Roman"/>
          <w:color w:val="000000" w:themeColor="text1"/>
          <w:sz w:val="32"/>
          <w:szCs w:val="32"/>
        </w:rPr>
        <w:t>knockout</w:t>
      </w:r>
      <w:r w:rsidR="00137FBE" w:rsidRPr="006F0CEF">
        <w:rPr>
          <w:rFonts w:ascii="Times New Roman" w:hAnsi="Times New Roman" w:cs="Times New Roman"/>
          <w:color w:val="000000" w:themeColor="text1"/>
          <w:sz w:val="32"/>
          <w:szCs w:val="32"/>
        </w:rPr>
        <w:t xml:space="preserve"> mice </w:t>
      </w:r>
      <w:r w:rsidR="0053766B" w:rsidRPr="006F0CEF">
        <w:rPr>
          <w:rFonts w:ascii="Times New Roman" w:hAnsi="Times New Roman" w:cs="Times New Roman"/>
          <w:color w:val="000000" w:themeColor="text1"/>
          <w:sz w:val="32"/>
          <w:szCs w:val="32"/>
        </w:rPr>
        <w:t xml:space="preserve">with induced gut inflammation and </w:t>
      </w:r>
      <w:r w:rsidR="00137FBE" w:rsidRPr="006F0CEF">
        <w:rPr>
          <w:rFonts w:ascii="Times New Roman" w:hAnsi="Times New Roman" w:cs="Times New Roman"/>
          <w:color w:val="000000" w:themeColor="text1"/>
          <w:sz w:val="32"/>
          <w:szCs w:val="32"/>
        </w:rPr>
        <w:t xml:space="preserve">fed with phenethyl isothiocyanate and cranberry </w:t>
      </w:r>
      <w:r w:rsidR="0053766B" w:rsidRPr="006F0CEF">
        <w:rPr>
          <w:rFonts w:ascii="Times New Roman" w:hAnsi="Times New Roman" w:cs="Times New Roman"/>
          <w:color w:val="000000" w:themeColor="text1"/>
          <w:sz w:val="32"/>
          <w:szCs w:val="32"/>
        </w:rPr>
        <w:t>en</w:t>
      </w:r>
      <w:r w:rsidR="00137FBE" w:rsidRPr="006F0CEF">
        <w:rPr>
          <w:rFonts w:ascii="Times New Roman" w:hAnsi="Times New Roman" w:cs="Times New Roman"/>
          <w:color w:val="000000" w:themeColor="text1"/>
          <w:sz w:val="32"/>
          <w:szCs w:val="32"/>
        </w:rPr>
        <w:t>rich</w:t>
      </w:r>
      <w:r w:rsidR="0053766B" w:rsidRPr="006F0CEF">
        <w:rPr>
          <w:rFonts w:ascii="Times New Roman" w:hAnsi="Times New Roman" w:cs="Times New Roman"/>
          <w:color w:val="000000" w:themeColor="text1"/>
          <w:sz w:val="32"/>
          <w:szCs w:val="32"/>
        </w:rPr>
        <w:t>ed</w:t>
      </w:r>
      <w:r w:rsidR="00137FBE" w:rsidRPr="006F0CEF">
        <w:rPr>
          <w:rFonts w:ascii="Times New Roman" w:hAnsi="Times New Roman" w:cs="Times New Roman"/>
          <w:color w:val="000000" w:themeColor="text1"/>
          <w:sz w:val="32"/>
          <w:szCs w:val="32"/>
        </w:rPr>
        <w:t xml:space="preserve"> diets</w:t>
      </w:r>
      <w:bookmarkEnd w:id="0"/>
    </w:p>
    <w:p w14:paraId="0E0CFD55" w14:textId="77777777" w:rsidR="00A43D9D" w:rsidRPr="006F0CEF" w:rsidRDefault="00A43D9D" w:rsidP="00A43D9D">
      <w:pPr>
        <w:rPr>
          <w:rFonts w:ascii="Times New Roman" w:hAnsi="Times New Roman" w:cs="Times New Roman"/>
          <w:color w:val="000000" w:themeColor="text1"/>
        </w:rPr>
      </w:pPr>
    </w:p>
    <w:p w14:paraId="409C0E51" w14:textId="75AAE9E5"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Ran Yin</w:t>
      </w:r>
      <w:r w:rsidRPr="006F0CEF">
        <w:rPr>
          <w:rFonts w:ascii="Times New Roman" w:hAnsi="Times New Roman" w:cs="Times New Roman"/>
          <w:color w:val="000000" w:themeColor="text1"/>
          <w:sz w:val="24"/>
          <w:szCs w:val="24"/>
          <w:vertAlign w:val="superscript"/>
        </w:rPr>
        <w:t>1*</w:t>
      </w:r>
      <w:r w:rsidR="0037392D"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Davit Sargsyan</w:t>
      </w:r>
      <w:r w:rsidRPr="006F0CEF">
        <w:rPr>
          <w:rFonts w:ascii="Times New Roman" w:hAnsi="Times New Roman" w:cs="Times New Roman"/>
          <w:color w:val="000000" w:themeColor="text1"/>
          <w:sz w:val="24"/>
          <w:szCs w:val="24"/>
          <w:vertAlign w:val="superscript"/>
        </w:rPr>
        <w:t>1,2,</w:t>
      </w:r>
      <w:r w:rsidR="00F804AA" w:rsidRPr="006F0CEF">
        <w:rPr>
          <w:rFonts w:ascii="Times New Roman" w:hAnsi="Times New Roman" w:cs="Times New Roman"/>
          <w:color w:val="000000" w:themeColor="text1"/>
          <w:sz w:val="24"/>
          <w:szCs w:val="24"/>
          <w:vertAlign w:val="superscript"/>
        </w:rPr>
        <w:t>3</w:t>
      </w:r>
      <w:r w:rsidRPr="006F0CEF">
        <w:rPr>
          <w:rFonts w:ascii="Times New Roman" w:hAnsi="Times New Roman" w:cs="Times New Roman"/>
          <w:color w:val="000000" w:themeColor="text1"/>
          <w:sz w:val="24"/>
          <w:szCs w:val="24"/>
          <w:vertAlign w:val="superscript"/>
        </w:rPr>
        <w:t>*</w:t>
      </w:r>
      <w:r w:rsidRPr="006F0CEF">
        <w:rPr>
          <w:rFonts w:ascii="Times New Roman" w:hAnsi="Times New Roman" w:cs="Times New Roman"/>
          <w:color w:val="000000" w:themeColor="text1"/>
          <w:sz w:val="24"/>
          <w:szCs w:val="24"/>
        </w:rPr>
        <w:t>, Renyi Wu</w:t>
      </w:r>
      <w:r w:rsidRPr="006F0CEF">
        <w:rPr>
          <w:rFonts w:ascii="Times New Roman" w:hAnsi="Times New Roman" w:cs="Times New Roman"/>
          <w:color w:val="000000" w:themeColor="text1"/>
          <w:sz w:val="24"/>
          <w:szCs w:val="24"/>
          <w:vertAlign w:val="superscript"/>
        </w:rPr>
        <w:t>1</w:t>
      </w:r>
      <w:r w:rsidRPr="006F0CEF">
        <w:rPr>
          <w:rFonts w:ascii="Times New Roman" w:hAnsi="Times New Roman" w:cs="Times New Roman"/>
          <w:color w:val="000000" w:themeColor="text1"/>
          <w:sz w:val="24"/>
          <w:szCs w:val="24"/>
        </w:rPr>
        <w:t>*, Rasika Hudlikar</w:t>
      </w:r>
      <w:r w:rsidRPr="006F0CEF">
        <w:rPr>
          <w:rFonts w:ascii="Times New Roman" w:hAnsi="Times New Roman" w:cs="Times New Roman"/>
          <w:color w:val="000000" w:themeColor="text1"/>
          <w:sz w:val="24"/>
          <w:szCs w:val="24"/>
          <w:vertAlign w:val="superscript"/>
        </w:rPr>
        <w:t>1</w:t>
      </w:r>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color w:val="000000" w:themeColor="text1"/>
          <w:sz w:val="24"/>
          <w:szCs w:val="24"/>
        </w:rPr>
        <w:t>Shanyi</w:t>
      </w:r>
      <w:proofErr w:type="spellEnd"/>
      <w:r w:rsidRPr="006F0CEF">
        <w:rPr>
          <w:rFonts w:ascii="Times New Roman" w:hAnsi="Times New Roman" w:cs="Times New Roman"/>
          <w:color w:val="000000" w:themeColor="text1"/>
          <w:sz w:val="24"/>
          <w:szCs w:val="24"/>
        </w:rPr>
        <w:t xml:space="preserve"> Li</w:t>
      </w:r>
      <w:r w:rsidRPr="006F0CEF">
        <w:rPr>
          <w:rFonts w:ascii="Times New Roman" w:hAnsi="Times New Roman" w:cs="Times New Roman"/>
          <w:color w:val="000000" w:themeColor="text1"/>
          <w:sz w:val="24"/>
          <w:szCs w:val="24"/>
          <w:vertAlign w:val="superscript"/>
        </w:rPr>
        <w:t>1</w:t>
      </w:r>
      <w:r w:rsidRPr="006F0CEF">
        <w:rPr>
          <w:rFonts w:ascii="Times New Roman" w:hAnsi="Times New Roman" w:cs="Times New Roman"/>
          <w:color w:val="000000" w:themeColor="text1"/>
          <w:sz w:val="24"/>
          <w:szCs w:val="24"/>
        </w:rPr>
        <w:t>, Hsiao-Chen Kuo</w:t>
      </w:r>
      <w:r w:rsidRPr="006F0CEF">
        <w:rPr>
          <w:rFonts w:ascii="Times New Roman" w:hAnsi="Times New Roman" w:cs="Times New Roman"/>
          <w:color w:val="000000" w:themeColor="text1"/>
          <w:sz w:val="24"/>
          <w:szCs w:val="24"/>
          <w:vertAlign w:val="superscript"/>
        </w:rPr>
        <w:t>1,2</w:t>
      </w:r>
      <w:r w:rsidRPr="006F0CEF">
        <w:rPr>
          <w:rFonts w:ascii="Times New Roman" w:hAnsi="Times New Roman" w:cs="Times New Roman"/>
          <w:color w:val="000000" w:themeColor="text1"/>
          <w:sz w:val="24"/>
          <w:szCs w:val="24"/>
        </w:rPr>
        <w:t xml:space="preserve">, </w:t>
      </w:r>
      <w:r w:rsidR="00474C59" w:rsidRPr="006F0CEF">
        <w:rPr>
          <w:rFonts w:ascii="Times New Roman" w:hAnsi="Times New Roman" w:cs="Times New Roman"/>
          <w:color w:val="000000" w:themeColor="text1"/>
          <w:sz w:val="24"/>
          <w:szCs w:val="24"/>
        </w:rPr>
        <w:t>Md Shahid Sarwar</w:t>
      </w:r>
      <w:r w:rsidR="00474C59" w:rsidRPr="006F0CEF">
        <w:rPr>
          <w:rFonts w:ascii="Times New Roman" w:hAnsi="Times New Roman" w:cs="Times New Roman"/>
          <w:color w:val="000000" w:themeColor="text1"/>
          <w:sz w:val="24"/>
          <w:szCs w:val="24"/>
          <w:vertAlign w:val="superscript"/>
        </w:rPr>
        <w:t>1,2</w:t>
      </w:r>
      <w:r w:rsidR="00474C59"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color w:val="000000" w:themeColor="text1"/>
          <w:sz w:val="24"/>
          <w:szCs w:val="24"/>
        </w:rPr>
        <w:t>Yuyin</w:t>
      </w:r>
      <w:proofErr w:type="spellEnd"/>
      <w:r w:rsidRPr="006F0CEF">
        <w:rPr>
          <w:rFonts w:ascii="Times New Roman" w:hAnsi="Times New Roman" w:cs="Times New Roman"/>
          <w:color w:val="000000" w:themeColor="text1"/>
          <w:sz w:val="24"/>
          <w:szCs w:val="24"/>
        </w:rPr>
        <w:t xml:space="preserve"> Zhou</w:t>
      </w:r>
      <w:r w:rsidR="00F804AA" w:rsidRPr="006F0CEF">
        <w:rPr>
          <w:rFonts w:ascii="Times New Roman" w:hAnsi="Times New Roman" w:cs="Times New Roman"/>
          <w:color w:val="000000" w:themeColor="text1"/>
          <w:sz w:val="24"/>
          <w:szCs w:val="24"/>
          <w:vertAlign w:val="superscript"/>
        </w:rPr>
        <w:t>4</w:t>
      </w:r>
      <w:r w:rsidRPr="006F0CEF">
        <w:rPr>
          <w:rFonts w:ascii="Times New Roman" w:hAnsi="Times New Roman" w:cs="Times New Roman"/>
          <w:color w:val="000000" w:themeColor="text1"/>
          <w:sz w:val="24"/>
          <w:szCs w:val="24"/>
        </w:rPr>
        <w:t>, Zhan Gao</w:t>
      </w:r>
      <w:r w:rsidR="00F804AA" w:rsidRPr="006F0CEF">
        <w:rPr>
          <w:rFonts w:ascii="Times New Roman" w:hAnsi="Times New Roman" w:cs="Times New Roman"/>
          <w:color w:val="000000" w:themeColor="text1"/>
          <w:sz w:val="24"/>
          <w:szCs w:val="24"/>
          <w:vertAlign w:val="superscript"/>
        </w:rPr>
        <w:t>5</w:t>
      </w:r>
      <w:r w:rsidRPr="006F0CEF">
        <w:rPr>
          <w:rFonts w:ascii="Times New Roman" w:hAnsi="Times New Roman" w:cs="Times New Roman"/>
          <w:color w:val="000000" w:themeColor="text1"/>
          <w:sz w:val="24"/>
          <w:szCs w:val="24"/>
        </w:rPr>
        <w:t>, Amy Howell</w:t>
      </w:r>
      <w:r w:rsidR="00F804AA" w:rsidRPr="006F0CEF">
        <w:rPr>
          <w:rFonts w:ascii="Times New Roman" w:hAnsi="Times New Roman" w:cs="Times New Roman"/>
          <w:color w:val="000000" w:themeColor="text1"/>
          <w:sz w:val="24"/>
          <w:szCs w:val="24"/>
          <w:vertAlign w:val="superscript"/>
        </w:rPr>
        <w:t>6</w:t>
      </w:r>
      <w:r w:rsidRPr="006F0CEF">
        <w:rPr>
          <w:rFonts w:ascii="Times New Roman" w:hAnsi="Times New Roman" w:cs="Times New Roman"/>
          <w:color w:val="000000" w:themeColor="text1"/>
          <w:sz w:val="24"/>
          <w:szCs w:val="24"/>
        </w:rPr>
        <w:t>, Chi Chen</w:t>
      </w:r>
      <w:r w:rsidR="00F804AA" w:rsidRPr="006F0CEF">
        <w:rPr>
          <w:rFonts w:ascii="Times New Roman" w:hAnsi="Times New Roman" w:cs="Times New Roman"/>
          <w:color w:val="000000" w:themeColor="text1"/>
          <w:sz w:val="24"/>
          <w:szCs w:val="24"/>
          <w:vertAlign w:val="superscript"/>
        </w:rPr>
        <w:t>4</w:t>
      </w:r>
      <w:r w:rsidRPr="006F0CEF">
        <w:rPr>
          <w:rFonts w:ascii="Times New Roman" w:hAnsi="Times New Roman" w:cs="Times New Roman"/>
          <w:color w:val="000000" w:themeColor="text1"/>
          <w:sz w:val="24"/>
          <w:szCs w:val="24"/>
        </w:rPr>
        <w:t>, Martin J. Blaser</w:t>
      </w:r>
      <w:r w:rsidR="00F804AA" w:rsidRPr="006F0CEF">
        <w:rPr>
          <w:rFonts w:ascii="Times New Roman" w:hAnsi="Times New Roman" w:cs="Times New Roman"/>
          <w:color w:val="000000" w:themeColor="text1"/>
          <w:sz w:val="24"/>
          <w:szCs w:val="24"/>
          <w:vertAlign w:val="superscript"/>
        </w:rPr>
        <w:t>5</w:t>
      </w:r>
      <w:r w:rsidRPr="006F0CEF">
        <w:rPr>
          <w:rFonts w:ascii="Times New Roman" w:hAnsi="Times New Roman" w:cs="Times New Roman"/>
          <w:color w:val="000000" w:themeColor="text1"/>
          <w:sz w:val="24"/>
          <w:szCs w:val="24"/>
        </w:rPr>
        <w:t xml:space="preserve"> and Ah-Ng Kong</w:t>
      </w:r>
      <w:r w:rsidRPr="006F0CEF">
        <w:rPr>
          <w:rFonts w:ascii="Times New Roman" w:hAnsi="Times New Roman" w:cs="Times New Roman"/>
          <w:color w:val="000000" w:themeColor="text1"/>
          <w:sz w:val="24"/>
          <w:szCs w:val="24"/>
          <w:vertAlign w:val="superscript"/>
        </w:rPr>
        <w:t>1</w:t>
      </w:r>
      <w:r w:rsidRPr="006F0CEF">
        <w:rPr>
          <w:rFonts w:ascii="Times New Roman" w:hAnsi="Times New Roman" w:cs="Times New Roman"/>
          <w:color w:val="000000" w:themeColor="text1"/>
          <w:sz w:val="24"/>
          <w:szCs w:val="24"/>
        </w:rPr>
        <w:t>*</w:t>
      </w:r>
    </w:p>
    <w:p w14:paraId="3DDDFE10" w14:textId="77777777"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vertAlign w:val="superscript"/>
        </w:rPr>
        <w:t>1</w:t>
      </w:r>
      <w:r w:rsidRPr="006F0CEF">
        <w:rPr>
          <w:rFonts w:ascii="Times New Roman" w:hAnsi="Times New Roman" w:cs="Times New Roman"/>
          <w:color w:val="000000" w:themeColor="text1"/>
          <w:sz w:val="24"/>
          <w:szCs w:val="24"/>
        </w:rPr>
        <w:t>Department of Pharmaceutics, Ernest Mario School of Pharmacy, Rutgers, The State University of New Jersey, Piscataway, NJ 08854, USA</w:t>
      </w:r>
    </w:p>
    <w:p w14:paraId="08686DFA" w14:textId="5AE3D41E"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vertAlign w:val="superscript"/>
        </w:rPr>
        <w:t>2</w:t>
      </w:r>
      <w:r w:rsidRPr="006F0CEF">
        <w:rPr>
          <w:rFonts w:ascii="Times New Roman" w:hAnsi="Times New Roman" w:cs="Times New Roman"/>
          <w:color w:val="000000" w:themeColor="text1"/>
          <w:sz w:val="24"/>
          <w:szCs w:val="24"/>
        </w:rPr>
        <w:t>Graduate Program in Pharmaceutical Science, Ernest Mario School of Pharmacy, Rutgers, The State University of New Jersey, Piscataway, NJ 08854, USA</w:t>
      </w:r>
    </w:p>
    <w:p w14:paraId="714D6713" w14:textId="0AE65CFC" w:rsidR="00F804AA" w:rsidRPr="006F0CEF" w:rsidRDefault="00F804AA"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vertAlign w:val="superscript"/>
        </w:rPr>
        <w:t>3</w:t>
      </w:r>
      <w:r w:rsidRPr="006F0CEF">
        <w:rPr>
          <w:rFonts w:ascii="Times New Roman" w:hAnsi="Times New Roman" w:cs="Times New Roman"/>
          <w:color w:val="000000" w:themeColor="text1"/>
          <w:sz w:val="24"/>
          <w:szCs w:val="24"/>
        </w:rPr>
        <w:t xml:space="preserve">Johnson </w:t>
      </w:r>
      <w:r w:rsidR="00560B88" w:rsidRPr="006F0CEF">
        <w:rPr>
          <w:rFonts w:ascii="Times New Roman" w:hAnsi="Times New Roman" w:cs="Times New Roman"/>
          <w:color w:val="000000" w:themeColor="text1"/>
          <w:sz w:val="24"/>
          <w:szCs w:val="24"/>
        </w:rPr>
        <w:t xml:space="preserve">&amp; </w:t>
      </w:r>
      <w:r w:rsidRPr="006F0CEF">
        <w:rPr>
          <w:rFonts w:ascii="Times New Roman" w:hAnsi="Times New Roman" w:cs="Times New Roman"/>
          <w:color w:val="000000" w:themeColor="text1"/>
          <w:sz w:val="24"/>
          <w:szCs w:val="24"/>
        </w:rPr>
        <w:t xml:space="preserve">Johnson, </w:t>
      </w:r>
      <w:r w:rsidR="00560B88" w:rsidRPr="006F0CEF">
        <w:rPr>
          <w:rFonts w:ascii="Times New Roman" w:hAnsi="Times New Roman" w:cs="Times New Roman"/>
          <w:color w:val="000000" w:themeColor="text1"/>
          <w:sz w:val="24"/>
          <w:szCs w:val="24"/>
        </w:rPr>
        <w:t>Translational Medicine and Early Development Statistics, Raritan, NJ</w:t>
      </w:r>
      <w:r w:rsidRPr="006F0CEF">
        <w:rPr>
          <w:rFonts w:ascii="Times New Roman" w:hAnsi="Times New Roman" w:cs="Times New Roman"/>
          <w:color w:val="000000" w:themeColor="text1"/>
          <w:sz w:val="24"/>
          <w:szCs w:val="24"/>
        </w:rPr>
        <w:t>, USA</w:t>
      </w:r>
    </w:p>
    <w:p w14:paraId="335C1E5D" w14:textId="444F7AB8" w:rsidR="00F804AA" w:rsidRPr="006F0CEF" w:rsidRDefault="00F804AA"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vertAlign w:val="superscript"/>
        </w:rPr>
        <w:t>4</w:t>
      </w:r>
      <w:r w:rsidRPr="006F0CEF">
        <w:rPr>
          <w:rFonts w:ascii="Times New Roman" w:hAnsi="Times New Roman" w:cs="Times New Roman"/>
          <w:color w:val="000000" w:themeColor="text1"/>
          <w:sz w:val="24"/>
          <w:szCs w:val="24"/>
        </w:rPr>
        <w:t>Departrment of Food Science and Nutrition, University of Minnesota, 1354 St. Paul, MN 55108, USA.</w:t>
      </w:r>
    </w:p>
    <w:p w14:paraId="294FD235" w14:textId="0911F93A" w:rsidR="00A43D9D" w:rsidRPr="006F0CEF" w:rsidRDefault="00F804AA"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vertAlign w:val="superscript"/>
        </w:rPr>
        <w:t>5</w:t>
      </w:r>
      <w:r w:rsidR="00A43D9D" w:rsidRPr="006F0CEF">
        <w:rPr>
          <w:rFonts w:ascii="Times New Roman" w:hAnsi="Times New Roman" w:cs="Times New Roman"/>
          <w:color w:val="000000" w:themeColor="text1"/>
          <w:sz w:val="24"/>
          <w:szCs w:val="24"/>
        </w:rPr>
        <w:t>Center for Advanced Biotechnology and Medicine, Rutgers, The State University of New Jersey, Piscataway, NJ, 08854, USA</w:t>
      </w:r>
    </w:p>
    <w:p w14:paraId="7640128B" w14:textId="469013FF" w:rsidR="00A43D9D" w:rsidRPr="006F0CEF" w:rsidRDefault="00F804AA"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vertAlign w:val="superscript"/>
        </w:rPr>
        <w:t>6</w:t>
      </w:r>
      <w:r w:rsidR="00A43D9D" w:rsidRPr="006F0CEF">
        <w:rPr>
          <w:rFonts w:ascii="Times New Roman" w:hAnsi="Times New Roman" w:cs="Times New Roman"/>
          <w:color w:val="000000" w:themeColor="text1"/>
          <w:sz w:val="24"/>
          <w:szCs w:val="24"/>
        </w:rPr>
        <w:t xml:space="preserve">Rutgers University </w:t>
      </w:r>
      <w:proofErr w:type="spellStart"/>
      <w:r w:rsidR="00A43D9D" w:rsidRPr="006F0CEF">
        <w:rPr>
          <w:rFonts w:ascii="Times New Roman" w:hAnsi="Times New Roman" w:cs="Times New Roman"/>
          <w:color w:val="000000" w:themeColor="text1"/>
          <w:sz w:val="24"/>
          <w:szCs w:val="24"/>
        </w:rPr>
        <w:t>Marucci</w:t>
      </w:r>
      <w:proofErr w:type="spellEnd"/>
      <w:r w:rsidR="00A43D9D" w:rsidRPr="006F0CEF">
        <w:rPr>
          <w:rFonts w:ascii="Times New Roman" w:hAnsi="Times New Roman" w:cs="Times New Roman"/>
          <w:color w:val="000000" w:themeColor="text1"/>
          <w:sz w:val="24"/>
          <w:szCs w:val="24"/>
        </w:rPr>
        <w:t xml:space="preserve"> Center for Blueberry Cranberry Research,125A Lake Oswego Road, Chatsworth, NJ 08019</w:t>
      </w:r>
    </w:p>
    <w:p w14:paraId="0D45C470" w14:textId="53E7FD83"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Equal contribution</w:t>
      </w:r>
    </w:p>
    <w:p w14:paraId="488DBE2D" w14:textId="77777777" w:rsidR="00A43D9D" w:rsidRPr="006F0CEF" w:rsidRDefault="00A43D9D" w:rsidP="00A43D9D">
      <w:pPr>
        <w:rPr>
          <w:rFonts w:ascii="Times New Roman" w:hAnsi="Times New Roman" w:cs="Times New Roman"/>
          <w:b/>
          <w:bCs/>
          <w:color w:val="000000" w:themeColor="text1"/>
          <w:sz w:val="24"/>
          <w:szCs w:val="24"/>
        </w:rPr>
      </w:pPr>
      <w:r w:rsidRPr="006F0CEF">
        <w:rPr>
          <w:rFonts w:ascii="Times New Roman" w:hAnsi="Times New Roman" w:cs="Times New Roman"/>
          <w:b/>
          <w:bCs/>
          <w:color w:val="000000" w:themeColor="text1"/>
          <w:sz w:val="24"/>
          <w:szCs w:val="24"/>
        </w:rPr>
        <w:t>Correspondence</w:t>
      </w:r>
    </w:p>
    <w:p w14:paraId="00C594C0" w14:textId="77777777"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Professor Ah-Ng Tony Tong Kong</w:t>
      </w:r>
    </w:p>
    <w:p w14:paraId="36E83968" w14:textId="77777777"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Rutgers, the State University of New Jersey</w:t>
      </w:r>
    </w:p>
    <w:p w14:paraId="05EF1258" w14:textId="77777777"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Ernest Mario School of Pharmacy, Room 228</w:t>
      </w:r>
    </w:p>
    <w:p w14:paraId="3F9F6474" w14:textId="77777777"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160 Frelinghuysen Road, Piscataway, NJ 08854</w:t>
      </w:r>
    </w:p>
    <w:p w14:paraId="60DD8F9A" w14:textId="77777777"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Phone: +1-848-445-6369/8</w:t>
      </w:r>
    </w:p>
    <w:p w14:paraId="40FF9AD1" w14:textId="6031ABF0"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Email: </w:t>
      </w:r>
      <w:hyperlink r:id="rId8" w:history="1">
        <w:r w:rsidRPr="006F0CEF">
          <w:rPr>
            <w:rStyle w:val="Hyperlink"/>
            <w:rFonts w:ascii="Times New Roman" w:hAnsi="Times New Roman" w:cs="Times New Roman"/>
            <w:color w:val="000000" w:themeColor="text1"/>
            <w:sz w:val="24"/>
            <w:szCs w:val="24"/>
          </w:rPr>
          <w:t>kongt@pharmacy.rutgers.edu</w:t>
        </w:r>
      </w:hyperlink>
    </w:p>
    <w:p w14:paraId="107146FD" w14:textId="534880FB" w:rsidR="00A43D9D" w:rsidRPr="006F0CEF" w:rsidRDefault="00A43D9D" w:rsidP="00A43D9D">
      <w:pPr>
        <w:rPr>
          <w:rFonts w:ascii="Times New Roman" w:hAnsi="Times New Roman" w:cs="Times New Roman"/>
          <w:color w:val="000000" w:themeColor="text1"/>
        </w:rPr>
      </w:pPr>
    </w:p>
    <w:p w14:paraId="1F8910E0" w14:textId="6859263B" w:rsidR="00E949EC" w:rsidRPr="006F0CEF" w:rsidRDefault="00E949EC" w:rsidP="00A43D9D">
      <w:pPr>
        <w:rPr>
          <w:rFonts w:ascii="Times New Roman" w:hAnsi="Times New Roman" w:cs="Times New Roman"/>
          <w:color w:val="000000" w:themeColor="text1"/>
        </w:rPr>
      </w:pPr>
    </w:p>
    <w:p w14:paraId="3F1CA2DD" w14:textId="48A0D4AC" w:rsidR="00E949EC" w:rsidRPr="006F0CEF" w:rsidRDefault="00E949EC" w:rsidP="00A43D9D">
      <w:pPr>
        <w:rPr>
          <w:rFonts w:ascii="Times New Roman" w:hAnsi="Times New Roman" w:cs="Times New Roman"/>
          <w:color w:val="000000" w:themeColor="text1"/>
        </w:rPr>
      </w:pPr>
    </w:p>
    <w:p w14:paraId="43E2DF73" w14:textId="71A3129F" w:rsidR="00E949EC" w:rsidRPr="006F0CEF" w:rsidRDefault="00E949EC" w:rsidP="00A43D9D">
      <w:pPr>
        <w:rPr>
          <w:rFonts w:ascii="Times New Roman" w:hAnsi="Times New Roman" w:cs="Times New Roman"/>
          <w:color w:val="000000" w:themeColor="text1"/>
        </w:rPr>
      </w:pPr>
    </w:p>
    <w:p w14:paraId="180E416B" w14:textId="77777777" w:rsidR="00E949EC" w:rsidRPr="006F0CEF" w:rsidRDefault="00E949EC" w:rsidP="00A43D9D">
      <w:pPr>
        <w:rPr>
          <w:rFonts w:ascii="Times New Roman" w:hAnsi="Times New Roman" w:cs="Times New Roman"/>
          <w:color w:val="000000" w:themeColor="text1"/>
        </w:rPr>
      </w:pPr>
    </w:p>
    <w:p w14:paraId="78C91416" w14:textId="1C4A42F7" w:rsidR="00B40BD3" w:rsidRPr="006F0CEF" w:rsidRDefault="00B40BD3" w:rsidP="00B40BD3">
      <w:pPr>
        <w:pStyle w:val="Heading1"/>
        <w:rPr>
          <w:rFonts w:ascii="Times New Roman" w:hAnsi="Times New Roman" w:cs="Times New Roman"/>
          <w:color w:val="000000" w:themeColor="text1"/>
        </w:rPr>
      </w:pPr>
      <w:bookmarkStart w:id="1" w:name="_Toc179148155"/>
      <w:r w:rsidRPr="006F0CEF">
        <w:rPr>
          <w:rFonts w:ascii="Times New Roman" w:hAnsi="Times New Roman" w:cs="Times New Roman"/>
          <w:color w:val="000000" w:themeColor="text1"/>
        </w:rPr>
        <w:lastRenderedPageBreak/>
        <w:t>Abbreviations</w:t>
      </w:r>
      <w:bookmarkEnd w:id="1"/>
    </w:p>
    <w:p w14:paraId="23EB3E8F" w14:textId="06F7ED07" w:rsidR="00B40BD3" w:rsidRDefault="00B40BD3" w:rsidP="00E949EC">
      <w:pPr>
        <w:spacing w:after="0"/>
        <w:rPr>
          <w:ins w:id="2" w:author="Sargsyan, Davit [JRDUS]" w:date="2024-11-03T11:19:00Z"/>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ARE - antioxidant response element</w:t>
      </w:r>
    </w:p>
    <w:p w14:paraId="3488404D" w14:textId="4EB26ABD" w:rsidR="003014B1" w:rsidRDefault="003014B1" w:rsidP="00E949EC">
      <w:pPr>
        <w:spacing w:after="0"/>
        <w:rPr>
          <w:ins w:id="3" w:author="Sargsyan, Davit [JRDUS]" w:date="2024-10-27T20:51:00Z"/>
          <w:rFonts w:ascii="Times New Roman" w:hAnsi="Times New Roman" w:cs="Times New Roman"/>
          <w:color w:val="000000" w:themeColor="text1"/>
          <w:sz w:val="24"/>
          <w:szCs w:val="24"/>
        </w:rPr>
      </w:pPr>
      <w:ins w:id="4" w:author="Sargsyan, Davit [JRDUS]" w:date="2024-11-03T11:19:00Z">
        <w:r w:rsidRPr="006F0CEF">
          <w:rPr>
            <w:rFonts w:ascii="Times New Roman" w:hAnsi="Times New Roman" w:cs="Times New Roman"/>
            <w:color w:val="000000" w:themeColor="text1"/>
            <w:sz w:val="24"/>
            <w:szCs w:val="24"/>
          </w:rPr>
          <w:t>CDCA</w:t>
        </w:r>
      </w:ins>
      <w:ins w:id="5" w:author="Sargsyan, Davit [JRDUS]" w:date="2024-11-03T11:20:00Z">
        <w:r>
          <w:rPr>
            <w:rFonts w:ascii="Times New Roman" w:hAnsi="Times New Roman" w:cs="Times New Roman"/>
            <w:color w:val="000000" w:themeColor="text1"/>
            <w:sz w:val="24"/>
            <w:szCs w:val="24"/>
          </w:rPr>
          <w:t xml:space="preserve"> - c</w:t>
        </w:r>
        <w:r w:rsidRPr="003014B1">
          <w:rPr>
            <w:rFonts w:ascii="Times New Roman" w:hAnsi="Times New Roman" w:cs="Times New Roman"/>
            <w:color w:val="000000" w:themeColor="text1"/>
            <w:sz w:val="24"/>
            <w:szCs w:val="24"/>
          </w:rPr>
          <w:t>henodeoxycholic acid</w:t>
        </w:r>
      </w:ins>
    </w:p>
    <w:p w14:paraId="4C170516" w14:textId="058890A4" w:rsidR="00D41EF1" w:rsidRPr="006F0CEF" w:rsidRDefault="00D41EF1" w:rsidP="00E949EC">
      <w:pPr>
        <w:spacing w:after="0"/>
        <w:rPr>
          <w:rFonts w:ascii="Times New Roman" w:hAnsi="Times New Roman" w:cs="Times New Roman"/>
          <w:color w:val="000000" w:themeColor="text1"/>
          <w:sz w:val="24"/>
          <w:szCs w:val="24"/>
        </w:rPr>
      </w:pPr>
      <w:ins w:id="6" w:author="Sargsyan, Davit [JRDUS]" w:date="2024-10-27T20:51:00Z">
        <w:r>
          <w:rPr>
            <w:rFonts w:ascii="Times New Roman" w:hAnsi="Times New Roman" w:cs="Times New Roman"/>
            <w:color w:val="000000" w:themeColor="text1"/>
            <w:sz w:val="24"/>
            <w:szCs w:val="24"/>
          </w:rPr>
          <w:t>DCA</w:t>
        </w:r>
      </w:ins>
      <w:ins w:id="7" w:author="Sargsyan, Davit [JRDUS]" w:date="2024-10-27T20:52:00Z">
        <w:r w:rsidR="002F3A54">
          <w:rPr>
            <w:rFonts w:ascii="Times New Roman" w:hAnsi="Times New Roman" w:cs="Times New Roman"/>
            <w:color w:val="000000" w:themeColor="text1"/>
            <w:sz w:val="24"/>
            <w:szCs w:val="24"/>
          </w:rPr>
          <w:t xml:space="preserve"> - d</w:t>
        </w:r>
        <w:r w:rsidR="002F3A54" w:rsidRPr="002F3A54">
          <w:rPr>
            <w:rFonts w:ascii="Times New Roman" w:hAnsi="Times New Roman" w:cs="Times New Roman"/>
            <w:color w:val="000000" w:themeColor="text1"/>
            <w:sz w:val="24"/>
            <w:szCs w:val="24"/>
          </w:rPr>
          <w:t>ichloroacetic acid </w:t>
        </w:r>
      </w:ins>
    </w:p>
    <w:p w14:paraId="704CDF89" w14:textId="28CFDD7E" w:rsidR="00035079" w:rsidRDefault="00035079" w:rsidP="00E949EC">
      <w:pPr>
        <w:spacing w:after="0"/>
        <w:rPr>
          <w:ins w:id="8" w:author="Sargsyan, Davit [JRDUS]" w:date="2024-11-03T11:19:00Z"/>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DSS – dextran sulfate sodium</w:t>
      </w:r>
    </w:p>
    <w:p w14:paraId="6F445F78" w14:textId="0A2823F5" w:rsidR="003014B1" w:rsidRDefault="003014B1" w:rsidP="00E949EC">
      <w:pPr>
        <w:spacing w:after="0"/>
        <w:rPr>
          <w:ins w:id="9" w:author="Sargsyan, Davit [JRDUS]" w:date="2024-11-03T11:19:00Z"/>
          <w:rFonts w:ascii="Times New Roman" w:hAnsi="Times New Roman" w:cs="Times New Roman"/>
          <w:color w:val="000000" w:themeColor="text1"/>
          <w:sz w:val="24"/>
          <w:szCs w:val="24"/>
        </w:rPr>
      </w:pPr>
      <w:ins w:id="10" w:author="Sargsyan, Davit [JRDUS]" w:date="2024-11-03T11:19:00Z">
        <w:r w:rsidRPr="006F0CEF">
          <w:rPr>
            <w:rFonts w:ascii="Times New Roman" w:hAnsi="Times New Roman" w:cs="Times New Roman"/>
            <w:color w:val="000000" w:themeColor="text1"/>
            <w:sz w:val="24"/>
            <w:szCs w:val="24"/>
          </w:rPr>
          <w:t>GCDCA</w:t>
        </w:r>
      </w:ins>
      <w:ins w:id="11" w:author="Sargsyan, Davit [JRDUS]" w:date="2024-11-03T11:21:00Z">
        <w:r>
          <w:rPr>
            <w:rFonts w:ascii="Times New Roman" w:hAnsi="Times New Roman" w:cs="Times New Roman"/>
            <w:color w:val="000000" w:themeColor="text1"/>
            <w:sz w:val="24"/>
            <w:szCs w:val="24"/>
          </w:rPr>
          <w:t xml:space="preserve"> - </w:t>
        </w:r>
        <w:proofErr w:type="spellStart"/>
        <w:r>
          <w:rPr>
            <w:rFonts w:ascii="Times New Roman" w:hAnsi="Times New Roman" w:cs="Times New Roman"/>
            <w:color w:val="000000" w:themeColor="text1"/>
            <w:sz w:val="24"/>
            <w:szCs w:val="24"/>
          </w:rPr>
          <w:t>g</w:t>
        </w:r>
        <w:r w:rsidRPr="003014B1">
          <w:rPr>
            <w:rFonts w:ascii="Times New Roman" w:hAnsi="Times New Roman" w:cs="Times New Roman"/>
            <w:color w:val="000000" w:themeColor="text1"/>
            <w:sz w:val="24"/>
            <w:szCs w:val="24"/>
          </w:rPr>
          <w:t>lycochenodeoxycholic</w:t>
        </w:r>
        <w:proofErr w:type="spellEnd"/>
        <w:r w:rsidRPr="003014B1">
          <w:rPr>
            <w:rFonts w:ascii="Times New Roman" w:hAnsi="Times New Roman" w:cs="Times New Roman"/>
            <w:color w:val="000000" w:themeColor="text1"/>
            <w:sz w:val="24"/>
            <w:szCs w:val="24"/>
          </w:rPr>
          <w:t xml:space="preserve"> Acid</w:t>
        </w:r>
      </w:ins>
    </w:p>
    <w:p w14:paraId="3E014EF0" w14:textId="54C6D47C" w:rsidR="003014B1" w:rsidRDefault="003014B1" w:rsidP="00E949EC">
      <w:pPr>
        <w:spacing w:after="0"/>
        <w:rPr>
          <w:ins w:id="12" w:author="Sargsyan, Davit [JRDUS]" w:date="2024-10-27T20:51:00Z"/>
          <w:rFonts w:ascii="Times New Roman" w:hAnsi="Times New Roman" w:cs="Times New Roman"/>
          <w:color w:val="000000" w:themeColor="text1"/>
          <w:sz w:val="24"/>
          <w:szCs w:val="24"/>
        </w:rPr>
      </w:pPr>
      <w:ins w:id="13" w:author="Sargsyan, Davit [JRDUS]" w:date="2024-11-03T11:19:00Z">
        <w:r w:rsidRPr="006F0CEF">
          <w:rPr>
            <w:rFonts w:ascii="Times New Roman" w:hAnsi="Times New Roman" w:cs="Times New Roman"/>
            <w:color w:val="000000" w:themeColor="text1"/>
            <w:sz w:val="24"/>
            <w:szCs w:val="24"/>
          </w:rPr>
          <w:t>GDCA</w:t>
        </w:r>
      </w:ins>
      <w:ins w:id="14" w:author="Sargsyan, Davit [JRDUS]" w:date="2024-11-03T11:21:00Z">
        <w:r>
          <w:rPr>
            <w:rFonts w:ascii="Times New Roman" w:hAnsi="Times New Roman" w:cs="Times New Roman"/>
            <w:color w:val="000000" w:themeColor="text1"/>
            <w:sz w:val="24"/>
            <w:szCs w:val="24"/>
          </w:rPr>
          <w:t xml:space="preserve"> - </w:t>
        </w:r>
        <w:proofErr w:type="spellStart"/>
        <w:r>
          <w:rPr>
            <w:rFonts w:ascii="Times New Roman" w:hAnsi="Times New Roman" w:cs="Times New Roman"/>
            <w:color w:val="000000" w:themeColor="text1"/>
            <w:sz w:val="24"/>
            <w:szCs w:val="24"/>
          </w:rPr>
          <w:t>g</w:t>
        </w:r>
        <w:r w:rsidRPr="003014B1">
          <w:rPr>
            <w:rFonts w:ascii="Times New Roman" w:hAnsi="Times New Roman" w:cs="Times New Roman"/>
            <w:color w:val="000000" w:themeColor="text1"/>
            <w:sz w:val="24"/>
            <w:szCs w:val="24"/>
          </w:rPr>
          <w:t>lycodeoxycholic</w:t>
        </w:r>
        <w:proofErr w:type="spellEnd"/>
        <w:r w:rsidRPr="003014B1">
          <w:rPr>
            <w:rFonts w:ascii="Times New Roman" w:hAnsi="Times New Roman" w:cs="Times New Roman"/>
            <w:color w:val="000000" w:themeColor="text1"/>
            <w:sz w:val="24"/>
            <w:szCs w:val="24"/>
          </w:rPr>
          <w:t xml:space="preserve"> acid</w:t>
        </w:r>
      </w:ins>
    </w:p>
    <w:p w14:paraId="4743FD8C" w14:textId="7A6E3752" w:rsidR="00D41EF1" w:rsidRDefault="00D41EF1" w:rsidP="00E949EC">
      <w:pPr>
        <w:spacing w:after="0"/>
        <w:rPr>
          <w:ins w:id="15" w:author="Sargsyan, Davit [JRDUS]" w:date="2024-10-27T20:51:00Z"/>
          <w:rFonts w:ascii="Times New Roman" w:hAnsi="Times New Roman" w:cs="Times New Roman"/>
          <w:color w:val="000000" w:themeColor="text1"/>
          <w:sz w:val="24"/>
          <w:szCs w:val="24"/>
        </w:rPr>
      </w:pPr>
      <w:ins w:id="16" w:author="Sargsyan, Davit [JRDUS]" w:date="2024-10-27T20:51:00Z">
        <w:r>
          <w:rPr>
            <w:rFonts w:ascii="Times New Roman" w:hAnsi="Times New Roman" w:cs="Times New Roman"/>
            <w:color w:val="000000" w:themeColor="text1"/>
            <w:sz w:val="24"/>
            <w:szCs w:val="24"/>
          </w:rPr>
          <w:t>LCA</w:t>
        </w:r>
      </w:ins>
      <w:ins w:id="17" w:author="Sargsyan, Davit [JRDUS]" w:date="2024-10-27T20:54:00Z">
        <w:r w:rsidR="002F3A54">
          <w:rPr>
            <w:rFonts w:ascii="Times New Roman" w:hAnsi="Times New Roman" w:cs="Times New Roman"/>
            <w:color w:val="000000" w:themeColor="text1"/>
            <w:sz w:val="24"/>
            <w:szCs w:val="24"/>
          </w:rPr>
          <w:t xml:space="preserve"> - l</w:t>
        </w:r>
        <w:r w:rsidR="002F3A54" w:rsidRPr="002F3A54">
          <w:rPr>
            <w:rFonts w:ascii="Times New Roman" w:hAnsi="Times New Roman" w:cs="Times New Roman"/>
            <w:color w:val="000000" w:themeColor="text1"/>
            <w:sz w:val="24"/>
            <w:szCs w:val="24"/>
          </w:rPr>
          <w:t>ithocholic acid</w:t>
        </w:r>
      </w:ins>
    </w:p>
    <w:p w14:paraId="3A707AF0" w14:textId="1AF5F133" w:rsidR="00D41EF1" w:rsidRPr="006F0CEF" w:rsidRDefault="00D41EF1" w:rsidP="00E949EC">
      <w:pPr>
        <w:spacing w:after="0"/>
        <w:rPr>
          <w:rFonts w:ascii="Times New Roman" w:hAnsi="Times New Roman" w:cs="Times New Roman"/>
          <w:color w:val="000000" w:themeColor="text1"/>
          <w:sz w:val="24"/>
          <w:szCs w:val="24"/>
        </w:rPr>
      </w:pPr>
      <w:ins w:id="18" w:author="Sargsyan, Davit [JRDUS]" w:date="2024-10-27T20:51:00Z">
        <w:r>
          <w:rPr>
            <w:rFonts w:ascii="Times New Roman" w:hAnsi="Times New Roman" w:cs="Times New Roman"/>
            <w:color w:val="000000" w:themeColor="text1"/>
            <w:sz w:val="24"/>
            <w:szCs w:val="24"/>
          </w:rPr>
          <w:t>MCA</w:t>
        </w:r>
      </w:ins>
      <w:ins w:id="19" w:author="Sargsyan, Davit [JRDUS]" w:date="2024-10-27T20:54:00Z">
        <w:r w:rsidR="002F3A54">
          <w:rPr>
            <w:rFonts w:ascii="Times New Roman" w:hAnsi="Times New Roman" w:cs="Times New Roman"/>
            <w:color w:val="000000" w:themeColor="text1"/>
            <w:sz w:val="24"/>
            <w:szCs w:val="24"/>
          </w:rPr>
          <w:t xml:space="preserve"> - m</w:t>
        </w:r>
        <w:r w:rsidR="002F3A54" w:rsidRPr="002F3A54">
          <w:rPr>
            <w:rFonts w:ascii="Times New Roman" w:hAnsi="Times New Roman" w:cs="Times New Roman"/>
            <w:color w:val="000000" w:themeColor="text1"/>
            <w:sz w:val="24"/>
            <w:szCs w:val="24"/>
          </w:rPr>
          <w:t>uricholic acid</w:t>
        </w:r>
      </w:ins>
    </w:p>
    <w:p w14:paraId="4B3320D3" w14:textId="54046016" w:rsidR="00B40BD3" w:rsidRPr="006F0CEF" w:rsidRDefault="00B40BD3"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NRF2- NF-E2-related factor 2</w:t>
      </w:r>
    </w:p>
    <w:p w14:paraId="46E70A8D" w14:textId="217AC0F7" w:rsidR="00E949EC" w:rsidRPr="006F0CEF" w:rsidRDefault="00E949EC"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O</w:t>
      </w:r>
      <w:r w:rsidR="00035BC8" w:rsidRPr="006F0CEF">
        <w:rPr>
          <w:rFonts w:ascii="Times New Roman" w:hAnsi="Times New Roman" w:cs="Times New Roman"/>
          <w:color w:val="000000" w:themeColor="text1"/>
          <w:sz w:val="24"/>
          <w:szCs w:val="24"/>
        </w:rPr>
        <w:t>TU</w:t>
      </w:r>
      <w:r w:rsidRPr="006F0CEF">
        <w:rPr>
          <w:rFonts w:ascii="Times New Roman" w:hAnsi="Times New Roman" w:cs="Times New Roman"/>
          <w:color w:val="000000" w:themeColor="text1"/>
          <w:sz w:val="24"/>
          <w:szCs w:val="24"/>
        </w:rPr>
        <w:t xml:space="preserve"> – operational taxonomic unit</w:t>
      </w:r>
    </w:p>
    <w:p w14:paraId="6D931335" w14:textId="3E54BDDB" w:rsidR="00E949EC" w:rsidRPr="006F0CEF" w:rsidRDefault="00E949EC"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PCA – principal components analysis</w:t>
      </w:r>
    </w:p>
    <w:p w14:paraId="73827466" w14:textId="77777777" w:rsidR="00B40BD3" w:rsidRPr="006F0CEF" w:rsidRDefault="00B40BD3" w:rsidP="00B40BD3">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PEITC - phenethyl isothiocyanate</w:t>
      </w:r>
    </w:p>
    <w:p w14:paraId="30663399" w14:textId="304EA016" w:rsidR="003014B1" w:rsidRPr="006F0CEF" w:rsidRDefault="00B40BD3" w:rsidP="003014B1">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qPCR</w:t>
      </w:r>
      <w:r w:rsidR="00E949EC" w:rsidRPr="006F0CEF">
        <w:rPr>
          <w:rFonts w:ascii="Times New Roman" w:hAnsi="Times New Roman" w:cs="Times New Roman"/>
          <w:color w:val="000000" w:themeColor="text1"/>
          <w:sz w:val="24"/>
          <w:szCs w:val="24"/>
        </w:rPr>
        <w:t xml:space="preserve"> - </w:t>
      </w:r>
      <w:r w:rsidRPr="006F0CEF">
        <w:rPr>
          <w:rFonts w:ascii="Times New Roman" w:hAnsi="Times New Roman" w:cs="Times New Roman"/>
          <w:color w:val="000000" w:themeColor="text1"/>
          <w:sz w:val="24"/>
          <w:szCs w:val="24"/>
        </w:rPr>
        <w:t>quantitative polymerase chain reaction</w:t>
      </w:r>
      <w:ins w:id="20" w:author="Sargsyan, Davit [JRDUS]" w:date="2024-11-03T11:19:00Z">
        <w:r w:rsidR="003014B1" w:rsidRPr="006F0CEF">
          <w:rPr>
            <w:rFonts w:ascii="Times New Roman" w:hAnsi="Times New Roman" w:cs="Times New Roman"/>
            <w:color w:val="000000" w:themeColor="text1"/>
            <w:sz w:val="24"/>
            <w:szCs w:val="24"/>
          </w:rPr>
          <w:t xml:space="preserve"> </w:t>
        </w:r>
      </w:ins>
    </w:p>
    <w:p w14:paraId="0E58B47E" w14:textId="7C110EAD" w:rsidR="00E949EC" w:rsidRPr="006F0CEF" w:rsidRDefault="00E949EC" w:rsidP="00E949EC">
      <w:pPr>
        <w:spacing w:after="0"/>
        <w:rPr>
          <w:rFonts w:ascii="Times New Roman" w:hAnsi="Times New Roman" w:cs="Times New Roman"/>
          <w:color w:val="000000" w:themeColor="text1"/>
          <w:sz w:val="24"/>
          <w:szCs w:val="24"/>
        </w:rPr>
      </w:pPr>
    </w:p>
    <w:p w14:paraId="356CF8F0" w14:textId="1182CE43" w:rsidR="00E949EC" w:rsidRPr="006F0CEF" w:rsidRDefault="00E949EC"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b/>
          <w:bCs/>
          <w:color w:val="000000" w:themeColor="text1"/>
          <w:sz w:val="24"/>
          <w:szCs w:val="24"/>
        </w:rPr>
        <w:t>Keywords</w:t>
      </w:r>
      <w:r w:rsidRPr="006F0CEF">
        <w:rPr>
          <w:rFonts w:ascii="Times New Roman" w:hAnsi="Times New Roman" w:cs="Times New Roman"/>
          <w:color w:val="000000" w:themeColor="text1"/>
          <w:sz w:val="24"/>
          <w:szCs w:val="24"/>
        </w:rPr>
        <w:t xml:space="preserve">: </w:t>
      </w:r>
      <w:r w:rsidR="00035BC8" w:rsidRPr="006F0CEF">
        <w:rPr>
          <w:rFonts w:ascii="Times New Roman" w:hAnsi="Times New Roman" w:cs="Times New Roman"/>
          <w:color w:val="000000" w:themeColor="text1"/>
          <w:sz w:val="24"/>
          <w:szCs w:val="24"/>
        </w:rPr>
        <w:t xml:space="preserve">microbiome, </w:t>
      </w:r>
      <w:r w:rsidRPr="006F0CEF">
        <w:rPr>
          <w:rFonts w:ascii="Times New Roman" w:hAnsi="Times New Roman" w:cs="Times New Roman"/>
          <w:color w:val="000000" w:themeColor="text1"/>
          <w:sz w:val="24"/>
          <w:szCs w:val="24"/>
        </w:rPr>
        <w:t xml:space="preserve">Nrf2, PEITC, </w:t>
      </w:r>
      <w:r w:rsidR="00035BC8" w:rsidRPr="006F0CEF">
        <w:rPr>
          <w:rFonts w:ascii="Times New Roman" w:hAnsi="Times New Roman" w:cs="Times New Roman"/>
          <w:color w:val="000000" w:themeColor="text1"/>
          <w:sz w:val="24"/>
          <w:szCs w:val="24"/>
        </w:rPr>
        <w:t xml:space="preserve">cranberry, </w:t>
      </w:r>
      <w:r w:rsidR="00035079" w:rsidRPr="006F0CEF">
        <w:rPr>
          <w:rFonts w:ascii="Times New Roman" w:hAnsi="Times New Roman" w:cs="Times New Roman"/>
          <w:color w:val="000000" w:themeColor="text1"/>
          <w:sz w:val="24"/>
          <w:szCs w:val="24"/>
        </w:rPr>
        <w:t>DSS</w:t>
      </w:r>
    </w:p>
    <w:p w14:paraId="665DF2FD" w14:textId="3D3FAF06" w:rsidR="00E949EC" w:rsidRPr="006F0CEF" w:rsidRDefault="00E949EC" w:rsidP="00E949EC">
      <w:pPr>
        <w:spacing w:after="0"/>
        <w:rPr>
          <w:rFonts w:ascii="Times New Roman" w:hAnsi="Times New Roman" w:cs="Times New Roman"/>
          <w:color w:val="000000" w:themeColor="text1"/>
          <w:sz w:val="24"/>
          <w:szCs w:val="24"/>
        </w:rPr>
      </w:pPr>
    </w:p>
    <w:p w14:paraId="4F2A4E39" w14:textId="2507C0C4" w:rsidR="00E949EC" w:rsidRPr="006F0CEF" w:rsidRDefault="00E949EC" w:rsidP="00E949EC">
      <w:pPr>
        <w:spacing w:after="0"/>
        <w:rPr>
          <w:rFonts w:ascii="Times New Roman" w:hAnsi="Times New Roman" w:cs="Times New Roman"/>
          <w:color w:val="000000" w:themeColor="text1"/>
          <w:sz w:val="24"/>
          <w:szCs w:val="24"/>
        </w:rPr>
      </w:pPr>
    </w:p>
    <w:p w14:paraId="357AF3CC" w14:textId="48E7B5B8" w:rsidR="00E949EC" w:rsidRPr="006F0CEF" w:rsidRDefault="00E949EC" w:rsidP="00E949EC">
      <w:pPr>
        <w:spacing w:after="0"/>
        <w:rPr>
          <w:rFonts w:ascii="Times New Roman" w:hAnsi="Times New Roman" w:cs="Times New Roman"/>
          <w:color w:val="000000" w:themeColor="text1"/>
          <w:sz w:val="24"/>
          <w:szCs w:val="24"/>
        </w:rPr>
      </w:pPr>
    </w:p>
    <w:p w14:paraId="7C334129" w14:textId="5557C29F" w:rsidR="00E949EC" w:rsidRPr="006F0CEF" w:rsidRDefault="00E949EC" w:rsidP="00E949EC">
      <w:pPr>
        <w:spacing w:after="0"/>
        <w:rPr>
          <w:rFonts w:ascii="Times New Roman" w:hAnsi="Times New Roman" w:cs="Times New Roman"/>
          <w:color w:val="000000" w:themeColor="text1"/>
          <w:sz w:val="24"/>
          <w:szCs w:val="24"/>
        </w:rPr>
      </w:pPr>
    </w:p>
    <w:p w14:paraId="22D22A00" w14:textId="73A20C7A" w:rsidR="00E949EC" w:rsidRPr="006F0CEF" w:rsidRDefault="00E949EC" w:rsidP="00E949EC">
      <w:pPr>
        <w:spacing w:after="0"/>
        <w:rPr>
          <w:rFonts w:ascii="Times New Roman" w:hAnsi="Times New Roman" w:cs="Times New Roman"/>
          <w:color w:val="000000" w:themeColor="text1"/>
          <w:sz w:val="24"/>
          <w:szCs w:val="24"/>
        </w:rPr>
      </w:pPr>
    </w:p>
    <w:p w14:paraId="2AC5934A" w14:textId="78B0582B" w:rsidR="00E949EC" w:rsidRPr="006F0CEF" w:rsidRDefault="00E949EC" w:rsidP="00E949EC">
      <w:pPr>
        <w:spacing w:after="0"/>
        <w:rPr>
          <w:rFonts w:ascii="Times New Roman" w:hAnsi="Times New Roman" w:cs="Times New Roman"/>
          <w:color w:val="000000" w:themeColor="text1"/>
          <w:sz w:val="24"/>
          <w:szCs w:val="24"/>
        </w:rPr>
      </w:pPr>
    </w:p>
    <w:p w14:paraId="2033651B" w14:textId="6EBA7D78" w:rsidR="00E949EC" w:rsidRPr="006F0CEF" w:rsidRDefault="00E949EC" w:rsidP="00E949EC">
      <w:pPr>
        <w:spacing w:after="0"/>
        <w:rPr>
          <w:rFonts w:ascii="Times New Roman" w:hAnsi="Times New Roman" w:cs="Times New Roman"/>
          <w:color w:val="000000" w:themeColor="text1"/>
          <w:sz w:val="24"/>
          <w:szCs w:val="24"/>
        </w:rPr>
      </w:pPr>
    </w:p>
    <w:p w14:paraId="036C5B6F" w14:textId="6EFC6818" w:rsidR="00E949EC" w:rsidRPr="006F0CEF" w:rsidRDefault="00E949EC" w:rsidP="00E949EC">
      <w:pPr>
        <w:spacing w:after="0"/>
        <w:rPr>
          <w:rFonts w:ascii="Times New Roman" w:hAnsi="Times New Roman" w:cs="Times New Roman"/>
          <w:color w:val="000000" w:themeColor="text1"/>
          <w:sz w:val="24"/>
          <w:szCs w:val="24"/>
        </w:rPr>
      </w:pPr>
    </w:p>
    <w:p w14:paraId="64325874" w14:textId="7A783E2B" w:rsidR="00E949EC" w:rsidRPr="006F0CEF" w:rsidRDefault="00E949EC" w:rsidP="00E949EC">
      <w:pPr>
        <w:spacing w:after="0"/>
        <w:rPr>
          <w:rFonts w:ascii="Times New Roman" w:hAnsi="Times New Roman" w:cs="Times New Roman"/>
          <w:color w:val="000000" w:themeColor="text1"/>
          <w:sz w:val="24"/>
          <w:szCs w:val="24"/>
        </w:rPr>
      </w:pPr>
    </w:p>
    <w:p w14:paraId="71F5E444" w14:textId="0142ED3B" w:rsidR="00E949EC" w:rsidRPr="006F0CEF" w:rsidRDefault="00E949EC" w:rsidP="00E949EC">
      <w:pPr>
        <w:spacing w:after="0"/>
        <w:rPr>
          <w:rFonts w:ascii="Times New Roman" w:hAnsi="Times New Roman" w:cs="Times New Roman"/>
          <w:color w:val="000000" w:themeColor="text1"/>
          <w:sz w:val="24"/>
          <w:szCs w:val="24"/>
        </w:rPr>
      </w:pPr>
    </w:p>
    <w:p w14:paraId="7F93B2E4" w14:textId="6042D973" w:rsidR="00E949EC" w:rsidRPr="006F0CEF" w:rsidRDefault="00E949EC" w:rsidP="00E949EC">
      <w:pPr>
        <w:spacing w:after="0"/>
        <w:rPr>
          <w:rFonts w:ascii="Times New Roman" w:hAnsi="Times New Roman" w:cs="Times New Roman"/>
          <w:color w:val="000000" w:themeColor="text1"/>
          <w:sz w:val="24"/>
          <w:szCs w:val="24"/>
        </w:rPr>
      </w:pPr>
    </w:p>
    <w:p w14:paraId="7F9D097C" w14:textId="4681CBCA" w:rsidR="00E949EC" w:rsidRPr="006F0CEF" w:rsidRDefault="00E949EC" w:rsidP="00E949EC">
      <w:pPr>
        <w:spacing w:after="0"/>
        <w:rPr>
          <w:rFonts w:ascii="Times New Roman" w:hAnsi="Times New Roman" w:cs="Times New Roman"/>
          <w:color w:val="000000" w:themeColor="text1"/>
          <w:sz w:val="24"/>
          <w:szCs w:val="24"/>
        </w:rPr>
      </w:pPr>
    </w:p>
    <w:p w14:paraId="7C73D407" w14:textId="029A13F9" w:rsidR="00E949EC" w:rsidRPr="006F0CEF" w:rsidRDefault="00E949EC" w:rsidP="00E949EC">
      <w:pPr>
        <w:spacing w:after="0"/>
        <w:rPr>
          <w:rFonts w:ascii="Times New Roman" w:hAnsi="Times New Roman" w:cs="Times New Roman"/>
          <w:color w:val="000000" w:themeColor="text1"/>
          <w:sz w:val="24"/>
          <w:szCs w:val="24"/>
        </w:rPr>
      </w:pPr>
    </w:p>
    <w:p w14:paraId="6BFCDBA5" w14:textId="5E833EE1" w:rsidR="00E949EC" w:rsidRPr="006F0CEF" w:rsidRDefault="00E949EC" w:rsidP="00E949EC">
      <w:pPr>
        <w:spacing w:after="0"/>
        <w:rPr>
          <w:rFonts w:ascii="Times New Roman" w:hAnsi="Times New Roman" w:cs="Times New Roman"/>
          <w:color w:val="000000" w:themeColor="text1"/>
          <w:sz w:val="24"/>
          <w:szCs w:val="24"/>
        </w:rPr>
      </w:pPr>
    </w:p>
    <w:p w14:paraId="6C102AE8" w14:textId="434AF912" w:rsidR="00E949EC" w:rsidRPr="006F0CEF" w:rsidRDefault="00E949EC" w:rsidP="00E949EC">
      <w:pPr>
        <w:spacing w:after="0"/>
        <w:rPr>
          <w:rFonts w:ascii="Times New Roman" w:hAnsi="Times New Roman" w:cs="Times New Roman"/>
          <w:color w:val="000000" w:themeColor="text1"/>
          <w:sz w:val="24"/>
          <w:szCs w:val="24"/>
        </w:rPr>
      </w:pPr>
    </w:p>
    <w:p w14:paraId="2E420BDF" w14:textId="36CE25CE" w:rsidR="00E949EC" w:rsidRPr="006F0CEF" w:rsidRDefault="00E949EC" w:rsidP="00E949EC">
      <w:pPr>
        <w:spacing w:after="0"/>
        <w:rPr>
          <w:rFonts w:ascii="Times New Roman" w:hAnsi="Times New Roman" w:cs="Times New Roman"/>
          <w:color w:val="000000" w:themeColor="text1"/>
          <w:sz w:val="24"/>
          <w:szCs w:val="24"/>
        </w:rPr>
      </w:pPr>
    </w:p>
    <w:p w14:paraId="1D8D27BB" w14:textId="4B39E6E2" w:rsidR="00E949EC" w:rsidRPr="006F0CEF" w:rsidRDefault="00E949EC" w:rsidP="00E949EC">
      <w:pPr>
        <w:spacing w:after="0"/>
        <w:rPr>
          <w:rFonts w:ascii="Times New Roman" w:hAnsi="Times New Roman" w:cs="Times New Roman"/>
          <w:color w:val="000000" w:themeColor="text1"/>
          <w:sz w:val="24"/>
          <w:szCs w:val="24"/>
        </w:rPr>
      </w:pPr>
    </w:p>
    <w:p w14:paraId="075B3D8D" w14:textId="52550EB5" w:rsidR="00E949EC" w:rsidRPr="006F0CEF" w:rsidRDefault="00E949EC" w:rsidP="00E949EC">
      <w:pPr>
        <w:spacing w:after="0"/>
        <w:rPr>
          <w:rFonts w:ascii="Times New Roman" w:hAnsi="Times New Roman" w:cs="Times New Roman"/>
          <w:color w:val="000000" w:themeColor="text1"/>
          <w:sz w:val="24"/>
          <w:szCs w:val="24"/>
        </w:rPr>
      </w:pPr>
    </w:p>
    <w:p w14:paraId="24221058" w14:textId="49D9CA99" w:rsidR="00E949EC" w:rsidRPr="006F0CEF" w:rsidRDefault="00E949EC" w:rsidP="00E949EC">
      <w:pPr>
        <w:spacing w:after="0"/>
        <w:rPr>
          <w:rFonts w:ascii="Times New Roman" w:hAnsi="Times New Roman" w:cs="Times New Roman"/>
          <w:color w:val="000000" w:themeColor="text1"/>
          <w:sz w:val="24"/>
          <w:szCs w:val="24"/>
        </w:rPr>
      </w:pPr>
    </w:p>
    <w:p w14:paraId="433E2620" w14:textId="42496B99" w:rsidR="00E949EC" w:rsidRPr="006F0CEF" w:rsidRDefault="00E949EC" w:rsidP="00E949EC">
      <w:pPr>
        <w:spacing w:after="0"/>
        <w:rPr>
          <w:rFonts w:ascii="Times New Roman" w:hAnsi="Times New Roman" w:cs="Times New Roman"/>
          <w:color w:val="000000" w:themeColor="text1"/>
          <w:sz w:val="24"/>
          <w:szCs w:val="24"/>
        </w:rPr>
      </w:pPr>
    </w:p>
    <w:p w14:paraId="15B19B7C" w14:textId="59A6A1C9" w:rsidR="00E949EC" w:rsidRPr="006F0CEF" w:rsidRDefault="00E949EC" w:rsidP="00E949EC">
      <w:pPr>
        <w:spacing w:after="0"/>
        <w:rPr>
          <w:rFonts w:ascii="Times New Roman" w:hAnsi="Times New Roman" w:cs="Times New Roman"/>
          <w:color w:val="000000" w:themeColor="text1"/>
          <w:sz w:val="24"/>
          <w:szCs w:val="24"/>
        </w:rPr>
      </w:pPr>
    </w:p>
    <w:p w14:paraId="29C65339" w14:textId="5B5B0BE7" w:rsidR="00A43D9D" w:rsidRPr="006F0CEF" w:rsidRDefault="00A43D9D" w:rsidP="00A43D9D">
      <w:pPr>
        <w:rPr>
          <w:rFonts w:ascii="Times New Roman" w:hAnsi="Times New Roman" w:cs="Times New Roman"/>
          <w:color w:val="000000" w:themeColor="text1"/>
        </w:rPr>
      </w:pPr>
    </w:p>
    <w:p w14:paraId="0662B863" w14:textId="77777777" w:rsidR="00E949EC" w:rsidRPr="006F0CEF" w:rsidRDefault="00E949EC" w:rsidP="00A43D9D">
      <w:pPr>
        <w:pStyle w:val="Heading1"/>
        <w:rPr>
          <w:rFonts w:ascii="Times New Roman" w:hAnsi="Times New Roman" w:cs="Times New Roman"/>
          <w:color w:val="000000" w:themeColor="text1"/>
        </w:rPr>
      </w:pPr>
      <w:bookmarkStart w:id="21" w:name="_Toc128143904"/>
    </w:p>
    <w:p w14:paraId="37B0CF15" w14:textId="77777777" w:rsidR="00E949EC" w:rsidRPr="006F0CEF" w:rsidRDefault="00E949EC" w:rsidP="00A43D9D">
      <w:pPr>
        <w:pStyle w:val="Heading1"/>
        <w:rPr>
          <w:rFonts w:ascii="Times New Roman" w:hAnsi="Times New Roman" w:cs="Times New Roman"/>
          <w:color w:val="000000" w:themeColor="text1"/>
        </w:rPr>
      </w:pPr>
    </w:p>
    <w:p w14:paraId="00911F0A" w14:textId="77777777" w:rsidR="00F7425C" w:rsidRPr="006F0CEF" w:rsidRDefault="00F7425C">
      <w:pPr>
        <w:rPr>
          <w:rFonts w:ascii="Times New Roman" w:eastAsiaTheme="majorEastAsia" w:hAnsi="Times New Roman" w:cs="Times New Roman"/>
          <w:color w:val="000000" w:themeColor="text1"/>
          <w:sz w:val="32"/>
          <w:szCs w:val="32"/>
        </w:rPr>
      </w:pPr>
      <w:bookmarkStart w:id="22" w:name="_Toc179148156"/>
      <w:r w:rsidRPr="006F0CEF">
        <w:rPr>
          <w:rFonts w:ascii="Times New Roman" w:hAnsi="Times New Roman" w:cs="Times New Roman"/>
          <w:color w:val="000000" w:themeColor="text1"/>
        </w:rPr>
        <w:br w:type="page"/>
      </w:r>
    </w:p>
    <w:p w14:paraId="5D146618" w14:textId="68077144" w:rsidR="00BB18AB" w:rsidRPr="006F0CEF" w:rsidRDefault="00BB18AB" w:rsidP="00A43D9D">
      <w:pPr>
        <w:pStyle w:val="Heading1"/>
        <w:rPr>
          <w:rFonts w:ascii="Times New Roman" w:hAnsi="Times New Roman" w:cs="Times New Roman"/>
          <w:color w:val="000000" w:themeColor="text1"/>
        </w:rPr>
      </w:pPr>
      <w:r w:rsidRPr="006F0CEF">
        <w:rPr>
          <w:rFonts w:ascii="Times New Roman" w:hAnsi="Times New Roman" w:cs="Times New Roman"/>
          <w:color w:val="000000" w:themeColor="text1"/>
        </w:rPr>
        <w:lastRenderedPageBreak/>
        <w:t>Abstract</w:t>
      </w:r>
      <w:bookmarkEnd w:id="22"/>
    </w:p>
    <w:p w14:paraId="1225330B" w14:textId="77777777" w:rsidR="00E90F16" w:rsidRPr="006F0CEF" w:rsidRDefault="00E90F16" w:rsidP="00851EF1">
      <w:pPr>
        <w:pStyle w:val="Heading2"/>
        <w:rPr>
          <w:rFonts w:ascii="Times New Roman" w:hAnsi="Times New Roman" w:cs="Times New Roman"/>
          <w:color w:val="000000" w:themeColor="text1"/>
        </w:rPr>
      </w:pPr>
      <w:bookmarkStart w:id="23" w:name="_Toc179148157"/>
      <w:r w:rsidRPr="006F0CEF">
        <w:rPr>
          <w:rFonts w:ascii="Times New Roman" w:hAnsi="Times New Roman" w:cs="Times New Roman"/>
          <w:color w:val="000000" w:themeColor="text1"/>
        </w:rPr>
        <w:t>Scope</w:t>
      </w:r>
      <w:bookmarkEnd w:id="23"/>
    </w:p>
    <w:p w14:paraId="3823E0B3" w14:textId="601B6CEB" w:rsidR="00E90F16" w:rsidRPr="006F0CEF" w:rsidRDefault="00E90F16" w:rsidP="00E90F16">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Cranberries are enriched with antioxidants and can help prevent bacterial infections, while phenethyl isothiocyanate (PEITC) found in cruciferous vegetables has anti-cancer and anti-inflammatory properties. Incorporating these into diet may have potential health benefits for human gut. </w:t>
      </w:r>
      <w:r w:rsidR="00560B88" w:rsidRPr="006F0CEF">
        <w:rPr>
          <w:rFonts w:ascii="Times New Roman" w:hAnsi="Times New Roman" w:cs="Times New Roman"/>
          <w:color w:val="000000" w:themeColor="text1"/>
          <w:sz w:val="24"/>
          <w:szCs w:val="24"/>
        </w:rPr>
        <w:t>Interactions of microbiome</w:t>
      </w:r>
      <w:r w:rsidRPr="006F0CEF">
        <w:rPr>
          <w:rFonts w:ascii="Times New Roman" w:hAnsi="Times New Roman" w:cs="Times New Roman"/>
          <w:color w:val="000000" w:themeColor="text1"/>
          <w:sz w:val="24"/>
          <w:szCs w:val="24"/>
        </w:rPr>
        <w:t xml:space="preserve"> and metabolites </w:t>
      </w:r>
      <w:r w:rsidR="00560B88" w:rsidRPr="006F0CEF">
        <w:rPr>
          <w:rFonts w:ascii="Times New Roman" w:hAnsi="Times New Roman" w:cs="Times New Roman"/>
          <w:color w:val="000000" w:themeColor="text1"/>
          <w:sz w:val="24"/>
          <w:szCs w:val="24"/>
        </w:rPr>
        <w:t xml:space="preserve">with the host’s cells </w:t>
      </w:r>
      <w:r w:rsidRPr="006F0CEF">
        <w:rPr>
          <w:rFonts w:ascii="Times New Roman" w:hAnsi="Times New Roman" w:cs="Times New Roman"/>
          <w:color w:val="000000" w:themeColor="text1"/>
          <w:sz w:val="24"/>
          <w:szCs w:val="24"/>
        </w:rPr>
        <w:t xml:space="preserve">play crucial roles in maintaining gastrointestinal </w:t>
      </w:r>
      <w:r w:rsidR="00560B88" w:rsidRPr="006F0CEF">
        <w:rPr>
          <w:rFonts w:ascii="Times New Roman" w:hAnsi="Times New Roman" w:cs="Times New Roman"/>
          <w:color w:val="000000" w:themeColor="text1"/>
          <w:sz w:val="24"/>
          <w:szCs w:val="24"/>
        </w:rPr>
        <w:t xml:space="preserve">(GI) </w:t>
      </w:r>
      <w:r w:rsidRPr="006F0CEF">
        <w:rPr>
          <w:rFonts w:ascii="Times New Roman" w:hAnsi="Times New Roman" w:cs="Times New Roman"/>
          <w:color w:val="000000" w:themeColor="text1"/>
          <w:sz w:val="24"/>
          <w:szCs w:val="24"/>
        </w:rPr>
        <w:t>tract balance.</w:t>
      </w:r>
    </w:p>
    <w:p w14:paraId="536FF33D" w14:textId="77777777" w:rsidR="00E90F16" w:rsidRPr="006F0CEF" w:rsidRDefault="00E90F16" w:rsidP="00851EF1">
      <w:pPr>
        <w:pStyle w:val="Heading2"/>
        <w:rPr>
          <w:rFonts w:ascii="Times New Roman" w:hAnsi="Times New Roman" w:cs="Times New Roman"/>
          <w:color w:val="000000" w:themeColor="text1"/>
        </w:rPr>
      </w:pPr>
      <w:bookmarkStart w:id="24" w:name="_Toc179148158"/>
      <w:r w:rsidRPr="006F0CEF">
        <w:rPr>
          <w:rFonts w:ascii="Times New Roman" w:hAnsi="Times New Roman" w:cs="Times New Roman"/>
          <w:color w:val="000000" w:themeColor="text1"/>
        </w:rPr>
        <w:t>Methods and results</w:t>
      </w:r>
      <w:bookmarkEnd w:id="24"/>
    </w:p>
    <w:p w14:paraId="2FDF1693" w14:textId="119F91DE" w:rsidR="00E90F16" w:rsidRPr="006F0CEF" w:rsidRDefault="00E90F16" w:rsidP="00E90F16">
      <w:pPr>
        <w:rPr>
          <w:rFonts w:ascii="Times New Roman" w:hAnsi="Times New Roman" w:cs="Times New Roman"/>
          <w:color w:val="000000" w:themeColor="text1"/>
        </w:rPr>
      </w:pPr>
      <w:r w:rsidRPr="006F0CEF">
        <w:rPr>
          <w:rFonts w:ascii="Times New Roman" w:hAnsi="Times New Roman" w:cs="Times New Roman"/>
          <w:color w:val="000000" w:themeColor="text1"/>
          <w:sz w:val="24"/>
          <w:szCs w:val="24"/>
        </w:rPr>
        <w:t>In this study, we focused on the alteration of gut microbiomes and metabolomes by cranberry and PEITC enriched diets in wi</w:t>
      </w:r>
      <w:r w:rsidR="003C30A2" w:rsidRPr="006F0CEF">
        <w:rPr>
          <w:rFonts w:ascii="Times New Roman" w:hAnsi="Times New Roman" w:cs="Times New Roman"/>
          <w:color w:val="000000" w:themeColor="text1"/>
          <w:sz w:val="24"/>
          <w:szCs w:val="24"/>
        </w:rPr>
        <w:t>ld</w:t>
      </w:r>
      <w:r w:rsidRPr="006F0CEF">
        <w:rPr>
          <w:rFonts w:ascii="Times New Roman" w:hAnsi="Times New Roman" w:cs="Times New Roman"/>
          <w:color w:val="000000" w:themeColor="text1"/>
          <w:sz w:val="24"/>
          <w:szCs w:val="24"/>
        </w:rPr>
        <w:t>-type (WT) and Nrf2 knockout (KO)</w:t>
      </w:r>
      <w:r w:rsidR="00560B88" w:rsidRPr="006F0CEF">
        <w:rPr>
          <w:rFonts w:ascii="Times New Roman" w:hAnsi="Times New Roman" w:cs="Times New Roman"/>
          <w:color w:val="000000" w:themeColor="text1"/>
          <w:sz w:val="24"/>
          <w:szCs w:val="24"/>
        </w:rPr>
        <w:t xml:space="preserve"> mice</w:t>
      </w:r>
      <w:r w:rsidRPr="006F0CEF">
        <w:rPr>
          <w:rFonts w:ascii="Times New Roman" w:hAnsi="Times New Roman" w:cs="Times New Roman"/>
          <w:color w:val="000000" w:themeColor="text1"/>
          <w:sz w:val="24"/>
          <w:szCs w:val="24"/>
        </w:rPr>
        <w:t xml:space="preserve">, and </w:t>
      </w:r>
      <w:r w:rsidR="00560B88" w:rsidRPr="006F0CEF">
        <w:rPr>
          <w:rFonts w:ascii="Times New Roman" w:hAnsi="Times New Roman" w:cs="Times New Roman"/>
          <w:color w:val="000000" w:themeColor="text1"/>
          <w:sz w:val="24"/>
          <w:szCs w:val="24"/>
        </w:rPr>
        <w:t>the diets’</w:t>
      </w:r>
      <w:r w:rsidRPr="006F0CEF">
        <w:rPr>
          <w:rFonts w:ascii="Times New Roman" w:hAnsi="Times New Roman" w:cs="Times New Roman"/>
          <w:color w:val="000000" w:themeColor="text1"/>
          <w:sz w:val="24"/>
          <w:szCs w:val="24"/>
        </w:rPr>
        <w:t xml:space="preserve"> potential in reducing the risk of inflammation. Nrf2 KO mice had</w:t>
      </w:r>
      <w:r w:rsidR="009151BA" w:rsidRPr="006F0CEF">
        <w:rPr>
          <w:rFonts w:ascii="Times New Roman" w:hAnsi="Times New Roman" w:cs="Times New Roman"/>
          <w:color w:val="000000" w:themeColor="text1"/>
          <w:sz w:val="24"/>
          <w:szCs w:val="24"/>
        </w:rPr>
        <w:t xml:space="preserve"> higher alpha diversity</w:t>
      </w:r>
      <w:r w:rsidRPr="006F0CEF">
        <w:rPr>
          <w:rFonts w:ascii="Times New Roman" w:hAnsi="Times New Roman" w:cs="Times New Roman"/>
          <w:color w:val="000000" w:themeColor="text1"/>
          <w:sz w:val="24"/>
          <w:szCs w:val="24"/>
        </w:rPr>
        <w:t xml:space="preserve"> compared to WT. Cranberry and PEITC limited the inflammatory effect of dextran sulfate sodium (DSS) </w:t>
      </w:r>
      <w:r w:rsidR="00247F7A" w:rsidRPr="006F0CEF">
        <w:rPr>
          <w:rFonts w:ascii="Times New Roman" w:hAnsi="Times New Roman" w:cs="Times New Roman"/>
          <w:color w:val="000000" w:themeColor="text1"/>
          <w:sz w:val="24"/>
          <w:szCs w:val="24"/>
        </w:rPr>
        <w:t>and</w:t>
      </w:r>
      <w:r w:rsidRPr="006F0CEF">
        <w:rPr>
          <w:rFonts w:ascii="Times New Roman" w:hAnsi="Times New Roman" w:cs="Times New Roman"/>
          <w:color w:val="000000" w:themeColor="text1"/>
          <w:sz w:val="24"/>
          <w:szCs w:val="24"/>
        </w:rPr>
        <w:t xml:space="preserve"> increas</w:t>
      </w:r>
      <w:r w:rsidR="00247F7A" w:rsidRPr="006F0CEF">
        <w:rPr>
          <w:rFonts w:ascii="Times New Roman" w:hAnsi="Times New Roman" w:cs="Times New Roman"/>
          <w:color w:val="000000" w:themeColor="text1"/>
          <w:sz w:val="24"/>
          <w:szCs w:val="24"/>
        </w:rPr>
        <w:t>ed</w:t>
      </w:r>
      <w:r w:rsidRPr="006F0CEF">
        <w:rPr>
          <w:rFonts w:ascii="Times New Roman" w:hAnsi="Times New Roman" w:cs="Times New Roman"/>
          <w:color w:val="000000" w:themeColor="text1"/>
          <w:sz w:val="24"/>
          <w:szCs w:val="24"/>
        </w:rPr>
        <w:t xml:space="preserve"> the diversity of </w:t>
      </w:r>
      <w:del w:id="25" w:author="Sargsyan, Davit [JRDUS]" w:date="2024-10-27T20:48:00Z">
        <w:r w:rsidRPr="006F0CEF" w:rsidDel="00D41EF1">
          <w:rPr>
            <w:rFonts w:ascii="Times New Roman" w:hAnsi="Times New Roman" w:cs="Times New Roman"/>
            <w:color w:val="000000" w:themeColor="text1"/>
            <w:sz w:val="24"/>
            <w:szCs w:val="24"/>
          </w:rPr>
          <w:delText xml:space="preserve">mice </w:delText>
        </w:r>
      </w:del>
      <w:ins w:id="26" w:author="Sargsyan, Davit [JRDUS]" w:date="2024-10-27T20:48:00Z">
        <w:r w:rsidR="00D41EF1">
          <w:rPr>
            <w:rFonts w:ascii="Times New Roman" w:hAnsi="Times New Roman" w:cs="Times New Roman"/>
            <w:color w:val="000000" w:themeColor="text1"/>
            <w:sz w:val="24"/>
            <w:szCs w:val="24"/>
          </w:rPr>
          <w:t>mouse</w:t>
        </w:r>
        <w:r w:rsidR="00D41EF1" w:rsidRPr="006F0CEF">
          <w:rPr>
            <w:rFonts w:ascii="Times New Roman" w:hAnsi="Times New Roman" w:cs="Times New Roman"/>
            <w:color w:val="000000" w:themeColor="text1"/>
            <w:sz w:val="24"/>
            <w:szCs w:val="24"/>
          </w:rPr>
          <w:t xml:space="preserve"> </w:t>
        </w:r>
      </w:ins>
      <w:r w:rsidRPr="006F0CEF">
        <w:rPr>
          <w:rFonts w:ascii="Times New Roman" w:hAnsi="Times New Roman" w:cs="Times New Roman"/>
          <w:color w:val="000000" w:themeColor="text1"/>
          <w:sz w:val="24"/>
          <w:szCs w:val="24"/>
        </w:rPr>
        <w:t>gut microbiota.</w:t>
      </w:r>
      <w:r w:rsidR="00511B19" w:rsidRPr="006F0CEF">
        <w:rPr>
          <w:rFonts w:ascii="Times New Roman" w:hAnsi="Times New Roman" w:cs="Times New Roman"/>
          <w:color w:val="000000" w:themeColor="text1"/>
          <w:sz w:val="24"/>
          <w:szCs w:val="24"/>
        </w:rPr>
        <w:t xml:space="preserve"> DSS challenge altered the production of several metabolites while PEITC and cranberry feeding reversed the changes. The enriched diets </w:t>
      </w:r>
      <w:r w:rsidR="006D3842" w:rsidRPr="006F0CEF">
        <w:rPr>
          <w:rFonts w:ascii="Times New Roman" w:hAnsi="Times New Roman" w:cs="Times New Roman"/>
          <w:color w:val="000000" w:themeColor="text1"/>
          <w:sz w:val="24"/>
          <w:szCs w:val="24"/>
        </w:rPr>
        <w:t>modulated</w:t>
      </w:r>
      <w:r w:rsidR="00511B19" w:rsidRPr="006F0CEF">
        <w:rPr>
          <w:rFonts w:ascii="Times New Roman" w:hAnsi="Times New Roman" w:cs="Times New Roman"/>
          <w:color w:val="000000" w:themeColor="text1"/>
          <w:sz w:val="24"/>
          <w:szCs w:val="24"/>
        </w:rPr>
        <w:t xml:space="preserve"> the metabolic responses to induced inflammation likely via microbial composition alterations. Nrf2 KO mice had lower levels of </w:t>
      </w:r>
      <w:r w:rsidR="00F33F49" w:rsidRPr="006F0CEF">
        <w:rPr>
          <w:rFonts w:ascii="Times New Roman" w:hAnsi="Times New Roman" w:cs="Times New Roman"/>
          <w:color w:val="000000" w:themeColor="text1"/>
          <w:sz w:val="24"/>
          <w:szCs w:val="24"/>
        </w:rPr>
        <w:t xml:space="preserve">short-chain fatty acids (SCFA) and </w:t>
      </w:r>
      <w:r w:rsidR="00511B19" w:rsidRPr="006F0CEF">
        <w:rPr>
          <w:rFonts w:ascii="Times New Roman" w:hAnsi="Times New Roman" w:cs="Times New Roman"/>
          <w:color w:val="000000" w:themeColor="text1"/>
          <w:sz w:val="24"/>
          <w:szCs w:val="24"/>
        </w:rPr>
        <w:t xml:space="preserve">amino acids </w:t>
      </w:r>
      <w:r w:rsidR="006E165B" w:rsidRPr="006F0CEF">
        <w:rPr>
          <w:rFonts w:ascii="Times New Roman" w:hAnsi="Times New Roman" w:cs="Times New Roman"/>
          <w:color w:val="000000" w:themeColor="text1"/>
          <w:sz w:val="24"/>
          <w:szCs w:val="24"/>
        </w:rPr>
        <w:t>such as</w:t>
      </w:r>
      <w:r w:rsidR="00511B19" w:rsidRPr="006F0CEF">
        <w:rPr>
          <w:rFonts w:ascii="Times New Roman" w:hAnsi="Times New Roman" w:cs="Times New Roman"/>
          <w:color w:val="000000" w:themeColor="text1"/>
          <w:sz w:val="24"/>
          <w:szCs w:val="24"/>
        </w:rPr>
        <w:t xml:space="preserve"> glutamate, phenylalanine</w:t>
      </w:r>
      <w:r w:rsidR="006E165B" w:rsidRPr="006F0CEF">
        <w:rPr>
          <w:rFonts w:ascii="Times New Roman" w:hAnsi="Times New Roman" w:cs="Times New Roman"/>
          <w:color w:val="000000" w:themeColor="text1"/>
          <w:sz w:val="24"/>
          <w:szCs w:val="24"/>
        </w:rPr>
        <w:t xml:space="preserve"> </w:t>
      </w:r>
      <w:r w:rsidR="00511B19" w:rsidRPr="006F0CEF">
        <w:rPr>
          <w:rFonts w:ascii="Times New Roman" w:hAnsi="Times New Roman" w:cs="Times New Roman"/>
          <w:color w:val="000000" w:themeColor="text1"/>
          <w:sz w:val="24"/>
          <w:szCs w:val="24"/>
        </w:rPr>
        <w:t>and prolin</w:t>
      </w:r>
      <w:ins w:id="27" w:author="Sargsyan, Davit [JRDUS]" w:date="2024-10-27T20:49:00Z">
        <w:r w:rsidR="00D41EF1">
          <w:rPr>
            <w:rFonts w:ascii="Times New Roman" w:hAnsi="Times New Roman" w:cs="Times New Roman"/>
            <w:color w:val="000000" w:themeColor="text1"/>
            <w:sz w:val="24"/>
            <w:szCs w:val="24"/>
          </w:rPr>
          <w:t>e</w:t>
        </w:r>
      </w:ins>
      <w:r w:rsidR="00511B19" w:rsidRPr="006F0CEF">
        <w:rPr>
          <w:rFonts w:ascii="Times New Roman" w:hAnsi="Times New Roman" w:cs="Times New Roman"/>
          <w:color w:val="000000" w:themeColor="text1"/>
          <w:sz w:val="24"/>
          <w:szCs w:val="24"/>
        </w:rPr>
        <w:t xml:space="preserve">, and higher levels of secondary bile acids </w:t>
      </w:r>
      <w:r w:rsidR="00F23C0C" w:rsidRPr="006F0CEF">
        <w:rPr>
          <w:rFonts w:ascii="Times New Roman" w:hAnsi="Times New Roman" w:cs="Times New Roman"/>
          <w:color w:val="000000" w:themeColor="text1"/>
          <w:sz w:val="24"/>
          <w:szCs w:val="24"/>
        </w:rPr>
        <w:t>such as</w:t>
      </w:r>
      <w:r w:rsidR="00511B19" w:rsidRPr="006F0CEF">
        <w:rPr>
          <w:rFonts w:ascii="Times New Roman" w:hAnsi="Times New Roman" w:cs="Times New Roman"/>
          <w:color w:val="000000" w:themeColor="text1"/>
          <w:sz w:val="24"/>
          <w:szCs w:val="24"/>
        </w:rPr>
        <w:t xml:space="preserve"> </w:t>
      </w:r>
      <w:ins w:id="28" w:author="Sargsyan, Davit [JRDUS]" w:date="2024-10-27T20:52:00Z">
        <w:r w:rsidR="002F3A54">
          <w:rPr>
            <w:rFonts w:ascii="Times New Roman" w:hAnsi="Times New Roman" w:cs="Times New Roman"/>
            <w:color w:val="000000" w:themeColor="text1"/>
            <w:sz w:val="24"/>
            <w:szCs w:val="24"/>
          </w:rPr>
          <w:t>d</w:t>
        </w:r>
        <w:r w:rsidR="002F3A54" w:rsidRPr="002F3A54">
          <w:rPr>
            <w:rFonts w:ascii="Times New Roman" w:hAnsi="Times New Roman" w:cs="Times New Roman"/>
            <w:color w:val="000000" w:themeColor="text1"/>
            <w:sz w:val="24"/>
            <w:szCs w:val="24"/>
          </w:rPr>
          <w:t xml:space="preserve">ichloroacetic </w:t>
        </w:r>
      </w:ins>
      <w:ins w:id="29" w:author="Sargsyan, Davit [JRDUS]" w:date="2024-10-27T20:55:00Z">
        <w:r w:rsidR="00320378">
          <w:rPr>
            <w:rFonts w:ascii="Times New Roman" w:hAnsi="Times New Roman" w:cs="Times New Roman"/>
            <w:color w:val="000000" w:themeColor="text1"/>
            <w:sz w:val="24"/>
            <w:szCs w:val="24"/>
          </w:rPr>
          <w:t xml:space="preserve">acid </w:t>
        </w:r>
      </w:ins>
      <w:ins w:id="30" w:author="Sargsyan, Davit [JRDUS]" w:date="2024-10-27T20:52:00Z">
        <w:r w:rsidR="002F3A54">
          <w:rPr>
            <w:rFonts w:ascii="Times New Roman" w:hAnsi="Times New Roman" w:cs="Times New Roman"/>
            <w:color w:val="000000" w:themeColor="text1"/>
            <w:sz w:val="24"/>
            <w:szCs w:val="24"/>
          </w:rPr>
          <w:t>(</w:t>
        </w:r>
      </w:ins>
      <w:r w:rsidR="00511B19" w:rsidRPr="006F0CEF">
        <w:rPr>
          <w:rFonts w:ascii="Times New Roman" w:hAnsi="Times New Roman" w:cs="Times New Roman"/>
          <w:color w:val="000000" w:themeColor="text1"/>
          <w:sz w:val="24"/>
          <w:szCs w:val="24"/>
        </w:rPr>
        <w:t>DCA</w:t>
      </w:r>
      <w:del w:id="31" w:author="Sargsyan, Davit [JRDUS]" w:date="2024-10-27T20:53:00Z">
        <w:r w:rsidR="00511B19" w:rsidRPr="006F0CEF" w:rsidDel="002F3A54">
          <w:rPr>
            <w:rFonts w:ascii="Times New Roman" w:hAnsi="Times New Roman" w:cs="Times New Roman"/>
            <w:color w:val="000000" w:themeColor="text1"/>
            <w:sz w:val="24"/>
            <w:szCs w:val="24"/>
          </w:rPr>
          <w:delText xml:space="preserve">, </w:delText>
        </w:r>
      </w:del>
      <w:ins w:id="32" w:author="Sargsyan, Davit [JRDUS]" w:date="2024-10-27T20:53:00Z">
        <w:r w:rsidR="002F3A54">
          <w:rPr>
            <w:rFonts w:ascii="Times New Roman" w:hAnsi="Times New Roman" w:cs="Times New Roman"/>
            <w:color w:val="000000" w:themeColor="text1"/>
            <w:sz w:val="24"/>
            <w:szCs w:val="24"/>
          </w:rPr>
          <w:t>) and</w:t>
        </w:r>
        <w:r w:rsidR="002F3A54" w:rsidRPr="006F0CEF">
          <w:rPr>
            <w:rFonts w:ascii="Times New Roman" w:hAnsi="Times New Roman" w:cs="Times New Roman"/>
            <w:color w:val="000000" w:themeColor="text1"/>
            <w:sz w:val="24"/>
            <w:szCs w:val="24"/>
          </w:rPr>
          <w:t xml:space="preserve"> </w:t>
        </w:r>
        <w:r w:rsidR="002F3A54">
          <w:rPr>
            <w:rFonts w:ascii="Times New Roman" w:hAnsi="Times New Roman" w:cs="Times New Roman"/>
            <w:color w:val="000000" w:themeColor="text1"/>
            <w:sz w:val="24"/>
            <w:szCs w:val="24"/>
          </w:rPr>
          <w:t>l</w:t>
        </w:r>
        <w:r w:rsidR="002F3A54" w:rsidRPr="002F3A54">
          <w:rPr>
            <w:rFonts w:ascii="Times New Roman" w:hAnsi="Times New Roman" w:cs="Times New Roman"/>
            <w:color w:val="000000" w:themeColor="text1"/>
            <w:sz w:val="24"/>
            <w:szCs w:val="24"/>
          </w:rPr>
          <w:t xml:space="preserve">ithocholic acid </w:t>
        </w:r>
        <w:r w:rsidR="002F3A54">
          <w:rPr>
            <w:rFonts w:ascii="Times New Roman" w:hAnsi="Times New Roman" w:cs="Times New Roman"/>
            <w:color w:val="000000" w:themeColor="text1"/>
            <w:sz w:val="24"/>
            <w:szCs w:val="24"/>
          </w:rPr>
          <w:t>(</w:t>
        </w:r>
      </w:ins>
      <w:r w:rsidR="00511B19" w:rsidRPr="006F0CEF">
        <w:rPr>
          <w:rFonts w:ascii="Times New Roman" w:hAnsi="Times New Roman" w:cs="Times New Roman"/>
          <w:color w:val="000000" w:themeColor="text1"/>
          <w:sz w:val="24"/>
          <w:szCs w:val="24"/>
        </w:rPr>
        <w:t>LCA</w:t>
      </w:r>
      <w:ins w:id="33" w:author="Sargsyan, Davit [JRDUS]" w:date="2024-10-27T20:53:00Z">
        <w:r w:rsidR="002F3A54">
          <w:rPr>
            <w:rFonts w:ascii="Times New Roman" w:hAnsi="Times New Roman" w:cs="Times New Roman"/>
            <w:color w:val="000000" w:themeColor="text1"/>
            <w:sz w:val="24"/>
            <w:szCs w:val="24"/>
          </w:rPr>
          <w:t xml:space="preserve">) that are produced by gut bacteria, </w:t>
        </w:r>
      </w:ins>
      <w:del w:id="34" w:author="Sargsyan, Davit [JRDUS]" w:date="2024-10-27T20:54:00Z">
        <w:r w:rsidR="00F23C0C" w:rsidRPr="006F0CEF" w:rsidDel="002F3A54">
          <w:rPr>
            <w:rFonts w:ascii="Times New Roman" w:hAnsi="Times New Roman" w:cs="Times New Roman"/>
            <w:color w:val="000000" w:themeColor="text1"/>
            <w:sz w:val="24"/>
            <w:szCs w:val="24"/>
          </w:rPr>
          <w:delText xml:space="preserve"> </w:delText>
        </w:r>
      </w:del>
      <w:r w:rsidR="00511B19" w:rsidRPr="006F0CEF">
        <w:rPr>
          <w:rFonts w:ascii="Times New Roman" w:hAnsi="Times New Roman" w:cs="Times New Roman"/>
          <w:color w:val="000000" w:themeColor="text1"/>
          <w:sz w:val="24"/>
          <w:szCs w:val="24"/>
        </w:rPr>
        <w:t xml:space="preserve">and </w:t>
      </w:r>
      <w:ins w:id="35" w:author="Sargsyan, Davit [JRDUS]" w:date="2024-10-27T20:54:00Z">
        <w:r w:rsidR="002F3A54">
          <w:rPr>
            <w:rFonts w:ascii="Times New Roman" w:hAnsi="Times New Roman" w:cs="Times New Roman"/>
            <w:color w:val="000000" w:themeColor="text1"/>
            <w:sz w:val="24"/>
            <w:szCs w:val="24"/>
          </w:rPr>
          <w:t>m</w:t>
        </w:r>
        <w:r w:rsidR="002F3A54" w:rsidRPr="002F3A54">
          <w:rPr>
            <w:rFonts w:ascii="Times New Roman" w:hAnsi="Times New Roman" w:cs="Times New Roman"/>
            <w:color w:val="000000" w:themeColor="text1"/>
            <w:sz w:val="24"/>
            <w:szCs w:val="24"/>
          </w:rPr>
          <w:t>uricholic acid</w:t>
        </w:r>
        <w:r w:rsidR="002F3A54" w:rsidRPr="006F0CEF">
          <w:rPr>
            <w:rFonts w:ascii="Times New Roman" w:hAnsi="Times New Roman" w:cs="Times New Roman"/>
            <w:color w:val="000000" w:themeColor="text1"/>
            <w:sz w:val="24"/>
            <w:szCs w:val="24"/>
          </w:rPr>
          <w:t xml:space="preserve"> </w:t>
        </w:r>
        <w:r w:rsidR="002F3A54">
          <w:rPr>
            <w:rFonts w:ascii="Times New Roman" w:hAnsi="Times New Roman" w:cs="Times New Roman"/>
            <w:color w:val="000000" w:themeColor="text1"/>
            <w:sz w:val="24"/>
            <w:szCs w:val="24"/>
          </w:rPr>
          <w:t>(</w:t>
        </w:r>
      </w:ins>
      <w:r w:rsidR="00511B19" w:rsidRPr="006F0CEF">
        <w:rPr>
          <w:rFonts w:ascii="Times New Roman" w:hAnsi="Times New Roman" w:cs="Times New Roman"/>
          <w:color w:val="000000" w:themeColor="text1"/>
          <w:sz w:val="24"/>
          <w:szCs w:val="24"/>
        </w:rPr>
        <w:t>MCA</w:t>
      </w:r>
      <w:ins w:id="36" w:author="Sargsyan, Davit [JRDUS]" w:date="2024-10-27T20:54:00Z">
        <w:r w:rsidR="002F3A54">
          <w:rPr>
            <w:rFonts w:ascii="Times New Roman" w:hAnsi="Times New Roman" w:cs="Times New Roman"/>
            <w:color w:val="000000" w:themeColor="text1"/>
            <w:sz w:val="24"/>
            <w:szCs w:val="24"/>
          </w:rPr>
          <w:t>)</w:t>
        </w:r>
      </w:ins>
      <w:r w:rsidR="00F23C0C" w:rsidRPr="006F0CEF">
        <w:rPr>
          <w:rFonts w:ascii="Times New Roman" w:hAnsi="Times New Roman" w:cs="Times New Roman"/>
          <w:color w:val="000000" w:themeColor="text1"/>
          <w:sz w:val="24"/>
          <w:szCs w:val="24"/>
        </w:rPr>
        <w:t xml:space="preserve"> </w:t>
      </w:r>
      <w:del w:id="37" w:author="Sargsyan, Davit [JRDUS]" w:date="2024-10-27T20:55:00Z">
        <w:r w:rsidR="00511B19" w:rsidRPr="006F0CEF" w:rsidDel="002F3A54">
          <w:rPr>
            <w:rFonts w:ascii="Times New Roman" w:hAnsi="Times New Roman" w:cs="Times New Roman"/>
            <w:color w:val="000000" w:themeColor="text1"/>
            <w:sz w:val="24"/>
            <w:szCs w:val="24"/>
          </w:rPr>
          <w:delText>compared to WT mice</w:delText>
        </w:r>
      </w:del>
      <w:ins w:id="38" w:author="Sargsyan, Davit [JRDUS]" w:date="2024-10-27T20:55:00Z">
        <w:r w:rsidR="002F3A54">
          <w:rPr>
            <w:rFonts w:ascii="Times New Roman" w:hAnsi="Times New Roman" w:cs="Times New Roman"/>
            <w:color w:val="000000" w:themeColor="text1"/>
            <w:sz w:val="24"/>
            <w:szCs w:val="24"/>
          </w:rPr>
          <w:t>that</w:t>
        </w:r>
      </w:ins>
      <w:ins w:id="39" w:author="Sargsyan, Davit [JRDUS]" w:date="2024-10-27T20:50:00Z">
        <w:r w:rsidR="00D41EF1">
          <w:rPr>
            <w:rFonts w:ascii="Times New Roman" w:hAnsi="Times New Roman" w:cs="Times New Roman"/>
            <w:color w:val="000000" w:themeColor="text1"/>
            <w:sz w:val="24"/>
            <w:szCs w:val="24"/>
          </w:rPr>
          <w:t xml:space="preserve"> it</w:t>
        </w:r>
      </w:ins>
      <w:ins w:id="40" w:author="Sargsyan, Davit [JRDUS]" w:date="2024-10-27T20:48:00Z">
        <w:r w:rsidR="00D41EF1">
          <w:rPr>
            <w:rFonts w:ascii="Times New Roman" w:hAnsi="Times New Roman" w:cs="Times New Roman"/>
            <w:color w:val="000000" w:themeColor="text1"/>
            <w:sz w:val="24"/>
            <w:szCs w:val="24"/>
          </w:rPr>
          <w:t xml:space="preserve"> is a primary bile acid </w:t>
        </w:r>
      </w:ins>
      <w:ins w:id="41" w:author="Sargsyan, Davit [JRDUS]" w:date="2024-10-27T20:50:00Z">
        <w:r w:rsidR="00D41EF1">
          <w:rPr>
            <w:rFonts w:ascii="Times New Roman" w:hAnsi="Times New Roman" w:cs="Times New Roman"/>
            <w:color w:val="000000" w:themeColor="text1"/>
            <w:sz w:val="24"/>
            <w:szCs w:val="24"/>
          </w:rPr>
          <w:t>produced</w:t>
        </w:r>
      </w:ins>
      <w:ins w:id="42" w:author="Sargsyan, Davit [JRDUS]" w:date="2024-10-27T20:49:00Z">
        <w:r w:rsidR="00D41EF1">
          <w:rPr>
            <w:rFonts w:ascii="Times New Roman" w:hAnsi="Times New Roman" w:cs="Times New Roman"/>
            <w:color w:val="000000" w:themeColor="text1"/>
            <w:sz w:val="24"/>
            <w:szCs w:val="24"/>
          </w:rPr>
          <w:t xml:space="preserve"> </w:t>
        </w:r>
      </w:ins>
      <w:ins w:id="43" w:author="Sargsyan, Davit [JRDUS]" w:date="2024-10-27T20:56:00Z">
        <w:r w:rsidR="00320378">
          <w:rPr>
            <w:rFonts w:ascii="Times New Roman" w:hAnsi="Times New Roman" w:cs="Times New Roman"/>
            <w:color w:val="000000" w:themeColor="text1"/>
            <w:sz w:val="24"/>
            <w:szCs w:val="24"/>
          </w:rPr>
          <w:t>by</w:t>
        </w:r>
      </w:ins>
      <w:ins w:id="44" w:author="Sargsyan, Davit [JRDUS]" w:date="2024-10-27T20:49:00Z">
        <w:r w:rsidR="00D41EF1">
          <w:rPr>
            <w:rFonts w:ascii="Times New Roman" w:hAnsi="Times New Roman" w:cs="Times New Roman"/>
            <w:color w:val="000000" w:themeColor="text1"/>
            <w:sz w:val="24"/>
            <w:szCs w:val="24"/>
          </w:rPr>
          <w:t xml:space="preserve"> mice </w:t>
        </w:r>
      </w:ins>
      <w:ins w:id="45" w:author="Sargsyan, Davit [JRDUS]" w:date="2024-10-27T20:50:00Z">
        <w:r w:rsidR="00D41EF1">
          <w:rPr>
            <w:rFonts w:ascii="Times New Roman" w:hAnsi="Times New Roman" w:cs="Times New Roman"/>
            <w:color w:val="000000" w:themeColor="text1"/>
            <w:sz w:val="24"/>
            <w:szCs w:val="24"/>
          </w:rPr>
          <w:t>including germ-</w:t>
        </w:r>
      </w:ins>
      <w:ins w:id="46" w:author="Sargsyan, Davit [JRDUS]" w:date="2024-10-27T20:51:00Z">
        <w:r w:rsidR="00D41EF1">
          <w:rPr>
            <w:rFonts w:ascii="Times New Roman" w:hAnsi="Times New Roman" w:cs="Times New Roman"/>
            <w:color w:val="000000" w:themeColor="text1"/>
            <w:sz w:val="24"/>
            <w:szCs w:val="24"/>
          </w:rPr>
          <w:t>free mice.</w:t>
        </w:r>
      </w:ins>
    </w:p>
    <w:p w14:paraId="1C71C698" w14:textId="31433789" w:rsidR="00E90F16" w:rsidRPr="006F0CEF" w:rsidRDefault="00E90F16" w:rsidP="00851EF1">
      <w:pPr>
        <w:pStyle w:val="Heading2"/>
        <w:rPr>
          <w:rFonts w:ascii="Times New Roman" w:hAnsi="Times New Roman" w:cs="Times New Roman"/>
          <w:color w:val="000000" w:themeColor="text1"/>
        </w:rPr>
      </w:pPr>
      <w:bookmarkStart w:id="47" w:name="_Toc179148159"/>
      <w:r w:rsidRPr="006F0CEF">
        <w:rPr>
          <w:rFonts w:ascii="Times New Roman" w:hAnsi="Times New Roman" w:cs="Times New Roman"/>
          <w:color w:val="000000" w:themeColor="text1"/>
        </w:rPr>
        <w:t>Conclusions</w:t>
      </w:r>
      <w:bookmarkEnd w:id="47"/>
    </w:p>
    <w:p w14:paraId="7AB65DBB" w14:textId="6ACB7B59" w:rsidR="00F24D6B" w:rsidRPr="006F0CEF" w:rsidRDefault="009B7E99" w:rsidP="00E90F16">
      <w:pPr>
        <w:rPr>
          <w:rFonts w:ascii="Times New Roman" w:hAnsi="Times New Roman" w:cs="Times New Roman"/>
          <w:color w:val="000000" w:themeColor="text1"/>
          <w:sz w:val="24"/>
          <w:szCs w:val="24"/>
        </w:rPr>
      </w:pPr>
      <w:ins w:id="48" w:author="Sargsyan, Davit [JRDUS]" w:date="2024-10-27T20:21:00Z">
        <w:r>
          <w:rPr>
            <w:rFonts w:ascii="Times New Roman" w:hAnsi="Times New Roman" w:cs="Times New Roman"/>
            <w:color w:val="000000" w:themeColor="text1"/>
            <w:sz w:val="24"/>
            <w:szCs w:val="24"/>
          </w:rPr>
          <w:t xml:space="preserve">Compared to WT, Nrf2 KO </w:t>
        </w:r>
      </w:ins>
      <w:ins w:id="49" w:author="Sargsyan, Davit [JRDUS]" w:date="2024-10-27T20:22:00Z">
        <w:r>
          <w:rPr>
            <w:rFonts w:ascii="Times New Roman" w:hAnsi="Times New Roman" w:cs="Times New Roman"/>
            <w:color w:val="000000" w:themeColor="text1"/>
            <w:sz w:val="24"/>
            <w:szCs w:val="24"/>
          </w:rPr>
          <w:t xml:space="preserve">mice </w:t>
        </w:r>
      </w:ins>
      <w:ins w:id="50" w:author="Sargsyan, Davit [JRDUS]" w:date="2024-10-27T20:21:00Z">
        <w:r>
          <w:rPr>
            <w:rFonts w:ascii="Times New Roman" w:hAnsi="Times New Roman" w:cs="Times New Roman"/>
            <w:color w:val="000000" w:themeColor="text1"/>
            <w:sz w:val="24"/>
            <w:szCs w:val="24"/>
          </w:rPr>
          <w:t xml:space="preserve">microbiomes </w:t>
        </w:r>
      </w:ins>
      <w:ins w:id="51" w:author="Sargsyan, Davit [JRDUS]" w:date="2024-10-27T20:22:00Z">
        <w:r>
          <w:rPr>
            <w:rFonts w:ascii="Times New Roman" w:hAnsi="Times New Roman" w:cs="Times New Roman"/>
            <w:color w:val="000000" w:themeColor="text1"/>
            <w:sz w:val="24"/>
            <w:szCs w:val="24"/>
          </w:rPr>
          <w:t>e</w:t>
        </w:r>
      </w:ins>
      <w:ins w:id="52" w:author="Sargsyan, Davit [JRDUS]" w:date="2024-10-27T20:23:00Z">
        <w:r>
          <w:rPr>
            <w:rFonts w:ascii="Times New Roman" w:hAnsi="Times New Roman" w:cs="Times New Roman"/>
            <w:color w:val="000000" w:themeColor="text1"/>
            <w:sz w:val="24"/>
            <w:szCs w:val="24"/>
          </w:rPr>
          <w:t xml:space="preserve">xhibited higher richness and diversity. </w:t>
        </w:r>
      </w:ins>
      <w:del w:id="53" w:author="Sargsyan, Davit [JRDUS]" w:date="2024-10-27T20:23:00Z">
        <w:r w:rsidR="00F24D6B" w:rsidRPr="006F0CEF" w:rsidDel="009B7E99">
          <w:rPr>
            <w:rFonts w:ascii="Times New Roman" w:hAnsi="Times New Roman" w:cs="Times New Roman"/>
            <w:color w:val="000000" w:themeColor="text1"/>
            <w:sz w:val="24"/>
            <w:szCs w:val="24"/>
          </w:rPr>
          <w:delText xml:space="preserve">We observed higher microbiome </w:delText>
        </w:r>
        <w:r w:rsidR="00247F7A" w:rsidRPr="006F0CEF" w:rsidDel="009B7E99">
          <w:rPr>
            <w:rFonts w:ascii="Times New Roman" w:hAnsi="Times New Roman" w:cs="Times New Roman"/>
            <w:color w:val="000000" w:themeColor="text1"/>
            <w:sz w:val="24"/>
            <w:szCs w:val="24"/>
          </w:rPr>
          <w:delText>richness and</w:delText>
        </w:r>
        <w:r w:rsidR="00F24D6B" w:rsidRPr="006F0CEF" w:rsidDel="009B7E99">
          <w:rPr>
            <w:rFonts w:ascii="Times New Roman" w:hAnsi="Times New Roman" w:cs="Times New Roman"/>
            <w:color w:val="000000" w:themeColor="text1"/>
            <w:sz w:val="24"/>
            <w:szCs w:val="24"/>
          </w:rPr>
          <w:delText xml:space="preserve"> diversity in the Nrf2 KO mice compared to WT. </w:delText>
        </w:r>
      </w:del>
      <w:r w:rsidR="00F24D6B" w:rsidRPr="006F0CEF">
        <w:rPr>
          <w:rFonts w:ascii="Times New Roman" w:hAnsi="Times New Roman" w:cs="Times New Roman"/>
          <w:color w:val="000000" w:themeColor="text1"/>
          <w:sz w:val="24"/>
          <w:szCs w:val="24"/>
        </w:rPr>
        <w:t xml:space="preserve">The results </w:t>
      </w:r>
      <w:r w:rsidR="00247F7A" w:rsidRPr="006F0CEF">
        <w:rPr>
          <w:rFonts w:ascii="Times New Roman" w:hAnsi="Times New Roman" w:cs="Times New Roman"/>
          <w:color w:val="000000" w:themeColor="text1"/>
          <w:sz w:val="24"/>
          <w:szCs w:val="24"/>
        </w:rPr>
        <w:t xml:space="preserve">also </w:t>
      </w:r>
      <w:r w:rsidR="00F24D6B" w:rsidRPr="006F0CEF">
        <w:rPr>
          <w:rFonts w:ascii="Times New Roman" w:hAnsi="Times New Roman" w:cs="Times New Roman"/>
          <w:color w:val="000000" w:themeColor="text1"/>
          <w:sz w:val="24"/>
          <w:szCs w:val="24"/>
        </w:rPr>
        <w:t>suggest that PEITC and cranberry-</w:t>
      </w:r>
      <w:del w:id="54" w:author="Sargsyan, Davit [JRDUS]" w:date="2024-10-27T20:24:00Z">
        <w:r w:rsidR="00247F7A" w:rsidRPr="006F0CEF" w:rsidDel="009B7E99">
          <w:rPr>
            <w:rFonts w:ascii="Times New Roman" w:hAnsi="Times New Roman" w:cs="Times New Roman"/>
            <w:color w:val="000000" w:themeColor="text1"/>
            <w:sz w:val="24"/>
            <w:szCs w:val="24"/>
          </w:rPr>
          <w:delText xml:space="preserve">infused </w:delText>
        </w:r>
      </w:del>
      <w:ins w:id="55" w:author="Sargsyan, Davit [JRDUS]" w:date="2024-10-27T20:24:00Z">
        <w:r>
          <w:rPr>
            <w:rFonts w:ascii="Times New Roman" w:hAnsi="Times New Roman" w:cs="Times New Roman"/>
            <w:color w:val="000000" w:themeColor="text1"/>
            <w:sz w:val="24"/>
            <w:szCs w:val="24"/>
          </w:rPr>
          <w:t>enriched</w:t>
        </w:r>
        <w:r w:rsidRPr="006F0CEF">
          <w:rPr>
            <w:rFonts w:ascii="Times New Roman" w:hAnsi="Times New Roman" w:cs="Times New Roman"/>
            <w:color w:val="000000" w:themeColor="text1"/>
            <w:sz w:val="24"/>
            <w:szCs w:val="24"/>
          </w:rPr>
          <w:t xml:space="preserve"> </w:t>
        </w:r>
      </w:ins>
      <w:r w:rsidR="00F24D6B" w:rsidRPr="006F0CEF">
        <w:rPr>
          <w:rFonts w:ascii="Times New Roman" w:hAnsi="Times New Roman" w:cs="Times New Roman"/>
          <w:color w:val="000000" w:themeColor="text1"/>
          <w:sz w:val="24"/>
          <w:szCs w:val="24"/>
        </w:rPr>
        <w:t xml:space="preserve">diets </w:t>
      </w:r>
      <w:del w:id="56" w:author="Sargsyan, Davit [JRDUS]" w:date="2024-10-27T20:24:00Z">
        <w:r w:rsidR="00F24D6B" w:rsidRPr="006F0CEF" w:rsidDel="009B7E99">
          <w:rPr>
            <w:rFonts w:ascii="Times New Roman" w:hAnsi="Times New Roman" w:cs="Times New Roman"/>
            <w:color w:val="000000" w:themeColor="text1"/>
            <w:sz w:val="24"/>
            <w:szCs w:val="24"/>
          </w:rPr>
          <w:delText>had protective effect on</w:delText>
        </w:r>
      </w:del>
      <w:ins w:id="57" w:author="Sargsyan, Davit [JRDUS]" w:date="2024-10-27T20:24:00Z">
        <w:r>
          <w:rPr>
            <w:rFonts w:ascii="Times New Roman" w:hAnsi="Times New Roman" w:cs="Times New Roman"/>
            <w:color w:val="000000" w:themeColor="text1"/>
            <w:sz w:val="24"/>
            <w:szCs w:val="24"/>
          </w:rPr>
          <w:t>positively affe</w:t>
        </w:r>
      </w:ins>
      <w:ins w:id="58" w:author="Sargsyan, Davit [JRDUS]" w:date="2024-10-27T20:25:00Z">
        <w:r>
          <w:rPr>
            <w:rFonts w:ascii="Times New Roman" w:hAnsi="Times New Roman" w:cs="Times New Roman"/>
            <w:color w:val="000000" w:themeColor="text1"/>
            <w:sz w:val="24"/>
            <w:szCs w:val="24"/>
          </w:rPr>
          <w:t>cted</w:t>
        </w:r>
      </w:ins>
      <w:r w:rsidR="00F24D6B" w:rsidRPr="006F0CEF">
        <w:rPr>
          <w:rFonts w:ascii="Times New Roman" w:hAnsi="Times New Roman" w:cs="Times New Roman"/>
          <w:color w:val="000000" w:themeColor="text1"/>
          <w:sz w:val="24"/>
          <w:szCs w:val="24"/>
        </w:rPr>
        <w:t xml:space="preserve"> the hosts’ microbiome</w:t>
      </w:r>
      <w:ins w:id="59" w:author="Sargsyan, Davit [JRDUS]" w:date="2024-10-27T20:25:00Z">
        <w:r>
          <w:rPr>
            <w:rFonts w:ascii="Times New Roman" w:hAnsi="Times New Roman" w:cs="Times New Roman"/>
            <w:color w:val="000000" w:themeColor="text1"/>
            <w:sz w:val="24"/>
            <w:szCs w:val="24"/>
          </w:rPr>
          <w:t>s</w:t>
        </w:r>
      </w:ins>
      <w:del w:id="60" w:author="Sargsyan, Davit [JRDUS]" w:date="2024-10-27T20:25:00Z">
        <w:r w:rsidR="00247F7A" w:rsidRPr="006F0CEF" w:rsidDel="009B7E99">
          <w:rPr>
            <w:rFonts w:ascii="Times New Roman" w:hAnsi="Times New Roman" w:cs="Times New Roman"/>
            <w:color w:val="000000" w:themeColor="text1"/>
            <w:sz w:val="24"/>
            <w:szCs w:val="24"/>
          </w:rPr>
          <w:delText xml:space="preserve"> richness and</w:delText>
        </w:r>
        <w:r w:rsidR="00F24D6B" w:rsidRPr="006F0CEF" w:rsidDel="009B7E99">
          <w:rPr>
            <w:rFonts w:ascii="Times New Roman" w:hAnsi="Times New Roman" w:cs="Times New Roman"/>
            <w:color w:val="000000" w:themeColor="text1"/>
            <w:sz w:val="24"/>
            <w:szCs w:val="24"/>
          </w:rPr>
          <w:delText xml:space="preserve"> </w:delText>
        </w:r>
        <w:r w:rsidR="00280026" w:rsidRPr="006F0CEF" w:rsidDel="009B7E99">
          <w:rPr>
            <w:rFonts w:ascii="Times New Roman" w:hAnsi="Times New Roman" w:cs="Times New Roman"/>
            <w:color w:val="000000" w:themeColor="text1"/>
            <w:sz w:val="24"/>
            <w:szCs w:val="24"/>
          </w:rPr>
          <w:delText xml:space="preserve">diversity </w:delText>
        </w:r>
      </w:del>
      <w:ins w:id="61" w:author="Sargsyan, Davit [JRDUS]" w:date="2024-10-27T20:28:00Z">
        <w:r>
          <w:rPr>
            <w:rFonts w:ascii="Times New Roman" w:hAnsi="Times New Roman" w:cs="Times New Roman"/>
            <w:color w:val="000000" w:themeColor="text1"/>
            <w:sz w:val="24"/>
            <w:szCs w:val="24"/>
          </w:rPr>
          <w:t xml:space="preserve"> </w:t>
        </w:r>
      </w:ins>
      <w:r w:rsidR="00280026" w:rsidRPr="006F0CEF">
        <w:rPr>
          <w:rFonts w:ascii="Times New Roman" w:hAnsi="Times New Roman" w:cs="Times New Roman"/>
          <w:color w:val="000000" w:themeColor="text1"/>
          <w:sz w:val="24"/>
          <w:szCs w:val="24"/>
        </w:rPr>
        <w:t>and</w:t>
      </w:r>
      <w:r w:rsidR="00247F7A" w:rsidRPr="006F0CEF">
        <w:rPr>
          <w:rFonts w:ascii="Times New Roman" w:hAnsi="Times New Roman" w:cs="Times New Roman"/>
          <w:color w:val="000000" w:themeColor="text1"/>
          <w:sz w:val="24"/>
          <w:szCs w:val="24"/>
        </w:rPr>
        <w:t xml:space="preserve"> increased the production of microbial metabolites</w:t>
      </w:r>
      <w:r w:rsidR="00F24D6B" w:rsidRPr="006F0CEF">
        <w:rPr>
          <w:rFonts w:ascii="Times New Roman" w:hAnsi="Times New Roman" w:cs="Times New Roman"/>
          <w:color w:val="000000" w:themeColor="text1"/>
          <w:sz w:val="24"/>
          <w:szCs w:val="24"/>
        </w:rPr>
        <w:t xml:space="preserve">. </w:t>
      </w:r>
      <w:r w:rsidR="00247F7A" w:rsidRPr="006F0CEF">
        <w:rPr>
          <w:rFonts w:ascii="Times New Roman" w:hAnsi="Times New Roman" w:cs="Times New Roman"/>
          <w:color w:val="000000" w:themeColor="text1"/>
          <w:sz w:val="24"/>
          <w:szCs w:val="24"/>
        </w:rPr>
        <w:t>Additionally, t</w:t>
      </w:r>
      <w:r w:rsidR="00F24D6B" w:rsidRPr="006F0CEF">
        <w:rPr>
          <w:rFonts w:ascii="Times New Roman" w:hAnsi="Times New Roman" w:cs="Times New Roman"/>
          <w:color w:val="000000" w:themeColor="text1"/>
          <w:sz w:val="24"/>
          <w:szCs w:val="24"/>
        </w:rPr>
        <w:t xml:space="preserve">he dietary supplements showed the reversal of the </w:t>
      </w:r>
      <w:r w:rsidR="00247F7A" w:rsidRPr="006F0CEF">
        <w:rPr>
          <w:rFonts w:ascii="Times New Roman" w:hAnsi="Times New Roman" w:cs="Times New Roman"/>
          <w:color w:val="000000" w:themeColor="text1"/>
          <w:sz w:val="24"/>
          <w:szCs w:val="24"/>
        </w:rPr>
        <w:t xml:space="preserve">negative </w:t>
      </w:r>
      <w:r w:rsidR="00F24D6B" w:rsidRPr="006F0CEF">
        <w:rPr>
          <w:rFonts w:ascii="Times New Roman" w:hAnsi="Times New Roman" w:cs="Times New Roman"/>
          <w:color w:val="000000" w:themeColor="text1"/>
          <w:sz w:val="24"/>
          <w:szCs w:val="24"/>
        </w:rPr>
        <w:t>effect of DSS-induced inflammation on the balance of Firmicutes and Bacteroidetes</w:t>
      </w:r>
      <w:r w:rsidR="00DA2EE6" w:rsidRPr="006F0CEF">
        <w:rPr>
          <w:rFonts w:ascii="Times New Roman" w:hAnsi="Times New Roman" w:cs="Times New Roman"/>
          <w:color w:val="000000" w:themeColor="text1"/>
          <w:sz w:val="24"/>
          <w:szCs w:val="24"/>
        </w:rPr>
        <w:t>, the two major</w:t>
      </w:r>
      <w:r w:rsidR="00F24D6B" w:rsidRPr="006F0CEF">
        <w:rPr>
          <w:rFonts w:ascii="Times New Roman" w:hAnsi="Times New Roman" w:cs="Times New Roman"/>
          <w:color w:val="000000" w:themeColor="text1"/>
          <w:sz w:val="24"/>
          <w:szCs w:val="24"/>
        </w:rPr>
        <w:t xml:space="preserve"> </w:t>
      </w:r>
      <w:r w:rsidR="00247F7A" w:rsidRPr="006F0CEF">
        <w:rPr>
          <w:rFonts w:ascii="Times New Roman" w:hAnsi="Times New Roman" w:cs="Times New Roman"/>
          <w:color w:val="000000" w:themeColor="text1"/>
          <w:sz w:val="24"/>
          <w:szCs w:val="24"/>
        </w:rPr>
        <w:t xml:space="preserve">phylum </w:t>
      </w:r>
      <w:r w:rsidR="00F24D6B" w:rsidRPr="006F0CEF">
        <w:rPr>
          <w:rFonts w:ascii="Times New Roman" w:hAnsi="Times New Roman" w:cs="Times New Roman"/>
          <w:color w:val="000000" w:themeColor="text1"/>
          <w:sz w:val="24"/>
          <w:szCs w:val="24"/>
        </w:rPr>
        <w:t xml:space="preserve">in the hosts’ intestines. </w:t>
      </w:r>
      <w:r w:rsidR="00247F7A" w:rsidRPr="006F0CEF">
        <w:rPr>
          <w:rFonts w:ascii="Times New Roman" w:hAnsi="Times New Roman" w:cs="Times New Roman"/>
          <w:color w:val="000000" w:themeColor="text1"/>
          <w:sz w:val="24"/>
          <w:szCs w:val="24"/>
        </w:rPr>
        <w:t xml:space="preserve">Taken together, </w:t>
      </w:r>
      <w:del w:id="62" w:author="Sargsyan, Davit [JRDUS]" w:date="2024-10-27T20:25:00Z">
        <w:r w:rsidR="00247F7A" w:rsidRPr="006F0CEF" w:rsidDel="009B7E99">
          <w:rPr>
            <w:rFonts w:ascii="Times New Roman" w:hAnsi="Times New Roman" w:cs="Times New Roman"/>
            <w:color w:val="000000" w:themeColor="text1"/>
            <w:sz w:val="24"/>
            <w:szCs w:val="24"/>
          </w:rPr>
          <w:delText xml:space="preserve">our </w:delText>
        </w:r>
      </w:del>
      <w:ins w:id="63" w:author="Sargsyan, Davit [JRDUS]" w:date="2024-10-27T20:25:00Z">
        <w:r>
          <w:rPr>
            <w:rFonts w:ascii="Times New Roman" w:hAnsi="Times New Roman" w:cs="Times New Roman"/>
            <w:color w:val="000000" w:themeColor="text1"/>
            <w:sz w:val="24"/>
            <w:szCs w:val="24"/>
          </w:rPr>
          <w:t>this</w:t>
        </w:r>
      </w:ins>
      <w:del w:id="64" w:author="Sargsyan, Davit [JRDUS]" w:date="2024-10-27T20:26:00Z">
        <w:r w:rsidR="00247F7A" w:rsidRPr="006F0CEF" w:rsidDel="009B7E99">
          <w:rPr>
            <w:rFonts w:ascii="Times New Roman" w:hAnsi="Times New Roman" w:cs="Times New Roman"/>
            <w:color w:val="000000" w:themeColor="text1"/>
            <w:sz w:val="24"/>
            <w:szCs w:val="24"/>
          </w:rPr>
          <w:delText>current</w:delText>
        </w:r>
      </w:del>
      <w:r w:rsidR="00247F7A" w:rsidRPr="006F0CEF">
        <w:rPr>
          <w:rFonts w:ascii="Times New Roman" w:hAnsi="Times New Roman" w:cs="Times New Roman"/>
          <w:color w:val="000000" w:themeColor="text1"/>
          <w:sz w:val="24"/>
          <w:szCs w:val="24"/>
        </w:rPr>
        <w:t xml:space="preserve"> study </w:t>
      </w:r>
      <w:r w:rsidR="00F9105F" w:rsidRPr="006F0CEF">
        <w:rPr>
          <w:rFonts w:ascii="Times New Roman" w:hAnsi="Times New Roman" w:cs="Times New Roman"/>
          <w:color w:val="000000" w:themeColor="text1"/>
          <w:sz w:val="24"/>
          <w:szCs w:val="24"/>
        </w:rPr>
        <w:t>indicates</w:t>
      </w:r>
      <w:r w:rsidR="00247F7A" w:rsidRPr="006F0CEF">
        <w:rPr>
          <w:rFonts w:ascii="Times New Roman" w:hAnsi="Times New Roman" w:cs="Times New Roman"/>
          <w:color w:val="000000" w:themeColor="text1"/>
          <w:sz w:val="24"/>
          <w:szCs w:val="24"/>
        </w:rPr>
        <w:t xml:space="preserve"> that the phenotypic expression of Nrf2 impacted the microbiota and metabolic reprogramming induced by DSS-mediated inflammation and dietary </w:t>
      </w:r>
      <w:del w:id="65" w:author="Sargsyan, Davit [JRDUS]" w:date="2024-10-27T20:27:00Z">
        <w:r w:rsidR="00247F7A" w:rsidRPr="006F0CEF" w:rsidDel="009B7E99">
          <w:rPr>
            <w:rFonts w:ascii="Times New Roman" w:hAnsi="Times New Roman" w:cs="Times New Roman"/>
            <w:color w:val="000000" w:themeColor="text1"/>
            <w:sz w:val="24"/>
            <w:szCs w:val="24"/>
          </w:rPr>
          <w:delText xml:space="preserve">feeding </w:delText>
        </w:r>
      </w:del>
      <w:ins w:id="66" w:author="Sargsyan, Davit [JRDUS]" w:date="2024-10-27T20:27:00Z">
        <w:r>
          <w:rPr>
            <w:rFonts w:ascii="Times New Roman" w:hAnsi="Times New Roman" w:cs="Times New Roman"/>
            <w:color w:val="000000" w:themeColor="text1"/>
            <w:sz w:val="24"/>
            <w:szCs w:val="24"/>
          </w:rPr>
          <w:t>supplements</w:t>
        </w:r>
        <w:r w:rsidRPr="006F0CEF">
          <w:rPr>
            <w:rFonts w:ascii="Times New Roman" w:hAnsi="Times New Roman" w:cs="Times New Roman"/>
            <w:color w:val="000000" w:themeColor="text1"/>
            <w:sz w:val="24"/>
            <w:szCs w:val="24"/>
          </w:rPr>
          <w:t xml:space="preserve"> </w:t>
        </w:r>
      </w:ins>
      <w:r w:rsidR="00247F7A" w:rsidRPr="006F0CEF">
        <w:rPr>
          <w:rFonts w:ascii="Times New Roman" w:hAnsi="Times New Roman" w:cs="Times New Roman"/>
          <w:color w:val="000000" w:themeColor="text1"/>
          <w:sz w:val="24"/>
          <w:szCs w:val="24"/>
        </w:rPr>
        <w:t>of cranberry and PEITC</w:t>
      </w:r>
      <w:ins w:id="67" w:author="Sargsyan, Davit [JRDUS]" w:date="2024-10-27T20:27:00Z">
        <w:r>
          <w:rPr>
            <w:rFonts w:ascii="Times New Roman" w:hAnsi="Times New Roman" w:cs="Times New Roman"/>
            <w:color w:val="000000" w:themeColor="text1"/>
            <w:sz w:val="24"/>
            <w:szCs w:val="24"/>
          </w:rPr>
          <w:t>.</w:t>
        </w:r>
      </w:ins>
      <w:del w:id="68" w:author="Sargsyan, Davit [JRDUS]" w:date="2024-10-27T20:27:00Z">
        <w:r w:rsidR="00247F7A" w:rsidRPr="006F0CEF" w:rsidDel="009B7E99">
          <w:rPr>
            <w:rFonts w:ascii="Times New Roman" w:hAnsi="Times New Roman" w:cs="Times New Roman"/>
            <w:color w:val="000000" w:themeColor="text1"/>
            <w:sz w:val="24"/>
            <w:szCs w:val="24"/>
          </w:rPr>
          <w:delText xml:space="preserve"> which </w:delText>
        </w:r>
        <w:r w:rsidR="00280026" w:rsidRPr="006F0CEF" w:rsidDel="009B7E99">
          <w:rPr>
            <w:rFonts w:ascii="Times New Roman" w:hAnsi="Times New Roman" w:cs="Times New Roman"/>
            <w:color w:val="000000" w:themeColor="text1"/>
            <w:sz w:val="24"/>
            <w:szCs w:val="24"/>
          </w:rPr>
          <w:delText>are</w:delText>
        </w:r>
        <w:r w:rsidR="00247F7A" w:rsidRPr="006F0CEF" w:rsidDel="009B7E99">
          <w:rPr>
            <w:rFonts w:ascii="Times New Roman" w:hAnsi="Times New Roman" w:cs="Times New Roman"/>
            <w:color w:val="000000" w:themeColor="text1"/>
            <w:sz w:val="24"/>
            <w:szCs w:val="24"/>
          </w:rPr>
          <w:delText xml:space="preserve"> positively associated with the health of human gut</w:delText>
        </w:r>
      </w:del>
      <w:r w:rsidR="00247F7A" w:rsidRPr="006F0CEF">
        <w:rPr>
          <w:rFonts w:ascii="Times New Roman" w:hAnsi="Times New Roman" w:cs="Times New Roman"/>
          <w:color w:val="000000" w:themeColor="text1"/>
          <w:sz w:val="24"/>
          <w:szCs w:val="24"/>
        </w:rPr>
        <w:t>.</w:t>
      </w:r>
    </w:p>
    <w:p w14:paraId="2D6C5568" w14:textId="1C3ADD74" w:rsidR="00AB6127" w:rsidRPr="006F0CEF" w:rsidRDefault="00AB6127" w:rsidP="00A43D9D">
      <w:pPr>
        <w:pStyle w:val="Heading1"/>
        <w:rPr>
          <w:rFonts w:ascii="Times New Roman" w:hAnsi="Times New Roman" w:cs="Times New Roman"/>
          <w:color w:val="000000" w:themeColor="text1"/>
        </w:rPr>
      </w:pPr>
      <w:bookmarkStart w:id="69" w:name="_Toc179148160"/>
      <w:r w:rsidRPr="006F0CEF">
        <w:rPr>
          <w:rFonts w:ascii="Times New Roman" w:hAnsi="Times New Roman" w:cs="Times New Roman"/>
          <w:color w:val="000000" w:themeColor="text1"/>
        </w:rPr>
        <w:t>1</w:t>
      </w:r>
      <w:r w:rsidR="006F0CEF">
        <w:rPr>
          <w:rFonts w:ascii="Times New Roman" w:hAnsi="Times New Roman" w:cs="Times New Roman"/>
          <w:color w:val="000000" w:themeColor="text1"/>
        </w:rPr>
        <w:t>.</w:t>
      </w:r>
      <w:r w:rsidRPr="006F0CEF">
        <w:rPr>
          <w:rFonts w:ascii="Times New Roman" w:hAnsi="Times New Roman" w:cs="Times New Roman"/>
          <w:color w:val="000000" w:themeColor="text1"/>
        </w:rPr>
        <w:t xml:space="preserve"> Introduction</w:t>
      </w:r>
      <w:bookmarkEnd w:id="21"/>
      <w:bookmarkEnd w:id="69"/>
    </w:p>
    <w:p w14:paraId="29806264" w14:textId="483AF946" w:rsidR="00137FBE" w:rsidRPr="006F0CEF" w:rsidRDefault="009B7E99" w:rsidP="00137FBE">
      <w:pPr>
        <w:rPr>
          <w:rFonts w:ascii="Times New Roman" w:hAnsi="Times New Roman" w:cs="Times New Roman"/>
          <w:color w:val="000000" w:themeColor="text1"/>
          <w:sz w:val="24"/>
          <w:szCs w:val="24"/>
        </w:rPr>
      </w:pPr>
      <w:ins w:id="70" w:author="Sargsyan, Davit [JRDUS]" w:date="2024-10-27T20:28:00Z">
        <w:r>
          <w:rPr>
            <w:rFonts w:ascii="Times New Roman" w:hAnsi="Times New Roman" w:cs="Times New Roman"/>
            <w:color w:val="000000" w:themeColor="text1"/>
            <w:sz w:val="24"/>
            <w:szCs w:val="24"/>
          </w:rPr>
          <w:t xml:space="preserve">Microbial communities leaving on and in the </w:t>
        </w:r>
      </w:ins>
      <w:ins w:id="71" w:author="Sargsyan, Davit [JRDUS]" w:date="2024-10-27T20:29:00Z">
        <w:r>
          <w:rPr>
            <w:rFonts w:ascii="Times New Roman" w:hAnsi="Times New Roman" w:cs="Times New Roman"/>
            <w:color w:val="000000" w:themeColor="text1"/>
            <w:sz w:val="24"/>
            <w:szCs w:val="24"/>
          </w:rPr>
          <w:t xml:space="preserve">surfaces of human and animal bodies can </w:t>
        </w:r>
        <w:proofErr w:type="spellStart"/>
        <w:r>
          <w:rPr>
            <w:rFonts w:ascii="Times New Roman" w:hAnsi="Times New Roman" w:cs="Times New Roman"/>
            <w:color w:val="000000" w:themeColor="text1"/>
            <w:sz w:val="24"/>
            <w:szCs w:val="24"/>
          </w:rPr>
          <w:t>drastiacally</w:t>
        </w:r>
        <w:proofErr w:type="spellEnd"/>
        <w:r>
          <w:rPr>
            <w:rFonts w:ascii="Times New Roman" w:hAnsi="Times New Roman" w:cs="Times New Roman"/>
            <w:color w:val="000000" w:themeColor="text1"/>
            <w:sz w:val="24"/>
            <w:szCs w:val="24"/>
          </w:rPr>
          <w:t xml:space="preserve"> affect the host’s health. </w:t>
        </w:r>
      </w:ins>
      <w:ins w:id="72" w:author="Sargsyan, Davit [JRDUS]" w:date="2024-10-27T20:30:00Z">
        <w:r>
          <w:rPr>
            <w:rFonts w:ascii="Times New Roman" w:hAnsi="Times New Roman" w:cs="Times New Roman"/>
            <w:color w:val="000000" w:themeColor="text1"/>
            <w:sz w:val="24"/>
            <w:szCs w:val="24"/>
          </w:rPr>
          <w:t xml:space="preserve">These include </w:t>
        </w:r>
        <w:proofErr w:type="spellStart"/>
        <w:r>
          <w:rPr>
            <w:rFonts w:ascii="Times New Roman" w:hAnsi="Times New Roman" w:cs="Times New Roman"/>
            <w:color w:val="000000" w:themeColor="text1"/>
            <w:sz w:val="24"/>
            <w:szCs w:val="24"/>
          </w:rPr>
          <w:t>archea</w:t>
        </w:r>
        <w:proofErr w:type="spellEnd"/>
        <w:r>
          <w:rPr>
            <w:rFonts w:ascii="Times New Roman" w:hAnsi="Times New Roman" w:cs="Times New Roman"/>
            <w:color w:val="000000" w:themeColor="text1"/>
            <w:sz w:val="24"/>
            <w:szCs w:val="24"/>
          </w:rPr>
          <w:t xml:space="preserve">, bacteria and fungi that are abundant </w:t>
        </w:r>
      </w:ins>
      <w:ins w:id="73" w:author="Sargsyan, Davit [JRDUS]" w:date="2024-10-27T20:31:00Z">
        <w:r>
          <w:rPr>
            <w:rFonts w:ascii="Times New Roman" w:hAnsi="Times New Roman" w:cs="Times New Roman"/>
            <w:color w:val="000000" w:themeColor="text1"/>
            <w:sz w:val="24"/>
            <w:szCs w:val="24"/>
          </w:rPr>
          <w:t xml:space="preserve">that inhabit skin and the inner lining of the gastrointestinal tract (GI). </w:t>
        </w:r>
      </w:ins>
      <w:del w:id="74" w:author="Sargsyan, Davit [JRDUS]" w:date="2024-10-27T20:31:00Z">
        <w:r w:rsidR="00137FBE" w:rsidRPr="006F0CEF" w:rsidDel="009B7E99">
          <w:rPr>
            <w:rFonts w:ascii="Times New Roman" w:hAnsi="Times New Roman" w:cs="Times New Roman"/>
            <w:color w:val="000000" w:themeColor="text1"/>
            <w:sz w:val="24"/>
            <w:szCs w:val="24"/>
          </w:rPr>
          <w:delText xml:space="preserve">Human and animal health can be affected by microorganisms including bacteria, archaea and fungi which are distributed in large quantities on surfaces throughout their bodies </w:delText>
        </w:r>
      </w:del>
      <w:r w:rsidR="003678A9" w:rsidRPr="006F0CEF">
        <w:rPr>
          <w:rFonts w:ascii="Times New Roman" w:hAnsi="Times New Roman" w:cs="Times New Roman"/>
          <w:color w:val="000000" w:themeColor="text1"/>
          <w:sz w:val="24"/>
          <w:szCs w:val="24"/>
        </w:rPr>
        <w:fldChar w:fldCharType="begin"/>
      </w:r>
      <w:r w:rsidR="008008FA" w:rsidRPr="006F0CEF">
        <w:rPr>
          <w:rFonts w:ascii="Times New Roman" w:hAnsi="Times New Roman" w:cs="Times New Roman"/>
          <w:color w:val="000000" w:themeColor="text1"/>
          <w:sz w:val="24"/>
          <w:szCs w:val="24"/>
        </w:rPr>
        <w:instrText xml:space="preserve"> ADDIN EN.CITE &lt;EndNote&gt;&lt;Cite&gt;&lt;Author&gt;Dethlefsen&lt;/Author&gt;&lt;Year&gt;2007&lt;/Year&gt;&lt;RecNum&gt;193&lt;/RecNum&gt;&lt;DisplayText&gt;(1)&lt;/DisplayText&gt;&lt;record&gt;&lt;rec-number&gt;193&lt;/rec-number&gt;&lt;foreign-keys&gt;&lt;key app="EN" db-id="9swx20s26fz5zoedxf2xatw7t0x5f2rspet9" timestamp="1674511025"&gt;193&lt;/key&gt;&lt;/foreign-keys&gt;&lt;ref-type name="Journal Article"&gt;17&lt;/ref-type&gt;&lt;contributors&gt;&lt;authors&gt;&lt;author&gt;Dethlefsen, L.&lt;/author&gt;&lt;author&gt;McFall-Ngai, M.&lt;/author&gt;&lt;author&gt;Relman, D. A.&lt;/author&gt;&lt;/authors&gt;&lt;/contributors&gt;&lt;auth-address&gt;Department of Microbiology and Immunology, Stanford University, Stanford, California 94305, USA.&lt;/auth-address&gt;&lt;titles&gt;&lt;title&gt;An ecological and evolutionary perspective on human-microbe mutualism and disease&lt;/title&gt;&lt;secondary-title&gt;Nature&lt;/secondary-title&gt;&lt;/titles&gt;&lt;periodical&gt;&lt;full-title&gt;Nature&lt;/full-title&gt;&lt;/periodical&gt;&lt;pages&gt;811-8&lt;/pages&gt;&lt;volume&gt;449&lt;/volume&gt;&lt;number&gt;7164&lt;/number&gt;&lt;edition&gt;2007/10/19&lt;/edition&gt;&lt;keywords&gt;&lt;keyword&gt;Animals&lt;/keyword&gt;&lt;keyword&gt;Bacterial Physiological Phenomena&lt;/keyword&gt;&lt;keyword&gt;*Biological Evolution&lt;/keyword&gt;&lt;keyword&gt;*Disease&lt;/keyword&gt;&lt;keyword&gt;Health&lt;/keyword&gt;&lt;keyword&gt;*Host-Pathogen Interactions&lt;/keyword&gt;&lt;keyword&gt;Humans&lt;/keyword&gt;&lt;keyword&gt;*Symbiosis&lt;/keyword&gt;&lt;/keywords&gt;&lt;dates&gt;&lt;year&gt;2007&lt;/year&gt;&lt;pub-dates&gt;&lt;date&gt;Oct 18&lt;/date&gt;&lt;/pub-dates&gt;&lt;/dates&gt;&lt;isbn&gt;1476-4687 (Electronic)&amp;#xD;0028-0836 (Linking)&lt;/isbn&gt;&lt;accession-num&gt;17943117&lt;/accession-num&gt;&lt;urls&gt;&lt;related-urls&gt;&lt;url&gt;https://www.ncbi.nlm.nih.gov/pubmed/17943117&lt;/url&gt;&lt;/related-urls&gt;&lt;/urls&gt;&lt;electronic-resource-num&gt;10.1038/nature06245&lt;/electronic-resource-num&gt;&lt;/record&gt;&lt;/Cite&gt;&lt;/EndNote&gt;</w:instrText>
      </w:r>
      <w:r w:rsidR="003678A9"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(1)</w:t>
      </w:r>
      <w:r w:rsidR="003678A9" w:rsidRPr="006F0CEF">
        <w:rPr>
          <w:rFonts w:ascii="Times New Roman" w:hAnsi="Times New Roman" w:cs="Times New Roman"/>
          <w:color w:val="000000" w:themeColor="text1"/>
          <w:sz w:val="24"/>
          <w:szCs w:val="24"/>
        </w:rPr>
        <w:fldChar w:fldCharType="end"/>
      </w:r>
      <w:r w:rsidR="00137FBE" w:rsidRPr="006F0CEF">
        <w:rPr>
          <w:rFonts w:ascii="Times New Roman" w:hAnsi="Times New Roman" w:cs="Times New Roman"/>
          <w:color w:val="000000" w:themeColor="text1"/>
          <w:sz w:val="24"/>
          <w:szCs w:val="24"/>
        </w:rPr>
        <w:t xml:space="preserve">. </w:t>
      </w:r>
      <w:ins w:id="75" w:author="Sargsyan, Davit [JRDUS]" w:date="2024-10-27T20:32:00Z">
        <w:r w:rsidR="007A5791">
          <w:rPr>
            <w:rFonts w:ascii="Times New Roman" w:hAnsi="Times New Roman" w:cs="Times New Roman"/>
            <w:color w:val="000000" w:themeColor="text1"/>
            <w:sz w:val="24"/>
            <w:szCs w:val="24"/>
          </w:rPr>
          <w:t xml:space="preserve">They help to metabolize essential nutrients, </w:t>
        </w:r>
      </w:ins>
      <w:ins w:id="76" w:author="Sargsyan, Davit [JRDUS]" w:date="2024-10-27T20:33:00Z">
        <w:r w:rsidR="007A5791">
          <w:rPr>
            <w:rFonts w:ascii="Times New Roman" w:hAnsi="Times New Roman" w:cs="Times New Roman"/>
            <w:color w:val="000000" w:themeColor="text1"/>
            <w:sz w:val="24"/>
            <w:szCs w:val="24"/>
          </w:rPr>
          <w:t xml:space="preserve">provide energy and interact with the host’s immune system. </w:t>
        </w:r>
      </w:ins>
      <w:del w:id="77" w:author="Sargsyan, Davit [JRDUS]" w:date="2024-10-27T20:33:00Z">
        <w:r w:rsidR="00137FBE" w:rsidRPr="006F0CEF" w:rsidDel="007A5791">
          <w:rPr>
            <w:rFonts w:ascii="Times New Roman" w:hAnsi="Times New Roman" w:cs="Times New Roman"/>
            <w:color w:val="000000" w:themeColor="text1"/>
            <w:sz w:val="24"/>
            <w:szCs w:val="24"/>
          </w:rPr>
          <w:delText xml:space="preserve">The role of gut bacteria is especially noted for their potential beneficial effects in metabolizing essential nutrients, providing energy and enhancing immune system </w:delText>
        </w:r>
      </w:del>
      <w:r w:rsidR="003678A9" w:rsidRPr="006F0CEF">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dD48cmVjb3JkPjxyZWMtbnVtYmVyPjE5NjwvcmVjLW51bWJlcj48Zm9yZWlnbi1rZXlzPjxrZXkg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dD48cmVjb3JkPjxyZWMtbnVtYmVyPjE5NjwvcmVjLW51bWJlcj48Zm9yZWlnbi1rZXlzPjxrZXkg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3678A9" w:rsidRPr="006F0CEF">
        <w:rPr>
          <w:rFonts w:ascii="Times New Roman" w:hAnsi="Times New Roman" w:cs="Times New Roman"/>
          <w:color w:val="000000" w:themeColor="text1"/>
          <w:sz w:val="24"/>
          <w:szCs w:val="24"/>
        </w:rPr>
      </w:r>
      <w:r w:rsidR="003678A9"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(2, 3, 4)</w:t>
      </w:r>
      <w:r w:rsidR="003678A9" w:rsidRPr="006F0CEF">
        <w:rPr>
          <w:rFonts w:ascii="Times New Roman" w:hAnsi="Times New Roman" w:cs="Times New Roman"/>
          <w:color w:val="000000" w:themeColor="text1"/>
          <w:sz w:val="24"/>
          <w:szCs w:val="24"/>
        </w:rPr>
        <w:fldChar w:fldCharType="end"/>
      </w:r>
      <w:r w:rsidR="00137FBE" w:rsidRPr="006F0CEF">
        <w:rPr>
          <w:rFonts w:ascii="Times New Roman" w:hAnsi="Times New Roman" w:cs="Times New Roman"/>
          <w:color w:val="000000" w:themeColor="text1"/>
          <w:sz w:val="24"/>
          <w:szCs w:val="24"/>
        </w:rPr>
        <w:t xml:space="preserve">. </w:t>
      </w:r>
      <w:r w:rsidR="00D671BA" w:rsidRPr="006F0CEF">
        <w:rPr>
          <w:rFonts w:ascii="Times New Roman" w:hAnsi="Times New Roman" w:cs="Times New Roman"/>
          <w:color w:val="000000" w:themeColor="text1"/>
          <w:sz w:val="24"/>
          <w:szCs w:val="24"/>
        </w:rPr>
        <w:t>For example</w:t>
      </w:r>
      <w:r w:rsidR="00137FBE" w:rsidRPr="006F0CEF">
        <w:rPr>
          <w:rFonts w:ascii="Times New Roman" w:hAnsi="Times New Roman" w:cs="Times New Roman"/>
          <w:color w:val="000000" w:themeColor="text1"/>
          <w:sz w:val="24"/>
          <w:szCs w:val="24"/>
        </w:rPr>
        <w:t xml:space="preserve">, gut bacteria </w:t>
      </w:r>
      <w:proofErr w:type="spellStart"/>
      <w:r w:rsidR="0008782D" w:rsidRPr="006F0CEF">
        <w:rPr>
          <w:rFonts w:ascii="Times New Roman" w:hAnsi="Times New Roman" w:cs="Times New Roman"/>
          <w:i/>
          <w:iCs/>
          <w:color w:val="000000" w:themeColor="text1"/>
          <w:sz w:val="24"/>
          <w:szCs w:val="24"/>
        </w:rPr>
        <w:lastRenderedPageBreak/>
        <w:t>B</w:t>
      </w:r>
      <w:r w:rsidR="00137FBE" w:rsidRPr="006F0CEF">
        <w:rPr>
          <w:rFonts w:ascii="Times New Roman" w:hAnsi="Times New Roman" w:cs="Times New Roman"/>
          <w:i/>
          <w:iCs/>
          <w:color w:val="000000" w:themeColor="text1"/>
          <w:sz w:val="24"/>
          <w:szCs w:val="24"/>
        </w:rPr>
        <w:t>utyricicoccus</w:t>
      </w:r>
      <w:proofErr w:type="spellEnd"/>
      <w:r w:rsidR="00137FBE" w:rsidRPr="006F0CEF">
        <w:rPr>
          <w:rFonts w:ascii="Times New Roman" w:hAnsi="Times New Roman" w:cs="Times New Roman"/>
          <w:i/>
          <w:iCs/>
          <w:color w:val="000000" w:themeColor="text1"/>
          <w:sz w:val="24"/>
          <w:szCs w:val="24"/>
        </w:rPr>
        <w:t xml:space="preserve"> </w:t>
      </w:r>
      <w:proofErr w:type="spellStart"/>
      <w:r w:rsidR="0008782D" w:rsidRPr="006F0CEF">
        <w:rPr>
          <w:rFonts w:ascii="Times New Roman" w:hAnsi="Times New Roman" w:cs="Times New Roman"/>
          <w:i/>
          <w:iCs/>
          <w:color w:val="000000" w:themeColor="text1"/>
          <w:sz w:val="24"/>
          <w:szCs w:val="24"/>
        </w:rPr>
        <w:t>P</w:t>
      </w:r>
      <w:r w:rsidR="00137FBE" w:rsidRPr="006F0CEF">
        <w:rPr>
          <w:rFonts w:ascii="Times New Roman" w:hAnsi="Times New Roman" w:cs="Times New Roman"/>
          <w:i/>
          <w:iCs/>
          <w:color w:val="000000" w:themeColor="text1"/>
          <w:sz w:val="24"/>
          <w:szCs w:val="24"/>
        </w:rPr>
        <w:t>ullicaecorum</w:t>
      </w:r>
      <w:proofErr w:type="spellEnd"/>
      <w:r w:rsidR="00137FBE" w:rsidRPr="006F0CEF">
        <w:rPr>
          <w:rFonts w:ascii="Times New Roman" w:hAnsi="Times New Roman" w:cs="Times New Roman"/>
          <w:color w:val="000000" w:themeColor="text1"/>
          <w:sz w:val="24"/>
          <w:szCs w:val="24"/>
        </w:rPr>
        <w:t xml:space="preserve"> and </w:t>
      </w:r>
      <w:proofErr w:type="spellStart"/>
      <w:r w:rsidR="0008782D" w:rsidRPr="006F0CEF">
        <w:rPr>
          <w:rFonts w:ascii="Times New Roman" w:hAnsi="Times New Roman" w:cs="Times New Roman"/>
          <w:i/>
          <w:iCs/>
          <w:color w:val="000000" w:themeColor="text1"/>
          <w:sz w:val="24"/>
          <w:szCs w:val="24"/>
        </w:rPr>
        <w:t>B</w:t>
      </w:r>
      <w:r w:rsidR="00137FBE" w:rsidRPr="006F0CEF">
        <w:rPr>
          <w:rFonts w:ascii="Times New Roman" w:hAnsi="Times New Roman" w:cs="Times New Roman"/>
          <w:i/>
          <w:iCs/>
          <w:color w:val="000000" w:themeColor="text1"/>
          <w:sz w:val="24"/>
          <w:szCs w:val="24"/>
        </w:rPr>
        <w:t>utyricicoccus</w:t>
      </w:r>
      <w:proofErr w:type="spellEnd"/>
      <w:r w:rsidR="00137FBE" w:rsidRPr="006F0CEF">
        <w:rPr>
          <w:rFonts w:ascii="Times New Roman" w:hAnsi="Times New Roman" w:cs="Times New Roman"/>
          <w:i/>
          <w:iCs/>
          <w:color w:val="000000" w:themeColor="text1"/>
          <w:sz w:val="24"/>
          <w:szCs w:val="24"/>
        </w:rPr>
        <w:t xml:space="preserve"> </w:t>
      </w:r>
      <w:proofErr w:type="spellStart"/>
      <w:r w:rsidR="0008782D" w:rsidRPr="006F0CEF">
        <w:rPr>
          <w:rFonts w:ascii="Times New Roman" w:hAnsi="Times New Roman" w:cs="Times New Roman"/>
          <w:i/>
          <w:iCs/>
          <w:color w:val="000000" w:themeColor="text1"/>
          <w:sz w:val="24"/>
          <w:szCs w:val="24"/>
        </w:rPr>
        <w:t>P</w:t>
      </w:r>
      <w:r w:rsidR="00137FBE" w:rsidRPr="006F0CEF">
        <w:rPr>
          <w:rFonts w:ascii="Times New Roman" w:hAnsi="Times New Roman" w:cs="Times New Roman"/>
          <w:i/>
          <w:iCs/>
          <w:color w:val="000000" w:themeColor="text1"/>
          <w:sz w:val="24"/>
          <w:szCs w:val="24"/>
        </w:rPr>
        <w:t>ullicaecorum</w:t>
      </w:r>
      <w:proofErr w:type="spellEnd"/>
      <w:r w:rsidR="00137FBE" w:rsidRPr="006F0CEF">
        <w:rPr>
          <w:rFonts w:ascii="Times New Roman" w:hAnsi="Times New Roman" w:cs="Times New Roman"/>
          <w:color w:val="000000" w:themeColor="text1"/>
          <w:sz w:val="24"/>
          <w:szCs w:val="24"/>
        </w:rPr>
        <w:t xml:space="preserve"> produce butyrate, an essential metabolite for human GI homeostasis and disease prevention </w:t>
      </w:r>
      <w:r w:rsidR="003678A9" w:rsidRPr="006F0CEF">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ZD48cmVjLW51bWJlcj4xOTk8L3JlYy1udW1iZXI+PGZvcmVpZ24ta2V5cz48a2V5IGFwcD0iRU4i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ZD48cmVjLW51bWJlcj4xOTk8L3JlYy1udW1iZXI+PGZvcmVpZ24ta2V5cz48a2V5IGFwcD0iRU4i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3678A9" w:rsidRPr="006F0CEF">
        <w:rPr>
          <w:rFonts w:ascii="Times New Roman" w:hAnsi="Times New Roman" w:cs="Times New Roman"/>
          <w:color w:val="000000" w:themeColor="text1"/>
          <w:sz w:val="24"/>
          <w:szCs w:val="24"/>
        </w:rPr>
      </w:r>
      <w:r w:rsidR="003678A9"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(5)</w:t>
      </w:r>
      <w:r w:rsidR="003678A9" w:rsidRPr="006F0CEF">
        <w:rPr>
          <w:rFonts w:ascii="Times New Roman" w:hAnsi="Times New Roman" w:cs="Times New Roman"/>
          <w:color w:val="000000" w:themeColor="text1"/>
          <w:sz w:val="24"/>
          <w:szCs w:val="24"/>
        </w:rPr>
        <w:fldChar w:fldCharType="end"/>
      </w:r>
      <w:r w:rsidR="00677D23" w:rsidRPr="006F0CEF">
        <w:rPr>
          <w:rFonts w:ascii="Times New Roman" w:hAnsi="Times New Roman" w:cs="Times New Roman"/>
          <w:color w:val="000000" w:themeColor="text1"/>
          <w:sz w:val="24"/>
          <w:szCs w:val="24"/>
        </w:rPr>
        <w:t>. L</w:t>
      </w:r>
      <w:r w:rsidR="00137FBE" w:rsidRPr="006F0CEF">
        <w:rPr>
          <w:rFonts w:ascii="Times New Roman" w:hAnsi="Times New Roman" w:cs="Times New Roman"/>
          <w:color w:val="000000" w:themeColor="text1"/>
          <w:sz w:val="24"/>
          <w:szCs w:val="24"/>
        </w:rPr>
        <w:t xml:space="preserve">actobacillus strains are involved in essential vitamins metabolism </w:t>
      </w:r>
      <w:r w:rsidR="003678A9" w:rsidRPr="006F0CEF">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PHJlYy1udW1iZXI+MjAwPC9yZWMtbnVtYmVyPjxmb3JlaWduLWtleXM+PGtleSBhcHA9IkVOIiBk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PHJlYy1udW1iZXI+MjAwPC9yZWMtbnVtYmVyPjxmb3JlaWduLWtleXM+PGtleSBhcHA9IkVOIiBk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3678A9" w:rsidRPr="006F0CEF">
        <w:rPr>
          <w:rFonts w:ascii="Times New Roman" w:hAnsi="Times New Roman" w:cs="Times New Roman"/>
          <w:color w:val="000000" w:themeColor="text1"/>
          <w:sz w:val="24"/>
          <w:szCs w:val="24"/>
        </w:rPr>
      </w:r>
      <w:r w:rsidR="003678A9"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(6)</w:t>
      </w:r>
      <w:r w:rsidR="003678A9" w:rsidRPr="006F0CEF">
        <w:rPr>
          <w:rFonts w:ascii="Times New Roman" w:hAnsi="Times New Roman" w:cs="Times New Roman"/>
          <w:color w:val="000000" w:themeColor="text1"/>
          <w:sz w:val="24"/>
          <w:szCs w:val="24"/>
        </w:rPr>
        <w:fldChar w:fldCharType="end"/>
      </w:r>
      <w:r w:rsidR="00137FBE" w:rsidRPr="006F0CEF">
        <w:rPr>
          <w:rFonts w:ascii="Times New Roman" w:hAnsi="Times New Roman" w:cs="Times New Roman"/>
          <w:color w:val="000000" w:themeColor="text1"/>
          <w:sz w:val="24"/>
          <w:szCs w:val="24"/>
        </w:rPr>
        <w:t xml:space="preserve"> and human sleep quality improvement </w:t>
      </w:r>
      <w:r w:rsidR="003678A9" w:rsidRPr="006F0CEF">
        <w:rPr>
          <w:rFonts w:ascii="Times New Roman" w:hAnsi="Times New Roman" w:cs="Times New Roman"/>
          <w:color w:val="000000" w:themeColor="text1"/>
          <w:sz w:val="24"/>
          <w:szCs w:val="24"/>
        </w:rPr>
        <w:fldChar w:fldCharType="begin"/>
      </w:r>
      <w:r w:rsidR="008008FA" w:rsidRPr="006F0CEF">
        <w:rPr>
          <w:rFonts w:ascii="Times New Roman" w:hAnsi="Times New Roman" w:cs="Times New Roman"/>
          <w:color w:val="000000" w:themeColor="text1"/>
          <w:sz w:val="24"/>
          <w:szCs w:val="24"/>
        </w:rPr>
        <w:instrText xml:space="preserve"> ADDIN EN.CITE &lt;EndNote&gt;&lt;Cite&gt;&lt;Author&gt;Aizawa&lt;/Author&gt;&lt;Year&gt;2018&lt;/Year&gt;&lt;RecNum&gt;201&lt;/RecNum&gt;&lt;DisplayText&gt;(7)&lt;/DisplayText&gt;&lt;record&gt;&lt;rec-number&gt;201&lt;/rec-number&gt;&lt;foreign-keys&gt;&lt;key app="EN" db-id="9swx20s26fz5zoedxf2xatw7t0x5f2rspet9" timestamp="1674511025"&gt;201&lt;/key&gt;&lt;/foreign-keys&gt;&lt;ref-type name="Journal Article"&gt;17&lt;/ref-type&gt;&lt;contributors&gt;&lt;authors&gt;&lt;author&gt;Aizawa, E.&lt;/author&gt;&lt;author&gt;Tsuji, H.&lt;/author&gt;&lt;author&gt;Asahara, T.&lt;/author&gt;&lt;author&gt;Takahashi, T.&lt;/author&gt;&lt;author&gt;Teraishi, T.&lt;/author&gt;&lt;author&gt;Yoshida, S.&lt;/author&gt;&lt;author&gt;Koga, N.&lt;/author&gt;&lt;author&gt;Hattori, K.&lt;/author&gt;&lt;author&gt;Ota, M.&lt;/author&gt;&lt;author&gt;Kunugi, H.&lt;/author&gt;&lt;/authors&gt;&lt;/contributors&gt;&lt;auth-address&gt;Department of Mental Disorder Research, National Institute of Neuroscience, National Center of Neurology and Psychiatry, Tokyo, Japan.&amp;#xD;Department of Human Life Science, Nagoya University of Economics, Aichi, Japan.&amp;#xD;Yakult Central Institute, Tokyo, Japan.&amp;#xD;Department of Psychiatry, National Center of Neurology and Psychiatry Hospital, Tokyo, Japan.&lt;/auth-address&gt;&lt;titles&gt;&lt;title&gt;Bifidobacterium and Lactobacillus Counts in the Gut Microbiota of Patients With Bipolar Disorder and Healthy Controls&lt;/title&gt;&lt;secondary-title&gt;Front Psychiatry&lt;/secondary-title&gt;&lt;/titles&gt;&lt;periodical&gt;&lt;full-title&gt;Front Psychiatry&lt;/full-title&gt;&lt;/periodical&gt;&lt;pages&gt;730&lt;/pages&gt;&lt;volume&gt;9&lt;/volume&gt;&lt;edition&gt;2019/02/05&lt;/edition&gt;&lt;keywords&gt;&lt;keyword&gt;Bifidobacterium&lt;/keyword&gt;&lt;keyword&gt;Lactobacillus&lt;/keyword&gt;&lt;keyword&gt;bipolar disorder&lt;/keyword&gt;&lt;keyword&gt;cortisol levels&lt;/keyword&gt;&lt;keyword&gt;stress response&lt;/keyword&gt;&lt;/keywords&gt;&lt;dates&gt;&lt;year&gt;2018&lt;/year&gt;&lt;/dates&gt;&lt;isbn&gt;1664-0640 (Print)&amp;#xD;1664-0640 (Linking)&lt;/isbn&gt;&lt;accession-num&gt;30713509&lt;/accession-num&gt;&lt;urls&gt;&lt;related-urls&gt;&lt;url&gt;https://www.ncbi.nlm.nih.gov/pubmed/30713509&lt;/url&gt;&lt;/related-urls&gt;&lt;/urls&gt;&lt;custom2&gt;PMC6346636&lt;/custom2&gt;&lt;electronic-resource-num&gt;10.3389/fpsyt.2018.00730&lt;/electronic-resource-num&gt;&lt;/record&gt;&lt;/Cite&gt;&lt;/EndNote&gt;</w:instrText>
      </w:r>
      <w:r w:rsidR="003678A9"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(7)</w:t>
      </w:r>
      <w:r w:rsidR="003678A9" w:rsidRPr="006F0CEF">
        <w:rPr>
          <w:rFonts w:ascii="Times New Roman" w:hAnsi="Times New Roman" w:cs="Times New Roman"/>
          <w:color w:val="000000" w:themeColor="text1"/>
          <w:sz w:val="24"/>
          <w:szCs w:val="24"/>
        </w:rPr>
        <w:fldChar w:fldCharType="end"/>
      </w:r>
      <w:r w:rsidR="00394966" w:rsidRPr="006F0CEF">
        <w:rPr>
          <w:rFonts w:ascii="Times New Roman" w:hAnsi="Times New Roman" w:cs="Times New Roman"/>
          <w:color w:val="000000" w:themeColor="text1"/>
          <w:sz w:val="24"/>
          <w:szCs w:val="24"/>
        </w:rPr>
        <w:t xml:space="preserve">. Yet another </w:t>
      </w:r>
      <w:r w:rsidR="001E1EC5" w:rsidRPr="006F0CEF">
        <w:rPr>
          <w:rFonts w:ascii="Times New Roman" w:hAnsi="Times New Roman" w:cs="Times New Roman"/>
          <w:color w:val="000000" w:themeColor="text1"/>
          <w:sz w:val="24"/>
          <w:szCs w:val="24"/>
        </w:rPr>
        <w:t>group of bacterial strains,</w:t>
      </w:r>
      <w:r w:rsidR="00137FBE" w:rsidRPr="006F0CEF">
        <w:rPr>
          <w:rFonts w:ascii="Times New Roman" w:hAnsi="Times New Roman" w:cs="Times New Roman"/>
          <w:color w:val="000000" w:themeColor="text1"/>
          <w:sz w:val="24"/>
          <w:szCs w:val="24"/>
        </w:rPr>
        <w:t xml:space="preserve"> </w:t>
      </w:r>
      <w:r w:rsidR="00137FBE" w:rsidRPr="007A5791">
        <w:rPr>
          <w:rFonts w:ascii="Times New Roman" w:hAnsi="Times New Roman" w:cs="Times New Roman"/>
          <w:i/>
          <w:iCs/>
          <w:color w:val="000000" w:themeColor="text1"/>
          <w:sz w:val="24"/>
          <w:szCs w:val="24"/>
          <w:rPrChange w:id="78" w:author="Sargsyan, Davit [JRDUS]" w:date="2024-10-27T20:34:00Z">
            <w:rPr>
              <w:rFonts w:ascii="Times New Roman" w:hAnsi="Times New Roman" w:cs="Times New Roman"/>
              <w:color w:val="000000" w:themeColor="text1"/>
              <w:sz w:val="24"/>
              <w:szCs w:val="24"/>
            </w:rPr>
          </w:rPrChange>
        </w:rPr>
        <w:t>bifidobacterium</w:t>
      </w:r>
      <w:r w:rsidR="00137FBE" w:rsidRPr="006F0CEF">
        <w:rPr>
          <w:rFonts w:ascii="Times New Roman" w:hAnsi="Times New Roman" w:cs="Times New Roman"/>
          <w:color w:val="000000" w:themeColor="text1"/>
          <w:sz w:val="24"/>
          <w:szCs w:val="24"/>
        </w:rPr>
        <w:t xml:space="preserve"> </w:t>
      </w:r>
      <w:ins w:id="79" w:author="Sargsyan, Davit [JRDUS]" w:date="2024-10-27T20:34:00Z">
        <w:r w:rsidR="007A5791">
          <w:rPr>
            <w:rFonts w:ascii="Times New Roman" w:hAnsi="Times New Roman" w:cs="Times New Roman"/>
            <w:color w:val="000000" w:themeColor="text1"/>
            <w:sz w:val="24"/>
            <w:szCs w:val="24"/>
          </w:rPr>
          <w:t xml:space="preserve">have been </w:t>
        </w:r>
      </w:ins>
      <w:ins w:id="80" w:author="Sargsyan, Davit [JRDUS]" w:date="2024-10-27T20:36:00Z">
        <w:r w:rsidR="007A5791">
          <w:rPr>
            <w:rFonts w:ascii="Times New Roman" w:hAnsi="Times New Roman" w:cs="Times New Roman"/>
            <w:color w:val="000000" w:themeColor="text1"/>
            <w:sz w:val="24"/>
            <w:szCs w:val="24"/>
          </w:rPr>
          <w:t>suggested</w:t>
        </w:r>
      </w:ins>
      <w:ins w:id="81" w:author="Sargsyan, Davit [JRDUS]" w:date="2024-10-27T20:34:00Z">
        <w:r w:rsidR="007A5791">
          <w:rPr>
            <w:rFonts w:ascii="Times New Roman" w:hAnsi="Times New Roman" w:cs="Times New Roman"/>
            <w:color w:val="000000" w:themeColor="text1"/>
            <w:sz w:val="24"/>
            <w:szCs w:val="24"/>
          </w:rPr>
          <w:t xml:space="preserve"> to </w:t>
        </w:r>
      </w:ins>
      <w:ins w:id="82" w:author="Sargsyan, Davit [JRDUS]" w:date="2024-10-27T20:35:00Z">
        <w:r w:rsidR="007A5791">
          <w:rPr>
            <w:rFonts w:ascii="Times New Roman" w:hAnsi="Times New Roman" w:cs="Times New Roman"/>
            <w:color w:val="000000" w:themeColor="text1"/>
            <w:sz w:val="24"/>
            <w:szCs w:val="24"/>
          </w:rPr>
          <w:t xml:space="preserve">influence </w:t>
        </w:r>
      </w:ins>
      <w:ins w:id="83" w:author="Sargsyan, Davit [JRDUS]" w:date="2024-10-27T20:36:00Z">
        <w:r w:rsidR="007A5791">
          <w:rPr>
            <w:rFonts w:ascii="Times New Roman" w:hAnsi="Times New Roman" w:cs="Times New Roman"/>
            <w:color w:val="000000" w:themeColor="text1"/>
            <w:sz w:val="24"/>
            <w:szCs w:val="24"/>
          </w:rPr>
          <w:t xml:space="preserve">higher cognitive functions in humans and to be associated with </w:t>
        </w:r>
      </w:ins>
      <w:ins w:id="84" w:author="Sargsyan, Davit [JRDUS]" w:date="2024-10-27T20:37:00Z">
        <w:r w:rsidR="007A5791">
          <w:rPr>
            <w:rFonts w:ascii="Times New Roman" w:hAnsi="Times New Roman" w:cs="Times New Roman"/>
            <w:color w:val="000000" w:themeColor="text1"/>
            <w:sz w:val="24"/>
            <w:szCs w:val="24"/>
          </w:rPr>
          <w:t>depression</w:t>
        </w:r>
      </w:ins>
      <w:ins w:id="85" w:author="Sargsyan, Davit [JRDUS]" w:date="2024-10-27T20:36:00Z">
        <w:r w:rsidR="007A5791">
          <w:rPr>
            <w:rFonts w:ascii="Times New Roman" w:hAnsi="Times New Roman" w:cs="Times New Roman"/>
            <w:color w:val="000000" w:themeColor="text1"/>
            <w:sz w:val="24"/>
            <w:szCs w:val="24"/>
          </w:rPr>
          <w:t xml:space="preserve">, </w:t>
        </w:r>
      </w:ins>
      <w:ins w:id="86" w:author="Sargsyan, Davit [JRDUS]" w:date="2024-10-27T20:38:00Z">
        <w:r w:rsidR="007A5791">
          <w:rPr>
            <w:rFonts w:ascii="Times New Roman" w:hAnsi="Times New Roman" w:cs="Times New Roman"/>
            <w:color w:val="000000" w:themeColor="text1"/>
            <w:sz w:val="24"/>
            <w:szCs w:val="24"/>
          </w:rPr>
          <w:t xml:space="preserve">pain and brain activity during stress. </w:t>
        </w:r>
      </w:ins>
      <w:del w:id="87" w:author="Sargsyan, Davit [JRDUS]" w:date="2024-10-27T20:38:00Z">
        <w:r w:rsidR="00137FBE" w:rsidRPr="006F0CEF" w:rsidDel="007A5791">
          <w:rPr>
            <w:rFonts w:ascii="Times New Roman" w:hAnsi="Times New Roman" w:cs="Times New Roman"/>
            <w:color w:val="000000" w:themeColor="text1"/>
            <w:sz w:val="24"/>
            <w:szCs w:val="24"/>
          </w:rPr>
          <w:delText xml:space="preserve">might be able to influence human emotions like depression, reduce painful feeling, and alter brain activity during stress </w:delText>
        </w:r>
      </w:del>
      <w:r w:rsidR="00875C4B" w:rsidRPr="006F0CEF">
        <w:rPr>
          <w:rFonts w:ascii="Times New Roman" w:hAnsi="Times New Roman" w:cs="Times New Roman"/>
          <w:color w:val="000000" w:themeColor="text1"/>
          <w:sz w:val="24"/>
          <w:szCs w:val="24"/>
        </w:rPr>
        <w:fldChar w:fldCharType="begin">
          <w:fldData xml:space="preserve">PEVuZE5vdGU+PENpdGU+PEF1dGhvcj5EZXNib25uZXQ8L0F1dGhvcj48WWVhcj4yMDEwPC9ZZWFy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PEVuZE5vdGU+PENpdGU+PEF1dGhvcj5EZXNib25uZXQ8L0F1dGhvcj48WWVhcj4yMDEwPC9ZZWFy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875C4B" w:rsidRPr="006F0CEF">
        <w:rPr>
          <w:rFonts w:ascii="Times New Roman" w:hAnsi="Times New Roman" w:cs="Times New Roman"/>
          <w:color w:val="000000" w:themeColor="text1"/>
          <w:sz w:val="24"/>
          <w:szCs w:val="24"/>
        </w:rPr>
      </w:r>
      <w:r w:rsidR="00875C4B"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(8, 9, 10, 11, 12)</w:t>
      </w:r>
      <w:r w:rsidR="00875C4B" w:rsidRPr="006F0CEF">
        <w:rPr>
          <w:rFonts w:ascii="Times New Roman" w:hAnsi="Times New Roman" w:cs="Times New Roman"/>
          <w:color w:val="000000" w:themeColor="text1"/>
          <w:sz w:val="24"/>
          <w:szCs w:val="24"/>
        </w:rPr>
        <w:fldChar w:fldCharType="end"/>
      </w:r>
      <w:r w:rsidR="00137FBE" w:rsidRPr="006F0CEF">
        <w:rPr>
          <w:rFonts w:ascii="Times New Roman" w:hAnsi="Times New Roman" w:cs="Times New Roman"/>
          <w:color w:val="000000" w:themeColor="text1"/>
          <w:sz w:val="24"/>
          <w:szCs w:val="24"/>
        </w:rPr>
        <w:t xml:space="preserve">. Numerous studies have been conducted to explore gut microbiota composition responding to specific conditions such as high fat </w:t>
      </w:r>
      <w:r w:rsidR="00EE2525" w:rsidRPr="006F0CEF">
        <w:rPr>
          <w:rFonts w:ascii="Times New Roman" w:hAnsi="Times New Roman" w:cs="Times New Roman"/>
          <w:color w:val="000000" w:themeColor="text1"/>
          <w:sz w:val="24"/>
          <w:szCs w:val="24"/>
        </w:rPr>
        <w:t>or</w:t>
      </w:r>
      <w:r w:rsidR="00BE252A" w:rsidRPr="006F0CEF">
        <w:rPr>
          <w:rFonts w:ascii="Times New Roman" w:hAnsi="Times New Roman" w:cs="Times New Roman"/>
          <w:color w:val="000000" w:themeColor="text1"/>
          <w:sz w:val="24"/>
          <w:szCs w:val="24"/>
        </w:rPr>
        <w:t xml:space="preserve"> high fiber diet</w:t>
      </w:r>
      <w:r w:rsidR="00EE2525" w:rsidRPr="006F0CEF">
        <w:rPr>
          <w:rFonts w:ascii="Times New Roman" w:hAnsi="Times New Roman" w:cs="Times New Roman"/>
          <w:color w:val="000000" w:themeColor="text1"/>
          <w:sz w:val="24"/>
          <w:szCs w:val="24"/>
        </w:rPr>
        <w:t>,</w:t>
      </w:r>
      <w:r w:rsidR="00137FBE" w:rsidRPr="006F0CEF">
        <w:rPr>
          <w:rFonts w:ascii="Times New Roman" w:hAnsi="Times New Roman" w:cs="Times New Roman"/>
          <w:color w:val="000000" w:themeColor="text1"/>
          <w:sz w:val="24"/>
          <w:szCs w:val="24"/>
        </w:rPr>
        <w:t xml:space="preserve"> or inflammatory bowel disease </w:t>
      </w:r>
      <w:r w:rsidR="00875C4B" w:rsidRPr="006F0CEF">
        <w:rPr>
          <w:rFonts w:ascii="Times New Roman" w:hAnsi="Times New Roman" w:cs="Times New Roman"/>
          <w:color w:val="000000" w:themeColor="text1"/>
          <w:sz w:val="24"/>
          <w:szCs w:val="24"/>
        </w:rPr>
        <w:fldChar w:fldCharType="begin">
          <w:fldData xml:space="preserve">PEVuZE5vdGU+PENpdGU+PEF1dGhvcj5DYW5pPC9BdXRob3I+PFllYXI+MjAwODwvWWVhcj48UmVj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PEVuZE5vdGU+PENpdGU+PEF1dGhvcj5DYW5pPC9BdXRob3I+PFllYXI+MjAwODwvWWVhcj48UmVj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875C4B" w:rsidRPr="006F0CEF">
        <w:rPr>
          <w:rFonts w:ascii="Times New Roman" w:hAnsi="Times New Roman" w:cs="Times New Roman"/>
          <w:color w:val="000000" w:themeColor="text1"/>
          <w:sz w:val="24"/>
          <w:szCs w:val="24"/>
        </w:rPr>
      </w:r>
      <w:r w:rsidR="00875C4B"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(13, 14, 15, 16, 17, 18, 19, 20, 21)</w:t>
      </w:r>
      <w:r w:rsidR="00875C4B" w:rsidRPr="006F0CEF">
        <w:rPr>
          <w:rFonts w:ascii="Times New Roman" w:hAnsi="Times New Roman" w:cs="Times New Roman"/>
          <w:color w:val="000000" w:themeColor="text1"/>
          <w:sz w:val="24"/>
          <w:szCs w:val="24"/>
        </w:rPr>
        <w:fldChar w:fldCharType="end"/>
      </w:r>
      <w:r w:rsidR="00E713A5" w:rsidRPr="006F0CEF">
        <w:rPr>
          <w:rFonts w:ascii="Times New Roman" w:hAnsi="Times New Roman" w:cs="Times New Roman"/>
          <w:color w:val="000000" w:themeColor="text1"/>
          <w:sz w:val="24"/>
          <w:szCs w:val="24"/>
        </w:rPr>
        <w:t>.</w:t>
      </w:r>
      <w:r w:rsidR="00511B19" w:rsidRPr="006F0CEF">
        <w:rPr>
          <w:rFonts w:ascii="Times New Roman" w:hAnsi="Times New Roman" w:cs="Times New Roman"/>
          <w:color w:val="000000" w:themeColor="text1"/>
          <w:sz w:val="24"/>
          <w:szCs w:val="24"/>
        </w:rPr>
        <w:t xml:space="preserve"> </w:t>
      </w:r>
      <w:r w:rsidR="00E713A5" w:rsidRPr="006F0CEF">
        <w:rPr>
          <w:rFonts w:ascii="Times New Roman" w:hAnsi="Times New Roman" w:cs="Times New Roman"/>
          <w:color w:val="000000" w:themeColor="text1"/>
          <w:sz w:val="24"/>
          <w:szCs w:val="24"/>
        </w:rPr>
        <w:t>In addition, research suggest that host</w:t>
      </w:r>
      <w:r w:rsidR="00AD03F5" w:rsidRPr="006F0CEF">
        <w:rPr>
          <w:rFonts w:ascii="Times New Roman" w:hAnsi="Times New Roman" w:cs="Times New Roman"/>
          <w:color w:val="000000" w:themeColor="text1"/>
          <w:sz w:val="24"/>
          <w:szCs w:val="24"/>
        </w:rPr>
        <w:t>’s</w:t>
      </w:r>
      <w:r w:rsidR="00E713A5" w:rsidRPr="006F0CEF">
        <w:rPr>
          <w:rFonts w:ascii="Times New Roman" w:hAnsi="Times New Roman" w:cs="Times New Roman"/>
          <w:color w:val="000000" w:themeColor="text1"/>
          <w:sz w:val="24"/>
          <w:szCs w:val="24"/>
        </w:rPr>
        <w:t xml:space="preserve"> genotype may influence the human gut microbiota, especially </w:t>
      </w:r>
      <w:del w:id="88" w:author="Sargsyan, Davit [JRDUS]" w:date="2024-10-27T20:39:00Z">
        <w:r w:rsidR="00E713A5" w:rsidRPr="006F0CEF" w:rsidDel="008E2DD3">
          <w:rPr>
            <w:rFonts w:ascii="Times New Roman" w:hAnsi="Times New Roman" w:cs="Times New Roman"/>
            <w:color w:val="000000" w:themeColor="text1"/>
            <w:sz w:val="24"/>
            <w:szCs w:val="24"/>
          </w:rPr>
          <w:delText>the infant period</w:delText>
        </w:r>
      </w:del>
      <w:ins w:id="89" w:author="Sargsyan, Davit [JRDUS]" w:date="2024-10-27T20:39:00Z">
        <w:r w:rsidR="008E2DD3">
          <w:rPr>
            <w:rFonts w:ascii="Times New Roman" w:hAnsi="Times New Roman" w:cs="Times New Roman"/>
            <w:color w:val="000000" w:themeColor="text1"/>
            <w:sz w:val="24"/>
            <w:szCs w:val="24"/>
          </w:rPr>
          <w:t>in infancy</w:t>
        </w:r>
      </w:ins>
      <w:r w:rsidR="00E713A5" w:rsidRPr="006F0CEF">
        <w:rPr>
          <w:rFonts w:ascii="Times New Roman" w:hAnsi="Times New Roman" w:cs="Times New Roman"/>
          <w:color w:val="000000" w:themeColor="text1"/>
          <w:sz w:val="24"/>
          <w:szCs w:val="24"/>
        </w:rPr>
        <w:t xml:space="preserve"> </w:t>
      </w:r>
      <w:r w:rsidR="00E713A5" w:rsidRPr="006F0CEF">
        <w:rPr>
          <w:rFonts w:ascii="Times New Roman" w:hAnsi="Times New Roman" w:cs="Times New Roman"/>
          <w:color w:val="000000" w:themeColor="text1"/>
          <w:sz w:val="24"/>
          <w:szCs w:val="24"/>
        </w:rPr>
        <w:fldChar w:fldCharType="begin">
          <w:fldData xml:space="preserve">PEVuZE5vdGU+PENpdGU+PEF1dGhvcj5TcG9yPC9BdXRob3I+PFllYXI+MjAxMTwvWWVhcj48UmVj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PEVuZE5vdGU+PENpdGU+PEF1dGhvcj5TcG9yPC9BdXRob3I+PFllYXI+MjAxMTwvWWVhcj48UmVj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E713A5" w:rsidRPr="006F0CEF">
        <w:rPr>
          <w:rFonts w:ascii="Times New Roman" w:hAnsi="Times New Roman" w:cs="Times New Roman"/>
          <w:color w:val="000000" w:themeColor="text1"/>
          <w:sz w:val="24"/>
          <w:szCs w:val="24"/>
        </w:rPr>
      </w:r>
      <w:r w:rsidR="00E713A5"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(22, 23)</w:t>
      </w:r>
      <w:r w:rsidR="00E713A5" w:rsidRPr="006F0CEF">
        <w:rPr>
          <w:rFonts w:ascii="Times New Roman" w:hAnsi="Times New Roman" w:cs="Times New Roman"/>
          <w:color w:val="000000" w:themeColor="text1"/>
          <w:sz w:val="24"/>
          <w:szCs w:val="24"/>
        </w:rPr>
        <w:fldChar w:fldCharType="end"/>
      </w:r>
      <w:r w:rsidR="00E713A5" w:rsidRPr="006F0CEF">
        <w:rPr>
          <w:rFonts w:ascii="Times New Roman" w:hAnsi="Times New Roman" w:cs="Times New Roman"/>
          <w:color w:val="000000" w:themeColor="text1"/>
          <w:sz w:val="24"/>
          <w:szCs w:val="24"/>
        </w:rPr>
        <w:t>. The combination of host genotype, gut microbiota</w:t>
      </w:r>
      <w:r w:rsidR="00DD3382" w:rsidRPr="006F0CEF">
        <w:rPr>
          <w:rFonts w:ascii="Times New Roman" w:hAnsi="Times New Roman" w:cs="Times New Roman"/>
          <w:color w:val="000000" w:themeColor="text1"/>
          <w:sz w:val="24"/>
          <w:szCs w:val="24"/>
        </w:rPr>
        <w:t xml:space="preserve"> and</w:t>
      </w:r>
      <w:r w:rsidR="00E713A5" w:rsidRPr="006F0CEF">
        <w:rPr>
          <w:rFonts w:ascii="Times New Roman" w:hAnsi="Times New Roman" w:cs="Times New Roman"/>
          <w:color w:val="000000" w:themeColor="text1"/>
          <w:sz w:val="24"/>
          <w:szCs w:val="24"/>
        </w:rPr>
        <w:t xml:space="preserve"> postnatal </w:t>
      </w:r>
      <w:r w:rsidR="00E713A5" w:rsidRPr="006F0CEF">
        <w:rPr>
          <w:rFonts w:ascii="Times New Roman" w:hAnsi="Times New Roman" w:cs="Times New Roman"/>
          <w:color w:val="000000" w:themeColor="text1"/>
          <w:sz w:val="24"/>
          <w:szCs w:val="24"/>
          <w:lang w:eastAsia="zh-CN"/>
        </w:rPr>
        <w:t xml:space="preserve">factors such as antibiotic usage, dietary pattern and environmental microbes shows significant influence on human gut development and homeostasis </w:t>
      </w:r>
      <w:r w:rsidR="00E713A5" w:rsidRPr="006F0CEF">
        <w:rPr>
          <w:rFonts w:ascii="Times New Roman" w:hAnsi="Times New Roman" w:cs="Times New Roman"/>
          <w:color w:val="000000" w:themeColor="text1"/>
          <w:sz w:val="24"/>
          <w:szCs w:val="24"/>
          <w:lang w:eastAsia="zh-CN"/>
        </w:rPr>
        <w:fldChar w:fldCharType="begin">
          <w:fldData xml:space="preserve">PEVuZE5vdGU+PENpdGU+PEF1dGhvcj5DYXJtb2R5PC9BdXRob3I+PFllYXI+MjAxNTwvWWVhcj48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</w:fldData>
        </w:fldChar>
      </w:r>
      <w:r w:rsidR="008008FA" w:rsidRPr="006F0CEF">
        <w:rPr>
          <w:rFonts w:ascii="Times New Roman" w:hAnsi="Times New Roman" w:cs="Times New Roman"/>
          <w:color w:val="000000" w:themeColor="text1"/>
          <w:sz w:val="24"/>
          <w:szCs w:val="24"/>
          <w:lang w:eastAsia="zh-CN"/>
        </w:rPr>
        <w:instrText xml:space="preserve"> ADDIN EN.CITE </w:instrText>
      </w:r>
      <w:r w:rsidR="008008FA" w:rsidRPr="006F0CEF">
        <w:rPr>
          <w:rFonts w:ascii="Times New Roman" w:hAnsi="Times New Roman" w:cs="Times New Roman"/>
          <w:color w:val="000000" w:themeColor="text1"/>
          <w:sz w:val="24"/>
          <w:szCs w:val="24"/>
          <w:lang w:eastAsia="zh-CN"/>
        </w:rPr>
        <w:fldChar w:fldCharType="begin">
          <w:fldData xml:space="preserve">PEVuZE5vdGU+PENpdGU+PEF1dGhvcj5DYXJtb2R5PC9BdXRob3I+PFllYXI+MjAxNTwvWWVhcj48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</w:fldData>
        </w:fldChar>
      </w:r>
      <w:r w:rsidR="008008FA" w:rsidRPr="006F0CEF">
        <w:rPr>
          <w:rFonts w:ascii="Times New Roman" w:hAnsi="Times New Roman" w:cs="Times New Roman"/>
          <w:color w:val="000000" w:themeColor="text1"/>
          <w:sz w:val="24"/>
          <w:szCs w:val="24"/>
          <w:lang w:eastAsia="zh-CN"/>
        </w:rPr>
        <w:instrText xml:space="preserve"> ADDIN EN.CITE.DATA </w:instrText>
      </w:r>
      <w:r w:rsidR="008008FA" w:rsidRPr="006F0CEF">
        <w:rPr>
          <w:rFonts w:ascii="Times New Roman" w:hAnsi="Times New Roman" w:cs="Times New Roman"/>
          <w:color w:val="000000" w:themeColor="text1"/>
          <w:sz w:val="24"/>
          <w:szCs w:val="24"/>
          <w:lang w:eastAsia="zh-CN"/>
        </w:rPr>
      </w:r>
      <w:r w:rsidR="008008FA" w:rsidRPr="006F0CEF">
        <w:rPr>
          <w:rFonts w:ascii="Times New Roman" w:hAnsi="Times New Roman" w:cs="Times New Roman"/>
          <w:color w:val="000000" w:themeColor="text1"/>
          <w:sz w:val="24"/>
          <w:szCs w:val="24"/>
          <w:lang w:eastAsia="zh-CN"/>
        </w:rPr>
        <w:fldChar w:fldCharType="end"/>
      </w:r>
      <w:r w:rsidR="00E713A5" w:rsidRPr="006F0CEF">
        <w:rPr>
          <w:rFonts w:ascii="Times New Roman" w:hAnsi="Times New Roman" w:cs="Times New Roman"/>
          <w:color w:val="000000" w:themeColor="text1"/>
          <w:sz w:val="24"/>
          <w:szCs w:val="24"/>
          <w:lang w:eastAsia="zh-CN"/>
        </w:rPr>
      </w:r>
      <w:r w:rsidR="00E713A5" w:rsidRPr="006F0CEF">
        <w:rPr>
          <w:rFonts w:ascii="Times New Roman" w:hAnsi="Times New Roman" w:cs="Times New Roman"/>
          <w:color w:val="000000" w:themeColor="text1"/>
          <w:sz w:val="24"/>
          <w:szCs w:val="24"/>
          <w:lang w:eastAsia="zh-CN"/>
        </w:rPr>
        <w:fldChar w:fldCharType="separate"/>
      </w:r>
      <w:r w:rsidR="008008FA" w:rsidRPr="006F0CEF">
        <w:rPr>
          <w:rFonts w:ascii="Times New Roman" w:hAnsi="Times New Roman" w:cs="Times New Roman"/>
          <w:noProof/>
          <w:color w:val="000000" w:themeColor="text1"/>
          <w:sz w:val="24"/>
          <w:szCs w:val="24"/>
          <w:lang w:eastAsia="zh-CN"/>
        </w:rPr>
        <w:t>(24, 25)</w:t>
      </w:r>
      <w:r w:rsidR="00E713A5" w:rsidRPr="006F0CEF">
        <w:rPr>
          <w:rFonts w:ascii="Times New Roman" w:hAnsi="Times New Roman" w:cs="Times New Roman"/>
          <w:color w:val="000000" w:themeColor="text1"/>
          <w:sz w:val="24"/>
          <w:szCs w:val="24"/>
          <w:lang w:eastAsia="zh-CN"/>
        </w:rPr>
        <w:fldChar w:fldCharType="end"/>
      </w:r>
      <w:r w:rsidR="00E713A5" w:rsidRPr="006F0CEF">
        <w:rPr>
          <w:rFonts w:ascii="Times New Roman" w:hAnsi="Times New Roman" w:cs="Times New Roman"/>
          <w:color w:val="000000" w:themeColor="text1"/>
          <w:sz w:val="24"/>
          <w:szCs w:val="24"/>
        </w:rPr>
        <w:t xml:space="preserve">. Hence, the underlying mechanism of such microbiota-host crosstalk is crucial </w:t>
      </w:r>
      <w:r w:rsidR="00AA44AF" w:rsidRPr="006F0CEF">
        <w:rPr>
          <w:rFonts w:ascii="Times New Roman" w:hAnsi="Times New Roman" w:cs="Times New Roman"/>
          <w:color w:val="000000" w:themeColor="text1"/>
          <w:sz w:val="24"/>
          <w:szCs w:val="24"/>
        </w:rPr>
        <w:t>but</w:t>
      </w:r>
      <w:r w:rsidR="00E713A5" w:rsidRPr="006F0CEF">
        <w:rPr>
          <w:rFonts w:ascii="Times New Roman" w:hAnsi="Times New Roman" w:cs="Times New Roman"/>
          <w:color w:val="000000" w:themeColor="text1"/>
          <w:sz w:val="24"/>
          <w:szCs w:val="24"/>
        </w:rPr>
        <w:t xml:space="preserve"> remains poorly understood.</w:t>
      </w:r>
    </w:p>
    <w:p w14:paraId="23AB280F" w14:textId="43ABDFC1" w:rsidR="00511B19" w:rsidRPr="006F0CEF" w:rsidRDefault="00511B19" w:rsidP="00137FBE">
      <w:pPr>
        <w:rPr>
          <w:rFonts w:ascii="Times New Roman" w:eastAsia="SimSu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Cranberry have been </w:t>
      </w:r>
      <w:r w:rsidR="00513C6D" w:rsidRPr="006F0CEF">
        <w:rPr>
          <w:rFonts w:ascii="Times New Roman" w:hAnsi="Times New Roman" w:cs="Times New Roman"/>
          <w:color w:val="000000" w:themeColor="text1"/>
          <w:sz w:val="24"/>
          <w:szCs w:val="24"/>
        </w:rPr>
        <w:t>consumed</w:t>
      </w:r>
      <w:r w:rsidRPr="006F0CEF">
        <w:rPr>
          <w:rFonts w:ascii="Times New Roman" w:hAnsi="Times New Roman" w:cs="Times New Roman"/>
          <w:color w:val="000000" w:themeColor="text1"/>
          <w:sz w:val="24"/>
          <w:szCs w:val="24"/>
        </w:rPr>
        <w:t xml:space="preserve"> historically by Native Americans as food and medicine </w:t>
      </w:r>
      <w:r w:rsidRPr="006F0CEF">
        <w:rPr>
          <w:rFonts w:ascii="Times New Roman" w:hAnsi="Times New Roman" w:cs="Times New Roman"/>
          <w:color w:val="000000" w:themeColor="text1"/>
          <w:sz w:val="24"/>
          <w:szCs w:val="24"/>
        </w:rPr>
        <w:fldChar w:fldCharType="begin"/>
      </w:r>
      <w:r w:rsidR="008008FA" w:rsidRPr="006F0CEF">
        <w:rPr>
          <w:rFonts w:ascii="Times New Roman" w:hAnsi="Times New Roman" w:cs="Times New Roman"/>
          <w:color w:val="000000" w:themeColor="text1"/>
          <w:sz w:val="24"/>
          <w:szCs w:val="24"/>
        </w:rPr>
        <w:instrText xml:space="preserve"> ADDIN EN.CITE &lt;EndNote&gt;&lt;Cite&gt;&lt;Author&gt;Neto&lt;/Author&gt;&lt;Year&gt;2011&lt;/Year&gt;&lt;RecNum&gt;272&lt;/RecNum&gt;&lt;DisplayText&gt;(26)&lt;/DisplayText&gt;&lt;record&gt;&lt;rec-number&gt;272&lt;/rec-number&gt;&lt;foreign-keys&gt;&lt;key app="EN" db-id="p5x02z22jstaavezs2optfptvxdv9padpft5" timestamp="1691851387"&gt;272&lt;/key&gt;&lt;/foreign-keys&gt;&lt;ref-type name="Book Section"&gt;5&lt;/ref-type&gt;&lt;contributors&gt;&lt;authors&gt;&lt;author&gt;Neto, C. C.&lt;/author&gt;&lt;author&gt;Vinson, J. A.&lt;/author&gt;&lt;/authors&gt;&lt;secondary-authors&gt;&lt;author&gt;Benzie, I. F. F.&lt;/author&gt;&lt;author&gt;Wachtel-Galor, S.&lt;/author&gt;&lt;/secondary-authors&gt;&lt;/contributors&gt;&lt;titles&gt;&lt;title&gt;Cranberry&lt;/title&gt;&lt;secondary-title&gt;Herbal Medicine: Biomolecular and Clinical Aspects&lt;/secondary-title&gt;&lt;/titles&gt;&lt;edition&gt;2nd&lt;/edition&gt;&lt;dates&gt;&lt;year&gt;2011&lt;/year&gt;&lt;/dates&gt;&lt;pub-location&gt;Boca Raton (FL)&lt;/pub-location&gt;&lt;isbn&gt;978-1-4398-0713-2&lt;/isbn&gt;&lt;accession-num&gt;22593931&lt;/accession-num&gt;&lt;urls&gt;&lt;related-urls&gt;&lt;url&gt;https://www.ncbi.nlm.nih.gov/pubmed/22593931&lt;/url&gt;&lt;/related-urls&gt;&lt;/urls&gt;&lt;language&gt;eng&lt;/language&gt;&lt;/record&gt;&lt;/Cite&gt;&lt;/EndNote&gt;</w:instrText>
      </w:r>
      <w:r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(26)</w:t>
      </w:r>
      <w:r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Today, cranberry is widely consumed as </w:t>
      </w:r>
      <w:r w:rsidR="003D12FB" w:rsidRPr="006F0CEF">
        <w:rPr>
          <w:rFonts w:ascii="Times New Roman" w:hAnsi="Times New Roman" w:cs="Times New Roman"/>
          <w:color w:val="000000" w:themeColor="text1"/>
          <w:sz w:val="24"/>
          <w:szCs w:val="24"/>
        </w:rPr>
        <w:t xml:space="preserve">fresh and dried fruit, juice and sauce. The berries are known for their high content of </w:t>
      </w:r>
      <w:r w:rsidR="003D12FB" w:rsidRPr="006F0CEF">
        <w:rPr>
          <w:rFonts w:ascii="Times New Roman" w:eastAsia="SimSun" w:hAnsi="Times New Roman" w:cs="Times New Roman"/>
          <w:color w:val="000000" w:themeColor="text1"/>
          <w:sz w:val="24"/>
          <w:szCs w:val="24"/>
        </w:rPr>
        <w:t xml:space="preserve">proanthocyanidins, flavonoids and other organic acids </w:t>
      </w:r>
      <w:r w:rsidR="003D12FB" w:rsidRPr="006F0CEF">
        <w:rPr>
          <w:rFonts w:ascii="Times New Roman" w:eastAsia="SimSun" w:hAnsi="Times New Roman" w:cs="Times New Roman"/>
          <w:color w:val="000000" w:themeColor="text1"/>
          <w:sz w:val="24"/>
          <w:szCs w:val="24"/>
        </w:rPr>
        <w:fldChar w:fldCharType="begin">
          <w:fldData xml:space="preserve">PEVuZE5vdGU+PENpdGU+PEF1dGhvcj5GZWdoYWxpPC9BdXRob3I+PFllYXI+MjAxMjwvWWVhcj48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</w:fldData>
        </w:fldChar>
      </w:r>
      <w:r w:rsidR="008008FA" w:rsidRPr="006F0CEF">
        <w:rPr>
          <w:rFonts w:ascii="Times New Roman" w:eastAsia="SimSun" w:hAnsi="Times New Roman" w:cs="Times New Roman"/>
          <w:color w:val="000000" w:themeColor="text1"/>
          <w:sz w:val="24"/>
          <w:szCs w:val="24"/>
        </w:rPr>
        <w:instrText xml:space="preserve"> ADDIN EN.CITE </w:instrText>
      </w:r>
      <w:r w:rsidR="008008FA" w:rsidRPr="006F0CEF">
        <w:rPr>
          <w:rFonts w:ascii="Times New Roman" w:eastAsia="SimSun" w:hAnsi="Times New Roman" w:cs="Times New Roman"/>
          <w:color w:val="000000" w:themeColor="text1"/>
          <w:sz w:val="24"/>
          <w:szCs w:val="24"/>
        </w:rPr>
        <w:fldChar w:fldCharType="begin">
          <w:fldData xml:space="preserve">PEVuZE5vdGU+PENpdGU+PEF1dGhvcj5GZWdoYWxpPC9BdXRob3I+PFllYXI+MjAxMjwvWWVhcj48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</w:fldData>
        </w:fldChar>
      </w:r>
      <w:r w:rsidR="008008FA" w:rsidRPr="006F0CEF">
        <w:rPr>
          <w:rFonts w:ascii="Times New Roman" w:eastAsia="SimSun" w:hAnsi="Times New Roman" w:cs="Times New Roman"/>
          <w:color w:val="000000" w:themeColor="text1"/>
          <w:sz w:val="24"/>
          <w:szCs w:val="24"/>
        </w:rPr>
        <w:instrText xml:space="preserve"> ADDIN EN.CITE.DATA </w:instrText>
      </w:r>
      <w:r w:rsidR="008008FA" w:rsidRPr="006F0CEF">
        <w:rPr>
          <w:rFonts w:ascii="Times New Roman" w:eastAsia="SimSun" w:hAnsi="Times New Roman" w:cs="Times New Roman"/>
          <w:color w:val="000000" w:themeColor="text1"/>
          <w:sz w:val="24"/>
          <w:szCs w:val="24"/>
        </w:rPr>
      </w:r>
      <w:r w:rsidR="008008FA" w:rsidRPr="006F0CEF">
        <w:rPr>
          <w:rFonts w:ascii="Times New Roman" w:eastAsia="SimSun" w:hAnsi="Times New Roman" w:cs="Times New Roman"/>
          <w:color w:val="000000" w:themeColor="text1"/>
          <w:sz w:val="24"/>
          <w:szCs w:val="24"/>
        </w:rPr>
        <w:fldChar w:fldCharType="end"/>
      </w:r>
      <w:r w:rsidR="003D12FB" w:rsidRPr="006F0CEF">
        <w:rPr>
          <w:rFonts w:ascii="Times New Roman" w:eastAsia="SimSun" w:hAnsi="Times New Roman" w:cs="Times New Roman"/>
          <w:color w:val="000000" w:themeColor="text1"/>
          <w:sz w:val="24"/>
          <w:szCs w:val="24"/>
        </w:rPr>
      </w:r>
      <w:r w:rsidR="003D12FB" w:rsidRPr="006F0CEF">
        <w:rPr>
          <w:rFonts w:ascii="Times New Roman" w:eastAsia="SimSun" w:hAnsi="Times New Roman" w:cs="Times New Roman"/>
          <w:color w:val="000000" w:themeColor="text1"/>
          <w:sz w:val="24"/>
          <w:szCs w:val="24"/>
        </w:rPr>
        <w:fldChar w:fldCharType="separate"/>
      </w:r>
      <w:r w:rsidR="008008FA" w:rsidRPr="006F0CEF">
        <w:rPr>
          <w:rFonts w:ascii="Times New Roman" w:eastAsia="SimSun" w:hAnsi="Times New Roman" w:cs="Times New Roman"/>
          <w:noProof/>
          <w:color w:val="000000" w:themeColor="text1"/>
          <w:sz w:val="24"/>
          <w:szCs w:val="24"/>
        </w:rPr>
        <w:t>(27, 28)</w:t>
      </w:r>
      <w:r w:rsidR="003D12FB" w:rsidRPr="006F0CEF">
        <w:rPr>
          <w:rFonts w:ascii="Times New Roman" w:eastAsia="SimSun" w:hAnsi="Times New Roman" w:cs="Times New Roman"/>
          <w:color w:val="000000" w:themeColor="text1"/>
          <w:sz w:val="24"/>
          <w:szCs w:val="24"/>
        </w:rPr>
        <w:fldChar w:fldCharType="end"/>
      </w:r>
      <w:r w:rsidR="003D12FB" w:rsidRPr="006F0CEF">
        <w:rPr>
          <w:rFonts w:ascii="Times New Roman" w:eastAsia="SimSun" w:hAnsi="Times New Roman" w:cs="Times New Roman"/>
          <w:color w:val="000000" w:themeColor="text1"/>
          <w:sz w:val="24"/>
          <w:szCs w:val="24"/>
        </w:rPr>
        <w:t>.</w:t>
      </w:r>
      <w:r w:rsidR="008E1B43" w:rsidRPr="006F0CEF">
        <w:rPr>
          <w:rFonts w:ascii="Times New Roman" w:eastAsia="SimSun" w:hAnsi="Times New Roman" w:cs="Times New Roman"/>
          <w:color w:val="000000" w:themeColor="text1"/>
          <w:sz w:val="24"/>
          <w:szCs w:val="24"/>
        </w:rPr>
        <w:t xml:space="preserve"> Cranberry consumption have been associated with reduced risk of urinary tract infections</w:t>
      </w:r>
      <w:r w:rsidR="007D5215" w:rsidRPr="006F0CEF">
        <w:rPr>
          <w:rFonts w:ascii="Times New Roman" w:eastAsia="SimSun" w:hAnsi="Times New Roman" w:cs="Times New Roman"/>
          <w:color w:val="000000" w:themeColor="text1"/>
          <w:sz w:val="24"/>
          <w:szCs w:val="24"/>
        </w:rPr>
        <w:t xml:space="preserve"> </w:t>
      </w:r>
      <w:r w:rsidR="007D5215" w:rsidRPr="006F0CEF">
        <w:rPr>
          <w:rFonts w:ascii="Times New Roman" w:eastAsia="SimSun" w:hAnsi="Times New Roman" w:cs="Times New Roman"/>
          <w:color w:val="000000" w:themeColor="text1"/>
          <w:sz w:val="24"/>
          <w:szCs w:val="24"/>
        </w:rPr>
        <w:fldChar w:fldCharType="begin">
          <w:fldData xml:space="preserve">PEVuZE5vdGU+PENpdGU+PEF1dGhvcj5KZXBzb248L0F1dGhvcj48WWVhcj4yMDEyPC9ZZWFyPjxS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</w:fldData>
        </w:fldChar>
      </w:r>
      <w:r w:rsidR="008008FA" w:rsidRPr="006F0CEF">
        <w:rPr>
          <w:rFonts w:ascii="Times New Roman" w:eastAsia="SimSun" w:hAnsi="Times New Roman" w:cs="Times New Roman"/>
          <w:color w:val="000000" w:themeColor="text1"/>
          <w:sz w:val="24"/>
          <w:szCs w:val="24"/>
        </w:rPr>
        <w:instrText xml:space="preserve"> ADDIN EN.CITE </w:instrText>
      </w:r>
      <w:r w:rsidR="008008FA" w:rsidRPr="006F0CEF">
        <w:rPr>
          <w:rFonts w:ascii="Times New Roman" w:eastAsia="SimSun" w:hAnsi="Times New Roman" w:cs="Times New Roman"/>
          <w:color w:val="000000" w:themeColor="text1"/>
          <w:sz w:val="24"/>
          <w:szCs w:val="24"/>
        </w:rPr>
        <w:fldChar w:fldCharType="begin">
          <w:fldData xml:space="preserve">PEVuZE5vdGU+PENpdGU+PEF1dGhvcj5KZXBzb248L0F1dGhvcj48WWVhcj4yMDEyPC9ZZWFyPjxS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</w:fldData>
        </w:fldChar>
      </w:r>
      <w:r w:rsidR="008008FA" w:rsidRPr="006F0CEF">
        <w:rPr>
          <w:rFonts w:ascii="Times New Roman" w:eastAsia="SimSun" w:hAnsi="Times New Roman" w:cs="Times New Roman"/>
          <w:color w:val="000000" w:themeColor="text1"/>
          <w:sz w:val="24"/>
          <w:szCs w:val="24"/>
        </w:rPr>
        <w:instrText xml:space="preserve"> ADDIN EN.CITE.DATA </w:instrText>
      </w:r>
      <w:r w:rsidR="008008FA" w:rsidRPr="006F0CEF">
        <w:rPr>
          <w:rFonts w:ascii="Times New Roman" w:eastAsia="SimSun" w:hAnsi="Times New Roman" w:cs="Times New Roman"/>
          <w:color w:val="000000" w:themeColor="text1"/>
          <w:sz w:val="24"/>
          <w:szCs w:val="24"/>
        </w:rPr>
      </w:r>
      <w:r w:rsidR="008008FA" w:rsidRPr="006F0CEF">
        <w:rPr>
          <w:rFonts w:ascii="Times New Roman" w:eastAsia="SimSun" w:hAnsi="Times New Roman" w:cs="Times New Roman"/>
          <w:color w:val="000000" w:themeColor="text1"/>
          <w:sz w:val="24"/>
          <w:szCs w:val="24"/>
        </w:rPr>
        <w:fldChar w:fldCharType="end"/>
      </w:r>
      <w:r w:rsidR="007D5215" w:rsidRPr="006F0CEF">
        <w:rPr>
          <w:rFonts w:ascii="Times New Roman" w:eastAsia="SimSun" w:hAnsi="Times New Roman" w:cs="Times New Roman"/>
          <w:color w:val="000000" w:themeColor="text1"/>
          <w:sz w:val="24"/>
          <w:szCs w:val="24"/>
        </w:rPr>
      </w:r>
      <w:r w:rsidR="007D5215" w:rsidRPr="006F0CEF">
        <w:rPr>
          <w:rFonts w:ascii="Times New Roman" w:eastAsia="SimSun" w:hAnsi="Times New Roman" w:cs="Times New Roman"/>
          <w:color w:val="000000" w:themeColor="text1"/>
          <w:sz w:val="24"/>
          <w:szCs w:val="24"/>
        </w:rPr>
        <w:fldChar w:fldCharType="separate"/>
      </w:r>
      <w:r w:rsidR="008008FA" w:rsidRPr="006F0CEF">
        <w:rPr>
          <w:rFonts w:ascii="Times New Roman" w:eastAsia="SimSun" w:hAnsi="Times New Roman" w:cs="Times New Roman"/>
          <w:noProof/>
          <w:color w:val="000000" w:themeColor="text1"/>
          <w:sz w:val="24"/>
          <w:szCs w:val="24"/>
        </w:rPr>
        <w:t>(29, 30)</w:t>
      </w:r>
      <w:r w:rsidR="007D5215" w:rsidRPr="006F0CEF">
        <w:rPr>
          <w:rFonts w:ascii="Times New Roman" w:eastAsia="SimSun" w:hAnsi="Times New Roman" w:cs="Times New Roman"/>
          <w:color w:val="000000" w:themeColor="text1"/>
          <w:sz w:val="24"/>
          <w:szCs w:val="24"/>
        </w:rPr>
        <w:fldChar w:fldCharType="end"/>
      </w:r>
      <w:r w:rsidR="008E1B43" w:rsidRPr="006F0CEF">
        <w:rPr>
          <w:rFonts w:ascii="Times New Roman" w:eastAsia="SimSun" w:hAnsi="Times New Roman" w:cs="Times New Roman"/>
          <w:color w:val="000000" w:themeColor="text1"/>
          <w:sz w:val="24"/>
          <w:szCs w:val="24"/>
        </w:rPr>
        <w:t xml:space="preserve"> and inflammation</w:t>
      </w:r>
      <w:r w:rsidR="007D5215" w:rsidRPr="006F0CEF">
        <w:rPr>
          <w:rFonts w:ascii="Times New Roman" w:eastAsia="SimSun" w:hAnsi="Times New Roman" w:cs="Times New Roman"/>
          <w:color w:val="000000" w:themeColor="text1"/>
          <w:sz w:val="24"/>
          <w:szCs w:val="24"/>
        </w:rPr>
        <w:t xml:space="preserve"> </w:t>
      </w:r>
      <w:r w:rsidR="007D5215" w:rsidRPr="006F0CEF">
        <w:rPr>
          <w:rFonts w:ascii="Times New Roman" w:eastAsia="SimSun" w:hAnsi="Times New Roman" w:cs="Times New Roman"/>
          <w:color w:val="000000" w:themeColor="text1"/>
          <w:sz w:val="24"/>
          <w:szCs w:val="24"/>
        </w:rPr>
        <w:fldChar w:fldCharType="begin">
          <w:fldData xml:space="preserve">PEVuZE5vdGU+PENpdGU+PEF1dGhvcj5DYWk8L0F1dGhvcj48WWVhcj4yMDE5PC9ZZWFyPjxSZWNO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==
</w:fldData>
        </w:fldChar>
      </w:r>
      <w:r w:rsidR="008008FA" w:rsidRPr="006F0CEF">
        <w:rPr>
          <w:rFonts w:ascii="Times New Roman" w:eastAsia="SimSun" w:hAnsi="Times New Roman" w:cs="Times New Roman"/>
          <w:color w:val="000000" w:themeColor="text1"/>
          <w:sz w:val="24"/>
          <w:szCs w:val="24"/>
        </w:rPr>
        <w:instrText xml:space="preserve"> ADDIN EN.CITE </w:instrText>
      </w:r>
      <w:r w:rsidR="008008FA" w:rsidRPr="006F0CEF">
        <w:rPr>
          <w:rFonts w:ascii="Times New Roman" w:eastAsia="SimSun" w:hAnsi="Times New Roman" w:cs="Times New Roman"/>
          <w:color w:val="000000" w:themeColor="text1"/>
          <w:sz w:val="24"/>
          <w:szCs w:val="24"/>
        </w:rPr>
        <w:fldChar w:fldCharType="begin">
          <w:fldData xml:space="preserve">PEVuZE5vdGU+PENpdGU+PEF1dGhvcj5DYWk8L0F1dGhvcj48WWVhcj4yMDE5PC9ZZWFyPjxSZWNO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==
</w:fldData>
        </w:fldChar>
      </w:r>
      <w:r w:rsidR="008008FA" w:rsidRPr="006F0CEF">
        <w:rPr>
          <w:rFonts w:ascii="Times New Roman" w:eastAsia="SimSun" w:hAnsi="Times New Roman" w:cs="Times New Roman"/>
          <w:color w:val="000000" w:themeColor="text1"/>
          <w:sz w:val="24"/>
          <w:szCs w:val="24"/>
        </w:rPr>
        <w:instrText xml:space="preserve"> ADDIN EN.CITE.DATA </w:instrText>
      </w:r>
      <w:r w:rsidR="008008FA" w:rsidRPr="006F0CEF">
        <w:rPr>
          <w:rFonts w:ascii="Times New Roman" w:eastAsia="SimSun" w:hAnsi="Times New Roman" w:cs="Times New Roman"/>
          <w:color w:val="000000" w:themeColor="text1"/>
          <w:sz w:val="24"/>
          <w:szCs w:val="24"/>
        </w:rPr>
      </w:r>
      <w:r w:rsidR="008008FA" w:rsidRPr="006F0CEF">
        <w:rPr>
          <w:rFonts w:ascii="Times New Roman" w:eastAsia="SimSun" w:hAnsi="Times New Roman" w:cs="Times New Roman"/>
          <w:color w:val="000000" w:themeColor="text1"/>
          <w:sz w:val="24"/>
          <w:szCs w:val="24"/>
        </w:rPr>
        <w:fldChar w:fldCharType="end"/>
      </w:r>
      <w:r w:rsidR="007D5215" w:rsidRPr="006F0CEF">
        <w:rPr>
          <w:rFonts w:ascii="Times New Roman" w:eastAsia="SimSun" w:hAnsi="Times New Roman" w:cs="Times New Roman"/>
          <w:color w:val="000000" w:themeColor="text1"/>
          <w:sz w:val="24"/>
          <w:szCs w:val="24"/>
        </w:rPr>
      </w:r>
      <w:r w:rsidR="007D5215" w:rsidRPr="006F0CEF">
        <w:rPr>
          <w:rFonts w:ascii="Times New Roman" w:eastAsia="SimSun" w:hAnsi="Times New Roman" w:cs="Times New Roman"/>
          <w:color w:val="000000" w:themeColor="text1"/>
          <w:sz w:val="24"/>
          <w:szCs w:val="24"/>
        </w:rPr>
        <w:fldChar w:fldCharType="separate"/>
      </w:r>
      <w:r w:rsidR="008008FA" w:rsidRPr="006F0CEF">
        <w:rPr>
          <w:rFonts w:ascii="Times New Roman" w:eastAsia="SimSun" w:hAnsi="Times New Roman" w:cs="Times New Roman"/>
          <w:noProof/>
          <w:color w:val="000000" w:themeColor="text1"/>
          <w:sz w:val="24"/>
          <w:szCs w:val="24"/>
        </w:rPr>
        <w:t>(31)</w:t>
      </w:r>
      <w:r w:rsidR="007D5215" w:rsidRPr="006F0CEF">
        <w:rPr>
          <w:rFonts w:ascii="Times New Roman" w:eastAsia="SimSun" w:hAnsi="Times New Roman" w:cs="Times New Roman"/>
          <w:color w:val="000000" w:themeColor="text1"/>
          <w:sz w:val="24"/>
          <w:szCs w:val="24"/>
        </w:rPr>
        <w:fldChar w:fldCharType="end"/>
      </w:r>
      <w:r w:rsidR="008E1B43" w:rsidRPr="006F0CEF">
        <w:rPr>
          <w:rFonts w:ascii="Times New Roman" w:eastAsia="SimSun" w:hAnsi="Times New Roman" w:cs="Times New Roman"/>
          <w:color w:val="000000" w:themeColor="text1"/>
          <w:sz w:val="24"/>
          <w:szCs w:val="24"/>
        </w:rPr>
        <w:t>, and improved cardiovascular health</w:t>
      </w:r>
      <w:r w:rsidR="007D5215" w:rsidRPr="006F0CEF">
        <w:rPr>
          <w:rFonts w:ascii="Times New Roman" w:eastAsia="SimSun" w:hAnsi="Times New Roman" w:cs="Times New Roman"/>
          <w:color w:val="000000" w:themeColor="text1"/>
          <w:sz w:val="24"/>
          <w:szCs w:val="24"/>
        </w:rPr>
        <w:t xml:space="preserve"> </w:t>
      </w:r>
      <w:r w:rsidR="007D5215" w:rsidRPr="006F0CEF">
        <w:rPr>
          <w:rFonts w:ascii="Times New Roman" w:eastAsia="SimSun" w:hAnsi="Times New Roman" w:cs="Times New Roman"/>
          <w:color w:val="000000" w:themeColor="text1"/>
          <w:sz w:val="24"/>
          <w:szCs w:val="24"/>
        </w:rPr>
        <w:fldChar w:fldCharType="begin"/>
      </w:r>
      <w:r w:rsidR="008008FA" w:rsidRPr="006F0CEF">
        <w:rPr>
          <w:rFonts w:ascii="Times New Roman" w:eastAsia="SimSun" w:hAnsi="Times New Roman" w:cs="Times New Roman"/>
          <w:color w:val="000000" w:themeColor="text1"/>
          <w:sz w:val="24"/>
          <w:szCs w:val="24"/>
        </w:rPr>
        <w:instrText xml:space="preserve"> ADDIN EN.CITE &lt;EndNote&gt;&lt;Cite&gt;&lt;Author&gt;Reed&lt;/Author&gt;&lt;Year&gt;2002&lt;/Year&gt;&lt;RecNum&gt;276&lt;/RecNum&gt;&lt;DisplayText&gt;(32)&lt;/DisplayText&gt;&lt;record&gt;&lt;rec-number&gt;276&lt;/rec-number&gt;&lt;foreign-keys&gt;&lt;key app="EN" db-id="p5x02z22jstaavezs2optfptvxdv9padpft5" timestamp="1691853669"&gt;276&lt;/key&gt;&lt;/foreign-keys&gt;&lt;ref-type name="Journal Article"&gt;17&lt;/ref-type&gt;&lt;contributors&gt;&lt;authors&gt;&lt;author&gt;Reed, J.&lt;/author&gt;&lt;/authors&gt;&lt;/contributors&gt;&lt;auth-address&gt;Department of Animal Sciences, University of Wisconsin-Madison, 53706, USA.&lt;/auth-address&gt;&lt;titles&gt;&lt;title&gt;Cranberry flavonoids, atherosclerosis and cardiovascular health&lt;/title&gt;&lt;secondary-title&gt;Crit Rev Food Sci Nutr&lt;/secondary-title&gt;&lt;/titles&gt;&lt;periodical&gt;&lt;full-title&gt;Crit Rev Food Sci Nutr&lt;/full-title&gt;&lt;/periodical&gt;&lt;pages&gt;301-16&lt;/pages&gt;&lt;volume&gt;42&lt;/volume&gt;&lt;number&gt;3 Suppl&lt;/number&gt;&lt;keywords&gt;&lt;keyword&gt;Antioxidants/pharmacology/therapeutic use&lt;/keyword&gt;&lt;keyword&gt;Arteriosclerosis/*drug therapy/etiology/prevention &amp;amp; control&lt;/keyword&gt;&lt;keyword&gt;Cardiovascular Diseases/*drug therapy/etiology/prevention &amp;amp; control&lt;/keyword&gt;&lt;keyword&gt;Cholesterol/metabolism&lt;/keyword&gt;&lt;keyword&gt;Flavonoids/pharmacokinetics/pharmacology/*therapeutic use&lt;/keyword&gt;&lt;keyword&gt;Humans&lt;/keyword&gt;&lt;keyword&gt;Lipid Peroxidation/drug effects&lt;/keyword&gt;&lt;keyword&gt;Lipoproteins, LDL/drug effects/metabolism&lt;/keyword&gt;&lt;keyword&gt;Oxidation-Reduction&lt;/keyword&gt;&lt;keyword&gt;*Phytotherapy&lt;/keyword&gt;&lt;keyword&gt;Platelet Aggregation/drug effects&lt;/keyword&gt;&lt;keyword&gt;Thrombosis/prevention &amp;amp; control&lt;/keyword&gt;&lt;keyword&gt;*Vaccinium macrocarpon&lt;/keyword&gt;&lt;keyword&gt;Vasodilation/drug effects/physiology&lt;/keyword&gt;&lt;/keywords&gt;&lt;dates&gt;&lt;year&gt;2002&lt;/year&gt;&lt;/dates&gt;&lt;isbn&gt;1040-8398 (Print)&amp;#xD;1040-8398 (Linking)&lt;/isbn&gt;&lt;accession-num&gt;12058989&lt;/accession-num&gt;&lt;urls&gt;&lt;related-urls&gt;&lt;url&gt;https://www.ncbi.nlm.nih.gov/pubmed/12058989&lt;/url&gt;&lt;/related-urls&gt;&lt;/urls&gt;&lt;electronic-resource-num&gt;10.1080/10408390209351919&lt;/electronic-resource-num&gt;&lt;remote-database-name&gt;Medline&lt;/remote-database-name&gt;&lt;remote-database-provider&gt;NLM&lt;/remote-database-provider&gt;&lt;/record&gt;&lt;/Cite&gt;&lt;/EndNote&gt;</w:instrText>
      </w:r>
      <w:r w:rsidR="007D5215" w:rsidRPr="006F0CEF">
        <w:rPr>
          <w:rFonts w:ascii="Times New Roman" w:eastAsia="SimSun" w:hAnsi="Times New Roman" w:cs="Times New Roman"/>
          <w:color w:val="000000" w:themeColor="text1"/>
          <w:sz w:val="24"/>
          <w:szCs w:val="24"/>
        </w:rPr>
        <w:fldChar w:fldCharType="separate"/>
      </w:r>
      <w:r w:rsidR="008008FA" w:rsidRPr="006F0CEF">
        <w:rPr>
          <w:rFonts w:ascii="Times New Roman" w:eastAsia="SimSun" w:hAnsi="Times New Roman" w:cs="Times New Roman"/>
          <w:noProof/>
          <w:color w:val="000000" w:themeColor="text1"/>
          <w:sz w:val="24"/>
          <w:szCs w:val="24"/>
        </w:rPr>
        <w:t>(32)</w:t>
      </w:r>
      <w:r w:rsidR="007D5215" w:rsidRPr="006F0CEF">
        <w:rPr>
          <w:rFonts w:ascii="Times New Roman" w:eastAsia="SimSun" w:hAnsi="Times New Roman" w:cs="Times New Roman"/>
          <w:color w:val="000000" w:themeColor="text1"/>
          <w:sz w:val="24"/>
          <w:szCs w:val="24"/>
        </w:rPr>
        <w:fldChar w:fldCharType="end"/>
      </w:r>
      <w:r w:rsidR="008E1B43" w:rsidRPr="006F0CEF">
        <w:rPr>
          <w:rFonts w:ascii="Times New Roman" w:eastAsia="SimSun" w:hAnsi="Times New Roman" w:cs="Times New Roman"/>
          <w:color w:val="000000" w:themeColor="text1"/>
          <w:sz w:val="24"/>
          <w:szCs w:val="24"/>
        </w:rPr>
        <w:t xml:space="preserve">. </w:t>
      </w:r>
    </w:p>
    <w:p w14:paraId="5FA1352E" w14:textId="66F6D395" w:rsidR="009A3DA8" w:rsidRPr="006F0CEF" w:rsidRDefault="009A3DA8" w:rsidP="00137FBE">
      <w:pPr>
        <w:rPr>
          <w:rFonts w:ascii="Times New Roman" w:hAnsi="Times New Roman" w:cs="Times New Roman"/>
          <w:color w:val="000000" w:themeColor="text1"/>
          <w:sz w:val="24"/>
          <w:szCs w:val="24"/>
        </w:rPr>
      </w:pPr>
      <w:r w:rsidRPr="006F0CEF">
        <w:rPr>
          <w:rFonts w:ascii="Times New Roman" w:eastAsia="SimSun" w:hAnsi="Times New Roman" w:cs="Times New Roman"/>
          <w:color w:val="000000" w:themeColor="text1"/>
          <w:sz w:val="24"/>
          <w:szCs w:val="24"/>
        </w:rPr>
        <w:t xml:space="preserve">Phenethyl isothiocyanate (PEITC) </w:t>
      </w:r>
      <w:del w:id="90" w:author="Sargsyan, Davit [JRDUS]" w:date="2024-10-27T20:41:00Z">
        <w:r w:rsidRPr="006F0CEF" w:rsidDel="008E2DD3">
          <w:rPr>
            <w:rFonts w:ascii="Times New Roman" w:eastAsia="SimSun" w:hAnsi="Times New Roman" w:cs="Times New Roman"/>
            <w:color w:val="000000" w:themeColor="text1"/>
            <w:sz w:val="24"/>
            <w:szCs w:val="24"/>
          </w:rPr>
          <w:delText>is a member of</w:delText>
        </w:r>
      </w:del>
      <w:ins w:id="91" w:author="Sargsyan, Davit [JRDUS]" w:date="2024-10-27T20:41:00Z">
        <w:r w:rsidR="008E2DD3">
          <w:rPr>
            <w:rFonts w:ascii="Times New Roman" w:eastAsia="SimSun" w:hAnsi="Times New Roman" w:cs="Times New Roman"/>
            <w:color w:val="000000" w:themeColor="text1"/>
            <w:sz w:val="24"/>
            <w:szCs w:val="24"/>
          </w:rPr>
          <w:t>belongs to</w:t>
        </w:r>
      </w:ins>
      <w:r w:rsidRPr="006F0CEF">
        <w:rPr>
          <w:rFonts w:ascii="Times New Roman" w:eastAsia="SimSun" w:hAnsi="Times New Roman" w:cs="Times New Roman"/>
          <w:color w:val="000000" w:themeColor="text1"/>
          <w:sz w:val="24"/>
          <w:szCs w:val="24"/>
        </w:rPr>
        <w:t xml:space="preserve"> the isothiocyanate family of compounds which are formed when glucosinolates, a class of sulfur-containing compounds found in cruciferous vegetables, are hydrolyzed by </w:t>
      </w:r>
      <w:proofErr w:type="spellStart"/>
      <w:ins w:id="92" w:author="Sargsyan, Davit [JRDUS]" w:date="2024-10-27T20:57:00Z">
        <w:r w:rsidR="005C39A0" w:rsidRPr="005C39A0">
          <w:rPr>
            <w:rFonts w:ascii="Times New Roman" w:eastAsia="SimSun" w:hAnsi="Times New Roman" w:cs="Times New Roman"/>
            <w:color w:val="000000" w:themeColor="text1"/>
            <w:sz w:val="24"/>
            <w:szCs w:val="24"/>
          </w:rPr>
          <w:t>myrosinase</w:t>
        </w:r>
      </w:ins>
      <w:proofErr w:type="spellEnd"/>
      <w:del w:id="93" w:author="Sargsyan, Davit [JRDUS]" w:date="2024-10-27T20:57:00Z">
        <w:r w:rsidRPr="006F0CEF" w:rsidDel="005C39A0">
          <w:rPr>
            <w:rFonts w:ascii="Times New Roman" w:eastAsia="SimSun" w:hAnsi="Times New Roman" w:cs="Times New Roman"/>
            <w:color w:val="000000" w:themeColor="text1"/>
            <w:sz w:val="24"/>
            <w:szCs w:val="24"/>
          </w:rPr>
          <w:delText>enzymes</w:delText>
        </w:r>
      </w:del>
      <w:r w:rsidRPr="006F0CEF">
        <w:rPr>
          <w:rFonts w:ascii="Times New Roman" w:eastAsia="SimSun" w:hAnsi="Times New Roman" w:cs="Times New Roman"/>
          <w:color w:val="000000" w:themeColor="text1"/>
          <w:sz w:val="24"/>
          <w:szCs w:val="24"/>
        </w:rPr>
        <w:t xml:space="preserve"> </w:t>
      </w:r>
      <w:r w:rsidR="00513C6D" w:rsidRPr="006F0CEF">
        <w:rPr>
          <w:rFonts w:ascii="Times New Roman" w:eastAsia="SimSun" w:hAnsi="Times New Roman" w:cs="Times New Roman"/>
          <w:color w:val="000000" w:themeColor="text1"/>
          <w:sz w:val="24"/>
          <w:szCs w:val="24"/>
        </w:rPr>
        <w:fldChar w:fldCharType="begin">
          <w:fldData xml:space="preserve">PEVuZE5vdGU+PENpdGU+PEF1dGhvcj5Kb2huc29uPC9BdXRob3I+PFllYXI+MjAwMjwvWWVhcj48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</w:fldData>
        </w:fldChar>
      </w:r>
      <w:r w:rsidR="008008FA" w:rsidRPr="006F0CEF">
        <w:rPr>
          <w:rFonts w:ascii="Times New Roman" w:eastAsia="SimSun" w:hAnsi="Times New Roman" w:cs="Times New Roman"/>
          <w:color w:val="000000" w:themeColor="text1"/>
          <w:sz w:val="24"/>
          <w:szCs w:val="24"/>
        </w:rPr>
        <w:instrText xml:space="preserve"> ADDIN EN.CITE </w:instrText>
      </w:r>
      <w:r w:rsidR="008008FA" w:rsidRPr="006F0CEF">
        <w:rPr>
          <w:rFonts w:ascii="Times New Roman" w:eastAsia="SimSun" w:hAnsi="Times New Roman" w:cs="Times New Roman"/>
          <w:color w:val="000000" w:themeColor="text1"/>
          <w:sz w:val="24"/>
          <w:szCs w:val="24"/>
        </w:rPr>
        <w:fldChar w:fldCharType="begin">
          <w:fldData xml:space="preserve">PEVuZE5vdGU+PENpdGU+PEF1dGhvcj5Kb2huc29uPC9BdXRob3I+PFllYXI+MjAwMjwvWWVhcj48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</w:fldData>
        </w:fldChar>
      </w:r>
      <w:r w:rsidR="008008FA" w:rsidRPr="006F0CEF">
        <w:rPr>
          <w:rFonts w:ascii="Times New Roman" w:eastAsia="SimSun" w:hAnsi="Times New Roman" w:cs="Times New Roman"/>
          <w:color w:val="000000" w:themeColor="text1"/>
          <w:sz w:val="24"/>
          <w:szCs w:val="24"/>
        </w:rPr>
        <w:instrText xml:space="preserve"> ADDIN EN.CITE.DATA </w:instrText>
      </w:r>
      <w:r w:rsidR="008008FA" w:rsidRPr="006F0CEF">
        <w:rPr>
          <w:rFonts w:ascii="Times New Roman" w:eastAsia="SimSun" w:hAnsi="Times New Roman" w:cs="Times New Roman"/>
          <w:color w:val="000000" w:themeColor="text1"/>
          <w:sz w:val="24"/>
          <w:szCs w:val="24"/>
        </w:rPr>
      </w:r>
      <w:r w:rsidR="008008FA" w:rsidRPr="006F0CEF">
        <w:rPr>
          <w:rFonts w:ascii="Times New Roman" w:eastAsia="SimSun" w:hAnsi="Times New Roman" w:cs="Times New Roman"/>
          <w:color w:val="000000" w:themeColor="text1"/>
          <w:sz w:val="24"/>
          <w:szCs w:val="24"/>
        </w:rPr>
        <w:fldChar w:fldCharType="end"/>
      </w:r>
      <w:r w:rsidR="00513C6D" w:rsidRPr="006F0CEF">
        <w:rPr>
          <w:rFonts w:ascii="Times New Roman" w:eastAsia="SimSun" w:hAnsi="Times New Roman" w:cs="Times New Roman"/>
          <w:color w:val="000000" w:themeColor="text1"/>
          <w:sz w:val="24"/>
          <w:szCs w:val="24"/>
        </w:rPr>
      </w:r>
      <w:r w:rsidR="00513C6D" w:rsidRPr="006F0CEF">
        <w:rPr>
          <w:rFonts w:ascii="Times New Roman" w:eastAsia="SimSun" w:hAnsi="Times New Roman" w:cs="Times New Roman"/>
          <w:color w:val="000000" w:themeColor="text1"/>
          <w:sz w:val="24"/>
          <w:szCs w:val="24"/>
        </w:rPr>
        <w:fldChar w:fldCharType="separate"/>
      </w:r>
      <w:r w:rsidR="008008FA" w:rsidRPr="006F0CEF">
        <w:rPr>
          <w:rFonts w:ascii="Times New Roman" w:eastAsia="SimSun" w:hAnsi="Times New Roman" w:cs="Times New Roman"/>
          <w:noProof/>
          <w:color w:val="000000" w:themeColor="text1"/>
          <w:sz w:val="24"/>
          <w:szCs w:val="24"/>
        </w:rPr>
        <w:t>(33, 34)</w:t>
      </w:r>
      <w:r w:rsidR="00513C6D" w:rsidRPr="006F0CEF">
        <w:rPr>
          <w:rFonts w:ascii="Times New Roman" w:eastAsia="SimSun" w:hAnsi="Times New Roman" w:cs="Times New Roman"/>
          <w:color w:val="000000" w:themeColor="text1"/>
          <w:sz w:val="24"/>
          <w:szCs w:val="24"/>
        </w:rPr>
        <w:fldChar w:fldCharType="end"/>
      </w:r>
      <w:r w:rsidRPr="006F0CEF">
        <w:rPr>
          <w:rFonts w:ascii="Times New Roman" w:eastAsia="SimSun" w:hAnsi="Times New Roman" w:cs="Times New Roman"/>
          <w:color w:val="000000" w:themeColor="text1"/>
          <w:sz w:val="24"/>
          <w:szCs w:val="24"/>
        </w:rPr>
        <w:t xml:space="preserve">. PEITC has been found to have a wide range of biological activities including anticancer, anti-inflammatory, and antioxidant effects </w:t>
      </w:r>
      <w:r w:rsidR="00513C6D" w:rsidRPr="006F0CEF">
        <w:rPr>
          <w:rFonts w:ascii="Times New Roman" w:eastAsia="SimSun" w:hAnsi="Times New Roman" w:cs="Times New Roman"/>
          <w:color w:val="000000" w:themeColor="text1"/>
          <w:sz w:val="24"/>
          <w:szCs w:val="24"/>
        </w:rPr>
        <w:fldChar w:fldCharType="begin">
          <w:fldData xml:space="preserve">PEVuZE5vdGU+PENpdGU+PEF1dGhvcj5HdXB0YTwvQXV0aG9yPjxZZWFyPjIwMTQ8L1llYXI+PFJl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</w:fldData>
        </w:fldChar>
      </w:r>
      <w:r w:rsidR="008008FA" w:rsidRPr="006F0CEF">
        <w:rPr>
          <w:rFonts w:ascii="Times New Roman" w:eastAsia="SimSun" w:hAnsi="Times New Roman" w:cs="Times New Roman"/>
          <w:color w:val="000000" w:themeColor="text1"/>
          <w:sz w:val="24"/>
          <w:szCs w:val="24"/>
        </w:rPr>
        <w:instrText xml:space="preserve"> ADDIN EN.CITE </w:instrText>
      </w:r>
      <w:r w:rsidR="008008FA" w:rsidRPr="006F0CEF">
        <w:rPr>
          <w:rFonts w:ascii="Times New Roman" w:eastAsia="SimSun" w:hAnsi="Times New Roman" w:cs="Times New Roman"/>
          <w:color w:val="000000" w:themeColor="text1"/>
          <w:sz w:val="24"/>
          <w:szCs w:val="24"/>
        </w:rPr>
        <w:fldChar w:fldCharType="begin">
          <w:fldData xml:space="preserve">PEVuZE5vdGU+PENpdGU+PEF1dGhvcj5HdXB0YTwvQXV0aG9yPjxZZWFyPjIwMTQ8L1llYXI+PFJl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</w:fldData>
        </w:fldChar>
      </w:r>
      <w:r w:rsidR="008008FA" w:rsidRPr="006F0CEF">
        <w:rPr>
          <w:rFonts w:ascii="Times New Roman" w:eastAsia="SimSun" w:hAnsi="Times New Roman" w:cs="Times New Roman"/>
          <w:color w:val="000000" w:themeColor="text1"/>
          <w:sz w:val="24"/>
          <w:szCs w:val="24"/>
        </w:rPr>
        <w:instrText xml:space="preserve"> ADDIN EN.CITE.DATA </w:instrText>
      </w:r>
      <w:r w:rsidR="008008FA" w:rsidRPr="006F0CEF">
        <w:rPr>
          <w:rFonts w:ascii="Times New Roman" w:eastAsia="SimSun" w:hAnsi="Times New Roman" w:cs="Times New Roman"/>
          <w:color w:val="000000" w:themeColor="text1"/>
          <w:sz w:val="24"/>
          <w:szCs w:val="24"/>
        </w:rPr>
      </w:r>
      <w:r w:rsidR="008008FA" w:rsidRPr="006F0CEF">
        <w:rPr>
          <w:rFonts w:ascii="Times New Roman" w:eastAsia="SimSun" w:hAnsi="Times New Roman" w:cs="Times New Roman"/>
          <w:color w:val="000000" w:themeColor="text1"/>
          <w:sz w:val="24"/>
          <w:szCs w:val="24"/>
        </w:rPr>
        <w:fldChar w:fldCharType="end"/>
      </w:r>
      <w:r w:rsidR="00513C6D" w:rsidRPr="006F0CEF">
        <w:rPr>
          <w:rFonts w:ascii="Times New Roman" w:eastAsia="SimSun" w:hAnsi="Times New Roman" w:cs="Times New Roman"/>
          <w:color w:val="000000" w:themeColor="text1"/>
          <w:sz w:val="24"/>
          <w:szCs w:val="24"/>
        </w:rPr>
      </w:r>
      <w:r w:rsidR="00513C6D" w:rsidRPr="006F0CEF">
        <w:rPr>
          <w:rFonts w:ascii="Times New Roman" w:eastAsia="SimSun" w:hAnsi="Times New Roman" w:cs="Times New Roman"/>
          <w:color w:val="000000" w:themeColor="text1"/>
          <w:sz w:val="24"/>
          <w:szCs w:val="24"/>
        </w:rPr>
        <w:fldChar w:fldCharType="separate"/>
      </w:r>
      <w:r w:rsidR="008008FA" w:rsidRPr="006F0CEF">
        <w:rPr>
          <w:rFonts w:ascii="Times New Roman" w:eastAsia="SimSun" w:hAnsi="Times New Roman" w:cs="Times New Roman"/>
          <w:noProof/>
          <w:color w:val="000000" w:themeColor="text1"/>
          <w:sz w:val="24"/>
          <w:szCs w:val="24"/>
        </w:rPr>
        <w:t>(35, 36)</w:t>
      </w:r>
      <w:r w:rsidR="00513C6D" w:rsidRPr="006F0CEF">
        <w:rPr>
          <w:rFonts w:ascii="Times New Roman" w:eastAsia="SimSun" w:hAnsi="Times New Roman" w:cs="Times New Roman"/>
          <w:color w:val="000000" w:themeColor="text1"/>
          <w:sz w:val="24"/>
          <w:szCs w:val="24"/>
        </w:rPr>
        <w:fldChar w:fldCharType="end"/>
      </w:r>
      <w:r w:rsidRPr="006F0CEF">
        <w:rPr>
          <w:rFonts w:ascii="Times New Roman" w:eastAsia="SimSun" w:hAnsi="Times New Roman" w:cs="Times New Roman"/>
          <w:color w:val="000000" w:themeColor="text1"/>
          <w:sz w:val="24"/>
          <w:szCs w:val="24"/>
        </w:rPr>
        <w:t>.</w:t>
      </w:r>
      <w:r w:rsidR="00513C6D" w:rsidRPr="006F0CEF">
        <w:rPr>
          <w:rFonts w:ascii="Times New Roman" w:eastAsia="SimSun" w:hAnsi="Times New Roman" w:cs="Times New Roman"/>
          <w:color w:val="000000" w:themeColor="text1"/>
          <w:sz w:val="24"/>
          <w:szCs w:val="24"/>
        </w:rPr>
        <w:t xml:space="preserve"> </w:t>
      </w:r>
    </w:p>
    <w:p w14:paraId="301541A3" w14:textId="466B43A8" w:rsidR="00AB6127" w:rsidRPr="006F0CEF" w:rsidRDefault="00EB5BA2" w:rsidP="00137FBE">
      <w:pPr>
        <w:rPr>
          <w:rFonts w:ascii="Times New Roman" w:hAnsi="Times New Roman" w:cs="Times New Roman"/>
          <w:color w:val="000000" w:themeColor="text1"/>
          <w:sz w:val="24"/>
          <w:szCs w:val="24"/>
        </w:rPr>
      </w:pPr>
      <w:ins w:id="94" w:author="Sargsyan, Davit [JRDUS]" w:date="2024-10-27T20:42:00Z">
        <w:r>
          <w:rPr>
            <w:rFonts w:ascii="Times New Roman" w:hAnsi="Times New Roman" w:cs="Times New Roman"/>
            <w:color w:val="000000" w:themeColor="text1"/>
            <w:sz w:val="24"/>
            <w:szCs w:val="24"/>
          </w:rPr>
          <w:t>The c</w:t>
        </w:r>
      </w:ins>
      <w:ins w:id="95" w:author="Sargsyan, Davit [JRDUS]" w:date="2024-10-27T20:41:00Z">
        <w:r w:rsidR="00C91144">
          <w:rPr>
            <w:rFonts w:ascii="Times New Roman" w:hAnsi="Times New Roman" w:cs="Times New Roman"/>
            <w:color w:val="000000" w:themeColor="text1"/>
            <w:sz w:val="24"/>
            <w:szCs w:val="24"/>
          </w:rPr>
          <w:t xml:space="preserve">omposition of </w:t>
        </w:r>
      </w:ins>
      <w:ins w:id="96" w:author="Sargsyan, Davit [JRDUS]" w:date="2024-10-27T20:42:00Z">
        <w:r>
          <w:rPr>
            <w:rFonts w:ascii="Times New Roman" w:hAnsi="Times New Roman" w:cs="Times New Roman"/>
            <w:color w:val="000000" w:themeColor="text1"/>
            <w:sz w:val="24"/>
            <w:szCs w:val="24"/>
          </w:rPr>
          <w:t xml:space="preserve">the GI microbial communities determines the efficiency of processing </w:t>
        </w:r>
      </w:ins>
      <w:ins w:id="97" w:author="Sargsyan, Davit [JRDUS]" w:date="2024-10-27T20:43:00Z">
        <w:r>
          <w:rPr>
            <w:rFonts w:ascii="Times New Roman" w:hAnsi="Times New Roman" w:cs="Times New Roman"/>
            <w:color w:val="000000" w:themeColor="text1"/>
            <w:sz w:val="24"/>
            <w:szCs w:val="24"/>
          </w:rPr>
          <w:t>food into metabolites including amino acids, bile acids and short-chain fatty acids (SCFA).</w:t>
        </w:r>
      </w:ins>
      <w:del w:id="98" w:author="Sargsyan, Davit [JRDUS]" w:date="2024-10-27T20:44:00Z">
        <w:r w:rsidR="00137FBE" w:rsidRPr="006F0CEF" w:rsidDel="00F71A0C">
          <w:rPr>
            <w:rFonts w:ascii="Times New Roman" w:hAnsi="Times New Roman" w:cs="Times New Roman"/>
            <w:color w:val="000000" w:themeColor="text1"/>
            <w:sz w:val="24"/>
            <w:szCs w:val="24"/>
          </w:rPr>
          <w:delText>Gut microbiome composition determines how efficiently food is processed into metabolites such as amino acids, bile acids and short-chain fatty acids.</w:delText>
        </w:r>
      </w:del>
      <w:r w:rsidR="00137FBE" w:rsidRPr="006F0CEF">
        <w:rPr>
          <w:rFonts w:ascii="Times New Roman" w:hAnsi="Times New Roman" w:cs="Times New Roman"/>
          <w:color w:val="000000" w:themeColor="text1"/>
          <w:sz w:val="24"/>
          <w:szCs w:val="24"/>
        </w:rPr>
        <w:t xml:space="preserve">  </w:t>
      </w:r>
      <w:del w:id="99" w:author="Sargsyan, Davit [JRDUS]" w:date="2024-10-27T20:44:00Z">
        <w:r w:rsidR="00137FBE" w:rsidRPr="006F0CEF" w:rsidDel="00F71A0C">
          <w:rPr>
            <w:rFonts w:ascii="Times New Roman" w:hAnsi="Times New Roman" w:cs="Times New Roman"/>
            <w:color w:val="000000" w:themeColor="text1"/>
            <w:sz w:val="24"/>
            <w:szCs w:val="24"/>
          </w:rPr>
          <w:delText xml:space="preserve">In </w:delText>
        </w:r>
        <w:r w:rsidR="0008782D" w:rsidRPr="006F0CEF" w:rsidDel="00F71A0C">
          <w:rPr>
            <w:rFonts w:ascii="Times New Roman" w:hAnsi="Times New Roman" w:cs="Times New Roman"/>
            <w:color w:val="000000" w:themeColor="text1"/>
            <w:sz w:val="24"/>
            <w:szCs w:val="24"/>
          </w:rPr>
          <w:delText>our</w:delText>
        </w:r>
        <w:r w:rsidR="00137FBE" w:rsidRPr="006F0CEF" w:rsidDel="00F71A0C">
          <w:rPr>
            <w:rFonts w:ascii="Times New Roman" w:hAnsi="Times New Roman" w:cs="Times New Roman"/>
            <w:color w:val="000000" w:themeColor="text1"/>
            <w:sz w:val="24"/>
            <w:szCs w:val="24"/>
          </w:rPr>
          <w:delText xml:space="preserve"> study we used</w:delText>
        </w:r>
      </w:del>
      <w:ins w:id="100" w:author="Sargsyan, Davit [JRDUS]" w:date="2024-10-27T20:44:00Z">
        <w:r w:rsidR="00F71A0C">
          <w:rPr>
            <w:rFonts w:ascii="Times New Roman" w:hAnsi="Times New Roman" w:cs="Times New Roman"/>
            <w:color w:val="000000" w:themeColor="text1"/>
            <w:sz w:val="24"/>
            <w:szCs w:val="24"/>
          </w:rPr>
          <w:t xml:space="preserve">The current study utilized </w:t>
        </w:r>
      </w:ins>
      <w:r w:rsidR="00137FBE" w:rsidRPr="006F0CEF">
        <w:rPr>
          <w:rFonts w:ascii="Times New Roman" w:hAnsi="Times New Roman" w:cs="Times New Roman"/>
          <w:color w:val="000000" w:themeColor="text1"/>
          <w:sz w:val="24"/>
          <w:szCs w:val="24"/>
        </w:rPr>
        <w:t xml:space="preserve"> C57BL/6J wi</w:t>
      </w:r>
      <w:r w:rsidR="00EE5FD5" w:rsidRPr="006F0CEF">
        <w:rPr>
          <w:rFonts w:ascii="Times New Roman" w:hAnsi="Times New Roman" w:cs="Times New Roman"/>
          <w:color w:val="000000" w:themeColor="text1"/>
          <w:sz w:val="24"/>
          <w:szCs w:val="24"/>
        </w:rPr>
        <w:t>ld</w:t>
      </w:r>
      <w:r w:rsidR="0008782D" w:rsidRPr="006F0CEF">
        <w:rPr>
          <w:rFonts w:ascii="Times New Roman" w:hAnsi="Times New Roman" w:cs="Times New Roman"/>
          <w:color w:val="000000" w:themeColor="text1"/>
          <w:sz w:val="24"/>
          <w:szCs w:val="24"/>
        </w:rPr>
        <w:t xml:space="preserve"> </w:t>
      </w:r>
      <w:r w:rsidR="00137FBE" w:rsidRPr="006F0CEF">
        <w:rPr>
          <w:rFonts w:ascii="Times New Roman" w:hAnsi="Times New Roman" w:cs="Times New Roman"/>
          <w:color w:val="000000" w:themeColor="text1"/>
          <w:sz w:val="24"/>
          <w:szCs w:val="24"/>
        </w:rPr>
        <w:t xml:space="preserve">type (WT) and Nrf2 gene knockout (KO) </w:t>
      </w:r>
      <w:r w:rsidR="006C1727" w:rsidRPr="006F0CEF">
        <w:rPr>
          <w:rFonts w:ascii="Times New Roman" w:hAnsi="Times New Roman" w:cs="Times New Roman"/>
          <w:color w:val="000000" w:themeColor="text1"/>
          <w:sz w:val="24"/>
          <w:szCs w:val="24"/>
        </w:rPr>
        <w:t xml:space="preserve">mice </w:t>
      </w:r>
      <w:r w:rsidR="00137FBE" w:rsidRPr="006F0CEF">
        <w:rPr>
          <w:rFonts w:ascii="Times New Roman" w:hAnsi="Times New Roman" w:cs="Times New Roman"/>
          <w:color w:val="000000" w:themeColor="text1"/>
          <w:sz w:val="24"/>
          <w:szCs w:val="24"/>
        </w:rPr>
        <w:t xml:space="preserve">to test diets </w:t>
      </w:r>
      <w:del w:id="101" w:author="Sargsyan, Davit [JRDUS]" w:date="2024-10-27T20:44:00Z">
        <w:r w:rsidR="00137FBE" w:rsidRPr="006F0CEF" w:rsidDel="00F71A0C">
          <w:rPr>
            <w:rFonts w:ascii="Times New Roman" w:hAnsi="Times New Roman" w:cs="Times New Roman"/>
            <w:color w:val="000000" w:themeColor="text1"/>
            <w:sz w:val="24"/>
            <w:szCs w:val="24"/>
          </w:rPr>
          <w:delText>to which</w:delText>
        </w:r>
      </w:del>
      <w:ins w:id="102" w:author="Sargsyan, Davit [JRDUS]" w:date="2024-10-27T20:59:00Z">
        <w:r w:rsidR="00D66CB8">
          <w:rPr>
            <w:rFonts w:ascii="Times New Roman" w:hAnsi="Times New Roman" w:cs="Times New Roman"/>
            <w:color w:val="000000" w:themeColor="text1"/>
            <w:sz w:val="24"/>
            <w:szCs w:val="24"/>
          </w:rPr>
          <w:t>infused</w:t>
        </w:r>
      </w:ins>
      <w:ins w:id="103" w:author="Sargsyan, Davit [JRDUS]" w:date="2024-10-27T20:44:00Z">
        <w:r w:rsidR="00F71A0C">
          <w:rPr>
            <w:rFonts w:ascii="Times New Roman" w:hAnsi="Times New Roman" w:cs="Times New Roman"/>
            <w:color w:val="000000" w:themeColor="text1"/>
            <w:sz w:val="24"/>
            <w:szCs w:val="24"/>
          </w:rPr>
          <w:t xml:space="preserve"> with</w:t>
        </w:r>
      </w:ins>
      <w:r w:rsidR="00137FBE" w:rsidRPr="006F0CEF">
        <w:rPr>
          <w:rFonts w:ascii="Times New Roman" w:hAnsi="Times New Roman" w:cs="Times New Roman"/>
          <w:color w:val="000000" w:themeColor="text1"/>
          <w:sz w:val="24"/>
          <w:szCs w:val="24"/>
        </w:rPr>
        <w:t xml:space="preserve"> either cranberry or PEITC</w:t>
      </w:r>
      <w:del w:id="104" w:author="Sargsyan, Davit [JRDUS]" w:date="2024-10-27T20:45:00Z">
        <w:r w:rsidR="00137FBE" w:rsidRPr="006F0CEF" w:rsidDel="00F71A0C">
          <w:rPr>
            <w:rFonts w:ascii="Times New Roman" w:hAnsi="Times New Roman" w:cs="Times New Roman"/>
            <w:color w:val="000000" w:themeColor="text1"/>
            <w:sz w:val="24"/>
            <w:szCs w:val="24"/>
          </w:rPr>
          <w:delText xml:space="preserve"> were added since</w:delText>
        </w:r>
      </w:del>
      <w:ins w:id="105" w:author="Sargsyan, Davit [JRDUS]" w:date="2024-10-27T20:45:00Z">
        <w:r w:rsidR="00F71A0C">
          <w:rPr>
            <w:rFonts w:ascii="Times New Roman" w:hAnsi="Times New Roman" w:cs="Times New Roman"/>
            <w:color w:val="000000" w:themeColor="text1"/>
            <w:sz w:val="24"/>
            <w:szCs w:val="24"/>
          </w:rPr>
          <w:t xml:space="preserve">. </w:t>
        </w:r>
      </w:ins>
      <w:r w:rsidR="00137FBE" w:rsidRPr="006F0CEF">
        <w:rPr>
          <w:rFonts w:ascii="Times New Roman" w:hAnsi="Times New Roman" w:cs="Times New Roman"/>
          <w:color w:val="000000" w:themeColor="text1"/>
          <w:sz w:val="24"/>
          <w:szCs w:val="24"/>
        </w:rPr>
        <w:t xml:space="preserve"> </w:t>
      </w:r>
      <w:ins w:id="106" w:author="Sargsyan, Davit [JRDUS]" w:date="2024-10-27T20:45:00Z">
        <w:r w:rsidR="00F71A0C">
          <w:rPr>
            <w:rFonts w:ascii="Times New Roman" w:hAnsi="Times New Roman" w:cs="Times New Roman"/>
            <w:color w:val="000000" w:themeColor="text1"/>
            <w:sz w:val="24"/>
            <w:szCs w:val="24"/>
          </w:rPr>
          <w:t xml:space="preserve">Both </w:t>
        </w:r>
      </w:ins>
      <w:ins w:id="107" w:author="Sargsyan, Davit [JRDUS]" w:date="2024-10-27T20:46:00Z">
        <w:r w:rsidR="00F71A0C">
          <w:rPr>
            <w:rFonts w:ascii="Times New Roman" w:hAnsi="Times New Roman" w:cs="Times New Roman"/>
            <w:color w:val="000000" w:themeColor="text1"/>
            <w:sz w:val="24"/>
            <w:szCs w:val="24"/>
          </w:rPr>
          <w:t>food additives</w:t>
        </w:r>
      </w:ins>
      <w:ins w:id="108" w:author="Sargsyan, Davit [JRDUS]" w:date="2024-10-27T20:45:00Z">
        <w:r w:rsidR="00F71A0C">
          <w:rPr>
            <w:rFonts w:ascii="Times New Roman" w:hAnsi="Times New Roman" w:cs="Times New Roman"/>
            <w:color w:val="000000" w:themeColor="text1"/>
            <w:sz w:val="24"/>
            <w:szCs w:val="24"/>
          </w:rPr>
          <w:t xml:space="preserve"> </w:t>
        </w:r>
      </w:ins>
      <w:del w:id="109" w:author="Sargsyan, Davit [JRDUS]" w:date="2024-10-27T20:45:00Z">
        <w:r w:rsidR="00137FBE" w:rsidRPr="006F0CEF" w:rsidDel="00F71A0C">
          <w:rPr>
            <w:rFonts w:ascii="Times New Roman" w:hAnsi="Times New Roman" w:cs="Times New Roman"/>
            <w:color w:val="000000" w:themeColor="text1"/>
            <w:sz w:val="24"/>
            <w:szCs w:val="24"/>
          </w:rPr>
          <w:delText>both</w:delText>
        </w:r>
      </w:del>
      <w:r w:rsidR="00137FBE" w:rsidRPr="006F0CEF">
        <w:rPr>
          <w:rFonts w:ascii="Times New Roman" w:hAnsi="Times New Roman" w:cs="Times New Roman"/>
          <w:color w:val="000000" w:themeColor="text1"/>
          <w:sz w:val="24"/>
          <w:szCs w:val="24"/>
        </w:rPr>
        <w:t xml:space="preserve"> have been shown to boost the production of the</w:t>
      </w:r>
      <w:del w:id="110" w:author="Sargsyan, Davit [JRDUS]" w:date="2024-10-27T20:45:00Z">
        <w:r w:rsidR="00137FBE" w:rsidRPr="006F0CEF" w:rsidDel="00F71A0C">
          <w:rPr>
            <w:rFonts w:ascii="Times New Roman" w:hAnsi="Times New Roman" w:cs="Times New Roman"/>
            <w:color w:val="000000" w:themeColor="text1"/>
            <w:sz w:val="24"/>
            <w:szCs w:val="24"/>
          </w:rPr>
          <w:delText>se</w:delText>
        </w:r>
      </w:del>
      <w:r w:rsidR="00137FBE" w:rsidRPr="006F0CEF">
        <w:rPr>
          <w:rFonts w:ascii="Times New Roman" w:hAnsi="Times New Roman" w:cs="Times New Roman"/>
          <w:color w:val="000000" w:themeColor="text1"/>
          <w:sz w:val="24"/>
          <w:szCs w:val="24"/>
        </w:rPr>
        <w:t xml:space="preserve"> metabolite</w:t>
      </w:r>
      <w:del w:id="111" w:author="Sargsyan, Davit [JRDUS]" w:date="2024-10-27T20:45:00Z">
        <w:r w:rsidR="00137FBE" w:rsidRPr="006F0CEF" w:rsidDel="00F71A0C">
          <w:rPr>
            <w:rFonts w:ascii="Times New Roman" w:hAnsi="Times New Roman" w:cs="Times New Roman"/>
            <w:color w:val="000000" w:themeColor="text1"/>
            <w:sz w:val="24"/>
            <w:szCs w:val="24"/>
          </w:rPr>
          <w:delText>s</w:delText>
        </w:r>
      </w:del>
      <w:ins w:id="112" w:author="Sargsyan, Davit [JRDUS]" w:date="2024-10-27T20:45:00Z">
        <w:r w:rsidR="00F71A0C">
          <w:rPr>
            <w:rFonts w:ascii="Times New Roman" w:hAnsi="Times New Roman" w:cs="Times New Roman"/>
            <w:color w:val="000000" w:themeColor="text1"/>
            <w:sz w:val="24"/>
            <w:szCs w:val="24"/>
          </w:rPr>
          <w:t xml:space="preserve"> production</w:t>
        </w:r>
      </w:ins>
      <w:r w:rsidR="00137FBE" w:rsidRPr="006F0CEF">
        <w:rPr>
          <w:rFonts w:ascii="Times New Roman" w:hAnsi="Times New Roman" w:cs="Times New Roman"/>
          <w:color w:val="000000" w:themeColor="text1"/>
          <w:sz w:val="24"/>
          <w:szCs w:val="24"/>
        </w:rPr>
        <w:t xml:space="preserve">.  </w:t>
      </w:r>
      <w:ins w:id="113" w:author="Sargsyan, Davit [JRDUS]" w:date="2024-10-27T20:46:00Z">
        <w:r w:rsidR="00F71A0C">
          <w:rPr>
            <w:rFonts w:ascii="Times New Roman" w:hAnsi="Times New Roman" w:cs="Times New Roman"/>
            <w:color w:val="000000" w:themeColor="text1"/>
            <w:sz w:val="24"/>
            <w:szCs w:val="24"/>
          </w:rPr>
          <w:t xml:space="preserve">The health benefits of these additives </w:t>
        </w:r>
      </w:ins>
      <w:del w:id="114" w:author="Sargsyan, Davit [JRDUS]" w:date="2024-10-27T20:46:00Z">
        <w:r w:rsidR="00137FBE" w:rsidRPr="006F0CEF" w:rsidDel="00F71A0C">
          <w:rPr>
            <w:rFonts w:ascii="Times New Roman" w:hAnsi="Times New Roman" w:cs="Times New Roman"/>
            <w:color w:val="000000" w:themeColor="text1"/>
            <w:sz w:val="24"/>
            <w:szCs w:val="24"/>
          </w:rPr>
          <w:delText xml:space="preserve">Possible health benefits of these food additives </w:delText>
        </w:r>
      </w:del>
      <w:r w:rsidR="00137FBE" w:rsidRPr="006F0CEF">
        <w:rPr>
          <w:rFonts w:ascii="Times New Roman" w:hAnsi="Times New Roman" w:cs="Times New Roman"/>
          <w:color w:val="000000" w:themeColor="text1"/>
          <w:sz w:val="24"/>
          <w:szCs w:val="24"/>
        </w:rPr>
        <w:t>include cancer prevention and activation of Nrf2 pathway</w:t>
      </w:r>
      <w:ins w:id="115" w:author="Sargsyan, Davit [JRDUS]" w:date="2024-10-27T20:46:00Z">
        <w:r w:rsidR="00F71A0C">
          <w:rPr>
            <w:rFonts w:ascii="Times New Roman" w:hAnsi="Times New Roman" w:cs="Times New Roman"/>
            <w:color w:val="000000" w:themeColor="text1"/>
            <w:sz w:val="24"/>
            <w:szCs w:val="24"/>
          </w:rPr>
          <w:t>. The latter is</w:t>
        </w:r>
      </w:ins>
      <w:del w:id="116" w:author="Sargsyan, Davit [JRDUS]" w:date="2024-10-27T20:46:00Z">
        <w:r w:rsidR="00137FBE" w:rsidRPr="006F0CEF" w:rsidDel="00F71A0C">
          <w:rPr>
            <w:rFonts w:ascii="Times New Roman" w:hAnsi="Times New Roman" w:cs="Times New Roman"/>
            <w:color w:val="000000" w:themeColor="text1"/>
            <w:sz w:val="24"/>
            <w:szCs w:val="24"/>
          </w:rPr>
          <w:delText>,</w:delText>
        </w:r>
      </w:del>
      <w:r w:rsidR="00137FBE" w:rsidRPr="006F0CEF">
        <w:rPr>
          <w:rFonts w:ascii="Times New Roman" w:hAnsi="Times New Roman" w:cs="Times New Roman"/>
          <w:color w:val="000000" w:themeColor="text1"/>
          <w:sz w:val="24"/>
          <w:szCs w:val="24"/>
        </w:rPr>
        <w:t xml:space="preserve"> a master regulator of oxidative stress and inflammation.</w:t>
      </w:r>
      <w:r w:rsidR="00BB4449" w:rsidRPr="006F0CEF">
        <w:rPr>
          <w:rFonts w:ascii="Times New Roman" w:hAnsi="Times New Roman" w:cs="Times New Roman"/>
          <w:color w:val="000000" w:themeColor="text1"/>
          <w:sz w:val="24"/>
          <w:szCs w:val="24"/>
        </w:rPr>
        <w:t xml:space="preserve"> </w:t>
      </w:r>
      <w:r w:rsidR="009A3DA8" w:rsidRPr="006F0CEF">
        <w:rPr>
          <w:rFonts w:ascii="Times New Roman" w:hAnsi="Times New Roman" w:cs="Times New Roman"/>
          <w:color w:val="000000" w:themeColor="text1"/>
          <w:sz w:val="24"/>
          <w:szCs w:val="24"/>
        </w:rPr>
        <w:t>The aim of this study was to understand the mechanisms by which cranberry and PEITC can influence the gut microbiome and microbial metabolite production, and further improve the gut health via reducing inflammation and achieving homeostasis.</w:t>
      </w:r>
    </w:p>
    <w:p w14:paraId="3A83CF4D" w14:textId="1605F232" w:rsidR="00AB6127" w:rsidRPr="006F0CEF" w:rsidRDefault="00A43D9D" w:rsidP="00A43D9D">
      <w:pPr>
        <w:pStyle w:val="Heading1"/>
        <w:rPr>
          <w:rFonts w:ascii="Times New Roman" w:hAnsi="Times New Roman" w:cs="Times New Roman"/>
          <w:color w:val="000000" w:themeColor="text1"/>
        </w:rPr>
      </w:pPr>
      <w:bookmarkStart w:id="117" w:name="_Toc128143905"/>
      <w:bookmarkStart w:id="118" w:name="_Toc179148161"/>
      <w:r w:rsidRPr="006F0CEF">
        <w:rPr>
          <w:rFonts w:ascii="Times New Roman" w:hAnsi="Times New Roman" w:cs="Times New Roman"/>
          <w:color w:val="000000" w:themeColor="text1"/>
        </w:rPr>
        <w:t xml:space="preserve">2. </w:t>
      </w:r>
      <w:r w:rsidR="00AB6127" w:rsidRPr="006F0CEF">
        <w:rPr>
          <w:rFonts w:ascii="Times New Roman" w:hAnsi="Times New Roman" w:cs="Times New Roman"/>
          <w:color w:val="000000" w:themeColor="text1"/>
        </w:rPr>
        <w:t xml:space="preserve"> Materials and Methods</w:t>
      </w:r>
      <w:bookmarkEnd w:id="117"/>
      <w:bookmarkEnd w:id="118"/>
    </w:p>
    <w:p w14:paraId="6DB48294" w14:textId="400551DD" w:rsidR="00AB6127" w:rsidRPr="006F0CEF" w:rsidRDefault="00541DBD" w:rsidP="00A43D9D">
      <w:pPr>
        <w:pStyle w:val="Heading2"/>
        <w:rPr>
          <w:rFonts w:ascii="Times New Roman" w:hAnsi="Times New Roman" w:cs="Times New Roman"/>
          <w:color w:val="000000" w:themeColor="text1"/>
        </w:rPr>
      </w:pPr>
      <w:bookmarkStart w:id="119" w:name="_Toc179148162"/>
      <w:r w:rsidRPr="006F0CEF">
        <w:rPr>
          <w:rFonts w:ascii="Times New Roman" w:hAnsi="Times New Roman" w:cs="Times New Roman"/>
          <w:color w:val="000000" w:themeColor="text1"/>
        </w:rPr>
        <w:t xml:space="preserve">2.1 </w:t>
      </w:r>
      <w:r w:rsidR="00A14B05" w:rsidRPr="006F0CEF">
        <w:rPr>
          <w:rFonts w:ascii="Times New Roman" w:hAnsi="Times New Roman" w:cs="Times New Roman"/>
          <w:color w:val="000000" w:themeColor="text1"/>
        </w:rPr>
        <w:t xml:space="preserve">Animals and Study </w:t>
      </w:r>
      <w:r w:rsidRPr="006F0CEF">
        <w:rPr>
          <w:rFonts w:ascii="Times New Roman" w:hAnsi="Times New Roman" w:cs="Times New Roman"/>
          <w:color w:val="000000" w:themeColor="text1"/>
        </w:rPr>
        <w:t>Design</w:t>
      </w:r>
      <w:bookmarkEnd w:id="119"/>
    </w:p>
    <w:p w14:paraId="38556628" w14:textId="7A1A9FFA" w:rsidR="00541DBD" w:rsidRPr="006F0CEF" w:rsidRDefault="00541DBD" w:rsidP="00541DB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C57BL/6J WT mice were purchased from Jackson Laboratory (Bar Harbor, ME). </w:t>
      </w:r>
      <w:ins w:id="120" w:author="Sargsyan, Davit [JRDUS]" w:date="2024-10-27T20:58:00Z">
        <w:r w:rsidR="00D66CB8">
          <w:rPr>
            <w:rFonts w:ascii="Times New Roman" w:hAnsi="Times New Roman" w:cs="Times New Roman"/>
            <w:color w:val="000000" w:themeColor="text1"/>
            <w:sz w:val="24"/>
            <w:szCs w:val="24"/>
          </w:rPr>
          <w:t xml:space="preserve">Our laboratory maintained </w:t>
        </w:r>
      </w:ins>
      <w:r w:rsidRPr="006F0CEF">
        <w:rPr>
          <w:rFonts w:ascii="Times New Roman" w:hAnsi="Times New Roman" w:cs="Times New Roman"/>
          <w:color w:val="000000" w:themeColor="text1"/>
          <w:sz w:val="24"/>
          <w:szCs w:val="24"/>
        </w:rPr>
        <w:t xml:space="preserve">C57BL/6J Nrf2 KO mice </w:t>
      </w:r>
      <w:del w:id="121" w:author="Sargsyan, Davit [JRDUS]" w:date="2024-10-27T20:59:00Z">
        <w:r w:rsidRPr="006F0CEF" w:rsidDel="00D66CB8">
          <w:rPr>
            <w:rFonts w:ascii="Times New Roman" w:hAnsi="Times New Roman" w:cs="Times New Roman"/>
            <w:color w:val="000000" w:themeColor="text1"/>
            <w:sz w:val="24"/>
            <w:szCs w:val="24"/>
          </w:rPr>
          <w:delText xml:space="preserve">have been maintained in our laboratory </w:delText>
        </w:r>
      </w:del>
      <w:r w:rsidRPr="006F0CEF">
        <w:rPr>
          <w:rFonts w:ascii="Times New Roman" w:hAnsi="Times New Roman" w:cs="Times New Roman"/>
          <w:color w:val="000000" w:themeColor="text1"/>
          <w:sz w:val="24"/>
          <w:szCs w:val="24"/>
        </w:rPr>
        <w:t xml:space="preserve">since 2005 </w:t>
      </w:r>
      <w:r w:rsidR="003E6FFB" w:rsidRPr="006F0CEF">
        <w:rPr>
          <w:rFonts w:ascii="Times New Roman" w:hAnsi="Times New Roman" w:cs="Times New Roman"/>
          <w:color w:val="000000" w:themeColor="text1"/>
          <w:sz w:val="24"/>
          <w:szCs w:val="24"/>
        </w:rPr>
        <w:fldChar w:fldCharType="begin">
          <w:fldData xml:space="preserve">PEVuZE5vdGU+PENpdGU+PEF1dGhvcj5TaGVuPC9BdXRob3I+PFllYXI+MjAwNjwvWWVhcj48UmVj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PEVuZE5vdGU+PENpdGU+PEF1dGhvcj5TaGVuPC9BdXRob3I+PFllYXI+MjAwNjwvWWVhcj48UmVj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3E6FFB" w:rsidRPr="006F0CEF">
        <w:rPr>
          <w:rFonts w:ascii="Times New Roman" w:hAnsi="Times New Roman" w:cs="Times New Roman"/>
          <w:color w:val="000000" w:themeColor="text1"/>
          <w:sz w:val="24"/>
          <w:szCs w:val="24"/>
        </w:rPr>
      </w:r>
      <w:r w:rsidR="003E6FFB"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(37, 38)</w:t>
      </w:r>
      <w:r w:rsidR="003E6FFB"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lastRenderedPageBreak/>
        <w:t xml:space="preserve">Mice were kept in a controlled temperature (20-22°C) and humidity (45–55%) environment under 12-hour light and dark cycles at the Rutgers Animal Facility. Food and water were provided ad libitum. The study </w:t>
      </w:r>
      <w:del w:id="122" w:author="Sargsyan, Davit [JRDUS]" w:date="2024-10-27T20:59:00Z">
        <w:r w:rsidRPr="006F0CEF" w:rsidDel="00D66CB8">
          <w:rPr>
            <w:rFonts w:ascii="Times New Roman" w:hAnsi="Times New Roman" w:cs="Times New Roman"/>
            <w:color w:val="000000" w:themeColor="text1"/>
            <w:sz w:val="24"/>
            <w:szCs w:val="24"/>
          </w:rPr>
          <w:delText>was stacked into</w:delText>
        </w:r>
      </w:del>
      <w:ins w:id="123" w:author="Sargsyan, Davit [JRDUS]" w:date="2024-10-27T20:59:00Z">
        <w:r w:rsidR="00D66CB8">
          <w:rPr>
            <w:rFonts w:ascii="Times New Roman" w:hAnsi="Times New Roman" w:cs="Times New Roman"/>
            <w:color w:val="000000" w:themeColor="text1"/>
            <w:sz w:val="24"/>
            <w:szCs w:val="24"/>
          </w:rPr>
          <w:t>consisted of</w:t>
        </w:r>
      </w:ins>
      <w:r w:rsidRPr="006F0CEF">
        <w:rPr>
          <w:rFonts w:ascii="Times New Roman" w:hAnsi="Times New Roman" w:cs="Times New Roman"/>
          <w:color w:val="000000" w:themeColor="text1"/>
          <w:sz w:val="24"/>
          <w:szCs w:val="24"/>
        </w:rPr>
        <w:t xml:space="preserve"> three experiments</w:t>
      </w:r>
      <w:ins w:id="124" w:author="Sargsyan, Davit [JRDUS]" w:date="2024-10-27T21:00:00Z">
        <w:r w:rsidR="00D66CB8">
          <w:rPr>
            <w:rFonts w:ascii="Times New Roman" w:hAnsi="Times New Roman" w:cs="Times New Roman"/>
            <w:color w:val="000000" w:themeColor="text1"/>
            <w:sz w:val="24"/>
            <w:szCs w:val="24"/>
          </w:rPr>
          <w:t xml:space="preserve"> as shown in Figure 1</w:t>
        </w:r>
      </w:ins>
      <w:r w:rsidRPr="006F0CEF">
        <w:rPr>
          <w:rFonts w:ascii="Times New Roman" w:hAnsi="Times New Roman" w:cs="Times New Roman"/>
          <w:color w:val="000000" w:themeColor="text1"/>
          <w:sz w:val="24"/>
          <w:szCs w:val="24"/>
        </w:rPr>
        <w:t>.</w:t>
      </w:r>
    </w:p>
    <w:p w14:paraId="3F3CD6B6" w14:textId="019715F4" w:rsidR="00541DBD" w:rsidRPr="006F0CEF" w:rsidRDefault="00541DBD" w:rsidP="00541DB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All </w:t>
      </w:r>
      <w:del w:id="125" w:author="Sargsyan, Davit [JRDUS]" w:date="2024-10-27T21:02:00Z">
        <w:r w:rsidRPr="006F0CEF" w:rsidDel="00C87D59">
          <w:rPr>
            <w:rFonts w:ascii="Times New Roman" w:hAnsi="Times New Roman" w:cs="Times New Roman"/>
            <w:color w:val="000000" w:themeColor="text1"/>
            <w:sz w:val="24"/>
            <w:szCs w:val="24"/>
          </w:rPr>
          <w:delText xml:space="preserve">mice </w:delText>
        </w:r>
      </w:del>
      <w:ins w:id="126" w:author="Sargsyan, Davit [JRDUS]" w:date="2024-10-27T21:02:00Z">
        <w:r w:rsidR="00C87D59">
          <w:rPr>
            <w:rFonts w:ascii="Times New Roman" w:hAnsi="Times New Roman" w:cs="Times New Roman"/>
            <w:color w:val="000000" w:themeColor="text1"/>
            <w:sz w:val="24"/>
            <w:szCs w:val="24"/>
          </w:rPr>
          <w:t xml:space="preserve">animals </w:t>
        </w:r>
      </w:ins>
      <w:ins w:id="127" w:author="Sargsyan, Davit [JRDUS]" w:date="2024-10-27T21:01:00Z">
        <w:r w:rsidR="00D66CB8" w:rsidRPr="006F0CEF">
          <w:rPr>
            <w:rFonts w:ascii="Times New Roman" w:hAnsi="Times New Roman" w:cs="Times New Roman"/>
            <w:color w:val="000000" w:themeColor="text1"/>
            <w:sz w:val="24"/>
            <w:szCs w:val="24"/>
          </w:rPr>
          <w:t xml:space="preserve">were fed with AIN93M </w:t>
        </w:r>
      </w:ins>
      <w:ins w:id="128" w:author="Sargsyan, Davit [JRDUS]" w:date="2024-10-27T21:02:00Z">
        <w:r w:rsidR="00C87D59">
          <w:rPr>
            <w:rFonts w:ascii="Times New Roman" w:hAnsi="Times New Roman" w:cs="Times New Roman"/>
            <w:color w:val="000000" w:themeColor="text1"/>
            <w:sz w:val="24"/>
            <w:szCs w:val="24"/>
          </w:rPr>
          <w:t>standard grain</w:t>
        </w:r>
      </w:ins>
      <w:ins w:id="129" w:author="Sargsyan, Davit [JRDUS]" w:date="2024-10-27T21:01:00Z">
        <w:r w:rsidR="00D66CB8" w:rsidRPr="006F0CEF">
          <w:rPr>
            <w:rFonts w:ascii="Times New Roman" w:hAnsi="Times New Roman" w:cs="Times New Roman"/>
            <w:color w:val="000000" w:themeColor="text1"/>
            <w:sz w:val="24"/>
            <w:szCs w:val="24"/>
          </w:rPr>
          <w:t xml:space="preserve"> diet </w:t>
        </w:r>
      </w:ins>
      <w:ins w:id="130" w:author="Sargsyan, Davit [JRDUS]" w:date="2024-10-27T21:02:00Z">
        <w:r w:rsidR="00C87D59" w:rsidRPr="006F0CEF">
          <w:rPr>
            <w:rFonts w:ascii="Times New Roman" w:hAnsi="Times New Roman" w:cs="Times New Roman"/>
            <w:color w:val="000000" w:themeColor="text1"/>
            <w:sz w:val="24"/>
            <w:szCs w:val="24"/>
          </w:rPr>
          <w:t>(Research Diets, Inc. NJ)</w:t>
        </w:r>
        <w:r w:rsidR="00C87D59">
          <w:rPr>
            <w:rFonts w:ascii="Times New Roman" w:hAnsi="Times New Roman" w:cs="Times New Roman"/>
            <w:color w:val="000000" w:themeColor="text1"/>
            <w:sz w:val="24"/>
            <w:szCs w:val="24"/>
          </w:rPr>
          <w:t xml:space="preserve"> </w:t>
        </w:r>
      </w:ins>
      <w:ins w:id="131" w:author="Sargsyan, Davit [JRDUS]" w:date="2024-10-27T21:01:00Z">
        <w:r w:rsidR="00D66CB8">
          <w:rPr>
            <w:rFonts w:ascii="Times New Roman" w:hAnsi="Times New Roman" w:cs="Times New Roman"/>
            <w:color w:val="000000" w:themeColor="text1"/>
            <w:sz w:val="24"/>
            <w:szCs w:val="24"/>
          </w:rPr>
          <w:t>for the first 2 weeks of the experiment</w:t>
        </w:r>
      </w:ins>
      <w:ins w:id="132" w:author="Sargsyan, Davit [JRDUS]" w:date="2024-10-27T21:03:00Z">
        <w:r w:rsidR="00C87D59">
          <w:rPr>
            <w:rFonts w:ascii="Times New Roman" w:hAnsi="Times New Roman" w:cs="Times New Roman"/>
            <w:color w:val="000000" w:themeColor="text1"/>
            <w:sz w:val="24"/>
            <w:szCs w:val="24"/>
          </w:rPr>
          <w:t>s</w:t>
        </w:r>
      </w:ins>
      <w:ins w:id="133" w:author="Sargsyan, Davit [JRDUS]" w:date="2024-10-27T21:01:00Z">
        <w:r w:rsidR="00D66CB8">
          <w:rPr>
            <w:rFonts w:ascii="Times New Roman" w:hAnsi="Times New Roman" w:cs="Times New Roman"/>
            <w:color w:val="000000" w:themeColor="text1"/>
            <w:sz w:val="24"/>
            <w:szCs w:val="24"/>
          </w:rPr>
          <w:t xml:space="preserve"> </w:t>
        </w:r>
      </w:ins>
      <w:ins w:id="134" w:author="Sargsyan, Davit [JRDUS]" w:date="2024-10-27T21:02:00Z">
        <w:r w:rsidR="00C87D59">
          <w:rPr>
            <w:rFonts w:ascii="Times New Roman" w:hAnsi="Times New Roman" w:cs="Times New Roman"/>
            <w:color w:val="000000" w:themeColor="text1"/>
            <w:sz w:val="24"/>
            <w:szCs w:val="24"/>
          </w:rPr>
          <w:t xml:space="preserve">to equalize the microbiomes at the baseline. </w:t>
        </w:r>
      </w:ins>
      <w:del w:id="135" w:author="Sargsyan, Davit [JRDUS]" w:date="2024-10-27T21:02:00Z">
        <w:r w:rsidRPr="006F0CEF" w:rsidDel="00C87D59">
          <w:rPr>
            <w:rFonts w:ascii="Times New Roman" w:hAnsi="Times New Roman" w:cs="Times New Roman"/>
            <w:color w:val="000000" w:themeColor="text1"/>
            <w:sz w:val="24"/>
            <w:szCs w:val="24"/>
          </w:rPr>
          <w:delText xml:space="preserve">were given a 2-week gut microbiota equalization period during which they were fed with AIN93M control diet (Research Diets, Inc. NJ). </w:delText>
        </w:r>
      </w:del>
      <w:ins w:id="136" w:author="Sargsyan, Davit [JRDUS]" w:date="2024-10-27T21:03:00Z">
        <w:r w:rsidR="00C87D59">
          <w:rPr>
            <w:rFonts w:ascii="Times New Roman" w:hAnsi="Times New Roman" w:cs="Times New Roman"/>
            <w:color w:val="000000" w:themeColor="text1"/>
            <w:sz w:val="24"/>
            <w:szCs w:val="24"/>
          </w:rPr>
          <w:t xml:space="preserve">After the equalization period, the mice were </w:t>
        </w:r>
      </w:ins>
      <w:ins w:id="137" w:author="Sargsyan, Davit [JRDUS]" w:date="2024-10-27T21:04:00Z">
        <w:r w:rsidR="00C87D59">
          <w:rPr>
            <w:rFonts w:ascii="Times New Roman" w:hAnsi="Times New Roman" w:cs="Times New Roman"/>
            <w:color w:val="000000" w:themeColor="text1"/>
            <w:sz w:val="24"/>
            <w:szCs w:val="24"/>
          </w:rPr>
          <w:t xml:space="preserve">randomized </w:t>
        </w:r>
      </w:ins>
      <w:ins w:id="138" w:author="Sargsyan, Davit [JRDUS]" w:date="2024-10-27T21:03:00Z">
        <w:r w:rsidR="00C87D59">
          <w:rPr>
            <w:rFonts w:ascii="Times New Roman" w:hAnsi="Times New Roman" w:cs="Times New Roman"/>
            <w:color w:val="000000" w:themeColor="text1"/>
            <w:sz w:val="24"/>
            <w:szCs w:val="24"/>
          </w:rPr>
          <w:t xml:space="preserve">to </w:t>
        </w:r>
      </w:ins>
      <w:ins w:id="139" w:author="Sargsyan, Davit [JRDUS]" w:date="2024-10-27T21:04:00Z">
        <w:r w:rsidR="00C87D59">
          <w:rPr>
            <w:rFonts w:ascii="Times New Roman" w:hAnsi="Times New Roman" w:cs="Times New Roman"/>
            <w:color w:val="000000" w:themeColor="text1"/>
            <w:sz w:val="24"/>
            <w:szCs w:val="24"/>
          </w:rPr>
          <w:t xml:space="preserve">treatment groups. </w:t>
        </w:r>
      </w:ins>
    </w:p>
    <w:p w14:paraId="177E7403" w14:textId="5E607E1E" w:rsidR="00021E8A" w:rsidRPr="006F0CEF" w:rsidRDefault="00541DBD" w:rsidP="00541DB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In </w:t>
      </w:r>
      <w:r w:rsidR="00277CF4" w:rsidRPr="006F0CEF">
        <w:rPr>
          <w:rFonts w:ascii="Times New Roman" w:hAnsi="Times New Roman" w:cs="Times New Roman"/>
          <w:color w:val="000000" w:themeColor="text1"/>
          <w:sz w:val="24"/>
          <w:szCs w:val="24"/>
        </w:rPr>
        <w:t>the first</w:t>
      </w:r>
      <w:r w:rsidR="006C0564" w:rsidRPr="006F0CEF">
        <w:rPr>
          <w:rFonts w:ascii="Times New Roman" w:hAnsi="Times New Roman" w:cs="Times New Roman"/>
          <w:color w:val="000000" w:themeColor="text1"/>
          <w:sz w:val="24"/>
          <w:szCs w:val="24"/>
        </w:rPr>
        <w:t xml:space="preserve"> </w:t>
      </w:r>
      <w:r w:rsidR="00277CF4" w:rsidRPr="006F0CEF">
        <w:rPr>
          <w:rFonts w:ascii="Times New Roman" w:hAnsi="Times New Roman" w:cs="Times New Roman"/>
          <w:color w:val="000000" w:themeColor="text1"/>
          <w:sz w:val="24"/>
          <w:szCs w:val="24"/>
        </w:rPr>
        <w:t xml:space="preserve">experiment </w:t>
      </w:r>
      <w:r w:rsidR="006C0564" w:rsidRPr="006F0CEF">
        <w:rPr>
          <w:rFonts w:ascii="Times New Roman" w:hAnsi="Times New Roman" w:cs="Times New Roman"/>
          <w:color w:val="000000" w:themeColor="text1"/>
          <w:sz w:val="24"/>
          <w:szCs w:val="24"/>
        </w:rPr>
        <w:t>(Exp01)</w:t>
      </w:r>
      <w:r w:rsidRPr="006F0CEF">
        <w:rPr>
          <w:rFonts w:ascii="Times New Roman" w:hAnsi="Times New Roman" w:cs="Times New Roman"/>
          <w:color w:val="000000" w:themeColor="text1"/>
          <w:sz w:val="24"/>
          <w:szCs w:val="24"/>
        </w:rPr>
        <w:t xml:space="preserve">, </w:t>
      </w:r>
      <w:r w:rsidR="00471E33" w:rsidRPr="006F0CEF">
        <w:rPr>
          <w:rFonts w:ascii="Times New Roman" w:hAnsi="Times New Roman" w:cs="Times New Roman"/>
          <w:color w:val="000000" w:themeColor="text1"/>
          <w:sz w:val="24"/>
          <w:szCs w:val="24"/>
        </w:rPr>
        <w:t xml:space="preserve">18 </w:t>
      </w:r>
      <w:r w:rsidRPr="006F0CEF">
        <w:rPr>
          <w:rFonts w:ascii="Times New Roman" w:hAnsi="Times New Roman" w:cs="Times New Roman"/>
          <w:color w:val="000000" w:themeColor="text1"/>
          <w:sz w:val="24"/>
          <w:szCs w:val="24"/>
        </w:rPr>
        <w:t xml:space="preserve">Nrf2 KO mice were </w:t>
      </w:r>
      <w:del w:id="140" w:author="Sargsyan, Davit [JRDUS]" w:date="2024-10-27T21:04:00Z">
        <w:r w:rsidRPr="006F0CEF" w:rsidDel="00C87D59">
          <w:rPr>
            <w:rFonts w:ascii="Times New Roman" w:hAnsi="Times New Roman" w:cs="Times New Roman"/>
            <w:color w:val="000000" w:themeColor="text1"/>
            <w:sz w:val="24"/>
            <w:szCs w:val="24"/>
          </w:rPr>
          <w:delText>randomized into</w:delText>
        </w:r>
      </w:del>
      <w:r w:rsidRPr="006F0CEF">
        <w:rPr>
          <w:rFonts w:ascii="Times New Roman" w:hAnsi="Times New Roman" w:cs="Times New Roman"/>
          <w:color w:val="000000" w:themeColor="text1"/>
          <w:sz w:val="24"/>
          <w:szCs w:val="24"/>
        </w:rPr>
        <w:t xml:space="preserve"> </w:t>
      </w:r>
      <w:ins w:id="141" w:author="Sargsyan, Davit [JRDUS]" w:date="2024-10-27T21:04:00Z">
        <w:r w:rsidR="00C87D59">
          <w:rPr>
            <w:rFonts w:ascii="Times New Roman" w:hAnsi="Times New Roman" w:cs="Times New Roman"/>
            <w:color w:val="000000" w:themeColor="text1"/>
            <w:sz w:val="24"/>
            <w:szCs w:val="24"/>
          </w:rPr>
          <w:t xml:space="preserve">assigned to </w:t>
        </w:r>
      </w:ins>
      <w:r w:rsidRPr="006F0CEF">
        <w:rPr>
          <w:rFonts w:ascii="Times New Roman" w:hAnsi="Times New Roman" w:cs="Times New Roman"/>
          <w:color w:val="000000" w:themeColor="text1"/>
          <w:sz w:val="24"/>
          <w:szCs w:val="24"/>
        </w:rPr>
        <w:t>2 groups</w:t>
      </w:r>
      <w:del w:id="142" w:author="Sargsyan, Davit [JRDUS]" w:date="2024-10-27T21:05:00Z">
        <w:r w:rsidRPr="006F0CEF" w:rsidDel="00C87D59">
          <w:rPr>
            <w:rFonts w:ascii="Times New Roman" w:hAnsi="Times New Roman" w:cs="Times New Roman"/>
            <w:color w:val="000000" w:themeColor="text1"/>
            <w:sz w:val="24"/>
            <w:szCs w:val="24"/>
          </w:rPr>
          <w:delText xml:space="preserve"> after the 2-week equalization period. One</w:delText>
        </w:r>
      </w:del>
      <w:r w:rsidRPr="006F0CEF">
        <w:rPr>
          <w:rFonts w:ascii="Times New Roman" w:hAnsi="Times New Roman" w:cs="Times New Roman"/>
          <w:color w:val="000000" w:themeColor="text1"/>
          <w:sz w:val="24"/>
          <w:szCs w:val="24"/>
        </w:rPr>
        <w:t xml:space="preserve"> </w:t>
      </w:r>
      <w:ins w:id="143" w:author="Sargsyan, Davit [JRDUS]" w:date="2024-10-27T21:05:00Z">
        <w:r w:rsidR="00C87D59">
          <w:rPr>
            <w:rFonts w:ascii="Times New Roman" w:hAnsi="Times New Roman" w:cs="Times New Roman"/>
            <w:color w:val="000000" w:themeColor="text1"/>
            <w:sz w:val="24"/>
            <w:szCs w:val="24"/>
          </w:rPr>
          <w:t xml:space="preserve">with one </w:t>
        </w:r>
      </w:ins>
      <w:r w:rsidRPr="006F0CEF">
        <w:rPr>
          <w:rFonts w:ascii="Times New Roman" w:hAnsi="Times New Roman" w:cs="Times New Roman"/>
          <w:color w:val="000000" w:themeColor="text1"/>
          <w:sz w:val="24"/>
          <w:szCs w:val="24"/>
        </w:rPr>
        <w:t xml:space="preserve">group </w:t>
      </w:r>
      <w:del w:id="144" w:author="Sargsyan, Davit [JRDUS]" w:date="2024-10-27T21:05:00Z">
        <w:r w:rsidRPr="006F0CEF" w:rsidDel="00C87D59">
          <w:rPr>
            <w:rFonts w:ascii="Times New Roman" w:hAnsi="Times New Roman" w:cs="Times New Roman"/>
            <w:color w:val="000000" w:themeColor="text1"/>
            <w:sz w:val="24"/>
            <w:szCs w:val="24"/>
          </w:rPr>
          <w:delText>continued receiving</w:delText>
        </w:r>
      </w:del>
      <w:ins w:id="145" w:author="Sargsyan, Davit [JRDUS]" w:date="2024-10-27T21:05:00Z">
        <w:r w:rsidR="00C87D59">
          <w:rPr>
            <w:rFonts w:ascii="Times New Roman" w:hAnsi="Times New Roman" w:cs="Times New Roman"/>
            <w:color w:val="000000" w:themeColor="text1"/>
            <w:sz w:val="24"/>
            <w:szCs w:val="24"/>
          </w:rPr>
          <w:t>continuing to receive</w:t>
        </w:r>
      </w:ins>
      <w:r w:rsidRPr="006F0CEF">
        <w:rPr>
          <w:rFonts w:ascii="Times New Roman" w:hAnsi="Times New Roman" w:cs="Times New Roman"/>
          <w:color w:val="000000" w:themeColor="text1"/>
          <w:sz w:val="24"/>
          <w:szCs w:val="24"/>
        </w:rPr>
        <w:t xml:space="preserve"> the control diet </w:t>
      </w:r>
      <w:del w:id="146" w:author="Sargsyan, Davit [JRDUS]" w:date="2024-10-27T21:05:00Z">
        <w:r w:rsidRPr="006F0CEF" w:rsidDel="00C87D59">
          <w:rPr>
            <w:rFonts w:ascii="Times New Roman" w:hAnsi="Times New Roman" w:cs="Times New Roman"/>
            <w:color w:val="000000" w:themeColor="text1"/>
            <w:sz w:val="24"/>
            <w:szCs w:val="24"/>
          </w:rPr>
          <w:delText>(AIN93M</w:delText>
        </w:r>
        <w:r w:rsidR="00A14B05" w:rsidRPr="006F0CEF" w:rsidDel="00C87D59">
          <w:rPr>
            <w:rFonts w:ascii="Times New Roman" w:hAnsi="Times New Roman" w:cs="Times New Roman"/>
            <w:color w:val="000000" w:themeColor="text1"/>
            <w:sz w:val="24"/>
            <w:szCs w:val="24"/>
          </w:rPr>
          <w:delText>, regular grain diet</w:delText>
        </w:r>
        <w:r w:rsidRPr="006F0CEF" w:rsidDel="00C87D59">
          <w:rPr>
            <w:rFonts w:ascii="Times New Roman" w:hAnsi="Times New Roman" w:cs="Times New Roman"/>
            <w:color w:val="000000" w:themeColor="text1"/>
            <w:sz w:val="24"/>
            <w:szCs w:val="24"/>
          </w:rPr>
          <w:delText xml:space="preserve">) </w:delText>
        </w:r>
      </w:del>
      <w:r w:rsidRPr="006F0CEF">
        <w:rPr>
          <w:rFonts w:ascii="Times New Roman" w:hAnsi="Times New Roman" w:cs="Times New Roman"/>
          <w:color w:val="000000" w:themeColor="text1"/>
          <w:sz w:val="24"/>
          <w:szCs w:val="24"/>
        </w:rPr>
        <w:t xml:space="preserve">while </w:t>
      </w:r>
      <w:ins w:id="147" w:author="Sargsyan, Davit [JRDUS]" w:date="2024-10-27T21:06:00Z">
        <w:r w:rsidR="00C87D59" w:rsidRPr="006F0CEF">
          <w:rPr>
            <w:rFonts w:ascii="Times New Roman" w:hAnsi="Times New Roman" w:cs="Times New Roman"/>
            <w:color w:val="000000" w:themeColor="text1"/>
            <w:sz w:val="24"/>
            <w:szCs w:val="24"/>
          </w:rPr>
          <w:t xml:space="preserve">0.05% </w:t>
        </w:r>
        <w:r w:rsidR="00C87D59">
          <w:rPr>
            <w:rFonts w:ascii="Times New Roman" w:hAnsi="Times New Roman" w:cs="Times New Roman"/>
            <w:color w:val="000000" w:themeColor="text1"/>
            <w:sz w:val="24"/>
            <w:szCs w:val="24"/>
          </w:rPr>
          <w:t xml:space="preserve">of </w:t>
        </w:r>
        <w:r w:rsidR="00C87D59" w:rsidRPr="006F0CEF">
          <w:rPr>
            <w:rFonts w:ascii="Times New Roman" w:hAnsi="Times New Roman" w:cs="Times New Roman"/>
            <w:color w:val="000000" w:themeColor="text1"/>
            <w:sz w:val="24"/>
            <w:szCs w:val="24"/>
          </w:rPr>
          <w:t xml:space="preserve">PEITC </w:t>
        </w:r>
      </w:ins>
      <w:ins w:id="148" w:author="Sargsyan, Davit [JRDUS]" w:date="2024-10-27T21:31:00Z">
        <w:r w:rsidR="001E2E57">
          <w:rPr>
            <w:rFonts w:ascii="Times New Roman" w:hAnsi="Times New Roman" w:cs="Times New Roman"/>
            <w:color w:val="000000" w:themeColor="text1"/>
            <w:sz w:val="24"/>
            <w:szCs w:val="24"/>
          </w:rPr>
          <w:t>was</w:t>
        </w:r>
      </w:ins>
      <w:ins w:id="149" w:author="Sargsyan, Davit [JRDUS]" w:date="2024-10-27T21:06:00Z">
        <w:r w:rsidR="00C87D59">
          <w:rPr>
            <w:rFonts w:ascii="Times New Roman" w:hAnsi="Times New Roman" w:cs="Times New Roman"/>
            <w:color w:val="000000" w:themeColor="text1"/>
            <w:sz w:val="24"/>
            <w:szCs w:val="24"/>
          </w:rPr>
          <w:t xml:space="preserve"> added to </w:t>
        </w:r>
      </w:ins>
      <w:r w:rsidRPr="006F0CEF">
        <w:rPr>
          <w:rFonts w:ascii="Times New Roman" w:hAnsi="Times New Roman" w:cs="Times New Roman"/>
          <w:color w:val="000000" w:themeColor="text1"/>
          <w:sz w:val="24"/>
          <w:szCs w:val="24"/>
        </w:rPr>
        <w:t>the second group’s diet</w:t>
      </w:r>
      <w:del w:id="150" w:author="Sargsyan, Davit [JRDUS]" w:date="2024-10-27T21:06:00Z">
        <w:r w:rsidRPr="006F0CEF" w:rsidDel="00C87D59">
          <w:rPr>
            <w:rFonts w:ascii="Times New Roman" w:hAnsi="Times New Roman" w:cs="Times New Roman"/>
            <w:color w:val="000000" w:themeColor="text1"/>
            <w:sz w:val="24"/>
            <w:szCs w:val="24"/>
          </w:rPr>
          <w:delText xml:space="preserve"> was enhanced with 0.05% PEITC</w:delText>
        </w:r>
      </w:del>
      <w:ins w:id="151" w:author="Sargsyan, Davit [JRDUS]" w:date="2024-10-27T21:06:00Z">
        <w:r w:rsidR="00C87D59">
          <w:rPr>
            <w:rFonts w:ascii="Times New Roman" w:hAnsi="Times New Roman" w:cs="Times New Roman"/>
            <w:color w:val="000000" w:themeColor="text1"/>
            <w:sz w:val="24"/>
            <w:szCs w:val="24"/>
          </w:rPr>
          <w:t>.</w:t>
        </w:r>
      </w:ins>
      <w:r w:rsidRPr="006F0CEF">
        <w:rPr>
          <w:rFonts w:ascii="Times New Roman" w:hAnsi="Times New Roman" w:cs="Times New Roman"/>
          <w:color w:val="000000" w:themeColor="text1"/>
          <w:sz w:val="24"/>
          <w:szCs w:val="24"/>
        </w:rPr>
        <w:t xml:space="preserve">. </w:t>
      </w:r>
      <w:del w:id="152" w:author="Sargsyan, Davit [JRDUS]" w:date="2024-10-27T21:07:00Z">
        <w:r w:rsidRPr="006F0CEF" w:rsidDel="0054513A">
          <w:rPr>
            <w:rFonts w:ascii="Times New Roman" w:hAnsi="Times New Roman" w:cs="Times New Roman"/>
            <w:color w:val="000000" w:themeColor="text1"/>
            <w:sz w:val="24"/>
            <w:szCs w:val="24"/>
          </w:rPr>
          <w:delText xml:space="preserve">In </w:delText>
        </w:r>
        <w:r w:rsidR="00277CF4" w:rsidRPr="006F0CEF" w:rsidDel="0054513A">
          <w:rPr>
            <w:rFonts w:ascii="Times New Roman" w:hAnsi="Times New Roman" w:cs="Times New Roman"/>
            <w:color w:val="000000" w:themeColor="text1"/>
            <w:sz w:val="24"/>
            <w:szCs w:val="24"/>
          </w:rPr>
          <w:delText>the second experiment</w:delText>
        </w:r>
        <w:r w:rsidR="00F2403A" w:rsidRPr="006F0CEF" w:rsidDel="0054513A">
          <w:rPr>
            <w:rFonts w:ascii="Times New Roman" w:hAnsi="Times New Roman" w:cs="Times New Roman"/>
            <w:color w:val="000000" w:themeColor="text1"/>
            <w:sz w:val="24"/>
            <w:szCs w:val="24"/>
          </w:rPr>
          <w:delText xml:space="preserve"> </w:delText>
        </w:r>
        <w:r w:rsidR="000F3EF3" w:rsidRPr="006F0CEF" w:rsidDel="0054513A">
          <w:rPr>
            <w:rFonts w:ascii="Times New Roman" w:hAnsi="Times New Roman" w:cs="Times New Roman"/>
            <w:color w:val="000000" w:themeColor="text1"/>
            <w:sz w:val="24"/>
            <w:szCs w:val="24"/>
          </w:rPr>
          <w:delText>(</w:delText>
        </w:r>
        <w:r w:rsidR="005F2931" w:rsidRPr="006F0CEF" w:rsidDel="0054513A">
          <w:rPr>
            <w:rFonts w:ascii="Times New Roman" w:hAnsi="Times New Roman" w:cs="Times New Roman"/>
            <w:color w:val="000000" w:themeColor="text1"/>
            <w:sz w:val="24"/>
            <w:szCs w:val="24"/>
          </w:rPr>
          <w:delText>Exp2</w:delText>
        </w:r>
        <w:r w:rsidR="000F3EF3" w:rsidRPr="006F0CEF" w:rsidDel="0054513A">
          <w:rPr>
            <w:rFonts w:ascii="Times New Roman" w:hAnsi="Times New Roman" w:cs="Times New Roman"/>
            <w:color w:val="000000" w:themeColor="text1"/>
            <w:sz w:val="24"/>
            <w:szCs w:val="24"/>
          </w:rPr>
          <w:delText>)</w:delText>
        </w:r>
        <w:r w:rsidRPr="006F0CEF" w:rsidDel="0054513A">
          <w:rPr>
            <w:rFonts w:ascii="Times New Roman" w:hAnsi="Times New Roman" w:cs="Times New Roman"/>
            <w:color w:val="000000" w:themeColor="text1"/>
            <w:sz w:val="24"/>
            <w:szCs w:val="24"/>
          </w:rPr>
          <w:delText xml:space="preserve">, </w:delText>
        </w:r>
      </w:del>
      <w:ins w:id="153" w:author="Sargsyan, Davit [JRDUS]" w:date="2024-10-27T21:07:00Z">
        <w:r w:rsidR="0054513A">
          <w:rPr>
            <w:rFonts w:ascii="Times New Roman" w:hAnsi="Times New Roman" w:cs="Times New Roman"/>
            <w:color w:val="000000" w:themeColor="text1"/>
            <w:sz w:val="24"/>
            <w:szCs w:val="24"/>
          </w:rPr>
          <w:t xml:space="preserve">Further </w:t>
        </w:r>
      </w:ins>
      <w:r w:rsidRPr="006F0CEF">
        <w:rPr>
          <w:rFonts w:ascii="Times New Roman" w:hAnsi="Times New Roman" w:cs="Times New Roman"/>
          <w:color w:val="000000" w:themeColor="text1"/>
          <w:sz w:val="24"/>
          <w:szCs w:val="24"/>
        </w:rPr>
        <w:t>10 WT mice were randomized</w:t>
      </w:r>
      <w:r w:rsidR="001E2E57">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 xml:space="preserve">into either the control diet </w:t>
      </w:r>
      <w:del w:id="154" w:author="Sargsyan, Davit [JRDUS]" w:date="2024-10-27T21:07:00Z">
        <w:r w:rsidRPr="006F0CEF" w:rsidDel="0054513A">
          <w:rPr>
            <w:rFonts w:ascii="Times New Roman" w:hAnsi="Times New Roman" w:cs="Times New Roman"/>
            <w:color w:val="000000" w:themeColor="text1"/>
            <w:sz w:val="24"/>
            <w:szCs w:val="24"/>
          </w:rPr>
          <w:delText>(AIN93M)</w:delText>
        </w:r>
      </w:del>
      <w:r w:rsidRPr="006F0CEF">
        <w:rPr>
          <w:rFonts w:ascii="Times New Roman" w:hAnsi="Times New Roman" w:cs="Times New Roman"/>
          <w:color w:val="000000" w:themeColor="text1"/>
          <w:sz w:val="24"/>
          <w:szCs w:val="24"/>
        </w:rPr>
        <w:t xml:space="preserve"> or the PEITC-enhanced diet group</w:t>
      </w:r>
      <w:r w:rsidR="00A14B05" w:rsidRPr="006F0CEF">
        <w:rPr>
          <w:rFonts w:ascii="Times New Roman" w:hAnsi="Times New Roman" w:cs="Times New Roman"/>
          <w:color w:val="000000" w:themeColor="text1"/>
          <w:sz w:val="24"/>
          <w:szCs w:val="24"/>
        </w:rPr>
        <w:t>s</w:t>
      </w:r>
      <w:ins w:id="155" w:author="Sargsyan, Davit [JRDUS]" w:date="2024-10-27T21:07:00Z">
        <w:r w:rsidR="0054513A">
          <w:rPr>
            <w:rFonts w:ascii="Times New Roman" w:hAnsi="Times New Roman" w:cs="Times New Roman"/>
            <w:color w:val="000000" w:themeColor="text1"/>
            <w:sz w:val="24"/>
            <w:szCs w:val="24"/>
          </w:rPr>
          <w:t xml:space="preserve"> in the second experiment (Exp</w:t>
        </w:r>
      </w:ins>
      <w:ins w:id="156" w:author="Sargsyan, Davit [JRDUS]" w:date="2024-10-27T21:36:00Z">
        <w:r w:rsidR="001E2E57">
          <w:rPr>
            <w:rFonts w:ascii="Times New Roman" w:hAnsi="Times New Roman" w:cs="Times New Roman"/>
            <w:color w:val="000000" w:themeColor="text1"/>
            <w:sz w:val="24"/>
            <w:szCs w:val="24"/>
          </w:rPr>
          <w:t>0</w:t>
        </w:r>
      </w:ins>
      <w:ins w:id="157" w:author="Sargsyan, Davit [JRDUS]" w:date="2024-10-27T21:08:00Z">
        <w:r w:rsidR="0054513A">
          <w:rPr>
            <w:rFonts w:ascii="Times New Roman" w:hAnsi="Times New Roman" w:cs="Times New Roman"/>
            <w:color w:val="000000" w:themeColor="text1"/>
            <w:sz w:val="24"/>
            <w:szCs w:val="24"/>
          </w:rPr>
          <w:t>2)</w:t>
        </w:r>
      </w:ins>
      <w:r w:rsidRPr="006F0CEF">
        <w:rPr>
          <w:rFonts w:ascii="Times New Roman" w:hAnsi="Times New Roman" w:cs="Times New Roman"/>
          <w:color w:val="000000" w:themeColor="text1"/>
          <w:sz w:val="24"/>
          <w:szCs w:val="24"/>
        </w:rPr>
        <w:t xml:space="preserve">. </w:t>
      </w:r>
      <w:ins w:id="158" w:author="Sargsyan, Davit [JRDUS]" w:date="2024-10-27T21:08:00Z">
        <w:r w:rsidR="0054513A">
          <w:rPr>
            <w:rFonts w:ascii="Times New Roman" w:hAnsi="Times New Roman" w:cs="Times New Roman"/>
            <w:color w:val="000000" w:themeColor="text1"/>
            <w:sz w:val="24"/>
            <w:szCs w:val="24"/>
          </w:rPr>
          <w:t xml:space="preserve">Finally, </w:t>
        </w:r>
        <w:r w:rsidR="0054513A" w:rsidRPr="006F0CEF">
          <w:rPr>
            <w:rFonts w:ascii="Times New Roman" w:hAnsi="Times New Roman" w:cs="Times New Roman"/>
            <w:color w:val="000000" w:themeColor="text1"/>
            <w:sz w:val="24"/>
            <w:szCs w:val="24"/>
          </w:rPr>
          <w:t>dextran sulfate sodium (DSS)</w:t>
        </w:r>
      </w:ins>
      <w:ins w:id="159" w:author="Sargsyan, Davit [JRDUS]" w:date="2024-10-27T21:09:00Z">
        <w:r w:rsidR="0054513A">
          <w:rPr>
            <w:rFonts w:ascii="Times New Roman" w:hAnsi="Times New Roman" w:cs="Times New Roman"/>
            <w:color w:val="000000" w:themeColor="text1"/>
            <w:sz w:val="24"/>
            <w:szCs w:val="24"/>
          </w:rPr>
          <w:t xml:space="preserve"> challenge was introduced to 20 mice to induce </w:t>
        </w:r>
      </w:ins>
      <w:ins w:id="160" w:author="Sargsyan, Davit [JRDUS]" w:date="2024-10-27T21:10:00Z">
        <w:r w:rsidR="0054513A">
          <w:rPr>
            <w:rFonts w:ascii="Times New Roman" w:hAnsi="Times New Roman" w:cs="Times New Roman"/>
            <w:color w:val="000000" w:themeColor="text1"/>
            <w:sz w:val="24"/>
            <w:szCs w:val="24"/>
          </w:rPr>
          <w:t xml:space="preserve">gut inflammation, </w:t>
        </w:r>
      </w:ins>
      <w:del w:id="161" w:author="Sargsyan, Davit [JRDUS]" w:date="2024-10-27T21:09:00Z">
        <w:r w:rsidRPr="006F0CEF" w:rsidDel="0054513A">
          <w:rPr>
            <w:rFonts w:ascii="Times New Roman" w:hAnsi="Times New Roman" w:cs="Times New Roman"/>
            <w:color w:val="000000" w:themeColor="text1"/>
            <w:sz w:val="24"/>
            <w:szCs w:val="24"/>
          </w:rPr>
          <w:delText xml:space="preserve">In the </w:delText>
        </w:r>
      </w:del>
      <w:del w:id="162" w:author="Sargsyan, Davit [JRDUS]" w:date="2024-10-27T21:10:00Z">
        <w:r w:rsidRPr="006F0CEF" w:rsidDel="0054513A">
          <w:rPr>
            <w:rFonts w:ascii="Times New Roman" w:hAnsi="Times New Roman" w:cs="Times New Roman"/>
            <w:color w:val="000000" w:themeColor="text1"/>
            <w:sz w:val="24"/>
            <w:szCs w:val="24"/>
          </w:rPr>
          <w:delText>third experiment</w:delText>
        </w:r>
        <w:r w:rsidR="000F3EF3" w:rsidRPr="006F0CEF" w:rsidDel="0054513A">
          <w:rPr>
            <w:rFonts w:ascii="Times New Roman" w:hAnsi="Times New Roman" w:cs="Times New Roman"/>
            <w:color w:val="000000" w:themeColor="text1"/>
            <w:sz w:val="24"/>
            <w:szCs w:val="24"/>
          </w:rPr>
          <w:delText xml:space="preserve"> (</w:delText>
        </w:r>
        <w:r w:rsidR="00277CF4" w:rsidRPr="006F0CEF" w:rsidDel="0054513A">
          <w:rPr>
            <w:rFonts w:ascii="Times New Roman" w:hAnsi="Times New Roman" w:cs="Times New Roman"/>
            <w:color w:val="000000" w:themeColor="text1"/>
            <w:sz w:val="24"/>
            <w:szCs w:val="24"/>
          </w:rPr>
          <w:delText>Exp03</w:delText>
        </w:r>
        <w:r w:rsidR="000F3EF3" w:rsidRPr="006F0CEF" w:rsidDel="0054513A">
          <w:rPr>
            <w:rFonts w:ascii="Times New Roman" w:hAnsi="Times New Roman" w:cs="Times New Roman"/>
            <w:color w:val="000000" w:themeColor="text1"/>
            <w:sz w:val="24"/>
            <w:szCs w:val="24"/>
          </w:rPr>
          <w:delText>)</w:delText>
        </w:r>
        <w:r w:rsidRPr="006F0CEF" w:rsidDel="0054513A">
          <w:rPr>
            <w:rFonts w:ascii="Times New Roman" w:hAnsi="Times New Roman" w:cs="Times New Roman"/>
            <w:color w:val="000000" w:themeColor="text1"/>
            <w:sz w:val="24"/>
            <w:szCs w:val="24"/>
          </w:rPr>
          <w:delText xml:space="preserve">, </w:delText>
        </w:r>
      </w:del>
      <w:ins w:id="163" w:author="Sargsyan, Davit [JRDUS]" w:date="2024-10-27T21:10:00Z">
        <w:r w:rsidR="0054513A">
          <w:rPr>
            <w:rFonts w:ascii="Times New Roman" w:hAnsi="Times New Roman" w:cs="Times New Roman"/>
            <w:color w:val="000000" w:themeColor="text1"/>
            <w:sz w:val="24"/>
            <w:szCs w:val="24"/>
          </w:rPr>
          <w:t xml:space="preserve">and </w:t>
        </w:r>
      </w:ins>
      <w:del w:id="164" w:author="Sargsyan, Davit [JRDUS]" w:date="2024-10-27T21:10:00Z">
        <w:r w:rsidRPr="006F0CEF" w:rsidDel="0054513A">
          <w:rPr>
            <w:rFonts w:ascii="Times New Roman" w:hAnsi="Times New Roman" w:cs="Times New Roman"/>
            <w:color w:val="000000" w:themeColor="text1"/>
            <w:sz w:val="24"/>
            <w:szCs w:val="24"/>
          </w:rPr>
          <w:delText xml:space="preserve">additional </w:delText>
        </w:r>
      </w:del>
      <w:r w:rsidRPr="006F0CEF">
        <w:rPr>
          <w:rFonts w:ascii="Times New Roman" w:hAnsi="Times New Roman" w:cs="Times New Roman"/>
          <w:color w:val="000000" w:themeColor="text1"/>
          <w:sz w:val="24"/>
          <w:szCs w:val="24"/>
        </w:rPr>
        <w:t>cranberry</w:t>
      </w:r>
      <w:r w:rsidR="00471E33" w:rsidRPr="006F0CEF">
        <w:rPr>
          <w:rFonts w:ascii="Times New Roman" w:hAnsi="Times New Roman" w:cs="Times New Roman"/>
          <w:color w:val="000000" w:themeColor="text1"/>
          <w:sz w:val="24"/>
          <w:szCs w:val="24"/>
        </w:rPr>
        <w:t>-enriched</w:t>
      </w:r>
      <w:r w:rsidRPr="006F0CEF">
        <w:rPr>
          <w:rFonts w:ascii="Times New Roman" w:hAnsi="Times New Roman" w:cs="Times New Roman"/>
          <w:color w:val="000000" w:themeColor="text1"/>
          <w:sz w:val="24"/>
          <w:szCs w:val="24"/>
        </w:rPr>
        <w:t xml:space="preserve"> diet </w:t>
      </w:r>
      <w:del w:id="165" w:author="Sargsyan, Davit [JRDUS]" w:date="2024-10-27T21:10:00Z">
        <w:r w:rsidRPr="006F0CEF" w:rsidDel="0054513A">
          <w:rPr>
            <w:rFonts w:ascii="Times New Roman" w:hAnsi="Times New Roman" w:cs="Times New Roman"/>
            <w:color w:val="000000" w:themeColor="text1"/>
            <w:sz w:val="24"/>
            <w:szCs w:val="24"/>
          </w:rPr>
          <w:delText>was introduced</w:delText>
        </w:r>
      </w:del>
      <w:ins w:id="166" w:author="Sargsyan, Davit [JRDUS]" w:date="2024-10-27T21:10:00Z">
        <w:r w:rsidR="0054513A">
          <w:rPr>
            <w:rFonts w:ascii="Times New Roman" w:hAnsi="Times New Roman" w:cs="Times New Roman"/>
            <w:color w:val="000000" w:themeColor="text1"/>
            <w:sz w:val="24"/>
            <w:szCs w:val="24"/>
          </w:rPr>
          <w:t>added</w:t>
        </w:r>
      </w:ins>
      <w:r w:rsidR="00471E33" w:rsidRPr="006F0CEF">
        <w:rPr>
          <w:rFonts w:ascii="Times New Roman" w:hAnsi="Times New Roman" w:cs="Times New Roman"/>
          <w:color w:val="000000" w:themeColor="text1"/>
          <w:sz w:val="24"/>
          <w:szCs w:val="24"/>
        </w:rPr>
        <w:t xml:space="preserve"> (10% of feed by weight)</w:t>
      </w:r>
      <w:r w:rsidRPr="006F0CEF">
        <w:rPr>
          <w:rFonts w:ascii="Times New Roman" w:hAnsi="Times New Roman" w:cs="Times New Roman"/>
          <w:color w:val="000000" w:themeColor="text1"/>
          <w:sz w:val="24"/>
          <w:szCs w:val="24"/>
        </w:rPr>
        <w:t xml:space="preserve">, </w:t>
      </w:r>
      <w:del w:id="167" w:author="Sargsyan, Davit [JRDUS]" w:date="2024-10-27T21:11:00Z">
        <w:r w:rsidRPr="006F0CEF" w:rsidDel="0054513A">
          <w:rPr>
            <w:rFonts w:ascii="Times New Roman" w:hAnsi="Times New Roman" w:cs="Times New Roman"/>
            <w:color w:val="000000" w:themeColor="text1"/>
            <w:sz w:val="24"/>
            <w:szCs w:val="24"/>
          </w:rPr>
          <w:delText xml:space="preserve">and </w:delText>
        </w:r>
        <w:r w:rsidR="000F3EF3" w:rsidRPr="006F0CEF" w:rsidDel="0054513A">
          <w:rPr>
            <w:rFonts w:ascii="Times New Roman" w:hAnsi="Times New Roman" w:cs="Times New Roman"/>
            <w:color w:val="000000" w:themeColor="text1"/>
            <w:sz w:val="24"/>
            <w:szCs w:val="24"/>
          </w:rPr>
          <w:delText>20</w:delText>
        </w:r>
        <w:r w:rsidRPr="006F0CEF" w:rsidDel="0054513A">
          <w:rPr>
            <w:rFonts w:ascii="Times New Roman" w:hAnsi="Times New Roman" w:cs="Times New Roman"/>
            <w:color w:val="000000" w:themeColor="text1"/>
            <w:sz w:val="24"/>
            <w:szCs w:val="24"/>
          </w:rPr>
          <w:delText xml:space="preserve"> mice were challenged with</w:delText>
        </w:r>
        <w:r w:rsidR="00471E33" w:rsidRPr="006F0CEF" w:rsidDel="0054513A">
          <w:rPr>
            <w:rFonts w:ascii="Times New Roman" w:hAnsi="Times New Roman" w:cs="Times New Roman"/>
            <w:color w:val="000000" w:themeColor="text1"/>
            <w:sz w:val="24"/>
            <w:szCs w:val="24"/>
          </w:rPr>
          <w:delText xml:space="preserve"> dextran sulfate sodium (</w:delText>
        </w:r>
        <w:r w:rsidRPr="006F0CEF" w:rsidDel="0054513A">
          <w:rPr>
            <w:rFonts w:ascii="Times New Roman" w:hAnsi="Times New Roman" w:cs="Times New Roman"/>
            <w:color w:val="000000" w:themeColor="text1"/>
            <w:sz w:val="24"/>
            <w:szCs w:val="24"/>
          </w:rPr>
          <w:delText>DSS</w:delText>
        </w:r>
        <w:r w:rsidR="00471E33" w:rsidRPr="006F0CEF" w:rsidDel="0054513A">
          <w:rPr>
            <w:rFonts w:ascii="Times New Roman" w:hAnsi="Times New Roman" w:cs="Times New Roman"/>
            <w:color w:val="000000" w:themeColor="text1"/>
            <w:sz w:val="24"/>
            <w:szCs w:val="24"/>
          </w:rPr>
          <w:delText>)</w:delText>
        </w:r>
        <w:r w:rsidRPr="006F0CEF" w:rsidDel="0054513A">
          <w:rPr>
            <w:rFonts w:ascii="Times New Roman" w:hAnsi="Times New Roman" w:cs="Times New Roman"/>
            <w:color w:val="000000" w:themeColor="text1"/>
            <w:sz w:val="24"/>
            <w:szCs w:val="24"/>
          </w:rPr>
          <w:delText xml:space="preserve"> to induce gut inflammation</w:delText>
        </w:r>
      </w:del>
      <w:ins w:id="168" w:author="Sargsyan, Davit [JRDUS]" w:date="2024-10-27T21:11:00Z">
        <w:r w:rsidR="0054513A">
          <w:rPr>
            <w:rFonts w:ascii="Times New Roman" w:hAnsi="Times New Roman" w:cs="Times New Roman"/>
            <w:color w:val="000000" w:themeColor="text1"/>
            <w:sz w:val="24"/>
            <w:szCs w:val="24"/>
          </w:rPr>
          <w:t>in the third experiment (Exp</w:t>
        </w:r>
      </w:ins>
      <w:ins w:id="169" w:author="Sargsyan, Davit [JRDUS]" w:date="2024-10-27T21:36:00Z">
        <w:r w:rsidR="001E2E57">
          <w:rPr>
            <w:rFonts w:ascii="Times New Roman" w:hAnsi="Times New Roman" w:cs="Times New Roman"/>
            <w:color w:val="000000" w:themeColor="text1"/>
            <w:sz w:val="24"/>
            <w:szCs w:val="24"/>
          </w:rPr>
          <w:t>0</w:t>
        </w:r>
      </w:ins>
      <w:ins w:id="170" w:author="Sargsyan, Davit [JRDUS]" w:date="2024-10-27T21:11:00Z">
        <w:r w:rsidR="0054513A">
          <w:rPr>
            <w:rFonts w:ascii="Times New Roman" w:hAnsi="Times New Roman" w:cs="Times New Roman"/>
            <w:color w:val="000000" w:themeColor="text1"/>
            <w:sz w:val="24"/>
            <w:szCs w:val="24"/>
          </w:rPr>
          <w:t>3)</w:t>
        </w:r>
      </w:ins>
      <w:r w:rsidRPr="006F0CEF">
        <w:rPr>
          <w:rFonts w:ascii="Times New Roman" w:hAnsi="Times New Roman" w:cs="Times New Roman"/>
          <w:color w:val="000000" w:themeColor="text1"/>
          <w:sz w:val="24"/>
          <w:szCs w:val="24"/>
        </w:rPr>
        <w:t xml:space="preserve">. </w:t>
      </w:r>
      <w:del w:id="171" w:author="Sargsyan, Davit [JRDUS]" w:date="2024-10-27T21:33:00Z">
        <w:r w:rsidR="00A14B05" w:rsidRPr="006F0CEF" w:rsidDel="001E2E57">
          <w:rPr>
            <w:rFonts w:ascii="Times New Roman" w:hAnsi="Times New Roman" w:cs="Times New Roman"/>
            <w:color w:val="000000" w:themeColor="text1"/>
            <w:sz w:val="24"/>
            <w:szCs w:val="24"/>
          </w:rPr>
          <w:delText xml:space="preserve">2.5% DSS was dissolved in autoclaved water and made freshly weekly. </w:delText>
        </w:r>
        <w:r w:rsidRPr="006F0CEF" w:rsidDel="001E2E57">
          <w:rPr>
            <w:rFonts w:ascii="Times New Roman" w:hAnsi="Times New Roman" w:cs="Times New Roman"/>
            <w:color w:val="000000" w:themeColor="text1"/>
            <w:sz w:val="24"/>
            <w:szCs w:val="24"/>
          </w:rPr>
          <w:delText xml:space="preserve">Both, </w:delText>
        </w:r>
      </w:del>
      <w:r w:rsidRPr="006F0CEF">
        <w:rPr>
          <w:rFonts w:ascii="Times New Roman" w:hAnsi="Times New Roman" w:cs="Times New Roman"/>
          <w:color w:val="000000" w:themeColor="text1"/>
          <w:sz w:val="24"/>
          <w:szCs w:val="24"/>
        </w:rPr>
        <w:t xml:space="preserve">WT and Nrf2 KO </w:t>
      </w:r>
      <w:del w:id="172" w:author="Sargsyan, Davit [JRDUS]" w:date="2024-10-27T21:33:00Z">
        <w:r w:rsidRPr="006F0CEF" w:rsidDel="001E2E57">
          <w:rPr>
            <w:rFonts w:ascii="Times New Roman" w:hAnsi="Times New Roman" w:cs="Times New Roman"/>
            <w:color w:val="000000" w:themeColor="text1"/>
            <w:sz w:val="24"/>
            <w:szCs w:val="24"/>
          </w:rPr>
          <w:delText xml:space="preserve">genotypes were used, and the </w:delText>
        </w:r>
      </w:del>
      <w:r w:rsidRPr="006F0CEF">
        <w:rPr>
          <w:rFonts w:ascii="Times New Roman" w:hAnsi="Times New Roman" w:cs="Times New Roman"/>
          <w:color w:val="000000" w:themeColor="text1"/>
          <w:sz w:val="24"/>
          <w:szCs w:val="24"/>
        </w:rPr>
        <w:t>mice were randomized into one of four treatment groups (Naïve, DSS, DSS + PEITC, and DSS + Cranberry)</w:t>
      </w:r>
      <w:del w:id="173" w:author="Sargsyan, Davit [JRDUS]" w:date="2024-10-27T21:34:00Z">
        <w:r w:rsidRPr="006F0CEF" w:rsidDel="001E2E57">
          <w:rPr>
            <w:rFonts w:ascii="Times New Roman" w:hAnsi="Times New Roman" w:cs="Times New Roman"/>
            <w:color w:val="000000" w:themeColor="text1"/>
            <w:sz w:val="24"/>
            <w:szCs w:val="24"/>
          </w:rPr>
          <w:delText xml:space="preserve"> within each genotype </w:delText>
        </w:r>
      </w:del>
      <w:r w:rsidRPr="006F0CEF">
        <w:rPr>
          <w:rFonts w:ascii="Times New Roman" w:hAnsi="Times New Roman" w:cs="Times New Roman"/>
          <w:color w:val="000000" w:themeColor="text1"/>
          <w:sz w:val="24"/>
          <w:szCs w:val="24"/>
        </w:rPr>
        <w:t>(Figure</w:t>
      </w:r>
      <w:r w:rsidR="001608A0"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1).</w:t>
      </w:r>
      <w:r w:rsidR="007E2336" w:rsidRPr="006F0CEF">
        <w:rPr>
          <w:rFonts w:ascii="Times New Roman" w:hAnsi="Times New Roman" w:cs="Times New Roman"/>
          <w:color w:val="000000" w:themeColor="text1"/>
          <w:sz w:val="24"/>
          <w:szCs w:val="24"/>
        </w:rPr>
        <w:t xml:space="preserve"> </w:t>
      </w:r>
      <w:ins w:id="174" w:author="Sargsyan, Davit [JRDUS]" w:date="2024-10-27T21:33:00Z">
        <w:r w:rsidR="001E2E57" w:rsidRPr="001E2E57">
          <w:rPr>
            <w:rFonts w:ascii="Times New Roman" w:hAnsi="Times New Roman" w:cs="Times New Roman"/>
            <w:color w:val="000000" w:themeColor="text1"/>
            <w:sz w:val="24"/>
            <w:szCs w:val="24"/>
          </w:rPr>
          <w:t xml:space="preserve">2.5% DSS was dissolved in autoclaved water and made freshly weekly. </w:t>
        </w:r>
      </w:ins>
      <w:r w:rsidR="00A14B05" w:rsidRPr="006F0CEF">
        <w:rPr>
          <w:rFonts w:ascii="Times New Roman" w:hAnsi="Times New Roman" w:cs="Times New Roman"/>
          <w:color w:val="000000" w:themeColor="text1"/>
          <w:sz w:val="24"/>
          <w:szCs w:val="24"/>
        </w:rPr>
        <w:t>Fecal samples were collected freshly</w:t>
      </w:r>
      <w:ins w:id="175" w:author="Sargsyan, Davit [JRDUS]" w:date="2024-10-27T21:35:00Z">
        <w:r w:rsidR="001E2E57">
          <w:rPr>
            <w:rFonts w:ascii="Times New Roman" w:hAnsi="Times New Roman" w:cs="Times New Roman"/>
            <w:color w:val="000000" w:themeColor="text1"/>
            <w:sz w:val="24"/>
            <w:szCs w:val="24"/>
          </w:rPr>
          <w:t>,</w:t>
        </w:r>
      </w:ins>
      <w:r w:rsidR="00A14B05" w:rsidRPr="006F0CEF">
        <w:rPr>
          <w:rFonts w:ascii="Times New Roman" w:hAnsi="Times New Roman" w:cs="Times New Roman"/>
          <w:color w:val="000000" w:themeColor="text1"/>
          <w:sz w:val="24"/>
          <w:szCs w:val="24"/>
        </w:rPr>
        <w:t xml:space="preserve"> snap frozen in liquid nitrogen and stored at -80</w:t>
      </w:r>
      <w:r w:rsidR="00A14B05" w:rsidRPr="006F0CEF">
        <w:rPr>
          <w:rFonts w:ascii="Times New Roman" w:hAnsi="Times New Roman" w:cs="Times New Roman"/>
          <w:color w:val="000000" w:themeColor="text1"/>
          <w:sz w:val="24"/>
          <w:szCs w:val="24"/>
          <w:vertAlign w:val="superscript"/>
        </w:rPr>
        <w:t>o</w:t>
      </w:r>
      <w:r w:rsidR="00A14B05" w:rsidRPr="006F0CEF">
        <w:rPr>
          <w:rFonts w:ascii="Times New Roman" w:hAnsi="Times New Roman" w:cs="Times New Roman"/>
          <w:color w:val="000000" w:themeColor="text1"/>
          <w:sz w:val="24"/>
          <w:szCs w:val="24"/>
        </w:rPr>
        <w:t xml:space="preserve">C for 16S ribosomal RNA (rRNA) sequencing and microbial metabolites analysis. </w:t>
      </w:r>
      <w:r w:rsidR="000F3EF3" w:rsidRPr="006F0CEF">
        <w:rPr>
          <w:rFonts w:ascii="Times New Roman" w:hAnsi="Times New Roman" w:cs="Times New Roman"/>
          <w:color w:val="000000" w:themeColor="text1"/>
          <w:sz w:val="24"/>
          <w:szCs w:val="24"/>
        </w:rPr>
        <w:t>F</w:t>
      </w:r>
      <w:r w:rsidR="007E2336" w:rsidRPr="006F0CEF">
        <w:rPr>
          <w:rFonts w:ascii="Times New Roman" w:hAnsi="Times New Roman" w:cs="Times New Roman"/>
          <w:color w:val="000000" w:themeColor="text1"/>
          <w:sz w:val="24"/>
          <w:szCs w:val="24"/>
        </w:rPr>
        <w:t xml:space="preserve">ecal samples for 16S sequencing were collected at weeks 1 and 5 in </w:t>
      </w:r>
      <w:r w:rsidR="00777661" w:rsidRPr="006F0CEF">
        <w:rPr>
          <w:rFonts w:ascii="Times New Roman" w:hAnsi="Times New Roman" w:cs="Times New Roman"/>
          <w:color w:val="000000" w:themeColor="text1"/>
          <w:sz w:val="24"/>
          <w:szCs w:val="24"/>
        </w:rPr>
        <w:t>Exp01</w:t>
      </w:r>
      <w:r w:rsidR="007E2336" w:rsidRPr="006F0CEF">
        <w:rPr>
          <w:rFonts w:ascii="Times New Roman" w:hAnsi="Times New Roman" w:cs="Times New Roman"/>
          <w:color w:val="000000" w:themeColor="text1"/>
          <w:sz w:val="24"/>
          <w:szCs w:val="24"/>
        </w:rPr>
        <w:t xml:space="preserve">, weeks 0 and 4 in </w:t>
      </w:r>
      <w:r w:rsidR="00777661" w:rsidRPr="006F0CEF">
        <w:rPr>
          <w:rFonts w:ascii="Times New Roman" w:hAnsi="Times New Roman" w:cs="Times New Roman"/>
          <w:color w:val="000000" w:themeColor="text1"/>
          <w:sz w:val="24"/>
          <w:szCs w:val="24"/>
        </w:rPr>
        <w:t>Exp02</w:t>
      </w:r>
      <w:r w:rsidR="007E2336" w:rsidRPr="006F0CEF">
        <w:rPr>
          <w:rFonts w:ascii="Times New Roman" w:hAnsi="Times New Roman" w:cs="Times New Roman"/>
          <w:color w:val="000000" w:themeColor="text1"/>
          <w:sz w:val="24"/>
          <w:szCs w:val="24"/>
        </w:rPr>
        <w:t xml:space="preserve">, and weeks 0, 1 and 8 in </w:t>
      </w:r>
      <w:r w:rsidR="00777661" w:rsidRPr="006F0CEF">
        <w:rPr>
          <w:rFonts w:ascii="Times New Roman" w:hAnsi="Times New Roman" w:cs="Times New Roman"/>
          <w:color w:val="000000" w:themeColor="text1"/>
          <w:sz w:val="24"/>
          <w:szCs w:val="24"/>
        </w:rPr>
        <w:t>Exp03</w:t>
      </w:r>
      <w:r w:rsidR="007E2336" w:rsidRPr="006F0CEF">
        <w:rPr>
          <w:rFonts w:ascii="Times New Roman" w:hAnsi="Times New Roman" w:cs="Times New Roman"/>
          <w:color w:val="000000" w:themeColor="text1"/>
          <w:sz w:val="24"/>
          <w:szCs w:val="24"/>
        </w:rPr>
        <w:t xml:space="preserve">. Additional samples were collected </w:t>
      </w:r>
      <w:r w:rsidR="000F3EF3" w:rsidRPr="006F0CEF">
        <w:rPr>
          <w:rFonts w:ascii="Times New Roman" w:hAnsi="Times New Roman" w:cs="Times New Roman"/>
          <w:color w:val="000000" w:themeColor="text1"/>
          <w:sz w:val="24"/>
          <w:szCs w:val="24"/>
        </w:rPr>
        <w:t xml:space="preserve">from all mice </w:t>
      </w:r>
      <w:r w:rsidR="007E2336" w:rsidRPr="006F0CEF">
        <w:rPr>
          <w:rFonts w:ascii="Times New Roman" w:hAnsi="Times New Roman" w:cs="Times New Roman"/>
          <w:color w:val="000000" w:themeColor="text1"/>
          <w:sz w:val="24"/>
          <w:szCs w:val="24"/>
        </w:rPr>
        <w:t xml:space="preserve">for metabolomics analysis at weeks 2 and 6 in </w:t>
      </w:r>
      <w:r w:rsidR="00586553" w:rsidRPr="006F0CEF">
        <w:rPr>
          <w:rFonts w:ascii="Times New Roman" w:hAnsi="Times New Roman" w:cs="Times New Roman"/>
          <w:color w:val="000000" w:themeColor="text1"/>
          <w:sz w:val="24"/>
          <w:szCs w:val="24"/>
        </w:rPr>
        <w:t>Exp03</w:t>
      </w:r>
      <w:r w:rsidR="007E2336" w:rsidRPr="006F0CEF">
        <w:rPr>
          <w:rFonts w:ascii="Times New Roman" w:hAnsi="Times New Roman" w:cs="Times New Roman"/>
          <w:color w:val="000000" w:themeColor="text1"/>
          <w:sz w:val="24"/>
          <w:szCs w:val="24"/>
        </w:rPr>
        <w:t xml:space="preserve">. </w:t>
      </w:r>
      <w:r w:rsidR="00386DAA" w:rsidRPr="006F0CEF">
        <w:rPr>
          <w:rFonts w:ascii="Times New Roman" w:hAnsi="Times New Roman" w:cs="Times New Roman"/>
          <w:color w:val="000000" w:themeColor="text1"/>
          <w:sz w:val="24"/>
          <w:szCs w:val="24"/>
        </w:rPr>
        <w:t xml:space="preserve">Since the fecal sample collection timing varied slightly between the experiments, it was realigned and labeled as </w:t>
      </w:r>
      <w:r w:rsidR="004468A3" w:rsidRPr="006F0CEF">
        <w:rPr>
          <w:rFonts w:ascii="Times New Roman" w:hAnsi="Times New Roman" w:cs="Times New Roman"/>
          <w:color w:val="000000" w:themeColor="text1"/>
          <w:sz w:val="24"/>
          <w:szCs w:val="24"/>
        </w:rPr>
        <w:t>baseline (</w:t>
      </w:r>
      <w:r w:rsidR="00021E8A" w:rsidRPr="006F0CEF">
        <w:rPr>
          <w:rFonts w:ascii="Times New Roman" w:hAnsi="Times New Roman" w:cs="Times New Roman"/>
          <w:color w:val="000000" w:themeColor="text1"/>
          <w:sz w:val="24"/>
          <w:szCs w:val="24"/>
        </w:rPr>
        <w:t xml:space="preserve">end of the equalization period, i.e., </w:t>
      </w:r>
      <w:r w:rsidR="004468A3" w:rsidRPr="006F0CEF">
        <w:rPr>
          <w:rFonts w:ascii="Times New Roman" w:hAnsi="Times New Roman" w:cs="Times New Roman"/>
          <w:color w:val="000000" w:themeColor="text1"/>
          <w:sz w:val="24"/>
          <w:szCs w:val="24"/>
        </w:rPr>
        <w:t xml:space="preserve">Week 0), </w:t>
      </w:r>
      <w:r w:rsidR="00386DAA" w:rsidRPr="006F0CEF">
        <w:rPr>
          <w:rFonts w:ascii="Times New Roman" w:hAnsi="Times New Roman" w:cs="Times New Roman"/>
          <w:color w:val="000000" w:themeColor="text1"/>
          <w:sz w:val="24"/>
          <w:szCs w:val="24"/>
        </w:rPr>
        <w:t>early (weeks</w:t>
      </w:r>
      <w:r w:rsidR="00021E8A" w:rsidRPr="006F0CEF">
        <w:rPr>
          <w:rFonts w:ascii="Times New Roman" w:hAnsi="Times New Roman" w:cs="Times New Roman"/>
          <w:color w:val="000000" w:themeColor="text1"/>
          <w:sz w:val="24"/>
          <w:szCs w:val="24"/>
        </w:rPr>
        <w:t xml:space="preserve"> </w:t>
      </w:r>
      <w:r w:rsidR="004468A3" w:rsidRPr="006F0CEF">
        <w:rPr>
          <w:rFonts w:ascii="Times New Roman" w:hAnsi="Times New Roman" w:cs="Times New Roman"/>
          <w:color w:val="000000" w:themeColor="text1"/>
          <w:sz w:val="24"/>
          <w:szCs w:val="24"/>
        </w:rPr>
        <w:t>1</w:t>
      </w:r>
      <w:r w:rsidR="00386DAA" w:rsidRPr="006F0CEF">
        <w:rPr>
          <w:rFonts w:ascii="Times New Roman" w:hAnsi="Times New Roman" w:cs="Times New Roman"/>
          <w:color w:val="000000" w:themeColor="text1"/>
          <w:sz w:val="24"/>
          <w:szCs w:val="24"/>
        </w:rPr>
        <w:t xml:space="preserve"> </w:t>
      </w:r>
      <w:r w:rsidR="00021E8A" w:rsidRPr="006F0CEF">
        <w:rPr>
          <w:rFonts w:ascii="Times New Roman" w:hAnsi="Times New Roman" w:cs="Times New Roman"/>
          <w:color w:val="000000" w:themeColor="text1"/>
          <w:sz w:val="24"/>
          <w:szCs w:val="24"/>
        </w:rPr>
        <w:t>through</w:t>
      </w:r>
      <w:r w:rsidR="00386DAA" w:rsidRPr="006F0CEF">
        <w:rPr>
          <w:rFonts w:ascii="Times New Roman" w:hAnsi="Times New Roman" w:cs="Times New Roman"/>
          <w:color w:val="000000" w:themeColor="text1"/>
          <w:sz w:val="24"/>
          <w:szCs w:val="24"/>
        </w:rPr>
        <w:t xml:space="preserve"> 2) or late (weeks 4 through 8) timepoints. </w:t>
      </w:r>
    </w:p>
    <w:p w14:paraId="14533DE6" w14:textId="2C3C11AA" w:rsidR="00C0022D" w:rsidRPr="006F0CEF" w:rsidRDefault="00C0022D" w:rsidP="00541DB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All animal experiments were conducted under the animal protocol approved by the Institutional Animal Care and Use Committee (IACUC) of Rutgers University.</w:t>
      </w:r>
    </w:p>
    <w:p w14:paraId="34B4075E" w14:textId="37471EFC" w:rsidR="00C0022D" w:rsidRPr="006F0CEF" w:rsidRDefault="00C0022D" w:rsidP="00A43D9D">
      <w:pPr>
        <w:pStyle w:val="Heading2"/>
        <w:rPr>
          <w:rFonts w:ascii="Times New Roman" w:hAnsi="Times New Roman" w:cs="Times New Roman"/>
          <w:color w:val="000000" w:themeColor="text1"/>
        </w:rPr>
      </w:pPr>
      <w:bookmarkStart w:id="176" w:name="_Toc179148163"/>
      <w:r w:rsidRPr="006F0CEF">
        <w:rPr>
          <w:rFonts w:ascii="Times New Roman" w:hAnsi="Times New Roman" w:cs="Times New Roman"/>
          <w:color w:val="000000" w:themeColor="text1"/>
        </w:rPr>
        <w:t>2.2 16</w:t>
      </w:r>
      <w:r w:rsidR="00BD0E55" w:rsidRPr="006F0CEF">
        <w:rPr>
          <w:rFonts w:ascii="Times New Roman" w:hAnsi="Times New Roman" w:cs="Times New Roman"/>
          <w:color w:val="000000" w:themeColor="text1"/>
        </w:rPr>
        <w:t>S</w:t>
      </w:r>
      <w:r w:rsidRPr="006F0CEF">
        <w:rPr>
          <w:rFonts w:ascii="Times New Roman" w:hAnsi="Times New Roman" w:cs="Times New Roman"/>
          <w:color w:val="000000" w:themeColor="text1"/>
        </w:rPr>
        <w:t xml:space="preserve"> ribosomal RNA gene sequencing and analysis</w:t>
      </w:r>
      <w:bookmarkEnd w:id="176"/>
    </w:p>
    <w:p w14:paraId="3C26E005" w14:textId="1986F4D5" w:rsidR="00C0022D" w:rsidRPr="006F0CEF" w:rsidRDefault="00B50CBF" w:rsidP="00C0022D">
      <w:pPr>
        <w:rPr>
          <w:rFonts w:ascii="Times New Roman" w:hAnsi="Times New Roman" w:cs="Times New Roman"/>
          <w:color w:val="000000" w:themeColor="text1"/>
          <w:sz w:val="24"/>
          <w:szCs w:val="24"/>
        </w:rPr>
      </w:pPr>
      <w:proofErr w:type="spellStart"/>
      <w:ins w:id="177" w:author="Sargsyan, Davit [JRDUS]" w:date="2024-10-27T21:37:00Z">
        <w:r w:rsidRPr="006F0CEF">
          <w:rPr>
            <w:rFonts w:ascii="Times New Roman" w:hAnsi="Times New Roman" w:cs="Times New Roman"/>
            <w:i/>
            <w:iCs/>
            <w:color w:val="000000" w:themeColor="text1"/>
            <w:sz w:val="24"/>
            <w:szCs w:val="24"/>
          </w:rPr>
          <w:t>PowerSoil</w:t>
        </w:r>
        <w:proofErr w:type="spellEnd"/>
        <w:r w:rsidRPr="006F0CEF">
          <w:rPr>
            <w:rFonts w:ascii="Times New Roman" w:hAnsi="Times New Roman" w:cs="Times New Roman"/>
            <w:i/>
            <w:iCs/>
            <w:color w:val="000000" w:themeColor="text1"/>
            <w:sz w:val="24"/>
            <w:szCs w:val="24"/>
          </w:rPr>
          <w:t xml:space="preserve"> DNA Isolation Kit </w:t>
        </w:r>
        <w:r w:rsidRPr="006F0CEF">
          <w:rPr>
            <w:rFonts w:ascii="Times New Roman" w:hAnsi="Times New Roman" w:cs="Times New Roman"/>
            <w:color w:val="000000" w:themeColor="text1"/>
            <w:sz w:val="24"/>
            <w:szCs w:val="24"/>
          </w:rPr>
          <w:t>(QIAGEN)</w:t>
        </w:r>
        <w:r>
          <w:rPr>
            <w:rFonts w:ascii="Times New Roman" w:hAnsi="Times New Roman" w:cs="Times New Roman"/>
            <w:color w:val="000000" w:themeColor="text1"/>
            <w:sz w:val="24"/>
            <w:szCs w:val="24"/>
          </w:rPr>
          <w:t xml:space="preserve"> was used to extract </w:t>
        </w:r>
      </w:ins>
      <w:del w:id="178" w:author="Sargsyan, Davit [JRDUS]" w:date="2024-10-27T21:37:00Z">
        <w:r w:rsidR="00C0022D" w:rsidRPr="006F0CEF" w:rsidDel="00B50CBF">
          <w:rPr>
            <w:rFonts w:ascii="Times New Roman" w:hAnsi="Times New Roman" w:cs="Times New Roman"/>
            <w:color w:val="000000" w:themeColor="text1"/>
            <w:sz w:val="24"/>
            <w:szCs w:val="24"/>
          </w:rPr>
          <w:delText xml:space="preserve">Bacterial </w:delText>
        </w:r>
      </w:del>
      <w:ins w:id="179" w:author="Sargsyan, Davit [JRDUS]" w:date="2024-10-27T21:37:00Z">
        <w:r>
          <w:rPr>
            <w:rFonts w:ascii="Times New Roman" w:hAnsi="Times New Roman" w:cs="Times New Roman"/>
            <w:color w:val="000000" w:themeColor="text1"/>
            <w:sz w:val="24"/>
            <w:szCs w:val="24"/>
          </w:rPr>
          <w:t>b</w:t>
        </w:r>
        <w:r w:rsidRPr="006F0CEF">
          <w:rPr>
            <w:rFonts w:ascii="Times New Roman" w:hAnsi="Times New Roman" w:cs="Times New Roman"/>
            <w:color w:val="000000" w:themeColor="text1"/>
            <w:sz w:val="24"/>
            <w:szCs w:val="24"/>
          </w:rPr>
          <w:t xml:space="preserve">acterial </w:t>
        </w:r>
      </w:ins>
      <w:r w:rsidR="00C0022D" w:rsidRPr="006F0CEF">
        <w:rPr>
          <w:rFonts w:ascii="Times New Roman" w:hAnsi="Times New Roman" w:cs="Times New Roman"/>
          <w:color w:val="000000" w:themeColor="text1"/>
          <w:sz w:val="24"/>
          <w:szCs w:val="24"/>
        </w:rPr>
        <w:t xml:space="preserve">DNA </w:t>
      </w:r>
      <w:del w:id="180" w:author="Sargsyan, Davit [JRDUS]" w:date="2024-10-27T21:38:00Z">
        <w:r w:rsidR="00C0022D" w:rsidRPr="006F0CEF" w:rsidDel="00B50CBF">
          <w:rPr>
            <w:rFonts w:ascii="Times New Roman" w:hAnsi="Times New Roman" w:cs="Times New Roman"/>
            <w:color w:val="000000" w:themeColor="text1"/>
            <w:sz w:val="24"/>
            <w:szCs w:val="24"/>
          </w:rPr>
          <w:delText xml:space="preserve">were extracted using </w:delText>
        </w:r>
        <w:r w:rsidR="00C0022D" w:rsidRPr="006F0CEF" w:rsidDel="00B50CBF">
          <w:rPr>
            <w:rFonts w:ascii="Times New Roman" w:hAnsi="Times New Roman" w:cs="Times New Roman"/>
            <w:i/>
            <w:iCs/>
            <w:color w:val="000000" w:themeColor="text1"/>
            <w:sz w:val="24"/>
            <w:szCs w:val="24"/>
          </w:rPr>
          <w:delText xml:space="preserve">PowerSoil DNA Isolation Kit </w:delText>
        </w:r>
        <w:r w:rsidR="00C0022D" w:rsidRPr="006F0CEF" w:rsidDel="00B50CBF">
          <w:rPr>
            <w:rFonts w:ascii="Times New Roman" w:hAnsi="Times New Roman" w:cs="Times New Roman"/>
            <w:color w:val="000000" w:themeColor="text1"/>
            <w:sz w:val="24"/>
            <w:szCs w:val="24"/>
          </w:rPr>
          <w:delText>(QIAGEN)</w:delText>
        </w:r>
      </w:del>
      <w:ins w:id="181" w:author="Sargsyan, Davit [JRDUS]" w:date="2024-10-27T21:38:00Z">
        <w:r>
          <w:rPr>
            <w:rFonts w:ascii="Times New Roman" w:hAnsi="Times New Roman" w:cs="Times New Roman"/>
            <w:color w:val="000000" w:themeColor="text1"/>
            <w:sz w:val="24"/>
            <w:szCs w:val="24"/>
          </w:rPr>
          <w:t>from the samples</w:t>
        </w:r>
      </w:ins>
      <w:r w:rsidR="00C0022D" w:rsidRPr="006F0CEF">
        <w:rPr>
          <w:rFonts w:ascii="Times New Roman" w:hAnsi="Times New Roman" w:cs="Times New Roman"/>
          <w:color w:val="000000" w:themeColor="text1"/>
          <w:sz w:val="24"/>
          <w:szCs w:val="24"/>
        </w:rPr>
        <w:t>. PCR amplification of the 16S rRNA genes were carried out using PCR primers specific for the V4 region (</w:t>
      </w:r>
      <w:r w:rsidR="00807264" w:rsidRPr="006F0CEF">
        <w:rPr>
          <w:rFonts w:ascii="Times New Roman" w:hAnsi="Times New Roman" w:cs="Times New Roman"/>
          <w:color w:val="000000" w:themeColor="text1"/>
          <w:sz w:val="24"/>
          <w:szCs w:val="24"/>
        </w:rPr>
        <w:t xml:space="preserve">Supplemental </w:t>
      </w:r>
      <w:r w:rsidR="00C0022D" w:rsidRPr="006F0CEF">
        <w:rPr>
          <w:rFonts w:ascii="Times New Roman" w:hAnsi="Times New Roman" w:cs="Times New Roman"/>
          <w:color w:val="000000" w:themeColor="text1"/>
          <w:sz w:val="24"/>
          <w:szCs w:val="24"/>
        </w:rPr>
        <w:t xml:space="preserve">Table 1) </w:t>
      </w:r>
      <w:r w:rsidR="00E009FB" w:rsidRPr="006F0CEF">
        <w:rPr>
          <w:rFonts w:ascii="Times New Roman" w:hAnsi="Times New Roman" w:cs="Times New Roman"/>
          <w:color w:val="000000" w:themeColor="text1"/>
          <w:sz w:val="24"/>
          <w:szCs w:val="24"/>
        </w:rPr>
        <w:fldChar w:fldCharType="begin">
          <w:fldData xml:space="preserve">PEVuZE5vdGU+PENpdGU+PEF1dGhvcj5BcHByaWxsPC9BdXRob3I+PFllYXI+MjAxNTwvWWVhcj48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PEVuZE5vdGU+PENpdGU+PEF1dGhvcj5BcHByaWxsPC9BdXRob3I+PFllYXI+MjAxNTwvWWVhcj48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E009FB" w:rsidRPr="006F0CEF">
        <w:rPr>
          <w:rFonts w:ascii="Times New Roman" w:hAnsi="Times New Roman" w:cs="Times New Roman"/>
          <w:color w:val="000000" w:themeColor="text1"/>
          <w:sz w:val="24"/>
          <w:szCs w:val="24"/>
        </w:rPr>
      </w:r>
      <w:r w:rsidR="00E009FB"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(39, 40, 41, 42, 43, 44, 45)</w:t>
      </w:r>
      <w:r w:rsidR="00E009FB" w:rsidRPr="006F0CEF">
        <w:rPr>
          <w:rFonts w:ascii="Times New Roman" w:hAnsi="Times New Roman" w:cs="Times New Roman"/>
          <w:color w:val="000000" w:themeColor="text1"/>
          <w:sz w:val="24"/>
          <w:szCs w:val="24"/>
        </w:rPr>
        <w:fldChar w:fldCharType="end"/>
      </w:r>
      <w:r w:rsidR="00C0022D" w:rsidRPr="006F0CEF">
        <w:rPr>
          <w:rFonts w:ascii="Times New Roman" w:hAnsi="Times New Roman" w:cs="Times New Roman"/>
          <w:color w:val="000000" w:themeColor="text1"/>
          <w:sz w:val="24"/>
          <w:szCs w:val="24"/>
        </w:rPr>
        <w:t xml:space="preserve">. Indexed amplicons were pooled and sequenced on </w:t>
      </w:r>
      <w:proofErr w:type="spellStart"/>
      <w:r w:rsidR="00C0022D" w:rsidRPr="006F0CEF">
        <w:rPr>
          <w:rFonts w:ascii="Times New Roman" w:hAnsi="Times New Roman" w:cs="Times New Roman"/>
          <w:i/>
          <w:iCs/>
          <w:color w:val="000000" w:themeColor="text1"/>
          <w:sz w:val="24"/>
          <w:szCs w:val="24"/>
        </w:rPr>
        <w:t>MiSeq</w:t>
      </w:r>
      <w:proofErr w:type="spellEnd"/>
      <w:r w:rsidR="00C0022D" w:rsidRPr="006F0CEF">
        <w:rPr>
          <w:rFonts w:ascii="Times New Roman" w:hAnsi="Times New Roman" w:cs="Times New Roman"/>
          <w:color w:val="000000" w:themeColor="text1"/>
          <w:sz w:val="24"/>
          <w:szCs w:val="24"/>
        </w:rPr>
        <w:t xml:space="preserve"> (Illumina) yielding at least 8,000 300 base pair (bp) pair-ended reads. Microbial operational taxonomic units (OTUs) and their taxonomic assignments were analyzed using </w:t>
      </w:r>
      <w:r w:rsidR="0073615E" w:rsidRPr="006F0CEF">
        <w:rPr>
          <w:rFonts w:ascii="Times New Roman" w:hAnsi="Times New Roman" w:cs="Times New Roman"/>
          <w:color w:val="000000" w:themeColor="text1"/>
          <w:sz w:val="24"/>
          <w:szCs w:val="24"/>
        </w:rPr>
        <w:t>Quantitative Insights Into Microbial Ecology (</w:t>
      </w:r>
      <w:r w:rsidR="00C0022D" w:rsidRPr="006F0CEF">
        <w:rPr>
          <w:rFonts w:ascii="Times New Roman" w:hAnsi="Times New Roman" w:cs="Times New Roman"/>
          <w:color w:val="000000" w:themeColor="text1"/>
          <w:sz w:val="24"/>
          <w:szCs w:val="24"/>
        </w:rPr>
        <w:t>QIIME2</w:t>
      </w:r>
      <w:r w:rsidR="0073615E" w:rsidRPr="006F0CEF">
        <w:rPr>
          <w:rFonts w:ascii="Times New Roman" w:hAnsi="Times New Roman" w:cs="Times New Roman"/>
          <w:color w:val="000000" w:themeColor="text1"/>
          <w:sz w:val="24"/>
          <w:szCs w:val="24"/>
        </w:rPr>
        <w:t>) bioinformatic pipeline</w:t>
      </w:r>
      <w:r w:rsidR="002D0A9D" w:rsidRPr="006F0CEF">
        <w:rPr>
          <w:rFonts w:ascii="Times New Roman" w:hAnsi="Times New Roman" w:cs="Times New Roman"/>
          <w:color w:val="000000" w:themeColor="text1"/>
          <w:sz w:val="24"/>
          <w:szCs w:val="24"/>
        </w:rPr>
        <w:t xml:space="preserve"> </w:t>
      </w:r>
      <w:r w:rsidR="003C3E83" w:rsidRPr="006F0CEF">
        <w:rPr>
          <w:rFonts w:ascii="Times New Roman" w:hAnsi="Times New Roman" w:cs="Times New Roman"/>
          <w:color w:val="000000" w:themeColor="text1"/>
          <w:sz w:val="24"/>
          <w:szCs w:val="24"/>
        </w:rPr>
        <w:fldChar w:fldCharType="begin">
          <w:fldData xml:space="preserve">PEVuZE5vdGU+PENpdGU+PEF1dGhvcj5Cb2x5ZW48L0F1dGhvcj48WWVhcj4yMDE5PC9ZZWFyPjxS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PEVuZE5vdGU+PENpdGU+PEF1dGhvcj5Cb2x5ZW48L0F1dGhvcj48WWVhcj4yMDE5PC9ZZWFyPjxS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3C3E83" w:rsidRPr="006F0CEF">
        <w:rPr>
          <w:rFonts w:ascii="Times New Roman" w:hAnsi="Times New Roman" w:cs="Times New Roman"/>
          <w:color w:val="000000" w:themeColor="text1"/>
          <w:sz w:val="24"/>
          <w:szCs w:val="24"/>
        </w:rPr>
      </w:r>
      <w:r w:rsidR="003C3E83"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(46, 47)</w:t>
      </w:r>
      <w:r w:rsidR="003C3E83" w:rsidRPr="006F0CEF">
        <w:rPr>
          <w:rFonts w:ascii="Times New Roman" w:hAnsi="Times New Roman" w:cs="Times New Roman"/>
          <w:color w:val="000000" w:themeColor="text1"/>
          <w:sz w:val="24"/>
          <w:szCs w:val="24"/>
        </w:rPr>
        <w:fldChar w:fldCharType="end"/>
      </w:r>
      <w:r w:rsidR="00C0022D" w:rsidRPr="006F0CEF">
        <w:rPr>
          <w:rFonts w:ascii="Times New Roman" w:hAnsi="Times New Roman" w:cs="Times New Roman"/>
          <w:color w:val="000000" w:themeColor="text1"/>
          <w:sz w:val="24"/>
          <w:szCs w:val="24"/>
        </w:rPr>
        <w:t xml:space="preserve"> and Divisive Amplicon Denoising Algorithm 2 (DADA2</w:t>
      </w:r>
      <w:r w:rsidR="005C4C32" w:rsidRPr="006F0CEF">
        <w:rPr>
          <w:rFonts w:ascii="Times New Roman" w:hAnsi="Times New Roman" w:cs="Times New Roman"/>
          <w:color w:val="000000" w:themeColor="text1"/>
          <w:sz w:val="24"/>
          <w:szCs w:val="24"/>
        </w:rPr>
        <w:t xml:space="preserve"> version 1.16</w:t>
      </w:r>
      <w:r w:rsidR="00C0022D" w:rsidRPr="006F0CEF">
        <w:rPr>
          <w:rFonts w:ascii="Times New Roman" w:hAnsi="Times New Roman" w:cs="Times New Roman"/>
          <w:color w:val="000000" w:themeColor="text1"/>
          <w:sz w:val="24"/>
          <w:szCs w:val="24"/>
        </w:rPr>
        <w:t>)</w:t>
      </w:r>
      <w:r w:rsidR="0073615E" w:rsidRPr="006F0CEF">
        <w:rPr>
          <w:rFonts w:ascii="Times New Roman" w:hAnsi="Times New Roman" w:cs="Times New Roman"/>
          <w:color w:val="000000" w:themeColor="text1"/>
          <w:sz w:val="24"/>
          <w:szCs w:val="24"/>
        </w:rPr>
        <w:t xml:space="preserve"> </w:t>
      </w:r>
      <w:r w:rsidR="0073615E" w:rsidRPr="006F0CEF">
        <w:rPr>
          <w:rFonts w:ascii="Times New Roman" w:hAnsi="Times New Roman" w:cs="Times New Roman"/>
          <w:i/>
          <w:iCs/>
          <w:color w:val="000000" w:themeColor="text1"/>
          <w:sz w:val="24"/>
          <w:szCs w:val="24"/>
        </w:rPr>
        <w:t>R</w:t>
      </w:r>
      <w:r w:rsidR="0073615E" w:rsidRPr="006F0CEF">
        <w:rPr>
          <w:rFonts w:ascii="Times New Roman" w:hAnsi="Times New Roman" w:cs="Times New Roman"/>
          <w:color w:val="000000" w:themeColor="text1"/>
          <w:sz w:val="24"/>
          <w:szCs w:val="24"/>
        </w:rPr>
        <w:t xml:space="preserve"> package</w:t>
      </w:r>
      <w:r w:rsidR="00C0022D" w:rsidRPr="006F0CEF">
        <w:rPr>
          <w:rFonts w:ascii="Times New Roman" w:hAnsi="Times New Roman" w:cs="Times New Roman"/>
          <w:color w:val="000000" w:themeColor="text1"/>
          <w:sz w:val="24"/>
          <w:szCs w:val="24"/>
        </w:rPr>
        <w:t xml:space="preserve"> </w:t>
      </w:r>
      <w:r w:rsidR="002D0A9D" w:rsidRPr="006F0CEF">
        <w:rPr>
          <w:rFonts w:ascii="Times New Roman" w:hAnsi="Times New Roman" w:cs="Times New Roman"/>
          <w:color w:val="000000" w:themeColor="text1"/>
          <w:sz w:val="24"/>
          <w:szCs w:val="24"/>
        </w:rPr>
        <w:fldChar w:fldCharType="begin">
          <w:fldData xml:space="preserve">PEVuZE5vdGU+PENpdGU+PEF1dGhvcj5DYWxsYWhhbjwvQXV0aG9yPjxZZWFyPjIwMTY8L1llYXI+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PEVuZE5vdGU+PENpdGU+PEF1dGhvcj5DYWxsYWhhbjwvQXV0aG9yPjxZZWFyPjIwMTY8L1llYXI+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2D0A9D" w:rsidRPr="006F0CEF">
        <w:rPr>
          <w:rFonts w:ascii="Times New Roman" w:hAnsi="Times New Roman" w:cs="Times New Roman"/>
          <w:color w:val="000000" w:themeColor="text1"/>
          <w:sz w:val="24"/>
          <w:szCs w:val="24"/>
        </w:rPr>
      </w:r>
      <w:r w:rsidR="002D0A9D"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(48)</w:t>
      </w:r>
      <w:r w:rsidR="002D0A9D" w:rsidRPr="006F0CEF">
        <w:rPr>
          <w:rFonts w:ascii="Times New Roman" w:hAnsi="Times New Roman" w:cs="Times New Roman"/>
          <w:color w:val="000000" w:themeColor="text1"/>
          <w:sz w:val="24"/>
          <w:szCs w:val="24"/>
        </w:rPr>
        <w:fldChar w:fldCharType="end"/>
      </w:r>
      <w:r w:rsidR="00C0022D" w:rsidRPr="006F0CEF">
        <w:rPr>
          <w:rFonts w:ascii="Times New Roman" w:hAnsi="Times New Roman" w:cs="Times New Roman"/>
          <w:color w:val="000000" w:themeColor="text1"/>
          <w:sz w:val="24"/>
          <w:szCs w:val="24"/>
        </w:rPr>
        <w:t xml:space="preserve">. </w:t>
      </w:r>
    </w:p>
    <w:p w14:paraId="3A6CFC47" w14:textId="2CD3BDE0" w:rsidR="00C0022D" w:rsidRPr="006F0CEF" w:rsidRDefault="00C0022D" w:rsidP="00C0022D">
      <w:pPr>
        <w:rPr>
          <w:rFonts w:ascii="Times New Roman" w:hAnsi="Times New Roman" w:cs="Times New Roman"/>
          <w:color w:val="000000" w:themeColor="text1"/>
          <w:sz w:val="24"/>
          <w:szCs w:val="24"/>
        </w:rPr>
      </w:pPr>
      <w:r w:rsidRPr="006F0CEF">
        <w:rPr>
          <w:rFonts w:ascii="Times New Roman" w:hAnsi="Times New Roman" w:cs="Times New Roman"/>
          <w:i/>
          <w:iCs/>
          <w:color w:val="000000" w:themeColor="text1"/>
          <w:sz w:val="24"/>
          <w:szCs w:val="24"/>
        </w:rPr>
        <w:lastRenderedPageBreak/>
        <w:t>QIIME2</w:t>
      </w:r>
      <w:r w:rsidRPr="006F0CEF">
        <w:rPr>
          <w:rFonts w:ascii="Times New Roman" w:hAnsi="Times New Roman" w:cs="Times New Roman"/>
          <w:color w:val="000000" w:themeColor="text1"/>
          <w:sz w:val="24"/>
          <w:szCs w:val="24"/>
        </w:rPr>
        <w:t xml:space="preserve"> mapped reference at 97% similarity against representative sequences of 97% OTU in SILVA</w:t>
      </w:r>
      <w:r w:rsidR="003B36F4" w:rsidRPr="006F0CEF">
        <w:rPr>
          <w:rFonts w:ascii="Times New Roman" w:hAnsi="Times New Roman" w:cs="Times New Roman"/>
          <w:color w:val="000000" w:themeColor="text1"/>
          <w:sz w:val="24"/>
          <w:szCs w:val="24"/>
        </w:rPr>
        <w:t>, a high quality rRNA database</w:t>
      </w:r>
      <w:r w:rsidR="00E009FB" w:rsidRPr="006F0CEF">
        <w:rPr>
          <w:rFonts w:ascii="Times New Roman" w:hAnsi="Times New Roman" w:cs="Times New Roman"/>
          <w:color w:val="000000" w:themeColor="text1"/>
          <w:sz w:val="24"/>
          <w:szCs w:val="24"/>
        </w:rPr>
        <w:t xml:space="preserve"> </w:t>
      </w:r>
      <w:r w:rsidR="00E009FB" w:rsidRPr="006F0CEF">
        <w:rPr>
          <w:rFonts w:ascii="Times New Roman" w:hAnsi="Times New Roman" w:cs="Times New Roman"/>
          <w:color w:val="000000" w:themeColor="text1"/>
          <w:sz w:val="24"/>
          <w:szCs w:val="24"/>
        </w:rPr>
        <w:fldChar w:fldCharType="begin">
          <w:fldData xml:space="preserve">PEVuZE5vdGU+PENpdGU+PEF1dGhvcj5ZaWxtYXo8L0F1dGhvcj48WWVhcj4yMDE0PC9ZZWFyPjxS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PEVuZE5vdGU+PENpdGU+PEF1dGhvcj5ZaWxtYXo8L0F1dGhvcj48WWVhcj4yMDE0PC9ZZWFyPjxS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E009FB" w:rsidRPr="006F0CEF">
        <w:rPr>
          <w:rFonts w:ascii="Times New Roman" w:hAnsi="Times New Roman" w:cs="Times New Roman"/>
          <w:color w:val="000000" w:themeColor="text1"/>
          <w:sz w:val="24"/>
          <w:szCs w:val="24"/>
        </w:rPr>
      </w:r>
      <w:r w:rsidR="00E009FB"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(49)</w:t>
      </w:r>
      <w:r w:rsidR="00E009FB" w:rsidRPr="006F0CEF">
        <w:rPr>
          <w:rFonts w:ascii="Times New Roman" w:hAnsi="Times New Roman" w:cs="Times New Roman"/>
          <w:color w:val="000000" w:themeColor="text1"/>
          <w:sz w:val="24"/>
          <w:szCs w:val="24"/>
        </w:rPr>
        <w:fldChar w:fldCharType="end"/>
      </w:r>
      <w:r w:rsidR="003B36F4"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follow</w:t>
      </w:r>
      <w:r w:rsidR="005C4C32" w:rsidRPr="006F0CEF">
        <w:rPr>
          <w:rFonts w:ascii="Times New Roman" w:hAnsi="Times New Roman" w:cs="Times New Roman"/>
          <w:color w:val="000000" w:themeColor="text1"/>
          <w:sz w:val="24"/>
          <w:szCs w:val="24"/>
        </w:rPr>
        <w:t>ed</w:t>
      </w:r>
      <w:r w:rsidRPr="006F0CEF">
        <w:rPr>
          <w:rFonts w:ascii="Times New Roman" w:hAnsi="Times New Roman" w:cs="Times New Roman"/>
          <w:color w:val="000000" w:themeColor="text1"/>
          <w:sz w:val="24"/>
          <w:szCs w:val="24"/>
        </w:rPr>
        <w:t xml:space="preserve"> by chimeric sequences remov</w:t>
      </w:r>
      <w:r w:rsidR="005C4C32" w:rsidRPr="006F0CEF">
        <w:rPr>
          <w:rFonts w:ascii="Times New Roman" w:hAnsi="Times New Roman" w:cs="Times New Roman"/>
          <w:color w:val="000000" w:themeColor="text1"/>
          <w:sz w:val="24"/>
          <w:szCs w:val="24"/>
        </w:rPr>
        <w:t>al</w:t>
      </w:r>
      <w:r w:rsidRPr="006F0CEF">
        <w:rPr>
          <w:rFonts w:ascii="Times New Roman" w:hAnsi="Times New Roman" w:cs="Times New Roman"/>
          <w:color w:val="000000" w:themeColor="text1"/>
          <w:sz w:val="24"/>
          <w:szCs w:val="24"/>
        </w:rPr>
        <w:t xml:space="preserve"> from subsequent analyses </w:t>
      </w:r>
      <w:r w:rsidR="00E009FB" w:rsidRPr="006F0CEF">
        <w:rPr>
          <w:rFonts w:ascii="Times New Roman" w:hAnsi="Times New Roman" w:cs="Times New Roman"/>
          <w:color w:val="000000" w:themeColor="text1"/>
          <w:sz w:val="24"/>
          <w:szCs w:val="24"/>
        </w:rPr>
        <w:fldChar w:fldCharType="begin">
          <w:fldData xml:space="preserve">PEVuZE5vdGU+PENpdGU+PEF1dGhvcj5DYXBvcmFzbzwvQXV0aG9yPjxZZWFyPjIwMTA8L1llYXI+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==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PEVuZE5vdGU+PENpdGU+PEF1dGhvcj5DYXBvcmFzbzwvQXV0aG9yPjxZZWFyPjIwMTA8L1llYXI+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==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E009FB" w:rsidRPr="006F0CEF">
        <w:rPr>
          <w:rFonts w:ascii="Times New Roman" w:hAnsi="Times New Roman" w:cs="Times New Roman"/>
          <w:color w:val="000000" w:themeColor="text1"/>
          <w:sz w:val="24"/>
          <w:szCs w:val="24"/>
        </w:rPr>
      </w:r>
      <w:r w:rsidR="00E009FB"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(50)</w:t>
      </w:r>
      <w:r w:rsidR="00E009FB"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w:t>
      </w:r>
      <w:ins w:id="182" w:author="Sargsyan, Davit [JRDUS]" w:date="2024-10-27T21:39:00Z">
        <w:r w:rsidR="006E50D1">
          <w:rPr>
            <w:rFonts w:ascii="Times New Roman" w:hAnsi="Times New Roman" w:cs="Times New Roman"/>
            <w:color w:val="000000" w:themeColor="text1"/>
            <w:sz w:val="24"/>
            <w:szCs w:val="24"/>
          </w:rPr>
          <w:t xml:space="preserve">Visualization of the microbiome similarities was performed </w:t>
        </w:r>
      </w:ins>
      <w:ins w:id="183" w:author="Sargsyan, Davit [JRDUS]" w:date="2024-10-27T21:40:00Z">
        <w:r w:rsidR="006E50D1">
          <w:rPr>
            <w:rFonts w:ascii="Times New Roman" w:hAnsi="Times New Roman" w:cs="Times New Roman"/>
            <w:color w:val="000000" w:themeColor="text1"/>
            <w:sz w:val="24"/>
            <w:szCs w:val="24"/>
          </w:rPr>
          <w:t xml:space="preserve">using the results of </w:t>
        </w:r>
      </w:ins>
      <w:del w:id="184" w:author="Sargsyan, Davit [JRDUS]" w:date="2024-10-27T21:40:00Z">
        <w:r w:rsidRPr="006F0CEF" w:rsidDel="006E50D1">
          <w:rPr>
            <w:rFonts w:ascii="Times New Roman" w:hAnsi="Times New Roman" w:cs="Times New Roman"/>
            <w:color w:val="000000" w:themeColor="text1"/>
            <w:sz w:val="24"/>
            <w:szCs w:val="24"/>
          </w:rPr>
          <w:delText xml:space="preserve">Principle </w:delText>
        </w:r>
      </w:del>
      <w:ins w:id="185" w:author="Sargsyan, Davit [JRDUS]" w:date="2024-10-27T21:40:00Z">
        <w:r w:rsidR="006E50D1">
          <w:rPr>
            <w:rFonts w:ascii="Times New Roman" w:hAnsi="Times New Roman" w:cs="Times New Roman"/>
            <w:color w:val="000000" w:themeColor="text1"/>
            <w:sz w:val="24"/>
            <w:szCs w:val="24"/>
          </w:rPr>
          <w:t>p</w:t>
        </w:r>
        <w:r w:rsidR="006E50D1" w:rsidRPr="006F0CEF">
          <w:rPr>
            <w:rFonts w:ascii="Times New Roman" w:hAnsi="Times New Roman" w:cs="Times New Roman"/>
            <w:color w:val="000000" w:themeColor="text1"/>
            <w:sz w:val="24"/>
            <w:szCs w:val="24"/>
          </w:rPr>
          <w:t xml:space="preserve">rinciple </w:t>
        </w:r>
      </w:ins>
      <w:r w:rsidRPr="006F0CEF">
        <w:rPr>
          <w:rFonts w:ascii="Times New Roman" w:hAnsi="Times New Roman" w:cs="Times New Roman"/>
          <w:color w:val="000000" w:themeColor="text1"/>
          <w:sz w:val="24"/>
          <w:szCs w:val="24"/>
        </w:rPr>
        <w:t>coordinates analysis (</w:t>
      </w:r>
      <w:proofErr w:type="spellStart"/>
      <w:r w:rsidRPr="006F0CEF">
        <w:rPr>
          <w:rFonts w:ascii="Times New Roman" w:hAnsi="Times New Roman" w:cs="Times New Roman"/>
          <w:color w:val="000000" w:themeColor="text1"/>
          <w:sz w:val="24"/>
          <w:szCs w:val="24"/>
        </w:rPr>
        <w:t>PCoA</w:t>
      </w:r>
      <w:proofErr w:type="spellEnd"/>
      <w:r w:rsidRPr="006F0CEF">
        <w:rPr>
          <w:rFonts w:ascii="Times New Roman" w:hAnsi="Times New Roman" w:cs="Times New Roman"/>
          <w:color w:val="000000" w:themeColor="text1"/>
          <w:sz w:val="24"/>
          <w:szCs w:val="24"/>
        </w:rPr>
        <w:t xml:space="preserve">) </w:t>
      </w:r>
      <w:r w:rsidR="00260243" w:rsidRPr="006F0CEF">
        <w:rPr>
          <w:rFonts w:ascii="Times New Roman" w:hAnsi="Times New Roman" w:cs="Times New Roman"/>
          <w:color w:val="000000" w:themeColor="text1"/>
          <w:sz w:val="24"/>
          <w:szCs w:val="24"/>
        </w:rPr>
        <w:t>on the</w:t>
      </w:r>
      <w:r w:rsidRPr="006F0CEF">
        <w:rPr>
          <w:rFonts w:ascii="Times New Roman" w:hAnsi="Times New Roman" w:cs="Times New Roman"/>
          <w:color w:val="000000" w:themeColor="text1"/>
          <w:sz w:val="24"/>
          <w:szCs w:val="24"/>
        </w:rPr>
        <w:t xml:space="preserve"> unweighted </w:t>
      </w:r>
      <w:r w:rsidR="00AD58CA" w:rsidRPr="006F0CEF">
        <w:rPr>
          <w:rFonts w:ascii="Times New Roman" w:hAnsi="Times New Roman" w:cs="Times New Roman"/>
          <w:color w:val="000000" w:themeColor="text1"/>
          <w:sz w:val="24"/>
          <w:szCs w:val="24"/>
        </w:rPr>
        <w:t xml:space="preserve">unique fraction metric </w:t>
      </w:r>
      <w:r w:rsidR="007A5E3E" w:rsidRPr="006F0CEF">
        <w:rPr>
          <w:rFonts w:ascii="Times New Roman" w:hAnsi="Times New Roman" w:cs="Times New Roman"/>
          <w:color w:val="000000" w:themeColor="text1"/>
          <w:sz w:val="24"/>
          <w:szCs w:val="24"/>
        </w:rPr>
        <w:t>(</w:t>
      </w:r>
      <w:proofErr w:type="spellStart"/>
      <w:r w:rsidRPr="006F0CEF">
        <w:rPr>
          <w:rFonts w:ascii="Times New Roman" w:hAnsi="Times New Roman" w:cs="Times New Roman"/>
          <w:color w:val="000000" w:themeColor="text1"/>
          <w:sz w:val="24"/>
          <w:szCs w:val="24"/>
        </w:rPr>
        <w:t>UniFrac</w:t>
      </w:r>
      <w:proofErr w:type="spellEnd"/>
      <w:r w:rsidR="007A5E3E" w:rsidRPr="006F0CEF">
        <w:rPr>
          <w:rFonts w:ascii="Times New Roman" w:hAnsi="Times New Roman" w:cs="Times New Roman"/>
          <w:color w:val="000000" w:themeColor="text1"/>
          <w:sz w:val="24"/>
          <w:szCs w:val="24"/>
        </w:rPr>
        <w:t>)</w:t>
      </w:r>
      <w:del w:id="186" w:author="Sargsyan, Davit [JRDUS]" w:date="2024-10-27T21:40:00Z">
        <w:r w:rsidRPr="006F0CEF" w:rsidDel="006E50D1">
          <w:rPr>
            <w:rFonts w:ascii="Times New Roman" w:hAnsi="Times New Roman" w:cs="Times New Roman"/>
            <w:color w:val="000000" w:themeColor="text1"/>
            <w:sz w:val="24"/>
            <w:szCs w:val="24"/>
          </w:rPr>
          <w:delText xml:space="preserve"> w</w:delText>
        </w:r>
        <w:r w:rsidR="005C4C32" w:rsidRPr="006F0CEF" w:rsidDel="006E50D1">
          <w:rPr>
            <w:rFonts w:ascii="Times New Roman" w:hAnsi="Times New Roman" w:cs="Times New Roman"/>
            <w:color w:val="000000" w:themeColor="text1"/>
            <w:sz w:val="24"/>
            <w:szCs w:val="24"/>
          </w:rPr>
          <w:delText>as</w:delText>
        </w:r>
        <w:r w:rsidRPr="006F0CEF" w:rsidDel="006E50D1">
          <w:rPr>
            <w:rFonts w:ascii="Times New Roman" w:hAnsi="Times New Roman" w:cs="Times New Roman"/>
            <w:color w:val="000000" w:themeColor="text1"/>
            <w:sz w:val="24"/>
            <w:szCs w:val="24"/>
          </w:rPr>
          <w:delText xml:space="preserve"> performed to visualize similarity of microbial communities </w:delText>
        </w:r>
        <w:r w:rsidR="005C4C32" w:rsidRPr="006F0CEF" w:rsidDel="006E50D1">
          <w:rPr>
            <w:rFonts w:ascii="Times New Roman" w:hAnsi="Times New Roman" w:cs="Times New Roman"/>
            <w:color w:val="000000" w:themeColor="text1"/>
            <w:sz w:val="24"/>
            <w:szCs w:val="24"/>
          </w:rPr>
          <w:delText>of the</w:delText>
        </w:r>
        <w:r w:rsidRPr="006F0CEF" w:rsidDel="006E50D1">
          <w:rPr>
            <w:rFonts w:ascii="Times New Roman" w:hAnsi="Times New Roman" w:cs="Times New Roman"/>
            <w:color w:val="000000" w:themeColor="text1"/>
            <w:sz w:val="24"/>
            <w:szCs w:val="24"/>
          </w:rPr>
          <w:delText xml:space="preserve"> sample</w:delText>
        </w:r>
        <w:r w:rsidR="005C4C32" w:rsidRPr="006F0CEF" w:rsidDel="006E50D1">
          <w:rPr>
            <w:rFonts w:ascii="Times New Roman" w:hAnsi="Times New Roman" w:cs="Times New Roman"/>
            <w:color w:val="000000" w:themeColor="text1"/>
            <w:sz w:val="24"/>
            <w:szCs w:val="24"/>
          </w:rPr>
          <w:delText>s</w:delText>
        </w:r>
      </w:del>
      <w:r w:rsidRPr="006F0CEF">
        <w:rPr>
          <w:rFonts w:ascii="Times New Roman" w:hAnsi="Times New Roman" w:cs="Times New Roman"/>
          <w:color w:val="000000" w:themeColor="text1"/>
          <w:sz w:val="24"/>
          <w:szCs w:val="24"/>
        </w:rPr>
        <w:t xml:space="preserve">.  </w:t>
      </w:r>
    </w:p>
    <w:p w14:paraId="3A16D3C9" w14:textId="525270FE" w:rsidR="00C0022D" w:rsidRDefault="00C0022D" w:rsidP="00A461B9">
      <w:pPr>
        <w:rPr>
          <w:ins w:id="187" w:author="Sargsyan, Davit [JRDUS]" w:date="2024-10-28T18:27:00Z"/>
          <w:rFonts w:ascii="Times New Roman" w:hAnsi="Times New Roman" w:cs="Times New Roman"/>
          <w:color w:val="000000" w:themeColor="text1"/>
          <w:sz w:val="24"/>
          <w:szCs w:val="24"/>
        </w:rPr>
      </w:pPr>
      <w:r w:rsidRPr="006F0CEF">
        <w:rPr>
          <w:rFonts w:ascii="Times New Roman" w:hAnsi="Times New Roman" w:cs="Times New Roman"/>
          <w:i/>
          <w:iCs/>
          <w:color w:val="000000" w:themeColor="text1"/>
          <w:sz w:val="24"/>
          <w:szCs w:val="24"/>
        </w:rPr>
        <w:t>DADA2</w:t>
      </w:r>
      <w:r w:rsidRPr="006F0CEF">
        <w:rPr>
          <w:rFonts w:ascii="Times New Roman" w:hAnsi="Times New Roman" w:cs="Times New Roman"/>
          <w:color w:val="000000" w:themeColor="text1"/>
          <w:sz w:val="24"/>
          <w:szCs w:val="24"/>
        </w:rPr>
        <w:t xml:space="preserve"> </w:t>
      </w:r>
      <w:r w:rsidR="00BD0E55" w:rsidRPr="006F0CEF">
        <w:rPr>
          <w:rFonts w:ascii="Times New Roman" w:hAnsi="Times New Roman" w:cs="Times New Roman"/>
          <w:color w:val="000000" w:themeColor="text1"/>
          <w:sz w:val="24"/>
          <w:szCs w:val="24"/>
        </w:rPr>
        <w:t>pipeline was</w:t>
      </w:r>
      <w:r w:rsidRPr="006F0CEF">
        <w:rPr>
          <w:rFonts w:ascii="Times New Roman" w:hAnsi="Times New Roman" w:cs="Times New Roman"/>
          <w:color w:val="000000" w:themeColor="text1"/>
          <w:sz w:val="24"/>
          <w:szCs w:val="24"/>
        </w:rPr>
        <w:t xml:space="preserve"> used to process </w:t>
      </w:r>
      <w:proofErr w:type="spellStart"/>
      <w:r w:rsidRPr="006F0CEF">
        <w:rPr>
          <w:rFonts w:ascii="Times New Roman" w:hAnsi="Times New Roman" w:cs="Times New Roman"/>
          <w:i/>
          <w:iCs/>
          <w:color w:val="000000" w:themeColor="text1"/>
          <w:sz w:val="24"/>
          <w:szCs w:val="24"/>
        </w:rPr>
        <w:t>FastQ</w:t>
      </w:r>
      <w:proofErr w:type="spellEnd"/>
      <w:r w:rsidRPr="006F0CEF">
        <w:rPr>
          <w:rFonts w:ascii="Times New Roman" w:hAnsi="Times New Roman" w:cs="Times New Roman"/>
          <w:color w:val="000000" w:themeColor="text1"/>
          <w:sz w:val="24"/>
          <w:szCs w:val="24"/>
        </w:rPr>
        <w:t xml:space="preserve"> </w:t>
      </w:r>
      <w:r w:rsidR="005C4C32" w:rsidRPr="006F0CEF">
        <w:rPr>
          <w:rFonts w:ascii="Times New Roman" w:hAnsi="Times New Roman" w:cs="Times New Roman"/>
          <w:color w:val="000000" w:themeColor="text1"/>
          <w:sz w:val="24"/>
          <w:szCs w:val="24"/>
        </w:rPr>
        <w:t xml:space="preserve">sequence data </w:t>
      </w:r>
      <w:r w:rsidRPr="006F0CEF">
        <w:rPr>
          <w:rFonts w:ascii="Times New Roman" w:hAnsi="Times New Roman" w:cs="Times New Roman"/>
          <w:color w:val="000000" w:themeColor="text1"/>
          <w:sz w:val="24"/>
          <w:szCs w:val="24"/>
        </w:rPr>
        <w:t>file</w:t>
      </w:r>
      <w:r w:rsidR="005C4C32" w:rsidRPr="006F0CEF">
        <w:rPr>
          <w:rFonts w:ascii="Times New Roman" w:hAnsi="Times New Roman" w:cs="Times New Roman"/>
          <w:color w:val="000000" w:themeColor="text1"/>
          <w:sz w:val="24"/>
          <w:szCs w:val="24"/>
        </w:rPr>
        <w:t>s</w:t>
      </w:r>
      <w:r w:rsidRPr="006F0CEF">
        <w:rPr>
          <w:rFonts w:ascii="Times New Roman" w:hAnsi="Times New Roman" w:cs="Times New Roman"/>
          <w:color w:val="000000" w:themeColor="text1"/>
          <w:sz w:val="24"/>
          <w:szCs w:val="24"/>
        </w:rPr>
        <w:t xml:space="preserve"> containing pair-ended reads with average length of 300 base pairs (bp) into a </w:t>
      </w:r>
      <w:r w:rsidR="005C4C32" w:rsidRPr="006F0CEF">
        <w:rPr>
          <w:rFonts w:ascii="Times New Roman" w:hAnsi="Times New Roman" w:cs="Times New Roman"/>
          <w:color w:val="000000" w:themeColor="text1"/>
          <w:sz w:val="24"/>
          <w:szCs w:val="24"/>
        </w:rPr>
        <w:t>high-resolution</w:t>
      </w:r>
      <w:r w:rsidRPr="006F0CEF">
        <w:rPr>
          <w:rFonts w:ascii="Times New Roman" w:hAnsi="Times New Roman" w:cs="Times New Roman"/>
          <w:color w:val="000000" w:themeColor="text1"/>
          <w:sz w:val="24"/>
          <w:szCs w:val="24"/>
        </w:rPr>
        <w:t xml:space="preserve"> OTU table (i.e., amplicon sequencing variants). The reads were sorted, and quality scores examined, resulting in truncation of forward reads to 280 bp and reverse reads to 220 bp based on the quality score profiles. The reads were then merged and aggregated. Additionally, chimeric OTUs were identified and removed. Taxonomy was assigned to the OTUs by exact matching (100% identity) to S</w:t>
      </w:r>
      <w:r w:rsidR="00B97BF2" w:rsidRPr="006F0CEF">
        <w:rPr>
          <w:rFonts w:ascii="Times New Roman" w:hAnsi="Times New Roman" w:cs="Times New Roman"/>
          <w:color w:val="000000" w:themeColor="text1"/>
          <w:sz w:val="24"/>
          <w:szCs w:val="24"/>
        </w:rPr>
        <w:t>ILVA</w:t>
      </w:r>
      <w:r w:rsidRPr="006F0CEF">
        <w:rPr>
          <w:rFonts w:ascii="Times New Roman" w:hAnsi="Times New Roman" w:cs="Times New Roman"/>
          <w:color w:val="000000" w:themeColor="text1"/>
          <w:sz w:val="24"/>
          <w:szCs w:val="24"/>
        </w:rPr>
        <w:t xml:space="preserve"> reference database. </w:t>
      </w:r>
    </w:p>
    <w:p w14:paraId="74A1B351" w14:textId="77777777" w:rsidR="001664EF" w:rsidRPr="006F0CEF" w:rsidDel="001664EF" w:rsidRDefault="001664EF" w:rsidP="001664EF">
      <w:pPr>
        <w:rPr>
          <w:del w:id="188" w:author="Sargsyan, Davit [JRDUS]" w:date="2024-10-28T18:29:00Z"/>
          <w:moveTo w:id="189" w:author="Sargsyan, Davit [JRDUS]" w:date="2024-10-28T18:28:00Z"/>
          <w:rFonts w:ascii="Times New Roman" w:hAnsi="Times New Roman" w:cs="Times New Roman"/>
          <w:color w:val="000000" w:themeColor="text1"/>
          <w:sz w:val="24"/>
          <w:szCs w:val="24"/>
        </w:rPr>
      </w:pPr>
      <w:moveToRangeStart w:id="190" w:author="Sargsyan, Davit [JRDUS]" w:date="2024-10-28T18:27:00Z" w:name="move181032466"/>
      <w:moveTo w:id="191" w:author="Sargsyan, Davit [JRDUS]" w:date="2024-10-28T18:27:00Z">
        <w:r w:rsidRPr="006F0CEF">
          <w:rPr>
            <w:rFonts w:ascii="Times New Roman" w:hAnsi="Times New Roman" w:cs="Times New Roman"/>
            <w:color w:val="000000" w:themeColor="text1"/>
            <w:sz w:val="24"/>
            <w:szCs w:val="24"/>
          </w:rPr>
          <w:t xml:space="preserve">OTUs mapped to </w:t>
        </w:r>
        <w:proofErr w:type="spellStart"/>
        <w:r w:rsidRPr="006F0CEF">
          <w:rPr>
            <w:rFonts w:ascii="Times New Roman" w:hAnsi="Times New Roman" w:cs="Times New Roman"/>
            <w:i/>
            <w:iCs/>
            <w:color w:val="000000" w:themeColor="text1"/>
            <w:sz w:val="24"/>
            <w:szCs w:val="24"/>
          </w:rPr>
          <w:t>Eukaryota</w:t>
        </w:r>
        <w:proofErr w:type="spellEnd"/>
        <w:r w:rsidRPr="006F0CEF">
          <w:rPr>
            <w:rFonts w:ascii="Times New Roman" w:hAnsi="Times New Roman" w:cs="Times New Roman"/>
            <w:color w:val="000000" w:themeColor="text1"/>
            <w:sz w:val="24"/>
            <w:szCs w:val="24"/>
          </w:rPr>
          <w:t xml:space="preserve"> and </w:t>
        </w:r>
        <w:r w:rsidRPr="006F0CEF">
          <w:rPr>
            <w:rFonts w:ascii="Times New Roman" w:hAnsi="Times New Roman" w:cs="Times New Roman"/>
            <w:i/>
            <w:iCs/>
            <w:color w:val="000000" w:themeColor="text1"/>
            <w:sz w:val="24"/>
            <w:szCs w:val="24"/>
          </w:rPr>
          <w:t xml:space="preserve">Archaea </w:t>
        </w:r>
        <w:r w:rsidRPr="006F0CEF">
          <w:rPr>
            <w:rFonts w:ascii="Times New Roman" w:hAnsi="Times New Roman" w:cs="Times New Roman"/>
            <w:color w:val="000000" w:themeColor="text1"/>
            <w:sz w:val="24"/>
            <w:szCs w:val="24"/>
          </w:rPr>
          <w:t>Kingdoms, as well as OTUs that could not be mapped to a Kingdom, were removed.</w:t>
        </w:r>
      </w:moveTo>
      <w:moveToRangeEnd w:id="190"/>
      <w:ins w:id="192" w:author="Sargsyan, Davit [JRDUS]" w:date="2024-10-28T18:28:00Z">
        <w:r>
          <w:rPr>
            <w:rFonts w:ascii="Times New Roman" w:hAnsi="Times New Roman" w:cs="Times New Roman"/>
            <w:color w:val="000000" w:themeColor="text1"/>
            <w:sz w:val="24"/>
            <w:szCs w:val="24"/>
          </w:rPr>
          <w:t xml:space="preserve"> </w:t>
        </w:r>
      </w:ins>
      <w:moveToRangeStart w:id="193" w:author="Sargsyan, Davit [JRDUS]" w:date="2024-10-28T18:28:00Z" w:name="move181032554"/>
      <w:moveTo w:id="194" w:author="Sargsyan, Davit [JRDUS]" w:date="2024-10-28T18:28:00Z">
        <w:r w:rsidRPr="006F0CEF">
          <w:rPr>
            <w:rFonts w:ascii="Times New Roman" w:hAnsi="Times New Roman" w:cs="Times New Roman"/>
            <w:color w:val="000000" w:themeColor="text1"/>
            <w:sz w:val="24"/>
            <w:szCs w:val="24"/>
          </w:rPr>
          <w:t xml:space="preserve">Additionally, bacterial OTUs belonging to phylum </w:t>
        </w:r>
        <w:r w:rsidRPr="006F0CEF">
          <w:rPr>
            <w:rFonts w:ascii="Times New Roman" w:hAnsi="Times New Roman" w:cs="Times New Roman"/>
            <w:i/>
            <w:iCs/>
            <w:color w:val="000000" w:themeColor="text1"/>
            <w:sz w:val="24"/>
            <w:szCs w:val="24"/>
          </w:rPr>
          <w:t>Cyanobacteria</w:t>
        </w:r>
        <w:r w:rsidRPr="006F0CEF">
          <w:rPr>
            <w:rFonts w:ascii="Times New Roman" w:hAnsi="Times New Roman" w:cs="Times New Roman"/>
            <w:color w:val="000000" w:themeColor="text1"/>
            <w:sz w:val="24"/>
            <w:szCs w:val="24"/>
          </w:rPr>
          <w:t xml:space="preserve"> were removed as contamination from diet. Finally, OTUs not mapped to any bacterial phylum were removed, and the remaining OTUs analyzed.</w:t>
        </w:r>
      </w:moveTo>
    </w:p>
    <w:moveToRangeEnd w:id="193"/>
    <w:p w14:paraId="2E92EC5D" w14:textId="7A692767" w:rsidR="001664EF" w:rsidRPr="006F0CEF" w:rsidRDefault="001664EF" w:rsidP="00A461B9">
      <w:pPr>
        <w:rPr>
          <w:rFonts w:ascii="Times New Roman" w:hAnsi="Times New Roman" w:cs="Times New Roman"/>
          <w:color w:val="000000" w:themeColor="text1"/>
          <w:sz w:val="24"/>
          <w:szCs w:val="24"/>
        </w:rPr>
      </w:pPr>
    </w:p>
    <w:p w14:paraId="682362CA" w14:textId="1F8F2CCF" w:rsidR="00B764A5" w:rsidRPr="006F0CEF" w:rsidRDefault="00B764A5" w:rsidP="00A43D9D">
      <w:pPr>
        <w:pStyle w:val="Heading2"/>
        <w:rPr>
          <w:rFonts w:ascii="Times New Roman" w:hAnsi="Times New Roman" w:cs="Times New Roman"/>
          <w:color w:val="000000" w:themeColor="text1"/>
        </w:rPr>
      </w:pPr>
      <w:bookmarkStart w:id="195" w:name="_Toc179148164"/>
      <w:r w:rsidRPr="006F0CEF">
        <w:rPr>
          <w:rFonts w:ascii="Times New Roman" w:hAnsi="Times New Roman" w:cs="Times New Roman"/>
          <w:color w:val="000000" w:themeColor="text1"/>
        </w:rPr>
        <w:t>2.3 Microbial metabolites analysis</w:t>
      </w:r>
      <w:bookmarkEnd w:id="195"/>
    </w:p>
    <w:p w14:paraId="1CDDC984" w14:textId="12095B36" w:rsidR="00B764A5" w:rsidRPr="006F0CEF" w:rsidRDefault="00B764A5" w:rsidP="00C0022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The concentrations of microbial metabolites </w:t>
      </w:r>
      <w:ins w:id="196" w:author="Sargsyan, Davit [JRDUS]" w:date="2024-10-27T21:43:00Z">
        <w:r w:rsidR="00097E8D">
          <w:rPr>
            <w:rFonts w:ascii="Times New Roman" w:hAnsi="Times New Roman" w:cs="Times New Roman"/>
            <w:color w:val="000000" w:themeColor="text1"/>
            <w:sz w:val="24"/>
            <w:szCs w:val="24"/>
          </w:rPr>
          <w:t>th</w:t>
        </w:r>
      </w:ins>
      <w:ins w:id="197" w:author="Sargsyan, Davit [JRDUS]" w:date="2024-10-28T18:22:00Z">
        <w:r w:rsidR="009A36A3">
          <w:rPr>
            <w:rFonts w:ascii="Times New Roman" w:hAnsi="Times New Roman" w:cs="Times New Roman"/>
            <w:color w:val="000000" w:themeColor="text1"/>
            <w:sz w:val="24"/>
            <w:szCs w:val="24"/>
          </w:rPr>
          <w:t>at</w:t>
        </w:r>
      </w:ins>
      <w:ins w:id="198" w:author="Sargsyan, Davit [JRDUS]" w:date="2024-10-27T21:43:00Z">
        <w:r w:rsidR="00097E8D">
          <w:rPr>
            <w:rFonts w:ascii="Times New Roman" w:hAnsi="Times New Roman" w:cs="Times New Roman"/>
            <w:color w:val="000000" w:themeColor="text1"/>
            <w:sz w:val="24"/>
            <w:szCs w:val="24"/>
          </w:rPr>
          <w:t xml:space="preserve"> included </w:t>
        </w:r>
      </w:ins>
      <w:del w:id="199" w:author="Sargsyan, Davit [JRDUS]" w:date="2024-10-27T21:43:00Z">
        <w:r w:rsidRPr="006F0CEF" w:rsidDel="00097E8D">
          <w:rPr>
            <w:rFonts w:ascii="Times New Roman" w:hAnsi="Times New Roman" w:cs="Times New Roman"/>
            <w:color w:val="000000" w:themeColor="text1"/>
            <w:sz w:val="24"/>
            <w:szCs w:val="24"/>
          </w:rPr>
          <w:delText>(</w:delText>
        </w:r>
      </w:del>
      <w:r w:rsidRPr="006F0CEF">
        <w:rPr>
          <w:rFonts w:ascii="Times New Roman" w:hAnsi="Times New Roman" w:cs="Times New Roman"/>
          <w:color w:val="000000" w:themeColor="text1"/>
          <w:sz w:val="24"/>
          <w:szCs w:val="24"/>
        </w:rPr>
        <w:t>free amino acids, bile acids and SCFA</w:t>
      </w:r>
      <w:del w:id="200" w:author="Sargsyan, Davit [JRDUS]" w:date="2024-10-27T21:43:00Z">
        <w:r w:rsidRPr="006F0CEF" w:rsidDel="00097E8D">
          <w:rPr>
            <w:rFonts w:ascii="Times New Roman" w:hAnsi="Times New Roman" w:cs="Times New Roman"/>
            <w:color w:val="000000" w:themeColor="text1"/>
            <w:sz w:val="24"/>
            <w:szCs w:val="24"/>
          </w:rPr>
          <w:delText>)</w:delText>
        </w:r>
      </w:del>
      <w:r w:rsidRPr="006F0CEF">
        <w:rPr>
          <w:rFonts w:ascii="Times New Roman" w:hAnsi="Times New Roman" w:cs="Times New Roman"/>
          <w:color w:val="000000" w:themeColor="text1"/>
          <w:sz w:val="24"/>
          <w:szCs w:val="24"/>
        </w:rPr>
        <w:t xml:space="preserve"> were quantified in fecal samples collected at weeks 2 and 6</w:t>
      </w:r>
      <w:ins w:id="201" w:author="Sargsyan, Davit [JRDUS]" w:date="2024-10-27T21:43:00Z">
        <w:r w:rsidR="00097E8D">
          <w:rPr>
            <w:rFonts w:ascii="Times New Roman" w:hAnsi="Times New Roman" w:cs="Times New Roman"/>
            <w:color w:val="000000" w:themeColor="text1"/>
            <w:sz w:val="24"/>
            <w:szCs w:val="24"/>
          </w:rPr>
          <w:t xml:space="preserve">. </w:t>
        </w:r>
      </w:ins>
      <w:r w:rsidRPr="006F0CEF">
        <w:rPr>
          <w:rFonts w:ascii="Times New Roman" w:hAnsi="Times New Roman" w:cs="Times New Roman"/>
          <w:color w:val="000000" w:themeColor="text1"/>
          <w:sz w:val="24"/>
          <w:szCs w:val="24"/>
        </w:rPr>
        <w:t xml:space="preserve"> </w:t>
      </w:r>
      <w:ins w:id="202" w:author="Sargsyan, Davit [JRDUS]" w:date="2024-10-28T18:13:00Z">
        <w:r w:rsidR="00DE2F77">
          <w:rPr>
            <w:rFonts w:ascii="Times New Roman" w:hAnsi="Times New Roman" w:cs="Times New Roman"/>
            <w:color w:val="000000" w:themeColor="text1"/>
            <w:sz w:val="24"/>
            <w:szCs w:val="24"/>
          </w:rPr>
          <w:t xml:space="preserve">Liquid </w:t>
        </w:r>
      </w:ins>
      <w:del w:id="203" w:author="Sargsyan, Davit [JRDUS]" w:date="2024-10-27T21:43:00Z">
        <w:r w:rsidRPr="006F0CEF" w:rsidDel="00097E8D">
          <w:rPr>
            <w:rFonts w:ascii="Times New Roman" w:hAnsi="Times New Roman" w:cs="Times New Roman"/>
            <w:color w:val="000000" w:themeColor="text1"/>
            <w:sz w:val="24"/>
            <w:szCs w:val="24"/>
          </w:rPr>
          <w:delText>using l</w:delText>
        </w:r>
      </w:del>
      <w:del w:id="204" w:author="Sargsyan, Davit [JRDUS]" w:date="2024-10-28T18:13:00Z">
        <w:r w:rsidRPr="006F0CEF" w:rsidDel="00DE2F77">
          <w:rPr>
            <w:rFonts w:ascii="Times New Roman" w:hAnsi="Times New Roman" w:cs="Times New Roman"/>
            <w:color w:val="000000" w:themeColor="text1"/>
            <w:sz w:val="24"/>
            <w:szCs w:val="24"/>
          </w:rPr>
          <w:delText>iquid</w:delText>
        </w:r>
      </w:del>
      <w:r w:rsidRPr="006F0CEF">
        <w:rPr>
          <w:rFonts w:ascii="Times New Roman" w:hAnsi="Times New Roman" w:cs="Times New Roman"/>
          <w:color w:val="000000" w:themeColor="text1"/>
          <w:sz w:val="24"/>
          <w:szCs w:val="24"/>
        </w:rPr>
        <w:t xml:space="preserve"> chromatography mass spectrometry (LC-MS)-based targeted</w:t>
      </w:r>
      <w:del w:id="205" w:author="Sargsyan, Davit [JRDUS]" w:date="2024-10-28T18:13:00Z">
        <w:r w:rsidRPr="006F0CEF" w:rsidDel="00DE2F77">
          <w:rPr>
            <w:rFonts w:ascii="Times New Roman" w:hAnsi="Times New Roman" w:cs="Times New Roman"/>
            <w:color w:val="000000" w:themeColor="text1"/>
            <w:sz w:val="24"/>
            <w:szCs w:val="24"/>
          </w:rPr>
          <w:delText xml:space="preserve"> and untargeted</w:delText>
        </w:r>
      </w:del>
      <w:r w:rsidRPr="006F0CEF">
        <w:rPr>
          <w:rFonts w:ascii="Times New Roman" w:hAnsi="Times New Roman" w:cs="Times New Roman"/>
          <w:color w:val="000000" w:themeColor="text1"/>
          <w:sz w:val="24"/>
          <w:szCs w:val="24"/>
        </w:rPr>
        <w:t xml:space="preserve"> analysis</w:t>
      </w:r>
      <w:ins w:id="206" w:author="Sargsyan, Davit [JRDUS]" w:date="2024-10-27T21:43:00Z">
        <w:r w:rsidR="00097E8D">
          <w:rPr>
            <w:rFonts w:ascii="Times New Roman" w:hAnsi="Times New Roman" w:cs="Times New Roman"/>
            <w:color w:val="000000" w:themeColor="text1"/>
            <w:sz w:val="24"/>
            <w:szCs w:val="24"/>
          </w:rPr>
          <w:t xml:space="preserve"> was utilized to estimate the metabolite concentration</w:t>
        </w:r>
      </w:ins>
      <w:ins w:id="207" w:author="Sargsyan, Davit [JRDUS]" w:date="2024-10-27T21:44:00Z">
        <w:r w:rsidR="00097E8D">
          <w:rPr>
            <w:rFonts w:ascii="Times New Roman" w:hAnsi="Times New Roman" w:cs="Times New Roman"/>
            <w:color w:val="000000" w:themeColor="text1"/>
            <w:sz w:val="24"/>
            <w:szCs w:val="24"/>
          </w:rPr>
          <w:t>s in the samples</w:t>
        </w:r>
      </w:ins>
      <w:ins w:id="208" w:author="Sargsyan, Davit [JRDUS]" w:date="2024-10-28T18:22:00Z">
        <w:r w:rsidR="009A36A3">
          <w:rPr>
            <w:rFonts w:ascii="Times New Roman" w:hAnsi="Times New Roman" w:cs="Times New Roman"/>
            <w:color w:val="000000" w:themeColor="text1"/>
            <w:sz w:val="24"/>
            <w:szCs w:val="24"/>
          </w:rPr>
          <w:t xml:space="preserve"> </w:t>
        </w:r>
      </w:ins>
      <w:r w:rsidR="009A36A3">
        <w:rPr>
          <w:rFonts w:ascii="Times New Roman" w:hAnsi="Times New Roman" w:cs="Times New Roman"/>
          <w:color w:val="000000" w:themeColor="text1"/>
          <w:sz w:val="24"/>
          <w:szCs w:val="24"/>
        </w:rPr>
        <w:fldChar w:fldCharType="begin">
          <w:fldData xml:space="preserve">PEVuZE5vdGU+PENpdGU+PEF1dGhvcj5IdW5nPC9BdXRob3I+PFllYXI+MjAyMjwvWWVhcj48UmVj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</w:fldData>
        </w:fldChar>
      </w:r>
      <w:r w:rsidR="009A36A3">
        <w:rPr>
          <w:rFonts w:ascii="Times New Roman" w:hAnsi="Times New Roman" w:cs="Times New Roman"/>
          <w:color w:val="000000" w:themeColor="text1"/>
          <w:sz w:val="24"/>
          <w:szCs w:val="24"/>
        </w:rPr>
        <w:instrText xml:space="preserve"> ADDIN EN.CITE </w:instrText>
      </w:r>
      <w:r w:rsidR="009A36A3">
        <w:rPr>
          <w:rFonts w:ascii="Times New Roman" w:hAnsi="Times New Roman" w:cs="Times New Roman"/>
          <w:color w:val="000000" w:themeColor="text1"/>
          <w:sz w:val="24"/>
          <w:szCs w:val="24"/>
        </w:rPr>
        <w:fldChar w:fldCharType="begin">
          <w:fldData xml:space="preserve">PEVuZE5vdGU+PENpdGU+PEF1dGhvcj5IdW5nPC9BdXRob3I+PFllYXI+MjAyMjwvWWVhcj48UmVj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</w:fldData>
        </w:fldChar>
      </w:r>
      <w:r w:rsidR="009A36A3">
        <w:rPr>
          <w:rFonts w:ascii="Times New Roman" w:hAnsi="Times New Roman" w:cs="Times New Roman"/>
          <w:color w:val="000000" w:themeColor="text1"/>
          <w:sz w:val="24"/>
          <w:szCs w:val="24"/>
        </w:rPr>
        <w:instrText xml:space="preserve"> ADDIN EN.CITE.DATA </w:instrText>
      </w:r>
      <w:r w:rsidR="009A36A3">
        <w:rPr>
          <w:rFonts w:ascii="Times New Roman" w:hAnsi="Times New Roman" w:cs="Times New Roman"/>
          <w:color w:val="000000" w:themeColor="text1"/>
          <w:sz w:val="24"/>
          <w:szCs w:val="24"/>
        </w:rPr>
      </w:r>
      <w:r w:rsidR="009A36A3">
        <w:rPr>
          <w:rFonts w:ascii="Times New Roman" w:hAnsi="Times New Roman" w:cs="Times New Roman"/>
          <w:color w:val="000000" w:themeColor="text1"/>
          <w:sz w:val="24"/>
          <w:szCs w:val="24"/>
        </w:rPr>
        <w:fldChar w:fldCharType="end"/>
      </w:r>
      <w:r w:rsidR="009A36A3">
        <w:rPr>
          <w:rFonts w:ascii="Times New Roman" w:hAnsi="Times New Roman" w:cs="Times New Roman"/>
          <w:color w:val="000000" w:themeColor="text1"/>
          <w:sz w:val="24"/>
          <w:szCs w:val="24"/>
        </w:rPr>
      </w:r>
      <w:r w:rsidR="009A36A3">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(51)</w:t>
      </w:r>
      <w:r w:rsidR="009A36A3">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w:t>
      </w:r>
    </w:p>
    <w:p w14:paraId="65925FAE" w14:textId="7331B16B" w:rsidR="00B764A5" w:rsidRPr="006F0CEF" w:rsidRDefault="00B764A5" w:rsidP="00A43D9D">
      <w:pPr>
        <w:pStyle w:val="Heading2"/>
        <w:rPr>
          <w:rFonts w:ascii="Times New Roman" w:hAnsi="Times New Roman" w:cs="Times New Roman"/>
          <w:color w:val="000000" w:themeColor="text1"/>
        </w:rPr>
      </w:pPr>
      <w:bookmarkStart w:id="209" w:name="_Toc179148165"/>
      <w:r w:rsidRPr="006F0CEF">
        <w:rPr>
          <w:rFonts w:ascii="Times New Roman" w:hAnsi="Times New Roman" w:cs="Times New Roman"/>
          <w:color w:val="000000" w:themeColor="text1"/>
        </w:rPr>
        <w:t>2.4 Statistical Analyses</w:t>
      </w:r>
      <w:bookmarkEnd w:id="209"/>
    </w:p>
    <w:p w14:paraId="3384AA7E" w14:textId="35287FA2" w:rsidR="00B764A5" w:rsidRPr="006F0CEF" w:rsidRDefault="00B764A5" w:rsidP="00BC0A8B">
      <w:pPr>
        <w:rPr>
          <w:rFonts w:ascii="Times New Roman" w:hAnsi="Times New Roman" w:cs="Times New Roman"/>
          <w:color w:val="000000" w:themeColor="text1"/>
          <w:sz w:val="24"/>
          <w:szCs w:val="24"/>
        </w:rPr>
      </w:pPr>
      <w:del w:id="210" w:author="Sargsyan, Davit [JRDUS]" w:date="2024-10-27T21:44:00Z">
        <w:r w:rsidRPr="006F0CEF" w:rsidDel="00BC0A8B">
          <w:rPr>
            <w:rFonts w:ascii="Times New Roman" w:hAnsi="Times New Roman" w:cs="Times New Roman"/>
            <w:color w:val="000000" w:themeColor="text1"/>
            <w:sz w:val="24"/>
            <w:szCs w:val="24"/>
          </w:rPr>
          <w:delText xml:space="preserve">Alpha diversity was assessed using </w:delText>
        </w:r>
      </w:del>
      <w:r w:rsidRPr="006F0CEF">
        <w:rPr>
          <w:rFonts w:ascii="Times New Roman" w:hAnsi="Times New Roman" w:cs="Times New Roman"/>
          <w:color w:val="000000" w:themeColor="text1"/>
          <w:sz w:val="24"/>
          <w:szCs w:val="24"/>
        </w:rPr>
        <w:t>Shannon</w:t>
      </w:r>
      <w:ins w:id="211" w:author="Sargsyan, Davit [JRDUS]" w:date="2024-10-28T16:59:00Z">
        <w:r w:rsidR="00910AEE">
          <w:rPr>
            <w:rFonts w:ascii="Times New Roman" w:hAnsi="Times New Roman" w:cs="Times New Roman"/>
            <w:color w:val="000000" w:themeColor="text1"/>
            <w:sz w:val="24"/>
            <w:szCs w:val="24"/>
          </w:rPr>
          <w:t xml:space="preserve"> diversity</w:t>
        </w:r>
      </w:ins>
      <w:del w:id="212" w:author="Sargsyan, Davit [JRDUS]" w:date="2024-10-28T16:59:00Z">
        <w:r w:rsidRPr="006F0CEF" w:rsidDel="00910AEE">
          <w:rPr>
            <w:rFonts w:ascii="Times New Roman" w:hAnsi="Times New Roman" w:cs="Times New Roman"/>
            <w:color w:val="000000" w:themeColor="text1"/>
            <w:sz w:val="24"/>
            <w:szCs w:val="24"/>
          </w:rPr>
          <w:delText>’s</w:delText>
        </w:r>
      </w:del>
      <w:r w:rsidRPr="006F0CEF">
        <w:rPr>
          <w:rFonts w:ascii="Times New Roman" w:hAnsi="Times New Roman" w:cs="Times New Roman"/>
          <w:color w:val="000000" w:themeColor="text1"/>
          <w:sz w:val="24"/>
          <w:szCs w:val="24"/>
        </w:rPr>
        <w:t xml:space="preserve"> index</w:t>
      </w:r>
      <w:r w:rsidR="00041A49" w:rsidRPr="006F0CEF">
        <w:rPr>
          <w:rFonts w:ascii="Times New Roman" w:hAnsi="Times New Roman" w:cs="Times New Roman"/>
          <w:color w:val="000000" w:themeColor="text1"/>
          <w:sz w:val="24"/>
          <w:szCs w:val="24"/>
        </w:rPr>
        <w:t xml:space="preserve"> </w:t>
      </w:r>
      <w:ins w:id="213" w:author="Sargsyan, Davit [JRDUS]" w:date="2024-10-27T21:44:00Z">
        <w:r w:rsidR="00BC0A8B">
          <w:rPr>
            <w:rFonts w:ascii="Times New Roman" w:hAnsi="Times New Roman" w:cs="Times New Roman"/>
            <w:color w:val="000000" w:themeColor="text1"/>
            <w:sz w:val="24"/>
            <w:szCs w:val="24"/>
          </w:rPr>
          <w:t>was used to a</w:t>
        </w:r>
      </w:ins>
      <w:ins w:id="214" w:author="Sargsyan, Davit [JRDUS]" w:date="2024-10-28T16:00:00Z">
        <w:r w:rsidR="00B73D04">
          <w:rPr>
            <w:rFonts w:ascii="Times New Roman" w:hAnsi="Times New Roman" w:cs="Times New Roman"/>
            <w:color w:val="000000" w:themeColor="text1"/>
            <w:sz w:val="24"/>
            <w:szCs w:val="24"/>
          </w:rPr>
          <w:t>ss</w:t>
        </w:r>
      </w:ins>
      <w:ins w:id="215" w:author="Sargsyan, Davit [JRDUS]" w:date="2024-10-27T21:44:00Z">
        <w:r w:rsidR="00BC0A8B">
          <w:rPr>
            <w:rFonts w:ascii="Times New Roman" w:hAnsi="Times New Roman" w:cs="Times New Roman"/>
            <w:color w:val="000000" w:themeColor="text1"/>
            <w:sz w:val="24"/>
            <w:szCs w:val="24"/>
          </w:rPr>
          <w:t xml:space="preserve">ess alpha diversity in the samples </w:t>
        </w:r>
      </w:ins>
      <w:r w:rsidR="00041A49" w:rsidRPr="006F0CEF">
        <w:rPr>
          <w:rFonts w:ascii="Times New Roman" w:hAnsi="Times New Roman" w:cs="Times New Roman"/>
          <w:color w:val="000000" w:themeColor="text1"/>
          <w:sz w:val="24"/>
          <w:szCs w:val="24"/>
        </w:rPr>
        <w:t>at OTU level</w:t>
      </w:r>
      <w:r w:rsidRPr="006F0CEF">
        <w:rPr>
          <w:rFonts w:ascii="Times New Roman" w:hAnsi="Times New Roman" w:cs="Times New Roman"/>
          <w:color w:val="000000" w:themeColor="text1"/>
          <w:sz w:val="24"/>
          <w:szCs w:val="24"/>
        </w:rPr>
        <w:t xml:space="preserve">. </w:t>
      </w:r>
      <w:ins w:id="216" w:author="Sargsyan, Davit [JRDUS]" w:date="2024-10-27T21:45:00Z">
        <w:r w:rsidR="00BC0A8B">
          <w:rPr>
            <w:rFonts w:ascii="Times New Roman" w:hAnsi="Times New Roman" w:cs="Times New Roman"/>
            <w:color w:val="000000" w:themeColor="text1"/>
            <w:sz w:val="24"/>
            <w:szCs w:val="24"/>
          </w:rPr>
          <w:t>This index can range from zero, which corres</w:t>
        </w:r>
      </w:ins>
      <w:ins w:id="217" w:author="Sargsyan, Davit [JRDUS]" w:date="2024-10-27T21:46:00Z">
        <w:r w:rsidR="00BC0A8B">
          <w:rPr>
            <w:rFonts w:ascii="Times New Roman" w:hAnsi="Times New Roman" w:cs="Times New Roman"/>
            <w:color w:val="000000" w:themeColor="text1"/>
            <w:sz w:val="24"/>
            <w:szCs w:val="24"/>
          </w:rPr>
          <w:t xml:space="preserve">ponds to having a single class (i.e., a single OTU) in the sample, to </w:t>
        </w:r>
      </w:ins>
      <w:ins w:id="218" w:author="Sargsyan, Davit [JRDUS]" w:date="2024-10-27T21:47:00Z">
        <w:r w:rsidR="00BC0A8B" w:rsidRPr="006F0CEF">
          <w:rPr>
            <w:rFonts w:ascii="Times New Roman" w:hAnsi="Times New Roman" w:cs="Times New Roman"/>
            <w:i/>
            <w:iCs/>
            <w:color w:val="000000" w:themeColor="text1"/>
            <w:sz w:val="24"/>
            <w:szCs w:val="24"/>
          </w:rPr>
          <w:t>ln(k)</w:t>
        </w:r>
        <w:r w:rsidR="00BC0A8B" w:rsidRPr="006F0CEF">
          <w:rPr>
            <w:rFonts w:ascii="Times New Roman" w:hAnsi="Times New Roman" w:cs="Times New Roman"/>
            <w:color w:val="000000" w:themeColor="text1"/>
            <w:sz w:val="24"/>
            <w:szCs w:val="24"/>
          </w:rPr>
          <w:t xml:space="preserve"> with </w:t>
        </w:r>
        <w:r w:rsidR="00BC0A8B" w:rsidRPr="006F0CEF">
          <w:rPr>
            <w:rFonts w:ascii="Times New Roman" w:hAnsi="Times New Roman" w:cs="Times New Roman"/>
            <w:i/>
            <w:iCs/>
            <w:color w:val="000000" w:themeColor="text1"/>
            <w:sz w:val="24"/>
            <w:szCs w:val="24"/>
          </w:rPr>
          <w:t>k</w:t>
        </w:r>
        <w:r w:rsidR="00BC0A8B" w:rsidRPr="006F0CEF">
          <w:rPr>
            <w:rFonts w:ascii="Times New Roman" w:hAnsi="Times New Roman" w:cs="Times New Roman"/>
            <w:color w:val="000000" w:themeColor="text1"/>
            <w:sz w:val="24"/>
            <w:szCs w:val="24"/>
          </w:rPr>
          <w:t xml:space="preserve"> equally distributed OTUs</w:t>
        </w:r>
        <w:r w:rsidR="00BC0A8B">
          <w:rPr>
            <w:rFonts w:ascii="Times New Roman" w:hAnsi="Times New Roman" w:cs="Times New Roman"/>
            <w:color w:val="000000" w:themeColor="text1"/>
            <w:sz w:val="24"/>
            <w:szCs w:val="24"/>
          </w:rPr>
          <w:t xml:space="preserve">. Larger values of the index, therefore, </w:t>
        </w:r>
      </w:ins>
      <w:ins w:id="219" w:author="Sargsyan, Davit [JRDUS]" w:date="2024-10-27T21:48:00Z">
        <w:r w:rsidR="00BC0A8B">
          <w:rPr>
            <w:rFonts w:ascii="Times New Roman" w:hAnsi="Times New Roman" w:cs="Times New Roman"/>
            <w:color w:val="000000" w:themeColor="text1"/>
            <w:sz w:val="24"/>
            <w:szCs w:val="24"/>
          </w:rPr>
          <w:t xml:space="preserve">represent microbial communities with greater number of and more equally distributed </w:t>
        </w:r>
      </w:ins>
      <w:ins w:id="220" w:author="Sargsyan, Davit [JRDUS]" w:date="2024-10-27T21:49:00Z">
        <w:r w:rsidR="00BC0A8B">
          <w:rPr>
            <w:rFonts w:ascii="Times New Roman" w:hAnsi="Times New Roman" w:cs="Times New Roman"/>
            <w:color w:val="000000" w:themeColor="text1"/>
            <w:sz w:val="24"/>
            <w:szCs w:val="24"/>
          </w:rPr>
          <w:t xml:space="preserve">classes (OTUs). </w:t>
        </w:r>
      </w:ins>
      <w:del w:id="221" w:author="Sargsyan, Davit [JRDUS]" w:date="2024-10-27T21:49:00Z">
        <w:r w:rsidRPr="006F0CEF" w:rsidDel="00BC0A8B">
          <w:rPr>
            <w:rFonts w:ascii="Times New Roman" w:hAnsi="Times New Roman" w:cs="Times New Roman"/>
            <w:color w:val="000000" w:themeColor="text1"/>
            <w:sz w:val="24"/>
            <w:szCs w:val="24"/>
          </w:rPr>
          <w:delText>The index is equal to zero when there is exactly one class (</w:delText>
        </w:r>
        <w:r w:rsidR="00AB2CBA" w:rsidRPr="006F0CEF" w:rsidDel="00BC0A8B">
          <w:rPr>
            <w:rFonts w:ascii="Times New Roman" w:hAnsi="Times New Roman" w:cs="Times New Roman"/>
            <w:color w:val="000000" w:themeColor="text1"/>
            <w:sz w:val="24"/>
            <w:szCs w:val="24"/>
          </w:rPr>
          <w:delText xml:space="preserve">a single </w:delText>
        </w:r>
        <w:r w:rsidRPr="006F0CEF" w:rsidDel="00BC0A8B">
          <w:rPr>
            <w:rFonts w:ascii="Times New Roman" w:hAnsi="Times New Roman" w:cs="Times New Roman"/>
            <w:color w:val="000000" w:themeColor="text1"/>
            <w:sz w:val="24"/>
            <w:szCs w:val="24"/>
          </w:rPr>
          <w:delText xml:space="preserve">OTU) present in a sample. Larger values of the index indicate greater </w:delText>
        </w:r>
        <w:r w:rsidR="00AB2CBA" w:rsidRPr="006F0CEF" w:rsidDel="00BC0A8B">
          <w:rPr>
            <w:rFonts w:ascii="Times New Roman" w:hAnsi="Times New Roman" w:cs="Times New Roman"/>
            <w:color w:val="000000" w:themeColor="text1"/>
            <w:sz w:val="24"/>
            <w:szCs w:val="24"/>
          </w:rPr>
          <w:delText xml:space="preserve">number </w:delText>
        </w:r>
        <w:r w:rsidR="00625BCD" w:rsidRPr="006F0CEF" w:rsidDel="00BC0A8B">
          <w:rPr>
            <w:rFonts w:ascii="Times New Roman" w:hAnsi="Times New Roman" w:cs="Times New Roman"/>
            <w:color w:val="000000" w:themeColor="text1"/>
            <w:sz w:val="24"/>
            <w:szCs w:val="24"/>
          </w:rPr>
          <w:delText xml:space="preserve">of </w:delText>
        </w:r>
        <w:r w:rsidRPr="006F0CEF" w:rsidDel="00BC0A8B">
          <w:rPr>
            <w:rFonts w:ascii="Times New Roman" w:hAnsi="Times New Roman" w:cs="Times New Roman"/>
            <w:color w:val="000000" w:themeColor="text1"/>
            <w:sz w:val="24"/>
            <w:szCs w:val="24"/>
          </w:rPr>
          <w:delText>and more evenly distributed OTUs</w:delText>
        </w:r>
        <w:r w:rsidR="00923DA8" w:rsidRPr="006F0CEF" w:rsidDel="00BC0A8B">
          <w:rPr>
            <w:rFonts w:ascii="Times New Roman" w:hAnsi="Times New Roman" w:cs="Times New Roman"/>
            <w:color w:val="000000" w:themeColor="text1"/>
            <w:sz w:val="24"/>
            <w:szCs w:val="24"/>
          </w:rPr>
          <w:delText xml:space="preserve">, with the highest value of the index reaching </w:delText>
        </w:r>
        <w:r w:rsidR="00923DA8" w:rsidRPr="006F0CEF" w:rsidDel="00BC0A8B">
          <w:rPr>
            <w:rFonts w:ascii="Times New Roman" w:hAnsi="Times New Roman" w:cs="Times New Roman"/>
            <w:i/>
            <w:iCs/>
            <w:color w:val="000000" w:themeColor="text1"/>
            <w:sz w:val="24"/>
            <w:szCs w:val="24"/>
          </w:rPr>
          <w:delText>ln(k)</w:delText>
        </w:r>
        <w:r w:rsidR="00923DA8" w:rsidRPr="006F0CEF" w:rsidDel="00BC0A8B">
          <w:rPr>
            <w:rFonts w:ascii="Times New Roman" w:hAnsi="Times New Roman" w:cs="Times New Roman"/>
            <w:color w:val="000000" w:themeColor="text1"/>
            <w:sz w:val="24"/>
            <w:szCs w:val="24"/>
          </w:rPr>
          <w:delText xml:space="preserve"> with </w:delText>
        </w:r>
        <w:r w:rsidR="00923DA8" w:rsidRPr="006F0CEF" w:rsidDel="00BC0A8B">
          <w:rPr>
            <w:rFonts w:ascii="Times New Roman" w:hAnsi="Times New Roman" w:cs="Times New Roman"/>
            <w:i/>
            <w:iCs/>
            <w:color w:val="000000" w:themeColor="text1"/>
            <w:sz w:val="24"/>
            <w:szCs w:val="24"/>
          </w:rPr>
          <w:delText>k</w:delText>
        </w:r>
        <w:r w:rsidR="00923DA8" w:rsidRPr="006F0CEF" w:rsidDel="00BC0A8B">
          <w:rPr>
            <w:rFonts w:ascii="Times New Roman" w:hAnsi="Times New Roman" w:cs="Times New Roman"/>
            <w:color w:val="000000" w:themeColor="text1"/>
            <w:sz w:val="24"/>
            <w:szCs w:val="24"/>
          </w:rPr>
          <w:delText xml:space="preserve"> equally distributed OTUs</w:delText>
        </w:r>
        <w:r w:rsidRPr="006F0CEF" w:rsidDel="00BC0A8B">
          <w:rPr>
            <w:rFonts w:ascii="Times New Roman" w:hAnsi="Times New Roman" w:cs="Times New Roman"/>
            <w:color w:val="000000" w:themeColor="text1"/>
            <w:sz w:val="24"/>
            <w:szCs w:val="24"/>
          </w:rPr>
          <w:delText xml:space="preserve">. </w:delText>
        </w:r>
      </w:del>
      <w:r w:rsidRPr="006F0CEF">
        <w:rPr>
          <w:rFonts w:ascii="Times New Roman" w:hAnsi="Times New Roman" w:cs="Times New Roman"/>
          <w:color w:val="000000" w:themeColor="text1"/>
          <w:sz w:val="24"/>
          <w:szCs w:val="24"/>
        </w:rPr>
        <w:t xml:space="preserve">The estimates were presented as means +/- standard error of the means (SEM). </w:t>
      </w:r>
    </w:p>
    <w:p w14:paraId="038D65A4" w14:textId="181EE445" w:rsidR="00B764A5" w:rsidRPr="006F0CEF" w:rsidRDefault="00B764A5" w:rsidP="00B764A5">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Multivariable analysis of variance (ANOVA) </w:t>
      </w:r>
      <w:ins w:id="222" w:author="Sargsyan, Davit [JRDUS]" w:date="2024-10-28T16:01:00Z">
        <w:r w:rsidR="00B73D04">
          <w:rPr>
            <w:rFonts w:ascii="Times New Roman" w:hAnsi="Times New Roman" w:cs="Times New Roman"/>
            <w:color w:val="000000" w:themeColor="text1"/>
            <w:sz w:val="24"/>
            <w:szCs w:val="24"/>
          </w:rPr>
          <w:t xml:space="preserve">was used to estimate the effects of </w:t>
        </w:r>
      </w:ins>
      <w:del w:id="223" w:author="Sargsyan, Davit [JRDUS]" w:date="2024-10-28T16:01:00Z">
        <w:r w:rsidRPr="006F0CEF" w:rsidDel="00B73D04">
          <w:rPr>
            <w:rFonts w:ascii="Times New Roman" w:hAnsi="Times New Roman" w:cs="Times New Roman"/>
            <w:color w:val="000000" w:themeColor="text1"/>
            <w:sz w:val="24"/>
            <w:szCs w:val="24"/>
          </w:rPr>
          <w:delText xml:space="preserve">using </w:delText>
        </w:r>
      </w:del>
      <w:r w:rsidRPr="006F0CEF">
        <w:rPr>
          <w:rFonts w:ascii="Times New Roman" w:hAnsi="Times New Roman" w:cs="Times New Roman"/>
          <w:color w:val="000000" w:themeColor="text1"/>
          <w:sz w:val="24"/>
          <w:szCs w:val="24"/>
        </w:rPr>
        <w:t xml:space="preserve">genotype, diet and </w:t>
      </w:r>
      <w:del w:id="224" w:author="Sargsyan, Davit [JRDUS]" w:date="2024-10-28T16:01:00Z">
        <w:r w:rsidRPr="006F0CEF" w:rsidDel="00B73D04">
          <w:rPr>
            <w:rFonts w:ascii="Times New Roman" w:hAnsi="Times New Roman" w:cs="Times New Roman"/>
            <w:color w:val="000000" w:themeColor="text1"/>
            <w:sz w:val="24"/>
            <w:szCs w:val="24"/>
          </w:rPr>
          <w:delText xml:space="preserve">timepoints </w:delText>
        </w:r>
      </w:del>
      <w:ins w:id="225" w:author="Sargsyan, Davit [JRDUS]" w:date="2024-10-28T16:01:00Z">
        <w:r w:rsidR="00B73D04">
          <w:rPr>
            <w:rFonts w:ascii="Times New Roman" w:hAnsi="Times New Roman" w:cs="Times New Roman"/>
            <w:color w:val="000000" w:themeColor="text1"/>
            <w:sz w:val="24"/>
            <w:szCs w:val="24"/>
          </w:rPr>
          <w:t>aging</w:t>
        </w:r>
      </w:ins>
      <w:ins w:id="226" w:author="Sargsyan, Davit [JRDUS]" w:date="2024-10-28T16:02:00Z">
        <w:r w:rsidR="00B73D04">
          <w:rPr>
            <w:rFonts w:ascii="Times New Roman" w:hAnsi="Times New Roman" w:cs="Times New Roman"/>
            <w:color w:val="000000" w:themeColor="text1"/>
            <w:sz w:val="24"/>
            <w:szCs w:val="24"/>
          </w:rPr>
          <w:t xml:space="preserve">, </w:t>
        </w:r>
      </w:ins>
      <w:del w:id="227" w:author="Sargsyan, Davit [JRDUS]" w:date="2024-10-28T16:02:00Z">
        <w:r w:rsidRPr="006F0CEF" w:rsidDel="00B73D04">
          <w:rPr>
            <w:rFonts w:ascii="Times New Roman" w:hAnsi="Times New Roman" w:cs="Times New Roman"/>
            <w:color w:val="000000" w:themeColor="text1"/>
            <w:sz w:val="24"/>
            <w:szCs w:val="24"/>
          </w:rPr>
          <w:delText>was performed</w:delText>
        </w:r>
      </w:del>
      <w:r w:rsidRPr="006F0CEF">
        <w:rPr>
          <w:rFonts w:ascii="Times New Roman" w:hAnsi="Times New Roman" w:cs="Times New Roman"/>
          <w:color w:val="000000" w:themeColor="text1"/>
          <w:sz w:val="24"/>
          <w:szCs w:val="24"/>
        </w:rPr>
        <w:t xml:space="preserve"> followed by multiple comparison</w:t>
      </w:r>
      <w:r w:rsidR="003228B1"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 xml:space="preserve">with false discovery rate (FDR) adjustment for the p-values. </w:t>
      </w:r>
    </w:p>
    <w:p w14:paraId="6280EB17" w14:textId="6B4DAEFE" w:rsidR="00B764A5" w:rsidRPr="006F0CEF" w:rsidRDefault="00B73D04" w:rsidP="00B764A5">
      <w:pPr>
        <w:rPr>
          <w:rFonts w:ascii="Times New Roman" w:hAnsi="Times New Roman" w:cs="Times New Roman"/>
          <w:color w:val="000000" w:themeColor="text1"/>
          <w:sz w:val="24"/>
          <w:szCs w:val="24"/>
        </w:rPr>
      </w:pPr>
      <w:ins w:id="228" w:author="Sargsyan, Davit [JRDUS]" w:date="2024-10-28T16:02:00Z">
        <w:r>
          <w:rPr>
            <w:rFonts w:ascii="Times New Roman" w:hAnsi="Times New Roman" w:cs="Times New Roman"/>
            <w:color w:val="000000" w:themeColor="text1"/>
            <w:sz w:val="24"/>
            <w:szCs w:val="24"/>
          </w:rPr>
          <w:t>P</w:t>
        </w:r>
        <w:r w:rsidRPr="006F0CEF">
          <w:rPr>
            <w:rFonts w:ascii="Times New Roman" w:hAnsi="Times New Roman" w:cs="Times New Roman"/>
            <w:color w:val="000000" w:themeColor="text1"/>
            <w:sz w:val="24"/>
            <w:szCs w:val="24"/>
          </w:rPr>
          <w:t>rincipal components analysis (PCA)</w:t>
        </w:r>
        <w:r>
          <w:rPr>
            <w:rFonts w:ascii="Times New Roman" w:hAnsi="Times New Roman" w:cs="Times New Roman"/>
            <w:color w:val="000000" w:themeColor="text1"/>
            <w:sz w:val="24"/>
            <w:szCs w:val="24"/>
          </w:rPr>
          <w:t>was used to explore b</w:t>
        </w:r>
      </w:ins>
      <w:del w:id="229" w:author="Sargsyan, Davit [JRDUS]" w:date="2024-10-28T16:02:00Z">
        <w:r w:rsidR="00B764A5" w:rsidRPr="006F0CEF" w:rsidDel="00B73D04">
          <w:rPr>
            <w:rFonts w:ascii="Times New Roman" w:hAnsi="Times New Roman" w:cs="Times New Roman"/>
            <w:color w:val="000000" w:themeColor="text1"/>
            <w:sz w:val="24"/>
            <w:szCs w:val="24"/>
          </w:rPr>
          <w:delText>B</w:delText>
        </w:r>
      </w:del>
      <w:r w:rsidR="00B764A5" w:rsidRPr="006F0CEF">
        <w:rPr>
          <w:rFonts w:ascii="Times New Roman" w:hAnsi="Times New Roman" w:cs="Times New Roman"/>
          <w:color w:val="000000" w:themeColor="text1"/>
          <w:sz w:val="24"/>
          <w:szCs w:val="24"/>
        </w:rPr>
        <w:t xml:space="preserve">acterial composition </w:t>
      </w:r>
      <w:ins w:id="230" w:author="Sargsyan, Davit [JRDUS]" w:date="2024-10-28T16:03:00Z">
        <w:r>
          <w:rPr>
            <w:rFonts w:ascii="Times New Roman" w:hAnsi="Times New Roman" w:cs="Times New Roman"/>
            <w:color w:val="000000" w:themeColor="text1"/>
            <w:sz w:val="24"/>
            <w:szCs w:val="24"/>
          </w:rPr>
          <w:t xml:space="preserve">of the samples </w:t>
        </w:r>
      </w:ins>
      <w:r w:rsidR="00B764A5" w:rsidRPr="006F0CEF">
        <w:rPr>
          <w:rFonts w:ascii="Times New Roman" w:hAnsi="Times New Roman" w:cs="Times New Roman"/>
          <w:color w:val="000000" w:themeColor="text1"/>
          <w:sz w:val="24"/>
          <w:szCs w:val="24"/>
        </w:rPr>
        <w:t>at different taxonomic levels</w:t>
      </w:r>
      <w:del w:id="231" w:author="Sargsyan, Davit [JRDUS]" w:date="2024-10-28T16:03:00Z">
        <w:r w:rsidR="00B764A5" w:rsidRPr="006F0CEF" w:rsidDel="00B73D04">
          <w:rPr>
            <w:rFonts w:ascii="Times New Roman" w:hAnsi="Times New Roman" w:cs="Times New Roman"/>
            <w:color w:val="000000" w:themeColor="text1"/>
            <w:sz w:val="24"/>
            <w:szCs w:val="24"/>
          </w:rPr>
          <w:delText xml:space="preserve"> w</w:delText>
        </w:r>
        <w:r w:rsidR="003228B1" w:rsidRPr="006F0CEF" w:rsidDel="00B73D04">
          <w:rPr>
            <w:rFonts w:ascii="Times New Roman" w:hAnsi="Times New Roman" w:cs="Times New Roman"/>
            <w:color w:val="000000" w:themeColor="text1"/>
            <w:sz w:val="24"/>
            <w:szCs w:val="24"/>
          </w:rPr>
          <w:delText>as</w:delText>
        </w:r>
        <w:r w:rsidR="00B764A5" w:rsidRPr="006F0CEF" w:rsidDel="00B73D04">
          <w:rPr>
            <w:rFonts w:ascii="Times New Roman" w:hAnsi="Times New Roman" w:cs="Times New Roman"/>
            <w:color w:val="000000" w:themeColor="text1"/>
            <w:sz w:val="24"/>
            <w:szCs w:val="24"/>
          </w:rPr>
          <w:delText xml:space="preserve"> explored using principal components analysis (PCA) and visualized as biplots.</w:delText>
        </w:r>
      </w:del>
      <w:ins w:id="232" w:author="Sargsyan, Davit [JRDUS]" w:date="2024-10-28T16:03:00Z">
        <w:r>
          <w:rPr>
            <w:rFonts w:ascii="Times New Roman" w:hAnsi="Times New Roman" w:cs="Times New Roman"/>
            <w:color w:val="000000" w:themeColor="text1"/>
            <w:sz w:val="24"/>
            <w:szCs w:val="24"/>
          </w:rPr>
          <w:t xml:space="preserve">. </w:t>
        </w:r>
      </w:ins>
      <w:r w:rsidR="00B764A5" w:rsidRPr="006F0CEF">
        <w:rPr>
          <w:rFonts w:ascii="Times New Roman" w:hAnsi="Times New Roman" w:cs="Times New Roman"/>
          <w:color w:val="000000" w:themeColor="text1"/>
          <w:sz w:val="24"/>
          <w:szCs w:val="24"/>
        </w:rPr>
        <w:t xml:space="preserve"> PCA is a linear transformation that projects the data from the original </w:t>
      </w:r>
      <w:r w:rsidR="00B764A5" w:rsidRPr="006F0CEF">
        <w:rPr>
          <w:rFonts w:ascii="Times New Roman" w:hAnsi="Times New Roman" w:cs="Times New Roman"/>
          <w:i/>
          <w:iCs/>
          <w:color w:val="000000" w:themeColor="text1"/>
          <w:sz w:val="24"/>
          <w:szCs w:val="24"/>
        </w:rPr>
        <w:t>n</w:t>
      </w:r>
      <w:r w:rsidR="00B764A5" w:rsidRPr="006F0CEF">
        <w:rPr>
          <w:rFonts w:ascii="Times New Roman" w:hAnsi="Times New Roman" w:cs="Times New Roman"/>
          <w:color w:val="000000" w:themeColor="text1"/>
          <w:sz w:val="24"/>
          <w:szCs w:val="24"/>
        </w:rPr>
        <w:t xml:space="preserve">-dimensional, correlated space (here, each taxonomic unit was viewed as a dimension) onto a new, orthogonal </w:t>
      </w:r>
      <w:r w:rsidR="00B764A5" w:rsidRPr="006F0CEF">
        <w:rPr>
          <w:rFonts w:ascii="Times New Roman" w:hAnsi="Times New Roman" w:cs="Times New Roman"/>
          <w:i/>
          <w:iCs/>
          <w:color w:val="000000" w:themeColor="text1"/>
          <w:sz w:val="24"/>
          <w:szCs w:val="24"/>
        </w:rPr>
        <w:t>n</w:t>
      </w:r>
      <w:r w:rsidR="00B764A5" w:rsidRPr="006F0CEF">
        <w:rPr>
          <w:rFonts w:ascii="Times New Roman" w:hAnsi="Times New Roman" w:cs="Times New Roman"/>
          <w:color w:val="000000" w:themeColor="text1"/>
          <w:sz w:val="24"/>
          <w:szCs w:val="24"/>
        </w:rPr>
        <w:t xml:space="preserve">-dimensional space such that the first principal component (PC1) is in the </w:t>
      </w:r>
      <w:r w:rsidR="00B764A5" w:rsidRPr="006F0CEF">
        <w:rPr>
          <w:rFonts w:ascii="Times New Roman" w:hAnsi="Times New Roman" w:cs="Times New Roman"/>
          <w:color w:val="000000" w:themeColor="text1"/>
          <w:sz w:val="24"/>
          <w:szCs w:val="24"/>
        </w:rPr>
        <w:lastRenderedPageBreak/>
        <w:t xml:space="preserve">direction that explains most of variability in the data, </w:t>
      </w:r>
      <w:r w:rsidR="000D6B0A" w:rsidRPr="006F0CEF">
        <w:rPr>
          <w:rFonts w:ascii="Times New Roman" w:hAnsi="Times New Roman" w:cs="Times New Roman"/>
          <w:color w:val="000000" w:themeColor="text1"/>
          <w:sz w:val="24"/>
          <w:szCs w:val="24"/>
        </w:rPr>
        <w:t xml:space="preserve">the </w:t>
      </w:r>
      <w:r w:rsidR="00B764A5" w:rsidRPr="006F0CEF">
        <w:rPr>
          <w:rFonts w:ascii="Times New Roman" w:hAnsi="Times New Roman" w:cs="Times New Roman"/>
          <w:color w:val="000000" w:themeColor="text1"/>
          <w:sz w:val="24"/>
          <w:szCs w:val="24"/>
        </w:rPr>
        <w:t>second</w:t>
      </w:r>
      <w:r w:rsidR="00750AE0" w:rsidRPr="006F0CEF">
        <w:rPr>
          <w:rFonts w:ascii="Times New Roman" w:hAnsi="Times New Roman" w:cs="Times New Roman"/>
          <w:color w:val="000000" w:themeColor="text1"/>
          <w:sz w:val="24"/>
          <w:szCs w:val="24"/>
        </w:rPr>
        <w:t xml:space="preserve"> (PC2)</w:t>
      </w:r>
      <w:r w:rsidR="00B764A5" w:rsidRPr="006F0CEF">
        <w:rPr>
          <w:rFonts w:ascii="Times New Roman" w:hAnsi="Times New Roman" w:cs="Times New Roman"/>
          <w:color w:val="000000" w:themeColor="text1"/>
          <w:sz w:val="24"/>
          <w:szCs w:val="24"/>
        </w:rPr>
        <w:t xml:space="preserve"> - the second most</w:t>
      </w:r>
      <w:r w:rsidR="00750AE0" w:rsidRPr="006F0CEF">
        <w:rPr>
          <w:rFonts w:ascii="Times New Roman" w:hAnsi="Times New Roman" w:cs="Times New Roman"/>
          <w:color w:val="000000" w:themeColor="text1"/>
          <w:sz w:val="24"/>
          <w:szCs w:val="24"/>
        </w:rPr>
        <w:t xml:space="preserve"> </w:t>
      </w:r>
      <w:r w:rsidR="00B764A5" w:rsidRPr="006F0CEF">
        <w:rPr>
          <w:rFonts w:ascii="Times New Roman" w:hAnsi="Times New Roman" w:cs="Times New Roman"/>
          <w:color w:val="000000" w:themeColor="text1"/>
          <w:sz w:val="24"/>
          <w:szCs w:val="24"/>
        </w:rPr>
        <w:t xml:space="preserve">and orthogonal to PC1, and so on. The </w:t>
      </w:r>
      <w:ins w:id="233" w:author="Sargsyan, Davit [JRDUS]" w:date="2024-10-28T16:04:00Z">
        <w:r>
          <w:rPr>
            <w:rFonts w:ascii="Times New Roman" w:hAnsi="Times New Roman" w:cs="Times New Roman"/>
            <w:color w:val="000000" w:themeColor="text1"/>
            <w:sz w:val="24"/>
            <w:szCs w:val="24"/>
          </w:rPr>
          <w:t>results of the PCA analysis were visualized with biplots by</w:t>
        </w:r>
      </w:ins>
      <w:ins w:id="234" w:author="Sargsyan, Davit [JRDUS]" w:date="2024-10-28T16:24:00Z">
        <w:r w:rsidR="00142384">
          <w:rPr>
            <w:rFonts w:ascii="Times New Roman" w:hAnsi="Times New Roman" w:cs="Times New Roman"/>
            <w:color w:val="000000" w:themeColor="text1"/>
            <w:sz w:val="24"/>
            <w:szCs w:val="24"/>
          </w:rPr>
          <w:t xml:space="preserve"> plotting the data against</w:t>
        </w:r>
      </w:ins>
      <w:ins w:id="235" w:author="Sargsyan, Davit [JRDUS]" w:date="2024-10-28T16:04:00Z">
        <w:r>
          <w:rPr>
            <w:rFonts w:ascii="Times New Roman" w:hAnsi="Times New Roman" w:cs="Times New Roman"/>
            <w:color w:val="000000" w:themeColor="text1"/>
            <w:sz w:val="24"/>
            <w:szCs w:val="24"/>
          </w:rPr>
          <w:t xml:space="preserve"> </w:t>
        </w:r>
      </w:ins>
      <w:del w:id="236" w:author="Sargsyan, Davit [JRDUS]" w:date="2024-10-28T16:05:00Z">
        <w:r w:rsidR="00B764A5" w:rsidRPr="006F0CEF" w:rsidDel="00B73D04">
          <w:rPr>
            <w:rFonts w:ascii="Times New Roman" w:hAnsi="Times New Roman" w:cs="Times New Roman"/>
            <w:color w:val="000000" w:themeColor="text1"/>
            <w:sz w:val="24"/>
            <w:szCs w:val="24"/>
          </w:rPr>
          <w:delText xml:space="preserve">samples </w:delText>
        </w:r>
        <w:r w:rsidR="00750AE0" w:rsidRPr="006F0CEF" w:rsidDel="00B73D04">
          <w:rPr>
            <w:rFonts w:ascii="Times New Roman" w:hAnsi="Times New Roman" w:cs="Times New Roman"/>
            <w:color w:val="000000" w:themeColor="text1"/>
            <w:sz w:val="24"/>
            <w:szCs w:val="24"/>
          </w:rPr>
          <w:delText>were</w:delText>
        </w:r>
        <w:r w:rsidR="00B764A5" w:rsidRPr="006F0CEF" w:rsidDel="00B73D04">
          <w:rPr>
            <w:rFonts w:ascii="Times New Roman" w:hAnsi="Times New Roman" w:cs="Times New Roman"/>
            <w:color w:val="000000" w:themeColor="text1"/>
            <w:sz w:val="24"/>
            <w:szCs w:val="24"/>
          </w:rPr>
          <w:delText xml:space="preserve"> then plotted against 2 principal components (e.g., PC1 and PC2)</w:delText>
        </w:r>
      </w:del>
      <w:r w:rsidR="00B764A5" w:rsidRPr="006F0CEF">
        <w:rPr>
          <w:rFonts w:ascii="Times New Roman" w:hAnsi="Times New Roman" w:cs="Times New Roman"/>
          <w:color w:val="000000" w:themeColor="text1"/>
          <w:sz w:val="24"/>
          <w:szCs w:val="24"/>
        </w:rPr>
        <w:t xml:space="preserve"> </w:t>
      </w:r>
      <w:ins w:id="237" w:author="Sargsyan, Davit [JRDUS]" w:date="2024-10-28T16:05:00Z">
        <w:r>
          <w:rPr>
            <w:rFonts w:ascii="Times New Roman" w:hAnsi="Times New Roman" w:cs="Times New Roman"/>
            <w:color w:val="000000" w:themeColor="text1"/>
            <w:sz w:val="24"/>
            <w:szCs w:val="24"/>
          </w:rPr>
          <w:t xml:space="preserve">the first two principal components </w:t>
        </w:r>
      </w:ins>
      <w:del w:id="238" w:author="Sargsyan, Davit [JRDUS]" w:date="2024-10-28T16:24:00Z">
        <w:r w:rsidR="00B764A5" w:rsidRPr="006F0CEF" w:rsidDel="00142384">
          <w:rPr>
            <w:rFonts w:ascii="Times New Roman" w:hAnsi="Times New Roman" w:cs="Times New Roman"/>
            <w:color w:val="000000" w:themeColor="text1"/>
            <w:sz w:val="24"/>
            <w:szCs w:val="24"/>
          </w:rPr>
          <w:delText>and</w:delText>
        </w:r>
      </w:del>
      <w:del w:id="239" w:author="Sargsyan, Davit [JRDUS]" w:date="2024-10-28T16:05:00Z">
        <w:r w:rsidR="00B764A5" w:rsidRPr="006F0CEF" w:rsidDel="00B73D04">
          <w:rPr>
            <w:rFonts w:ascii="Times New Roman" w:hAnsi="Times New Roman" w:cs="Times New Roman"/>
            <w:color w:val="000000" w:themeColor="text1"/>
            <w:sz w:val="24"/>
            <w:szCs w:val="24"/>
          </w:rPr>
          <w:delText xml:space="preserve"> </w:delText>
        </w:r>
      </w:del>
      <w:ins w:id="240" w:author="Sargsyan, Davit [JRDUS]" w:date="2024-10-28T16:24:00Z">
        <w:r w:rsidR="00142384" w:rsidRPr="006F0CEF">
          <w:rPr>
            <w:rFonts w:ascii="Times New Roman" w:hAnsi="Times New Roman" w:cs="Times New Roman"/>
            <w:color w:val="000000" w:themeColor="text1"/>
            <w:sz w:val="24"/>
            <w:szCs w:val="24"/>
          </w:rPr>
          <w:t>and</w:t>
        </w:r>
        <w:r w:rsidR="00142384">
          <w:rPr>
            <w:rFonts w:ascii="Times New Roman" w:hAnsi="Times New Roman" w:cs="Times New Roman"/>
            <w:color w:val="000000" w:themeColor="text1"/>
            <w:sz w:val="24"/>
            <w:szCs w:val="24"/>
          </w:rPr>
          <w:t xml:space="preserve"> color</w:t>
        </w:r>
      </w:ins>
      <w:ins w:id="241" w:author="Sargsyan, Davit [JRDUS]" w:date="2024-10-28T16:05:00Z">
        <w:r>
          <w:rPr>
            <w:rFonts w:ascii="Times New Roman" w:hAnsi="Times New Roman" w:cs="Times New Roman"/>
            <w:color w:val="000000" w:themeColor="text1"/>
            <w:sz w:val="24"/>
            <w:szCs w:val="24"/>
          </w:rPr>
          <w:t xml:space="preserve">-coding </w:t>
        </w:r>
      </w:ins>
      <w:ins w:id="242" w:author="Sargsyan, Davit [JRDUS]" w:date="2024-10-28T16:06:00Z">
        <w:r>
          <w:rPr>
            <w:rFonts w:ascii="Times New Roman" w:hAnsi="Times New Roman" w:cs="Times New Roman"/>
            <w:color w:val="000000" w:themeColor="text1"/>
            <w:sz w:val="24"/>
            <w:szCs w:val="24"/>
          </w:rPr>
          <w:t xml:space="preserve">the points for genotype, diet or DSS </w:t>
        </w:r>
      </w:ins>
      <w:ins w:id="243" w:author="Sargsyan, Davit [JRDUS]" w:date="2024-10-28T16:07:00Z">
        <w:r>
          <w:rPr>
            <w:rFonts w:ascii="Times New Roman" w:hAnsi="Times New Roman" w:cs="Times New Roman"/>
            <w:color w:val="000000" w:themeColor="text1"/>
            <w:sz w:val="24"/>
            <w:szCs w:val="24"/>
          </w:rPr>
          <w:t xml:space="preserve">challenge. </w:t>
        </w:r>
      </w:ins>
      <w:del w:id="244" w:author="Sargsyan, Davit [JRDUS]" w:date="2024-10-28T16:05:00Z">
        <w:r w:rsidR="003F1BF7" w:rsidRPr="006F0CEF" w:rsidDel="00B73D04">
          <w:rPr>
            <w:rFonts w:ascii="Times New Roman" w:hAnsi="Times New Roman" w:cs="Times New Roman"/>
            <w:color w:val="000000" w:themeColor="text1"/>
            <w:sz w:val="24"/>
            <w:szCs w:val="24"/>
          </w:rPr>
          <w:delText>color-coded</w:delText>
        </w:r>
        <w:r w:rsidR="00B764A5" w:rsidRPr="006F0CEF" w:rsidDel="00B73D04">
          <w:rPr>
            <w:rFonts w:ascii="Times New Roman" w:hAnsi="Times New Roman" w:cs="Times New Roman"/>
            <w:color w:val="000000" w:themeColor="text1"/>
            <w:sz w:val="24"/>
            <w:szCs w:val="24"/>
          </w:rPr>
          <w:delText xml:space="preserve"> to check for group separation</w:delText>
        </w:r>
      </w:del>
      <w:r w:rsidR="00B764A5" w:rsidRPr="006F0CEF">
        <w:rPr>
          <w:rFonts w:ascii="Times New Roman" w:hAnsi="Times New Roman" w:cs="Times New Roman"/>
          <w:color w:val="000000" w:themeColor="text1"/>
          <w:sz w:val="24"/>
          <w:szCs w:val="24"/>
        </w:rPr>
        <w:t xml:space="preserve">. </w:t>
      </w:r>
      <w:del w:id="245" w:author="Sargsyan, Davit [JRDUS]" w:date="2024-10-28T16:25:00Z">
        <w:r w:rsidR="00B764A5" w:rsidRPr="006F0CEF" w:rsidDel="00142384">
          <w:rPr>
            <w:rFonts w:ascii="Times New Roman" w:hAnsi="Times New Roman" w:cs="Times New Roman"/>
            <w:color w:val="000000" w:themeColor="text1"/>
            <w:sz w:val="24"/>
            <w:szCs w:val="24"/>
          </w:rPr>
          <w:delText>Biplot is an extension of PCA plot that simultaneously display the labeled samples in two principal components’ space as well as</w:delText>
        </w:r>
      </w:del>
      <w:ins w:id="246" w:author="Sargsyan, Davit [JRDUS]" w:date="2024-10-28T16:25:00Z">
        <w:r w:rsidR="00142384">
          <w:rPr>
            <w:rFonts w:ascii="Times New Roman" w:hAnsi="Times New Roman" w:cs="Times New Roman"/>
            <w:color w:val="000000" w:themeColor="text1"/>
            <w:sz w:val="24"/>
            <w:szCs w:val="24"/>
          </w:rPr>
          <w:t>Simultaneously, the biplots displayed</w:t>
        </w:r>
      </w:ins>
      <w:r w:rsidR="00B764A5" w:rsidRPr="006F0CEF">
        <w:rPr>
          <w:rFonts w:ascii="Times New Roman" w:hAnsi="Times New Roman" w:cs="Times New Roman"/>
          <w:color w:val="000000" w:themeColor="text1"/>
          <w:sz w:val="24"/>
          <w:szCs w:val="24"/>
        </w:rPr>
        <w:t xml:space="preserve"> the direction and the magnitude of the original axes (i.e., individual taxonomic units). </w:t>
      </w:r>
      <w:ins w:id="247" w:author="Sargsyan, Davit [JRDUS]" w:date="2024-10-28T16:26:00Z">
        <w:r w:rsidR="00142384">
          <w:rPr>
            <w:rFonts w:ascii="Times New Roman" w:hAnsi="Times New Roman" w:cs="Times New Roman"/>
            <w:color w:val="000000" w:themeColor="text1"/>
            <w:sz w:val="24"/>
            <w:szCs w:val="24"/>
          </w:rPr>
          <w:t>To assess the predictive power of PCA, m</w:t>
        </w:r>
      </w:ins>
      <w:del w:id="248" w:author="Sargsyan, Davit [JRDUS]" w:date="2024-10-28T16:26:00Z">
        <w:r w:rsidR="00B764A5" w:rsidRPr="006F0CEF" w:rsidDel="00142384">
          <w:rPr>
            <w:rFonts w:ascii="Times New Roman" w:hAnsi="Times New Roman" w:cs="Times New Roman"/>
            <w:color w:val="000000" w:themeColor="text1"/>
            <w:sz w:val="24"/>
            <w:szCs w:val="24"/>
          </w:rPr>
          <w:delText>M</w:delText>
        </w:r>
      </w:del>
      <w:r w:rsidR="00B764A5" w:rsidRPr="006F0CEF">
        <w:rPr>
          <w:rFonts w:ascii="Times New Roman" w:hAnsi="Times New Roman" w:cs="Times New Roman"/>
          <w:color w:val="000000" w:themeColor="text1"/>
          <w:sz w:val="24"/>
          <w:szCs w:val="24"/>
        </w:rPr>
        <w:t xml:space="preserve">ultinomial regression on </w:t>
      </w:r>
      <w:del w:id="249" w:author="Sargsyan, Davit [JRDUS]" w:date="2024-10-28T16:26:00Z">
        <w:r w:rsidR="00B764A5" w:rsidRPr="006F0CEF" w:rsidDel="00142384">
          <w:rPr>
            <w:rFonts w:ascii="Times New Roman" w:hAnsi="Times New Roman" w:cs="Times New Roman"/>
            <w:color w:val="000000" w:themeColor="text1"/>
            <w:sz w:val="24"/>
            <w:szCs w:val="24"/>
          </w:rPr>
          <w:delText>class (</w:delText>
        </w:r>
      </w:del>
      <w:r w:rsidR="00B764A5" w:rsidRPr="006F0CEF">
        <w:rPr>
          <w:rFonts w:ascii="Times New Roman" w:hAnsi="Times New Roman" w:cs="Times New Roman"/>
          <w:color w:val="000000" w:themeColor="text1"/>
          <w:sz w:val="24"/>
          <w:szCs w:val="24"/>
        </w:rPr>
        <w:t xml:space="preserve">group </w:t>
      </w:r>
      <w:del w:id="250" w:author="Sargsyan, Davit [JRDUS]" w:date="2024-10-28T16:27:00Z">
        <w:r w:rsidR="00B764A5" w:rsidRPr="006F0CEF" w:rsidDel="00142384">
          <w:rPr>
            <w:rFonts w:ascii="Times New Roman" w:hAnsi="Times New Roman" w:cs="Times New Roman"/>
            <w:color w:val="000000" w:themeColor="text1"/>
            <w:sz w:val="24"/>
            <w:szCs w:val="24"/>
          </w:rPr>
          <w:delText xml:space="preserve">labeling </w:delText>
        </w:r>
      </w:del>
      <w:ins w:id="251" w:author="Sargsyan, Davit [JRDUS]" w:date="2024-10-28T16:27:00Z">
        <w:r w:rsidR="00142384" w:rsidRPr="006F0CEF">
          <w:rPr>
            <w:rFonts w:ascii="Times New Roman" w:hAnsi="Times New Roman" w:cs="Times New Roman"/>
            <w:color w:val="000000" w:themeColor="text1"/>
            <w:sz w:val="24"/>
            <w:szCs w:val="24"/>
          </w:rPr>
          <w:t>label</w:t>
        </w:r>
        <w:r w:rsidR="00142384">
          <w:rPr>
            <w:rFonts w:ascii="Times New Roman" w:hAnsi="Times New Roman" w:cs="Times New Roman"/>
            <w:color w:val="000000" w:themeColor="text1"/>
            <w:sz w:val="24"/>
            <w:szCs w:val="24"/>
          </w:rPr>
          <w:t>s</w:t>
        </w:r>
        <w:r w:rsidR="00142384" w:rsidRPr="006F0CEF">
          <w:rPr>
            <w:rFonts w:ascii="Times New Roman" w:hAnsi="Times New Roman" w:cs="Times New Roman"/>
            <w:color w:val="000000" w:themeColor="text1"/>
            <w:sz w:val="24"/>
            <w:szCs w:val="24"/>
          </w:rPr>
          <w:t xml:space="preserve"> </w:t>
        </w:r>
        <w:r w:rsidR="00142384">
          <w:rPr>
            <w:rFonts w:ascii="Times New Roman" w:hAnsi="Times New Roman" w:cs="Times New Roman"/>
            <w:color w:val="000000" w:themeColor="text1"/>
            <w:sz w:val="24"/>
            <w:szCs w:val="24"/>
          </w:rPr>
          <w:t>(</w:t>
        </w:r>
      </w:ins>
      <w:r w:rsidR="00B764A5" w:rsidRPr="006F0CEF">
        <w:rPr>
          <w:rFonts w:ascii="Times New Roman" w:hAnsi="Times New Roman" w:cs="Times New Roman"/>
          <w:color w:val="000000" w:themeColor="text1"/>
          <w:sz w:val="24"/>
          <w:szCs w:val="24"/>
        </w:rPr>
        <w:t>corresponding to taxonomic units) vs. principal components was performed</w:t>
      </w:r>
      <w:del w:id="252" w:author="Sargsyan, Davit [JRDUS]" w:date="2024-10-28T16:27:00Z">
        <w:r w:rsidR="00B764A5" w:rsidRPr="006F0CEF" w:rsidDel="00142384">
          <w:rPr>
            <w:rFonts w:ascii="Times New Roman" w:hAnsi="Times New Roman" w:cs="Times New Roman"/>
            <w:color w:val="000000" w:themeColor="text1"/>
            <w:sz w:val="24"/>
            <w:szCs w:val="24"/>
          </w:rPr>
          <w:delText xml:space="preserve"> to statistically assess the predictive power of PCA on class separation</w:delText>
        </w:r>
      </w:del>
      <w:r w:rsidR="00B764A5" w:rsidRPr="006F0CEF">
        <w:rPr>
          <w:rFonts w:ascii="Times New Roman" w:hAnsi="Times New Roman" w:cs="Times New Roman"/>
          <w:color w:val="000000" w:themeColor="text1"/>
          <w:sz w:val="24"/>
          <w:szCs w:val="24"/>
        </w:rPr>
        <w:t xml:space="preserve">. </w:t>
      </w:r>
    </w:p>
    <w:p w14:paraId="6246DF50" w14:textId="4AA6C1ED" w:rsidR="00B764A5" w:rsidRPr="006F0CEF" w:rsidRDefault="00142384" w:rsidP="00EE545F">
      <w:pPr>
        <w:rPr>
          <w:rFonts w:ascii="Times New Roman" w:hAnsi="Times New Roman" w:cs="Times New Roman"/>
          <w:color w:val="000000" w:themeColor="text1"/>
          <w:sz w:val="24"/>
          <w:szCs w:val="24"/>
        </w:rPr>
      </w:pPr>
      <w:ins w:id="253" w:author="Sargsyan, Davit [JRDUS]" w:date="2024-10-28T16:27:00Z">
        <w:r>
          <w:rPr>
            <w:rFonts w:ascii="Times New Roman" w:hAnsi="Times New Roman" w:cs="Times New Roman"/>
            <w:color w:val="000000" w:themeColor="text1"/>
            <w:sz w:val="24"/>
            <w:szCs w:val="24"/>
          </w:rPr>
          <w:t xml:space="preserve">Heatmaps were used to visualize concentrations of metabolites </w:t>
        </w:r>
      </w:ins>
      <w:ins w:id="254" w:author="Sargsyan, Davit [JRDUS]" w:date="2024-10-28T16:28:00Z">
        <w:r>
          <w:rPr>
            <w:rFonts w:ascii="Times New Roman" w:hAnsi="Times New Roman" w:cs="Times New Roman"/>
            <w:color w:val="000000" w:themeColor="text1"/>
            <w:sz w:val="24"/>
            <w:szCs w:val="24"/>
          </w:rPr>
          <w:t xml:space="preserve">in the samples. </w:t>
        </w:r>
      </w:ins>
      <w:del w:id="255" w:author="Sargsyan, Davit [JRDUS]" w:date="2024-10-28T16:28:00Z">
        <w:r w:rsidR="00B764A5" w:rsidRPr="006F0CEF" w:rsidDel="00142384">
          <w:rPr>
            <w:rFonts w:ascii="Times New Roman" w:hAnsi="Times New Roman" w:cs="Times New Roman"/>
            <w:color w:val="000000" w:themeColor="text1"/>
            <w:sz w:val="24"/>
            <w:szCs w:val="24"/>
          </w:rPr>
          <w:delText xml:space="preserve">Metabolites’ quantities were presented as heatmaps. </w:delText>
        </w:r>
      </w:del>
      <w:ins w:id="256" w:author="Sargsyan, Davit [JRDUS]" w:date="2024-10-28T18:20:00Z">
        <w:r w:rsidR="00E23E76">
          <w:rPr>
            <w:rFonts w:ascii="Times New Roman" w:hAnsi="Times New Roman" w:cs="Times New Roman"/>
            <w:color w:val="000000" w:themeColor="text1"/>
            <w:sz w:val="24"/>
            <w:szCs w:val="24"/>
          </w:rPr>
          <w:t xml:space="preserve">The group mean differences were estimated and tested using </w:t>
        </w:r>
      </w:ins>
      <w:ins w:id="257" w:author="Sargsyan, Davit [JRDUS]" w:date="2024-10-28T18:21:00Z">
        <w:r w:rsidR="00E23E76">
          <w:rPr>
            <w:rFonts w:ascii="Times New Roman" w:hAnsi="Times New Roman" w:cs="Times New Roman"/>
            <w:color w:val="000000" w:themeColor="text1"/>
            <w:sz w:val="24"/>
            <w:szCs w:val="24"/>
          </w:rPr>
          <w:t>analysis of variance (</w:t>
        </w:r>
      </w:ins>
      <w:r w:rsidR="00B764A5" w:rsidRPr="006F0CEF">
        <w:rPr>
          <w:rFonts w:ascii="Times New Roman" w:hAnsi="Times New Roman" w:cs="Times New Roman"/>
          <w:color w:val="000000" w:themeColor="text1"/>
          <w:sz w:val="24"/>
          <w:szCs w:val="24"/>
        </w:rPr>
        <w:t>ANOVA</w:t>
      </w:r>
      <w:ins w:id="258" w:author="Sargsyan, Davit [JRDUS]" w:date="2024-10-28T18:21:00Z">
        <w:r w:rsidR="00E23E76">
          <w:rPr>
            <w:rFonts w:ascii="Times New Roman" w:hAnsi="Times New Roman" w:cs="Times New Roman"/>
            <w:color w:val="000000" w:themeColor="text1"/>
            <w:sz w:val="24"/>
            <w:szCs w:val="24"/>
          </w:rPr>
          <w:t>)</w:t>
        </w:r>
      </w:ins>
      <w:r w:rsidR="00B764A5" w:rsidRPr="006F0CEF">
        <w:rPr>
          <w:rFonts w:ascii="Times New Roman" w:hAnsi="Times New Roman" w:cs="Times New Roman"/>
          <w:color w:val="000000" w:themeColor="text1"/>
          <w:sz w:val="24"/>
          <w:szCs w:val="24"/>
        </w:rPr>
        <w:t xml:space="preserve"> </w:t>
      </w:r>
      <w:del w:id="259" w:author="Sargsyan, Davit [JRDUS]" w:date="2024-10-28T18:21:00Z">
        <w:r w:rsidR="00B764A5" w:rsidRPr="006F0CEF" w:rsidDel="00E23E76">
          <w:rPr>
            <w:rFonts w:ascii="Times New Roman" w:hAnsi="Times New Roman" w:cs="Times New Roman"/>
            <w:color w:val="000000" w:themeColor="text1"/>
            <w:sz w:val="24"/>
            <w:szCs w:val="24"/>
          </w:rPr>
          <w:delText xml:space="preserve">was used to test for group mean differences </w:delText>
        </w:r>
      </w:del>
      <w:r w:rsidR="00B764A5" w:rsidRPr="006F0CEF">
        <w:rPr>
          <w:rFonts w:ascii="Times New Roman" w:hAnsi="Times New Roman" w:cs="Times New Roman"/>
          <w:color w:val="000000" w:themeColor="text1"/>
          <w:sz w:val="24"/>
          <w:szCs w:val="24"/>
        </w:rPr>
        <w:t xml:space="preserve">for each metabolite individually and presented as boxplots with bars and stars indicating statistically significantly different groups. </w:t>
      </w:r>
    </w:p>
    <w:p w14:paraId="41025E27" w14:textId="0B3005AF" w:rsidR="00AB6127" w:rsidRPr="006F0CEF" w:rsidRDefault="00AB6127" w:rsidP="00A43D9D">
      <w:pPr>
        <w:pStyle w:val="Heading1"/>
        <w:rPr>
          <w:rFonts w:ascii="Times New Roman" w:hAnsi="Times New Roman" w:cs="Times New Roman"/>
          <w:color w:val="000000" w:themeColor="text1"/>
        </w:rPr>
      </w:pPr>
      <w:bookmarkStart w:id="260" w:name="_Toc128143906"/>
      <w:bookmarkStart w:id="261" w:name="_Toc179148166"/>
      <w:r w:rsidRPr="006F0CEF">
        <w:rPr>
          <w:rFonts w:ascii="Times New Roman" w:hAnsi="Times New Roman" w:cs="Times New Roman"/>
          <w:color w:val="000000" w:themeColor="text1"/>
        </w:rPr>
        <w:t>3 Results</w:t>
      </w:r>
      <w:bookmarkEnd w:id="260"/>
      <w:bookmarkEnd w:id="261"/>
    </w:p>
    <w:p w14:paraId="4C56D38E" w14:textId="105E039B" w:rsidR="00A461B9" w:rsidRPr="006F0CEF" w:rsidRDefault="00A461B9" w:rsidP="00851EF1">
      <w:pPr>
        <w:pStyle w:val="Heading2"/>
        <w:rPr>
          <w:rFonts w:ascii="Times New Roman" w:hAnsi="Times New Roman" w:cs="Times New Roman"/>
          <w:color w:val="000000" w:themeColor="text1"/>
        </w:rPr>
      </w:pPr>
      <w:bookmarkStart w:id="262" w:name="_Toc179148167"/>
      <w:r w:rsidRPr="006F0CEF">
        <w:rPr>
          <w:rFonts w:ascii="Times New Roman" w:hAnsi="Times New Roman" w:cs="Times New Roman"/>
          <w:color w:val="000000" w:themeColor="text1"/>
        </w:rPr>
        <w:t>3.1 Data acquisition</w:t>
      </w:r>
      <w:bookmarkEnd w:id="262"/>
    </w:p>
    <w:p w14:paraId="6D5C3996" w14:textId="40E6518F" w:rsidR="00A461B9" w:rsidRPr="006F0CEF" w:rsidRDefault="00A461B9" w:rsidP="00A461B9">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Sequencing depth varied between 30,008 and 422,283 reads per sample (Supplemental Figure 1).</w:t>
      </w:r>
      <w:r w:rsidR="004E383B"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 xml:space="preserve">Over 94% of OTUs were identified as bacterial. </w:t>
      </w:r>
      <w:moveFromRangeStart w:id="263" w:author="Sargsyan, Davit [JRDUS]" w:date="2024-10-28T18:27:00Z" w:name="move181032466"/>
      <w:moveFrom w:id="264" w:author="Sargsyan, Davit [JRDUS]" w:date="2024-10-28T18:27:00Z">
        <w:r w:rsidRPr="006F0CEF" w:rsidDel="001664EF">
          <w:rPr>
            <w:rFonts w:ascii="Times New Roman" w:hAnsi="Times New Roman" w:cs="Times New Roman"/>
            <w:color w:val="000000" w:themeColor="text1"/>
            <w:sz w:val="24"/>
            <w:szCs w:val="24"/>
          </w:rPr>
          <w:t xml:space="preserve">OTUs mapped to </w:t>
        </w:r>
        <w:r w:rsidRPr="006F0CEF" w:rsidDel="001664EF">
          <w:rPr>
            <w:rFonts w:ascii="Times New Roman" w:hAnsi="Times New Roman" w:cs="Times New Roman"/>
            <w:i/>
            <w:iCs/>
            <w:color w:val="000000" w:themeColor="text1"/>
            <w:sz w:val="24"/>
            <w:szCs w:val="24"/>
          </w:rPr>
          <w:t>Eukaryota</w:t>
        </w:r>
        <w:r w:rsidRPr="006F0CEF" w:rsidDel="001664EF">
          <w:rPr>
            <w:rFonts w:ascii="Times New Roman" w:hAnsi="Times New Roman" w:cs="Times New Roman"/>
            <w:color w:val="000000" w:themeColor="text1"/>
            <w:sz w:val="24"/>
            <w:szCs w:val="24"/>
          </w:rPr>
          <w:t xml:space="preserve"> and </w:t>
        </w:r>
        <w:r w:rsidRPr="006F0CEF" w:rsidDel="001664EF">
          <w:rPr>
            <w:rFonts w:ascii="Times New Roman" w:hAnsi="Times New Roman" w:cs="Times New Roman"/>
            <w:i/>
            <w:iCs/>
            <w:color w:val="000000" w:themeColor="text1"/>
            <w:sz w:val="24"/>
            <w:szCs w:val="24"/>
          </w:rPr>
          <w:t xml:space="preserve">Archaea </w:t>
        </w:r>
        <w:r w:rsidRPr="006F0CEF" w:rsidDel="001664EF">
          <w:rPr>
            <w:rFonts w:ascii="Times New Roman" w:hAnsi="Times New Roman" w:cs="Times New Roman"/>
            <w:color w:val="000000" w:themeColor="text1"/>
            <w:sz w:val="24"/>
            <w:szCs w:val="24"/>
          </w:rPr>
          <w:t xml:space="preserve">Kingdoms, as well as OTUs that could not be mapped to a Kingdom, were removed. </w:t>
        </w:r>
      </w:moveFrom>
      <w:moveFromRangeEnd w:id="263"/>
      <w:r w:rsidRPr="006F0CEF">
        <w:rPr>
          <w:rFonts w:ascii="Times New Roman" w:hAnsi="Times New Roman" w:cs="Times New Roman"/>
          <w:color w:val="000000" w:themeColor="text1"/>
          <w:sz w:val="24"/>
          <w:szCs w:val="24"/>
        </w:rPr>
        <w:t xml:space="preserve">In total, 10,197 (94.78% of total OTUs), 7,994 (98.34%) and 7,558 (96.07%) bacterial OTUs were identified in the 3 experiments respectively (Table 1). </w:t>
      </w:r>
    </w:p>
    <w:p w14:paraId="061A2595" w14:textId="61005D32" w:rsidR="00A461B9" w:rsidRPr="006F0CEF" w:rsidDel="001664EF" w:rsidRDefault="00A461B9" w:rsidP="00A461B9">
      <w:pPr>
        <w:rPr>
          <w:moveFrom w:id="265" w:author="Sargsyan, Davit [JRDUS]" w:date="2024-10-28T18:28:00Z"/>
          <w:rFonts w:ascii="Times New Roman" w:hAnsi="Times New Roman" w:cs="Times New Roman"/>
          <w:color w:val="000000" w:themeColor="text1"/>
          <w:sz w:val="24"/>
          <w:szCs w:val="24"/>
        </w:rPr>
      </w:pPr>
      <w:moveFromRangeStart w:id="266" w:author="Sargsyan, Davit [JRDUS]" w:date="2024-10-28T18:28:00Z" w:name="move181032554"/>
      <w:moveFrom w:id="267" w:author="Sargsyan, Davit [JRDUS]" w:date="2024-10-28T18:28:00Z">
        <w:r w:rsidRPr="006F0CEF" w:rsidDel="001664EF">
          <w:rPr>
            <w:rFonts w:ascii="Times New Roman" w:hAnsi="Times New Roman" w:cs="Times New Roman"/>
            <w:color w:val="000000" w:themeColor="text1"/>
            <w:sz w:val="24"/>
            <w:szCs w:val="24"/>
          </w:rPr>
          <w:t xml:space="preserve">Additionally, bacterial OTUs belonging to phylum </w:t>
        </w:r>
        <w:r w:rsidRPr="006F0CEF" w:rsidDel="001664EF">
          <w:rPr>
            <w:rFonts w:ascii="Times New Roman" w:hAnsi="Times New Roman" w:cs="Times New Roman"/>
            <w:i/>
            <w:iCs/>
            <w:color w:val="000000" w:themeColor="text1"/>
            <w:sz w:val="24"/>
            <w:szCs w:val="24"/>
          </w:rPr>
          <w:t>Cyanobacteria</w:t>
        </w:r>
        <w:r w:rsidRPr="006F0CEF" w:rsidDel="001664EF">
          <w:rPr>
            <w:rFonts w:ascii="Times New Roman" w:hAnsi="Times New Roman" w:cs="Times New Roman"/>
            <w:color w:val="000000" w:themeColor="text1"/>
            <w:sz w:val="24"/>
            <w:szCs w:val="24"/>
          </w:rPr>
          <w:t xml:space="preserve"> were removed as contamination from diet. Finally, OTUs not mapped to any bacterial phylum were removed, and the remaining OTUs analyzed.</w:t>
        </w:r>
      </w:moveFrom>
    </w:p>
    <w:moveFromRangeEnd w:id="266"/>
    <w:p w14:paraId="74F1F171" w14:textId="77777777" w:rsidR="00A461B9" w:rsidRPr="006F0CEF" w:rsidRDefault="00A461B9" w:rsidP="00851EF1">
      <w:pPr>
        <w:rPr>
          <w:rFonts w:ascii="Times New Roman" w:hAnsi="Times New Roman" w:cs="Times New Roman"/>
          <w:color w:val="000000" w:themeColor="text1"/>
        </w:rPr>
      </w:pPr>
    </w:p>
    <w:p w14:paraId="0E53F3C5" w14:textId="7D8AC947" w:rsidR="00B764A5" w:rsidRPr="006F0CEF" w:rsidRDefault="00B764A5" w:rsidP="00A43D9D">
      <w:pPr>
        <w:pStyle w:val="Heading2"/>
        <w:rPr>
          <w:rFonts w:ascii="Times New Roman" w:hAnsi="Times New Roman" w:cs="Times New Roman"/>
          <w:color w:val="000000" w:themeColor="text1"/>
        </w:rPr>
      </w:pPr>
      <w:bookmarkStart w:id="268" w:name="_Toc179148168"/>
      <w:r w:rsidRPr="006F0CEF">
        <w:rPr>
          <w:rFonts w:ascii="Times New Roman" w:hAnsi="Times New Roman" w:cs="Times New Roman"/>
          <w:color w:val="000000" w:themeColor="text1"/>
        </w:rPr>
        <w:t>3.</w:t>
      </w:r>
      <w:r w:rsidR="00A461B9" w:rsidRPr="006F0CEF">
        <w:rPr>
          <w:rFonts w:ascii="Times New Roman" w:hAnsi="Times New Roman" w:cs="Times New Roman"/>
          <w:color w:val="000000" w:themeColor="text1"/>
        </w:rPr>
        <w:t>2 Diet, g</w:t>
      </w:r>
      <w:r w:rsidRPr="006F0CEF">
        <w:rPr>
          <w:rFonts w:ascii="Times New Roman" w:hAnsi="Times New Roman" w:cs="Times New Roman"/>
          <w:color w:val="000000" w:themeColor="text1"/>
        </w:rPr>
        <w:t>enotype</w:t>
      </w:r>
      <w:r w:rsidR="00F833DA" w:rsidRPr="006F0CEF">
        <w:rPr>
          <w:rFonts w:ascii="Times New Roman" w:hAnsi="Times New Roman" w:cs="Times New Roman"/>
          <w:color w:val="000000" w:themeColor="text1"/>
        </w:rPr>
        <w:t xml:space="preserve"> and </w:t>
      </w:r>
      <w:r w:rsidR="00A461B9" w:rsidRPr="006F0CEF">
        <w:rPr>
          <w:rFonts w:ascii="Times New Roman" w:hAnsi="Times New Roman" w:cs="Times New Roman"/>
          <w:color w:val="000000" w:themeColor="text1"/>
        </w:rPr>
        <w:t xml:space="preserve">inflammation </w:t>
      </w:r>
      <w:r w:rsidRPr="006F0CEF">
        <w:rPr>
          <w:rFonts w:ascii="Times New Roman" w:hAnsi="Times New Roman" w:cs="Times New Roman"/>
          <w:color w:val="000000" w:themeColor="text1"/>
        </w:rPr>
        <w:t>affect bacterial community richness and diversity</w:t>
      </w:r>
      <w:bookmarkEnd w:id="268"/>
    </w:p>
    <w:p w14:paraId="65A5C8FE" w14:textId="2FEF6A9D" w:rsidR="00B764A5" w:rsidRPr="006F0CEF" w:rsidDel="001E51A3" w:rsidRDefault="00910AEE" w:rsidP="001E51A3">
      <w:pPr>
        <w:rPr>
          <w:del w:id="269" w:author="Sargsyan, Davit [JRDUS]" w:date="2024-10-28T17:31:00Z"/>
          <w:rFonts w:ascii="Times New Roman" w:hAnsi="Times New Roman" w:cs="Times New Roman"/>
          <w:color w:val="000000" w:themeColor="text1"/>
          <w:sz w:val="24"/>
          <w:szCs w:val="24"/>
        </w:rPr>
      </w:pPr>
      <w:ins w:id="270" w:author="Sargsyan, Davit [JRDUS]" w:date="2024-10-28T16:53:00Z">
        <w:r>
          <w:rPr>
            <w:rFonts w:ascii="Times New Roman" w:hAnsi="Times New Roman" w:cs="Times New Roman"/>
            <w:color w:val="000000" w:themeColor="text1"/>
            <w:sz w:val="24"/>
            <w:szCs w:val="24"/>
          </w:rPr>
          <w:t xml:space="preserve">The effect of </w:t>
        </w:r>
      </w:ins>
      <w:r w:rsidR="00B764A5" w:rsidRPr="006F0CEF">
        <w:rPr>
          <w:rFonts w:ascii="Times New Roman" w:hAnsi="Times New Roman" w:cs="Times New Roman"/>
          <w:color w:val="000000" w:themeColor="text1"/>
          <w:sz w:val="24"/>
          <w:szCs w:val="24"/>
        </w:rPr>
        <w:t xml:space="preserve">Nrf2 </w:t>
      </w:r>
      <w:ins w:id="271" w:author="Sargsyan, Davit [JRDUS]" w:date="2024-10-28T18:31:00Z">
        <w:r w:rsidR="006768B8">
          <w:rPr>
            <w:rFonts w:ascii="Times New Roman" w:hAnsi="Times New Roman" w:cs="Times New Roman"/>
            <w:color w:val="000000" w:themeColor="text1"/>
            <w:sz w:val="24"/>
            <w:szCs w:val="24"/>
          </w:rPr>
          <w:t xml:space="preserve">KO </w:t>
        </w:r>
      </w:ins>
      <w:ins w:id="272" w:author="Sargsyan, Davit [JRDUS]" w:date="2024-10-28T16:53:00Z">
        <w:r>
          <w:rPr>
            <w:rFonts w:ascii="Times New Roman" w:hAnsi="Times New Roman" w:cs="Times New Roman"/>
            <w:color w:val="000000" w:themeColor="text1"/>
            <w:sz w:val="24"/>
            <w:szCs w:val="24"/>
          </w:rPr>
          <w:t xml:space="preserve">was </w:t>
        </w:r>
      </w:ins>
      <w:ins w:id="273" w:author="Sargsyan, Davit [JRDUS]" w:date="2024-10-28T16:54:00Z">
        <w:r>
          <w:rPr>
            <w:rFonts w:ascii="Times New Roman" w:hAnsi="Times New Roman" w:cs="Times New Roman"/>
            <w:color w:val="000000" w:themeColor="text1"/>
            <w:sz w:val="24"/>
            <w:szCs w:val="24"/>
          </w:rPr>
          <w:t>examined</w:t>
        </w:r>
      </w:ins>
      <w:ins w:id="274" w:author="Sargsyan, Davit [JRDUS]" w:date="2024-10-28T16:53:00Z">
        <w:r>
          <w:rPr>
            <w:rFonts w:ascii="Times New Roman" w:hAnsi="Times New Roman" w:cs="Times New Roman"/>
            <w:color w:val="000000" w:themeColor="text1"/>
            <w:sz w:val="24"/>
            <w:szCs w:val="24"/>
          </w:rPr>
          <w:t xml:space="preserve"> since </w:t>
        </w:r>
      </w:ins>
      <w:ins w:id="275" w:author="Sargsyan, Davit [JRDUS]" w:date="2024-10-28T18:31:00Z">
        <w:r w:rsidR="006768B8">
          <w:rPr>
            <w:rFonts w:ascii="Times New Roman" w:hAnsi="Times New Roman" w:cs="Times New Roman"/>
            <w:color w:val="000000" w:themeColor="text1"/>
            <w:sz w:val="24"/>
            <w:szCs w:val="24"/>
          </w:rPr>
          <w:t>Nrf2</w:t>
        </w:r>
      </w:ins>
      <w:ins w:id="276" w:author="Sargsyan, Davit [JRDUS]" w:date="2024-10-28T16:53:00Z">
        <w:r>
          <w:rPr>
            <w:rFonts w:ascii="Times New Roman" w:hAnsi="Times New Roman" w:cs="Times New Roman"/>
            <w:color w:val="000000" w:themeColor="text1"/>
            <w:sz w:val="24"/>
            <w:szCs w:val="24"/>
          </w:rPr>
          <w:t xml:space="preserve"> </w:t>
        </w:r>
      </w:ins>
      <w:r w:rsidR="00B764A5" w:rsidRPr="006F0CEF">
        <w:rPr>
          <w:rFonts w:ascii="Times New Roman" w:hAnsi="Times New Roman" w:cs="Times New Roman"/>
          <w:color w:val="000000" w:themeColor="text1"/>
          <w:sz w:val="24"/>
          <w:szCs w:val="24"/>
        </w:rPr>
        <w:t>is a master regulator of anti-oxidative stress and anti-inflammatory responses to external and internal stimuli</w:t>
      </w:r>
      <w:r w:rsidR="0068652B" w:rsidRPr="006F0CEF">
        <w:rPr>
          <w:rFonts w:ascii="Times New Roman" w:hAnsi="Times New Roman" w:cs="Times New Roman"/>
          <w:color w:val="000000" w:themeColor="text1"/>
          <w:sz w:val="24"/>
          <w:szCs w:val="24"/>
        </w:rPr>
        <w:t xml:space="preserve"> </w:t>
      </w:r>
      <w:r w:rsidR="001F5415" w:rsidRPr="006F0CEF">
        <w:rPr>
          <w:rFonts w:ascii="Times New Roman" w:hAnsi="Times New Roman" w:cs="Times New Roman"/>
          <w:color w:val="000000" w:themeColor="text1"/>
          <w:sz w:val="24"/>
          <w:szCs w:val="24"/>
        </w:rPr>
        <w:fldChar w:fldCharType="begin">
          <w:fldData xml:space="preserve">PEVuZE5vdGU+PENpdGU+PEF1dGhvcj5IdWFuZzwvQXV0aG9yPjxZZWFyPjIwMTU8L1llYXI+PFJl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</w:fldData>
        </w:fldChar>
      </w:r>
      <w:r w:rsidR="009A36A3">
        <w:rPr>
          <w:rFonts w:ascii="Times New Roman" w:hAnsi="Times New Roman" w:cs="Times New Roman"/>
          <w:color w:val="000000" w:themeColor="text1"/>
          <w:sz w:val="24"/>
          <w:szCs w:val="24"/>
        </w:rPr>
        <w:instrText xml:space="preserve"> ADDIN EN.CITE </w:instrText>
      </w:r>
      <w:r w:rsidR="009A36A3">
        <w:rPr>
          <w:rFonts w:ascii="Times New Roman" w:hAnsi="Times New Roman" w:cs="Times New Roman"/>
          <w:color w:val="000000" w:themeColor="text1"/>
          <w:sz w:val="24"/>
          <w:szCs w:val="24"/>
        </w:rPr>
        <w:fldChar w:fldCharType="begin">
          <w:fldData xml:space="preserve">PEVuZE5vdGU+PENpdGU+PEF1dGhvcj5IdWFuZzwvQXV0aG9yPjxZZWFyPjIwMTU8L1llYXI+PFJl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</w:fldData>
        </w:fldChar>
      </w:r>
      <w:r w:rsidR="009A36A3">
        <w:rPr>
          <w:rFonts w:ascii="Times New Roman" w:hAnsi="Times New Roman" w:cs="Times New Roman"/>
          <w:color w:val="000000" w:themeColor="text1"/>
          <w:sz w:val="24"/>
          <w:szCs w:val="24"/>
        </w:rPr>
        <w:instrText xml:space="preserve"> ADDIN EN.CITE.DATA </w:instrText>
      </w:r>
      <w:r w:rsidR="009A36A3">
        <w:rPr>
          <w:rFonts w:ascii="Times New Roman" w:hAnsi="Times New Roman" w:cs="Times New Roman"/>
          <w:color w:val="000000" w:themeColor="text1"/>
          <w:sz w:val="24"/>
          <w:szCs w:val="24"/>
        </w:rPr>
      </w:r>
      <w:r w:rsidR="009A36A3">
        <w:rPr>
          <w:rFonts w:ascii="Times New Roman" w:hAnsi="Times New Roman" w:cs="Times New Roman"/>
          <w:color w:val="000000" w:themeColor="text1"/>
          <w:sz w:val="24"/>
          <w:szCs w:val="24"/>
        </w:rPr>
        <w:fldChar w:fldCharType="end"/>
      </w:r>
      <w:r w:rsidR="001F5415" w:rsidRPr="006F0CEF">
        <w:rPr>
          <w:rFonts w:ascii="Times New Roman" w:hAnsi="Times New Roman" w:cs="Times New Roman"/>
          <w:color w:val="000000" w:themeColor="text1"/>
          <w:sz w:val="24"/>
          <w:szCs w:val="24"/>
        </w:rPr>
      </w:r>
      <w:r w:rsidR="001F5415"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(52, 53, 54, 55, 56)</w:t>
      </w:r>
      <w:r w:rsidR="001F5415" w:rsidRPr="006F0CEF">
        <w:rPr>
          <w:rFonts w:ascii="Times New Roman" w:hAnsi="Times New Roman" w:cs="Times New Roman"/>
          <w:color w:val="000000" w:themeColor="text1"/>
          <w:sz w:val="24"/>
          <w:szCs w:val="24"/>
        </w:rPr>
        <w:fldChar w:fldCharType="end"/>
      </w:r>
      <w:r w:rsidR="00B764A5" w:rsidRPr="006F0CEF">
        <w:rPr>
          <w:rFonts w:ascii="Times New Roman" w:hAnsi="Times New Roman" w:cs="Times New Roman"/>
          <w:color w:val="000000" w:themeColor="text1"/>
          <w:sz w:val="24"/>
          <w:szCs w:val="24"/>
        </w:rPr>
        <w:t xml:space="preserve">. </w:t>
      </w:r>
      <w:del w:id="277" w:author="Sargsyan, Davit [JRDUS]" w:date="2024-10-28T16:54:00Z">
        <w:r w:rsidR="00B764A5" w:rsidRPr="006F0CEF" w:rsidDel="00910AEE">
          <w:rPr>
            <w:rFonts w:ascii="Times New Roman" w:hAnsi="Times New Roman" w:cs="Times New Roman"/>
            <w:color w:val="000000" w:themeColor="text1"/>
            <w:sz w:val="24"/>
            <w:szCs w:val="24"/>
          </w:rPr>
          <w:delText>The impact of Nrf2</w:delText>
        </w:r>
      </w:del>
      <w:ins w:id="278" w:author="Sargsyan, Davit [JRDUS]" w:date="2024-10-28T16:54:00Z">
        <w:r>
          <w:rPr>
            <w:rFonts w:ascii="Times New Roman" w:hAnsi="Times New Roman" w:cs="Times New Roman"/>
            <w:color w:val="000000" w:themeColor="text1"/>
            <w:sz w:val="24"/>
            <w:szCs w:val="24"/>
          </w:rPr>
          <w:t>It</w:t>
        </w:r>
      </w:ins>
      <w:r w:rsidR="00B764A5" w:rsidRPr="006F0CEF">
        <w:rPr>
          <w:rFonts w:ascii="Times New Roman" w:hAnsi="Times New Roman" w:cs="Times New Roman"/>
          <w:color w:val="000000" w:themeColor="text1"/>
          <w:sz w:val="24"/>
          <w:szCs w:val="24"/>
        </w:rPr>
        <w:t xml:space="preserve"> was examined by comparing the Nrf2 knockout (KO; -/-) mice </w:t>
      </w:r>
      <w:del w:id="279" w:author="Sargsyan, Davit [JRDUS]" w:date="2024-10-28T16:54:00Z">
        <w:r w:rsidR="00B764A5" w:rsidRPr="006F0CEF" w:rsidDel="00910AEE">
          <w:rPr>
            <w:rFonts w:ascii="Times New Roman" w:hAnsi="Times New Roman" w:cs="Times New Roman"/>
            <w:color w:val="000000" w:themeColor="text1"/>
            <w:sz w:val="24"/>
            <w:szCs w:val="24"/>
          </w:rPr>
          <w:delText>vs.</w:delText>
        </w:r>
      </w:del>
      <w:ins w:id="280" w:author="Sargsyan, Davit [JRDUS]" w:date="2024-10-28T16:54:00Z">
        <w:r>
          <w:rPr>
            <w:rFonts w:ascii="Times New Roman" w:hAnsi="Times New Roman" w:cs="Times New Roman"/>
            <w:color w:val="000000" w:themeColor="text1"/>
            <w:sz w:val="24"/>
            <w:szCs w:val="24"/>
          </w:rPr>
          <w:t>with</w:t>
        </w:r>
      </w:ins>
      <w:r w:rsidR="00B764A5" w:rsidRPr="006F0CEF">
        <w:rPr>
          <w:rFonts w:ascii="Times New Roman" w:hAnsi="Times New Roman" w:cs="Times New Roman"/>
          <w:color w:val="000000" w:themeColor="text1"/>
          <w:sz w:val="24"/>
          <w:szCs w:val="24"/>
        </w:rPr>
        <w:t xml:space="preserve"> the control</w:t>
      </w:r>
      <w:ins w:id="281" w:author="Sargsyan, Davit [JRDUS]" w:date="2024-10-28T16:55:00Z">
        <w:r>
          <w:rPr>
            <w:rFonts w:ascii="Times New Roman" w:hAnsi="Times New Roman" w:cs="Times New Roman"/>
            <w:color w:val="000000" w:themeColor="text1"/>
            <w:sz w:val="24"/>
            <w:szCs w:val="24"/>
          </w:rPr>
          <w:t>, wild type</w:t>
        </w:r>
      </w:ins>
      <w:r w:rsidR="00B764A5" w:rsidRPr="006F0CEF">
        <w:rPr>
          <w:rFonts w:ascii="Times New Roman" w:hAnsi="Times New Roman" w:cs="Times New Roman"/>
          <w:color w:val="000000" w:themeColor="text1"/>
          <w:sz w:val="24"/>
          <w:szCs w:val="24"/>
        </w:rPr>
        <w:t xml:space="preserve"> (WT) </w:t>
      </w:r>
      <w:ins w:id="282" w:author="Sargsyan, Davit [JRDUS]" w:date="2024-10-28T16:55:00Z">
        <w:r>
          <w:rPr>
            <w:rFonts w:ascii="Times New Roman" w:hAnsi="Times New Roman" w:cs="Times New Roman"/>
            <w:color w:val="000000" w:themeColor="text1"/>
            <w:sz w:val="24"/>
            <w:szCs w:val="24"/>
          </w:rPr>
          <w:t xml:space="preserve">mice </w:t>
        </w:r>
      </w:ins>
      <w:del w:id="283" w:author="Sargsyan, Davit [JRDUS]" w:date="2024-10-28T16:56:00Z">
        <w:r w:rsidR="00B764A5" w:rsidRPr="006F0CEF" w:rsidDel="00910AEE">
          <w:rPr>
            <w:rFonts w:ascii="Times New Roman" w:hAnsi="Times New Roman" w:cs="Times New Roman"/>
            <w:color w:val="000000" w:themeColor="text1"/>
            <w:sz w:val="24"/>
            <w:szCs w:val="24"/>
          </w:rPr>
          <w:delText xml:space="preserve">at different conditions </w:delText>
        </w:r>
      </w:del>
      <w:ins w:id="284" w:author="Sargsyan, Davit [JRDUS]" w:date="2024-10-28T16:56:00Z">
        <w:r>
          <w:rPr>
            <w:rFonts w:ascii="Times New Roman" w:hAnsi="Times New Roman" w:cs="Times New Roman"/>
            <w:color w:val="000000" w:themeColor="text1"/>
            <w:sz w:val="24"/>
            <w:szCs w:val="24"/>
          </w:rPr>
          <w:t xml:space="preserve">across </w:t>
        </w:r>
      </w:ins>
      <w:del w:id="285" w:author="Sargsyan, Davit [JRDUS]" w:date="2024-10-28T16:56:00Z">
        <w:r w:rsidR="00B764A5" w:rsidRPr="006F0CEF" w:rsidDel="00910AEE">
          <w:rPr>
            <w:rFonts w:ascii="Times New Roman" w:hAnsi="Times New Roman" w:cs="Times New Roman"/>
            <w:color w:val="000000" w:themeColor="text1"/>
            <w:sz w:val="24"/>
            <w:szCs w:val="24"/>
          </w:rPr>
          <w:delText>(</w:delText>
        </w:r>
      </w:del>
      <w:r w:rsidR="00B764A5" w:rsidRPr="006F0CEF">
        <w:rPr>
          <w:rFonts w:ascii="Times New Roman" w:hAnsi="Times New Roman" w:cs="Times New Roman"/>
          <w:color w:val="000000" w:themeColor="text1"/>
          <w:sz w:val="24"/>
          <w:szCs w:val="24"/>
        </w:rPr>
        <w:t>diet</w:t>
      </w:r>
      <w:ins w:id="286" w:author="Sargsyan, Davit [JRDUS]" w:date="2024-10-28T16:56:00Z">
        <w:r>
          <w:rPr>
            <w:rFonts w:ascii="Times New Roman" w:hAnsi="Times New Roman" w:cs="Times New Roman"/>
            <w:color w:val="000000" w:themeColor="text1"/>
            <w:sz w:val="24"/>
            <w:szCs w:val="24"/>
          </w:rPr>
          <w:t>s</w:t>
        </w:r>
      </w:ins>
      <w:r w:rsidR="00B764A5" w:rsidRPr="006F0CEF">
        <w:rPr>
          <w:rFonts w:ascii="Times New Roman" w:hAnsi="Times New Roman" w:cs="Times New Roman"/>
          <w:color w:val="000000" w:themeColor="text1"/>
          <w:sz w:val="24"/>
          <w:szCs w:val="24"/>
        </w:rPr>
        <w:t>, DSS challenge</w:t>
      </w:r>
      <w:del w:id="287" w:author="Sargsyan, Davit [JRDUS]" w:date="2024-10-28T16:57:00Z">
        <w:r w:rsidR="00B764A5" w:rsidRPr="006F0CEF" w:rsidDel="00910AEE">
          <w:rPr>
            <w:rFonts w:ascii="Times New Roman" w:hAnsi="Times New Roman" w:cs="Times New Roman"/>
            <w:color w:val="000000" w:themeColor="text1"/>
            <w:sz w:val="24"/>
            <w:szCs w:val="24"/>
          </w:rPr>
          <w:delText>,</w:delText>
        </w:r>
      </w:del>
      <w:r w:rsidR="00B764A5" w:rsidRPr="006F0CEF">
        <w:rPr>
          <w:rFonts w:ascii="Times New Roman" w:hAnsi="Times New Roman" w:cs="Times New Roman"/>
          <w:color w:val="000000" w:themeColor="text1"/>
          <w:sz w:val="24"/>
          <w:szCs w:val="24"/>
        </w:rPr>
        <w:t xml:space="preserve"> and aging). </w:t>
      </w:r>
      <w:ins w:id="288" w:author="Sargsyan, Davit [JRDUS]" w:date="2024-10-28T16:58:00Z">
        <w:r>
          <w:rPr>
            <w:rFonts w:ascii="Times New Roman" w:hAnsi="Times New Roman" w:cs="Times New Roman"/>
            <w:color w:val="000000" w:themeColor="text1"/>
            <w:sz w:val="24"/>
            <w:szCs w:val="24"/>
          </w:rPr>
          <w:t>Shannon</w:t>
        </w:r>
      </w:ins>
      <w:ins w:id="289" w:author="Sargsyan, Davit [JRDUS]" w:date="2024-10-28T16:59:00Z">
        <w:r>
          <w:rPr>
            <w:rFonts w:ascii="Times New Roman" w:hAnsi="Times New Roman" w:cs="Times New Roman"/>
            <w:color w:val="000000" w:themeColor="text1"/>
            <w:sz w:val="24"/>
            <w:szCs w:val="24"/>
          </w:rPr>
          <w:t xml:space="preserve"> index </w:t>
        </w:r>
      </w:ins>
      <w:ins w:id="290" w:author="Sargsyan, Davit [JRDUS]" w:date="2024-10-28T17:00:00Z">
        <w:r>
          <w:rPr>
            <w:rFonts w:ascii="Times New Roman" w:hAnsi="Times New Roman" w:cs="Times New Roman"/>
            <w:color w:val="000000" w:themeColor="text1"/>
            <w:sz w:val="24"/>
            <w:szCs w:val="24"/>
          </w:rPr>
          <w:t xml:space="preserve">was used to estimate </w:t>
        </w:r>
      </w:ins>
      <w:ins w:id="291" w:author="Sargsyan, Davit [JRDUS]" w:date="2024-10-28T17:01:00Z">
        <w:r w:rsidR="00141195">
          <w:rPr>
            <w:rFonts w:ascii="Times New Roman" w:hAnsi="Times New Roman" w:cs="Times New Roman"/>
            <w:color w:val="000000" w:themeColor="text1"/>
            <w:sz w:val="24"/>
            <w:szCs w:val="24"/>
          </w:rPr>
          <w:t>alpha</w:t>
        </w:r>
      </w:ins>
      <w:del w:id="292" w:author="Sargsyan, Davit [JRDUS]" w:date="2024-10-28T17:00:00Z">
        <w:r w:rsidR="00B764A5" w:rsidRPr="006F0CEF" w:rsidDel="00910AEE">
          <w:rPr>
            <w:rFonts w:ascii="Times New Roman" w:hAnsi="Times New Roman" w:cs="Times New Roman"/>
            <w:color w:val="000000" w:themeColor="text1"/>
            <w:sz w:val="24"/>
            <w:szCs w:val="24"/>
          </w:rPr>
          <w:delText>A</w:delText>
        </w:r>
      </w:del>
      <w:del w:id="293" w:author="Sargsyan, Davit [JRDUS]" w:date="2024-10-28T17:01:00Z">
        <w:r w:rsidR="00B764A5" w:rsidRPr="006F0CEF" w:rsidDel="00141195">
          <w:rPr>
            <w:rFonts w:ascii="Times New Roman" w:hAnsi="Times New Roman" w:cs="Times New Roman"/>
            <w:color w:val="000000" w:themeColor="text1"/>
            <w:sz w:val="24"/>
            <w:szCs w:val="24"/>
          </w:rPr>
          <w:delText>lpha</w:delText>
        </w:r>
      </w:del>
      <w:r w:rsidR="00B764A5" w:rsidRPr="006F0CEF">
        <w:rPr>
          <w:rFonts w:ascii="Times New Roman" w:hAnsi="Times New Roman" w:cs="Times New Roman"/>
          <w:color w:val="000000" w:themeColor="text1"/>
          <w:sz w:val="24"/>
          <w:szCs w:val="24"/>
        </w:rPr>
        <w:t xml:space="preserve"> diversity </w:t>
      </w:r>
      <w:del w:id="294" w:author="Sargsyan, Davit [JRDUS]" w:date="2024-10-28T17:00:00Z">
        <w:r w:rsidR="00B764A5" w:rsidRPr="006F0CEF" w:rsidDel="00910AEE">
          <w:rPr>
            <w:rFonts w:ascii="Times New Roman" w:hAnsi="Times New Roman" w:cs="Times New Roman"/>
            <w:color w:val="000000" w:themeColor="text1"/>
            <w:sz w:val="24"/>
            <w:szCs w:val="24"/>
          </w:rPr>
          <w:delText>analysis of the bacterial</w:delText>
        </w:r>
      </w:del>
      <w:ins w:id="295" w:author="Sargsyan, Davit [JRDUS]" w:date="2024-10-28T17:00:00Z">
        <w:r>
          <w:rPr>
            <w:rFonts w:ascii="Times New Roman" w:hAnsi="Times New Roman" w:cs="Times New Roman"/>
            <w:color w:val="000000" w:themeColor="text1"/>
            <w:sz w:val="24"/>
            <w:szCs w:val="24"/>
          </w:rPr>
          <w:t>of the samples at the</w:t>
        </w:r>
      </w:ins>
      <w:r w:rsidR="00B764A5" w:rsidRPr="006F0CEF">
        <w:rPr>
          <w:rFonts w:ascii="Times New Roman" w:hAnsi="Times New Roman" w:cs="Times New Roman"/>
          <w:color w:val="000000" w:themeColor="text1"/>
          <w:sz w:val="24"/>
          <w:szCs w:val="24"/>
        </w:rPr>
        <w:t xml:space="preserve"> </w:t>
      </w:r>
      <w:del w:id="296" w:author="Sargsyan, Davit [JRDUS]" w:date="2024-10-28T17:00:00Z">
        <w:r w:rsidR="00B764A5" w:rsidRPr="006F0CEF" w:rsidDel="00910AEE">
          <w:rPr>
            <w:rFonts w:ascii="Times New Roman" w:hAnsi="Times New Roman" w:cs="Times New Roman"/>
            <w:color w:val="000000" w:themeColor="text1"/>
            <w:sz w:val="24"/>
            <w:szCs w:val="24"/>
          </w:rPr>
          <w:delText>OTU</w:delText>
        </w:r>
      </w:del>
      <w:ins w:id="297" w:author="Sargsyan, Davit [JRDUS]" w:date="2024-10-28T17:00:00Z">
        <w:r>
          <w:rPr>
            <w:rFonts w:ascii="Times New Roman" w:hAnsi="Times New Roman" w:cs="Times New Roman"/>
            <w:color w:val="000000" w:themeColor="text1"/>
            <w:sz w:val="24"/>
            <w:szCs w:val="24"/>
          </w:rPr>
          <w:t>out level. The resu</w:t>
        </w:r>
      </w:ins>
      <w:ins w:id="298" w:author="Sargsyan, Davit [JRDUS]" w:date="2024-10-28T17:01:00Z">
        <w:r>
          <w:rPr>
            <w:rFonts w:ascii="Times New Roman" w:hAnsi="Times New Roman" w:cs="Times New Roman"/>
            <w:color w:val="000000" w:themeColor="text1"/>
            <w:sz w:val="24"/>
            <w:szCs w:val="24"/>
          </w:rPr>
          <w:t xml:space="preserve">lts are presented in </w:t>
        </w:r>
      </w:ins>
      <w:del w:id="299" w:author="Sargsyan, Davit [JRDUS]" w:date="2024-10-28T17:00:00Z">
        <w:r w:rsidR="00B764A5" w:rsidRPr="006F0CEF" w:rsidDel="00910AEE">
          <w:rPr>
            <w:rFonts w:ascii="Times New Roman" w:hAnsi="Times New Roman" w:cs="Times New Roman"/>
            <w:color w:val="000000" w:themeColor="text1"/>
            <w:sz w:val="24"/>
            <w:szCs w:val="24"/>
          </w:rPr>
          <w:delText>s</w:delText>
        </w:r>
      </w:del>
      <w:del w:id="300" w:author="Sargsyan, Davit [JRDUS]" w:date="2024-10-28T17:01:00Z">
        <w:r w:rsidR="00B764A5" w:rsidRPr="006F0CEF" w:rsidDel="00910AEE">
          <w:rPr>
            <w:rFonts w:ascii="Times New Roman" w:hAnsi="Times New Roman" w:cs="Times New Roman"/>
            <w:color w:val="000000" w:themeColor="text1"/>
            <w:sz w:val="24"/>
            <w:szCs w:val="24"/>
          </w:rPr>
          <w:delText xml:space="preserve"> was conducted using Shannon index (</w:delText>
        </w:r>
      </w:del>
      <w:r w:rsidR="00B764A5" w:rsidRPr="006F0CEF">
        <w:rPr>
          <w:rFonts w:ascii="Times New Roman" w:hAnsi="Times New Roman" w:cs="Times New Roman"/>
          <w:color w:val="000000" w:themeColor="text1"/>
          <w:sz w:val="24"/>
          <w:szCs w:val="24"/>
        </w:rPr>
        <w:t xml:space="preserve">Figure </w:t>
      </w:r>
      <w:r w:rsidR="005E4DF7" w:rsidRPr="006F0CEF">
        <w:rPr>
          <w:rFonts w:ascii="Times New Roman" w:hAnsi="Times New Roman" w:cs="Times New Roman"/>
          <w:color w:val="000000" w:themeColor="text1"/>
          <w:sz w:val="24"/>
          <w:szCs w:val="24"/>
        </w:rPr>
        <w:t>2</w:t>
      </w:r>
      <w:r w:rsidR="00BA1750" w:rsidRPr="006F0CEF">
        <w:rPr>
          <w:rFonts w:ascii="Times New Roman" w:hAnsi="Times New Roman" w:cs="Times New Roman"/>
          <w:color w:val="000000" w:themeColor="text1"/>
          <w:sz w:val="24"/>
          <w:szCs w:val="24"/>
        </w:rPr>
        <w:t>A</w:t>
      </w:r>
      <w:del w:id="301" w:author="Sargsyan, Davit [JRDUS]" w:date="2024-10-28T17:01:00Z">
        <w:r w:rsidR="00B764A5" w:rsidRPr="006F0CEF" w:rsidDel="00910AEE">
          <w:rPr>
            <w:rFonts w:ascii="Times New Roman" w:hAnsi="Times New Roman" w:cs="Times New Roman"/>
            <w:color w:val="000000" w:themeColor="text1"/>
            <w:sz w:val="24"/>
            <w:szCs w:val="24"/>
          </w:rPr>
          <w:delText>)</w:delText>
        </w:r>
      </w:del>
      <w:r w:rsidR="00B764A5" w:rsidRPr="006F0CEF">
        <w:rPr>
          <w:rFonts w:ascii="Times New Roman" w:hAnsi="Times New Roman" w:cs="Times New Roman"/>
          <w:color w:val="000000" w:themeColor="text1"/>
          <w:sz w:val="24"/>
          <w:szCs w:val="24"/>
        </w:rPr>
        <w:t xml:space="preserve">. </w:t>
      </w:r>
      <w:ins w:id="302" w:author="Sargsyan, Davit [JRDUS]" w:date="2024-10-28T17:15:00Z">
        <w:r w:rsidR="0061077F">
          <w:rPr>
            <w:rFonts w:ascii="Times New Roman" w:hAnsi="Times New Roman" w:cs="Times New Roman"/>
            <w:color w:val="000000" w:themeColor="text1"/>
            <w:sz w:val="24"/>
            <w:szCs w:val="24"/>
          </w:rPr>
          <w:t>Shannon index average was significantly high</w:t>
        </w:r>
      </w:ins>
      <w:ins w:id="303" w:author="Sargsyan, Davit [JRDUS]" w:date="2024-10-28T17:16:00Z">
        <w:r w:rsidR="0061077F">
          <w:rPr>
            <w:rFonts w:ascii="Times New Roman" w:hAnsi="Times New Roman" w:cs="Times New Roman"/>
            <w:color w:val="000000" w:themeColor="text1"/>
            <w:sz w:val="24"/>
            <w:szCs w:val="24"/>
          </w:rPr>
          <w:t xml:space="preserve">er in the Nrf2 KO group compared to WT (p-value &lt; 0.01), and increased as </w:t>
        </w:r>
      </w:ins>
      <w:ins w:id="304" w:author="Sargsyan, Davit [JRDUS]" w:date="2024-10-28T17:17:00Z">
        <w:r w:rsidR="0061077F">
          <w:rPr>
            <w:rFonts w:ascii="Times New Roman" w:hAnsi="Times New Roman" w:cs="Times New Roman"/>
            <w:color w:val="000000" w:themeColor="text1"/>
            <w:sz w:val="24"/>
            <w:szCs w:val="24"/>
          </w:rPr>
          <w:t xml:space="preserve">the mice aged, as estimated by a mixed-effects linear regression model. </w:t>
        </w:r>
      </w:ins>
      <w:ins w:id="305" w:author="Sargsyan, Davit [JRDUS]" w:date="2024-10-28T17:18:00Z">
        <w:r w:rsidR="0061077F">
          <w:rPr>
            <w:rFonts w:ascii="Times New Roman" w:hAnsi="Times New Roman" w:cs="Times New Roman"/>
            <w:color w:val="000000" w:themeColor="text1"/>
            <w:sz w:val="24"/>
            <w:szCs w:val="24"/>
          </w:rPr>
          <w:t xml:space="preserve">The </w:t>
        </w:r>
      </w:ins>
      <w:ins w:id="306" w:author="Sargsyan, Davit [JRDUS]" w:date="2024-10-28T17:19:00Z">
        <w:r w:rsidR="0061077F">
          <w:rPr>
            <w:rFonts w:ascii="Times New Roman" w:hAnsi="Times New Roman" w:cs="Times New Roman"/>
            <w:color w:val="000000" w:themeColor="text1"/>
            <w:sz w:val="24"/>
            <w:szCs w:val="24"/>
          </w:rPr>
          <w:t>index averages at b</w:t>
        </w:r>
      </w:ins>
      <w:ins w:id="307" w:author="Sargsyan, Davit [JRDUS]" w:date="2024-10-28T17:18:00Z">
        <w:r w:rsidR="0061077F">
          <w:rPr>
            <w:rFonts w:ascii="Times New Roman" w:hAnsi="Times New Roman" w:cs="Times New Roman"/>
            <w:color w:val="000000" w:themeColor="text1"/>
            <w:sz w:val="24"/>
            <w:szCs w:val="24"/>
          </w:rPr>
          <w:t xml:space="preserve">oth, the early and the late time </w:t>
        </w:r>
      </w:ins>
      <w:ins w:id="308" w:author="Sargsyan, Davit [JRDUS]" w:date="2024-10-28T17:20:00Z">
        <w:r w:rsidR="0061077F">
          <w:rPr>
            <w:rFonts w:ascii="Times New Roman" w:hAnsi="Times New Roman" w:cs="Times New Roman"/>
            <w:color w:val="000000" w:themeColor="text1"/>
            <w:sz w:val="24"/>
            <w:szCs w:val="24"/>
          </w:rPr>
          <w:t>points were</w:t>
        </w:r>
      </w:ins>
      <w:ins w:id="309" w:author="Sargsyan, Davit [JRDUS]" w:date="2024-10-28T17:19:00Z">
        <w:r w:rsidR="0061077F">
          <w:rPr>
            <w:rFonts w:ascii="Times New Roman" w:hAnsi="Times New Roman" w:cs="Times New Roman"/>
            <w:color w:val="000000" w:themeColor="text1"/>
            <w:sz w:val="24"/>
            <w:szCs w:val="24"/>
          </w:rPr>
          <w:t xml:space="preserve"> significantly higher </w:t>
        </w:r>
      </w:ins>
      <w:ins w:id="310" w:author="Sargsyan, Davit [JRDUS]" w:date="2024-10-28T17:20:00Z">
        <w:r w:rsidR="0061077F">
          <w:rPr>
            <w:rFonts w:ascii="Times New Roman" w:hAnsi="Times New Roman" w:cs="Times New Roman"/>
            <w:color w:val="000000" w:themeColor="text1"/>
            <w:sz w:val="24"/>
            <w:szCs w:val="24"/>
          </w:rPr>
          <w:t>than at</w:t>
        </w:r>
      </w:ins>
      <w:ins w:id="311" w:author="Sargsyan, Davit [JRDUS]" w:date="2024-10-28T17:19:00Z">
        <w:r w:rsidR="0061077F">
          <w:rPr>
            <w:rFonts w:ascii="Times New Roman" w:hAnsi="Times New Roman" w:cs="Times New Roman"/>
            <w:color w:val="000000" w:themeColor="text1"/>
            <w:sz w:val="24"/>
            <w:szCs w:val="24"/>
          </w:rPr>
          <w:t xml:space="preserve"> the baseline (both p-values &lt; 0.01).</w:t>
        </w:r>
      </w:ins>
      <w:ins w:id="312" w:author="Sargsyan, Davit [JRDUS]" w:date="2024-10-28T18:03:00Z">
        <w:r w:rsidR="00033875">
          <w:rPr>
            <w:rFonts w:ascii="Times New Roman" w:hAnsi="Times New Roman" w:cs="Times New Roman"/>
            <w:color w:val="000000" w:themeColor="text1"/>
            <w:sz w:val="24"/>
            <w:szCs w:val="24"/>
          </w:rPr>
          <w:t xml:space="preserve"> </w:t>
        </w:r>
      </w:ins>
      <w:ins w:id="313" w:author="Sargsyan, Davit [JRDUS]" w:date="2024-10-28T17:30:00Z">
        <w:r w:rsidR="001E51A3">
          <w:rPr>
            <w:rFonts w:ascii="Times New Roman" w:hAnsi="Times New Roman" w:cs="Times New Roman"/>
            <w:color w:val="000000" w:themeColor="text1"/>
            <w:sz w:val="24"/>
            <w:szCs w:val="24"/>
          </w:rPr>
          <w:t xml:space="preserve">Alpha diversity was also lower in DSS-challenged groups even when they received the dietary additives of </w:t>
        </w:r>
      </w:ins>
      <w:ins w:id="314" w:author="Sargsyan, Davit [JRDUS]" w:date="2024-10-28T17:31:00Z">
        <w:r w:rsidR="001E51A3">
          <w:rPr>
            <w:rFonts w:ascii="Times New Roman" w:hAnsi="Times New Roman" w:cs="Times New Roman"/>
            <w:color w:val="000000" w:themeColor="text1"/>
            <w:sz w:val="24"/>
            <w:szCs w:val="24"/>
          </w:rPr>
          <w:t>cranberry or PEITC (both p-values &lt; 0.01.</w:t>
        </w:r>
      </w:ins>
    </w:p>
    <w:p w14:paraId="241CB3C2" w14:textId="3A849936" w:rsidR="00B764A5" w:rsidRPr="006F0CEF" w:rsidRDefault="002B7D46" w:rsidP="001E51A3">
      <w:pPr>
        <w:rPr>
          <w:rFonts w:ascii="Times New Roman" w:hAnsi="Times New Roman" w:cs="Times New Roman"/>
          <w:color w:val="000000" w:themeColor="text1"/>
          <w:sz w:val="24"/>
          <w:szCs w:val="24"/>
        </w:rPr>
      </w:pPr>
      <w:del w:id="315" w:author="Sargsyan, Davit [JRDUS]" w:date="2024-10-28T17:31:00Z">
        <w:r w:rsidRPr="006F0CEF" w:rsidDel="001E51A3">
          <w:rPr>
            <w:rFonts w:ascii="Times New Roman" w:hAnsi="Times New Roman" w:cs="Times New Roman"/>
            <w:color w:val="000000" w:themeColor="text1"/>
            <w:sz w:val="24"/>
            <w:szCs w:val="24"/>
          </w:rPr>
          <w:lastRenderedPageBreak/>
          <w:delText xml:space="preserve">Mixed-effects regression </w:delText>
        </w:r>
        <w:r w:rsidR="00B764A5" w:rsidRPr="006F0CEF" w:rsidDel="001E51A3">
          <w:rPr>
            <w:rFonts w:ascii="Times New Roman" w:hAnsi="Times New Roman" w:cs="Times New Roman"/>
            <w:color w:val="000000" w:themeColor="text1"/>
            <w:sz w:val="24"/>
            <w:szCs w:val="24"/>
          </w:rPr>
          <w:delText xml:space="preserve">analysis </w:delText>
        </w:r>
        <w:r w:rsidRPr="006F0CEF" w:rsidDel="001E51A3">
          <w:rPr>
            <w:rFonts w:ascii="Times New Roman" w:hAnsi="Times New Roman" w:cs="Times New Roman"/>
            <w:color w:val="000000" w:themeColor="text1"/>
            <w:sz w:val="24"/>
            <w:szCs w:val="24"/>
          </w:rPr>
          <w:delText xml:space="preserve">showed that the alpha diversity was higher in </w:delText>
        </w:r>
        <w:r w:rsidR="00B764A5" w:rsidRPr="006F0CEF" w:rsidDel="001E51A3">
          <w:rPr>
            <w:rFonts w:ascii="Times New Roman" w:hAnsi="Times New Roman" w:cs="Times New Roman"/>
            <w:color w:val="000000" w:themeColor="text1"/>
            <w:sz w:val="24"/>
            <w:szCs w:val="24"/>
          </w:rPr>
          <w:delText xml:space="preserve">Nrf2 KO </w:delText>
        </w:r>
        <w:r w:rsidRPr="006F0CEF" w:rsidDel="001E51A3">
          <w:rPr>
            <w:rFonts w:ascii="Times New Roman" w:hAnsi="Times New Roman" w:cs="Times New Roman"/>
            <w:color w:val="000000" w:themeColor="text1"/>
            <w:sz w:val="24"/>
            <w:szCs w:val="24"/>
          </w:rPr>
          <w:delText>compared to</w:delText>
        </w:r>
        <w:r w:rsidR="00B764A5" w:rsidRPr="006F0CEF" w:rsidDel="001E51A3">
          <w:rPr>
            <w:rFonts w:ascii="Times New Roman" w:hAnsi="Times New Roman" w:cs="Times New Roman"/>
            <w:color w:val="000000" w:themeColor="text1"/>
            <w:sz w:val="24"/>
            <w:szCs w:val="24"/>
          </w:rPr>
          <w:delText xml:space="preserve"> the WT genotypes</w:delText>
        </w:r>
        <w:r w:rsidRPr="006F0CEF" w:rsidDel="001E51A3">
          <w:rPr>
            <w:rFonts w:ascii="Times New Roman" w:hAnsi="Times New Roman" w:cs="Times New Roman"/>
            <w:color w:val="000000" w:themeColor="text1"/>
            <w:sz w:val="24"/>
            <w:szCs w:val="24"/>
          </w:rPr>
          <w:delText xml:space="preserve"> (p-value &lt; 0.01), went up as the stud</w:delText>
        </w:r>
        <w:r w:rsidR="00116FDB" w:rsidRPr="006F0CEF" w:rsidDel="001E51A3">
          <w:rPr>
            <w:rFonts w:ascii="Times New Roman" w:hAnsi="Times New Roman" w:cs="Times New Roman"/>
            <w:color w:val="000000" w:themeColor="text1"/>
            <w:sz w:val="24"/>
            <w:szCs w:val="24"/>
          </w:rPr>
          <w:delText>y</w:delText>
        </w:r>
        <w:r w:rsidRPr="006F0CEF" w:rsidDel="001E51A3">
          <w:rPr>
            <w:rFonts w:ascii="Times New Roman" w:hAnsi="Times New Roman" w:cs="Times New Roman"/>
            <w:color w:val="000000" w:themeColor="text1"/>
            <w:sz w:val="24"/>
            <w:szCs w:val="24"/>
          </w:rPr>
          <w:delText xml:space="preserve"> progressed (both, the p-values for the early and the late timepoints vs. the baseline &lt; 0.01), and was lower in the  DSS+PEITC and DSS+Cranberry diet groups compared to the group that was not challenged with DSS (both p-values &lt;0.01).</w:delText>
        </w:r>
      </w:del>
      <w:r w:rsidRPr="006F0CEF">
        <w:rPr>
          <w:rFonts w:ascii="Times New Roman" w:hAnsi="Times New Roman" w:cs="Times New Roman"/>
          <w:color w:val="000000" w:themeColor="text1"/>
          <w:sz w:val="24"/>
          <w:szCs w:val="24"/>
        </w:rPr>
        <w:t xml:space="preserve"> </w:t>
      </w:r>
      <w:ins w:id="316" w:author="Sargsyan, Davit [JRDUS]" w:date="2024-10-28T17:51:00Z">
        <w:r w:rsidR="00814248">
          <w:rPr>
            <w:rFonts w:ascii="Times New Roman" w:hAnsi="Times New Roman" w:cs="Times New Roman"/>
            <w:color w:val="000000" w:themeColor="text1"/>
            <w:sz w:val="24"/>
            <w:szCs w:val="24"/>
          </w:rPr>
          <w:t xml:space="preserve">Sequencing depth affects Shannon index as higher number of reads </w:t>
        </w:r>
      </w:ins>
      <w:ins w:id="317" w:author="Sargsyan, Davit [JRDUS]" w:date="2024-10-28T17:52:00Z">
        <w:r w:rsidR="00814248">
          <w:rPr>
            <w:rFonts w:ascii="Times New Roman" w:hAnsi="Times New Roman" w:cs="Times New Roman"/>
            <w:color w:val="000000" w:themeColor="text1"/>
            <w:sz w:val="24"/>
            <w:szCs w:val="24"/>
          </w:rPr>
          <w:t xml:space="preserve">increases the probability of observing less common OTUs </w:t>
        </w:r>
        <w:r w:rsidR="00814248" w:rsidRPr="006F0CEF">
          <w:rPr>
            <w:rFonts w:ascii="Times New Roman" w:hAnsi="Times New Roman" w:cs="Times New Roman"/>
            <w:color w:val="000000" w:themeColor="text1"/>
            <w:sz w:val="24"/>
            <w:szCs w:val="24"/>
          </w:rPr>
          <w:t>(Supplemental Figure 2A)</w:t>
        </w:r>
        <w:r w:rsidR="00814248">
          <w:rPr>
            <w:rFonts w:ascii="Times New Roman" w:hAnsi="Times New Roman" w:cs="Times New Roman"/>
            <w:color w:val="000000" w:themeColor="text1"/>
            <w:sz w:val="24"/>
            <w:szCs w:val="24"/>
          </w:rPr>
          <w:t xml:space="preserve">. </w:t>
        </w:r>
      </w:ins>
      <w:ins w:id="318" w:author="Sargsyan, Davit [JRDUS]" w:date="2024-10-28T17:53:00Z">
        <w:r w:rsidR="00814248">
          <w:rPr>
            <w:rFonts w:ascii="Times New Roman" w:hAnsi="Times New Roman" w:cs="Times New Roman"/>
            <w:color w:val="000000" w:themeColor="text1"/>
            <w:sz w:val="24"/>
            <w:szCs w:val="24"/>
          </w:rPr>
          <w:t xml:space="preserve">Therefore, </w:t>
        </w:r>
      </w:ins>
      <w:ins w:id="319" w:author="Sargsyan, Davit [JRDUS]" w:date="2024-10-28T17:54:00Z">
        <w:r w:rsidR="00814248">
          <w:rPr>
            <w:rFonts w:ascii="Times New Roman" w:hAnsi="Times New Roman" w:cs="Times New Roman"/>
            <w:color w:val="000000" w:themeColor="text1"/>
            <w:sz w:val="24"/>
            <w:szCs w:val="24"/>
          </w:rPr>
          <w:t>a</w:t>
        </w:r>
      </w:ins>
      <w:ins w:id="320" w:author="Sargsyan, Davit [JRDUS]" w:date="2024-10-28T17:53:00Z">
        <w:r w:rsidR="00814248">
          <w:rPr>
            <w:rFonts w:ascii="Times New Roman" w:hAnsi="Times New Roman" w:cs="Times New Roman"/>
            <w:color w:val="000000" w:themeColor="text1"/>
            <w:sz w:val="24"/>
            <w:szCs w:val="24"/>
          </w:rPr>
          <w:t xml:space="preserve"> se</w:t>
        </w:r>
      </w:ins>
      <w:ins w:id="321" w:author="Sargsyan, Davit [JRDUS]" w:date="2024-10-28T17:54:00Z">
        <w:r w:rsidR="00814248">
          <w:rPr>
            <w:rFonts w:ascii="Times New Roman" w:hAnsi="Times New Roman" w:cs="Times New Roman"/>
            <w:color w:val="000000" w:themeColor="text1"/>
            <w:sz w:val="24"/>
            <w:szCs w:val="24"/>
          </w:rPr>
          <w:t>nsitivity</w:t>
        </w:r>
      </w:ins>
      <w:ins w:id="322" w:author="Sargsyan, Davit [JRDUS]" w:date="2024-10-28T17:53:00Z">
        <w:r w:rsidR="00814248">
          <w:rPr>
            <w:rFonts w:ascii="Times New Roman" w:hAnsi="Times New Roman" w:cs="Times New Roman"/>
            <w:color w:val="000000" w:themeColor="text1"/>
            <w:sz w:val="24"/>
            <w:szCs w:val="24"/>
          </w:rPr>
          <w:t xml:space="preserve"> analysis was </w:t>
        </w:r>
      </w:ins>
      <w:ins w:id="323" w:author="Sargsyan, Davit [JRDUS]" w:date="2024-10-28T17:58:00Z">
        <w:r w:rsidR="00814248">
          <w:rPr>
            <w:rFonts w:ascii="Times New Roman" w:hAnsi="Times New Roman" w:cs="Times New Roman"/>
            <w:color w:val="000000" w:themeColor="text1"/>
            <w:sz w:val="24"/>
            <w:szCs w:val="24"/>
          </w:rPr>
          <w:t>conducted</w:t>
        </w:r>
      </w:ins>
      <w:ins w:id="324" w:author="Sargsyan, Davit [JRDUS]" w:date="2024-10-28T17:53:00Z">
        <w:r w:rsidR="00814248">
          <w:rPr>
            <w:rFonts w:ascii="Times New Roman" w:hAnsi="Times New Roman" w:cs="Times New Roman"/>
            <w:color w:val="000000" w:themeColor="text1"/>
            <w:sz w:val="24"/>
            <w:szCs w:val="24"/>
          </w:rPr>
          <w:t xml:space="preserve"> to </w:t>
        </w:r>
      </w:ins>
      <w:ins w:id="325" w:author="Sargsyan, Davit [JRDUS]" w:date="2024-10-28T17:58:00Z">
        <w:r w:rsidR="00814248">
          <w:rPr>
            <w:rFonts w:ascii="Times New Roman" w:hAnsi="Times New Roman" w:cs="Times New Roman"/>
            <w:color w:val="000000" w:themeColor="text1"/>
            <w:sz w:val="24"/>
            <w:szCs w:val="24"/>
          </w:rPr>
          <w:t>investigate</w:t>
        </w:r>
      </w:ins>
      <w:ins w:id="326" w:author="Sargsyan, Davit [JRDUS]" w:date="2024-10-28T17:53:00Z">
        <w:r w:rsidR="00814248">
          <w:rPr>
            <w:rFonts w:ascii="Times New Roman" w:hAnsi="Times New Roman" w:cs="Times New Roman"/>
            <w:color w:val="000000" w:themeColor="text1"/>
            <w:sz w:val="24"/>
            <w:szCs w:val="24"/>
          </w:rPr>
          <w:t xml:space="preserve"> Shannon index inflation due to sequencing depth</w:t>
        </w:r>
      </w:ins>
      <w:ins w:id="327" w:author="Sargsyan, Davit [JRDUS]" w:date="2024-10-28T17:54:00Z">
        <w:r w:rsidR="00814248">
          <w:rPr>
            <w:rFonts w:ascii="Times New Roman" w:hAnsi="Times New Roman" w:cs="Times New Roman"/>
            <w:color w:val="000000" w:themeColor="text1"/>
            <w:sz w:val="24"/>
            <w:szCs w:val="24"/>
          </w:rPr>
          <w:t xml:space="preserve"> differences</w:t>
        </w:r>
      </w:ins>
      <w:ins w:id="328" w:author="Sargsyan, Davit [JRDUS]" w:date="2024-10-28T17:58:00Z">
        <w:r w:rsidR="00814248">
          <w:rPr>
            <w:rFonts w:ascii="Times New Roman" w:hAnsi="Times New Roman" w:cs="Times New Roman"/>
            <w:color w:val="000000" w:themeColor="text1"/>
            <w:sz w:val="24"/>
            <w:szCs w:val="24"/>
          </w:rPr>
          <w:t xml:space="preserve"> by adding 1 t</w:t>
        </w:r>
      </w:ins>
      <w:ins w:id="329" w:author="Sargsyan, Davit [JRDUS]" w:date="2024-10-28T17:59:00Z">
        <w:r w:rsidR="00814248">
          <w:rPr>
            <w:rFonts w:ascii="Times New Roman" w:hAnsi="Times New Roman" w:cs="Times New Roman"/>
            <w:color w:val="000000" w:themeColor="text1"/>
            <w:sz w:val="24"/>
            <w:szCs w:val="24"/>
          </w:rPr>
          <w:t>o all OTU counts</w:t>
        </w:r>
      </w:ins>
      <w:ins w:id="330" w:author="Sargsyan, Davit [JRDUS]" w:date="2024-10-28T17:54:00Z">
        <w:r w:rsidR="00814248">
          <w:rPr>
            <w:rFonts w:ascii="Times New Roman" w:hAnsi="Times New Roman" w:cs="Times New Roman"/>
            <w:color w:val="000000" w:themeColor="text1"/>
            <w:sz w:val="24"/>
            <w:szCs w:val="24"/>
          </w:rPr>
          <w:t xml:space="preserve">. </w:t>
        </w:r>
      </w:ins>
      <w:ins w:id="331" w:author="Sargsyan, Davit [JRDUS]" w:date="2024-10-28T18:00:00Z">
        <w:r w:rsidR="00814248">
          <w:rPr>
            <w:rFonts w:ascii="Times New Roman" w:hAnsi="Times New Roman" w:cs="Times New Roman"/>
            <w:color w:val="000000" w:themeColor="text1"/>
            <w:sz w:val="24"/>
            <w:szCs w:val="24"/>
          </w:rPr>
          <w:t>This removed Shannon index correlation with sequencing depth (</w:t>
        </w:r>
        <w:r w:rsidR="00814248" w:rsidRPr="006F0CEF">
          <w:rPr>
            <w:rFonts w:ascii="Times New Roman" w:hAnsi="Times New Roman" w:cs="Times New Roman"/>
            <w:color w:val="000000" w:themeColor="text1"/>
            <w:sz w:val="24"/>
            <w:szCs w:val="24"/>
          </w:rPr>
          <w:t>Supplemental Figure 2B</w:t>
        </w:r>
        <w:r w:rsidR="00814248">
          <w:rPr>
            <w:rFonts w:ascii="Times New Roman" w:hAnsi="Times New Roman" w:cs="Times New Roman"/>
            <w:color w:val="000000" w:themeColor="text1"/>
            <w:sz w:val="24"/>
            <w:szCs w:val="24"/>
          </w:rPr>
          <w:t>).</w:t>
        </w:r>
      </w:ins>
      <w:ins w:id="332" w:author="Sargsyan, Davit [JRDUS]" w:date="2024-10-28T18:01:00Z">
        <w:r w:rsidR="00814248">
          <w:rPr>
            <w:rFonts w:ascii="Times New Roman" w:hAnsi="Times New Roman" w:cs="Times New Roman"/>
            <w:color w:val="000000" w:themeColor="text1"/>
            <w:sz w:val="24"/>
            <w:szCs w:val="24"/>
          </w:rPr>
          <w:t xml:space="preserve"> Repeating the analysis of the transformed count data</w:t>
        </w:r>
        <w:r w:rsidR="00033875">
          <w:rPr>
            <w:rFonts w:ascii="Times New Roman" w:hAnsi="Times New Roman" w:cs="Times New Roman"/>
            <w:color w:val="000000" w:themeColor="text1"/>
            <w:sz w:val="24"/>
            <w:szCs w:val="24"/>
          </w:rPr>
          <w:t xml:space="preserve"> showed that the genotype effect remained significant, with NRF2 KO samples</w:t>
        </w:r>
      </w:ins>
      <w:ins w:id="333" w:author="Sargsyan, Davit [JRDUS]" w:date="2024-10-28T18:02:00Z">
        <w:r w:rsidR="00033875">
          <w:rPr>
            <w:rFonts w:ascii="Times New Roman" w:hAnsi="Times New Roman" w:cs="Times New Roman"/>
            <w:color w:val="000000" w:themeColor="text1"/>
            <w:sz w:val="24"/>
            <w:szCs w:val="24"/>
          </w:rPr>
          <w:t xml:space="preserve"> having higher mean </w:t>
        </w:r>
      </w:ins>
      <w:ins w:id="334" w:author="Sargsyan, Davit [JRDUS]" w:date="2024-10-28T18:10:00Z">
        <w:r w:rsidR="00715B7F">
          <w:rPr>
            <w:rFonts w:ascii="Times New Roman" w:hAnsi="Times New Roman" w:cs="Times New Roman"/>
            <w:color w:val="000000" w:themeColor="text1"/>
            <w:sz w:val="24"/>
            <w:szCs w:val="24"/>
          </w:rPr>
          <w:t xml:space="preserve">Shannon </w:t>
        </w:r>
      </w:ins>
      <w:ins w:id="335" w:author="Sargsyan, Davit [JRDUS]" w:date="2024-10-28T18:02:00Z">
        <w:r w:rsidR="00033875">
          <w:rPr>
            <w:rFonts w:ascii="Times New Roman" w:hAnsi="Times New Roman" w:cs="Times New Roman"/>
            <w:color w:val="000000" w:themeColor="text1"/>
            <w:sz w:val="24"/>
            <w:szCs w:val="24"/>
          </w:rPr>
          <w:t xml:space="preserve">index compared to WT (p-value = 0.02). </w:t>
        </w:r>
      </w:ins>
      <w:ins w:id="336" w:author="Sargsyan, Davit [JRDUS]" w:date="2024-10-28T18:04:00Z">
        <w:r w:rsidR="00715B7F">
          <w:rPr>
            <w:rFonts w:ascii="Times New Roman" w:hAnsi="Times New Roman" w:cs="Times New Roman"/>
            <w:color w:val="000000" w:themeColor="text1"/>
            <w:sz w:val="24"/>
            <w:szCs w:val="24"/>
          </w:rPr>
          <w:t xml:space="preserve">However, the differences of </w:t>
        </w:r>
        <w:proofErr w:type="spellStart"/>
        <w:r w:rsidR="00715B7F">
          <w:rPr>
            <w:rFonts w:ascii="Times New Roman" w:hAnsi="Times New Roman" w:cs="Times New Roman"/>
            <w:color w:val="000000" w:themeColor="text1"/>
            <w:sz w:val="24"/>
            <w:szCs w:val="24"/>
          </w:rPr>
          <w:t>DSS+cranberry</w:t>
        </w:r>
        <w:proofErr w:type="spellEnd"/>
        <w:r w:rsidR="00715B7F">
          <w:rPr>
            <w:rFonts w:ascii="Times New Roman" w:hAnsi="Times New Roman" w:cs="Times New Roman"/>
            <w:color w:val="000000" w:themeColor="text1"/>
            <w:sz w:val="24"/>
            <w:szCs w:val="24"/>
          </w:rPr>
          <w:t xml:space="preserve"> or DSS+PEITC with the </w:t>
        </w:r>
      </w:ins>
      <w:ins w:id="337" w:author="Sargsyan, Davit [JRDUS]" w:date="2024-10-28T18:05:00Z">
        <w:r w:rsidR="00715B7F">
          <w:rPr>
            <w:rFonts w:ascii="Times New Roman" w:hAnsi="Times New Roman" w:cs="Times New Roman"/>
            <w:color w:val="000000" w:themeColor="text1"/>
            <w:sz w:val="24"/>
            <w:szCs w:val="24"/>
          </w:rPr>
          <w:t xml:space="preserve">unchallenged group became non-significant, </w:t>
        </w:r>
      </w:ins>
      <w:ins w:id="338" w:author="Sargsyan, Davit [JRDUS]" w:date="2024-10-28T18:08:00Z">
        <w:r w:rsidR="00715B7F">
          <w:rPr>
            <w:rFonts w:ascii="Times New Roman" w:hAnsi="Times New Roman" w:cs="Times New Roman"/>
            <w:color w:val="000000" w:themeColor="text1"/>
            <w:sz w:val="24"/>
            <w:szCs w:val="24"/>
          </w:rPr>
          <w:t xml:space="preserve">with only the </w:t>
        </w:r>
        <w:r w:rsidR="00715B7F" w:rsidRPr="006F0CEF">
          <w:rPr>
            <w:rFonts w:ascii="Times New Roman" w:hAnsi="Times New Roman" w:cs="Times New Roman"/>
            <w:color w:val="000000" w:themeColor="text1"/>
            <w:sz w:val="24"/>
            <w:szCs w:val="24"/>
          </w:rPr>
          <w:t xml:space="preserve">DSS+AIN93M </w:t>
        </w:r>
        <w:r w:rsidR="00715B7F">
          <w:rPr>
            <w:rFonts w:ascii="Times New Roman" w:hAnsi="Times New Roman" w:cs="Times New Roman"/>
            <w:color w:val="000000" w:themeColor="text1"/>
            <w:sz w:val="24"/>
            <w:szCs w:val="24"/>
          </w:rPr>
          <w:t>group being significantly lower compared to the control</w:t>
        </w:r>
      </w:ins>
      <w:ins w:id="339" w:author="Sargsyan, Davit [JRDUS]" w:date="2024-10-28T18:09:00Z">
        <w:r w:rsidR="00715B7F">
          <w:rPr>
            <w:rFonts w:ascii="Times New Roman" w:hAnsi="Times New Roman" w:cs="Times New Roman"/>
            <w:color w:val="000000" w:themeColor="text1"/>
            <w:sz w:val="24"/>
            <w:szCs w:val="24"/>
          </w:rPr>
          <w:t xml:space="preserve"> (</w:t>
        </w:r>
      </w:ins>
      <w:ins w:id="340" w:author="Sargsyan, Davit [JRDUS]" w:date="2024-10-28T18:10:00Z">
        <w:r w:rsidR="00715B7F">
          <w:rPr>
            <w:rFonts w:ascii="Times New Roman" w:hAnsi="Times New Roman" w:cs="Times New Roman"/>
            <w:color w:val="000000" w:themeColor="text1"/>
            <w:sz w:val="24"/>
            <w:szCs w:val="24"/>
          </w:rPr>
          <w:t>p-value &lt; 0.01</w:t>
        </w:r>
      </w:ins>
      <w:ins w:id="341" w:author="Sargsyan, Davit [JRDUS]" w:date="2024-10-28T18:09:00Z">
        <w:r w:rsidR="00715B7F">
          <w:rPr>
            <w:rFonts w:ascii="Times New Roman" w:hAnsi="Times New Roman" w:cs="Times New Roman"/>
            <w:color w:val="000000" w:themeColor="text1"/>
            <w:sz w:val="24"/>
            <w:szCs w:val="24"/>
          </w:rPr>
          <w:t>)</w:t>
        </w:r>
      </w:ins>
      <w:ins w:id="342" w:author="Sargsyan, Davit [JRDUS]" w:date="2024-10-28T18:08:00Z">
        <w:r w:rsidR="00715B7F">
          <w:rPr>
            <w:rFonts w:ascii="Times New Roman" w:hAnsi="Times New Roman" w:cs="Times New Roman"/>
            <w:color w:val="000000" w:themeColor="text1"/>
            <w:sz w:val="24"/>
            <w:szCs w:val="24"/>
          </w:rPr>
          <w:t>. Th</w:t>
        </w:r>
      </w:ins>
      <w:ins w:id="343" w:author="Sargsyan, Davit [JRDUS]" w:date="2024-10-28T18:09:00Z">
        <w:r w:rsidR="00715B7F">
          <w:rPr>
            <w:rFonts w:ascii="Times New Roman" w:hAnsi="Times New Roman" w:cs="Times New Roman"/>
            <w:color w:val="000000" w:themeColor="text1"/>
            <w:sz w:val="24"/>
            <w:szCs w:val="24"/>
          </w:rPr>
          <w:t xml:space="preserve">e results </w:t>
        </w:r>
      </w:ins>
      <w:ins w:id="344" w:author="Sargsyan, Davit [JRDUS]" w:date="2024-10-28T18:11:00Z">
        <w:r w:rsidR="00715B7F">
          <w:rPr>
            <w:rFonts w:ascii="Times New Roman" w:hAnsi="Times New Roman" w:cs="Times New Roman"/>
            <w:color w:val="000000" w:themeColor="text1"/>
            <w:sz w:val="24"/>
            <w:szCs w:val="24"/>
          </w:rPr>
          <w:t xml:space="preserve">are shown in Figure 2B and </w:t>
        </w:r>
      </w:ins>
      <w:ins w:id="345" w:author="Sargsyan, Davit [JRDUS]" w:date="2024-10-28T18:09:00Z">
        <w:r w:rsidR="00715B7F">
          <w:rPr>
            <w:rFonts w:ascii="Times New Roman" w:hAnsi="Times New Roman" w:cs="Times New Roman"/>
            <w:color w:val="000000" w:themeColor="text1"/>
            <w:sz w:val="24"/>
            <w:szCs w:val="24"/>
          </w:rPr>
          <w:t>suggest</w:t>
        </w:r>
      </w:ins>
      <w:ins w:id="346" w:author="Sargsyan, Davit [JRDUS]" w:date="2024-10-28T18:05:00Z">
        <w:r w:rsidR="00715B7F">
          <w:rPr>
            <w:rFonts w:ascii="Times New Roman" w:hAnsi="Times New Roman" w:cs="Times New Roman"/>
            <w:color w:val="000000" w:themeColor="text1"/>
            <w:sz w:val="24"/>
            <w:szCs w:val="24"/>
          </w:rPr>
          <w:t xml:space="preserve"> that the two additives had protective effect on the microbi</w:t>
        </w:r>
      </w:ins>
      <w:ins w:id="347" w:author="Sargsyan, Davit [JRDUS]" w:date="2024-10-28T18:06:00Z">
        <w:r w:rsidR="00715B7F">
          <w:rPr>
            <w:rFonts w:ascii="Times New Roman" w:hAnsi="Times New Roman" w:cs="Times New Roman"/>
            <w:color w:val="000000" w:themeColor="text1"/>
            <w:sz w:val="24"/>
            <w:szCs w:val="24"/>
          </w:rPr>
          <w:t xml:space="preserve">ome richness and diversity. </w:t>
        </w:r>
      </w:ins>
      <w:ins w:id="348" w:author="Sargsyan, Davit [JRDUS]" w:date="2024-10-28T18:07:00Z">
        <w:r w:rsidR="00715B7F">
          <w:rPr>
            <w:rFonts w:ascii="Times New Roman" w:hAnsi="Times New Roman" w:cs="Times New Roman"/>
            <w:color w:val="000000" w:themeColor="text1"/>
            <w:sz w:val="24"/>
            <w:szCs w:val="24"/>
          </w:rPr>
          <w:t xml:space="preserve">The transformation also removed the aging effect. </w:t>
        </w:r>
      </w:ins>
    </w:p>
    <w:p w14:paraId="7AA85625" w14:textId="4B3CDDB2" w:rsidR="00762CFA" w:rsidRPr="006F0CEF" w:rsidDel="00715B7F" w:rsidRDefault="00762CFA" w:rsidP="00B764A5">
      <w:pPr>
        <w:rPr>
          <w:del w:id="349" w:author="Sargsyan, Davit [JRDUS]" w:date="2024-10-28T18:11:00Z"/>
          <w:rFonts w:ascii="Times New Roman" w:hAnsi="Times New Roman" w:cs="Times New Roman"/>
          <w:color w:val="000000" w:themeColor="text1"/>
          <w:sz w:val="24"/>
          <w:szCs w:val="24"/>
        </w:rPr>
      </w:pPr>
      <w:del w:id="350" w:author="Sargsyan, Davit [JRDUS]" w:date="2024-10-28T17:59:00Z">
        <w:r w:rsidRPr="006F0CEF" w:rsidDel="00814248">
          <w:rPr>
            <w:rFonts w:ascii="Times New Roman" w:hAnsi="Times New Roman" w:cs="Times New Roman"/>
            <w:color w:val="000000" w:themeColor="text1"/>
            <w:sz w:val="24"/>
            <w:szCs w:val="24"/>
          </w:rPr>
          <w:delText>However, Shannon index (as well as other indices measuring inequalities in the samples) is biased by the sample’s sequencing depth. Specifically, deeper sequencing results in identification of more, rare OTUs, therefore inflating the index (</w:delText>
        </w:r>
        <w:r w:rsidR="009324DB" w:rsidRPr="006F0CEF" w:rsidDel="00814248">
          <w:rPr>
            <w:rFonts w:ascii="Times New Roman" w:hAnsi="Times New Roman" w:cs="Times New Roman"/>
            <w:color w:val="000000" w:themeColor="text1"/>
            <w:sz w:val="24"/>
            <w:szCs w:val="24"/>
          </w:rPr>
          <w:delText>Supplementa</w:delText>
        </w:r>
        <w:r w:rsidR="000F455F" w:rsidRPr="006F0CEF" w:rsidDel="00814248">
          <w:rPr>
            <w:rFonts w:ascii="Times New Roman" w:hAnsi="Times New Roman" w:cs="Times New Roman"/>
            <w:color w:val="000000" w:themeColor="text1"/>
            <w:sz w:val="24"/>
            <w:szCs w:val="24"/>
          </w:rPr>
          <w:delText>l</w:delText>
        </w:r>
        <w:r w:rsidR="009324DB" w:rsidRPr="006F0CEF" w:rsidDel="00814248">
          <w:rPr>
            <w:rFonts w:ascii="Times New Roman" w:hAnsi="Times New Roman" w:cs="Times New Roman"/>
            <w:color w:val="000000" w:themeColor="text1"/>
            <w:sz w:val="24"/>
            <w:szCs w:val="24"/>
          </w:rPr>
          <w:delText xml:space="preserve"> </w:delText>
        </w:r>
        <w:r w:rsidRPr="006F0CEF" w:rsidDel="00814248">
          <w:rPr>
            <w:rFonts w:ascii="Times New Roman" w:hAnsi="Times New Roman" w:cs="Times New Roman"/>
            <w:color w:val="000000" w:themeColor="text1"/>
            <w:sz w:val="24"/>
            <w:szCs w:val="24"/>
          </w:rPr>
          <w:delText xml:space="preserve">Figure </w:delText>
        </w:r>
        <w:r w:rsidR="005E4DF7" w:rsidRPr="006F0CEF" w:rsidDel="00814248">
          <w:rPr>
            <w:rFonts w:ascii="Times New Roman" w:hAnsi="Times New Roman" w:cs="Times New Roman"/>
            <w:color w:val="000000" w:themeColor="text1"/>
            <w:sz w:val="24"/>
            <w:szCs w:val="24"/>
          </w:rPr>
          <w:delText>2</w:delText>
        </w:r>
        <w:r w:rsidR="009324DB" w:rsidRPr="006F0CEF" w:rsidDel="00814248">
          <w:rPr>
            <w:rFonts w:ascii="Times New Roman" w:hAnsi="Times New Roman" w:cs="Times New Roman"/>
            <w:color w:val="000000" w:themeColor="text1"/>
            <w:sz w:val="24"/>
            <w:szCs w:val="24"/>
          </w:rPr>
          <w:delText>A</w:delText>
        </w:r>
        <w:r w:rsidRPr="006F0CEF" w:rsidDel="00814248">
          <w:rPr>
            <w:rFonts w:ascii="Times New Roman" w:hAnsi="Times New Roman" w:cs="Times New Roman"/>
            <w:color w:val="000000" w:themeColor="text1"/>
            <w:sz w:val="24"/>
            <w:szCs w:val="24"/>
          </w:rPr>
          <w:delText xml:space="preserve">). To remediate for this effect, a sensitivity analysis was conducted by, first, adding 1 to all counts in the combined OTU table. </w:delText>
        </w:r>
      </w:del>
      <w:del w:id="351" w:author="Sargsyan, Davit [JRDUS]" w:date="2024-10-28T18:01:00Z">
        <w:r w:rsidRPr="006F0CEF" w:rsidDel="00814248">
          <w:rPr>
            <w:rFonts w:ascii="Times New Roman" w:hAnsi="Times New Roman" w:cs="Times New Roman"/>
            <w:color w:val="000000" w:themeColor="text1"/>
            <w:sz w:val="24"/>
            <w:szCs w:val="24"/>
          </w:rPr>
          <w:delText>Even though the zeros in the table could represent either complete absence of an OTU from a sample or very low abundance, the zeros were treated similarly here. This remediation removed the Shannon index/sequencing depth correlation (</w:delText>
        </w:r>
        <w:r w:rsidR="005E4DF7" w:rsidRPr="006F0CEF" w:rsidDel="00814248">
          <w:rPr>
            <w:rFonts w:ascii="Times New Roman" w:hAnsi="Times New Roman" w:cs="Times New Roman"/>
            <w:color w:val="000000" w:themeColor="text1"/>
            <w:sz w:val="24"/>
            <w:szCs w:val="24"/>
          </w:rPr>
          <w:delText>Supplementa</w:delText>
        </w:r>
        <w:r w:rsidR="000F455F" w:rsidRPr="006F0CEF" w:rsidDel="00814248">
          <w:rPr>
            <w:rFonts w:ascii="Times New Roman" w:hAnsi="Times New Roman" w:cs="Times New Roman"/>
            <w:color w:val="000000" w:themeColor="text1"/>
            <w:sz w:val="24"/>
            <w:szCs w:val="24"/>
          </w:rPr>
          <w:delText>l</w:delText>
        </w:r>
        <w:r w:rsidR="005E4DF7" w:rsidRPr="006F0CEF" w:rsidDel="00814248">
          <w:rPr>
            <w:rFonts w:ascii="Times New Roman" w:hAnsi="Times New Roman" w:cs="Times New Roman"/>
            <w:color w:val="000000" w:themeColor="text1"/>
            <w:sz w:val="24"/>
            <w:szCs w:val="24"/>
          </w:rPr>
          <w:delText xml:space="preserve"> </w:delText>
        </w:r>
        <w:r w:rsidRPr="006F0CEF" w:rsidDel="00814248">
          <w:rPr>
            <w:rFonts w:ascii="Times New Roman" w:hAnsi="Times New Roman" w:cs="Times New Roman"/>
            <w:color w:val="000000" w:themeColor="text1"/>
            <w:sz w:val="24"/>
            <w:szCs w:val="24"/>
          </w:rPr>
          <w:delText xml:space="preserve">Figure </w:delText>
        </w:r>
        <w:r w:rsidR="005E4DF7" w:rsidRPr="006F0CEF" w:rsidDel="00814248">
          <w:rPr>
            <w:rFonts w:ascii="Times New Roman" w:hAnsi="Times New Roman" w:cs="Times New Roman"/>
            <w:color w:val="000000" w:themeColor="text1"/>
            <w:sz w:val="24"/>
            <w:szCs w:val="24"/>
          </w:rPr>
          <w:delText>2B</w:delText>
        </w:r>
        <w:r w:rsidRPr="006F0CEF" w:rsidDel="00814248">
          <w:rPr>
            <w:rFonts w:ascii="Times New Roman" w:hAnsi="Times New Roman" w:cs="Times New Roman"/>
            <w:color w:val="000000" w:themeColor="text1"/>
            <w:sz w:val="24"/>
            <w:szCs w:val="24"/>
          </w:rPr>
          <w:delText>).</w:delText>
        </w:r>
        <w:r w:rsidR="00383D7B" w:rsidRPr="006F0CEF" w:rsidDel="00814248">
          <w:rPr>
            <w:rFonts w:ascii="Times New Roman" w:hAnsi="Times New Roman" w:cs="Times New Roman"/>
            <w:color w:val="000000" w:themeColor="text1"/>
            <w:sz w:val="24"/>
            <w:szCs w:val="24"/>
          </w:rPr>
          <w:delText xml:space="preserve"> </w:delText>
        </w:r>
      </w:del>
      <w:del w:id="352" w:author="Sargsyan, Davit [JRDUS]" w:date="2024-10-28T18:11:00Z">
        <w:r w:rsidR="00383D7B" w:rsidRPr="006F0CEF" w:rsidDel="00715B7F">
          <w:rPr>
            <w:rFonts w:ascii="Times New Roman" w:hAnsi="Times New Roman" w:cs="Times New Roman"/>
            <w:color w:val="000000" w:themeColor="text1"/>
            <w:sz w:val="24"/>
            <w:szCs w:val="24"/>
          </w:rPr>
          <w:delText>After repeating the analysis on the corrected Shannon index, genotype differences remained statistically significant (higher alpha diversity in the N</w:delText>
        </w:r>
        <w:r w:rsidR="004A4A08" w:rsidRPr="006F0CEF" w:rsidDel="00715B7F">
          <w:rPr>
            <w:rFonts w:ascii="Times New Roman" w:hAnsi="Times New Roman" w:cs="Times New Roman"/>
            <w:color w:val="000000" w:themeColor="text1"/>
            <w:sz w:val="24"/>
            <w:szCs w:val="24"/>
          </w:rPr>
          <w:delText>r</w:delText>
        </w:r>
        <w:r w:rsidR="00383D7B" w:rsidRPr="006F0CEF" w:rsidDel="00715B7F">
          <w:rPr>
            <w:rFonts w:ascii="Times New Roman" w:hAnsi="Times New Roman" w:cs="Times New Roman"/>
            <w:color w:val="000000" w:themeColor="text1"/>
            <w:sz w:val="24"/>
            <w:szCs w:val="24"/>
          </w:rPr>
          <w:delText>f2 KO group</w:delText>
        </w:r>
        <w:r w:rsidR="00993B76" w:rsidRPr="006F0CEF" w:rsidDel="00715B7F">
          <w:rPr>
            <w:rFonts w:ascii="Times New Roman" w:hAnsi="Times New Roman" w:cs="Times New Roman"/>
            <w:color w:val="000000" w:themeColor="text1"/>
            <w:sz w:val="24"/>
            <w:szCs w:val="24"/>
          </w:rPr>
          <w:delText xml:space="preserve"> compared to WT</w:delText>
        </w:r>
        <w:r w:rsidR="00383D7B" w:rsidRPr="006F0CEF" w:rsidDel="00715B7F">
          <w:rPr>
            <w:rFonts w:ascii="Times New Roman" w:hAnsi="Times New Roman" w:cs="Times New Roman"/>
            <w:color w:val="000000" w:themeColor="text1"/>
            <w:sz w:val="24"/>
            <w:szCs w:val="24"/>
          </w:rPr>
          <w:delText>, p-value = 0.0</w:delText>
        </w:r>
        <w:r w:rsidR="00BF7C23" w:rsidRPr="006F0CEF" w:rsidDel="00715B7F">
          <w:rPr>
            <w:rFonts w:ascii="Times New Roman" w:hAnsi="Times New Roman" w:cs="Times New Roman"/>
            <w:color w:val="000000" w:themeColor="text1"/>
            <w:sz w:val="24"/>
            <w:szCs w:val="24"/>
          </w:rPr>
          <w:delText>2</w:delText>
        </w:r>
        <w:r w:rsidR="00383D7B" w:rsidRPr="006F0CEF" w:rsidDel="00715B7F">
          <w:rPr>
            <w:rFonts w:ascii="Times New Roman" w:hAnsi="Times New Roman" w:cs="Times New Roman"/>
            <w:color w:val="000000" w:themeColor="text1"/>
            <w:sz w:val="24"/>
            <w:szCs w:val="24"/>
          </w:rPr>
          <w:delText>) but aging effect disappeared and only the DSS+AIN93M group’s alpha diversity remained significantly lower compared to the group not challenged with DSS</w:delText>
        </w:r>
        <w:r w:rsidR="00993B76" w:rsidRPr="006F0CEF" w:rsidDel="00715B7F">
          <w:rPr>
            <w:rFonts w:ascii="Times New Roman" w:hAnsi="Times New Roman" w:cs="Times New Roman"/>
            <w:color w:val="000000" w:themeColor="text1"/>
            <w:sz w:val="24"/>
            <w:szCs w:val="24"/>
          </w:rPr>
          <w:delText xml:space="preserve"> (p-value &lt;0.01)</w:delText>
        </w:r>
        <w:r w:rsidR="00383D7B" w:rsidRPr="006F0CEF" w:rsidDel="00715B7F">
          <w:rPr>
            <w:rFonts w:ascii="Times New Roman" w:hAnsi="Times New Roman" w:cs="Times New Roman"/>
            <w:color w:val="000000" w:themeColor="text1"/>
            <w:sz w:val="24"/>
            <w:szCs w:val="24"/>
          </w:rPr>
          <w:delText>. Th</w:delText>
        </w:r>
        <w:r w:rsidR="004659CB" w:rsidRPr="006F0CEF" w:rsidDel="00715B7F">
          <w:rPr>
            <w:rFonts w:ascii="Times New Roman" w:hAnsi="Times New Roman" w:cs="Times New Roman"/>
            <w:color w:val="000000" w:themeColor="text1"/>
            <w:sz w:val="24"/>
            <w:szCs w:val="24"/>
          </w:rPr>
          <w:delText>ese</w:delText>
        </w:r>
        <w:r w:rsidR="00383D7B" w:rsidRPr="006F0CEF" w:rsidDel="00715B7F">
          <w:rPr>
            <w:rFonts w:ascii="Times New Roman" w:hAnsi="Times New Roman" w:cs="Times New Roman"/>
            <w:color w:val="000000" w:themeColor="text1"/>
            <w:sz w:val="24"/>
            <w:szCs w:val="24"/>
          </w:rPr>
          <w:delText xml:space="preserve"> results suggest that PEITC and cranberry-rich diets had protective effect on the hosts’ microbiome diversity. </w:delText>
        </w:r>
        <w:r w:rsidR="00993B76" w:rsidRPr="006F0CEF" w:rsidDel="00715B7F">
          <w:rPr>
            <w:rFonts w:ascii="Times New Roman" w:hAnsi="Times New Roman" w:cs="Times New Roman"/>
            <w:color w:val="000000" w:themeColor="text1"/>
            <w:sz w:val="24"/>
            <w:szCs w:val="24"/>
          </w:rPr>
          <w:delText xml:space="preserve">The averages of the corrected Shannon indices are presented in Figure </w:delText>
        </w:r>
        <w:r w:rsidR="000F455F" w:rsidRPr="006F0CEF" w:rsidDel="00715B7F">
          <w:rPr>
            <w:rFonts w:ascii="Times New Roman" w:hAnsi="Times New Roman" w:cs="Times New Roman"/>
            <w:color w:val="000000" w:themeColor="text1"/>
            <w:sz w:val="24"/>
            <w:szCs w:val="24"/>
          </w:rPr>
          <w:delText>2B</w:delText>
        </w:r>
        <w:r w:rsidR="00993B76" w:rsidRPr="006F0CEF" w:rsidDel="00715B7F">
          <w:rPr>
            <w:rFonts w:ascii="Times New Roman" w:hAnsi="Times New Roman" w:cs="Times New Roman"/>
            <w:color w:val="000000" w:themeColor="text1"/>
            <w:sz w:val="24"/>
            <w:szCs w:val="24"/>
          </w:rPr>
          <w:delText>.</w:delText>
        </w:r>
      </w:del>
    </w:p>
    <w:p w14:paraId="5F2A8042" w14:textId="6FF087F9" w:rsidR="008E4B69" w:rsidRPr="006F0CEF" w:rsidRDefault="008E4B69" w:rsidP="00A43D9D">
      <w:pPr>
        <w:pStyle w:val="Heading2"/>
        <w:rPr>
          <w:rFonts w:ascii="Times New Roman" w:hAnsi="Times New Roman" w:cs="Times New Roman"/>
          <w:color w:val="000000" w:themeColor="text1"/>
        </w:rPr>
      </w:pPr>
      <w:bookmarkStart w:id="353" w:name="_Toc179148169"/>
      <w:r w:rsidRPr="006F0CEF">
        <w:rPr>
          <w:rFonts w:ascii="Times New Roman" w:hAnsi="Times New Roman" w:cs="Times New Roman"/>
          <w:color w:val="000000" w:themeColor="text1"/>
        </w:rPr>
        <w:t>3.</w:t>
      </w:r>
      <w:ins w:id="354" w:author="Sargsyan, Davit [JRDUS]" w:date="2024-11-02T19:37:00Z">
        <w:r w:rsidR="00743E5F">
          <w:rPr>
            <w:rFonts w:ascii="Times New Roman" w:hAnsi="Times New Roman" w:cs="Times New Roman"/>
            <w:color w:val="000000" w:themeColor="text1"/>
          </w:rPr>
          <w:t>3</w:t>
        </w:r>
      </w:ins>
      <w:del w:id="355" w:author="Sargsyan, Davit [JRDUS]" w:date="2024-11-02T19:37:00Z">
        <w:r w:rsidR="00116D3B" w:rsidRPr="006F0CEF" w:rsidDel="00743E5F">
          <w:rPr>
            <w:rFonts w:ascii="Times New Roman" w:hAnsi="Times New Roman" w:cs="Times New Roman"/>
            <w:color w:val="000000" w:themeColor="text1"/>
          </w:rPr>
          <w:delText>2</w:delText>
        </w:r>
      </w:del>
      <w:r w:rsidRPr="006F0CEF">
        <w:rPr>
          <w:rFonts w:ascii="Times New Roman" w:hAnsi="Times New Roman" w:cs="Times New Roman"/>
          <w:color w:val="000000" w:themeColor="text1"/>
        </w:rPr>
        <w:t xml:space="preserve"> </w:t>
      </w:r>
      <w:r w:rsidR="00166C50" w:rsidRPr="006F0CEF">
        <w:rPr>
          <w:rFonts w:ascii="Times New Roman" w:hAnsi="Times New Roman" w:cs="Times New Roman"/>
          <w:color w:val="000000" w:themeColor="text1"/>
        </w:rPr>
        <w:t>Principal components analys</w:t>
      </w:r>
      <w:r w:rsidR="00966A72" w:rsidRPr="006F0CEF">
        <w:rPr>
          <w:rFonts w:ascii="Times New Roman" w:hAnsi="Times New Roman" w:cs="Times New Roman"/>
          <w:color w:val="000000" w:themeColor="text1"/>
        </w:rPr>
        <w:t>i</w:t>
      </w:r>
      <w:r w:rsidR="00166C50" w:rsidRPr="006F0CEF">
        <w:rPr>
          <w:rFonts w:ascii="Times New Roman" w:hAnsi="Times New Roman" w:cs="Times New Roman"/>
          <w:color w:val="000000" w:themeColor="text1"/>
        </w:rPr>
        <w:t xml:space="preserve">s </w:t>
      </w:r>
      <w:del w:id="356" w:author="Sargsyan, Davit [JRDUS]" w:date="2024-11-02T19:37:00Z">
        <w:r w:rsidR="00166C50" w:rsidRPr="006F0CEF" w:rsidDel="00743E5F">
          <w:rPr>
            <w:rFonts w:ascii="Times New Roman" w:hAnsi="Times New Roman" w:cs="Times New Roman"/>
            <w:color w:val="000000" w:themeColor="text1"/>
          </w:rPr>
          <w:delText xml:space="preserve">reveal </w:delText>
        </w:r>
      </w:del>
      <w:ins w:id="357" w:author="Sargsyan, Davit [JRDUS]" w:date="2024-11-02T19:37:00Z">
        <w:r w:rsidR="00743E5F">
          <w:rPr>
            <w:rFonts w:ascii="Times New Roman" w:hAnsi="Times New Roman" w:cs="Times New Roman"/>
            <w:color w:val="000000" w:themeColor="text1"/>
          </w:rPr>
          <w:t>shows</w:t>
        </w:r>
        <w:r w:rsidR="00743E5F" w:rsidRPr="006F0CEF">
          <w:rPr>
            <w:rFonts w:ascii="Times New Roman" w:hAnsi="Times New Roman" w:cs="Times New Roman"/>
            <w:color w:val="000000" w:themeColor="text1"/>
          </w:rPr>
          <w:t xml:space="preserve"> </w:t>
        </w:r>
      </w:ins>
      <w:r w:rsidR="00166C50" w:rsidRPr="006F0CEF">
        <w:rPr>
          <w:rFonts w:ascii="Times New Roman" w:hAnsi="Times New Roman" w:cs="Times New Roman"/>
          <w:color w:val="000000" w:themeColor="text1"/>
        </w:rPr>
        <w:t>a</w:t>
      </w:r>
      <w:r w:rsidR="000C3A4D" w:rsidRPr="006F0CEF">
        <w:rPr>
          <w:rFonts w:ascii="Times New Roman" w:hAnsi="Times New Roman" w:cs="Times New Roman"/>
          <w:color w:val="000000" w:themeColor="text1"/>
        </w:rPr>
        <w:t xml:space="preserve">ssociation of microbiome composition with </w:t>
      </w:r>
      <w:r w:rsidR="00966A72" w:rsidRPr="006F0CEF">
        <w:rPr>
          <w:rFonts w:ascii="Times New Roman" w:hAnsi="Times New Roman" w:cs="Times New Roman"/>
          <w:color w:val="000000" w:themeColor="text1"/>
        </w:rPr>
        <w:t xml:space="preserve">diet and </w:t>
      </w:r>
      <w:r w:rsidR="000C3A4D" w:rsidRPr="006F0CEF">
        <w:rPr>
          <w:rFonts w:ascii="Times New Roman" w:hAnsi="Times New Roman" w:cs="Times New Roman"/>
          <w:color w:val="000000" w:themeColor="text1"/>
        </w:rPr>
        <w:t>genotype</w:t>
      </w:r>
      <w:bookmarkEnd w:id="353"/>
    </w:p>
    <w:p w14:paraId="195ECFE9" w14:textId="4F5BFA5C" w:rsidR="008E4B69" w:rsidRPr="006F0CEF" w:rsidRDefault="008E4B69" w:rsidP="008E4B69">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OTU counts were aggregated at the </w:t>
      </w:r>
      <w:r w:rsidRPr="00E567D8">
        <w:rPr>
          <w:rFonts w:ascii="Times New Roman" w:hAnsi="Times New Roman" w:cs="Times New Roman"/>
          <w:i/>
          <w:iCs/>
          <w:color w:val="000000" w:themeColor="text1"/>
          <w:sz w:val="24"/>
          <w:szCs w:val="24"/>
          <w:rPrChange w:id="358" w:author="Sargsyan, Davit [JRDUS]" w:date="2024-10-29T07:39:00Z">
            <w:rPr>
              <w:rFonts w:ascii="Times New Roman" w:hAnsi="Times New Roman" w:cs="Times New Roman"/>
              <w:b/>
              <w:bCs/>
              <w:i/>
              <w:iCs/>
              <w:color w:val="000000" w:themeColor="text1"/>
              <w:sz w:val="24"/>
              <w:szCs w:val="24"/>
            </w:rPr>
          </w:rPrChange>
        </w:rPr>
        <w:t>Phylum</w:t>
      </w:r>
      <w:r w:rsidRPr="00E567D8">
        <w:rPr>
          <w:rFonts w:ascii="Times New Roman" w:hAnsi="Times New Roman" w:cs="Times New Roman"/>
          <w:color w:val="000000" w:themeColor="text1"/>
          <w:sz w:val="24"/>
          <w:szCs w:val="24"/>
        </w:rPr>
        <w:t xml:space="preserve"> </w:t>
      </w:r>
      <w:r w:rsidRPr="00E567D8">
        <w:rPr>
          <w:rFonts w:ascii="Times New Roman" w:hAnsi="Times New Roman" w:cs="Times New Roman"/>
          <w:color w:val="000000" w:themeColor="text1"/>
          <w:sz w:val="24"/>
          <w:szCs w:val="24"/>
          <w:rPrChange w:id="359" w:author="Sargsyan, Davit [JRDUS]" w:date="2024-10-29T07:39:00Z">
            <w:rPr>
              <w:rFonts w:ascii="Times New Roman" w:hAnsi="Times New Roman" w:cs="Times New Roman"/>
              <w:b/>
              <w:bCs/>
              <w:color w:val="000000" w:themeColor="text1"/>
              <w:sz w:val="24"/>
              <w:szCs w:val="24"/>
            </w:rPr>
          </w:rPrChange>
        </w:rPr>
        <w:t>level</w:t>
      </w:r>
      <w:r w:rsidRPr="006F0CEF">
        <w:rPr>
          <w:rFonts w:ascii="Times New Roman" w:hAnsi="Times New Roman" w:cs="Times New Roman"/>
          <w:color w:val="000000" w:themeColor="text1"/>
          <w:sz w:val="24"/>
          <w:szCs w:val="24"/>
        </w:rPr>
        <w:t xml:space="preserve">. In total, </w:t>
      </w:r>
      <w:r w:rsidR="004103AF" w:rsidRPr="006F0CEF">
        <w:rPr>
          <w:rFonts w:ascii="Times New Roman" w:hAnsi="Times New Roman" w:cs="Times New Roman"/>
          <w:color w:val="000000" w:themeColor="text1"/>
          <w:sz w:val="24"/>
          <w:szCs w:val="24"/>
        </w:rPr>
        <w:t>22</w:t>
      </w:r>
      <w:r w:rsidRPr="006F0CEF">
        <w:rPr>
          <w:rFonts w:ascii="Times New Roman" w:hAnsi="Times New Roman" w:cs="Times New Roman"/>
          <w:color w:val="000000" w:themeColor="text1"/>
          <w:sz w:val="24"/>
          <w:szCs w:val="24"/>
        </w:rPr>
        <w:t xml:space="preserve"> phyla were </w:t>
      </w:r>
      <w:r w:rsidR="00643C2A" w:rsidRPr="006F0CEF">
        <w:rPr>
          <w:rFonts w:ascii="Times New Roman" w:hAnsi="Times New Roman" w:cs="Times New Roman"/>
          <w:color w:val="000000" w:themeColor="text1"/>
          <w:sz w:val="24"/>
          <w:szCs w:val="24"/>
        </w:rPr>
        <w:t xml:space="preserve">identified, top 10 of which accounted for </w:t>
      </w:r>
      <w:r w:rsidR="00D82E18" w:rsidRPr="006F0CEF">
        <w:rPr>
          <w:rFonts w:ascii="Times New Roman" w:hAnsi="Times New Roman" w:cs="Times New Roman"/>
          <w:color w:val="000000" w:themeColor="text1"/>
          <w:sz w:val="24"/>
          <w:szCs w:val="24"/>
        </w:rPr>
        <w:t>&gt;</w:t>
      </w:r>
      <w:r w:rsidR="00643C2A" w:rsidRPr="006F0CEF">
        <w:rPr>
          <w:rFonts w:ascii="Times New Roman" w:hAnsi="Times New Roman" w:cs="Times New Roman"/>
          <w:color w:val="000000" w:themeColor="text1"/>
          <w:sz w:val="24"/>
          <w:szCs w:val="24"/>
        </w:rPr>
        <w:t>99.96% of all hits. Since deeper sequencing increases chances of identifying rare organisms (</w:t>
      </w:r>
      <w:r w:rsidR="00966A72" w:rsidRPr="006F0CEF">
        <w:rPr>
          <w:rFonts w:ascii="Times New Roman" w:hAnsi="Times New Roman" w:cs="Times New Roman"/>
          <w:color w:val="000000" w:themeColor="text1"/>
          <w:sz w:val="24"/>
          <w:szCs w:val="24"/>
        </w:rPr>
        <w:t>Supplementa</w:t>
      </w:r>
      <w:r w:rsidR="00927E1E" w:rsidRPr="006F0CEF">
        <w:rPr>
          <w:rFonts w:ascii="Times New Roman" w:hAnsi="Times New Roman" w:cs="Times New Roman"/>
          <w:color w:val="000000" w:themeColor="text1"/>
          <w:sz w:val="24"/>
          <w:szCs w:val="24"/>
        </w:rPr>
        <w:t>l</w:t>
      </w:r>
      <w:r w:rsidR="00966A72" w:rsidRPr="006F0CEF">
        <w:rPr>
          <w:rFonts w:ascii="Times New Roman" w:hAnsi="Times New Roman" w:cs="Times New Roman"/>
          <w:color w:val="000000" w:themeColor="text1"/>
          <w:sz w:val="24"/>
          <w:szCs w:val="24"/>
        </w:rPr>
        <w:t xml:space="preserve"> </w:t>
      </w:r>
      <w:r w:rsidR="00643C2A" w:rsidRPr="006F0CEF">
        <w:rPr>
          <w:rFonts w:ascii="Times New Roman" w:hAnsi="Times New Roman" w:cs="Times New Roman"/>
          <w:color w:val="000000" w:themeColor="text1"/>
          <w:sz w:val="24"/>
          <w:szCs w:val="24"/>
        </w:rPr>
        <w:t xml:space="preserve">Figure </w:t>
      </w:r>
      <w:r w:rsidR="00966A72" w:rsidRPr="006F0CEF">
        <w:rPr>
          <w:rFonts w:ascii="Times New Roman" w:hAnsi="Times New Roman" w:cs="Times New Roman"/>
          <w:color w:val="000000" w:themeColor="text1"/>
          <w:sz w:val="24"/>
          <w:szCs w:val="24"/>
        </w:rPr>
        <w:t>3</w:t>
      </w:r>
      <w:r w:rsidR="00643C2A" w:rsidRPr="006F0CEF">
        <w:rPr>
          <w:rFonts w:ascii="Times New Roman" w:hAnsi="Times New Roman" w:cs="Times New Roman"/>
          <w:color w:val="000000" w:themeColor="text1"/>
          <w:sz w:val="24"/>
          <w:szCs w:val="24"/>
        </w:rPr>
        <w:t>), and the samples varied greatly by sequencing depth (</w:t>
      </w:r>
      <w:r w:rsidR="005C4D85" w:rsidRPr="006F0CEF">
        <w:rPr>
          <w:rFonts w:ascii="Times New Roman" w:hAnsi="Times New Roman" w:cs="Times New Roman"/>
          <w:color w:val="000000" w:themeColor="text1"/>
          <w:sz w:val="24"/>
          <w:szCs w:val="24"/>
        </w:rPr>
        <w:t>Supplemental</w:t>
      </w:r>
      <w:r w:rsidR="00966A72" w:rsidRPr="006F0CEF">
        <w:rPr>
          <w:rFonts w:ascii="Times New Roman" w:hAnsi="Times New Roman" w:cs="Times New Roman"/>
          <w:color w:val="000000" w:themeColor="text1"/>
          <w:sz w:val="24"/>
          <w:szCs w:val="24"/>
        </w:rPr>
        <w:t xml:space="preserve"> </w:t>
      </w:r>
      <w:r w:rsidR="00643C2A" w:rsidRPr="006F0CEF">
        <w:rPr>
          <w:rFonts w:ascii="Times New Roman" w:hAnsi="Times New Roman" w:cs="Times New Roman"/>
          <w:color w:val="000000" w:themeColor="text1"/>
          <w:sz w:val="24"/>
          <w:szCs w:val="24"/>
        </w:rPr>
        <w:t xml:space="preserve">Figure </w:t>
      </w:r>
      <w:r w:rsidR="00966A72" w:rsidRPr="006F0CEF">
        <w:rPr>
          <w:rFonts w:ascii="Times New Roman" w:hAnsi="Times New Roman" w:cs="Times New Roman"/>
          <w:color w:val="000000" w:themeColor="text1"/>
          <w:sz w:val="24"/>
          <w:szCs w:val="24"/>
        </w:rPr>
        <w:t>1</w:t>
      </w:r>
      <w:r w:rsidR="00643C2A" w:rsidRPr="006F0CEF">
        <w:rPr>
          <w:rFonts w:ascii="Times New Roman" w:hAnsi="Times New Roman" w:cs="Times New Roman"/>
          <w:color w:val="000000" w:themeColor="text1"/>
          <w:sz w:val="24"/>
          <w:szCs w:val="24"/>
        </w:rPr>
        <w:t xml:space="preserve">), rare phylum were </w:t>
      </w:r>
      <w:del w:id="360" w:author="Sargsyan, Davit [JRDUS]" w:date="2024-10-29T07:07:00Z">
        <w:r w:rsidR="00643C2A" w:rsidRPr="006F0CEF" w:rsidDel="00906FBE">
          <w:rPr>
            <w:rFonts w:ascii="Times New Roman" w:hAnsi="Times New Roman" w:cs="Times New Roman"/>
            <w:color w:val="000000" w:themeColor="text1"/>
            <w:sz w:val="24"/>
            <w:szCs w:val="24"/>
          </w:rPr>
          <w:delText>not included</w:delText>
        </w:r>
      </w:del>
      <w:ins w:id="361" w:author="Sargsyan, Davit [JRDUS]" w:date="2024-10-29T07:07:00Z">
        <w:r w:rsidR="00906FBE">
          <w:rPr>
            <w:rFonts w:ascii="Times New Roman" w:hAnsi="Times New Roman" w:cs="Times New Roman"/>
            <w:color w:val="000000" w:themeColor="text1"/>
            <w:sz w:val="24"/>
            <w:szCs w:val="24"/>
          </w:rPr>
          <w:t>excluded</w:t>
        </w:r>
      </w:ins>
      <w:r w:rsidR="00643C2A" w:rsidRPr="006F0CEF">
        <w:rPr>
          <w:rFonts w:ascii="Times New Roman" w:hAnsi="Times New Roman" w:cs="Times New Roman"/>
          <w:color w:val="000000" w:themeColor="text1"/>
          <w:sz w:val="24"/>
          <w:szCs w:val="24"/>
        </w:rPr>
        <w:t xml:space="preserve"> </w:t>
      </w:r>
      <w:del w:id="362" w:author="Sargsyan, Davit [JRDUS]" w:date="2024-10-29T07:07:00Z">
        <w:r w:rsidR="00643C2A" w:rsidRPr="006F0CEF" w:rsidDel="00906FBE">
          <w:rPr>
            <w:rFonts w:ascii="Times New Roman" w:hAnsi="Times New Roman" w:cs="Times New Roman"/>
            <w:color w:val="000000" w:themeColor="text1"/>
            <w:sz w:val="24"/>
            <w:szCs w:val="24"/>
          </w:rPr>
          <w:delText xml:space="preserve">in </w:delText>
        </w:r>
      </w:del>
      <w:ins w:id="363" w:author="Sargsyan, Davit [JRDUS]" w:date="2024-10-29T07:07:00Z">
        <w:r w:rsidR="00906FBE">
          <w:rPr>
            <w:rFonts w:ascii="Times New Roman" w:hAnsi="Times New Roman" w:cs="Times New Roman"/>
            <w:color w:val="000000" w:themeColor="text1"/>
            <w:sz w:val="24"/>
            <w:szCs w:val="24"/>
          </w:rPr>
          <w:t>from</w:t>
        </w:r>
        <w:r w:rsidR="00906FBE" w:rsidRPr="006F0CEF">
          <w:rPr>
            <w:rFonts w:ascii="Times New Roman" w:hAnsi="Times New Roman" w:cs="Times New Roman"/>
            <w:color w:val="000000" w:themeColor="text1"/>
            <w:sz w:val="24"/>
            <w:szCs w:val="24"/>
          </w:rPr>
          <w:t xml:space="preserve"> </w:t>
        </w:r>
      </w:ins>
      <w:r w:rsidR="00643C2A" w:rsidRPr="006F0CEF">
        <w:rPr>
          <w:rFonts w:ascii="Times New Roman" w:hAnsi="Times New Roman" w:cs="Times New Roman"/>
          <w:color w:val="000000" w:themeColor="text1"/>
          <w:sz w:val="24"/>
          <w:szCs w:val="24"/>
        </w:rPr>
        <w:t xml:space="preserve">the downstream analysis. </w:t>
      </w:r>
      <w:del w:id="364" w:author="Sargsyan, Davit [JRDUS]" w:date="2024-10-29T07:07:00Z">
        <w:r w:rsidR="004E36C6" w:rsidRPr="006F0CEF" w:rsidDel="00906FBE">
          <w:rPr>
            <w:rFonts w:ascii="Times New Roman" w:hAnsi="Times New Roman" w:cs="Times New Roman"/>
            <w:color w:val="000000" w:themeColor="text1"/>
            <w:sz w:val="24"/>
            <w:szCs w:val="24"/>
          </w:rPr>
          <w:delText>PCA</w:delText>
        </w:r>
        <w:r w:rsidR="004D4165" w:rsidRPr="006F0CEF" w:rsidDel="00906FBE">
          <w:rPr>
            <w:rFonts w:ascii="Times New Roman" w:hAnsi="Times New Roman" w:cs="Times New Roman"/>
            <w:color w:val="000000" w:themeColor="text1"/>
            <w:sz w:val="24"/>
            <w:szCs w:val="24"/>
          </w:rPr>
          <w:delText xml:space="preserve"> was conducted on the combined data</w:delText>
        </w:r>
      </w:del>
      <w:ins w:id="365" w:author="Sargsyan, Davit [JRDUS]" w:date="2024-10-29T07:07:00Z">
        <w:r w:rsidR="00906FBE">
          <w:rPr>
            <w:rFonts w:ascii="Times New Roman" w:hAnsi="Times New Roman" w:cs="Times New Roman"/>
            <w:color w:val="000000" w:themeColor="text1"/>
            <w:sz w:val="24"/>
            <w:szCs w:val="24"/>
          </w:rPr>
          <w:t>Data</w:t>
        </w:r>
      </w:ins>
      <w:r w:rsidR="004D4165" w:rsidRPr="006F0CEF">
        <w:rPr>
          <w:rFonts w:ascii="Times New Roman" w:hAnsi="Times New Roman" w:cs="Times New Roman"/>
          <w:color w:val="000000" w:themeColor="text1"/>
          <w:sz w:val="24"/>
          <w:szCs w:val="24"/>
        </w:rPr>
        <w:t xml:space="preserve"> from the 3 experiments</w:t>
      </w:r>
      <w:ins w:id="366" w:author="Sargsyan, Davit [JRDUS]" w:date="2024-10-29T07:07:00Z">
        <w:r w:rsidR="00906FBE">
          <w:rPr>
            <w:rFonts w:ascii="Times New Roman" w:hAnsi="Times New Roman" w:cs="Times New Roman"/>
            <w:color w:val="000000" w:themeColor="text1"/>
            <w:sz w:val="24"/>
            <w:szCs w:val="24"/>
          </w:rPr>
          <w:t xml:space="preserve"> was combined for the analysis</w:t>
        </w:r>
      </w:ins>
      <w:ins w:id="367" w:author="Sargsyan, Davit [JRDUS]" w:date="2024-10-29T07:08:00Z">
        <w:r w:rsidR="00906FBE">
          <w:rPr>
            <w:rFonts w:ascii="Times New Roman" w:hAnsi="Times New Roman" w:cs="Times New Roman"/>
            <w:color w:val="000000" w:themeColor="text1"/>
            <w:sz w:val="24"/>
            <w:szCs w:val="24"/>
          </w:rPr>
          <w:t xml:space="preserve">, however, each group of samples was visualized separately to highlight the differences between </w:t>
        </w:r>
      </w:ins>
      <w:ins w:id="368" w:author="Sargsyan, Davit [JRDUS]" w:date="2024-10-29T07:09:00Z">
        <w:r w:rsidR="00906FBE">
          <w:rPr>
            <w:rFonts w:ascii="Times New Roman" w:hAnsi="Times New Roman" w:cs="Times New Roman"/>
            <w:color w:val="000000" w:themeColor="text1"/>
            <w:sz w:val="24"/>
            <w:szCs w:val="24"/>
          </w:rPr>
          <w:t xml:space="preserve">experimental </w:t>
        </w:r>
      </w:ins>
      <w:ins w:id="369" w:author="Sargsyan, Davit [JRDUS]" w:date="2024-10-29T07:08:00Z">
        <w:r w:rsidR="00906FBE">
          <w:rPr>
            <w:rFonts w:ascii="Times New Roman" w:hAnsi="Times New Roman" w:cs="Times New Roman"/>
            <w:color w:val="000000" w:themeColor="text1"/>
            <w:sz w:val="24"/>
            <w:szCs w:val="24"/>
          </w:rPr>
          <w:t>conditions</w:t>
        </w:r>
      </w:ins>
      <w:del w:id="370" w:author="Sargsyan, Davit [JRDUS]" w:date="2024-10-29T07:08:00Z">
        <w:r w:rsidR="004D4165" w:rsidRPr="006F0CEF" w:rsidDel="00906FBE">
          <w:rPr>
            <w:rFonts w:ascii="Times New Roman" w:hAnsi="Times New Roman" w:cs="Times New Roman"/>
            <w:color w:val="000000" w:themeColor="text1"/>
            <w:sz w:val="24"/>
            <w:szCs w:val="24"/>
          </w:rPr>
          <w:delText>, but scores</w:delText>
        </w:r>
        <w:r w:rsidR="004E36C6" w:rsidRPr="006F0CEF" w:rsidDel="00906FBE">
          <w:rPr>
            <w:rFonts w:ascii="Times New Roman" w:hAnsi="Times New Roman" w:cs="Times New Roman"/>
            <w:color w:val="000000" w:themeColor="text1"/>
            <w:sz w:val="24"/>
            <w:szCs w:val="24"/>
          </w:rPr>
          <w:delText xml:space="preserve"> and loadings were graphed </w:delText>
        </w:r>
        <w:r w:rsidR="004D4165" w:rsidRPr="006F0CEF" w:rsidDel="00906FBE">
          <w:rPr>
            <w:rFonts w:ascii="Times New Roman" w:hAnsi="Times New Roman" w:cs="Times New Roman"/>
            <w:color w:val="000000" w:themeColor="text1"/>
            <w:sz w:val="24"/>
            <w:szCs w:val="24"/>
          </w:rPr>
          <w:delText>in separate panels by genotype and experiment to highlight the differences</w:delText>
        </w:r>
      </w:del>
      <w:r w:rsidR="004E36C6" w:rsidRPr="006F0CEF">
        <w:rPr>
          <w:rFonts w:ascii="Times New Roman" w:hAnsi="Times New Roman" w:cs="Times New Roman"/>
          <w:color w:val="000000" w:themeColor="text1"/>
          <w:sz w:val="24"/>
          <w:szCs w:val="24"/>
        </w:rPr>
        <w:t xml:space="preserve"> (Figure </w:t>
      </w:r>
      <w:r w:rsidR="00966A72" w:rsidRPr="006F0CEF">
        <w:rPr>
          <w:rFonts w:ascii="Times New Roman" w:hAnsi="Times New Roman" w:cs="Times New Roman"/>
          <w:color w:val="000000" w:themeColor="text1"/>
          <w:sz w:val="24"/>
          <w:szCs w:val="24"/>
        </w:rPr>
        <w:t>4</w:t>
      </w:r>
      <w:r w:rsidR="004E36C6" w:rsidRPr="006F0CEF">
        <w:rPr>
          <w:rFonts w:ascii="Times New Roman" w:hAnsi="Times New Roman" w:cs="Times New Roman"/>
          <w:color w:val="000000" w:themeColor="text1"/>
          <w:sz w:val="24"/>
          <w:szCs w:val="24"/>
        </w:rPr>
        <w:t xml:space="preserve">). The </w:t>
      </w:r>
      <w:del w:id="371" w:author="Sargsyan, Davit [JRDUS]" w:date="2024-10-29T07:09:00Z">
        <w:r w:rsidR="004E36C6" w:rsidRPr="006F0CEF" w:rsidDel="00906FBE">
          <w:rPr>
            <w:rFonts w:ascii="Times New Roman" w:hAnsi="Times New Roman" w:cs="Times New Roman"/>
            <w:color w:val="000000" w:themeColor="text1"/>
            <w:sz w:val="24"/>
            <w:szCs w:val="24"/>
          </w:rPr>
          <w:delText>bi</w:delText>
        </w:r>
        <w:r w:rsidR="004D4165" w:rsidRPr="006F0CEF" w:rsidDel="00906FBE">
          <w:rPr>
            <w:rFonts w:ascii="Times New Roman" w:hAnsi="Times New Roman" w:cs="Times New Roman"/>
            <w:color w:val="000000" w:themeColor="text1"/>
            <w:sz w:val="24"/>
            <w:szCs w:val="24"/>
          </w:rPr>
          <w:delText>p</w:delText>
        </w:r>
        <w:r w:rsidR="004E36C6" w:rsidRPr="006F0CEF" w:rsidDel="00906FBE">
          <w:rPr>
            <w:rFonts w:ascii="Times New Roman" w:hAnsi="Times New Roman" w:cs="Times New Roman"/>
            <w:color w:val="000000" w:themeColor="text1"/>
            <w:sz w:val="24"/>
            <w:szCs w:val="24"/>
          </w:rPr>
          <w:delText xml:space="preserve">lot showed </w:delText>
        </w:r>
        <w:r w:rsidR="004D4165" w:rsidRPr="006F0CEF" w:rsidDel="00906FBE">
          <w:rPr>
            <w:rFonts w:ascii="Times New Roman" w:hAnsi="Times New Roman" w:cs="Times New Roman"/>
            <w:color w:val="000000" w:themeColor="text1"/>
            <w:sz w:val="24"/>
            <w:szCs w:val="24"/>
          </w:rPr>
          <w:delText>large</w:delText>
        </w:r>
      </w:del>
      <w:ins w:id="372" w:author="Sargsyan, Davit [JRDUS]" w:date="2024-10-29T07:09:00Z">
        <w:r w:rsidR="00906FBE">
          <w:rPr>
            <w:rFonts w:ascii="Times New Roman" w:hAnsi="Times New Roman" w:cs="Times New Roman"/>
            <w:color w:val="000000" w:themeColor="text1"/>
            <w:sz w:val="24"/>
            <w:szCs w:val="24"/>
          </w:rPr>
          <w:t>PCA suggested relatively high</w:t>
        </w:r>
      </w:ins>
      <w:r w:rsidR="004D4165" w:rsidRPr="006F0CEF">
        <w:rPr>
          <w:rFonts w:ascii="Times New Roman" w:hAnsi="Times New Roman" w:cs="Times New Roman"/>
          <w:color w:val="000000" w:themeColor="text1"/>
          <w:sz w:val="24"/>
          <w:szCs w:val="24"/>
        </w:rPr>
        <w:t xml:space="preserve"> </w:t>
      </w:r>
      <w:del w:id="373" w:author="Sargsyan, Davit [JRDUS]" w:date="2024-10-29T07:10:00Z">
        <w:r w:rsidR="004D4165" w:rsidRPr="006F0CEF" w:rsidDel="00906FBE">
          <w:rPr>
            <w:rFonts w:ascii="Times New Roman" w:hAnsi="Times New Roman" w:cs="Times New Roman"/>
            <w:color w:val="000000" w:themeColor="text1"/>
            <w:sz w:val="24"/>
            <w:szCs w:val="24"/>
          </w:rPr>
          <w:delText>between</w:delText>
        </w:r>
      </w:del>
      <w:ins w:id="374" w:author="Sargsyan, Davit [JRDUS]" w:date="2024-10-29T07:10:00Z">
        <w:r w:rsidR="00906FBE">
          <w:rPr>
            <w:rFonts w:ascii="Times New Roman" w:hAnsi="Times New Roman" w:cs="Times New Roman"/>
            <w:color w:val="000000" w:themeColor="text1"/>
            <w:sz w:val="24"/>
            <w:szCs w:val="24"/>
          </w:rPr>
          <w:t>inter</w:t>
        </w:r>
      </w:ins>
      <w:r w:rsidR="004D4165" w:rsidRPr="006F0CEF">
        <w:rPr>
          <w:rFonts w:ascii="Times New Roman" w:hAnsi="Times New Roman" w:cs="Times New Roman"/>
          <w:color w:val="000000" w:themeColor="text1"/>
          <w:sz w:val="24"/>
          <w:szCs w:val="24"/>
        </w:rPr>
        <w:t>-experiment variability</w:t>
      </w:r>
      <w:r w:rsidR="00445F6D" w:rsidRPr="006F0CEF">
        <w:rPr>
          <w:rFonts w:ascii="Times New Roman" w:hAnsi="Times New Roman" w:cs="Times New Roman"/>
          <w:color w:val="000000" w:themeColor="text1"/>
          <w:sz w:val="24"/>
          <w:szCs w:val="24"/>
        </w:rPr>
        <w:t xml:space="preserve">, specifically, </w:t>
      </w:r>
      <w:del w:id="375" w:author="Sargsyan, Davit [JRDUS]" w:date="2024-10-29T07:11:00Z">
        <w:r w:rsidR="00445F6D" w:rsidRPr="006F0CEF" w:rsidDel="00906FBE">
          <w:rPr>
            <w:rFonts w:ascii="Times New Roman" w:hAnsi="Times New Roman" w:cs="Times New Roman"/>
            <w:color w:val="000000" w:themeColor="text1"/>
            <w:sz w:val="24"/>
            <w:szCs w:val="24"/>
          </w:rPr>
          <w:delText xml:space="preserve">higher </w:delText>
        </w:r>
      </w:del>
      <w:ins w:id="376" w:author="Sargsyan, Davit [JRDUS]" w:date="2024-10-29T07:11:00Z">
        <w:r w:rsidR="00906FBE">
          <w:rPr>
            <w:rFonts w:ascii="Times New Roman" w:hAnsi="Times New Roman" w:cs="Times New Roman"/>
            <w:color w:val="000000" w:themeColor="text1"/>
            <w:sz w:val="24"/>
            <w:szCs w:val="24"/>
          </w:rPr>
          <w:t>lower</w:t>
        </w:r>
        <w:r w:rsidR="00906FBE" w:rsidRPr="006F0CEF">
          <w:rPr>
            <w:rFonts w:ascii="Times New Roman" w:hAnsi="Times New Roman" w:cs="Times New Roman"/>
            <w:color w:val="000000" w:themeColor="text1"/>
            <w:sz w:val="24"/>
            <w:szCs w:val="24"/>
          </w:rPr>
          <w:t xml:space="preserve"> </w:t>
        </w:r>
      </w:ins>
      <w:r w:rsidR="00445F6D" w:rsidRPr="006F0CEF">
        <w:rPr>
          <w:rFonts w:ascii="Times New Roman" w:hAnsi="Times New Roman" w:cs="Times New Roman"/>
          <w:color w:val="000000" w:themeColor="text1"/>
          <w:sz w:val="24"/>
          <w:szCs w:val="24"/>
        </w:rPr>
        <w:t xml:space="preserve">relative abundance of </w:t>
      </w:r>
      <w:r w:rsidR="00445F6D" w:rsidRPr="006F0CEF">
        <w:rPr>
          <w:rFonts w:ascii="Times New Roman" w:hAnsi="Times New Roman" w:cs="Times New Roman"/>
          <w:i/>
          <w:iCs/>
          <w:color w:val="000000" w:themeColor="text1"/>
          <w:sz w:val="24"/>
          <w:szCs w:val="24"/>
        </w:rPr>
        <w:t xml:space="preserve">Bacteroidetes, </w:t>
      </w:r>
      <w:r w:rsidR="00445F6D" w:rsidRPr="006F0CEF">
        <w:rPr>
          <w:rFonts w:ascii="Times New Roman" w:hAnsi="Times New Roman" w:cs="Times New Roman"/>
          <w:color w:val="000000" w:themeColor="text1"/>
          <w:sz w:val="24"/>
          <w:szCs w:val="24"/>
        </w:rPr>
        <w:t xml:space="preserve">and </w:t>
      </w:r>
      <w:del w:id="377" w:author="Sargsyan, Davit [JRDUS]" w:date="2024-10-29T07:11:00Z">
        <w:r w:rsidR="00445F6D" w:rsidRPr="006F0CEF" w:rsidDel="00906FBE">
          <w:rPr>
            <w:rFonts w:ascii="Times New Roman" w:hAnsi="Times New Roman" w:cs="Times New Roman"/>
            <w:color w:val="000000" w:themeColor="text1"/>
            <w:sz w:val="24"/>
            <w:szCs w:val="24"/>
          </w:rPr>
          <w:delText xml:space="preserve">lower </w:delText>
        </w:r>
      </w:del>
      <w:ins w:id="378" w:author="Sargsyan, Davit [JRDUS]" w:date="2024-10-29T07:11:00Z">
        <w:r w:rsidR="00906FBE">
          <w:rPr>
            <w:rFonts w:ascii="Times New Roman" w:hAnsi="Times New Roman" w:cs="Times New Roman"/>
            <w:color w:val="000000" w:themeColor="text1"/>
            <w:sz w:val="24"/>
            <w:szCs w:val="24"/>
          </w:rPr>
          <w:t>higher</w:t>
        </w:r>
        <w:r w:rsidR="00906FBE" w:rsidRPr="006F0CEF">
          <w:rPr>
            <w:rFonts w:ascii="Times New Roman" w:hAnsi="Times New Roman" w:cs="Times New Roman"/>
            <w:color w:val="000000" w:themeColor="text1"/>
            <w:sz w:val="24"/>
            <w:szCs w:val="24"/>
          </w:rPr>
          <w:t xml:space="preserve"> </w:t>
        </w:r>
      </w:ins>
      <w:r w:rsidR="00445F6D" w:rsidRPr="006F0CEF">
        <w:rPr>
          <w:rFonts w:ascii="Times New Roman" w:hAnsi="Times New Roman" w:cs="Times New Roman"/>
          <w:color w:val="000000" w:themeColor="text1"/>
          <w:sz w:val="24"/>
          <w:szCs w:val="24"/>
        </w:rPr>
        <w:t xml:space="preserve">relative abundance of </w:t>
      </w:r>
      <w:r w:rsidR="00445F6D" w:rsidRPr="006F0CEF">
        <w:rPr>
          <w:rFonts w:ascii="Times New Roman" w:hAnsi="Times New Roman" w:cs="Times New Roman"/>
          <w:i/>
          <w:iCs/>
          <w:color w:val="000000" w:themeColor="text1"/>
          <w:sz w:val="24"/>
          <w:szCs w:val="24"/>
        </w:rPr>
        <w:t>Verrucomicrobia</w:t>
      </w:r>
      <w:r w:rsidR="00445F6D" w:rsidRPr="006F0CEF">
        <w:rPr>
          <w:rFonts w:ascii="Times New Roman" w:hAnsi="Times New Roman" w:cs="Times New Roman"/>
          <w:color w:val="000000" w:themeColor="text1"/>
          <w:sz w:val="24"/>
          <w:szCs w:val="24"/>
        </w:rPr>
        <w:t xml:space="preserve"> in </w:t>
      </w:r>
      <w:del w:id="379" w:author="Sargsyan, Davit [JRDUS]" w:date="2024-10-29T07:12:00Z">
        <w:r w:rsidR="00445F6D" w:rsidRPr="006F0CEF" w:rsidDel="00906FBE">
          <w:rPr>
            <w:rFonts w:ascii="Times New Roman" w:hAnsi="Times New Roman" w:cs="Times New Roman"/>
            <w:color w:val="000000" w:themeColor="text1"/>
            <w:sz w:val="24"/>
            <w:szCs w:val="24"/>
          </w:rPr>
          <w:delText xml:space="preserve">the </w:delText>
        </w:r>
      </w:del>
      <w:ins w:id="380" w:author="Sargsyan, Davit [JRDUS]" w:date="2024-10-29T07:12:00Z">
        <w:r w:rsidR="00906FBE">
          <w:rPr>
            <w:rFonts w:ascii="Times New Roman" w:hAnsi="Times New Roman" w:cs="Times New Roman"/>
            <w:color w:val="000000" w:themeColor="text1"/>
            <w:sz w:val="24"/>
            <w:szCs w:val="24"/>
          </w:rPr>
          <w:t>Exp03</w:t>
        </w:r>
        <w:r w:rsidR="00906FBE" w:rsidRPr="006F0CEF">
          <w:rPr>
            <w:rFonts w:ascii="Times New Roman" w:hAnsi="Times New Roman" w:cs="Times New Roman"/>
            <w:color w:val="000000" w:themeColor="text1"/>
            <w:sz w:val="24"/>
            <w:szCs w:val="24"/>
          </w:rPr>
          <w:t xml:space="preserve"> </w:t>
        </w:r>
      </w:ins>
      <w:del w:id="381" w:author="Sargsyan, Davit [JRDUS]" w:date="2024-10-29T07:12:00Z">
        <w:r w:rsidR="00445F6D" w:rsidRPr="006F0CEF" w:rsidDel="00906FBE">
          <w:rPr>
            <w:rFonts w:ascii="Times New Roman" w:hAnsi="Times New Roman" w:cs="Times New Roman"/>
            <w:color w:val="000000" w:themeColor="text1"/>
            <w:sz w:val="24"/>
            <w:szCs w:val="24"/>
          </w:rPr>
          <w:delText>first two experiments (</w:delText>
        </w:r>
      </w:del>
      <w:ins w:id="382" w:author="Sargsyan, Davit [JRDUS]" w:date="2024-10-29T07:12:00Z">
        <w:r w:rsidR="00906FBE">
          <w:rPr>
            <w:rFonts w:ascii="Times New Roman" w:hAnsi="Times New Roman" w:cs="Times New Roman"/>
            <w:color w:val="000000" w:themeColor="text1"/>
            <w:sz w:val="24"/>
            <w:szCs w:val="24"/>
          </w:rPr>
          <w:t xml:space="preserve">compared to </w:t>
        </w:r>
      </w:ins>
      <w:r w:rsidR="00450D83" w:rsidRPr="006F0CEF">
        <w:rPr>
          <w:rFonts w:ascii="Times New Roman" w:hAnsi="Times New Roman" w:cs="Times New Roman"/>
          <w:color w:val="000000" w:themeColor="text1"/>
          <w:sz w:val="24"/>
          <w:szCs w:val="24"/>
        </w:rPr>
        <w:t>Exp01 and Exp02</w:t>
      </w:r>
      <w:del w:id="383" w:author="Sargsyan, Davit [JRDUS]" w:date="2024-10-29T07:12:00Z">
        <w:r w:rsidR="00445F6D" w:rsidRPr="006F0CEF" w:rsidDel="00906FBE">
          <w:rPr>
            <w:rFonts w:ascii="Times New Roman" w:hAnsi="Times New Roman" w:cs="Times New Roman"/>
            <w:color w:val="000000" w:themeColor="text1"/>
            <w:sz w:val="24"/>
            <w:szCs w:val="24"/>
          </w:rPr>
          <w:delText xml:space="preserve">) compared </w:delText>
        </w:r>
        <w:r w:rsidR="00445F6D" w:rsidRPr="006F0CEF" w:rsidDel="00906FBE">
          <w:rPr>
            <w:rFonts w:ascii="Times New Roman" w:hAnsi="Times New Roman" w:cs="Times New Roman"/>
            <w:color w:val="000000" w:themeColor="text1"/>
            <w:sz w:val="24"/>
            <w:szCs w:val="24"/>
          </w:rPr>
          <w:lastRenderedPageBreak/>
          <w:delText>to the third one (</w:delText>
        </w:r>
        <w:r w:rsidR="00F33806" w:rsidRPr="006F0CEF" w:rsidDel="00906FBE">
          <w:rPr>
            <w:rFonts w:ascii="Times New Roman" w:hAnsi="Times New Roman" w:cs="Times New Roman"/>
            <w:color w:val="000000" w:themeColor="text1"/>
            <w:sz w:val="24"/>
            <w:szCs w:val="24"/>
          </w:rPr>
          <w:delText>Exp03</w:delText>
        </w:r>
        <w:r w:rsidR="00445F6D" w:rsidRPr="006F0CEF" w:rsidDel="00906FBE">
          <w:rPr>
            <w:rFonts w:ascii="Times New Roman" w:hAnsi="Times New Roman" w:cs="Times New Roman"/>
            <w:color w:val="000000" w:themeColor="text1"/>
            <w:sz w:val="24"/>
            <w:szCs w:val="24"/>
          </w:rPr>
          <w:delText>)</w:delText>
        </w:r>
      </w:del>
      <w:r w:rsidR="00445F6D" w:rsidRPr="006F0CEF">
        <w:rPr>
          <w:rFonts w:ascii="Times New Roman" w:hAnsi="Times New Roman" w:cs="Times New Roman"/>
          <w:color w:val="000000" w:themeColor="text1"/>
          <w:sz w:val="24"/>
          <w:szCs w:val="24"/>
        </w:rPr>
        <w:t>. Relative abundance</w:t>
      </w:r>
      <w:r w:rsidR="003B0680" w:rsidRPr="006F0CEF">
        <w:rPr>
          <w:rFonts w:ascii="Times New Roman" w:hAnsi="Times New Roman" w:cs="Times New Roman"/>
          <w:color w:val="000000" w:themeColor="text1"/>
          <w:sz w:val="24"/>
          <w:szCs w:val="24"/>
        </w:rPr>
        <w:t>s</w:t>
      </w:r>
      <w:r w:rsidR="00445F6D" w:rsidRPr="006F0CEF">
        <w:rPr>
          <w:rFonts w:ascii="Times New Roman" w:hAnsi="Times New Roman" w:cs="Times New Roman"/>
          <w:color w:val="000000" w:themeColor="text1"/>
          <w:sz w:val="24"/>
          <w:szCs w:val="24"/>
        </w:rPr>
        <w:t xml:space="preserve"> of </w:t>
      </w:r>
      <w:r w:rsidR="00445F6D" w:rsidRPr="006F0CEF">
        <w:rPr>
          <w:rFonts w:ascii="Times New Roman" w:hAnsi="Times New Roman" w:cs="Times New Roman"/>
          <w:i/>
          <w:iCs/>
          <w:color w:val="000000" w:themeColor="text1"/>
          <w:sz w:val="24"/>
          <w:szCs w:val="24"/>
        </w:rPr>
        <w:t>Firmicutes</w:t>
      </w:r>
      <w:r w:rsidR="00445F6D" w:rsidRPr="006F0CEF">
        <w:rPr>
          <w:rFonts w:ascii="Times New Roman" w:hAnsi="Times New Roman" w:cs="Times New Roman"/>
          <w:color w:val="000000" w:themeColor="text1"/>
          <w:sz w:val="24"/>
          <w:szCs w:val="24"/>
        </w:rPr>
        <w:t xml:space="preserve"> and </w:t>
      </w:r>
      <w:r w:rsidR="00445F6D" w:rsidRPr="006F0CEF">
        <w:rPr>
          <w:rFonts w:ascii="Times New Roman" w:hAnsi="Times New Roman" w:cs="Times New Roman"/>
          <w:i/>
          <w:iCs/>
          <w:color w:val="000000" w:themeColor="text1"/>
          <w:sz w:val="24"/>
          <w:szCs w:val="24"/>
        </w:rPr>
        <w:t xml:space="preserve">Actinobacteria </w:t>
      </w:r>
      <w:r w:rsidR="00445F6D" w:rsidRPr="006F0CEF">
        <w:rPr>
          <w:rFonts w:ascii="Times New Roman" w:hAnsi="Times New Roman" w:cs="Times New Roman"/>
          <w:color w:val="000000" w:themeColor="text1"/>
          <w:sz w:val="24"/>
          <w:szCs w:val="24"/>
        </w:rPr>
        <w:t xml:space="preserve">were higher in the WT </w:t>
      </w:r>
      <w:r w:rsidR="003B0680" w:rsidRPr="006F0CEF">
        <w:rPr>
          <w:rFonts w:ascii="Times New Roman" w:hAnsi="Times New Roman" w:cs="Times New Roman"/>
          <w:color w:val="000000" w:themeColor="text1"/>
          <w:sz w:val="24"/>
          <w:szCs w:val="24"/>
        </w:rPr>
        <w:t xml:space="preserve">DSS-treated </w:t>
      </w:r>
      <w:r w:rsidR="00445F6D" w:rsidRPr="006F0CEF">
        <w:rPr>
          <w:rFonts w:ascii="Times New Roman" w:hAnsi="Times New Roman" w:cs="Times New Roman"/>
          <w:color w:val="000000" w:themeColor="text1"/>
          <w:sz w:val="24"/>
          <w:szCs w:val="24"/>
        </w:rPr>
        <w:t xml:space="preserve">mice in the </w:t>
      </w:r>
      <w:r w:rsidR="00F33806" w:rsidRPr="006F0CEF">
        <w:rPr>
          <w:rFonts w:ascii="Times New Roman" w:hAnsi="Times New Roman" w:cs="Times New Roman"/>
          <w:color w:val="000000" w:themeColor="text1"/>
          <w:sz w:val="24"/>
          <w:szCs w:val="24"/>
        </w:rPr>
        <w:t>Exp03</w:t>
      </w:r>
      <w:r w:rsidR="00445F6D" w:rsidRPr="006F0CEF">
        <w:rPr>
          <w:rFonts w:ascii="Times New Roman" w:hAnsi="Times New Roman" w:cs="Times New Roman"/>
          <w:color w:val="000000" w:themeColor="text1"/>
          <w:sz w:val="24"/>
          <w:szCs w:val="24"/>
        </w:rPr>
        <w:t xml:space="preserve"> compared to </w:t>
      </w:r>
      <w:r w:rsidR="003B0680" w:rsidRPr="006F0CEF">
        <w:rPr>
          <w:rFonts w:ascii="Times New Roman" w:hAnsi="Times New Roman" w:cs="Times New Roman"/>
          <w:color w:val="000000" w:themeColor="text1"/>
          <w:sz w:val="24"/>
          <w:szCs w:val="24"/>
        </w:rPr>
        <w:t>all other groups</w:t>
      </w:r>
      <w:r w:rsidR="00445F6D" w:rsidRPr="006F0CEF">
        <w:rPr>
          <w:rFonts w:ascii="Times New Roman" w:hAnsi="Times New Roman" w:cs="Times New Roman"/>
          <w:color w:val="000000" w:themeColor="text1"/>
          <w:sz w:val="24"/>
          <w:szCs w:val="24"/>
        </w:rPr>
        <w:t xml:space="preserve">, while </w:t>
      </w:r>
      <w:r w:rsidR="00445F6D" w:rsidRPr="006F0CEF">
        <w:rPr>
          <w:rFonts w:ascii="Times New Roman" w:hAnsi="Times New Roman" w:cs="Times New Roman"/>
          <w:i/>
          <w:iCs/>
          <w:color w:val="000000" w:themeColor="text1"/>
          <w:sz w:val="24"/>
          <w:szCs w:val="24"/>
        </w:rPr>
        <w:t>Epsilonbacteraeota</w:t>
      </w:r>
      <w:r w:rsidR="003B0680" w:rsidRPr="006F0CEF">
        <w:rPr>
          <w:rFonts w:ascii="Times New Roman" w:hAnsi="Times New Roman" w:cs="Times New Roman"/>
          <w:i/>
          <w:iCs/>
          <w:color w:val="000000" w:themeColor="text1"/>
          <w:sz w:val="24"/>
          <w:szCs w:val="24"/>
        </w:rPr>
        <w:t xml:space="preserve"> </w:t>
      </w:r>
      <w:r w:rsidR="003B0680" w:rsidRPr="006F0CEF">
        <w:rPr>
          <w:rFonts w:ascii="Times New Roman" w:hAnsi="Times New Roman" w:cs="Times New Roman"/>
          <w:color w:val="000000" w:themeColor="text1"/>
          <w:sz w:val="24"/>
          <w:szCs w:val="24"/>
        </w:rPr>
        <w:t>were more abundant in all Nrf2 KO and WT control (AIN93M) groups compared to the rest.</w:t>
      </w:r>
      <w:r w:rsidR="004D4165" w:rsidRPr="006F0CEF">
        <w:rPr>
          <w:rFonts w:ascii="Times New Roman" w:hAnsi="Times New Roman" w:cs="Times New Roman"/>
          <w:color w:val="000000" w:themeColor="text1"/>
          <w:sz w:val="24"/>
          <w:szCs w:val="24"/>
        </w:rPr>
        <w:t xml:space="preserve"> </w:t>
      </w:r>
      <w:del w:id="384" w:author="Sargsyan, Davit [JRDUS]" w:date="2024-10-29T07:13:00Z">
        <w:r w:rsidR="004D4165" w:rsidRPr="006F0CEF" w:rsidDel="00E27A3D">
          <w:rPr>
            <w:rFonts w:ascii="Times New Roman" w:hAnsi="Times New Roman" w:cs="Times New Roman"/>
            <w:color w:val="000000" w:themeColor="text1"/>
            <w:sz w:val="24"/>
            <w:szCs w:val="24"/>
          </w:rPr>
          <w:delText xml:space="preserve">Additionally, </w:delText>
        </w:r>
      </w:del>
      <w:r w:rsidR="004D4165" w:rsidRPr="006F0CEF">
        <w:rPr>
          <w:rFonts w:ascii="Times New Roman" w:hAnsi="Times New Roman" w:cs="Times New Roman"/>
          <w:color w:val="000000" w:themeColor="text1"/>
          <w:sz w:val="24"/>
          <w:szCs w:val="24"/>
        </w:rPr>
        <w:t xml:space="preserve">DSS+PEITC </w:t>
      </w:r>
      <w:del w:id="385" w:author="Sargsyan, Davit [JRDUS]" w:date="2024-10-29T07:13:00Z">
        <w:r w:rsidR="004D4165" w:rsidRPr="006F0CEF" w:rsidDel="00E27A3D">
          <w:rPr>
            <w:rFonts w:ascii="Times New Roman" w:hAnsi="Times New Roman" w:cs="Times New Roman"/>
            <w:color w:val="000000" w:themeColor="text1"/>
            <w:sz w:val="24"/>
            <w:szCs w:val="24"/>
          </w:rPr>
          <w:delText xml:space="preserve">group </w:delText>
        </w:r>
      </w:del>
      <w:r w:rsidR="004D4165" w:rsidRPr="006F0CEF">
        <w:rPr>
          <w:rFonts w:ascii="Times New Roman" w:hAnsi="Times New Roman" w:cs="Times New Roman"/>
          <w:color w:val="000000" w:themeColor="text1"/>
          <w:sz w:val="24"/>
          <w:szCs w:val="24"/>
        </w:rPr>
        <w:t xml:space="preserve">samples </w:t>
      </w:r>
      <w:ins w:id="386" w:author="Sargsyan, Davit [JRDUS]" w:date="2024-10-29T07:14:00Z">
        <w:r w:rsidR="004F479F">
          <w:rPr>
            <w:rFonts w:ascii="Times New Roman" w:hAnsi="Times New Roman" w:cs="Times New Roman"/>
            <w:color w:val="000000" w:themeColor="text1"/>
            <w:sz w:val="24"/>
            <w:szCs w:val="24"/>
          </w:rPr>
          <w:t xml:space="preserve">grouped </w:t>
        </w:r>
      </w:ins>
      <w:ins w:id="387" w:author="Sargsyan, Davit [JRDUS]" w:date="2024-10-29T07:16:00Z">
        <w:r w:rsidR="004F479F">
          <w:rPr>
            <w:rFonts w:ascii="Times New Roman" w:hAnsi="Times New Roman" w:cs="Times New Roman"/>
            <w:color w:val="000000" w:themeColor="text1"/>
            <w:sz w:val="24"/>
            <w:szCs w:val="24"/>
          </w:rPr>
          <w:t xml:space="preserve">between </w:t>
        </w:r>
      </w:ins>
      <w:ins w:id="388" w:author="Sargsyan, Davit [JRDUS]" w:date="2024-10-29T07:15:00Z">
        <w:r w:rsidR="004F479F">
          <w:rPr>
            <w:rFonts w:ascii="Times New Roman" w:hAnsi="Times New Roman" w:cs="Times New Roman"/>
            <w:color w:val="000000" w:themeColor="text1"/>
            <w:sz w:val="24"/>
            <w:szCs w:val="24"/>
          </w:rPr>
          <w:t xml:space="preserve">the </w:t>
        </w:r>
      </w:ins>
      <w:ins w:id="389" w:author="Sargsyan, Davit [JRDUS]" w:date="2024-10-29T07:19:00Z">
        <w:r w:rsidR="00B735DC">
          <w:rPr>
            <w:rFonts w:ascii="Times New Roman" w:hAnsi="Times New Roman" w:cs="Times New Roman"/>
            <w:color w:val="000000" w:themeColor="text1"/>
            <w:sz w:val="24"/>
            <w:szCs w:val="24"/>
          </w:rPr>
          <w:t xml:space="preserve">negative </w:t>
        </w:r>
      </w:ins>
      <w:ins w:id="390" w:author="Sargsyan, Davit [JRDUS]" w:date="2024-10-29T07:15:00Z">
        <w:r w:rsidR="004F479F">
          <w:rPr>
            <w:rFonts w:ascii="Times New Roman" w:hAnsi="Times New Roman" w:cs="Times New Roman"/>
            <w:color w:val="000000" w:themeColor="text1"/>
            <w:sz w:val="24"/>
            <w:szCs w:val="24"/>
          </w:rPr>
          <w:t>(no-DSS+</w:t>
        </w:r>
        <w:r w:rsidR="004F479F" w:rsidRPr="004F479F">
          <w:rPr>
            <w:rFonts w:ascii="Times New Roman" w:hAnsi="Times New Roman" w:cs="Times New Roman"/>
            <w:color w:val="000000" w:themeColor="text1"/>
            <w:sz w:val="24"/>
            <w:szCs w:val="24"/>
          </w:rPr>
          <w:t xml:space="preserve"> </w:t>
        </w:r>
        <w:r w:rsidR="004F479F" w:rsidRPr="006F0CEF">
          <w:rPr>
            <w:rFonts w:ascii="Times New Roman" w:hAnsi="Times New Roman" w:cs="Times New Roman"/>
            <w:color w:val="000000" w:themeColor="text1"/>
            <w:sz w:val="24"/>
            <w:szCs w:val="24"/>
          </w:rPr>
          <w:t>AIN93M</w:t>
        </w:r>
        <w:r w:rsidR="004F479F">
          <w:rPr>
            <w:rFonts w:ascii="Times New Roman" w:hAnsi="Times New Roman" w:cs="Times New Roman"/>
            <w:color w:val="000000" w:themeColor="text1"/>
            <w:sz w:val="24"/>
            <w:szCs w:val="24"/>
          </w:rPr>
          <w:t>)</w:t>
        </w:r>
      </w:ins>
      <w:ins w:id="391" w:author="Sargsyan, Davit [JRDUS]" w:date="2024-10-29T07:19:00Z">
        <w:r w:rsidR="00B735DC">
          <w:rPr>
            <w:rFonts w:ascii="Times New Roman" w:hAnsi="Times New Roman" w:cs="Times New Roman"/>
            <w:color w:val="000000" w:themeColor="text1"/>
            <w:sz w:val="24"/>
            <w:szCs w:val="24"/>
          </w:rPr>
          <w:t xml:space="preserve"> </w:t>
        </w:r>
      </w:ins>
      <w:ins w:id="392" w:author="Sargsyan, Davit [JRDUS]" w:date="2024-10-29T07:16:00Z">
        <w:r w:rsidR="004F479F">
          <w:rPr>
            <w:rFonts w:ascii="Times New Roman" w:hAnsi="Times New Roman" w:cs="Times New Roman"/>
            <w:color w:val="000000" w:themeColor="text1"/>
            <w:sz w:val="24"/>
            <w:szCs w:val="24"/>
          </w:rPr>
          <w:t xml:space="preserve">and the </w:t>
        </w:r>
      </w:ins>
      <w:ins w:id="393" w:author="Sargsyan, Davit [JRDUS]" w:date="2024-10-29T07:19:00Z">
        <w:r w:rsidR="00B735DC">
          <w:rPr>
            <w:rFonts w:ascii="Times New Roman" w:hAnsi="Times New Roman" w:cs="Times New Roman"/>
            <w:color w:val="000000" w:themeColor="text1"/>
            <w:sz w:val="24"/>
            <w:szCs w:val="24"/>
          </w:rPr>
          <w:t>positive (</w:t>
        </w:r>
      </w:ins>
      <w:ins w:id="394" w:author="Sargsyan, Davit [JRDUS]" w:date="2024-10-29T07:16:00Z">
        <w:r w:rsidR="004F479F">
          <w:rPr>
            <w:rFonts w:ascii="Times New Roman" w:hAnsi="Times New Roman" w:cs="Times New Roman"/>
            <w:color w:val="000000" w:themeColor="text1"/>
            <w:sz w:val="24"/>
            <w:szCs w:val="24"/>
          </w:rPr>
          <w:t>DSS</w:t>
        </w:r>
      </w:ins>
      <w:ins w:id="395" w:author="Sargsyan, Davit [JRDUS]" w:date="2024-10-29T07:17:00Z">
        <w:r w:rsidR="004F479F">
          <w:rPr>
            <w:rFonts w:ascii="Times New Roman" w:hAnsi="Times New Roman" w:cs="Times New Roman"/>
            <w:color w:val="000000" w:themeColor="text1"/>
            <w:sz w:val="24"/>
            <w:szCs w:val="24"/>
          </w:rPr>
          <w:t>+</w:t>
        </w:r>
        <w:r w:rsidR="004F479F" w:rsidRPr="004F479F">
          <w:rPr>
            <w:rFonts w:ascii="Times New Roman" w:hAnsi="Times New Roman" w:cs="Times New Roman"/>
            <w:color w:val="000000" w:themeColor="text1"/>
            <w:sz w:val="24"/>
            <w:szCs w:val="24"/>
          </w:rPr>
          <w:t xml:space="preserve"> </w:t>
        </w:r>
        <w:r w:rsidR="004F479F" w:rsidRPr="006F0CEF">
          <w:rPr>
            <w:rFonts w:ascii="Times New Roman" w:hAnsi="Times New Roman" w:cs="Times New Roman"/>
            <w:color w:val="000000" w:themeColor="text1"/>
            <w:sz w:val="24"/>
            <w:szCs w:val="24"/>
          </w:rPr>
          <w:t>AIN93M</w:t>
        </w:r>
      </w:ins>
      <w:ins w:id="396" w:author="Sargsyan, Davit [JRDUS]" w:date="2024-10-29T07:19:00Z">
        <w:r w:rsidR="00B735DC">
          <w:rPr>
            <w:rFonts w:ascii="Times New Roman" w:hAnsi="Times New Roman" w:cs="Times New Roman"/>
            <w:color w:val="000000" w:themeColor="text1"/>
            <w:sz w:val="24"/>
            <w:szCs w:val="24"/>
          </w:rPr>
          <w:t>) controls</w:t>
        </w:r>
      </w:ins>
      <w:ins w:id="397" w:author="Sargsyan, Davit [JRDUS]" w:date="2024-10-29T07:17:00Z">
        <w:r w:rsidR="004F479F" w:rsidRPr="006F0CEF" w:rsidDel="004F479F">
          <w:rPr>
            <w:rFonts w:ascii="Times New Roman" w:hAnsi="Times New Roman" w:cs="Times New Roman"/>
            <w:color w:val="000000" w:themeColor="text1"/>
            <w:sz w:val="24"/>
            <w:szCs w:val="24"/>
          </w:rPr>
          <w:t xml:space="preserve"> </w:t>
        </w:r>
      </w:ins>
      <w:del w:id="398" w:author="Sargsyan, Davit [JRDUS]" w:date="2024-10-29T07:16:00Z">
        <w:r w:rsidR="004D4165" w:rsidRPr="006F0CEF" w:rsidDel="004F479F">
          <w:rPr>
            <w:rFonts w:ascii="Times New Roman" w:hAnsi="Times New Roman" w:cs="Times New Roman"/>
            <w:color w:val="000000" w:themeColor="text1"/>
            <w:sz w:val="24"/>
            <w:szCs w:val="24"/>
          </w:rPr>
          <w:delText>showed trend reversal from the positive control (DSS+AIN93M) group in WT</w:delText>
        </w:r>
      </w:del>
      <w:r w:rsidR="004D4165" w:rsidRPr="006F0CEF">
        <w:rPr>
          <w:rFonts w:ascii="Times New Roman" w:hAnsi="Times New Roman" w:cs="Times New Roman"/>
          <w:color w:val="000000" w:themeColor="text1"/>
          <w:sz w:val="24"/>
          <w:szCs w:val="24"/>
        </w:rPr>
        <w:t>, suggesting protective effect of PEITC on microbiome of DSS-treated mice.</w:t>
      </w:r>
    </w:p>
    <w:p w14:paraId="400FB5A9" w14:textId="3E3E767E" w:rsidR="003E3B5C" w:rsidRPr="006F0CEF" w:rsidRDefault="00CA15A7" w:rsidP="008E4B69">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The top 10 most abundant Phylum were used for the PCA.</w:t>
      </w:r>
      <w:r w:rsidR="00BB38D0" w:rsidRPr="006F0CEF">
        <w:rPr>
          <w:rFonts w:ascii="Times New Roman" w:hAnsi="Times New Roman" w:cs="Times New Roman"/>
          <w:color w:val="000000" w:themeColor="text1"/>
          <w:sz w:val="24"/>
          <w:szCs w:val="24"/>
        </w:rPr>
        <w:t xml:space="preserve"> The analysis </w:t>
      </w:r>
      <w:del w:id="399" w:author="Sargsyan, Davit [JRDUS]" w:date="2024-10-29T07:37:00Z">
        <w:r w:rsidR="00BB38D0" w:rsidRPr="006F0CEF" w:rsidDel="006C4119">
          <w:rPr>
            <w:rFonts w:ascii="Times New Roman" w:hAnsi="Times New Roman" w:cs="Times New Roman"/>
            <w:color w:val="000000" w:themeColor="text1"/>
            <w:sz w:val="24"/>
            <w:szCs w:val="24"/>
          </w:rPr>
          <w:delText xml:space="preserve">revealed </w:delText>
        </w:r>
      </w:del>
      <w:ins w:id="400" w:author="Sargsyan, Davit [JRDUS]" w:date="2024-10-29T07:37:00Z">
        <w:r w:rsidR="006C4119">
          <w:rPr>
            <w:rFonts w:ascii="Times New Roman" w:hAnsi="Times New Roman" w:cs="Times New Roman"/>
            <w:color w:val="000000" w:themeColor="text1"/>
            <w:sz w:val="24"/>
            <w:szCs w:val="24"/>
          </w:rPr>
          <w:t>showed</w:t>
        </w:r>
        <w:r w:rsidR="006C4119" w:rsidRPr="006F0CEF">
          <w:rPr>
            <w:rFonts w:ascii="Times New Roman" w:hAnsi="Times New Roman" w:cs="Times New Roman"/>
            <w:color w:val="000000" w:themeColor="text1"/>
            <w:sz w:val="24"/>
            <w:szCs w:val="24"/>
          </w:rPr>
          <w:t xml:space="preserve"> </w:t>
        </w:r>
      </w:ins>
      <w:r w:rsidR="00BB38D0" w:rsidRPr="006F0CEF">
        <w:rPr>
          <w:rFonts w:ascii="Times New Roman" w:hAnsi="Times New Roman" w:cs="Times New Roman"/>
          <w:color w:val="000000" w:themeColor="text1"/>
          <w:sz w:val="24"/>
          <w:szCs w:val="24"/>
        </w:rPr>
        <w:t xml:space="preserve">strong </w:t>
      </w:r>
      <w:del w:id="401" w:author="Sargsyan, Davit [JRDUS]" w:date="2024-10-29T07:37:00Z">
        <w:r w:rsidR="00BB38D0" w:rsidRPr="006F0CEF" w:rsidDel="006C4119">
          <w:rPr>
            <w:rFonts w:ascii="Times New Roman" w:hAnsi="Times New Roman" w:cs="Times New Roman"/>
            <w:color w:val="000000" w:themeColor="text1"/>
            <w:sz w:val="24"/>
            <w:szCs w:val="24"/>
          </w:rPr>
          <w:delText xml:space="preserve">diet </w:delText>
        </w:r>
      </w:del>
      <w:r w:rsidR="00BB38D0" w:rsidRPr="006F0CEF">
        <w:rPr>
          <w:rFonts w:ascii="Times New Roman" w:hAnsi="Times New Roman" w:cs="Times New Roman"/>
          <w:color w:val="000000" w:themeColor="text1"/>
          <w:sz w:val="24"/>
          <w:szCs w:val="24"/>
        </w:rPr>
        <w:t xml:space="preserve">effect </w:t>
      </w:r>
      <w:ins w:id="402" w:author="Sargsyan, Davit [JRDUS]" w:date="2024-10-29T07:37:00Z">
        <w:r w:rsidR="006C4119">
          <w:rPr>
            <w:rFonts w:ascii="Times New Roman" w:hAnsi="Times New Roman" w:cs="Times New Roman"/>
            <w:color w:val="000000" w:themeColor="text1"/>
            <w:sz w:val="24"/>
            <w:szCs w:val="24"/>
          </w:rPr>
          <w:t xml:space="preserve">of diet </w:t>
        </w:r>
      </w:ins>
      <w:r w:rsidR="00BB38D0" w:rsidRPr="006F0CEF">
        <w:rPr>
          <w:rFonts w:ascii="Times New Roman" w:hAnsi="Times New Roman" w:cs="Times New Roman"/>
          <w:color w:val="000000" w:themeColor="text1"/>
          <w:sz w:val="24"/>
          <w:szCs w:val="24"/>
        </w:rPr>
        <w:t xml:space="preserve">on the microbial composition. Specifically, relative abundance of </w:t>
      </w:r>
      <w:r w:rsidR="006B1263" w:rsidRPr="006F0CEF">
        <w:rPr>
          <w:rFonts w:ascii="Times New Roman" w:hAnsi="Times New Roman" w:cs="Times New Roman"/>
          <w:i/>
          <w:iCs/>
          <w:color w:val="000000" w:themeColor="text1"/>
          <w:sz w:val="24"/>
          <w:szCs w:val="24"/>
        </w:rPr>
        <w:t>Firmicutes</w:t>
      </w:r>
      <w:r w:rsidR="00BB38D0" w:rsidRPr="006F0CEF">
        <w:rPr>
          <w:rFonts w:ascii="Times New Roman" w:hAnsi="Times New Roman" w:cs="Times New Roman"/>
          <w:color w:val="000000" w:themeColor="text1"/>
          <w:sz w:val="24"/>
          <w:szCs w:val="24"/>
        </w:rPr>
        <w:t xml:space="preserve"> </w:t>
      </w:r>
      <w:r w:rsidR="006B1263" w:rsidRPr="006F0CEF">
        <w:rPr>
          <w:rFonts w:ascii="Times New Roman" w:hAnsi="Times New Roman" w:cs="Times New Roman"/>
          <w:color w:val="000000" w:themeColor="text1"/>
          <w:sz w:val="24"/>
          <w:szCs w:val="24"/>
        </w:rPr>
        <w:t xml:space="preserve">and </w:t>
      </w:r>
      <w:r w:rsidR="006B1263" w:rsidRPr="006F0CEF">
        <w:rPr>
          <w:rFonts w:ascii="Times New Roman" w:hAnsi="Times New Roman" w:cs="Times New Roman"/>
          <w:i/>
          <w:iCs/>
          <w:color w:val="000000" w:themeColor="text1"/>
          <w:sz w:val="24"/>
          <w:szCs w:val="24"/>
        </w:rPr>
        <w:t>Verrucomicrobia</w:t>
      </w:r>
      <w:r w:rsidRPr="006F0CEF">
        <w:rPr>
          <w:rFonts w:ascii="Times New Roman" w:hAnsi="Times New Roman" w:cs="Times New Roman"/>
          <w:color w:val="000000" w:themeColor="text1"/>
          <w:sz w:val="24"/>
          <w:szCs w:val="24"/>
        </w:rPr>
        <w:t xml:space="preserve"> </w:t>
      </w:r>
      <w:r w:rsidR="006B1263" w:rsidRPr="006F0CEF">
        <w:rPr>
          <w:rFonts w:ascii="Times New Roman" w:hAnsi="Times New Roman" w:cs="Times New Roman"/>
          <w:color w:val="000000" w:themeColor="text1"/>
          <w:sz w:val="24"/>
          <w:szCs w:val="24"/>
        </w:rPr>
        <w:t xml:space="preserve">increased while relative abundance of </w:t>
      </w:r>
      <w:r w:rsidR="006B1263" w:rsidRPr="006F0CEF">
        <w:rPr>
          <w:rFonts w:ascii="Times New Roman" w:hAnsi="Times New Roman" w:cs="Times New Roman"/>
          <w:i/>
          <w:iCs/>
          <w:color w:val="000000" w:themeColor="text1"/>
          <w:sz w:val="24"/>
          <w:szCs w:val="24"/>
        </w:rPr>
        <w:t>Proteobacteria</w:t>
      </w:r>
      <w:r w:rsidR="006B1263" w:rsidRPr="006F0CEF">
        <w:rPr>
          <w:rFonts w:ascii="Times New Roman" w:hAnsi="Times New Roman" w:cs="Times New Roman"/>
          <w:color w:val="000000" w:themeColor="text1"/>
          <w:sz w:val="24"/>
          <w:szCs w:val="24"/>
        </w:rPr>
        <w:t xml:space="preserve">, </w:t>
      </w:r>
      <w:r w:rsidR="006B1263" w:rsidRPr="006F0CEF">
        <w:rPr>
          <w:rFonts w:ascii="Times New Roman" w:hAnsi="Times New Roman" w:cs="Times New Roman"/>
          <w:i/>
          <w:iCs/>
          <w:color w:val="000000" w:themeColor="text1"/>
          <w:sz w:val="24"/>
          <w:szCs w:val="24"/>
        </w:rPr>
        <w:t>Deferribacteres</w:t>
      </w:r>
      <w:r w:rsidR="006B1263" w:rsidRPr="006F0CEF">
        <w:rPr>
          <w:rFonts w:ascii="Times New Roman" w:hAnsi="Times New Roman" w:cs="Times New Roman"/>
          <w:color w:val="000000" w:themeColor="text1"/>
          <w:sz w:val="24"/>
          <w:szCs w:val="24"/>
        </w:rPr>
        <w:t xml:space="preserve"> and </w:t>
      </w:r>
      <w:r w:rsidR="006B1263" w:rsidRPr="006F0CEF">
        <w:rPr>
          <w:rFonts w:ascii="Times New Roman" w:hAnsi="Times New Roman" w:cs="Times New Roman"/>
          <w:i/>
          <w:iCs/>
          <w:color w:val="000000" w:themeColor="text1"/>
          <w:sz w:val="24"/>
          <w:szCs w:val="24"/>
        </w:rPr>
        <w:t>Epsilonbacteraeota</w:t>
      </w:r>
      <w:r w:rsidR="006B1263" w:rsidRPr="006F0CEF">
        <w:rPr>
          <w:rFonts w:ascii="Times New Roman" w:hAnsi="Times New Roman" w:cs="Times New Roman"/>
          <w:color w:val="000000" w:themeColor="text1"/>
          <w:sz w:val="24"/>
          <w:szCs w:val="24"/>
        </w:rPr>
        <w:t xml:space="preserve"> decreased </w:t>
      </w:r>
      <w:r w:rsidR="00BB38D0" w:rsidRPr="006F0CEF">
        <w:rPr>
          <w:rFonts w:ascii="Times New Roman" w:hAnsi="Times New Roman" w:cs="Times New Roman"/>
          <w:color w:val="000000" w:themeColor="text1"/>
          <w:sz w:val="24"/>
          <w:szCs w:val="24"/>
        </w:rPr>
        <w:t xml:space="preserve">in all </w:t>
      </w:r>
      <w:r w:rsidR="006B1263" w:rsidRPr="006F0CEF">
        <w:rPr>
          <w:rFonts w:ascii="Times New Roman" w:hAnsi="Times New Roman" w:cs="Times New Roman"/>
          <w:color w:val="000000" w:themeColor="text1"/>
          <w:sz w:val="24"/>
          <w:szCs w:val="24"/>
        </w:rPr>
        <w:t xml:space="preserve">WT </w:t>
      </w:r>
      <w:r w:rsidR="00BB38D0" w:rsidRPr="006F0CEF">
        <w:rPr>
          <w:rFonts w:ascii="Times New Roman" w:hAnsi="Times New Roman" w:cs="Times New Roman"/>
          <w:color w:val="000000" w:themeColor="text1"/>
          <w:sz w:val="24"/>
          <w:szCs w:val="24"/>
        </w:rPr>
        <w:t>DSS-treated groups</w:t>
      </w:r>
      <w:r w:rsidR="006B1263" w:rsidRPr="006F0CEF">
        <w:rPr>
          <w:rFonts w:ascii="Times New Roman" w:hAnsi="Times New Roman" w:cs="Times New Roman"/>
          <w:color w:val="000000" w:themeColor="text1"/>
          <w:sz w:val="24"/>
          <w:szCs w:val="24"/>
        </w:rPr>
        <w:t xml:space="preserve"> compared to the control (AIN93M).</w:t>
      </w:r>
      <w:r w:rsidR="003E3B5C" w:rsidRPr="006F0CEF">
        <w:rPr>
          <w:rFonts w:ascii="Times New Roman" w:hAnsi="Times New Roman" w:cs="Times New Roman"/>
          <w:color w:val="000000" w:themeColor="text1"/>
          <w:sz w:val="24"/>
          <w:szCs w:val="24"/>
        </w:rPr>
        <w:t xml:space="preserve"> </w:t>
      </w:r>
      <w:del w:id="403" w:author="Sargsyan, Davit [JRDUS]" w:date="2024-10-29T07:37:00Z">
        <w:r w:rsidR="003E3B5C" w:rsidRPr="006F0CEF" w:rsidDel="006C4119">
          <w:rPr>
            <w:rFonts w:ascii="Times New Roman" w:hAnsi="Times New Roman" w:cs="Times New Roman"/>
            <w:color w:val="000000" w:themeColor="text1"/>
            <w:sz w:val="24"/>
            <w:szCs w:val="24"/>
          </w:rPr>
          <w:delText xml:space="preserve">To remove study effect while examining Nrf2 KO effect, </w:delText>
        </w:r>
      </w:del>
      <w:r w:rsidR="003E3B5C" w:rsidRPr="006F0CEF">
        <w:rPr>
          <w:rFonts w:ascii="Times New Roman" w:hAnsi="Times New Roman" w:cs="Times New Roman"/>
          <w:color w:val="000000" w:themeColor="text1"/>
          <w:sz w:val="24"/>
          <w:szCs w:val="24"/>
        </w:rPr>
        <w:t xml:space="preserve">Exp03 data was </w:t>
      </w:r>
      <w:del w:id="404" w:author="Sargsyan, Davit [JRDUS]" w:date="2024-10-29T07:38:00Z">
        <w:r w:rsidR="003E3B5C" w:rsidRPr="006F0CEF" w:rsidDel="006C4119">
          <w:rPr>
            <w:rFonts w:ascii="Times New Roman" w:hAnsi="Times New Roman" w:cs="Times New Roman"/>
            <w:color w:val="000000" w:themeColor="text1"/>
            <w:sz w:val="24"/>
            <w:szCs w:val="24"/>
          </w:rPr>
          <w:delText xml:space="preserve">separated and </w:delText>
        </w:r>
      </w:del>
      <w:r w:rsidR="003E3B5C" w:rsidRPr="006F0CEF">
        <w:rPr>
          <w:rFonts w:ascii="Times New Roman" w:hAnsi="Times New Roman" w:cs="Times New Roman"/>
          <w:color w:val="000000" w:themeColor="text1"/>
          <w:sz w:val="24"/>
          <w:szCs w:val="24"/>
        </w:rPr>
        <w:t>reanalyzed</w:t>
      </w:r>
      <w:ins w:id="405" w:author="Sargsyan, Davit [JRDUS]" w:date="2024-10-29T07:38:00Z">
        <w:r w:rsidR="006C4119">
          <w:rPr>
            <w:rFonts w:ascii="Times New Roman" w:hAnsi="Times New Roman" w:cs="Times New Roman"/>
            <w:color w:val="000000" w:themeColor="text1"/>
            <w:sz w:val="24"/>
            <w:szCs w:val="24"/>
          </w:rPr>
          <w:t xml:space="preserve"> separately t</w:t>
        </w:r>
        <w:r w:rsidR="006C4119" w:rsidRPr="006F0CEF">
          <w:rPr>
            <w:rFonts w:ascii="Times New Roman" w:hAnsi="Times New Roman" w:cs="Times New Roman"/>
            <w:color w:val="000000" w:themeColor="text1"/>
            <w:sz w:val="24"/>
            <w:szCs w:val="24"/>
          </w:rPr>
          <w:t>o remove study effect while examining Nrf2 KO effect</w:t>
        </w:r>
      </w:ins>
      <w:r w:rsidR="003E3B5C" w:rsidRPr="006F0CEF">
        <w:rPr>
          <w:rFonts w:ascii="Times New Roman" w:hAnsi="Times New Roman" w:cs="Times New Roman"/>
          <w:color w:val="000000" w:themeColor="text1"/>
          <w:sz w:val="24"/>
          <w:szCs w:val="24"/>
        </w:rPr>
        <w:t xml:space="preserve"> (Figure 5).</w:t>
      </w:r>
    </w:p>
    <w:p w14:paraId="5F414FA4" w14:textId="729DC10B" w:rsidR="000C3A4D" w:rsidRPr="006F0CEF" w:rsidRDefault="00E567D8" w:rsidP="008E4B69">
      <w:pPr>
        <w:rPr>
          <w:rFonts w:ascii="Times New Roman" w:hAnsi="Times New Roman" w:cs="Times New Roman"/>
          <w:color w:val="000000" w:themeColor="text1"/>
          <w:sz w:val="24"/>
          <w:szCs w:val="24"/>
        </w:rPr>
      </w:pPr>
      <w:ins w:id="406" w:author="Sargsyan, Davit [JRDUS]" w:date="2024-10-29T07:39:00Z">
        <w:r>
          <w:rPr>
            <w:rFonts w:ascii="Times New Roman" w:hAnsi="Times New Roman" w:cs="Times New Roman"/>
            <w:color w:val="000000" w:themeColor="text1"/>
            <w:sz w:val="24"/>
            <w:szCs w:val="24"/>
          </w:rPr>
          <w:t>In total, 31 classes of ba</w:t>
        </w:r>
      </w:ins>
      <w:ins w:id="407" w:author="Sargsyan, Davit [JRDUS]" w:date="2024-10-29T07:40:00Z">
        <w:r>
          <w:rPr>
            <w:rFonts w:ascii="Times New Roman" w:hAnsi="Times New Roman" w:cs="Times New Roman"/>
            <w:color w:val="000000" w:themeColor="text1"/>
            <w:sz w:val="24"/>
            <w:szCs w:val="24"/>
          </w:rPr>
          <w:t xml:space="preserve">cteria were identified across the three experiments. </w:t>
        </w:r>
      </w:ins>
      <w:del w:id="408" w:author="Sargsyan, Davit [JRDUS]" w:date="2024-10-29T07:40:00Z">
        <w:r w:rsidR="000C3A4D" w:rsidRPr="00E567D8" w:rsidDel="00E567D8">
          <w:rPr>
            <w:rFonts w:ascii="Times New Roman" w:hAnsi="Times New Roman" w:cs="Times New Roman"/>
            <w:i/>
            <w:iCs/>
            <w:color w:val="000000" w:themeColor="text1"/>
            <w:sz w:val="24"/>
            <w:szCs w:val="24"/>
            <w:rPrChange w:id="409" w:author="Sargsyan, Davit [JRDUS]" w:date="2024-10-29T07:39:00Z">
              <w:rPr>
                <w:rFonts w:ascii="Times New Roman" w:hAnsi="Times New Roman" w:cs="Times New Roman"/>
                <w:b/>
                <w:bCs/>
                <w:i/>
                <w:iCs/>
                <w:color w:val="000000" w:themeColor="text1"/>
                <w:sz w:val="24"/>
                <w:szCs w:val="24"/>
              </w:rPr>
            </w:rPrChange>
          </w:rPr>
          <w:delText>Class</w:delText>
        </w:r>
        <w:r w:rsidR="000C3A4D" w:rsidRPr="006F0CEF" w:rsidDel="00E567D8">
          <w:rPr>
            <w:rFonts w:ascii="Times New Roman" w:hAnsi="Times New Roman" w:cs="Times New Roman"/>
            <w:color w:val="000000" w:themeColor="text1"/>
            <w:sz w:val="24"/>
            <w:szCs w:val="24"/>
          </w:rPr>
          <w:delText>-level aggregation yield 3</w:delText>
        </w:r>
        <w:r w:rsidR="00AD153D" w:rsidRPr="006F0CEF" w:rsidDel="00E567D8">
          <w:rPr>
            <w:rFonts w:ascii="Times New Roman" w:hAnsi="Times New Roman" w:cs="Times New Roman"/>
            <w:color w:val="000000" w:themeColor="text1"/>
            <w:sz w:val="24"/>
            <w:szCs w:val="24"/>
          </w:rPr>
          <w:delText>1</w:delText>
        </w:r>
        <w:r w:rsidR="000C3A4D" w:rsidRPr="006F0CEF" w:rsidDel="00E567D8">
          <w:rPr>
            <w:rFonts w:ascii="Times New Roman" w:hAnsi="Times New Roman" w:cs="Times New Roman"/>
            <w:color w:val="000000" w:themeColor="text1"/>
            <w:sz w:val="24"/>
            <w:szCs w:val="24"/>
          </w:rPr>
          <w:delText xml:space="preserve"> classes, with</w:delText>
        </w:r>
      </w:del>
      <w:ins w:id="410" w:author="Sargsyan, Davit [JRDUS]" w:date="2024-10-29T07:40:00Z">
        <w:r w:rsidRPr="00E567D8">
          <w:rPr>
            <w:rFonts w:ascii="Times New Roman" w:hAnsi="Times New Roman" w:cs="Times New Roman"/>
            <w:color w:val="000000" w:themeColor="text1"/>
            <w:sz w:val="24"/>
            <w:szCs w:val="24"/>
            <w:rPrChange w:id="411" w:author="Sargsyan, Davit [JRDUS]" w:date="2024-10-29T07:40:00Z">
              <w:rPr>
                <w:rFonts w:ascii="Times New Roman" w:hAnsi="Times New Roman" w:cs="Times New Roman"/>
                <w:i/>
                <w:iCs/>
                <w:color w:val="000000" w:themeColor="text1"/>
                <w:sz w:val="24"/>
                <w:szCs w:val="24"/>
              </w:rPr>
            </w:rPrChange>
          </w:rPr>
          <w:t>The</w:t>
        </w:r>
      </w:ins>
      <w:r w:rsidR="000C3A4D" w:rsidRPr="00E567D8">
        <w:rPr>
          <w:rFonts w:ascii="Times New Roman" w:hAnsi="Times New Roman" w:cs="Times New Roman"/>
          <w:color w:val="000000" w:themeColor="text1"/>
          <w:sz w:val="24"/>
          <w:szCs w:val="24"/>
        </w:rPr>
        <w:t xml:space="preserve"> </w:t>
      </w:r>
      <w:r w:rsidR="000C3A4D" w:rsidRPr="006F0CEF">
        <w:rPr>
          <w:rFonts w:ascii="Times New Roman" w:hAnsi="Times New Roman" w:cs="Times New Roman"/>
          <w:color w:val="000000" w:themeColor="text1"/>
          <w:sz w:val="24"/>
          <w:szCs w:val="24"/>
        </w:rPr>
        <w:t xml:space="preserve">top </w:t>
      </w:r>
      <w:ins w:id="412" w:author="Sargsyan, Davit [JRDUS]" w:date="2024-10-29T07:40:00Z">
        <w:r>
          <w:rPr>
            <w:rFonts w:ascii="Times New Roman" w:hAnsi="Times New Roman" w:cs="Times New Roman"/>
            <w:color w:val="000000" w:themeColor="text1"/>
            <w:sz w:val="24"/>
            <w:szCs w:val="24"/>
          </w:rPr>
          <w:t>classes</w:t>
        </w:r>
      </w:ins>
      <w:r w:rsidR="000C3A4D" w:rsidRPr="006F0CEF">
        <w:rPr>
          <w:rFonts w:ascii="Times New Roman" w:hAnsi="Times New Roman" w:cs="Times New Roman"/>
          <w:color w:val="000000" w:themeColor="text1"/>
          <w:sz w:val="24"/>
          <w:szCs w:val="24"/>
        </w:rPr>
        <w:t>1</w:t>
      </w:r>
      <w:r w:rsidR="00AD153D" w:rsidRPr="006F0CEF">
        <w:rPr>
          <w:rFonts w:ascii="Times New Roman" w:hAnsi="Times New Roman" w:cs="Times New Roman"/>
          <w:color w:val="000000" w:themeColor="text1"/>
          <w:sz w:val="24"/>
          <w:szCs w:val="24"/>
        </w:rPr>
        <w:t xml:space="preserve">7 </w:t>
      </w:r>
      <w:del w:id="413" w:author="Sargsyan, Davit [JRDUS]" w:date="2024-10-29T07:40:00Z">
        <w:r w:rsidR="00D82E18" w:rsidRPr="006F0CEF" w:rsidDel="00E567D8">
          <w:rPr>
            <w:rFonts w:ascii="Times New Roman" w:hAnsi="Times New Roman" w:cs="Times New Roman"/>
            <w:color w:val="000000" w:themeColor="text1"/>
            <w:sz w:val="24"/>
            <w:szCs w:val="24"/>
          </w:rPr>
          <w:delText>adding up to</w:delText>
        </w:r>
        <w:r w:rsidR="000C3A4D" w:rsidRPr="006F0CEF" w:rsidDel="00E567D8">
          <w:rPr>
            <w:rFonts w:ascii="Times New Roman" w:hAnsi="Times New Roman" w:cs="Times New Roman"/>
            <w:color w:val="000000" w:themeColor="text1"/>
            <w:sz w:val="24"/>
            <w:szCs w:val="24"/>
          </w:rPr>
          <w:delText xml:space="preserve"> &gt;</w:delText>
        </w:r>
      </w:del>
      <w:ins w:id="414" w:author="Sargsyan, Davit [JRDUS]" w:date="2024-10-29T07:40:00Z">
        <w:r>
          <w:rPr>
            <w:rFonts w:ascii="Times New Roman" w:hAnsi="Times New Roman" w:cs="Times New Roman"/>
            <w:color w:val="000000" w:themeColor="text1"/>
            <w:sz w:val="24"/>
            <w:szCs w:val="24"/>
          </w:rPr>
          <w:t xml:space="preserve">accounted for more than </w:t>
        </w:r>
      </w:ins>
      <w:r w:rsidR="000C3A4D" w:rsidRPr="006F0CEF">
        <w:rPr>
          <w:rFonts w:ascii="Times New Roman" w:hAnsi="Times New Roman" w:cs="Times New Roman"/>
          <w:color w:val="000000" w:themeColor="text1"/>
          <w:sz w:val="24"/>
          <w:szCs w:val="24"/>
        </w:rPr>
        <w:t xml:space="preserve">99.99% of </w:t>
      </w:r>
      <w:r w:rsidR="00D82E18" w:rsidRPr="006F0CEF">
        <w:rPr>
          <w:rFonts w:ascii="Times New Roman" w:hAnsi="Times New Roman" w:cs="Times New Roman"/>
          <w:color w:val="000000" w:themeColor="text1"/>
          <w:sz w:val="24"/>
          <w:szCs w:val="24"/>
        </w:rPr>
        <w:t xml:space="preserve">the </w:t>
      </w:r>
      <w:r w:rsidR="000C3A4D" w:rsidRPr="006F0CEF">
        <w:rPr>
          <w:rFonts w:ascii="Times New Roman" w:hAnsi="Times New Roman" w:cs="Times New Roman"/>
          <w:color w:val="000000" w:themeColor="text1"/>
          <w:sz w:val="24"/>
          <w:szCs w:val="24"/>
        </w:rPr>
        <w:t xml:space="preserve">total hits. </w:t>
      </w:r>
      <w:r w:rsidR="00DD4D43" w:rsidRPr="006F0CEF">
        <w:rPr>
          <w:rFonts w:ascii="Times New Roman" w:hAnsi="Times New Roman" w:cs="Times New Roman"/>
          <w:color w:val="000000" w:themeColor="text1"/>
          <w:sz w:val="24"/>
          <w:szCs w:val="24"/>
        </w:rPr>
        <w:t xml:space="preserve">The PCA showed strong negative </w:t>
      </w:r>
      <w:del w:id="415" w:author="Sargsyan, Davit [JRDUS]" w:date="2024-10-29T07:41:00Z">
        <w:r w:rsidR="00DD4D43" w:rsidRPr="006F0CEF" w:rsidDel="00B631AE">
          <w:rPr>
            <w:rFonts w:ascii="Times New Roman" w:hAnsi="Times New Roman" w:cs="Times New Roman"/>
            <w:color w:val="000000" w:themeColor="text1"/>
            <w:sz w:val="24"/>
            <w:szCs w:val="24"/>
          </w:rPr>
          <w:delText xml:space="preserve">effect </w:delText>
        </w:r>
      </w:del>
      <w:ins w:id="416" w:author="Sargsyan, Davit [JRDUS]" w:date="2024-10-29T07:41:00Z">
        <w:r w:rsidR="00B631AE">
          <w:rPr>
            <w:rFonts w:ascii="Times New Roman" w:hAnsi="Times New Roman" w:cs="Times New Roman"/>
            <w:color w:val="000000" w:themeColor="text1"/>
            <w:sz w:val="24"/>
            <w:szCs w:val="24"/>
          </w:rPr>
          <w:t>correlation</w:t>
        </w:r>
        <w:r w:rsidR="00B631AE" w:rsidRPr="006F0CEF">
          <w:rPr>
            <w:rFonts w:ascii="Times New Roman" w:hAnsi="Times New Roman" w:cs="Times New Roman"/>
            <w:color w:val="000000" w:themeColor="text1"/>
            <w:sz w:val="24"/>
            <w:szCs w:val="24"/>
          </w:rPr>
          <w:t xml:space="preserve"> </w:t>
        </w:r>
      </w:ins>
      <w:r w:rsidR="00DD4D43" w:rsidRPr="006F0CEF">
        <w:rPr>
          <w:rFonts w:ascii="Times New Roman" w:hAnsi="Times New Roman" w:cs="Times New Roman"/>
          <w:color w:val="000000" w:themeColor="text1"/>
          <w:sz w:val="24"/>
          <w:szCs w:val="24"/>
        </w:rPr>
        <w:t xml:space="preserve">of Nrf2 KO </w:t>
      </w:r>
      <w:del w:id="417" w:author="Sargsyan, Davit [JRDUS]" w:date="2024-10-29T07:41:00Z">
        <w:r w:rsidR="00DD4D43" w:rsidRPr="006F0CEF" w:rsidDel="00B631AE">
          <w:rPr>
            <w:rFonts w:ascii="Times New Roman" w:hAnsi="Times New Roman" w:cs="Times New Roman"/>
            <w:color w:val="000000" w:themeColor="text1"/>
            <w:sz w:val="24"/>
            <w:szCs w:val="24"/>
          </w:rPr>
          <w:delText xml:space="preserve">on </w:delText>
        </w:r>
      </w:del>
      <w:ins w:id="418" w:author="Sargsyan, Davit [JRDUS]" w:date="2024-10-29T07:41:00Z">
        <w:r w:rsidR="00B631AE">
          <w:rPr>
            <w:rFonts w:ascii="Times New Roman" w:hAnsi="Times New Roman" w:cs="Times New Roman"/>
            <w:color w:val="000000" w:themeColor="text1"/>
            <w:sz w:val="24"/>
            <w:szCs w:val="24"/>
          </w:rPr>
          <w:t>with</w:t>
        </w:r>
        <w:r w:rsidR="00B631AE" w:rsidRPr="006F0CEF">
          <w:rPr>
            <w:rFonts w:ascii="Times New Roman" w:hAnsi="Times New Roman" w:cs="Times New Roman"/>
            <w:color w:val="000000" w:themeColor="text1"/>
            <w:sz w:val="24"/>
            <w:szCs w:val="24"/>
          </w:rPr>
          <w:t xml:space="preserve"> </w:t>
        </w:r>
      </w:ins>
      <w:r w:rsidR="00DD4D43" w:rsidRPr="006F0CEF">
        <w:rPr>
          <w:rFonts w:ascii="Times New Roman" w:hAnsi="Times New Roman" w:cs="Times New Roman"/>
          <w:i/>
          <w:iCs/>
          <w:color w:val="000000" w:themeColor="text1"/>
          <w:sz w:val="24"/>
          <w:szCs w:val="24"/>
        </w:rPr>
        <w:t>Bacilli</w:t>
      </w:r>
      <w:r w:rsidR="00DD4D43" w:rsidRPr="006F0CEF">
        <w:rPr>
          <w:rFonts w:ascii="Times New Roman" w:hAnsi="Times New Roman" w:cs="Times New Roman"/>
          <w:color w:val="000000" w:themeColor="text1"/>
          <w:sz w:val="24"/>
          <w:szCs w:val="24"/>
        </w:rPr>
        <w:t xml:space="preserve"> class </w:t>
      </w:r>
      <w:r w:rsidR="00320C9B" w:rsidRPr="006F0CEF">
        <w:rPr>
          <w:rFonts w:ascii="Times New Roman" w:hAnsi="Times New Roman" w:cs="Times New Roman"/>
          <w:color w:val="000000" w:themeColor="text1"/>
          <w:sz w:val="24"/>
          <w:szCs w:val="24"/>
        </w:rPr>
        <w:t xml:space="preserve">(phylum (p.) </w:t>
      </w:r>
      <w:r w:rsidR="00320C9B" w:rsidRPr="006F0CEF">
        <w:rPr>
          <w:rFonts w:ascii="Times New Roman" w:hAnsi="Times New Roman" w:cs="Times New Roman"/>
          <w:i/>
          <w:iCs/>
          <w:color w:val="000000" w:themeColor="text1"/>
          <w:sz w:val="24"/>
          <w:szCs w:val="24"/>
        </w:rPr>
        <w:t>Firmicutes</w:t>
      </w:r>
      <w:r w:rsidR="00320C9B" w:rsidRPr="006F0CEF">
        <w:rPr>
          <w:rFonts w:ascii="Times New Roman" w:hAnsi="Times New Roman" w:cs="Times New Roman"/>
          <w:color w:val="000000" w:themeColor="text1"/>
          <w:sz w:val="24"/>
          <w:szCs w:val="24"/>
        </w:rPr>
        <w:t xml:space="preserve">) </w:t>
      </w:r>
      <w:r w:rsidR="00DD4D43" w:rsidRPr="006F0CEF">
        <w:rPr>
          <w:rFonts w:ascii="Times New Roman" w:hAnsi="Times New Roman" w:cs="Times New Roman"/>
          <w:color w:val="000000" w:themeColor="text1"/>
          <w:sz w:val="24"/>
          <w:szCs w:val="24"/>
        </w:rPr>
        <w:t xml:space="preserve">that was consistent in all 3 experiments (Figure </w:t>
      </w:r>
      <w:r w:rsidR="00966A72" w:rsidRPr="006F0CEF">
        <w:rPr>
          <w:rFonts w:ascii="Times New Roman" w:hAnsi="Times New Roman" w:cs="Times New Roman"/>
          <w:color w:val="000000" w:themeColor="text1"/>
          <w:sz w:val="24"/>
          <w:szCs w:val="24"/>
        </w:rPr>
        <w:t>6</w:t>
      </w:r>
      <w:r w:rsidR="00DD4D43" w:rsidRPr="006F0CEF">
        <w:rPr>
          <w:rFonts w:ascii="Times New Roman" w:hAnsi="Times New Roman" w:cs="Times New Roman"/>
          <w:color w:val="000000" w:themeColor="text1"/>
          <w:sz w:val="24"/>
          <w:szCs w:val="24"/>
        </w:rPr>
        <w:t xml:space="preserve">). </w:t>
      </w:r>
      <w:proofErr w:type="spellStart"/>
      <w:ins w:id="419" w:author="Sargsyan, Davit [JRDUS]" w:date="2024-10-29T07:41:00Z">
        <w:r w:rsidR="00B631AE">
          <w:rPr>
            <w:rFonts w:ascii="Times New Roman" w:hAnsi="Times New Roman" w:cs="Times New Roman"/>
            <w:color w:val="000000" w:themeColor="text1"/>
            <w:sz w:val="24"/>
            <w:szCs w:val="24"/>
          </w:rPr>
          <w:t>Separetely</w:t>
        </w:r>
        <w:proofErr w:type="spellEnd"/>
        <w:r w:rsidR="00B631AE">
          <w:rPr>
            <w:rFonts w:ascii="Times New Roman" w:hAnsi="Times New Roman" w:cs="Times New Roman"/>
            <w:color w:val="000000" w:themeColor="text1"/>
            <w:sz w:val="24"/>
            <w:szCs w:val="24"/>
          </w:rPr>
          <w:t xml:space="preserve">, Exp03 data was </w:t>
        </w:r>
        <w:proofErr w:type="spellStart"/>
        <w:r w:rsidR="00B631AE">
          <w:rPr>
            <w:rFonts w:ascii="Times New Roman" w:hAnsi="Times New Roman" w:cs="Times New Roman"/>
            <w:color w:val="000000" w:themeColor="text1"/>
            <w:sz w:val="24"/>
            <w:szCs w:val="24"/>
          </w:rPr>
          <w:t>reanal</w:t>
        </w:r>
      </w:ins>
      <w:ins w:id="420" w:author="Sargsyan, Davit [JRDUS]" w:date="2024-10-29T07:42:00Z">
        <w:r w:rsidR="00B631AE">
          <w:rPr>
            <w:rFonts w:ascii="Times New Roman" w:hAnsi="Times New Roman" w:cs="Times New Roman"/>
            <w:color w:val="000000" w:themeColor="text1"/>
            <w:sz w:val="24"/>
            <w:szCs w:val="24"/>
          </w:rPr>
          <w:t>ized</w:t>
        </w:r>
        <w:proofErr w:type="spellEnd"/>
        <w:r w:rsidR="00B631AE">
          <w:rPr>
            <w:rFonts w:ascii="Times New Roman" w:hAnsi="Times New Roman" w:cs="Times New Roman"/>
            <w:color w:val="000000" w:themeColor="text1"/>
            <w:sz w:val="24"/>
            <w:szCs w:val="24"/>
          </w:rPr>
          <w:t>, with</w:t>
        </w:r>
      </w:ins>
      <w:del w:id="421" w:author="Sargsyan, Davit [JRDUS]" w:date="2024-10-29T07:42:00Z">
        <w:r w:rsidR="00095198" w:rsidRPr="006F0CEF" w:rsidDel="00B631AE">
          <w:rPr>
            <w:rFonts w:ascii="Times New Roman" w:hAnsi="Times New Roman" w:cs="Times New Roman"/>
            <w:color w:val="000000" w:themeColor="text1"/>
            <w:sz w:val="24"/>
            <w:szCs w:val="24"/>
          </w:rPr>
          <w:delText xml:space="preserve">Separate analysis of </w:delText>
        </w:r>
        <w:r w:rsidR="00FA3E2C" w:rsidRPr="006F0CEF" w:rsidDel="00B631AE">
          <w:rPr>
            <w:rFonts w:ascii="Times New Roman" w:hAnsi="Times New Roman" w:cs="Times New Roman"/>
            <w:color w:val="000000" w:themeColor="text1"/>
            <w:sz w:val="24"/>
            <w:szCs w:val="24"/>
          </w:rPr>
          <w:delText>Exp03</w:delText>
        </w:r>
        <w:r w:rsidR="00095198" w:rsidRPr="006F0CEF" w:rsidDel="00B631AE">
          <w:rPr>
            <w:rFonts w:ascii="Times New Roman" w:hAnsi="Times New Roman" w:cs="Times New Roman"/>
            <w:color w:val="000000" w:themeColor="text1"/>
            <w:sz w:val="24"/>
            <w:szCs w:val="24"/>
          </w:rPr>
          <w:delText xml:space="preserve"> data </w:delText>
        </w:r>
        <w:r w:rsidR="004B3B50" w:rsidRPr="006F0CEF" w:rsidDel="00B631AE">
          <w:rPr>
            <w:rFonts w:ascii="Times New Roman" w:hAnsi="Times New Roman" w:cs="Times New Roman"/>
            <w:color w:val="000000" w:themeColor="text1"/>
            <w:sz w:val="24"/>
            <w:szCs w:val="24"/>
          </w:rPr>
          <w:delText xml:space="preserve">identified </w:delText>
        </w:r>
      </w:del>
      <w:r w:rsidR="009E0166" w:rsidRPr="006F0CEF">
        <w:rPr>
          <w:rFonts w:ascii="Times New Roman" w:hAnsi="Times New Roman" w:cs="Times New Roman"/>
          <w:color w:val="000000" w:themeColor="text1"/>
          <w:sz w:val="24"/>
          <w:szCs w:val="24"/>
        </w:rPr>
        <w:t xml:space="preserve">18 </w:t>
      </w:r>
      <w:del w:id="422" w:author="Sargsyan, Davit [JRDUS]" w:date="2024-10-29T07:42:00Z">
        <w:r w:rsidR="009E0166" w:rsidRPr="006F0CEF" w:rsidDel="00B631AE">
          <w:rPr>
            <w:rFonts w:ascii="Times New Roman" w:hAnsi="Times New Roman" w:cs="Times New Roman"/>
            <w:color w:val="000000" w:themeColor="text1"/>
            <w:sz w:val="24"/>
            <w:szCs w:val="24"/>
          </w:rPr>
          <w:delText xml:space="preserve">out of the </w:delText>
        </w:r>
        <w:r w:rsidR="004B3B50" w:rsidRPr="006F0CEF" w:rsidDel="00B631AE">
          <w:rPr>
            <w:rFonts w:ascii="Times New Roman" w:hAnsi="Times New Roman" w:cs="Times New Roman"/>
            <w:color w:val="000000" w:themeColor="text1"/>
            <w:sz w:val="24"/>
            <w:szCs w:val="24"/>
          </w:rPr>
          <w:delText>31</w:delText>
        </w:r>
        <w:r w:rsidR="009E0166" w:rsidRPr="006F0CEF" w:rsidDel="00B631AE">
          <w:rPr>
            <w:rFonts w:ascii="Times New Roman" w:hAnsi="Times New Roman" w:cs="Times New Roman"/>
            <w:color w:val="000000" w:themeColor="text1"/>
            <w:sz w:val="24"/>
            <w:szCs w:val="24"/>
          </w:rPr>
          <w:delText>classes</w:delText>
        </w:r>
      </w:del>
      <w:ins w:id="423" w:author="Sargsyan, Davit [JRDUS]" w:date="2024-10-29T07:42:00Z">
        <w:r w:rsidR="00B631AE">
          <w:rPr>
            <w:rFonts w:ascii="Times New Roman" w:hAnsi="Times New Roman" w:cs="Times New Roman"/>
            <w:color w:val="000000" w:themeColor="text1"/>
            <w:sz w:val="24"/>
            <w:szCs w:val="24"/>
          </w:rPr>
          <w:t>classes being identified in the samples</w:t>
        </w:r>
      </w:ins>
      <w:ins w:id="424" w:author="Sargsyan, Davit [JRDUS]" w:date="2024-10-29T07:43:00Z">
        <w:r w:rsidR="00B631AE">
          <w:rPr>
            <w:rFonts w:ascii="Times New Roman" w:hAnsi="Times New Roman" w:cs="Times New Roman"/>
            <w:color w:val="000000" w:themeColor="text1"/>
            <w:sz w:val="24"/>
            <w:szCs w:val="24"/>
          </w:rPr>
          <w:t xml:space="preserve"> out of which</w:t>
        </w:r>
      </w:ins>
      <w:del w:id="425" w:author="Sargsyan, Davit [JRDUS]" w:date="2024-10-29T07:43:00Z">
        <w:r w:rsidR="009E0166" w:rsidRPr="006F0CEF" w:rsidDel="00B631AE">
          <w:rPr>
            <w:rFonts w:ascii="Times New Roman" w:hAnsi="Times New Roman" w:cs="Times New Roman"/>
            <w:color w:val="000000" w:themeColor="text1"/>
            <w:sz w:val="24"/>
            <w:szCs w:val="24"/>
          </w:rPr>
          <w:delText>, with 2 of them at a very low level, hence, only</w:delText>
        </w:r>
      </w:del>
      <w:r w:rsidR="009E0166" w:rsidRPr="006F0CEF">
        <w:rPr>
          <w:rFonts w:ascii="Times New Roman" w:hAnsi="Times New Roman" w:cs="Times New Roman"/>
          <w:color w:val="000000" w:themeColor="text1"/>
          <w:sz w:val="24"/>
          <w:szCs w:val="24"/>
        </w:rPr>
        <w:t xml:space="preserve"> 16 classes </w:t>
      </w:r>
      <w:ins w:id="426" w:author="Sargsyan, Davit [JRDUS]" w:date="2024-10-29T07:43:00Z">
        <w:r w:rsidR="00B631AE">
          <w:rPr>
            <w:rFonts w:ascii="Times New Roman" w:hAnsi="Times New Roman" w:cs="Times New Roman"/>
            <w:color w:val="000000" w:themeColor="text1"/>
            <w:sz w:val="24"/>
            <w:szCs w:val="24"/>
          </w:rPr>
          <w:t xml:space="preserve">contained almost all of the hits and </w:t>
        </w:r>
      </w:ins>
      <w:r w:rsidR="009E0166" w:rsidRPr="006F0CEF">
        <w:rPr>
          <w:rFonts w:ascii="Times New Roman" w:hAnsi="Times New Roman" w:cs="Times New Roman"/>
          <w:color w:val="000000" w:themeColor="text1"/>
          <w:sz w:val="24"/>
          <w:szCs w:val="24"/>
        </w:rPr>
        <w:t xml:space="preserve">were used in </w:t>
      </w:r>
      <w:del w:id="427" w:author="Sargsyan, Davit [JRDUS]" w:date="2024-10-29T07:43:00Z">
        <w:r w:rsidR="009E0166" w:rsidRPr="006F0CEF" w:rsidDel="00B631AE">
          <w:rPr>
            <w:rFonts w:ascii="Times New Roman" w:hAnsi="Times New Roman" w:cs="Times New Roman"/>
            <w:color w:val="000000" w:themeColor="text1"/>
            <w:sz w:val="24"/>
            <w:szCs w:val="24"/>
          </w:rPr>
          <w:delText xml:space="preserve">this </w:delText>
        </w:r>
      </w:del>
      <w:ins w:id="428" w:author="Sargsyan, Davit [JRDUS]" w:date="2024-10-29T07:43:00Z">
        <w:r w:rsidR="00B631AE">
          <w:rPr>
            <w:rFonts w:ascii="Times New Roman" w:hAnsi="Times New Roman" w:cs="Times New Roman"/>
            <w:color w:val="000000" w:themeColor="text1"/>
            <w:sz w:val="24"/>
            <w:szCs w:val="24"/>
          </w:rPr>
          <w:t>the</w:t>
        </w:r>
        <w:r w:rsidR="00B631AE" w:rsidRPr="006F0CEF">
          <w:rPr>
            <w:rFonts w:ascii="Times New Roman" w:hAnsi="Times New Roman" w:cs="Times New Roman"/>
            <w:color w:val="000000" w:themeColor="text1"/>
            <w:sz w:val="24"/>
            <w:szCs w:val="24"/>
          </w:rPr>
          <w:t xml:space="preserve"> </w:t>
        </w:r>
      </w:ins>
      <w:r w:rsidR="009E0166" w:rsidRPr="006F0CEF">
        <w:rPr>
          <w:rFonts w:ascii="Times New Roman" w:hAnsi="Times New Roman" w:cs="Times New Roman"/>
          <w:color w:val="000000" w:themeColor="text1"/>
          <w:sz w:val="24"/>
          <w:szCs w:val="24"/>
        </w:rPr>
        <w:t>analysis.</w:t>
      </w:r>
      <w:r w:rsidR="004B3B50" w:rsidRPr="006F0CEF">
        <w:rPr>
          <w:rFonts w:ascii="Times New Roman" w:hAnsi="Times New Roman" w:cs="Times New Roman"/>
          <w:color w:val="000000" w:themeColor="text1"/>
          <w:sz w:val="24"/>
          <w:szCs w:val="24"/>
        </w:rPr>
        <w:t xml:space="preserve"> </w:t>
      </w:r>
      <w:r w:rsidR="00F87CB5" w:rsidRPr="006F0CEF">
        <w:rPr>
          <w:rFonts w:ascii="Times New Roman" w:hAnsi="Times New Roman" w:cs="Times New Roman"/>
          <w:color w:val="000000" w:themeColor="text1"/>
          <w:sz w:val="24"/>
          <w:szCs w:val="24"/>
        </w:rPr>
        <w:t xml:space="preserve">The biplot </w:t>
      </w:r>
      <w:r w:rsidR="009236B2" w:rsidRPr="006F0CEF">
        <w:rPr>
          <w:rFonts w:ascii="Times New Roman" w:hAnsi="Times New Roman" w:cs="Times New Roman"/>
          <w:color w:val="000000" w:themeColor="text1"/>
          <w:sz w:val="24"/>
          <w:szCs w:val="24"/>
        </w:rPr>
        <w:t xml:space="preserve">(Figure </w:t>
      </w:r>
      <w:r w:rsidR="00966A72" w:rsidRPr="006F0CEF">
        <w:rPr>
          <w:rFonts w:ascii="Times New Roman" w:hAnsi="Times New Roman" w:cs="Times New Roman"/>
          <w:color w:val="000000" w:themeColor="text1"/>
          <w:sz w:val="24"/>
          <w:szCs w:val="24"/>
        </w:rPr>
        <w:t>7</w:t>
      </w:r>
      <w:r w:rsidR="009236B2" w:rsidRPr="006F0CEF">
        <w:rPr>
          <w:rFonts w:ascii="Times New Roman" w:hAnsi="Times New Roman" w:cs="Times New Roman"/>
          <w:color w:val="000000" w:themeColor="text1"/>
          <w:sz w:val="24"/>
          <w:szCs w:val="24"/>
        </w:rPr>
        <w:t xml:space="preserve">) </w:t>
      </w:r>
      <w:r w:rsidR="00F87CB5" w:rsidRPr="006F0CEF">
        <w:rPr>
          <w:rFonts w:ascii="Times New Roman" w:hAnsi="Times New Roman" w:cs="Times New Roman"/>
          <w:color w:val="000000" w:themeColor="text1"/>
          <w:sz w:val="24"/>
          <w:szCs w:val="24"/>
        </w:rPr>
        <w:t xml:space="preserve">showed clear separation by genotype. Relative abundance of </w:t>
      </w:r>
      <w:r w:rsidR="00F87CB5" w:rsidRPr="006F0CEF">
        <w:rPr>
          <w:rFonts w:ascii="Times New Roman" w:hAnsi="Times New Roman" w:cs="Times New Roman"/>
          <w:i/>
          <w:iCs/>
          <w:color w:val="000000" w:themeColor="text1"/>
          <w:sz w:val="24"/>
          <w:szCs w:val="24"/>
        </w:rPr>
        <w:t>Clostridia</w:t>
      </w:r>
      <w:r w:rsidR="00F87CB5" w:rsidRPr="006F0CEF">
        <w:rPr>
          <w:rFonts w:ascii="Times New Roman" w:hAnsi="Times New Roman" w:cs="Times New Roman"/>
          <w:color w:val="000000" w:themeColor="text1"/>
          <w:sz w:val="24"/>
          <w:szCs w:val="24"/>
        </w:rPr>
        <w:t xml:space="preserve"> </w:t>
      </w:r>
      <w:r w:rsidR="00320C9B" w:rsidRPr="006F0CEF">
        <w:rPr>
          <w:rFonts w:ascii="Times New Roman" w:hAnsi="Times New Roman" w:cs="Times New Roman"/>
          <w:color w:val="000000" w:themeColor="text1"/>
          <w:sz w:val="24"/>
          <w:szCs w:val="24"/>
        </w:rPr>
        <w:t xml:space="preserve">(p. </w:t>
      </w:r>
      <w:r w:rsidR="00320C9B" w:rsidRPr="006F0CEF">
        <w:rPr>
          <w:rFonts w:ascii="Times New Roman" w:hAnsi="Times New Roman" w:cs="Times New Roman"/>
          <w:i/>
          <w:iCs/>
          <w:color w:val="000000" w:themeColor="text1"/>
          <w:sz w:val="24"/>
          <w:szCs w:val="24"/>
        </w:rPr>
        <w:t>Firmicutes</w:t>
      </w:r>
      <w:r w:rsidR="00320C9B" w:rsidRPr="006F0CEF">
        <w:rPr>
          <w:rFonts w:ascii="Times New Roman" w:hAnsi="Times New Roman" w:cs="Times New Roman"/>
          <w:color w:val="000000" w:themeColor="text1"/>
          <w:sz w:val="24"/>
          <w:szCs w:val="24"/>
        </w:rPr>
        <w:t xml:space="preserve">) </w:t>
      </w:r>
      <w:r w:rsidR="00F87CB5" w:rsidRPr="006F0CEF">
        <w:rPr>
          <w:rFonts w:ascii="Times New Roman" w:hAnsi="Times New Roman" w:cs="Times New Roman"/>
          <w:color w:val="000000" w:themeColor="text1"/>
          <w:sz w:val="24"/>
          <w:szCs w:val="24"/>
        </w:rPr>
        <w:t xml:space="preserve">was higher while </w:t>
      </w:r>
      <w:r w:rsidR="00F87CB5" w:rsidRPr="006F0CEF">
        <w:rPr>
          <w:rFonts w:ascii="Times New Roman" w:hAnsi="Times New Roman" w:cs="Times New Roman"/>
          <w:i/>
          <w:iCs/>
          <w:color w:val="000000" w:themeColor="text1"/>
          <w:sz w:val="24"/>
          <w:szCs w:val="24"/>
        </w:rPr>
        <w:t>Betaproteobacteria</w:t>
      </w:r>
      <w:r w:rsidR="00320C9B" w:rsidRPr="006F0CEF">
        <w:rPr>
          <w:rFonts w:ascii="Times New Roman" w:hAnsi="Times New Roman" w:cs="Times New Roman"/>
          <w:color w:val="000000" w:themeColor="text1"/>
          <w:sz w:val="24"/>
          <w:szCs w:val="24"/>
        </w:rPr>
        <w:t>,</w:t>
      </w:r>
      <w:r w:rsidR="00F87CB5" w:rsidRPr="006F0CEF">
        <w:rPr>
          <w:rFonts w:ascii="Times New Roman" w:hAnsi="Times New Roman" w:cs="Times New Roman"/>
          <w:color w:val="000000" w:themeColor="text1"/>
          <w:sz w:val="24"/>
          <w:szCs w:val="24"/>
        </w:rPr>
        <w:t xml:space="preserve"> </w:t>
      </w:r>
      <w:r w:rsidR="00F87CB5" w:rsidRPr="006F0CEF">
        <w:rPr>
          <w:rFonts w:ascii="Times New Roman" w:hAnsi="Times New Roman" w:cs="Times New Roman"/>
          <w:i/>
          <w:iCs/>
          <w:color w:val="000000" w:themeColor="text1"/>
          <w:sz w:val="24"/>
          <w:szCs w:val="24"/>
        </w:rPr>
        <w:t>Epsilonproteobacteria</w:t>
      </w:r>
      <w:r w:rsidR="00320C9B" w:rsidRPr="006F0CEF">
        <w:rPr>
          <w:rFonts w:ascii="Times New Roman" w:hAnsi="Times New Roman" w:cs="Times New Roman"/>
          <w:color w:val="000000" w:themeColor="text1"/>
          <w:sz w:val="24"/>
          <w:szCs w:val="24"/>
        </w:rPr>
        <w:t xml:space="preserve"> and </w:t>
      </w:r>
      <w:r w:rsidR="00320C9B" w:rsidRPr="006F0CEF">
        <w:rPr>
          <w:rFonts w:ascii="Times New Roman" w:hAnsi="Times New Roman" w:cs="Times New Roman"/>
          <w:i/>
          <w:iCs/>
          <w:color w:val="000000" w:themeColor="text1"/>
          <w:sz w:val="24"/>
          <w:szCs w:val="24"/>
        </w:rPr>
        <w:t>Deltaproteobacteria</w:t>
      </w:r>
      <w:r w:rsidR="00320C9B" w:rsidRPr="006F0CEF">
        <w:rPr>
          <w:rFonts w:ascii="Times New Roman" w:hAnsi="Times New Roman" w:cs="Times New Roman"/>
          <w:color w:val="000000" w:themeColor="text1"/>
          <w:sz w:val="24"/>
          <w:szCs w:val="24"/>
        </w:rPr>
        <w:t xml:space="preserve"> (p. </w:t>
      </w:r>
      <w:r w:rsidR="00320C9B" w:rsidRPr="006F0CEF">
        <w:rPr>
          <w:rFonts w:ascii="Times New Roman" w:hAnsi="Times New Roman" w:cs="Times New Roman"/>
          <w:i/>
          <w:iCs/>
          <w:color w:val="000000" w:themeColor="text1"/>
          <w:sz w:val="24"/>
          <w:szCs w:val="24"/>
        </w:rPr>
        <w:t>Proteobacteria</w:t>
      </w:r>
      <w:r w:rsidR="00320C9B" w:rsidRPr="006F0CEF">
        <w:rPr>
          <w:rFonts w:ascii="Times New Roman" w:hAnsi="Times New Roman" w:cs="Times New Roman"/>
          <w:color w:val="000000" w:themeColor="text1"/>
          <w:sz w:val="24"/>
          <w:szCs w:val="24"/>
        </w:rPr>
        <w:t>)</w:t>
      </w:r>
      <w:r w:rsidR="00F87CB5" w:rsidRPr="006F0CEF">
        <w:rPr>
          <w:rFonts w:ascii="Times New Roman" w:hAnsi="Times New Roman" w:cs="Times New Roman"/>
          <w:color w:val="000000" w:themeColor="text1"/>
          <w:sz w:val="24"/>
          <w:szCs w:val="24"/>
        </w:rPr>
        <w:t xml:space="preserve">, </w:t>
      </w:r>
      <w:r w:rsidR="00320C9B" w:rsidRPr="006F0CEF">
        <w:rPr>
          <w:rFonts w:ascii="Times New Roman" w:hAnsi="Times New Roman" w:cs="Times New Roman"/>
          <w:color w:val="000000" w:themeColor="text1"/>
          <w:sz w:val="24"/>
          <w:szCs w:val="24"/>
        </w:rPr>
        <w:t xml:space="preserve">as well as </w:t>
      </w:r>
      <w:r w:rsidR="00F87CB5" w:rsidRPr="006F0CEF">
        <w:rPr>
          <w:rFonts w:ascii="Times New Roman" w:hAnsi="Times New Roman" w:cs="Times New Roman"/>
          <w:i/>
          <w:iCs/>
          <w:color w:val="000000" w:themeColor="text1"/>
          <w:sz w:val="24"/>
          <w:szCs w:val="24"/>
        </w:rPr>
        <w:t>Campylobacteria</w:t>
      </w:r>
      <w:r w:rsidR="00320C9B" w:rsidRPr="006F0CEF">
        <w:rPr>
          <w:rFonts w:ascii="Times New Roman" w:hAnsi="Times New Roman" w:cs="Times New Roman"/>
          <w:i/>
          <w:iCs/>
          <w:color w:val="000000" w:themeColor="text1"/>
          <w:sz w:val="24"/>
          <w:szCs w:val="24"/>
        </w:rPr>
        <w:t xml:space="preserve"> </w:t>
      </w:r>
      <w:r w:rsidR="00320C9B" w:rsidRPr="006F0CEF">
        <w:rPr>
          <w:rFonts w:ascii="Times New Roman" w:hAnsi="Times New Roman" w:cs="Times New Roman"/>
          <w:color w:val="000000" w:themeColor="text1"/>
          <w:sz w:val="24"/>
          <w:szCs w:val="24"/>
        </w:rPr>
        <w:t>(p.</w:t>
      </w:r>
      <w:r w:rsidR="00320C9B" w:rsidRPr="006F0CEF">
        <w:rPr>
          <w:rFonts w:ascii="Times New Roman" w:hAnsi="Times New Roman" w:cs="Times New Roman"/>
          <w:color w:val="000000" w:themeColor="text1"/>
        </w:rPr>
        <w:t xml:space="preserve"> </w:t>
      </w:r>
      <w:r w:rsidR="00320C9B" w:rsidRPr="006F0CEF">
        <w:rPr>
          <w:rFonts w:ascii="Times New Roman" w:hAnsi="Times New Roman" w:cs="Times New Roman"/>
          <w:i/>
          <w:iCs/>
          <w:color w:val="000000" w:themeColor="text1"/>
          <w:sz w:val="24"/>
          <w:szCs w:val="24"/>
        </w:rPr>
        <w:t>Epsilonbacteraeota</w:t>
      </w:r>
      <w:r w:rsidR="00320C9B" w:rsidRPr="006F0CEF">
        <w:rPr>
          <w:rFonts w:ascii="Times New Roman" w:hAnsi="Times New Roman" w:cs="Times New Roman"/>
          <w:color w:val="000000" w:themeColor="text1"/>
          <w:sz w:val="24"/>
          <w:szCs w:val="24"/>
        </w:rPr>
        <w:t>)</w:t>
      </w:r>
      <w:r w:rsidR="00F87CB5" w:rsidRPr="006F0CEF">
        <w:rPr>
          <w:rFonts w:ascii="Times New Roman" w:hAnsi="Times New Roman" w:cs="Times New Roman"/>
          <w:color w:val="000000" w:themeColor="text1"/>
          <w:sz w:val="24"/>
          <w:szCs w:val="24"/>
        </w:rPr>
        <w:t xml:space="preserve">, </w:t>
      </w:r>
      <w:r w:rsidR="00F87CB5" w:rsidRPr="006F0CEF">
        <w:rPr>
          <w:rFonts w:ascii="Times New Roman" w:hAnsi="Times New Roman" w:cs="Times New Roman"/>
          <w:i/>
          <w:iCs/>
          <w:color w:val="000000" w:themeColor="text1"/>
          <w:sz w:val="24"/>
          <w:szCs w:val="24"/>
        </w:rPr>
        <w:t>Brachyspirae</w:t>
      </w:r>
      <w:r w:rsidR="00320C9B" w:rsidRPr="006F0CEF">
        <w:rPr>
          <w:rFonts w:ascii="Times New Roman" w:hAnsi="Times New Roman" w:cs="Times New Roman"/>
          <w:color w:val="000000" w:themeColor="text1"/>
          <w:sz w:val="24"/>
          <w:szCs w:val="24"/>
        </w:rPr>
        <w:t xml:space="preserve"> (p. </w:t>
      </w:r>
      <w:r w:rsidR="00320C9B" w:rsidRPr="006F0CEF">
        <w:rPr>
          <w:rFonts w:ascii="Times New Roman" w:hAnsi="Times New Roman" w:cs="Times New Roman"/>
          <w:i/>
          <w:iCs/>
          <w:color w:val="000000" w:themeColor="text1"/>
          <w:sz w:val="24"/>
          <w:szCs w:val="24"/>
        </w:rPr>
        <w:t>Spirochaetes</w:t>
      </w:r>
      <w:r w:rsidR="00320C9B" w:rsidRPr="006F0CEF">
        <w:rPr>
          <w:rFonts w:ascii="Times New Roman" w:hAnsi="Times New Roman" w:cs="Times New Roman"/>
          <w:color w:val="000000" w:themeColor="text1"/>
          <w:sz w:val="24"/>
          <w:szCs w:val="24"/>
        </w:rPr>
        <w:t xml:space="preserve">), </w:t>
      </w:r>
      <w:r w:rsidR="00205006" w:rsidRPr="006F0CEF">
        <w:rPr>
          <w:rFonts w:ascii="Times New Roman" w:hAnsi="Times New Roman" w:cs="Times New Roman"/>
          <w:color w:val="000000" w:themeColor="text1"/>
          <w:sz w:val="24"/>
          <w:szCs w:val="24"/>
        </w:rPr>
        <w:t xml:space="preserve">and </w:t>
      </w:r>
      <w:r w:rsidR="00205006" w:rsidRPr="006F0CEF">
        <w:rPr>
          <w:rFonts w:ascii="Times New Roman" w:hAnsi="Times New Roman" w:cs="Times New Roman"/>
          <w:i/>
          <w:iCs/>
          <w:color w:val="000000" w:themeColor="text1"/>
          <w:sz w:val="24"/>
          <w:szCs w:val="24"/>
        </w:rPr>
        <w:t>Deferribacteres</w:t>
      </w:r>
      <w:r w:rsidR="00F87CB5" w:rsidRPr="006F0CEF">
        <w:rPr>
          <w:rFonts w:ascii="Times New Roman" w:hAnsi="Times New Roman" w:cs="Times New Roman"/>
          <w:color w:val="000000" w:themeColor="text1"/>
          <w:sz w:val="24"/>
          <w:szCs w:val="24"/>
        </w:rPr>
        <w:t xml:space="preserve"> </w:t>
      </w:r>
      <w:r w:rsidR="00320C9B" w:rsidRPr="006F0CEF">
        <w:rPr>
          <w:rFonts w:ascii="Times New Roman" w:hAnsi="Times New Roman" w:cs="Times New Roman"/>
          <w:color w:val="000000" w:themeColor="text1"/>
          <w:sz w:val="24"/>
          <w:szCs w:val="24"/>
        </w:rPr>
        <w:t xml:space="preserve">(p. </w:t>
      </w:r>
      <w:r w:rsidR="00320C9B" w:rsidRPr="006F0CEF">
        <w:rPr>
          <w:rFonts w:ascii="Times New Roman" w:hAnsi="Times New Roman" w:cs="Times New Roman"/>
          <w:i/>
          <w:iCs/>
          <w:color w:val="000000" w:themeColor="text1"/>
          <w:sz w:val="24"/>
          <w:szCs w:val="24"/>
        </w:rPr>
        <w:t>Deferribacteres</w:t>
      </w:r>
      <w:r w:rsidR="00320C9B" w:rsidRPr="006F0CEF">
        <w:rPr>
          <w:rFonts w:ascii="Times New Roman" w:hAnsi="Times New Roman" w:cs="Times New Roman"/>
          <w:color w:val="000000" w:themeColor="text1"/>
          <w:sz w:val="24"/>
          <w:szCs w:val="24"/>
        </w:rPr>
        <w:t xml:space="preserve">) </w:t>
      </w:r>
      <w:r w:rsidR="00F87CB5" w:rsidRPr="006F0CEF">
        <w:rPr>
          <w:rFonts w:ascii="Times New Roman" w:hAnsi="Times New Roman" w:cs="Times New Roman"/>
          <w:color w:val="000000" w:themeColor="text1"/>
          <w:sz w:val="24"/>
          <w:szCs w:val="24"/>
        </w:rPr>
        <w:t>w</w:t>
      </w:r>
      <w:r w:rsidR="00205006" w:rsidRPr="006F0CEF">
        <w:rPr>
          <w:rFonts w:ascii="Times New Roman" w:hAnsi="Times New Roman" w:cs="Times New Roman"/>
          <w:color w:val="000000" w:themeColor="text1"/>
          <w:sz w:val="24"/>
          <w:szCs w:val="24"/>
        </w:rPr>
        <w:t>ere</w:t>
      </w:r>
      <w:r w:rsidR="00F87CB5" w:rsidRPr="006F0CEF">
        <w:rPr>
          <w:rFonts w:ascii="Times New Roman" w:hAnsi="Times New Roman" w:cs="Times New Roman"/>
          <w:color w:val="000000" w:themeColor="text1"/>
          <w:sz w:val="24"/>
          <w:szCs w:val="24"/>
        </w:rPr>
        <w:t xml:space="preserve"> lower in the </w:t>
      </w:r>
      <w:r w:rsidR="00205006" w:rsidRPr="006F0CEF">
        <w:rPr>
          <w:rFonts w:ascii="Times New Roman" w:hAnsi="Times New Roman" w:cs="Times New Roman"/>
          <w:color w:val="000000" w:themeColor="text1"/>
          <w:sz w:val="24"/>
          <w:szCs w:val="24"/>
        </w:rPr>
        <w:t xml:space="preserve">all three </w:t>
      </w:r>
      <w:r w:rsidR="00F87CB5" w:rsidRPr="006F0CEF">
        <w:rPr>
          <w:rFonts w:ascii="Times New Roman" w:hAnsi="Times New Roman" w:cs="Times New Roman"/>
          <w:color w:val="000000" w:themeColor="text1"/>
          <w:sz w:val="24"/>
          <w:szCs w:val="24"/>
        </w:rPr>
        <w:t xml:space="preserve">DSS-treated </w:t>
      </w:r>
      <w:r w:rsidR="00205006" w:rsidRPr="006F0CEF">
        <w:rPr>
          <w:rFonts w:ascii="Times New Roman" w:hAnsi="Times New Roman" w:cs="Times New Roman"/>
          <w:color w:val="000000" w:themeColor="text1"/>
          <w:sz w:val="24"/>
          <w:szCs w:val="24"/>
        </w:rPr>
        <w:t>groups</w:t>
      </w:r>
      <w:r w:rsidR="00F87CB5" w:rsidRPr="006F0CEF">
        <w:rPr>
          <w:rFonts w:ascii="Times New Roman" w:hAnsi="Times New Roman" w:cs="Times New Roman"/>
          <w:color w:val="000000" w:themeColor="text1"/>
          <w:sz w:val="24"/>
          <w:szCs w:val="24"/>
        </w:rPr>
        <w:t xml:space="preserve">. </w:t>
      </w:r>
      <w:proofErr w:type="spellStart"/>
      <w:r w:rsidR="009236B2" w:rsidRPr="006F0CEF">
        <w:rPr>
          <w:rFonts w:ascii="Times New Roman" w:hAnsi="Times New Roman" w:cs="Times New Roman"/>
          <w:i/>
          <w:iCs/>
          <w:color w:val="000000" w:themeColor="text1"/>
          <w:sz w:val="24"/>
          <w:szCs w:val="24"/>
        </w:rPr>
        <w:t>Verrucomicrobiae</w:t>
      </w:r>
      <w:proofErr w:type="spellEnd"/>
      <w:r w:rsidR="009236B2" w:rsidRPr="006F0CEF">
        <w:rPr>
          <w:rFonts w:ascii="Times New Roman" w:hAnsi="Times New Roman" w:cs="Times New Roman"/>
          <w:color w:val="000000" w:themeColor="text1"/>
          <w:sz w:val="24"/>
          <w:szCs w:val="24"/>
        </w:rPr>
        <w:t xml:space="preserve"> </w:t>
      </w:r>
      <w:r w:rsidR="00320C9B" w:rsidRPr="006F0CEF">
        <w:rPr>
          <w:rFonts w:ascii="Times New Roman" w:hAnsi="Times New Roman" w:cs="Times New Roman"/>
          <w:color w:val="000000" w:themeColor="text1"/>
          <w:sz w:val="24"/>
          <w:szCs w:val="24"/>
        </w:rPr>
        <w:t xml:space="preserve">(p. </w:t>
      </w:r>
      <w:r w:rsidR="00320C9B" w:rsidRPr="006F0CEF">
        <w:rPr>
          <w:rFonts w:ascii="Times New Roman" w:hAnsi="Times New Roman" w:cs="Times New Roman"/>
          <w:i/>
          <w:iCs/>
          <w:color w:val="000000" w:themeColor="text1"/>
          <w:sz w:val="24"/>
          <w:szCs w:val="24"/>
        </w:rPr>
        <w:t>Verrucomicrobia</w:t>
      </w:r>
      <w:r w:rsidR="00320C9B" w:rsidRPr="006F0CEF">
        <w:rPr>
          <w:rFonts w:ascii="Times New Roman" w:hAnsi="Times New Roman" w:cs="Times New Roman"/>
          <w:color w:val="000000" w:themeColor="text1"/>
          <w:sz w:val="24"/>
          <w:szCs w:val="24"/>
        </w:rPr>
        <w:t xml:space="preserve">) </w:t>
      </w:r>
      <w:r w:rsidR="009236B2" w:rsidRPr="006F0CEF">
        <w:rPr>
          <w:rFonts w:ascii="Times New Roman" w:hAnsi="Times New Roman" w:cs="Times New Roman"/>
          <w:color w:val="000000" w:themeColor="text1"/>
          <w:sz w:val="24"/>
          <w:szCs w:val="24"/>
        </w:rPr>
        <w:t xml:space="preserve">and </w:t>
      </w:r>
      <w:proofErr w:type="spellStart"/>
      <w:r w:rsidR="009236B2" w:rsidRPr="006F0CEF">
        <w:rPr>
          <w:rFonts w:ascii="Times New Roman" w:hAnsi="Times New Roman" w:cs="Times New Roman"/>
          <w:i/>
          <w:iCs/>
          <w:color w:val="000000" w:themeColor="text1"/>
          <w:sz w:val="24"/>
          <w:szCs w:val="24"/>
        </w:rPr>
        <w:t>Gammaproteobacteria</w:t>
      </w:r>
      <w:proofErr w:type="spellEnd"/>
      <w:r w:rsidR="009236B2" w:rsidRPr="006F0CEF">
        <w:rPr>
          <w:rFonts w:ascii="Times New Roman" w:hAnsi="Times New Roman" w:cs="Times New Roman"/>
          <w:color w:val="000000" w:themeColor="text1"/>
          <w:sz w:val="24"/>
          <w:szCs w:val="24"/>
        </w:rPr>
        <w:t xml:space="preserve"> </w:t>
      </w:r>
      <w:r w:rsidR="00320C9B" w:rsidRPr="006F0CEF">
        <w:rPr>
          <w:rFonts w:ascii="Times New Roman" w:hAnsi="Times New Roman" w:cs="Times New Roman"/>
          <w:color w:val="000000" w:themeColor="text1"/>
          <w:sz w:val="24"/>
          <w:szCs w:val="24"/>
        </w:rPr>
        <w:t xml:space="preserve">(p. </w:t>
      </w:r>
      <w:r w:rsidR="00320C9B" w:rsidRPr="006F0CEF">
        <w:rPr>
          <w:rFonts w:ascii="Times New Roman" w:hAnsi="Times New Roman" w:cs="Times New Roman"/>
          <w:i/>
          <w:iCs/>
          <w:color w:val="000000" w:themeColor="text1"/>
          <w:sz w:val="24"/>
          <w:szCs w:val="24"/>
        </w:rPr>
        <w:t>Proteobacteria</w:t>
      </w:r>
      <w:r w:rsidR="00320C9B" w:rsidRPr="006F0CEF">
        <w:rPr>
          <w:rFonts w:ascii="Times New Roman" w:hAnsi="Times New Roman" w:cs="Times New Roman"/>
          <w:color w:val="000000" w:themeColor="text1"/>
          <w:sz w:val="24"/>
          <w:szCs w:val="24"/>
        </w:rPr>
        <w:t xml:space="preserve">) </w:t>
      </w:r>
      <w:r w:rsidR="009236B2" w:rsidRPr="006F0CEF">
        <w:rPr>
          <w:rFonts w:ascii="Times New Roman" w:hAnsi="Times New Roman" w:cs="Times New Roman"/>
          <w:color w:val="000000" w:themeColor="text1"/>
          <w:sz w:val="24"/>
          <w:szCs w:val="24"/>
        </w:rPr>
        <w:t xml:space="preserve">had higher relative abundance in the DSS+AIN93M and </w:t>
      </w:r>
      <w:proofErr w:type="spellStart"/>
      <w:r w:rsidR="009236B2" w:rsidRPr="006F0CEF">
        <w:rPr>
          <w:rFonts w:ascii="Times New Roman" w:hAnsi="Times New Roman" w:cs="Times New Roman"/>
          <w:color w:val="000000" w:themeColor="text1"/>
          <w:sz w:val="24"/>
          <w:szCs w:val="24"/>
        </w:rPr>
        <w:t>DSS+Cranberry</w:t>
      </w:r>
      <w:proofErr w:type="spellEnd"/>
      <w:r w:rsidR="009236B2" w:rsidRPr="006F0CEF">
        <w:rPr>
          <w:rFonts w:ascii="Times New Roman" w:hAnsi="Times New Roman" w:cs="Times New Roman"/>
          <w:color w:val="000000" w:themeColor="text1"/>
          <w:sz w:val="24"/>
          <w:szCs w:val="24"/>
        </w:rPr>
        <w:t xml:space="preserve"> groups. </w:t>
      </w:r>
    </w:p>
    <w:p w14:paraId="7CABFF2A" w14:textId="6C718CC3" w:rsidR="008E4B69" w:rsidRPr="006F0CEF" w:rsidRDefault="00116D3B" w:rsidP="00A43D9D">
      <w:pPr>
        <w:pStyle w:val="Heading2"/>
        <w:rPr>
          <w:rFonts w:ascii="Times New Roman" w:hAnsi="Times New Roman" w:cs="Times New Roman"/>
          <w:color w:val="000000" w:themeColor="text1"/>
          <w:sz w:val="24"/>
          <w:szCs w:val="24"/>
        </w:rPr>
      </w:pPr>
      <w:bookmarkStart w:id="429" w:name="_Toc179148170"/>
      <w:r w:rsidRPr="006F0CEF">
        <w:rPr>
          <w:rFonts w:ascii="Times New Roman" w:hAnsi="Times New Roman" w:cs="Times New Roman"/>
          <w:color w:val="000000" w:themeColor="text1"/>
        </w:rPr>
        <w:t>3.</w:t>
      </w:r>
      <w:del w:id="430" w:author="Sargsyan, Davit [JRDUS]" w:date="2024-11-02T19:37:00Z">
        <w:r w:rsidRPr="006F0CEF" w:rsidDel="00743E5F">
          <w:rPr>
            <w:rFonts w:ascii="Times New Roman" w:hAnsi="Times New Roman" w:cs="Times New Roman"/>
            <w:color w:val="000000" w:themeColor="text1"/>
          </w:rPr>
          <w:delText xml:space="preserve">3 </w:delText>
        </w:r>
      </w:del>
      <w:ins w:id="431" w:author="Sargsyan, Davit [JRDUS]" w:date="2024-11-02T19:37:00Z">
        <w:r w:rsidR="00743E5F">
          <w:rPr>
            <w:rFonts w:ascii="Times New Roman" w:hAnsi="Times New Roman" w:cs="Times New Roman"/>
            <w:color w:val="000000" w:themeColor="text1"/>
          </w:rPr>
          <w:t>4</w:t>
        </w:r>
        <w:r w:rsidR="00743E5F" w:rsidRPr="006F0CEF">
          <w:rPr>
            <w:rFonts w:ascii="Times New Roman" w:hAnsi="Times New Roman" w:cs="Times New Roman"/>
            <w:color w:val="000000" w:themeColor="text1"/>
          </w:rPr>
          <w:t xml:space="preserve"> </w:t>
        </w:r>
      </w:ins>
      <w:r w:rsidRPr="006F0CEF">
        <w:rPr>
          <w:rFonts w:ascii="Times New Roman" w:hAnsi="Times New Roman" w:cs="Times New Roman"/>
          <w:color w:val="000000" w:themeColor="text1"/>
        </w:rPr>
        <w:t>Firmicutes/Bacteroidetes ratio</w:t>
      </w:r>
      <w:bookmarkEnd w:id="429"/>
    </w:p>
    <w:p w14:paraId="299B744C" w14:textId="353F3ADC" w:rsidR="00BB4449" w:rsidRPr="006F0CEF" w:rsidRDefault="00743E5F" w:rsidP="00B764A5">
      <w:pPr>
        <w:rPr>
          <w:rFonts w:ascii="Times New Roman" w:hAnsi="Times New Roman" w:cs="Times New Roman"/>
          <w:color w:val="000000" w:themeColor="text1"/>
          <w:sz w:val="24"/>
          <w:szCs w:val="24"/>
        </w:rPr>
      </w:pPr>
      <w:ins w:id="432" w:author="Sargsyan, Davit [JRDUS]" w:date="2024-11-02T19:41:00Z">
        <w:r>
          <w:rPr>
            <w:rFonts w:ascii="Times New Roman" w:hAnsi="Times New Roman" w:cs="Times New Roman"/>
            <w:color w:val="000000" w:themeColor="text1"/>
            <w:sz w:val="24"/>
            <w:szCs w:val="24"/>
          </w:rPr>
          <w:t>Biological activities such as aging</w:t>
        </w:r>
      </w:ins>
      <w:ins w:id="433" w:author="Sargsyan, Davit [JRDUS]" w:date="2024-11-02T19:42:00Z">
        <w:r>
          <w:rPr>
            <w:rFonts w:ascii="Times New Roman" w:hAnsi="Times New Roman" w:cs="Times New Roman"/>
            <w:color w:val="000000" w:themeColor="text1"/>
            <w:sz w:val="24"/>
            <w:szCs w:val="24"/>
          </w:rPr>
          <w:t xml:space="preserve">, body mass index change and  </w:t>
        </w:r>
      </w:ins>
      <w:ins w:id="434" w:author="Sargsyan, Davit [JRDUS]" w:date="2024-11-02T19:43:00Z">
        <w:r w:rsidRPr="006F0CEF">
          <w:rPr>
            <w:rFonts w:ascii="Times New Roman" w:hAnsi="Times New Roman" w:cs="Times New Roman"/>
            <w:color w:val="000000" w:themeColor="text1"/>
            <w:sz w:val="24"/>
            <w:szCs w:val="24"/>
          </w:rPr>
          <w:t>maintaining intestinal homeostasis</w:t>
        </w:r>
        <w:r>
          <w:rPr>
            <w:rFonts w:ascii="Times New Roman" w:hAnsi="Times New Roman" w:cs="Times New Roman"/>
            <w:color w:val="000000" w:themeColor="text1"/>
            <w:sz w:val="24"/>
            <w:szCs w:val="24"/>
          </w:rPr>
          <w:t xml:space="preserve"> </w:t>
        </w:r>
      </w:ins>
      <w:ins w:id="435" w:author="Sargsyan, Davit [JRDUS]" w:date="2024-11-02T19:42:00Z">
        <w:r>
          <w:rPr>
            <w:rFonts w:ascii="Times New Roman" w:hAnsi="Times New Roman" w:cs="Times New Roman"/>
            <w:color w:val="000000" w:themeColor="text1"/>
            <w:sz w:val="24"/>
            <w:szCs w:val="24"/>
          </w:rPr>
          <w:t xml:space="preserve">have been linked to </w:t>
        </w:r>
      </w:ins>
      <w:r w:rsidR="00116D3B" w:rsidRPr="006F0CEF">
        <w:rPr>
          <w:rFonts w:ascii="Times New Roman" w:hAnsi="Times New Roman" w:cs="Times New Roman"/>
          <w:color w:val="000000" w:themeColor="text1"/>
          <w:sz w:val="24"/>
          <w:szCs w:val="24"/>
        </w:rPr>
        <w:t xml:space="preserve">Firmicutes to Bacteroidetes ratio </w:t>
      </w:r>
      <w:r w:rsidR="0042748B" w:rsidRPr="006F0CEF">
        <w:rPr>
          <w:rFonts w:ascii="Times New Roman" w:hAnsi="Times New Roman" w:cs="Times New Roman"/>
          <w:color w:val="000000" w:themeColor="text1"/>
          <w:sz w:val="24"/>
          <w:szCs w:val="24"/>
        </w:rPr>
        <w:t>(F/B)</w:t>
      </w:r>
      <w:ins w:id="436" w:author="Sargsyan, Davit [JRDUS]" w:date="2024-11-02T19:46:00Z">
        <w:r w:rsidR="00F43A7C">
          <w:rPr>
            <w:rFonts w:ascii="Times New Roman" w:hAnsi="Times New Roman" w:cs="Times New Roman"/>
            <w:color w:val="000000" w:themeColor="text1"/>
            <w:sz w:val="24"/>
            <w:szCs w:val="24"/>
          </w:rPr>
          <w:t xml:space="preserve"> </w:t>
        </w:r>
      </w:ins>
      <w:r w:rsidR="00F43A7C">
        <w:rPr>
          <w:rFonts w:ascii="Times New Roman" w:hAnsi="Times New Roman" w:cs="Times New Roman"/>
          <w:color w:val="000000" w:themeColor="text1"/>
          <w:sz w:val="24"/>
          <w:szCs w:val="24"/>
        </w:rPr>
        <w:fldChar w:fldCharType="begin">
          <w:fldData xml:space="preserve">PEVuZE5vdGU+PENpdGU+PEF1dGhvcj5NYXJpYXQ8L0F1dGhvcj48WWVhcj4yMDA5PC9ZZWFyPjxS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</w:fldData>
        </w:fldChar>
      </w:r>
      <w:r w:rsidR="00F43A7C">
        <w:rPr>
          <w:rFonts w:ascii="Times New Roman" w:hAnsi="Times New Roman" w:cs="Times New Roman"/>
          <w:color w:val="000000" w:themeColor="text1"/>
          <w:sz w:val="24"/>
          <w:szCs w:val="24"/>
        </w:rPr>
        <w:instrText xml:space="preserve"> ADDIN EN.CITE </w:instrText>
      </w:r>
      <w:r w:rsidR="00F43A7C">
        <w:rPr>
          <w:rFonts w:ascii="Times New Roman" w:hAnsi="Times New Roman" w:cs="Times New Roman"/>
          <w:color w:val="000000" w:themeColor="text1"/>
          <w:sz w:val="24"/>
          <w:szCs w:val="24"/>
        </w:rPr>
        <w:fldChar w:fldCharType="begin">
          <w:fldData xml:space="preserve">PEVuZE5vdGU+PENpdGU+PEF1dGhvcj5NYXJpYXQ8L0F1dGhvcj48WWVhcj4yMDA5PC9ZZWFyPjxS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</w:fldData>
        </w:fldChar>
      </w:r>
      <w:r w:rsidR="00F43A7C">
        <w:rPr>
          <w:rFonts w:ascii="Times New Roman" w:hAnsi="Times New Roman" w:cs="Times New Roman"/>
          <w:color w:val="000000" w:themeColor="text1"/>
          <w:sz w:val="24"/>
          <w:szCs w:val="24"/>
        </w:rPr>
        <w:instrText xml:space="preserve"> ADDIN EN.CITE.DATA </w:instrText>
      </w:r>
      <w:r w:rsidR="00F43A7C">
        <w:rPr>
          <w:rFonts w:ascii="Times New Roman" w:hAnsi="Times New Roman" w:cs="Times New Roman"/>
          <w:color w:val="000000" w:themeColor="text1"/>
          <w:sz w:val="24"/>
          <w:szCs w:val="24"/>
        </w:rPr>
      </w:r>
      <w:r w:rsidR="00F43A7C">
        <w:rPr>
          <w:rFonts w:ascii="Times New Roman" w:hAnsi="Times New Roman" w:cs="Times New Roman"/>
          <w:color w:val="000000" w:themeColor="text1"/>
          <w:sz w:val="24"/>
          <w:szCs w:val="24"/>
        </w:rPr>
        <w:fldChar w:fldCharType="end"/>
      </w:r>
      <w:r w:rsidR="00F43A7C">
        <w:rPr>
          <w:rFonts w:ascii="Times New Roman" w:hAnsi="Times New Roman" w:cs="Times New Roman"/>
          <w:color w:val="000000" w:themeColor="text1"/>
          <w:sz w:val="24"/>
          <w:szCs w:val="24"/>
        </w:rPr>
        <w:fldChar w:fldCharType="separate"/>
      </w:r>
      <w:r w:rsidR="00F43A7C">
        <w:rPr>
          <w:rFonts w:ascii="Times New Roman" w:hAnsi="Times New Roman" w:cs="Times New Roman"/>
          <w:noProof/>
          <w:color w:val="000000" w:themeColor="text1"/>
          <w:sz w:val="24"/>
          <w:szCs w:val="24"/>
        </w:rPr>
        <w:t>(57, 58)</w:t>
      </w:r>
      <w:r w:rsidR="00F43A7C">
        <w:rPr>
          <w:rFonts w:ascii="Times New Roman" w:hAnsi="Times New Roman" w:cs="Times New Roman"/>
          <w:color w:val="000000" w:themeColor="text1"/>
          <w:sz w:val="24"/>
          <w:szCs w:val="24"/>
        </w:rPr>
        <w:fldChar w:fldCharType="end"/>
      </w:r>
      <w:del w:id="437" w:author="Sargsyan, Davit [JRDUS]" w:date="2024-11-02T19:43:00Z">
        <w:r w:rsidR="0042748B" w:rsidRPr="006F0CEF" w:rsidDel="00743E5F">
          <w:rPr>
            <w:rFonts w:ascii="Times New Roman" w:hAnsi="Times New Roman" w:cs="Times New Roman"/>
            <w:color w:val="000000" w:themeColor="text1"/>
            <w:sz w:val="24"/>
            <w:szCs w:val="24"/>
          </w:rPr>
          <w:delText xml:space="preserve"> </w:delText>
        </w:r>
        <w:r w:rsidR="00116D3B" w:rsidRPr="006F0CEF" w:rsidDel="00743E5F">
          <w:rPr>
            <w:rFonts w:ascii="Times New Roman" w:hAnsi="Times New Roman" w:cs="Times New Roman"/>
            <w:color w:val="000000" w:themeColor="text1"/>
            <w:sz w:val="24"/>
            <w:szCs w:val="24"/>
          </w:rPr>
          <w:delText>have been linked to biological activity including aging</w:delText>
        </w:r>
      </w:del>
      <w:del w:id="438" w:author="Sargsyan, Davit [JRDUS]" w:date="2024-11-02T19:47:00Z">
        <w:r w:rsidR="00116D3B" w:rsidRPr="006F0CEF" w:rsidDel="00F43A7C">
          <w:rPr>
            <w:rFonts w:ascii="Times New Roman" w:hAnsi="Times New Roman" w:cs="Times New Roman"/>
            <w:color w:val="000000" w:themeColor="text1"/>
            <w:sz w:val="24"/>
            <w:szCs w:val="24"/>
          </w:rPr>
          <w:delText xml:space="preserve"> </w:delText>
        </w:r>
        <w:r w:rsidR="00116D3B" w:rsidRPr="006F0CEF" w:rsidDel="00F43A7C">
          <w:rPr>
            <w:rFonts w:ascii="Times New Roman" w:hAnsi="Times New Roman" w:cs="Times New Roman"/>
            <w:color w:val="000000" w:themeColor="text1"/>
            <w:sz w:val="24"/>
            <w:szCs w:val="24"/>
          </w:rPr>
          <w:fldChar w:fldCharType="begin">
            <w:fldData xml:space="preserve">PEVuZE5vdGU+PENpdGU+PEF1dGhvcj5NYXJpYXQ8L0F1dGhvcj48WWVhcj4yMDA5PC9ZZWFyPjxS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</w:fldData>
          </w:fldChar>
        </w:r>
        <w:r w:rsidR="009A36A3" w:rsidDel="00F43A7C">
          <w:rPr>
            <w:rFonts w:ascii="Times New Roman" w:hAnsi="Times New Roman" w:cs="Times New Roman"/>
            <w:color w:val="000000" w:themeColor="text1"/>
            <w:sz w:val="24"/>
            <w:szCs w:val="24"/>
          </w:rPr>
          <w:delInstrText xml:space="preserve"> ADDIN EN.CITE </w:delInstrText>
        </w:r>
        <w:r w:rsidR="009A36A3" w:rsidDel="00F43A7C">
          <w:rPr>
            <w:rFonts w:ascii="Times New Roman" w:hAnsi="Times New Roman" w:cs="Times New Roman"/>
            <w:color w:val="000000" w:themeColor="text1"/>
            <w:sz w:val="24"/>
            <w:szCs w:val="24"/>
          </w:rPr>
          <w:fldChar w:fldCharType="begin">
            <w:fldData xml:space="preserve">PEVuZE5vdGU+PENpdGU+PEF1dGhvcj5NYXJpYXQ8L0F1dGhvcj48WWVhcj4yMDA5PC9ZZWFyPjxS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</w:fldData>
          </w:fldChar>
        </w:r>
        <w:r w:rsidR="009A36A3" w:rsidDel="00F43A7C">
          <w:rPr>
            <w:rFonts w:ascii="Times New Roman" w:hAnsi="Times New Roman" w:cs="Times New Roman"/>
            <w:color w:val="000000" w:themeColor="text1"/>
            <w:sz w:val="24"/>
            <w:szCs w:val="24"/>
          </w:rPr>
          <w:delInstrText xml:space="preserve"> ADDIN EN.CITE.DATA </w:delInstrText>
        </w:r>
        <w:r w:rsidR="009A36A3" w:rsidDel="00F43A7C">
          <w:rPr>
            <w:rFonts w:ascii="Times New Roman" w:hAnsi="Times New Roman" w:cs="Times New Roman"/>
            <w:color w:val="000000" w:themeColor="text1"/>
            <w:sz w:val="24"/>
            <w:szCs w:val="24"/>
          </w:rPr>
        </w:r>
        <w:r w:rsidR="009A36A3" w:rsidDel="00F43A7C">
          <w:rPr>
            <w:rFonts w:ascii="Times New Roman" w:hAnsi="Times New Roman" w:cs="Times New Roman"/>
            <w:color w:val="000000" w:themeColor="text1"/>
            <w:sz w:val="24"/>
            <w:szCs w:val="24"/>
          </w:rPr>
          <w:fldChar w:fldCharType="end"/>
        </w:r>
        <w:r w:rsidR="00116D3B" w:rsidRPr="006F0CEF" w:rsidDel="00F43A7C">
          <w:rPr>
            <w:rFonts w:ascii="Times New Roman" w:hAnsi="Times New Roman" w:cs="Times New Roman"/>
            <w:color w:val="000000" w:themeColor="text1"/>
            <w:sz w:val="24"/>
            <w:szCs w:val="24"/>
          </w:rPr>
        </w:r>
        <w:r w:rsidR="00116D3B" w:rsidRPr="006F0CEF" w:rsidDel="00F43A7C">
          <w:rPr>
            <w:rFonts w:ascii="Times New Roman" w:hAnsi="Times New Roman" w:cs="Times New Roman"/>
            <w:color w:val="000000" w:themeColor="text1"/>
            <w:sz w:val="24"/>
            <w:szCs w:val="24"/>
          </w:rPr>
          <w:fldChar w:fldCharType="separate"/>
        </w:r>
        <w:r w:rsidR="009A36A3" w:rsidDel="00F43A7C">
          <w:rPr>
            <w:rFonts w:ascii="Times New Roman" w:hAnsi="Times New Roman" w:cs="Times New Roman"/>
            <w:noProof/>
            <w:color w:val="000000" w:themeColor="text1"/>
            <w:sz w:val="24"/>
            <w:szCs w:val="24"/>
          </w:rPr>
          <w:delText>(57)</w:delText>
        </w:r>
        <w:r w:rsidR="00116D3B" w:rsidRPr="006F0CEF" w:rsidDel="00F43A7C">
          <w:rPr>
            <w:rFonts w:ascii="Times New Roman" w:hAnsi="Times New Roman" w:cs="Times New Roman"/>
            <w:color w:val="000000" w:themeColor="text1"/>
            <w:sz w:val="24"/>
            <w:szCs w:val="24"/>
          </w:rPr>
          <w:fldChar w:fldCharType="end"/>
        </w:r>
        <w:r w:rsidR="00116D3B" w:rsidRPr="006F0CEF" w:rsidDel="00F43A7C">
          <w:rPr>
            <w:rFonts w:ascii="Times New Roman" w:hAnsi="Times New Roman" w:cs="Times New Roman"/>
            <w:color w:val="000000" w:themeColor="text1"/>
            <w:sz w:val="24"/>
            <w:szCs w:val="24"/>
          </w:rPr>
          <w:delText xml:space="preserve"> </w:delText>
        </w:r>
      </w:del>
      <w:del w:id="439" w:author="Sargsyan, Davit [JRDUS]" w:date="2024-11-02T19:43:00Z">
        <w:r w:rsidR="00116D3B" w:rsidRPr="006F0CEF" w:rsidDel="00743E5F">
          <w:rPr>
            <w:rFonts w:ascii="Times New Roman" w:hAnsi="Times New Roman" w:cs="Times New Roman"/>
            <w:color w:val="000000" w:themeColor="text1"/>
            <w:sz w:val="24"/>
            <w:szCs w:val="24"/>
          </w:rPr>
          <w:delText xml:space="preserve">and body mass index change </w:delText>
        </w:r>
      </w:del>
      <w:del w:id="440" w:author="Sargsyan, Davit [JRDUS]" w:date="2024-11-02T19:47:00Z">
        <w:r w:rsidR="00116D3B" w:rsidRPr="006F0CEF" w:rsidDel="00F43A7C">
          <w:rPr>
            <w:rFonts w:ascii="Times New Roman" w:hAnsi="Times New Roman" w:cs="Times New Roman"/>
            <w:color w:val="000000" w:themeColor="text1"/>
            <w:sz w:val="24"/>
            <w:szCs w:val="24"/>
          </w:rPr>
          <w:fldChar w:fldCharType="begin">
            <w:fldData xml:space="preserve">PEVuZE5vdGU+PENpdGU+PEF1dGhvcj5Lb2xpYWRhPC9BdXRob3I+PFllYXI+MjAxNzwvWWVhcj48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==
</w:fldData>
          </w:fldChar>
        </w:r>
        <w:r w:rsidR="009A36A3" w:rsidDel="00F43A7C">
          <w:rPr>
            <w:rFonts w:ascii="Times New Roman" w:hAnsi="Times New Roman" w:cs="Times New Roman"/>
            <w:color w:val="000000" w:themeColor="text1"/>
            <w:sz w:val="24"/>
            <w:szCs w:val="24"/>
          </w:rPr>
          <w:delInstrText xml:space="preserve"> ADDIN EN.CITE </w:delInstrText>
        </w:r>
        <w:r w:rsidR="009A36A3" w:rsidDel="00F43A7C">
          <w:rPr>
            <w:rFonts w:ascii="Times New Roman" w:hAnsi="Times New Roman" w:cs="Times New Roman"/>
            <w:color w:val="000000" w:themeColor="text1"/>
            <w:sz w:val="24"/>
            <w:szCs w:val="24"/>
          </w:rPr>
          <w:fldChar w:fldCharType="begin">
            <w:fldData xml:space="preserve">PEVuZE5vdGU+PENpdGU+PEF1dGhvcj5Lb2xpYWRhPC9BdXRob3I+PFllYXI+MjAxNzwvWWVhcj48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==
</w:fldData>
          </w:fldChar>
        </w:r>
        <w:r w:rsidR="009A36A3" w:rsidDel="00F43A7C">
          <w:rPr>
            <w:rFonts w:ascii="Times New Roman" w:hAnsi="Times New Roman" w:cs="Times New Roman"/>
            <w:color w:val="000000" w:themeColor="text1"/>
            <w:sz w:val="24"/>
            <w:szCs w:val="24"/>
          </w:rPr>
          <w:delInstrText xml:space="preserve"> ADDIN EN.CITE.DATA </w:delInstrText>
        </w:r>
        <w:r w:rsidR="009A36A3" w:rsidDel="00F43A7C">
          <w:rPr>
            <w:rFonts w:ascii="Times New Roman" w:hAnsi="Times New Roman" w:cs="Times New Roman"/>
            <w:color w:val="000000" w:themeColor="text1"/>
            <w:sz w:val="24"/>
            <w:szCs w:val="24"/>
          </w:rPr>
        </w:r>
        <w:r w:rsidR="009A36A3" w:rsidDel="00F43A7C">
          <w:rPr>
            <w:rFonts w:ascii="Times New Roman" w:hAnsi="Times New Roman" w:cs="Times New Roman"/>
            <w:color w:val="000000" w:themeColor="text1"/>
            <w:sz w:val="24"/>
            <w:szCs w:val="24"/>
          </w:rPr>
          <w:fldChar w:fldCharType="end"/>
        </w:r>
        <w:r w:rsidR="00116D3B" w:rsidRPr="006F0CEF" w:rsidDel="00F43A7C">
          <w:rPr>
            <w:rFonts w:ascii="Times New Roman" w:hAnsi="Times New Roman" w:cs="Times New Roman"/>
            <w:color w:val="000000" w:themeColor="text1"/>
            <w:sz w:val="24"/>
            <w:szCs w:val="24"/>
          </w:rPr>
        </w:r>
        <w:r w:rsidR="00116D3B" w:rsidRPr="006F0CEF" w:rsidDel="00F43A7C">
          <w:rPr>
            <w:rFonts w:ascii="Times New Roman" w:hAnsi="Times New Roman" w:cs="Times New Roman"/>
            <w:color w:val="000000" w:themeColor="text1"/>
            <w:sz w:val="24"/>
            <w:szCs w:val="24"/>
          </w:rPr>
          <w:fldChar w:fldCharType="separate"/>
        </w:r>
        <w:r w:rsidR="009A36A3" w:rsidDel="00F43A7C">
          <w:rPr>
            <w:rFonts w:ascii="Times New Roman" w:hAnsi="Times New Roman" w:cs="Times New Roman"/>
            <w:noProof/>
            <w:color w:val="000000" w:themeColor="text1"/>
            <w:sz w:val="24"/>
            <w:szCs w:val="24"/>
          </w:rPr>
          <w:delText>(58)</w:delText>
        </w:r>
        <w:r w:rsidR="00116D3B" w:rsidRPr="006F0CEF" w:rsidDel="00F43A7C">
          <w:rPr>
            <w:rFonts w:ascii="Times New Roman" w:hAnsi="Times New Roman" w:cs="Times New Roman"/>
            <w:color w:val="000000" w:themeColor="text1"/>
            <w:sz w:val="24"/>
            <w:szCs w:val="24"/>
          </w:rPr>
          <w:fldChar w:fldCharType="end"/>
        </w:r>
      </w:del>
      <w:del w:id="441" w:author="Sargsyan, Davit [JRDUS]" w:date="2024-11-02T19:43:00Z">
        <w:r w:rsidR="00116D3B" w:rsidRPr="006F0CEF" w:rsidDel="00743E5F">
          <w:rPr>
            <w:rFonts w:ascii="Times New Roman" w:hAnsi="Times New Roman" w:cs="Times New Roman"/>
            <w:color w:val="000000" w:themeColor="text1"/>
            <w:sz w:val="24"/>
            <w:szCs w:val="24"/>
          </w:rPr>
          <w:delText xml:space="preserve"> and </w:delText>
        </w:r>
        <w:r w:rsidR="0042748B" w:rsidRPr="006F0CEF" w:rsidDel="00743E5F">
          <w:rPr>
            <w:rFonts w:ascii="Times New Roman" w:hAnsi="Times New Roman" w:cs="Times New Roman"/>
            <w:color w:val="000000" w:themeColor="text1"/>
            <w:sz w:val="24"/>
            <w:szCs w:val="24"/>
          </w:rPr>
          <w:delText>maintaining intestinal homeostasis</w:delText>
        </w:r>
      </w:del>
      <w:r w:rsidR="00116D3B" w:rsidRPr="006F0CEF">
        <w:rPr>
          <w:rFonts w:ascii="Times New Roman" w:hAnsi="Times New Roman" w:cs="Times New Roman"/>
          <w:color w:val="000000" w:themeColor="text1"/>
          <w:sz w:val="24"/>
          <w:szCs w:val="24"/>
        </w:rPr>
        <w:t>.</w:t>
      </w:r>
      <w:r w:rsidR="0042748B" w:rsidRPr="006F0CEF">
        <w:rPr>
          <w:rFonts w:ascii="Times New Roman" w:hAnsi="Times New Roman" w:cs="Times New Roman"/>
          <w:color w:val="000000" w:themeColor="text1"/>
          <w:sz w:val="24"/>
          <w:szCs w:val="24"/>
        </w:rPr>
        <w:t xml:space="preserve"> Increased F/B ratio was associated with obesity while the ratio decreased was </w:t>
      </w:r>
      <w:r w:rsidR="00B510FE" w:rsidRPr="006F0CEF">
        <w:rPr>
          <w:rFonts w:ascii="Times New Roman" w:hAnsi="Times New Roman" w:cs="Times New Roman"/>
          <w:color w:val="000000" w:themeColor="text1"/>
          <w:sz w:val="24"/>
          <w:szCs w:val="24"/>
        </w:rPr>
        <w:t xml:space="preserve">correlated positively with </w:t>
      </w:r>
      <w:r w:rsidR="0042748B" w:rsidRPr="006F0CEF">
        <w:rPr>
          <w:rFonts w:ascii="Times New Roman" w:hAnsi="Times New Roman" w:cs="Times New Roman"/>
          <w:color w:val="000000" w:themeColor="text1"/>
          <w:sz w:val="24"/>
          <w:szCs w:val="24"/>
        </w:rPr>
        <w:t xml:space="preserve">inflammatory bowel disease </w:t>
      </w:r>
      <w:r w:rsidR="00B510FE" w:rsidRPr="006F0CEF">
        <w:rPr>
          <w:rFonts w:ascii="Times New Roman" w:hAnsi="Times New Roman" w:cs="Times New Roman"/>
          <w:color w:val="000000" w:themeColor="text1"/>
          <w:sz w:val="24"/>
          <w:szCs w:val="24"/>
        </w:rPr>
        <w:fldChar w:fldCharType="begin"/>
      </w:r>
      <w:r w:rsidR="009A36A3">
        <w:rPr>
          <w:rFonts w:ascii="Times New Roman" w:hAnsi="Times New Roman" w:cs="Times New Roman"/>
          <w:color w:val="000000" w:themeColor="text1"/>
          <w:sz w:val="24"/>
          <w:szCs w:val="24"/>
        </w:rPr>
        <w:instrText xml:space="preserve"> ADDIN EN.CITE &lt;EndNote&gt;&lt;Cite&gt;&lt;Author&gt;Stojanov&lt;/Author&gt;&lt;Year&gt;2020&lt;/Year&gt;&lt;RecNum&gt;265&lt;/RecNum&gt;&lt;DisplayText&gt;(59)&lt;/DisplayText&gt;&lt;record&gt;&lt;rec-number&gt;265&lt;/rec-number&gt;&lt;foreign-keys&gt;&lt;key app="EN" db-id="9swx20s26fz5zoedxf2xatw7t0x5f2rspet9" timestamp="1677385697"&gt;265&lt;/key&gt;&lt;/foreign-keys&gt;&lt;ref-type name="Journal Article"&gt;17&lt;/ref-type&gt;&lt;contributors&gt;&lt;authors&gt;&lt;author&gt;Stojanov, S.&lt;/author&gt;&lt;author&gt;Berlec, A.&lt;/author&gt;&lt;author&gt;Strukelj, B.&lt;/author&gt;&lt;/authors&gt;&lt;/contributors&gt;&lt;auth-address&gt;Faculty of Pharmacy, University of Ljubljana, SI-1000 Ljubljana, Slovenia.&amp;#xD;Department of Biotechnology, Jozef Stefan Institute, SI-1000 Ljubljana, Slovenia.&lt;/auth-address&gt;&lt;titles&gt;&lt;title&gt;The Influence of Probiotics on the Firmicutes/Bacteroidetes Ratio in the Treatment of Obesity and Inflammatory Bowel disease&lt;/title&gt;&lt;secondary-title&gt;Microorganisms&lt;/secondary-title&gt;&lt;/titles&gt;&lt;periodical&gt;&lt;full-title&gt;Microorganisms&lt;/full-title&gt;&lt;/periodical&gt;&lt;volume&gt;8&lt;/volume&gt;&lt;number&gt;11&lt;/number&gt;&lt;edition&gt;20201101&lt;/edition&gt;&lt;keywords&gt;&lt;keyword&gt;Bacteroidetes&lt;/keyword&gt;&lt;keyword&gt;Firmicutes&lt;/keyword&gt;&lt;keyword&gt;dysbiosis&lt;/keyword&gt;&lt;keyword&gt;inflammation&lt;/keyword&gt;&lt;keyword&gt;obesity&lt;/keyword&gt;&lt;keyword&gt;probiotics&lt;/keyword&gt;&lt;/keywords&gt;&lt;dates&gt;&lt;year&gt;2020&lt;/year&gt;&lt;pub-dates&gt;&lt;date&gt;Nov 1&lt;/date&gt;&lt;/pub-dates&gt;&lt;/dates&gt;&lt;isbn&gt;2076-2607 (Print)&amp;#xD;2076-2607 (Electronic)&amp;#xD;2076-2607 (Linking)&lt;/isbn&gt;&lt;accession-num&gt;33139627&lt;/accession-num&gt;&lt;urls&gt;&lt;related-urls&gt;&lt;url&gt;https://www.ncbi.nlm.nih.gov/pubmed/33139627&lt;/url&gt;&lt;/related-urls&gt;&lt;/urls&gt;&lt;custom1&gt;The authors declare no conflict of interest.&lt;/custom1&gt;&lt;custom2&gt;PMC7692443&lt;/custom2&gt;&lt;electronic-resource-num&gt;10.3390/microorganisms8111715&lt;/electronic-resource-num&gt;&lt;remote-database-name&gt;PubMed-not-MEDLINE&lt;/remote-database-name&gt;&lt;remote-database-provider&gt;NLM&lt;/remote-database-provider&gt;&lt;/record&gt;&lt;/Cite&gt;&lt;/EndNote&gt;</w:instrText>
      </w:r>
      <w:r w:rsidR="00B510FE"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(59)</w:t>
      </w:r>
      <w:r w:rsidR="00B510FE" w:rsidRPr="006F0CEF">
        <w:rPr>
          <w:rFonts w:ascii="Times New Roman" w:hAnsi="Times New Roman" w:cs="Times New Roman"/>
          <w:color w:val="000000" w:themeColor="text1"/>
          <w:sz w:val="24"/>
          <w:szCs w:val="24"/>
        </w:rPr>
        <w:fldChar w:fldCharType="end"/>
      </w:r>
      <w:r w:rsidR="0042748B" w:rsidRPr="006F0CEF">
        <w:rPr>
          <w:rFonts w:ascii="Times New Roman" w:hAnsi="Times New Roman" w:cs="Times New Roman"/>
          <w:color w:val="000000" w:themeColor="text1"/>
          <w:sz w:val="24"/>
          <w:szCs w:val="24"/>
        </w:rPr>
        <w:t xml:space="preserve">. </w:t>
      </w:r>
      <w:ins w:id="442" w:author="Sargsyan, Davit [JRDUS]" w:date="2024-11-03T10:39:00Z">
        <w:r w:rsidR="00EF4836">
          <w:rPr>
            <w:rFonts w:ascii="Times New Roman" w:hAnsi="Times New Roman" w:cs="Times New Roman"/>
            <w:color w:val="000000" w:themeColor="text1"/>
            <w:sz w:val="24"/>
            <w:szCs w:val="24"/>
          </w:rPr>
          <w:t xml:space="preserve">Therefore, the F/B ratio </w:t>
        </w:r>
      </w:ins>
      <w:ins w:id="443" w:author="Sargsyan, Davit [JRDUS]" w:date="2024-11-03T10:40:00Z">
        <w:r w:rsidR="00EF4836">
          <w:rPr>
            <w:rFonts w:ascii="Times New Roman" w:hAnsi="Times New Roman" w:cs="Times New Roman"/>
            <w:color w:val="000000" w:themeColor="text1"/>
            <w:sz w:val="24"/>
            <w:szCs w:val="24"/>
          </w:rPr>
          <w:t xml:space="preserve">was as an endpoint </w:t>
        </w:r>
      </w:ins>
      <w:ins w:id="444" w:author="Sargsyan, Davit [JRDUS]" w:date="2024-11-03T10:42:00Z">
        <w:r w:rsidR="00EF4836">
          <w:rPr>
            <w:rFonts w:ascii="Times New Roman" w:hAnsi="Times New Roman" w:cs="Times New Roman"/>
            <w:color w:val="000000" w:themeColor="text1"/>
            <w:sz w:val="24"/>
            <w:szCs w:val="24"/>
          </w:rPr>
          <w:t xml:space="preserve">used in this study </w:t>
        </w:r>
      </w:ins>
      <w:ins w:id="445" w:author="Sargsyan, Davit [JRDUS]" w:date="2024-11-03T10:41:00Z">
        <w:r w:rsidR="00EF4836">
          <w:rPr>
            <w:rFonts w:ascii="Times New Roman" w:hAnsi="Times New Roman" w:cs="Times New Roman"/>
            <w:color w:val="000000" w:themeColor="text1"/>
            <w:sz w:val="24"/>
            <w:szCs w:val="24"/>
          </w:rPr>
          <w:t>to examine</w:t>
        </w:r>
      </w:ins>
      <w:ins w:id="446" w:author="Sargsyan, Davit [JRDUS]" w:date="2024-11-03T10:42:00Z">
        <w:r w:rsidR="00EF4836">
          <w:rPr>
            <w:rFonts w:ascii="Times New Roman" w:hAnsi="Times New Roman" w:cs="Times New Roman"/>
            <w:color w:val="000000" w:themeColor="text1"/>
            <w:sz w:val="24"/>
            <w:szCs w:val="24"/>
          </w:rPr>
          <w:t xml:space="preserve"> microbiome composition differences </w:t>
        </w:r>
      </w:ins>
      <w:ins w:id="447" w:author="Sargsyan, Davit [JRDUS]" w:date="2024-11-03T10:41:00Z">
        <w:r w:rsidR="00EF4836">
          <w:rPr>
            <w:rFonts w:ascii="Times New Roman" w:hAnsi="Times New Roman" w:cs="Times New Roman"/>
            <w:color w:val="000000" w:themeColor="text1"/>
            <w:sz w:val="24"/>
            <w:szCs w:val="24"/>
          </w:rPr>
          <w:t xml:space="preserve"> </w:t>
        </w:r>
      </w:ins>
      <w:del w:id="448" w:author="Sargsyan, Davit [JRDUS]" w:date="2024-11-03T10:43:00Z">
        <w:r w:rsidR="000E4B35" w:rsidRPr="006F0CEF" w:rsidDel="00234975">
          <w:rPr>
            <w:rFonts w:ascii="Times New Roman" w:hAnsi="Times New Roman" w:cs="Times New Roman"/>
            <w:color w:val="000000" w:themeColor="text1"/>
            <w:sz w:val="24"/>
            <w:szCs w:val="24"/>
          </w:rPr>
          <w:delText xml:space="preserve">In this study, the F/B ratios were calculated within each sample </w:delText>
        </w:r>
        <w:r w:rsidR="00C95555" w:rsidRPr="006F0CEF" w:rsidDel="00234975">
          <w:rPr>
            <w:rFonts w:ascii="Times New Roman" w:hAnsi="Times New Roman" w:cs="Times New Roman"/>
            <w:color w:val="000000" w:themeColor="text1"/>
            <w:sz w:val="24"/>
            <w:szCs w:val="24"/>
          </w:rPr>
          <w:delText xml:space="preserve">and compared across the </w:delText>
        </w:r>
        <w:r w:rsidR="00C95555" w:rsidRPr="006F0CEF" w:rsidDel="00EF4836">
          <w:rPr>
            <w:rFonts w:ascii="Times New Roman" w:hAnsi="Times New Roman" w:cs="Times New Roman"/>
            <w:color w:val="000000" w:themeColor="text1"/>
            <w:sz w:val="24"/>
            <w:szCs w:val="24"/>
          </w:rPr>
          <w:delText>experiments,</w:delText>
        </w:r>
      </w:del>
      <w:ins w:id="449" w:author="Sargsyan, Davit [JRDUS]" w:date="2024-11-03T10:43:00Z">
        <w:r w:rsidR="00EF4836">
          <w:rPr>
            <w:rFonts w:ascii="Times New Roman" w:hAnsi="Times New Roman" w:cs="Times New Roman"/>
            <w:color w:val="000000" w:themeColor="text1"/>
            <w:sz w:val="24"/>
            <w:szCs w:val="24"/>
          </w:rPr>
          <w:t>across</w:t>
        </w:r>
      </w:ins>
      <w:r w:rsidR="00C95555" w:rsidRPr="006F0CEF">
        <w:rPr>
          <w:rFonts w:ascii="Times New Roman" w:hAnsi="Times New Roman" w:cs="Times New Roman"/>
          <w:color w:val="000000" w:themeColor="text1"/>
          <w:sz w:val="24"/>
          <w:szCs w:val="24"/>
        </w:rPr>
        <w:t xml:space="preserve"> genotype</w:t>
      </w:r>
      <w:ins w:id="450" w:author="Sargsyan, Davit [JRDUS]" w:date="2024-11-03T10:43:00Z">
        <w:r w:rsidR="00EF4836">
          <w:rPr>
            <w:rFonts w:ascii="Times New Roman" w:hAnsi="Times New Roman" w:cs="Times New Roman"/>
            <w:color w:val="000000" w:themeColor="text1"/>
            <w:sz w:val="24"/>
            <w:szCs w:val="24"/>
          </w:rPr>
          <w:t>s</w:t>
        </w:r>
      </w:ins>
      <w:r w:rsidR="00C95555" w:rsidRPr="006F0CEF">
        <w:rPr>
          <w:rFonts w:ascii="Times New Roman" w:hAnsi="Times New Roman" w:cs="Times New Roman"/>
          <w:color w:val="000000" w:themeColor="text1"/>
          <w:sz w:val="24"/>
          <w:szCs w:val="24"/>
        </w:rPr>
        <w:t>, diet</w:t>
      </w:r>
      <w:ins w:id="451" w:author="Sargsyan, Davit [JRDUS]" w:date="2024-11-03T10:43:00Z">
        <w:r w:rsidR="00EF4836">
          <w:rPr>
            <w:rFonts w:ascii="Times New Roman" w:hAnsi="Times New Roman" w:cs="Times New Roman"/>
            <w:color w:val="000000" w:themeColor="text1"/>
            <w:sz w:val="24"/>
            <w:szCs w:val="24"/>
          </w:rPr>
          <w:t>s</w:t>
        </w:r>
      </w:ins>
      <w:r w:rsidR="00C95555" w:rsidRPr="006F0CEF">
        <w:rPr>
          <w:rFonts w:ascii="Times New Roman" w:hAnsi="Times New Roman" w:cs="Times New Roman"/>
          <w:color w:val="000000" w:themeColor="text1"/>
          <w:sz w:val="24"/>
          <w:szCs w:val="24"/>
        </w:rPr>
        <w:t xml:space="preserve"> and timepoints (Figure</w:t>
      </w:r>
      <w:r w:rsidR="001F645A" w:rsidRPr="006F0CEF">
        <w:rPr>
          <w:rFonts w:ascii="Times New Roman" w:hAnsi="Times New Roman" w:cs="Times New Roman"/>
          <w:color w:val="000000" w:themeColor="text1"/>
          <w:sz w:val="24"/>
          <w:szCs w:val="24"/>
        </w:rPr>
        <w:t>s</w:t>
      </w:r>
      <w:r w:rsidR="00C95555" w:rsidRPr="006F0CEF">
        <w:rPr>
          <w:rFonts w:ascii="Times New Roman" w:hAnsi="Times New Roman" w:cs="Times New Roman"/>
          <w:color w:val="000000" w:themeColor="text1"/>
          <w:sz w:val="24"/>
          <w:szCs w:val="24"/>
        </w:rPr>
        <w:t xml:space="preserve"> </w:t>
      </w:r>
      <w:r w:rsidR="009068C3" w:rsidRPr="006F0CEF">
        <w:rPr>
          <w:rFonts w:ascii="Times New Roman" w:hAnsi="Times New Roman" w:cs="Times New Roman"/>
          <w:color w:val="000000" w:themeColor="text1"/>
          <w:sz w:val="24"/>
          <w:szCs w:val="24"/>
        </w:rPr>
        <w:t>8</w:t>
      </w:r>
      <w:r w:rsidR="00C95555" w:rsidRPr="006F0CEF">
        <w:rPr>
          <w:rFonts w:ascii="Times New Roman" w:hAnsi="Times New Roman" w:cs="Times New Roman"/>
          <w:color w:val="000000" w:themeColor="text1"/>
          <w:sz w:val="24"/>
          <w:szCs w:val="24"/>
        </w:rPr>
        <w:t xml:space="preserve">). </w:t>
      </w:r>
      <w:del w:id="452" w:author="Sargsyan, Davit [JRDUS]" w:date="2024-11-03T10:43:00Z">
        <w:r w:rsidR="005B4FB2" w:rsidRPr="006F0CEF" w:rsidDel="00234975">
          <w:rPr>
            <w:rFonts w:ascii="Times New Roman" w:hAnsi="Times New Roman" w:cs="Times New Roman"/>
            <w:color w:val="000000" w:themeColor="text1"/>
            <w:sz w:val="24"/>
            <w:szCs w:val="24"/>
          </w:rPr>
          <w:delText xml:space="preserve">Samples from </w:delText>
        </w:r>
      </w:del>
      <w:ins w:id="453" w:author="Sargsyan, Davit [JRDUS]" w:date="2024-11-03T10:44:00Z">
        <w:r w:rsidR="00234975">
          <w:rPr>
            <w:rFonts w:ascii="Times New Roman" w:hAnsi="Times New Roman" w:cs="Times New Roman"/>
            <w:color w:val="000000" w:themeColor="text1"/>
            <w:sz w:val="24"/>
            <w:szCs w:val="24"/>
          </w:rPr>
          <w:t xml:space="preserve">The abundance of </w:t>
        </w:r>
        <w:r w:rsidR="00234975" w:rsidRPr="006F0CEF">
          <w:rPr>
            <w:rFonts w:ascii="Times New Roman" w:hAnsi="Times New Roman" w:cs="Times New Roman"/>
            <w:color w:val="000000" w:themeColor="text1"/>
            <w:sz w:val="24"/>
            <w:szCs w:val="24"/>
          </w:rPr>
          <w:t xml:space="preserve">Firmicutes </w:t>
        </w:r>
      </w:ins>
      <w:ins w:id="454" w:author="Sargsyan, Davit [JRDUS]" w:date="2024-11-03T10:45:00Z">
        <w:r w:rsidR="00E41BE5">
          <w:rPr>
            <w:rFonts w:ascii="Times New Roman" w:hAnsi="Times New Roman" w:cs="Times New Roman"/>
            <w:color w:val="000000" w:themeColor="text1"/>
            <w:sz w:val="24"/>
            <w:szCs w:val="24"/>
          </w:rPr>
          <w:t>was lower or equal</w:t>
        </w:r>
      </w:ins>
      <w:ins w:id="455" w:author="Sargsyan, Davit [JRDUS]" w:date="2024-11-03T10:44:00Z">
        <w:r w:rsidR="00234975" w:rsidRPr="006F0CEF">
          <w:rPr>
            <w:rFonts w:ascii="Times New Roman" w:hAnsi="Times New Roman" w:cs="Times New Roman"/>
            <w:color w:val="000000" w:themeColor="text1"/>
            <w:sz w:val="24"/>
            <w:szCs w:val="24"/>
          </w:rPr>
          <w:t xml:space="preserve"> to </w:t>
        </w:r>
      </w:ins>
      <w:ins w:id="456" w:author="Sargsyan, Davit [JRDUS]" w:date="2024-11-03T10:45:00Z">
        <w:r w:rsidR="00E41BE5">
          <w:rPr>
            <w:rFonts w:ascii="Times New Roman" w:hAnsi="Times New Roman" w:cs="Times New Roman"/>
            <w:color w:val="000000" w:themeColor="text1"/>
            <w:sz w:val="24"/>
            <w:szCs w:val="24"/>
          </w:rPr>
          <w:t xml:space="preserve">the abundance of </w:t>
        </w:r>
      </w:ins>
      <w:ins w:id="457" w:author="Sargsyan, Davit [JRDUS]" w:date="2024-11-03T10:44:00Z">
        <w:r w:rsidR="00234975" w:rsidRPr="006F0CEF">
          <w:rPr>
            <w:rFonts w:ascii="Times New Roman" w:hAnsi="Times New Roman" w:cs="Times New Roman"/>
            <w:color w:val="000000" w:themeColor="text1"/>
            <w:sz w:val="24"/>
            <w:szCs w:val="24"/>
          </w:rPr>
          <w:t>Bacteroidetes</w:t>
        </w:r>
      </w:ins>
      <w:ins w:id="458" w:author="Sargsyan, Davit [JRDUS]" w:date="2024-11-03T10:45:00Z">
        <w:r w:rsidR="00E41BE5">
          <w:rPr>
            <w:rFonts w:ascii="Times New Roman" w:hAnsi="Times New Roman" w:cs="Times New Roman"/>
            <w:color w:val="000000" w:themeColor="text1"/>
            <w:sz w:val="24"/>
            <w:szCs w:val="24"/>
          </w:rPr>
          <w:t xml:space="preserve"> in</w:t>
        </w:r>
      </w:ins>
      <w:ins w:id="459" w:author="Sargsyan, Davit [JRDUS]" w:date="2024-11-03T10:44:00Z">
        <w:r w:rsidR="00234975" w:rsidRPr="006F0CEF">
          <w:rPr>
            <w:rFonts w:ascii="Times New Roman" w:hAnsi="Times New Roman" w:cs="Times New Roman"/>
            <w:color w:val="000000" w:themeColor="text1"/>
            <w:sz w:val="24"/>
            <w:szCs w:val="24"/>
          </w:rPr>
          <w:t xml:space="preserve"> </w:t>
        </w:r>
      </w:ins>
      <w:r w:rsidR="00DF4526" w:rsidRPr="006F0CEF">
        <w:rPr>
          <w:rFonts w:ascii="Times New Roman" w:hAnsi="Times New Roman" w:cs="Times New Roman"/>
          <w:color w:val="000000" w:themeColor="text1"/>
          <w:sz w:val="24"/>
          <w:szCs w:val="24"/>
        </w:rPr>
        <w:t>Exp01 and Exp02</w:t>
      </w:r>
      <w:r w:rsidR="005B4FB2" w:rsidRPr="006F0CEF">
        <w:rPr>
          <w:rFonts w:ascii="Times New Roman" w:hAnsi="Times New Roman" w:cs="Times New Roman"/>
          <w:color w:val="000000" w:themeColor="text1"/>
          <w:sz w:val="24"/>
          <w:szCs w:val="24"/>
        </w:rPr>
        <w:t xml:space="preserve"> </w:t>
      </w:r>
      <w:ins w:id="460" w:author="Sargsyan, Davit [JRDUS]" w:date="2024-11-03T10:44:00Z">
        <w:r w:rsidR="00234975">
          <w:rPr>
            <w:rFonts w:ascii="Times New Roman" w:hAnsi="Times New Roman" w:cs="Times New Roman"/>
            <w:color w:val="000000" w:themeColor="text1"/>
            <w:sz w:val="24"/>
            <w:szCs w:val="24"/>
          </w:rPr>
          <w:t xml:space="preserve">samples </w:t>
        </w:r>
      </w:ins>
      <w:del w:id="461" w:author="Sargsyan, Davit [JRDUS]" w:date="2024-11-03T10:45:00Z">
        <w:r w:rsidR="005B4FB2" w:rsidRPr="006F0CEF" w:rsidDel="00E41BE5">
          <w:rPr>
            <w:rFonts w:ascii="Times New Roman" w:hAnsi="Times New Roman" w:cs="Times New Roman"/>
            <w:color w:val="000000" w:themeColor="text1"/>
            <w:sz w:val="24"/>
            <w:szCs w:val="24"/>
          </w:rPr>
          <w:delText xml:space="preserve">contained equal or lower abundance of Firmicutes compared to Bacteroidetes </w:delText>
        </w:r>
      </w:del>
      <w:r w:rsidR="005B4FB2" w:rsidRPr="006F0CEF">
        <w:rPr>
          <w:rFonts w:ascii="Times New Roman" w:hAnsi="Times New Roman" w:cs="Times New Roman"/>
          <w:color w:val="000000" w:themeColor="text1"/>
          <w:sz w:val="24"/>
          <w:szCs w:val="24"/>
        </w:rPr>
        <w:t xml:space="preserve">but the F/B ratios in the WT mice samples were higher than in the Nrf2 KO samples in all 3 experiments. </w:t>
      </w:r>
      <w:del w:id="462" w:author="Sargsyan, Davit [JRDUS]" w:date="2024-11-03T10:46:00Z">
        <w:r w:rsidR="005B4FB2" w:rsidRPr="006F0CEF" w:rsidDel="00E41BE5">
          <w:rPr>
            <w:rFonts w:ascii="Times New Roman" w:hAnsi="Times New Roman" w:cs="Times New Roman"/>
            <w:color w:val="000000" w:themeColor="text1"/>
            <w:sz w:val="24"/>
            <w:szCs w:val="24"/>
          </w:rPr>
          <w:delText>Formal analysis using a mixed</w:delText>
        </w:r>
      </w:del>
      <w:ins w:id="463" w:author="Sargsyan, Davit [JRDUS]" w:date="2024-11-03T10:46:00Z">
        <w:r w:rsidR="00E41BE5">
          <w:rPr>
            <w:rFonts w:ascii="Times New Roman" w:hAnsi="Times New Roman" w:cs="Times New Roman"/>
            <w:color w:val="000000" w:themeColor="text1"/>
            <w:sz w:val="24"/>
            <w:szCs w:val="24"/>
          </w:rPr>
          <w:t>Mixed</w:t>
        </w:r>
      </w:ins>
      <w:r w:rsidR="005B4FB2" w:rsidRPr="006F0CEF">
        <w:rPr>
          <w:rFonts w:ascii="Times New Roman" w:hAnsi="Times New Roman" w:cs="Times New Roman"/>
          <w:color w:val="000000" w:themeColor="text1"/>
          <w:sz w:val="24"/>
          <w:szCs w:val="24"/>
        </w:rPr>
        <w:t>-effects linear regression model</w:t>
      </w:r>
      <w:r w:rsidR="00A358CD" w:rsidRPr="006F0CEF">
        <w:rPr>
          <w:rFonts w:ascii="Times New Roman" w:hAnsi="Times New Roman" w:cs="Times New Roman"/>
          <w:color w:val="000000" w:themeColor="text1"/>
          <w:sz w:val="24"/>
          <w:szCs w:val="24"/>
        </w:rPr>
        <w:t>s</w:t>
      </w:r>
      <w:r w:rsidR="005B4FB2" w:rsidRPr="006F0CEF">
        <w:rPr>
          <w:rFonts w:ascii="Times New Roman" w:hAnsi="Times New Roman" w:cs="Times New Roman"/>
          <w:color w:val="000000" w:themeColor="text1"/>
          <w:sz w:val="24"/>
          <w:szCs w:val="24"/>
        </w:rPr>
        <w:t xml:space="preserve"> was </w:t>
      </w:r>
      <w:del w:id="464" w:author="Sargsyan, Davit [JRDUS]" w:date="2024-11-03T10:46:00Z">
        <w:r w:rsidR="005B4FB2" w:rsidRPr="006F0CEF" w:rsidDel="00E41BE5">
          <w:rPr>
            <w:rFonts w:ascii="Times New Roman" w:hAnsi="Times New Roman" w:cs="Times New Roman"/>
            <w:color w:val="000000" w:themeColor="text1"/>
            <w:sz w:val="24"/>
            <w:szCs w:val="24"/>
          </w:rPr>
          <w:delText xml:space="preserve">conducted </w:delText>
        </w:r>
      </w:del>
      <w:ins w:id="465" w:author="Sargsyan, Davit [JRDUS]" w:date="2024-11-03T10:46:00Z">
        <w:r w:rsidR="00E41BE5">
          <w:rPr>
            <w:rFonts w:ascii="Times New Roman" w:hAnsi="Times New Roman" w:cs="Times New Roman"/>
            <w:color w:val="000000" w:themeColor="text1"/>
            <w:sz w:val="24"/>
            <w:szCs w:val="24"/>
          </w:rPr>
          <w:t>used to estimate these differences</w:t>
        </w:r>
        <w:r w:rsidR="00E41BE5" w:rsidRPr="006F0CEF">
          <w:rPr>
            <w:rFonts w:ascii="Times New Roman" w:hAnsi="Times New Roman" w:cs="Times New Roman"/>
            <w:color w:val="000000" w:themeColor="text1"/>
            <w:sz w:val="24"/>
            <w:szCs w:val="24"/>
          </w:rPr>
          <w:t xml:space="preserve"> </w:t>
        </w:r>
      </w:ins>
      <w:ins w:id="466" w:author="Sargsyan, Davit [JRDUS]" w:date="2024-11-03T10:47:00Z">
        <w:r w:rsidR="00E41BE5">
          <w:rPr>
            <w:rFonts w:ascii="Times New Roman" w:hAnsi="Times New Roman" w:cs="Times New Roman"/>
            <w:color w:val="000000" w:themeColor="text1"/>
            <w:sz w:val="24"/>
            <w:szCs w:val="24"/>
          </w:rPr>
          <w:t>in</w:t>
        </w:r>
      </w:ins>
      <w:del w:id="467" w:author="Sargsyan, Davit [JRDUS]" w:date="2024-11-03T10:47:00Z">
        <w:r w:rsidR="005B4FB2" w:rsidRPr="006F0CEF" w:rsidDel="00E41BE5">
          <w:rPr>
            <w:rFonts w:ascii="Times New Roman" w:hAnsi="Times New Roman" w:cs="Times New Roman"/>
            <w:color w:val="000000" w:themeColor="text1"/>
            <w:sz w:val="24"/>
            <w:szCs w:val="24"/>
          </w:rPr>
          <w:delText>o</w:delText>
        </w:r>
      </w:del>
      <w:del w:id="468" w:author="Sargsyan, Davit [JRDUS]" w:date="2024-11-03T10:46:00Z">
        <w:r w:rsidR="005B4FB2" w:rsidRPr="006F0CEF" w:rsidDel="00E41BE5">
          <w:rPr>
            <w:rFonts w:ascii="Times New Roman" w:hAnsi="Times New Roman" w:cs="Times New Roman"/>
            <w:color w:val="000000" w:themeColor="text1"/>
            <w:sz w:val="24"/>
            <w:szCs w:val="24"/>
          </w:rPr>
          <w:delText>n</w:delText>
        </w:r>
      </w:del>
      <w:r w:rsidR="005B4FB2" w:rsidRPr="006F0CEF">
        <w:rPr>
          <w:rFonts w:ascii="Times New Roman" w:hAnsi="Times New Roman" w:cs="Times New Roman"/>
          <w:color w:val="000000" w:themeColor="text1"/>
          <w:sz w:val="24"/>
          <w:szCs w:val="24"/>
        </w:rPr>
        <w:t xml:space="preserve"> </w:t>
      </w:r>
      <w:r w:rsidR="00A565C0" w:rsidRPr="006F0CEF">
        <w:rPr>
          <w:rFonts w:ascii="Times New Roman" w:hAnsi="Times New Roman" w:cs="Times New Roman"/>
          <w:color w:val="000000" w:themeColor="text1"/>
          <w:sz w:val="24"/>
          <w:szCs w:val="24"/>
        </w:rPr>
        <w:t>Exp03</w:t>
      </w:r>
      <w:r w:rsidR="00A358CD" w:rsidRPr="006F0CEF">
        <w:rPr>
          <w:rFonts w:ascii="Times New Roman" w:hAnsi="Times New Roman" w:cs="Times New Roman"/>
          <w:color w:val="000000" w:themeColor="text1"/>
          <w:sz w:val="24"/>
          <w:szCs w:val="24"/>
        </w:rPr>
        <w:t xml:space="preserve">. </w:t>
      </w:r>
      <w:del w:id="469" w:author="Sargsyan, Davit [JRDUS]" w:date="2024-11-03T10:48:00Z">
        <w:r w:rsidR="00A358CD" w:rsidRPr="006F0CEF" w:rsidDel="00354E2B">
          <w:rPr>
            <w:rFonts w:ascii="Times New Roman" w:hAnsi="Times New Roman" w:cs="Times New Roman"/>
            <w:color w:val="000000" w:themeColor="text1"/>
            <w:sz w:val="24"/>
            <w:szCs w:val="24"/>
          </w:rPr>
          <w:delText xml:space="preserve">A model with no interaction terms </w:delText>
        </w:r>
        <w:r w:rsidR="005B4FB2" w:rsidRPr="006F0CEF" w:rsidDel="00354E2B">
          <w:rPr>
            <w:rFonts w:ascii="Times New Roman" w:hAnsi="Times New Roman" w:cs="Times New Roman"/>
            <w:color w:val="000000" w:themeColor="text1"/>
            <w:sz w:val="24"/>
            <w:szCs w:val="24"/>
          </w:rPr>
          <w:delText>show</w:delText>
        </w:r>
        <w:r w:rsidR="00A358CD" w:rsidRPr="006F0CEF" w:rsidDel="00354E2B">
          <w:rPr>
            <w:rFonts w:ascii="Times New Roman" w:hAnsi="Times New Roman" w:cs="Times New Roman"/>
            <w:color w:val="000000" w:themeColor="text1"/>
            <w:sz w:val="24"/>
            <w:szCs w:val="24"/>
          </w:rPr>
          <w:delText xml:space="preserve">ed </w:delText>
        </w:r>
        <w:r w:rsidR="00E811FB" w:rsidRPr="006F0CEF" w:rsidDel="00354E2B">
          <w:rPr>
            <w:rFonts w:ascii="Times New Roman" w:hAnsi="Times New Roman" w:cs="Times New Roman"/>
            <w:color w:val="000000" w:themeColor="text1"/>
            <w:sz w:val="24"/>
            <w:szCs w:val="24"/>
          </w:rPr>
          <w:delText xml:space="preserve">significant </w:delText>
        </w:r>
        <w:r w:rsidR="00A358CD" w:rsidRPr="006F0CEF" w:rsidDel="00354E2B">
          <w:rPr>
            <w:rFonts w:ascii="Times New Roman" w:hAnsi="Times New Roman" w:cs="Times New Roman"/>
            <w:color w:val="000000" w:themeColor="text1"/>
            <w:sz w:val="24"/>
            <w:szCs w:val="24"/>
          </w:rPr>
          <w:delText>decrease</w:delText>
        </w:r>
        <w:r w:rsidR="00E811FB" w:rsidRPr="006F0CEF" w:rsidDel="00354E2B">
          <w:rPr>
            <w:rFonts w:ascii="Times New Roman" w:hAnsi="Times New Roman" w:cs="Times New Roman"/>
            <w:color w:val="000000" w:themeColor="text1"/>
            <w:sz w:val="24"/>
            <w:szCs w:val="24"/>
          </w:rPr>
          <w:delText xml:space="preserve"> of </w:delText>
        </w:r>
      </w:del>
      <w:ins w:id="470" w:author="Sargsyan, Davit [JRDUS]" w:date="2024-11-03T10:53:00Z">
        <w:r w:rsidR="00A738E3">
          <w:rPr>
            <w:rFonts w:ascii="Times New Roman" w:hAnsi="Times New Roman" w:cs="Times New Roman"/>
            <w:color w:val="000000" w:themeColor="text1"/>
            <w:sz w:val="24"/>
            <w:szCs w:val="24"/>
          </w:rPr>
          <w:lastRenderedPageBreak/>
          <w:t>First, a mixed-effects model with no interaction ter</w:t>
        </w:r>
      </w:ins>
      <w:ins w:id="471" w:author="Sargsyan, Davit [JRDUS]" w:date="2024-11-03T10:54:00Z">
        <w:r w:rsidR="00A738E3">
          <w:rPr>
            <w:rFonts w:ascii="Times New Roman" w:hAnsi="Times New Roman" w:cs="Times New Roman"/>
            <w:color w:val="000000" w:themeColor="text1"/>
            <w:sz w:val="24"/>
            <w:szCs w:val="24"/>
          </w:rPr>
          <w:t xml:space="preserve">ms was fitted to the F/B ratios. The </w:t>
        </w:r>
      </w:ins>
      <w:r w:rsidR="00E811FB" w:rsidRPr="006F0CEF">
        <w:rPr>
          <w:rFonts w:ascii="Times New Roman" w:hAnsi="Times New Roman" w:cs="Times New Roman"/>
          <w:color w:val="000000" w:themeColor="text1"/>
          <w:sz w:val="24"/>
          <w:szCs w:val="24"/>
        </w:rPr>
        <w:t>F/B ratio</w:t>
      </w:r>
      <w:ins w:id="472" w:author="Sargsyan, Davit [JRDUS]" w:date="2024-11-03T10:54:00Z">
        <w:r w:rsidR="00A738E3">
          <w:rPr>
            <w:rFonts w:ascii="Times New Roman" w:hAnsi="Times New Roman" w:cs="Times New Roman"/>
            <w:color w:val="000000" w:themeColor="text1"/>
            <w:sz w:val="24"/>
            <w:szCs w:val="24"/>
          </w:rPr>
          <w:t xml:space="preserve"> averages</w:t>
        </w:r>
      </w:ins>
      <w:r w:rsidR="00E811FB" w:rsidRPr="006F0CEF">
        <w:rPr>
          <w:rFonts w:ascii="Times New Roman" w:hAnsi="Times New Roman" w:cs="Times New Roman"/>
          <w:color w:val="000000" w:themeColor="text1"/>
          <w:sz w:val="24"/>
          <w:szCs w:val="24"/>
        </w:rPr>
        <w:t xml:space="preserve"> </w:t>
      </w:r>
      <w:ins w:id="473" w:author="Sargsyan, Davit [JRDUS]" w:date="2024-11-03T10:54:00Z">
        <w:r w:rsidR="00A738E3">
          <w:rPr>
            <w:rFonts w:ascii="Times New Roman" w:hAnsi="Times New Roman" w:cs="Times New Roman"/>
            <w:color w:val="000000" w:themeColor="text1"/>
            <w:sz w:val="24"/>
            <w:szCs w:val="24"/>
          </w:rPr>
          <w:t xml:space="preserve">were </w:t>
        </w:r>
      </w:ins>
      <w:ins w:id="474" w:author="Sargsyan, Davit [JRDUS]" w:date="2024-11-03T10:48:00Z">
        <w:r w:rsidR="00354E2B">
          <w:rPr>
            <w:rFonts w:ascii="Times New Roman" w:hAnsi="Times New Roman" w:cs="Times New Roman"/>
            <w:color w:val="000000" w:themeColor="text1"/>
            <w:sz w:val="24"/>
            <w:szCs w:val="24"/>
          </w:rPr>
          <w:t xml:space="preserve">significantly lower </w:t>
        </w:r>
      </w:ins>
      <w:r w:rsidR="00E811FB" w:rsidRPr="006F0CEF">
        <w:rPr>
          <w:rFonts w:ascii="Times New Roman" w:hAnsi="Times New Roman" w:cs="Times New Roman"/>
          <w:color w:val="000000" w:themeColor="text1"/>
          <w:sz w:val="24"/>
          <w:szCs w:val="24"/>
        </w:rPr>
        <w:t xml:space="preserve">in DSS+PEITC and </w:t>
      </w:r>
      <w:proofErr w:type="spellStart"/>
      <w:r w:rsidR="00E811FB" w:rsidRPr="006F0CEF">
        <w:rPr>
          <w:rFonts w:ascii="Times New Roman" w:hAnsi="Times New Roman" w:cs="Times New Roman"/>
          <w:color w:val="000000" w:themeColor="text1"/>
          <w:sz w:val="24"/>
          <w:szCs w:val="24"/>
        </w:rPr>
        <w:t>DSS+Cranberry</w:t>
      </w:r>
      <w:proofErr w:type="spellEnd"/>
      <w:r w:rsidR="00E811FB" w:rsidRPr="006F0CEF">
        <w:rPr>
          <w:rFonts w:ascii="Times New Roman" w:hAnsi="Times New Roman" w:cs="Times New Roman"/>
          <w:color w:val="000000" w:themeColor="text1"/>
          <w:sz w:val="24"/>
          <w:szCs w:val="24"/>
        </w:rPr>
        <w:t xml:space="preserve"> groups </w:t>
      </w:r>
      <w:ins w:id="475" w:author="Sargsyan, Davit [JRDUS]" w:date="2024-11-03T10:48:00Z">
        <w:r w:rsidR="00354E2B">
          <w:rPr>
            <w:rFonts w:ascii="Times New Roman" w:hAnsi="Times New Roman" w:cs="Times New Roman"/>
            <w:color w:val="000000" w:themeColor="text1"/>
            <w:sz w:val="24"/>
            <w:szCs w:val="24"/>
          </w:rPr>
          <w:t xml:space="preserve">compared to the </w:t>
        </w:r>
      </w:ins>
      <w:ins w:id="476" w:author="Sargsyan, Davit [JRDUS]" w:date="2024-11-03T10:50:00Z">
        <w:r w:rsidR="00354E2B" w:rsidRPr="006F0CEF">
          <w:rPr>
            <w:rFonts w:ascii="Times New Roman" w:hAnsi="Times New Roman" w:cs="Times New Roman"/>
            <w:color w:val="000000" w:themeColor="text1"/>
            <w:sz w:val="24"/>
            <w:szCs w:val="24"/>
          </w:rPr>
          <w:t>AIN93M</w:t>
        </w:r>
        <w:r w:rsidR="00354E2B">
          <w:rPr>
            <w:rFonts w:ascii="Times New Roman" w:hAnsi="Times New Roman" w:cs="Times New Roman"/>
            <w:color w:val="000000" w:themeColor="text1"/>
            <w:sz w:val="24"/>
            <w:szCs w:val="24"/>
          </w:rPr>
          <w:t>/</w:t>
        </w:r>
        <w:r w:rsidR="00354E2B" w:rsidRPr="006F0CEF">
          <w:rPr>
            <w:rFonts w:ascii="Times New Roman" w:hAnsi="Times New Roman" w:cs="Times New Roman"/>
            <w:color w:val="000000" w:themeColor="text1"/>
            <w:sz w:val="24"/>
            <w:szCs w:val="24"/>
          </w:rPr>
          <w:t>no DSS challenge</w:t>
        </w:r>
        <w:r w:rsidR="00354E2B">
          <w:rPr>
            <w:rFonts w:ascii="Times New Roman" w:hAnsi="Times New Roman" w:cs="Times New Roman"/>
            <w:color w:val="000000" w:themeColor="text1"/>
            <w:sz w:val="24"/>
            <w:szCs w:val="24"/>
          </w:rPr>
          <w:t xml:space="preserve"> </w:t>
        </w:r>
      </w:ins>
      <w:ins w:id="477" w:author="Sargsyan, Davit [JRDUS]" w:date="2024-11-03T10:48:00Z">
        <w:r w:rsidR="00354E2B">
          <w:rPr>
            <w:rFonts w:ascii="Times New Roman" w:hAnsi="Times New Roman" w:cs="Times New Roman"/>
            <w:color w:val="000000" w:themeColor="text1"/>
            <w:sz w:val="24"/>
            <w:szCs w:val="24"/>
          </w:rPr>
          <w:t>control</w:t>
        </w:r>
      </w:ins>
      <w:ins w:id="478" w:author="Sargsyan, Davit [JRDUS]" w:date="2024-11-03T10:49:00Z">
        <w:r w:rsidR="00354E2B">
          <w:rPr>
            <w:rFonts w:ascii="Times New Roman" w:hAnsi="Times New Roman" w:cs="Times New Roman"/>
            <w:color w:val="000000" w:themeColor="text1"/>
            <w:sz w:val="24"/>
            <w:szCs w:val="24"/>
          </w:rPr>
          <w:t xml:space="preserve"> </w:t>
        </w:r>
      </w:ins>
      <w:ins w:id="479" w:author="Sargsyan, Davit [JRDUS]" w:date="2024-11-03T10:50:00Z">
        <w:r w:rsidR="00354E2B">
          <w:rPr>
            <w:rFonts w:ascii="Times New Roman" w:hAnsi="Times New Roman" w:cs="Times New Roman"/>
            <w:color w:val="000000" w:themeColor="text1"/>
            <w:sz w:val="24"/>
            <w:szCs w:val="24"/>
          </w:rPr>
          <w:t>group</w:t>
        </w:r>
      </w:ins>
      <w:ins w:id="480" w:author="Sargsyan, Davit [JRDUS]" w:date="2024-11-03T10:48:00Z">
        <w:r w:rsidR="00354E2B">
          <w:rPr>
            <w:rFonts w:ascii="Times New Roman" w:hAnsi="Times New Roman" w:cs="Times New Roman"/>
            <w:color w:val="000000" w:themeColor="text1"/>
            <w:sz w:val="24"/>
            <w:szCs w:val="24"/>
          </w:rPr>
          <w:t xml:space="preserve"> </w:t>
        </w:r>
      </w:ins>
      <w:r w:rsidR="00E811FB" w:rsidRPr="006F0CEF">
        <w:rPr>
          <w:rFonts w:ascii="Times New Roman" w:hAnsi="Times New Roman" w:cs="Times New Roman"/>
          <w:color w:val="000000" w:themeColor="text1"/>
          <w:sz w:val="24"/>
          <w:szCs w:val="24"/>
        </w:rPr>
        <w:t>(log2[F/</w:t>
      </w:r>
      <w:del w:id="481" w:author="Sargsyan, Davit [JRDUS]" w:date="2024-11-03T10:53:00Z">
        <w:r w:rsidR="00E811FB" w:rsidRPr="006F0CEF" w:rsidDel="00A738E3">
          <w:rPr>
            <w:rFonts w:ascii="Times New Roman" w:hAnsi="Times New Roman" w:cs="Times New Roman"/>
            <w:color w:val="000000" w:themeColor="text1"/>
            <w:sz w:val="24"/>
            <w:szCs w:val="24"/>
          </w:rPr>
          <w:delText>b</w:delText>
        </w:r>
      </w:del>
      <w:ins w:id="482" w:author="Sargsyan, Davit [JRDUS]" w:date="2024-11-03T10:53:00Z">
        <w:r w:rsidR="00A738E3">
          <w:rPr>
            <w:rFonts w:ascii="Times New Roman" w:hAnsi="Times New Roman" w:cs="Times New Roman"/>
            <w:color w:val="000000" w:themeColor="text1"/>
            <w:sz w:val="24"/>
            <w:szCs w:val="24"/>
          </w:rPr>
          <w:t>B</w:t>
        </w:r>
      </w:ins>
      <w:r w:rsidR="00E811FB" w:rsidRPr="006F0CEF">
        <w:rPr>
          <w:rFonts w:ascii="Times New Roman" w:hAnsi="Times New Roman" w:cs="Times New Roman"/>
          <w:color w:val="000000" w:themeColor="text1"/>
          <w:sz w:val="24"/>
          <w:szCs w:val="24"/>
        </w:rPr>
        <w:t xml:space="preserve">] = </w:t>
      </w:r>
      <w:r w:rsidR="006E6265" w:rsidRPr="006F0CEF">
        <w:rPr>
          <w:rFonts w:ascii="Times New Roman" w:hAnsi="Times New Roman" w:cs="Times New Roman"/>
          <w:color w:val="000000" w:themeColor="text1"/>
          <w:sz w:val="24"/>
          <w:szCs w:val="24"/>
        </w:rPr>
        <w:t xml:space="preserve">-0.51 and -0.46, and </w:t>
      </w:r>
      <w:r w:rsidR="00E811FB" w:rsidRPr="006F0CEF">
        <w:rPr>
          <w:rFonts w:ascii="Times New Roman" w:hAnsi="Times New Roman" w:cs="Times New Roman"/>
          <w:color w:val="000000" w:themeColor="text1"/>
          <w:sz w:val="24"/>
          <w:szCs w:val="24"/>
        </w:rPr>
        <w:t xml:space="preserve">p-values &lt;0.01 and </w:t>
      </w:r>
      <w:r w:rsidR="006E6265" w:rsidRPr="006F0CEF">
        <w:rPr>
          <w:rFonts w:ascii="Times New Roman" w:hAnsi="Times New Roman" w:cs="Times New Roman"/>
          <w:color w:val="000000" w:themeColor="text1"/>
          <w:sz w:val="24"/>
          <w:szCs w:val="24"/>
        </w:rPr>
        <w:t>=</w:t>
      </w:r>
      <w:r w:rsidR="00E811FB" w:rsidRPr="006F0CEF">
        <w:rPr>
          <w:rFonts w:ascii="Times New Roman" w:hAnsi="Times New Roman" w:cs="Times New Roman"/>
          <w:color w:val="000000" w:themeColor="text1"/>
          <w:sz w:val="24"/>
          <w:szCs w:val="24"/>
        </w:rPr>
        <w:t>0.01</w:t>
      </w:r>
      <w:r w:rsidR="006E6265" w:rsidRPr="006F0CEF">
        <w:rPr>
          <w:rFonts w:ascii="Times New Roman" w:hAnsi="Times New Roman" w:cs="Times New Roman"/>
          <w:color w:val="000000" w:themeColor="text1"/>
          <w:sz w:val="24"/>
          <w:szCs w:val="24"/>
        </w:rPr>
        <w:t>,</w:t>
      </w:r>
      <w:r w:rsidR="00E811FB" w:rsidRPr="006F0CEF">
        <w:rPr>
          <w:rFonts w:ascii="Times New Roman" w:hAnsi="Times New Roman" w:cs="Times New Roman"/>
          <w:color w:val="000000" w:themeColor="text1"/>
          <w:sz w:val="24"/>
          <w:szCs w:val="24"/>
        </w:rPr>
        <w:t xml:space="preserve"> respectively)</w:t>
      </w:r>
      <w:del w:id="483" w:author="Sargsyan, Davit [JRDUS]" w:date="2024-11-03T10:50:00Z">
        <w:r w:rsidR="00E811FB" w:rsidRPr="006F0CEF" w:rsidDel="00354E2B">
          <w:rPr>
            <w:rFonts w:ascii="Times New Roman" w:hAnsi="Times New Roman" w:cs="Times New Roman"/>
            <w:color w:val="000000" w:themeColor="text1"/>
            <w:sz w:val="24"/>
            <w:szCs w:val="24"/>
          </w:rPr>
          <w:delText xml:space="preserve"> as well as decrease in the </w:delText>
        </w:r>
      </w:del>
      <w:ins w:id="484" w:author="Sargsyan, Davit [JRDUS]" w:date="2024-11-03T10:50:00Z">
        <w:r w:rsidR="00354E2B">
          <w:rPr>
            <w:rFonts w:ascii="Times New Roman" w:hAnsi="Times New Roman" w:cs="Times New Roman"/>
            <w:color w:val="000000" w:themeColor="text1"/>
            <w:sz w:val="24"/>
            <w:szCs w:val="24"/>
          </w:rPr>
          <w:t>. The</w:t>
        </w:r>
      </w:ins>
      <w:ins w:id="485" w:author="Sargsyan, Davit [JRDUS]" w:date="2024-11-03T10:54:00Z">
        <w:r w:rsidR="00A738E3">
          <w:rPr>
            <w:rFonts w:ascii="Times New Roman" w:hAnsi="Times New Roman" w:cs="Times New Roman"/>
            <w:color w:val="000000" w:themeColor="text1"/>
            <w:sz w:val="24"/>
            <w:szCs w:val="24"/>
          </w:rPr>
          <w:t xml:space="preserve"> average</w:t>
        </w:r>
      </w:ins>
      <w:ins w:id="486" w:author="Sargsyan, Davit [JRDUS]" w:date="2024-11-03T10:50:00Z">
        <w:r w:rsidR="00354E2B">
          <w:rPr>
            <w:rFonts w:ascii="Times New Roman" w:hAnsi="Times New Roman" w:cs="Times New Roman"/>
            <w:color w:val="000000" w:themeColor="text1"/>
            <w:sz w:val="24"/>
            <w:szCs w:val="24"/>
          </w:rPr>
          <w:t xml:space="preserve"> ratio was </w:t>
        </w:r>
      </w:ins>
      <w:ins w:id="487" w:author="Sargsyan, Davit [JRDUS]" w:date="2024-11-03T10:55:00Z">
        <w:r w:rsidR="00A738E3">
          <w:rPr>
            <w:rFonts w:ascii="Times New Roman" w:hAnsi="Times New Roman" w:cs="Times New Roman"/>
            <w:color w:val="000000" w:themeColor="text1"/>
            <w:sz w:val="24"/>
            <w:szCs w:val="24"/>
          </w:rPr>
          <w:t xml:space="preserve">also </w:t>
        </w:r>
      </w:ins>
      <w:ins w:id="488" w:author="Sargsyan, Davit [JRDUS]" w:date="2024-11-03T10:50:00Z">
        <w:r w:rsidR="00354E2B">
          <w:rPr>
            <w:rFonts w:ascii="Times New Roman" w:hAnsi="Times New Roman" w:cs="Times New Roman"/>
            <w:color w:val="000000" w:themeColor="text1"/>
            <w:sz w:val="24"/>
            <w:szCs w:val="24"/>
          </w:rPr>
          <w:t xml:space="preserve">lower in the </w:t>
        </w:r>
      </w:ins>
      <w:r w:rsidR="00E811FB" w:rsidRPr="006F0CEF">
        <w:rPr>
          <w:rFonts w:ascii="Times New Roman" w:hAnsi="Times New Roman" w:cs="Times New Roman"/>
          <w:color w:val="000000" w:themeColor="text1"/>
          <w:sz w:val="24"/>
          <w:szCs w:val="24"/>
        </w:rPr>
        <w:t>Nrf2 KO group compared to WT (log</w:t>
      </w:r>
      <w:r w:rsidR="006433CF" w:rsidRPr="006F0CEF">
        <w:rPr>
          <w:rFonts w:ascii="Times New Roman" w:hAnsi="Times New Roman" w:cs="Times New Roman"/>
          <w:color w:val="000000" w:themeColor="text1"/>
          <w:sz w:val="24"/>
          <w:szCs w:val="24"/>
        </w:rPr>
        <w:t>2</w:t>
      </w:r>
      <w:r w:rsidR="00E811FB" w:rsidRPr="006F0CEF">
        <w:rPr>
          <w:rFonts w:ascii="Times New Roman" w:hAnsi="Times New Roman" w:cs="Times New Roman"/>
          <w:color w:val="000000" w:themeColor="text1"/>
          <w:sz w:val="24"/>
          <w:szCs w:val="24"/>
        </w:rPr>
        <w:t>[F/B]</w:t>
      </w:r>
      <w:r w:rsidR="006E6265" w:rsidRPr="006F0CEF">
        <w:rPr>
          <w:rFonts w:ascii="Times New Roman" w:hAnsi="Times New Roman" w:cs="Times New Roman"/>
          <w:color w:val="000000" w:themeColor="text1"/>
          <w:sz w:val="24"/>
          <w:szCs w:val="24"/>
        </w:rPr>
        <w:t xml:space="preserve"> </w:t>
      </w:r>
      <w:r w:rsidR="00E811FB" w:rsidRPr="006F0CEF">
        <w:rPr>
          <w:rFonts w:ascii="Times New Roman" w:hAnsi="Times New Roman" w:cs="Times New Roman"/>
          <w:color w:val="000000" w:themeColor="text1"/>
          <w:sz w:val="24"/>
          <w:szCs w:val="24"/>
        </w:rPr>
        <w:t>=</w:t>
      </w:r>
      <w:r w:rsidR="006E6265" w:rsidRPr="006F0CEF">
        <w:rPr>
          <w:rFonts w:ascii="Times New Roman" w:hAnsi="Times New Roman" w:cs="Times New Roman"/>
          <w:color w:val="000000" w:themeColor="text1"/>
          <w:sz w:val="24"/>
          <w:szCs w:val="24"/>
        </w:rPr>
        <w:t xml:space="preserve"> -1.02, </w:t>
      </w:r>
      <w:r w:rsidR="00E811FB" w:rsidRPr="006F0CEF">
        <w:rPr>
          <w:rFonts w:ascii="Times New Roman" w:hAnsi="Times New Roman" w:cs="Times New Roman"/>
          <w:color w:val="000000" w:themeColor="text1"/>
          <w:sz w:val="24"/>
          <w:szCs w:val="24"/>
        </w:rPr>
        <w:t>p-value &lt;0.01)</w:t>
      </w:r>
      <w:r w:rsidR="006E6265" w:rsidRPr="006F0CEF">
        <w:rPr>
          <w:rFonts w:ascii="Times New Roman" w:hAnsi="Times New Roman" w:cs="Times New Roman"/>
          <w:color w:val="000000" w:themeColor="text1"/>
          <w:sz w:val="24"/>
          <w:szCs w:val="24"/>
        </w:rPr>
        <w:t xml:space="preserve">. The control </w:t>
      </w:r>
      <w:del w:id="489" w:author="Sargsyan, Davit [JRDUS]" w:date="2024-11-03T10:51:00Z">
        <w:r w:rsidR="006E6265" w:rsidRPr="006F0CEF" w:rsidDel="00354E2B">
          <w:rPr>
            <w:rFonts w:ascii="Times New Roman" w:hAnsi="Times New Roman" w:cs="Times New Roman"/>
            <w:color w:val="000000" w:themeColor="text1"/>
            <w:sz w:val="24"/>
            <w:szCs w:val="24"/>
          </w:rPr>
          <w:delText>diet group (AIN93M, no DSS challenge)</w:delText>
        </w:r>
      </w:del>
      <w:ins w:id="490" w:author="Sargsyan, Davit [JRDUS]" w:date="2024-11-03T10:51:00Z">
        <w:r w:rsidR="00354E2B">
          <w:rPr>
            <w:rFonts w:ascii="Times New Roman" w:hAnsi="Times New Roman" w:cs="Times New Roman"/>
            <w:color w:val="000000" w:themeColor="text1"/>
            <w:sz w:val="24"/>
            <w:szCs w:val="24"/>
          </w:rPr>
          <w:t>group’s</w:t>
        </w:r>
      </w:ins>
      <w:r w:rsidR="006E6265" w:rsidRPr="006F0CEF">
        <w:rPr>
          <w:rFonts w:ascii="Times New Roman" w:hAnsi="Times New Roman" w:cs="Times New Roman"/>
          <w:color w:val="000000" w:themeColor="text1"/>
          <w:sz w:val="24"/>
          <w:szCs w:val="24"/>
        </w:rPr>
        <w:t xml:space="preserve"> average F/B ratio difference with the DSS control (DSS+AIN93M)</w:t>
      </w:r>
      <w:r w:rsidR="00D910B7" w:rsidRPr="006F0CEF">
        <w:rPr>
          <w:rFonts w:ascii="Times New Roman" w:hAnsi="Times New Roman" w:cs="Times New Roman"/>
          <w:color w:val="000000" w:themeColor="text1"/>
          <w:sz w:val="24"/>
          <w:szCs w:val="24"/>
        </w:rPr>
        <w:t xml:space="preserve"> as well as </w:t>
      </w:r>
      <w:ins w:id="491" w:author="Sargsyan, Davit [JRDUS]" w:date="2024-11-03T10:55:00Z">
        <w:r w:rsidR="002D22BE">
          <w:rPr>
            <w:rFonts w:ascii="Times New Roman" w:hAnsi="Times New Roman" w:cs="Times New Roman"/>
            <w:color w:val="000000" w:themeColor="text1"/>
            <w:sz w:val="24"/>
            <w:szCs w:val="24"/>
          </w:rPr>
          <w:t xml:space="preserve">the </w:t>
        </w:r>
      </w:ins>
      <w:r w:rsidR="00D910B7" w:rsidRPr="006F0CEF">
        <w:rPr>
          <w:rFonts w:ascii="Times New Roman" w:hAnsi="Times New Roman" w:cs="Times New Roman"/>
          <w:color w:val="000000" w:themeColor="text1"/>
          <w:sz w:val="24"/>
          <w:szCs w:val="24"/>
        </w:rPr>
        <w:t>difference</w:t>
      </w:r>
      <w:ins w:id="492" w:author="Sargsyan, Davit [JRDUS]" w:date="2024-11-03T10:55:00Z">
        <w:r w:rsidR="002D22BE">
          <w:rPr>
            <w:rFonts w:ascii="Times New Roman" w:hAnsi="Times New Roman" w:cs="Times New Roman"/>
            <w:color w:val="000000" w:themeColor="text1"/>
            <w:sz w:val="24"/>
            <w:szCs w:val="24"/>
          </w:rPr>
          <w:t>s</w:t>
        </w:r>
      </w:ins>
      <w:r w:rsidR="00D910B7" w:rsidRPr="006F0CEF">
        <w:rPr>
          <w:rFonts w:ascii="Times New Roman" w:hAnsi="Times New Roman" w:cs="Times New Roman"/>
          <w:color w:val="000000" w:themeColor="text1"/>
          <w:sz w:val="24"/>
          <w:szCs w:val="24"/>
        </w:rPr>
        <w:t xml:space="preserve"> between early or late </w:t>
      </w:r>
      <w:del w:id="493" w:author="Sargsyan, Davit [JRDUS]" w:date="2024-11-03T10:51:00Z">
        <w:r w:rsidR="00D910B7" w:rsidRPr="006F0CEF" w:rsidDel="00354E2B">
          <w:rPr>
            <w:rFonts w:ascii="Times New Roman" w:hAnsi="Times New Roman" w:cs="Times New Roman"/>
            <w:color w:val="000000" w:themeColor="text1"/>
            <w:sz w:val="24"/>
            <w:szCs w:val="24"/>
          </w:rPr>
          <w:delText xml:space="preserve">vs. </w:delText>
        </w:r>
      </w:del>
      <w:r w:rsidR="00D910B7" w:rsidRPr="006F0CEF">
        <w:rPr>
          <w:rFonts w:ascii="Times New Roman" w:hAnsi="Times New Roman" w:cs="Times New Roman"/>
          <w:color w:val="000000" w:themeColor="text1"/>
          <w:sz w:val="24"/>
          <w:szCs w:val="24"/>
        </w:rPr>
        <w:t>timepoints vs. baseline</w:t>
      </w:r>
      <w:r w:rsidR="006E6265" w:rsidRPr="006F0CEF">
        <w:rPr>
          <w:rFonts w:ascii="Times New Roman" w:hAnsi="Times New Roman" w:cs="Times New Roman"/>
          <w:color w:val="000000" w:themeColor="text1"/>
          <w:sz w:val="24"/>
          <w:szCs w:val="24"/>
        </w:rPr>
        <w:t xml:space="preserve"> w</w:t>
      </w:r>
      <w:r w:rsidR="00D910B7" w:rsidRPr="006F0CEF">
        <w:rPr>
          <w:rFonts w:ascii="Times New Roman" w:hAnsi="Times New Roman" w:cs="Times New Roman"/>
          <w:color w:val="000000" w:themeColor="text1"/>
          <w:sz w:val="24"/>
          <w:szCs w:val="24"/>
        </w:rPr>
        <w:t xml:space="preserve">ere </w:t>
      </w:r>
      <w:r w:rsidR="006E6265" w:rsidRPr="006F0CEF">
        <w:rPr>
          <w:rFonts w:ascii="Times New Roman" w:hAnsi="Times New Roman" w:cs="Times New Roman"/>
          <w:color w:val="000000" w:themeColor="text1"/>
          <w:sz w:val="24"/>
          <w:szCs w:val="24"/>
        </w:rPr>
        <w:t xml:space="preserve">not statistically significant. </w:t>
      </w:r>
      <w:ins w:id="494" w:author="Sargsyan, Davit [JRDUS]" w:date="2024-11-03T10:55:00Z">
        <w:r w:rsidR="002D22BE">
          <w:rPr>
            <w:rFonts w:ascii="Times New Roman" w:hAnsi="Times New Roman" w:cs="Times New Roman"/>
            <w:color w:val="000000" w:themeColor="text1"/>
            <w:sz w:val="24"/>
            <w:szCs w:val="24"/>
          </w:rPr>
          <w:t>Next, a</w:t>
        </w:r>
      </w:ins>
      <w:ins w:id="495" w:author="Sargsyan, Davit [JRDUS]" w:date="2024-11-03T10:56:00Z">
        <w:r w:rsidR="002D22BE">
          <w:rPr>
            <w:rFonts w:ascii="Times New Roman" w:hAnsi="Times New Roman" w:cs="Times New Roman"/>
            <w:color w:val="000000" w:themeColor="text1"/>
            <w:sz w:val="24"/>
            <w:szCs w:val="24"/>
          </w:rPr>
          <w:t xml:space="preserve"> genotype-diet interaction term was added to the model. </w:t>
        </w:r>
      </w:ins>
      <w:del w:id="496" w:author="Sargsyan, Davit [JRDUS]" w:date="2024-11-03T10:56:00Z">
        <w:r w:rsidR="00813203" w:rsidRPr="006F0CEF" w:rsidDel="002D22BE">
          <w:rPr>
            <w:rFonts w:ascii="Times New Roman" w:hAnsi="Times New Roman" w:cs="Times New Roman"/>
            <w:color w:val="000000" w:themeColor="text1"/>
            <w:sz w:val="24"/>
            <w:szCs w:val="24"/>
          </w:rPr>
          <w:delText>Results from a model containing an interaction term for the genotype and diet confirmed</w:delText>
        </w:r>
      </w:del>
      <w:ins w:id="497" w:author="Sargsyan, Davit [JRDUS]" w:date="2024-11-03T10:56:00Z">
        <w:r w:rsidR="002D22BE">
          <w:rPr>
            <w:rFonts w:ascii="Times New Roman" w:hAnsi="Times New Roman" w:cs="Times New Roman"/>
            <w:color w:val="000000" w:themeColor="text1"/>
            <w:sz w:val="24"/>
            <w:szCs w:val="24"/>
          </w:rPr>
          <w:t>It confirmed the</w:t>
        </w:r>
      </w:ins>
      <w:r w:rsidR="00813203" w:rsidRPr="006F0CEF">
        <w:rPr>
          <w:rFonts w:ascii="Times New Roman" w:hAnsi="Times New Roman" w:cs="Times New Roman"/>
          <w:color w:val="000000" w:themeColor="text1"/>
          <w:sz w:val="24"/>
          <w:szCs w:val="24"/>
        </w:rPr>
        <w:t xml:space="preserve"> significant association of F/B ratio</w:t>
      </w:r>
      <w:ins w:id="498" w:author="Sargsyan, Davit [JRDUS]" w:date="2024-11-03T10:57:00Z">
        <w:r w:rsidR="002D22BE">
          <w:rPr>
            <w:rFonts w:ascii="Times New Roman" w:hAnsi="Times New Roman" w:cs="Times New Roman"/>
            <w:color w:val="000000" w:themeColor="text1"/>
            <w:sz w:val="24"/>
            <w:szCs w:val="24"/>
          </w:rPr>
          <w:t>s</w:t>
        </w:r>
      </w:ins>
      <w:r w:rsidR="00813203" w:rsidRPr="006F0CEF">
        <w:rPr>
          <w:rFonts w:ascii="Times New Roman" w:hAnsi="Times New Roman" w:cs="Times New Roman"/>
          <w:color w:val="000000" w:themeColor="text1"/>
          <w:sz w:val="24"/>
          <w:szCs w:val="24"/>
        </w:rPr>
        <w:t xml:space="preserve"> with genotype (log</w:t>
      </w:r>
      <w:r w:rsidR="006433CF" w:rsidRPr="006F0CEF">
        <w:rPr>
          <w:rFonts w:ascii="Times New Roman" w:hAnsi="Times New Roman" w:cs="Times New Roman"/>
          <w:color w:val="000000" w:themeColor="text1"/>
          <w:sz w:val="24"/>
          <w:szCs w:val="24"/>
        </w:rPr>
        <w:t>2</w:t>
      </w:r>
      <w:r w:rsidR="00813203" w:rsidRPr="006F0CEF">
        <w:rPr>
          <w:rFonts w:ascii="Times New Roman" w:hAnsi="Times New Roman" w:cs="Times New Roman"/>
          <w:color w:val="000000" w:themeColor="text1"/>
          <w:sz w:val="24"/>
          <w:szCs w:val="24"/>
        </w:rPr>
        <w:t xml:space="preserve">[F/B] = -1.40, p-value &lt;0.01), as well </w:t>
      </w:r>
      <w:r w:rsidR="001A3D69" w:rsidRPr="006F0CEF">
        <w:rPr>
          <w:rFonts w:ascii="Times New Roman" w:hAnsi="Times New Roman" w:cs="Times New Roman"/>
          <w:color w:val="000000" w:themeColor="text1"/>
          <w:sz w:val="24"/>
          <w:szCs w:val="24"/>
        </w:rPr>
        <w:t>as with</w:t>
      </w:r>
      <w:r w:rsidR="00813203" w:rsidRPr="006F0CEF">
        <w:rPr>
          <w:rFonts w:ascii="Times New Roman" w:hAnsi="Times New Roman" w:cs="Times New Roman"/>
          <w:color w:val="000000" w:themeColor="text1"/>
          <w:sz w:val="24"/>
          <w:szCs w:val="24"/>
        </w:rPr>
        <w:t xml:space="preserve"> PEITC and Cranberry diets (log2[F/</w:t>
      </w:r>
      <w:del w:id="499" w:author="Sargsyan, Davit [JRDUS]" w:date="2024-11-03T10:53:00Z">
        <w:r w:rsidR="00813203" w:rsidRPr="006F0CEF" w:rsidDel="00A738E3">
          <w:rPr>
            <w:rFonts w:ascii="Times New Roman" w:hAnsi="Times New Roman" w:cs="Times New Roman"/>
            <w:color w:val="000000" w:themeColor="text1"/>
            <w:sz w:val="24"/>
            <w:szCs w:val="24"/>
          </w:rPr>
          <w:delText>b</w:delText>
        </w:r>
      </w:del>
      <w:ins w:id="500" w:author="Sargsyan, Davit [JRDUS]" w:date="2024-11-03T10:53:00Z">
        <w:r w:rsidR="00A738E3">
          <w:rPr>
            <w:rFonts w:ascii="Times New Roman" w:hAnsi="Times New Roman" w:cs="Times New Roman"/>
            <w:color w:val="000000" w:themeColor="text1"/>
            <w:sz w:val="24"/>
            <w:szCs w:val="24"/>
          </w:rPr>
          <w:t>B</w:t>
        </w:r>
      </w:ins>
      <w:r w:rsidR="00813203" w:rsidRPr="006F0CEF">
        <w:rPr>
          <w:rFonts w:ascii="Times New Roman" w:hAnsi="Times New Roman" w:cs="Times New Roman"/>
          <w:color w:val="000000" w:themeColor="text1"/>
          <w:sz w:val="24"/>
          <w:szCs w:val="24"/>
        </w:rPr>
        <w:t xml:space="preserve">] = -0.60 and -0.71, respectively, with both p-values &lt;0.01). Additionally, </w:t>
      </w:r>
      <w:r w:rsidR="001A3D69" w:rsidRPr="006F0CEF">
        <w:rPr>
          <w:rFonts w:ascii="Times New Roman" w:hAnsi="Times New Roman" w:cs="Times New Roman"/>
          <w:color w:val="000000" w:themeColor="text1"/>
          <w:sz w:val="24"/>
          <w:szCs w:val="24"/>
        </w:rPr>
        <w:t xml:space="preserve">the </w:t>
      </w:r>
      <w:r w:rsidR="00813203" w:rsidRPr="006F0CEF">
        <w:rPr>
          <w:rFonts w:ascii="Times New Roman" w:hAnsi="Times New Roman" w:cs="Times New Roman"/>
          <w:color w:val="000000" w:themeColor="text1"/>
          <w:sz w:val="24"/>
          <w:szCs w:val="24"/>
        </w:rPr>
        <w:t xml:space="preserve">F/B ratio </w:t>
      </w:r>
      <w:r w:rsidR="001A3D69" w:rsidRPr="006F0CEF">
        <w:rPr>
          <w:rFonts w:ascii="Times New Roman" w:hAnsi="Times New Roman" w:cs="Times New Roman"/>
          <w:color w:val="000000" w:themeColor="text1"/>
          <w:sz w:val="24"/>
          <w:szCs w:val="24"/>
        </w:rPr>
        <w:t>of the AIN93M group was significantly lower than the DSS+ AIN93M</w:t>
      </w:r>
      <w:r w:rsidR="006433CF" w:rsidRPr="006F0CEF">
        <w:rPr>
          <w:rFonts w:ascii="Times New Roman" w:hAnsi="Times New Roman" w:cs="Times New Roman"/>
          <w:color w:val="000000" w:themeColor="text1"/>
          <w:sz w:val="24"/>
          <w:szCs w:val="24"/>
        </w:rPr>
        <w:t xml:space="preserve"> (log2[F/B] = -1.40, p-value &lt;0.01)</w:t>
      </w:r>
      <w:r w:rsidR="001A3D69" w:rsidRPr="006F0CEF">
        <w:rPr>
          <w:rFonts w:ascii="Times New Roman" w:hAnsi="Times New Roman" w:cs="Times New Roman"/>
          <w:color w:val="000000" w:themeColor="text1"/>
          <w:sz w:val="24"/>
          <w:szCs w:val="24"/>
        </w:rPr>
        <w:t xml:space="preserve">. These results suggest that PEITC and Cranberry supplements to </w:t>
      </w:r>
      <w:ins w:id="501" w:author="Sargsyan, Davit [JRDUS]" w:date="2024-11-03T10:57:00Z">
        <w:r w:rsidR="002D22BE">
          <w:rPr>
            <w:rFonts w:ascii="Times New Roman" w:hAnsi="Times New Roman" w:cs="Times New Roman"/>
            <w:color w:val="000000" w:themeColor="text1"/>
            <w:sz w:val="24"/>
            <w:szCs w:val="24"/>
          </w:rPr>
          <w:t xml:space="preserve">the </w:t>
        </w:r>
      </w:ins>
      <w:r w:rsidR="001A3D69" w:rsidRPr="006F0CEF">
        <w:rPr>
          <w:rFonts w:ascii="Times New Roman" w:hAnsi="Times New Roman" w:cs="Times New Roman"/>
          <w:color w:val="000000" w:themeColor="text1"/>
          <w:sz w:val="24"/>
          <w:szCs w:val="24"/>
        </w:rPr>
        <w:t>regular grain diet</w:t>
      </w:r>
      <w:del w:id="502" w:author="Sargsyan, Davit [JRDUS]" w:date="2024-11-03T10:58:00Z">
        <w:r w:rsidR="001A3D69" w:rsidRPr="006F0CEF" w:rsidDel="002D22BE">
          <w:rPr>
            <w:rFonts w:ascii="Times New Roman" w:hAnsi="Times New Roman" w:cs="Times New Roman"/>
            <w:color w:val="000000" w:themeColor="text1"/>
            <w:sz w:val="24"/>
            <w:szCs w:val="24"/>
          </w:rPr>
          <w:delText xml:space="preserve"> reversed the effect of DSS challenge on the</w:delText>
        </w:r>
      </w:del>
      <w:ins w:id="503" w:author="Sargsyan, Davit [JRDUS]" w:date="2024-11-03T10:58:00Z">
        <w:r w:rsidR="002D22BE">
          <w:rPr>
            <w:rFonts w:ascii="Times New Roman" w:hAnsi="Times New Roman" w:cs="Times New Roman"/>
            <w:color w:val="000000" w:themeColor="text1"/>
            <w:sz w:val="24"/>
            <w:szCs w:val="24"/>
          </w:rPr>
          <w:t xml:space="preserve"> preserved </w:t>
        </w:r>
        <w:proofErr w:type="gramStart"/>
        <w:r w:rsidR="002D22BE">
          <w:rPr>
            <w:rFonts w:ascii="Times New Roman" w:hAnsi="Times New Roman" w:cs="Times New Roman"/>
            <w:color w:val="000000" w:themeColor="text1"/>
            <w:sz w:val="24"/>
            <w:szCs w:val="24"/>
          </w:rPr>
          <w:t xml:space="preserve">the </w:t>
        </w:r>
      </w:ins>
      <w:r w:rsidR="001A3D69" w:rsidRPr="006F0CEF">
        <w:rPr>
          <w:rFonts w:ascii="Times New Roman" w:hAnsi="Times New Roman" w:cs="Times New Roman"/>
          <w:color w:val="000000" w:themeColor="text1"/>
          <w:sz w:val="24"/>
          <w:szCs w:val="24"/>
        </w:rPr>
        <w:t xml:space="preserve"> balance</w:t>
      </w:r>
      <w:proofErr w:type="gramEnd"/>
      <w:r w:rsidR="001A3D69" w:rsidRPr="006F0CEF">
        <w:rPr>
          <w:rFonts w:ascii="Times New Roman" w:hAnsi="Times New Roman" w:cs="Times New Roman"/>
          <w:color w:val="000000" w:themeColor="text1"/>
          <w:sz w:val="24"/>
          <w:szCs w:val="24"/>
        </w:rPr>
        <w:t xml:space="preserve"> of Firmicutes and Bacteroidetes in the </w:t>
      </w:r>
      <w:del w:id="504" w:author="Sargsyan, Davit [JRDUS]" w:date="2024-11-03T10:59:00Z">
        <w:r w:rsidR="001A3D69" w:rsidRPr="006F0CEF" w:rsidDel="002D22BE">
          <w:rPr>
            <w:rFonts w:ascii="Times New Roman" w:hAnsi="Times New Roman" w:cs="Times New Roman"/>
            <w:color w:val="000000" w:themeColor="text1"/>
            <w:sz w:val="24"/>
            <w:szCs w:val="24"/>
          </w:rPr>
          <w:delText>hosts</w:delText>
        </w:r>
        <w:r w:rsidR="006433CF" w:rsidRPr="006F0CEF" w:rsidDel="002D22BE">
          <w:rPr>
            <w:rFonts w:ascii="Times New Roman" w:hAnsi="Times New Roman" w:cs="Times New Roman"/>
            <w:color w:val="000000" w:themeColor="text1"/>
            <w:sz w:val="24"/>
            <w:szCs w:val="24"/>
          </w:rPr>
          <w:delText>’</w:delText>
        </w:r>
        <w:r w:rsidR="001A3D69" w:rsidRPr="006F0CEF" w:rsidDel="002D22BE">
          <w:rPr>
            <w:rFonts w:ascii="Times New Roman" w:hAnsi="Times New Roman" w:cs="Times New Roman"/>
            <w:color w:val="000000" w:themeColor="text1"/>
            <w:sz w:val="24"/>
            <w:szCs w:val="24"/>
          </w:rPr>
          <w:delText xml:space="preserve"> </w:delText>
        </w:r>
      </w:del>
      <w:r w:rsidR="001A3D69" w:rsidRPr="006F0CEF">
        <w:rPr>
          <w:rFonts w:ascii="Times New Roman" w:hAnsi="Times New Roman" w:cs="Times New Roman"/>
          <w:color w:val="000000" w:themeColor="text1"/>
          <w:sz w:val="24"/>
          <w:szCs w:val="24"/>
        </w:rPr>
        <w:t>intestines</w:t>
      </w:r>
      <w:ins w:id="505" w:author="Sargsyan, Davit [JRDUS]" w:date="2024-11-03T10:59:00Z">
        <w:r w:rsidR="002D22BE">
          <w:rPr>
            <w:rFonts w:ascii="Times New Roman" w:hAnsi="Times New Roman" w:cs="Times New Roman"/>
            <w:color w:val="000000" w:themeColor="text1"/>
            <w:sz w:val="24"/>
            <w:szCs w:val="24"/>
          </w:rPr>
          <w:t xml:space="preserve"> of the hosts treated with DSS</w:t>
        </w:r>
      </w:ins>
      <w:r w:rsidR="001A3D69" w:rsidRPr="006F0CEF">
        <w:rPr>
          <w:rFonts w:ascii="Times New Roman" w:hAnsi="Times New Roman" w:cs="Times New Roman"/>
          <w:color w:val="000000" w:themeColor="text1"/>
          <w:sz w:val="24"/>
          <w:szCs w:val="24"/>
        </w:rPr>
        <w:t>.</w:t>
      </w:r>
    </w:p>
    <w:p w14:paraId="53230663" w14:textId="1A1CDC26" w:rsidR="00AE037E" w:rsidRPr="006F0CEF" w:rsidRDefault="0068652B" w:rsidP="00A43D9D">
      <w:pPr>
        <w:pStyle w:val="Heading2"/>
        <w:rPr>
          <w:rFonts w:ascii="Times New Roman" w:hAnsi="Times New Roman" w:cs="Times New Roman"/>
          <w:color w:val="000000" w:themeColor="text1"/>
        </w:rPr>
      </w:pPr>
      <w:bookmarkStart w:id="506" w:name="_Toc179148171"/>
      <w:r w:rsidRPr="006F0CEF">
        <w:rPr>
          <w:rFonts w:ascii="Times New Roman" w:hAnsi="Times New Roman" w:cs="Times New Roman"/>
          <w:color w:val="000000" w:themeColor="text1"/>
        </w:rPr>
        <w:t>3.</w:t>
      </w:r>
      <w:r w:rsidR="00AA5F0D" w:rsidRPr="006F0CEF">
        <w:rPr>
          <w:rFonts w:ascii="Times New Roman" w:hAnsi="Times New Roman" w:cs="Times New Roman"/>
          <w:color w:val="000000" w:themeColor="text1"/>
        </w:rPr>
        <w:t>4</w:t>
      </w:r>
      <w:r w:rsidRPr="006F0CEF">
        <w:rPr>
          <w:rFonts w:ascii="Times New Roman" w:hAnsi="Times New Roman" w:cs="Times New Roman"/>
          <w:color w:val="000000" w:themeColor="text1"/>
        </w:rPr>
        <w:t xml:space="preserve"> </w:t>
      </w:r>
      <w:r w:rsidR="00AE037E" w:rsidRPr="006F0CEF">
        <w:rPr>
          <w:rFonts w:ascii="Times New Roman" w:hAnsi="Times New Roman" w:cs="Times New Roman"/>
          <w:color w:val="000000" w:themeColor="text1"/>
        </w:rPr>
        <w:t>Linear Discriminant Analysis of aging and dietary effects</w:t>
      </w:r>
      <w:bookmarkEnd w:id="506"/>
    </w:p>
    <w:p w14:paraId="2D86FDE3" w14:textId="6904AB81" w:rsidR="006433CF" w:rsidRPr="006F0CEF" w:rsidDel="00F376F4" w:rsidRDefault="0068652B" w:rsidP="00F376F4">
      <w:pPr>
        <w:rPr>
          <w:del w:id="507" w:author="Sargsyan, Davit [JRDUS]" w:date="2024-11-03T11:04:00Z"/>
          <w:rFonts w:ascii="Times New Roman" w:hAnsi="Times New Roman" w:cs="Times New Roman"/>
          <w:color w:val="000000" w:themeColor="text1"/>
          <w:sz w:val="24"/>
          <w:szCs w:val="24"/>
        </w:rPr>
      </w:pPr>
      <w:del w:id="508" w:author="Sargsyan, Davit [JRDUS]" w:date="2024-11-03T11:02:00Z">
        <w:r w:rsidRPr="006F0CEF" w:rsidDel="00F376F4">
          <w:rPr>
            <w:rFonts w:ascii="Times New Roman" w:hAnsi="Times New Roman" w:cs="Times New Roman"/>
            <w:color w:val="000000" w:themeColor="text1"/>
            <w:sz w:val="24"/>
            <w:szCs w:val="24"/>
          </w:rPr>
          <w:delText xml:space="preserve">To further examine the potential differences of the microbiota between </w:delText>
        </w:r>
        <w:r w:rsidR="0070395B" w:rsidRPr="006F0CEF" w:rsidDel="00F376F4">
          <w:rPr>
            <w:rFonts w:ascii="Times New Roman" w:hAnsi="Times New Roman" w:cs="Times New Roman"/>
            <w:color w:val="000000" w:themeColor="text1"/>
            <w:sz w:val="24"/>
            <w:szCs w:val="24"/>
          </w:rPr>
          <w:delText xml:space="preserve">the </w:delText>
        </w:r>
        <w:r w:rsidRPr="006F0CEF" w:rsidDel="00F376F4">
          <w:rPr>
            <w:rFonts w:ascii="Times New Roman" w:hAnsi="Times New Roman" w:cs="Times New Roman"/>
            <w:color w:val="000000" w:themeColor="text1"/>
            <w:sz w:val="24"/>
            <w:szCs w:val="24"/>
          </w:rPr>
          <w:delText xml:space="preserve">control </w:delText>
        </w:r>
        <w:r w:rsidR="0070395B" w:rsidRPr="006F0CEF" w:rsidDel="00F376F4">
          <w:rPr>
            <w:rFonts w:ascii="Times New Roman" w:hAnsi="Times New Roman" w:cs="Times New Roman"/>
            <w:color w:val="000000" w:themeColor="text1"/>
            <w:sz w:val="24"/>
            <w:szCs w:val="24"/>
          </w:rPr>
          <w:delText>(</w:delText>
        </w:r>
        <w:r w:rsidRPr="006F0CEF" w:rsidDel="00F376F4">
          <w:rPr>
            <w:rFonts w:ascii="Times New Roman" w:hAnsi="Times New Roman" w:cs="Times New Roman"/>
            <w:color w:val="000000" w:themeColor="text1"/>
            <w:sz w:val="24"/>
            <w:szCs w:val="24"/>
          </w:rPr>
          <w:delText>AIN93M</w:delText>
        </w:r>
        <w:r w:rsidR="0070395B" w:rsidRPr="006F0CEF" w:rsidDel="00F376F4">
          <w:rPr>
            <w:rFonts w:ascii="Times New Roman" w:hAnsi="Times New Roman" w:cs="Times New Roman"/>
            <w:color w:val="000000" w:themeColor="text1"/>
            <w:sz w:val="24"/>
            <w:szCs w:val="24"/>
          </w:rPr>
          <w:delText>)</w:delText>
        </w:r>
        <w:r w:rsidRPr="006F0CEF" w:rsidDel="00F376F4">
          <w:rPr>
            <w:rFonts w:ascii="Times New Roman" w:hAnsi="Times New Roman" w:cs="Times New Roman"/>
            <w:color w:val="000000" w:themeColor="text1"/>
            <w:sz w:val="24"/>
            <w:szCs w:val="24"/>
          </w:rPr>
          <w:delText xml:space="preserve"> </w:delText>
        </w:r>
        <w:r w:rsidR="0070395B" w:rsidRPr="006F0CEF" w:rsidDel="00F376F4">
          <w:rPr>
            <w:rFonts w:ascii="Times New Roman" w:hAnsi="Times New Roman" w:cs="Times New Roman"/>
            <w:color w:val="000000" w:themeColor="text1"/>
            <w:sz w:val="24"/>
            <w:szCs w:val="24"/>
          </w:rPr>
          <w:delText>and the</w:delText>
        </w:r>
        <w:r w:rsidRPr="006F0CEF" w:rsidDel="00F376F4">
          <w:rPr>
            <w:rFonts w:ascii="Times New Roman" w:hAnsi="Times New Roman" w:cs="Times New Roman"/>
            <w:color w:val="000000" w:themeColor="text1"/>
            <w:sz w:val="24"/>
            <w:szCs w:val="24"/>
          </w:rPr>
          <w:delText xml:space="preserve"> PEITC diet</w:delText>
        </w:r>
        <w:r w:rsidR="0070395B" w:rsidRPr="006F0CEF" w:rsidDel="00F376F4">
          <w:rPr>
            <w:rFonts w:ascii="Times New Roman" w:hAnsi="Times New Roman" w:cs="Times New Roman"/>
            <w:color w:val="000000" w:themeColor="text1"/>
            <w:sz w:val="24"/>
            <w:szCs w:val="24"/>
          </w:rPr>
          <w:delText>s</w:delText>
        </w:r>
        <w:r w:rsidRPr="006F0CEF" w:rsidDel="00F376F4">
          <w:rPr>
            <w:rFonts w:ascii="Times New Roman" w:hAnsi="Times New Roman" w:cs="Times New Roman"/>
            <w:color w:val="000000" w:themeColor="text1"/>
            <w:sz w:val="24"/>
            <w:szCs w:val="24"/>
          </w:rPr>
          <w:delText xml:space="preserve">, </w:delText>
        </w:r>
        <w:r w:rsidR="006433CF" w:rsidRPr="006F0CEF" w:rsidDel="00F376F4">
          <w:rPr>
            <w:rFonts w:ascii="Times New Roman" w:hAnsi="Times New Roman" w:cs="Times New Roman"/>
            <w:color w:val="000000" w:themeColor="text1"/>
            <w:sz w:val="24"/>
            <w:szCs w:val="24"/>
          </w:rPr>
          <w:delText xml:space="preserve">a parallel analysis in </w:delText>
        </w:r>
        <w:r w:rsidRPr="006F0CEF" w:rsidDel="00F376F4">
          <w:rPr>
            <w:rFonts w:ascii="Times New Roman" w:hAnsi="Times New Roman" w:cs="Times New Roman"/>
            <w:color w:val="000000" w:themeColor="text1"/>
            <w:sz w:val="24"/>
            <w:szCs w:val="24"/>
          </w:rPr>
          <w:delText xml:space="preserve">QIIME2 </w:delText>
        </w:r>
        <w:r w:rsidR="006433CF" w:rsidRPr="006F0CEF" w:rsidDel="00F376F4">
          <w:rPr>
            <w:rFonts w:ascii="Times New Roman" w:hAnsi="Times New Roman" w:cs="Times New Roman"/>
            <w:color w:val="000000" w:themeColor="text1"/>
            <w:sz w:val="24"/>
            <w:szCs w:val="24"/>
          </w:rPr>
          <w:delText xml:space="preserve">was conducted using </w:delText>
        </w:r>
        <w:r w:rsidRPr="006F0CEF" w:rsidDel="00F376F4">
          <w:rPr>
            <w:rFonts w:ascii="Times New Roman" w:hAnsi="Times New Roman" w:cs="Times New Roman"/>
            <w:color w:val="000000" w:themeColor="text1"/>
            <w:sz w:val="24"/>
            <w:szCs w:val="24"/>
          </w:rPr>
          <w:delText>Linear discriminant analysis Effect Size (LEfSe)</w:delText>
        </w:r>
        <w:r w:rsidR="006433CF" w:rsidRPr="006F0CEF" w:rsidDel="00F376F4">
          <w:rPr>
            <w:rFonts w:ascii="Times New Roman" w:hAnsi="Times New Roman" w:cs="Times New Roman"/>
            <w:color w:val="000000" w:themeColor="text1"/>
            <w:sz w:val="24"/>
            <w:szCs w:val="24"/>
          </w:rPr>
          <w:delText xml:space="preserve">. </w:delText>
        </w:r>
        <w:r w:rsidRPr="006F0CEF" w:rsidDel="00F376F4">
          <w:rPr>
            <w:rFonts w:ascii="Times New Roman" w:hAnsi="Times New Roman" w:cs="Times New Roman"/>
            <w:color w:val="000000" w:themeColor="text1"/>
            <w:sz w:val="24"/>
            <w:szCs w:val="24"/>
          </w:rPr>
          <w:delText xml:space="preserve"> </w:delText>
        </w:r>
      </w:del>
      <w:ins w:id="509" w:author="Sargsyan, Davit [JRDUS]" w:date="2024-11-03T11:00:00Z">
        <w:r w:rsidR="00F376F4" w:rsidRPr="006F0CEF">
          <w:rPr>
            <w:rFonts w:ascii="Times New Roman" w:hAnsi="Times New Roman" w:cs="Times New Roman"/>
            <w:color w:val="000000" w:themeColor="text1"/>
            <w:sz w:val="24"/>
            <w:szCs w:val="24"/>
          </w:rPr>
          <w:t>Linear discriminant analysis Effect Size (</w:t>
        </w:r>
        <w:proofErr w:type="spellStart"/>
        <w:r w:rsidR="00F376F4" w:rsidRPr="006F0CEF">
          <w:rPr>
            <w:rFonts w:ascii="Times New Roman" w:hAnsi="Times New Roman" w:cs="Times New Roman"/>
            <w:color w:val="000000" w:themeColor="text1"/>
            <w:sz w:val="24"/>
            <w:szCs w:val="24"/>
          </w:rPr>
          <w:t>LEfSe</w:t>
        </w:r>
        <w:proofErr w:type="spellEnd"/>
        <w:r w:rsidR="00F376F4" w:rsidRPr="006F0CEF">
          <w:rPr>
            <w:rFonts w:ascii="Times New Roman" w:hAnsi="Times New Roman" w:cs="Times New Roman"/>
            <w:color w:val="000000" w:themeColor="text1"/>
            <w:sz w:val="24"/>
            <w:szCs w:val="24"/>
          </w:rPr>
          <w:t>)</w:t>
        </w:r>
        <w:r w:rsidR="00F376F4">
          <w:rPr>
            <w:rFonts w:ascii="Times New Roman" w:hAnsi="Times New Roman" w:cs="Times New Roman"/>
            <w:color w:val="000000" w:themeColor="text1"/>
            <w:sz w:val="24"/>
            <w:szCs w:val="24"/>
          </w:rPr>
          <w:t xml:space="preserve"> </w:t>
        </w:r>
      </w:ins>
      <w:ins w:id="510" w:author="Sargsyan, Davit [JRDUS]" w:date="2024-11-03T11:01:00Z">
        <w:r w:rsidR="00F376F4">
          <w:rPr>
            <w:rFonts w:ascii="Times New Roman" w:hAnsi="Times New Roman" w:cs="Times New Roman"/>
            <w:color w:val="000000" w:themeColor="text1"/>
            <w:sz w:val="24"/>
            <w:szCs w:val="24"/>
          </w:rPr>
          <w:t xml:space="preserve">was conducted in </w:t>
        </w:r>
        <w:r w:rsidR="00F376F4" w:rsidRPr="006F0CEF">
          <w:rPr>
            <w:rFonts w:ascii="Times New Roman" w:hAnsi="Times New Roman" w:cs="Times New Roman"/>
            <w:color w:val="000000" w:themeColor="text1"/>
            <w:sz w:val="24"/>
            <w:szCs w:val="24"/>
          </w:rPr>
          <w:t>QIIME2</w:t>
        </w:r>
        <w:r w:rsidR="00F376F4">
          <w:rPr>
            <w:rFonts w:ascii="Times New Roman" w:hAnsi="Times New Roman" w:cs="Times New Roman"/>
            <w:color w:val="000000" w:themeColor="text1"/>
            <w:sz w:val="24"/>
            <w:szCs w:val="24"/>
          </w:rPr>
          <w:t xml:space="preserve"> to further examine the effects of aging</w:t>
        </w:r>
      </w:ins>
      <w:ins w:id="511" w:author="Sargsyan, Davit [JRDUS]" w:date="2024-11-03T11:02:00Z">
        <w:r w:rsidR="00F376F4">
          <w:rPr>
            <w:rFonts w:ascii="Times New Roman" w:hAnsi="Times New Roman" w:cs="Times New Roman"/>
            <w:color w:val="000000" w:themeColor="text1"/>
            <w:sz w:val="24"/>
            <w:szCs w:val="24"/>
          </w:rPr>
          <w:t xml:space="preserve"> and diet.</w:t>
        </w:r>
      </w:ins>
      <w:ins w:id="512" w:author="Sargsyan, Davit [JRDUS]" w:date="2024-11-03T11:04:00Z">
        <w:r w:rsidR="00F376F4">
          <w:rPr>
            <w:rFonts w:ascii="Times New Roman" w:hAnsi="Times New Roman" w:cs="Times New Roman"/>
            <w:color w:val="000000" w:themeColor="text1"/>
            <w:sz w:val="24"/>
            <w:szCs w:val="24"/>
          </w:rPr>
          <w:t xml:space="preserve"> </w:t>
        </w:r>
      </w:ins>
    </w:p>
    <w:p w14:paraId="18A5A080" w14:textId="2DF0CB77" w:rsidR="00AE037E" w:rsidRPr="006F0CEF" w:rsidRDefault="0068652B" w:rsidP="00F376F4">
      <w:pPr>
        <w:rPr>
          <w:rFonts w:ascii="Times New Roman" w:hAnsi="Times New Roman" w:cs="Times New Roman"/>
          <w:color w:val="000000" w:themeColor="text1"/>
          <w:sz w:val="24"/>
          <w:szCs w:val="24"/>
        </w:rPr>
      </w:pPr>
      <w:del w:id="513" w:author="Sargsyan, Davit [JRDUS]" w:date="2024-11-03T11:03:00Z">
        <w:r w:rsidRPr="006F0CEF" w:rsidDel="00F376F4">
          <w:rPr>
            <w:rFonts w:ascii="Times New Roman" w:hAnsi="Times New Roman" w:cs="Times New Roman"/>
            <w:color w:val="000000" w:themeColor="text1"/>
            <w:sz w:val="24"/>
            <w:szCs w:val="24"/>
          </w:rPr>
          <w:delText>Firstly, the potential aging effect on the microbiota</w:delText>
        </w:r>
        <w:r w:rsidR="00496DE6" w:rsidRPr="006F0CEF" w:rsidDel="00F376F4">
          <w:rPr>
            <w:rFonts w:ascii="Times New Roman" w:hAnsi="Times New Roman" w:cs="Times New Roman"/>
            <w:color w:val="000000" w:themeColor="text1"/>
            <w:sz w:val="24"/>
            <w:szCs w:val="24"/>
          </w:rPr>
          <w:delText xml:space="preserve"> was </w:delText>
        </w:r>
      </w:del>
      <w:ins w:id="514" w:author="Sargsyan, Davit [JRDUS]" w:date="2024-11-03T11:03:00Z">
        <w:r w:rsidR="00F376F4">
          <w:rPr>
            <w:rFonts w:ascii="Times New Roman" w:hAnsi="Times New Roman" w:cs="Times New Roman"/>
            <w:color w:val="000000" w:themeColor="text1"/>
            <w:sz w:val="24"/>
            <w:szCs w:val="24"/>
          </w:rPr>
          <w:t xml:space="preserve">The compositional changes in the microbiomes </w:t>
        </w:r>
      </w:ins>
      <w:ins w:id="515" w:author="Sargsyan, Davit [JRDUS]" w:date="2024-11-03T11:04:00Z">
        <w:r w:rsidR="00F376F4">
          <w:rPr>
            <w:rFonts w:ascii="Times New Roman" w:hAnsi="Times New Roman" w:cs="Times New Roman"/>
            <w:color w:val="000000" w:themeColor="text1"/>
            <w:sz w:val="24"/>
            <w:szCs w:val="24"/>
          </w:rPr>
          <w:t xml:space="preserve">over time </w:t>
        </w:r>
      </w:ins>
      <w:ins w:id="516" w:author="Sargsyan, Davit [JRDUS]" w:date="2024-11-03T11:03:00Z">
        <w:r w:rsidR="00F376F4">
          <w:rPr>
            <w:rFonts w:ascii="Times New Roman" w:hAnsi="Times New Roman" w:cs="Times New Roman"/>
            <w:color w:val="000000" w:themeColor="text1"/>
            <w:sz w:val="24"/>
            <w:szCs w:val="24"/>
          </w:rPr>
          <w:t xml:space="preserve">were </w:t>
        </w:r>
      </w:ins>
      <w:r w:rsidR="00496DE6" w:rsidRPr="006F0CEF">
        <w:rPr>
          <w:rFonts w:ascii="Times New Roman" w:hAnsi="Times New Roman" w:cs="Times New Roman"/>
          <w:color w:val="000000" w:themeColor="text1"/>
          <w:sz w:val="24"/>
          <w:szCs w:val="24"/>
        </w:rPr>
        <w:t>examined</w:t>
      </w:r>
      <w:r w:rsidRPr="006F0CEF">
        <w:rPr>
          <w:rFonts w:ascii="Times New Roman" w:hAnsi="Times New Roman" w:cs="Times New Roman"/>
          <w:color w:val="000000" w:themeColor="text1"/>
          <w:sz w:val="24"/>
          <w:szCs w:val="24"/>
        </w:rPr>
        <w:t xml:space="preserve"> by comparing the </w:t>
      </w:r>
      <w:r w:rsidR="00727CD7" w:rsidRPr="006F0CEF">
        <w:rPr>
          <w:rFonts w:ascii="Times New Roman" w:hAnsi="Times New Roman" w:cs="Times New Roman"/>
          <w:color w:val="000000" w:themeColor="text1"/>
          <w:sz w:val="24"/>
          <w:szCs w:val="24"/>
        </w:rPr>
        <w:t>c</w:t>
      </w:r>
      <w:r w:rsidR="00496DE6" w:rsidRPr="006F0CEF">
        <w:rPr>
          <w:rFonts w:ascii="Times New Roman" w:hAnsi="Times New Roman" w:cs="Times New Roman"/>
          <w:color w:val="000000" w:themeColor="text1"/>
          <w:sz w:val="24"/>
          <w:szCs w:val="24"/>
        </w:rPr>
        <w:t>ontrol samples</w:t>
      </w:r>
      <w:r w:rsidRPr="006F0CEF">
        <w:rPr>
          <w:rFonts w:ascii="Times New Roman" w:hAnsi="Times New Roman" w:cs="Times New Roman"/>
          <w:color w:val="000000" w:themeColor="text1"/>
          <w:sz w:val="24"/>
          <w:szCs w:val="24"/>
        </w:rPr>
        <w:t xml:space="preserve"> </w:t>
      </w:r>
      <w:r w:rsidR="00496DE6" w:rsidRPr="006F0CEF">
        <w:rPr>
          <w:rFonts w:ascii="Times New Roman" w:hAnsi="Times New Roman" w:cs="Times New Roman"/>
          <w:color w:val="000000" w:themeColor="text1"/>
          <w:sz w:val="24"/>
          <w:szCs w:val="24"/>
        </w:rPr>
        <w:t>at baseline</w:t>
      </w:r>
      <w:r w:rsidRPr="006F0CEF">
        <w:rPr>
          <w:rFonts w:ascii="Times New Roman" w:hAnsi="Times New Roman" w:cs="Times New Roman"/>
          <w:color w:val="000000" w:themeColor="text1"/>
          <w:sz w:val="24"/>
          <w:szCs w:val="24"/>
        </w:rPr>
        <w:t xml:space="preserve"> </w:t>
      </w:r>
      <w:r w:rsidR="00496DE6" w:rsidRPr="006F0CEF">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shown in</w:t>
      </w:r>
      <w:r w:rsidR="00727CD7" w:rsidRPr="006F0CEF">
        <w:rPr>
          <w:rFonts w:ascii="Times New Roman" w:hAnsi="Times New Roman" w:cs="Times New Roman"/>
          <w:color w:val="000000" w:themeColor="text1"/>
          <w:sz w:val="24"/>
          <w:szCs w:val="24"/>
        </w:rPr>
        <w:t xml:space="preserve"> Figure 9</w:t>
      </w:r>
      <w:ins w:id="517" w:author="Sargsyan, Davit [JRDUS]" w:date="2024-10-27T14:00:00Z">
        <w:r w:rsidR="003750B4">
          <w:rPr>
            <w:rFonts w:ascii="Times New Roman" w:hAnsi="Times New Roman" w:cs="Times New Roman"/>
            <w:color w:val="000000" w:themeColor="text1"/>
            <w:sz w:val="24"/>
            <w:szCs w:val="24"/>
          </w:rPr>
          <w:t>A</w:t>
        </w:r>
      </w:ins>
      <w:r w:rsidR="00727CD7" w:rsidRPr="006F0CEF">
        <w:rPr>
          <w:rFonts w:ascii="Times New Roman" w:hAnsi="Times New Roman" w:cs="Times New Roman"/>
          <w:color w:val="000000" w:themeColor="text1"/>
          <w:sz w:val="24"/>
          <w:szCs w:val="24"/>
        </w:rPr>
        <w:t xml:space="preserve"> </w:t>
      </w:r>
      <w:ins w:id="518" w:author="Sargsyan, Davit [JRDUS]" w:date="2024-10-27T14:02:00Z">
        <w:r w:rsidR="003750B4">
          <w:rPr>
            <w:rFonts w:ascii="Times New Roman" w:hAnsi="Times New Roman" w:cs="Times New Roman"/>
            <w:color w:val="000000" w:themeColor="text1"/>
            <w:sz w:val="24"/>
            <w:szCs w:val="24"/>
          </w:rPr>
          <w:t xml:space="preserve">and B </w:t>
        </w:r>
      </w:ins>
      <w:r w:rsidR="00727CD7" w:rsidRPr="006F0CEF">
        <w:rPr>
          <w:rFonts w:ascii="Times New Roman" w:hAnsi="Times New Roman" w:cs="Times New Roman"/>
          <w:color w:val="000000" w:themeColor="text1"/>
          <w:sz w:val="24"/>
          <w:szCs w:val="24"/>
        </w:rPr>
        <w:t xml:space="preserve">in </w:t>
      </w:r>
      <w:r w:rsidRPr="006F0CEF">
        <w:rPr>
          <w:rFonts w:ascii="Times New Roman" w:hAnsi="Times New Roman" w:cs="Times New Roman"/>
          <w:color w:val="000000" w:themeColor="text1"/>
          <w:sz w:val="24"/>
          <w:szCs w:val="24"/>
        </w:rPr>
        <w:t>red</w:t>
      </w:r>
      <w:r w:rsidR="00496DE6" w:rsidRPr="006F0CEF">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 xml:space="preserve"> </w:t>
      </w:r>
      <w:r w:rsidR="00496DE6" w:rsidRPr="006F0CEF">
        <w:rPr>
          <w:rFonts w:ascii="Times New Roman" w:hAnsi="Times New Roman" w:cs="Times New Roman"/>
          <w:color w:val="000000" w:themeColor="text1"/>
          <w:sz w:val="24"/>
          <w:szCs w:val="24"/>
        </w:rPr>
        <w:t>with the early</w:t>
      </w:r>
      <w:r w:rsidRPr="006F0CEF">
        <w:rPr>
          <w:rFonts w:ascii="Times New Roman" w:hAnsi="Times New Roman" w:cs="Times New Roman"/>
          <w:color w:val="000000" w:themeColor="text1"/>
          <w:sz w:val="24"/>
          <w:szCs w:val="24"/>
        </w:rPr>
        <w:t xml:space="preserve"> </w:t>
      </w:r>
      <w:r w:rsidR="00496DE6" w:rsidRPr="006F0CEF">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Week 1</w:t>
      </w:r>
      <w:ins w:id="519" w:author="Sargsyan, Davit [JRDUS]" w:date="2024-10-27T14:02:00Z">
        <w:r w:rsidR="003750B4">
          <w:rPr>
            <w:rFonts w:ascii="Times New Roman" w:hAnsi="Times New Roman" w:cs="Times New Roman"/>
            <w:color w:val="000000" w:themeColor="text1"/>
            <w:sz w:val="24"/>
            <w:szCs w:val="24"/>
          </w:rPr>
          <w:t>, Figure 9A in green</w:t>
        </w:r>
      </w:ins>
      <w:r w:rsidR="00496DE6" w:rsidRPr="006F0CEF">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 xml:space="preserve"> and </w:t>
      </w:r>
      <w:r w:rsidR="00496DE6" w:rsidRPr="006F0CEF">
        <w:rPr>
          <w:rFonts w:ascii="Times New Roman" w:hAnsi="Times New Roman" w:cs="Times New Roman"/>
          <w:color w:val="000000" w:themeColor="text1"/>
          <w:sz w:val="24"/>
          <w:szCs w:val="24"/>
        </w:rPr>
        <w:t>late (</w:t>
      </w:r>
      <w:r w:rsidRPr="006F0CEF">
        <w:rPr>
          <w:rFonts w:ascii="Times New Roman" w:hAnsi="Times New Roman" w:cs="Times New Roman"/>
          <w:color w:val="000000" w:themeColor="text1"/>
          <w:sz w:val="24"/>
          <w:szCs w:val="24"/>
        </w:rPr>
        <w:t>Week 4</w:t>
      </w:r>
      <w:ins w:id="520" w:author="Sargsyan, Davit [JRDUS]" w:date="2024-10-27T14:02:00Z">
        <w:r w:rsidR="003750B4">
          <w:rPr>
            <w:rFonts w:ascii="Times New Roman" w:hAnsi="Times New Roman" w:cs="Times New Roman"/>
            <w:color w:val="000000" w:themeColor="text1"/>
            <w:sz w:val="24"/>
            <w:szCs w:val="24"/>
          </w:rPr>
          <w:t>, Figure 9B in green</w:t>
        </w:r>
      </w:ins>
      <w:r w:rsidR="00496DE6" w:rsidRPr="006F0CEF">
        <w:rPr>
          <w:rFonts w:ascii="Times New Roman" w:hAnsi="Times New Roman" w:cs="Times New Roman"/>
          <w:color w:val="000000" w:themeColor="text1"/>
          <w:sz w:val="24"/>
          <w:szCs w:val="24"/>
        </w:rPr>
        <w:t>) timepoints</w:t>
      </w:r>
      <w:del w:id="521" w:author="Sargsyan, Davit [JRDUS]" w:date="2024-10-27T14:03:00Z">
        <w:r w:rsidRPr="006F0CEF" w:rsidDel="003750B4">
          <w:rPr>
            <w:rFonts w:ascii="Times New Roman" w:hAnsi="Times New Roman" w:cs="Times New Roman"/>
            <w:color w:val="000000" w:themeColor="text1"/>
            <w:sz w:val="24"/>
            <w:szCs w:val="24"/>
          </w:rPr>
          <w:delText xml:space="preserve"> </w:delText>
        </w:r>
        <w:r w:rsidR="009E35FD" w:rsidRPr="006F0CEF" w:rsidDel="003750B4">
          <w:rPr>
            <w:rFonts w:ascii="Times New Roman" w:hAnsi="Times New Roman" w:cs="Times New Roman"/>
            <w:color w:val="000000" w:themeColor="text1"/>
            <w:sz w:val="24"/>
            <w:szCs w:val="24"/>
          </w:rPr>
          <w:delText>(</w:delText>
        </w:r>
        <w:r w:rsidR="00496DE6" w:rsidRPr="006F0CEF" w:rsidDel="003750B4">
          <w:rPr>
            <w:rFonts w:ascii="Times New Roman" w:hAnsi="Times New Roman" w:cs="Times New Roman"/>
            <w:color w:val="000000" w:themeColor="text1"/>
            <w:sz w:val="24"/>
            <w:szCs w:val="24"/>
          </w:rPr>
          <w:delText xml:space="preserve">shown </w:delText>
        </w:r>
        <w:r w:rsidRPr="006F0CEF" w:rsidDel="003750B4">
          <w:rPr>
            <w:rFonts w:ascii="Times New Roman" w:hAnsi="Times New Roman" w:cs="Times New Roman"/>
            <w:color w:val="000000" w:themeColor="text1"/>
            <w:sz w:val="24"/>
            <w:szCs w:val="24"/>
          </w:rPr>
          <w:delText>in green</w:delText>
        </w:r>
        <w:r w:rsidR="00496DE6" w:rsidRPr="006F0CEF" w:rsidDel="003750B4">
          <w:rPr>
            <w:rFonts w:ascii="Times New Roman" w:hAnsi="Times New Roman" w:cs="Times New Roman"/>
            <w:color w:val="000000" w:themeColor="text1"/>
            <w:sz w:val="24"/>
            <w:szCs w:val="24"/>
          </w:rPr>
          <w:delText>)</w:delText>
        </w:r>
      </w:del>
      <w:r w:rsidR="00496DE6"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Taxa with relative abundance ≥ 0.1% present in at least one specimen were included. In addition, the cladograms showing the phylogenetic distribution of the microbial lineages associated with different time points, using lineages with Linear Discriminant Analysis (LDA) score ≥ 2.0 were displayed.</w:t>
      </w:r>
      <w:ins w:id="522" w:author="Sargsyan, Davit [JRDUS]" w:date="2024-11-03T11:05:00Z">
        <w:r w:rsidR="00F376F4">
          <w:rPr>
            <w:rFonts w:ascii="Times New Roman" w:hAnsi="Times New Roman" w:cs="Times New Roman"/>
            <w:color w:val="000000" w:themeColor="text1"/>
            <w:sz w:val="24"/>
            <w:szCs w:val="24"/>
          </w:rPr>
          <w:t xml:space="preserve"> The analysis showed that</w:t>
        </w:r>
      </w:ins>
      <w:r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i/>
          <w:iCs/>
          <w:color w:val="000000" w:themeColor="text1"/>
          <w:sz w:val="24"/>
          <w:szCs w:val="24"/>
        </w:rPr>
        <w:t xml:space="preserve">Bacteroidetes </w:t>
      </w:r>
      <w:proofErr w:type="spellStart"/>
      <w:r w:rsidRPr="006F0CEF">
        <w:rPr>
          <w:rFonts w:ascii="Times New Roman" w:hAnsi="Times New Roman" w:cs="Times New Roman"/>
          <w:i/>
          <w:iCs/>
          <w:color w:val="000000" w:themeColor="text1"/>
          <w:sz w:val="24"/>
          <w:szCs w:val="24"/>
        </w:rPr>
        <w:t>Prevotella</w:t>
      </w:r>
      <w:proofErr w:type="spellEnd"/>
      <w:r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i/>
          <w:iCs/>
          <w:color w:val="000000" w:themeColor="text1"/>
          <w:sz w:val="24"/>
          <w:szCs w:val="24"/>
        </w:rPr>
        <w:t>Bacteroidetes Parabacteroides</w:t>
      </w:r>
      <w:r w:rsidRPr="006F0CEF">
        <w:rPr>
          <w:rFonts w:ascii="Times New Roman" w:hAnsi="Times New Roman" w:cs="Times New Roman"/>
          <w:color w:val="000000" w:themeColor="text1"/>
          <w:sz w:val="24"/>
          <w:szCs w:val="24"/>
        </w:rPr>
        <w:t>,</w:t>
      </w:r>
      <w:r w:rsidRPr="006F0CEF">
        <w:rPr>
          <w:rFonts w:ascii="Times New Roman" w:hAnsi="Times New Roman" w:cs="Times New Roman"/>
          <w:i/>
          <w:iCs/>
          <w:color w:val="000000" w:themeColor="text1"/>
          <w:sz w:val="24"/>
          <w:szCs w:val="24"/>
        </w:rPr>
        <w:t xml:space="preserve"> Bacteroidetes</w:t>
      </w:r>
      <w:r w:rsidRPr="006F0CEF">
        <w:rPr>
          <w:rFonts w:ascii="Times New Roman" w:hAnsi="Times New Roman" w:cs="Times New Roman"/>
          <w:color w:val="000000" w:themeColor="text1"/>
          <w:sz w:val="24"/>
          <w:szCs w:val="24"/>
        </w:rPr>
        <w:t xml:space="preserve">, and </w:t>
      </w:r>
      <w:r w:rsidRPr="006F0CEF">
        <w:rPr>
          <w:rFonts w:ascii="Times New Roman" w:hAnsi="Times New Roman" w:cs="Times New Roman"/>
          <w:i/>
          <w:iCs/>
          <w:color w:val="000000" w:themeColor="text1"/>
          <w:sz w:val="24"/>
          <w:szCs w:val="24"/>
        </w:rPr>
        <w:t>Bacteroidetes S24_7</w:t>
      </w:r>
      <w:r w:rsidRPr="006F0CEF">
        <w:rPr>
          <w:rFonts w:ascii="Times New Roman" w:hAnsi="Times New Roman" w:cs="Times New Roman"/>
          <w:color w:val="000000" w:themeColor="text1"/>
          <w:sz w:val="24"/>
          <w:szCs w:val="24"/>
        </w:rPr>
        <w:t xml:space="preserve"> </w:t>
      </w:r>
      <w:r w:rsidR="00AE037E" w:rsidRPr="006F0CEF">
        <w:rPr>
          <w:rFonts w:ascii="Times New Roman" w:hAnsi="Times New Roman" w:cs="Times New Roman"/>
          <w:color w:val="000000" w:themeColor="text1"/>
          <w:sz w:val="24"/>
          <w:szCs w:val="24"/>
        </w:rPr>
        <w:t xml:space="preserve">relative abundance </w:t>
      </w:r>
      <w:r w:rsidRPr="006F0CEF">
        <w:rPr>
          <w:rFonts w:ascii="Times New Roman" w:hAnsi="Times New Roman" w:cs="Times New Roman"/>
          <w:color w:val="000000" w:themeColor="text1"/>
          <w:sz w:val="24"/>
          <w:szCs w:val="24"/>
        </w:rPr>
        <w:t xml:space="preserve">decreased, while </w:t>
      </w:r>
      <w:r w:rsidRPr="006F0CEF">
        <w:rPr>
          <w:rFonts w:ascii="Times New Roman" w:hAnsi="Times New Roman" w:cs="Times New Roman"/>
          <w:i/>
          <w:iCs/>
          <w:color w:val="000000" w:themeColor="text1"/>
          <w:sz w:val="24"/>
          <w:szCs w:val="24"/>
        </w:rPr>
        <w:t xml:space="preserve">Bacteroidetes </w:t>
      </w:r>
      <w:proofErr w:type="spellStart"/>
      <w:r w:rsidRPr="006F0CEF">
        <w:rPr>
          <w:rFonts w:ascii="Times New Roman" w:hAnsi="Times New Roman" w:cs="Times New Roman"/>
          <w:i/>
          <w:iCs/>
          <w:color w:val="000000" w:themeColor="text1"/>
          <w:sz w:val="24"/>
          <w:szCs w:val="24"/>
        </w:rPr>
        <w:t>Bacteroidales</w:t>
      </w:r>
      <w:proofErr w:type="spellEnd"/>
      <w:r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i/>
          <w:iCs/>
          <w:color w:val="000000" w:themeColor="text1"/>
          <w:sz w:val="24"/>
          <w:szCs w:val="24"/>
        </w:rPr>
        <w:t xml:space="preserve">Firmicutes </w:t>
      </w:r>
      <w:proofErr w:type="spellStart"/>
      <w:r w:rsidRPr="006F0CEF">
        <w:rPr>
          <w:rFonts w:ascii="Times New Roman" w:hAnsi="Times New Roman" w:cs="Times New Roman"/>
          <w:i/>
          <w:iCs/>
          <w:color w:val="000000" w:themeColor="text1"/>
          <w:sz w:val="24"/>
          <w:szCs w:val="24"/>
        </w:rPr>
        <w:t>Clostridiales</w:t>
      </w:r>
      <w:proofErr w:type="spellEnd"/>
      <w:r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i/>
          <w:iCs/>
          <w:color w:val="000000" w:themeColor="text1"/>
          <w:sz w:val="24"/>
          <w:szCs w:val="24"/>
        </w:rPr>
        <w:t xml:space="preserve">Firmicutes </w:t>
      </w:r>
      <w:proofErr w:type="spellStart"/>
      <w:r w:rsidRPr="006F0CEF">
        <w:rPr>
          <w:rFonts w:ascii="Times New Roman" w:hAnsi="Times New Roman" w:cs="Times New Roman"/>
          <w:i/>
          <w:iCs/>
          <w:color w:val="000000" w:themeColor="text1"/>
          <w:sz w:val="24"/>
          <w:szCs w:val="24"/>
        </w:rPr>
        <w:t>Oscillospira</w:t>
      </w:r>
      <w:proofErr w:type="spellEnd"/>
      <w:r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i/>
          <w:iCs/>
          <w:color w:val="000000" w:themeColor="text1"/>
          <w:sz w:val="24"/>
          <w:szCs w:val="24"/>
        </w:rPr>
        <w:t xml:space="preserve">Proteobacteria </w:t>
      </w:r>
      <w:proofErr w:type="spellStart"/>
      <w:r w:rsidRPr="006F0CEF">
        <w:rPr>
          <w:rFonts w:ascii="Times New Roman" w:hAnsi="Times New Roman" w:cs="Times New Roman"/>
          <w:i/>
          <w:iCs/>
          <w:color w:val="000000" w:themeColor="text1"/>
          <w:sz w:val="24"/>
          <w:szCs w:val="24"/>
        </w:rPr>
        <w:t>Desulfovibrionaceae</w:t>
      </w:r>
      <w:proofErr w:type="spellEnd"/>
      <w:r w:rsidRPr="006F0CEF">
        <w:rPr>
          <w:rFonts w:ascii="Times New Roman" w:hAnsi="Times New Roman" w:cs="Times New Roman"/>
          <w:color w:val="000000" w:themeColor="text1"/>
          <w:sz w:val="24"/>
          <w:szCs w:val="24"/>
        </w:rPr>
        <w:t xml:space="preserve">, and </w:t>
      </w:r>
      <w:proofErr w:type="spellStart"/>
      <w:r w:rsidRPr="006F0CEF">
        <w:rPr>
          <w:rFonts w:ascii="Times New Roman" w:hAnsi="Times New Roman" w:cs="Times New Roman"/>
          <w:i/>
          <w:iCs/>
          <w:color w:val="000000" w:themeColor="text1"/>
          <w:sz w:val="24"/>
          <w:szCs w:val="24"/>
        </w:rPr>
        <w:t>Tenericutes</w:t>
      </w:r>
      <w:proofErr w:type="spellEnd"/>
      <w:r w:rsidRPr="006F0CEF">
        <w:rPr>
          <w:rFonts w:ascii="Times New Roman" w:hAnsi="Times New Roman" w:cs="Times New Roman"/>
          <w:i/>
          <w:iCs/>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Anaeroplasma</w:t>
      </w:r>
      <w:proofErr w:type="spellEnd"/>
      <w:r w:rsidRPr="006F0CEF">
        <w:rPr>
          <w:rFonts w:ascii="Times New Roman" w:hAnsi="Times New Roman" w:cs="Times New Roman"/>
          <w:i/>
          <w:iCs/>
          <w:color w:val="000000" w:themeColor="text1"/>
          <w:sz w:val="24"/>
          <w:szCs w:val="24"/>
        </w:rPr>
        <w:t xml:space="preserve"> </w:t>
      </w:r>
      <w:r w:rsidRPr="006F0CEF">
        <w:rPr>
          <w:rFonts w:ascii="Times New Roman" w:hAnsi="Times New Roman" w:cs="Times New Roman"/>
          <w:color w:val="000000" w:themeColor="text1"/>
          <w:sz w:val="24"/>
          <w:szCs w:val="24"/>
        </w:rPr>
        <w:t>increased</w:t>
      </w:r>
      <w:r w:rsidR="00AE037E" w:rsidRPr="006F0CEF">
        <w:rPr>
          <w:rFonts w:ascii="Times New Roman" w:hAnsi="Times New Roman" w:cs="Times New Roman"/>
          <w:color w:val="000000" w:themeColor="text1"/>
          <w:sz w:val="24"/>
          <w:szCs w:val="24"/>
        </w:rPr>
        <w:t xml:space="preserve"> over time</w:t>
      </w:r>
      <w:r w:rsidRPr="006F0CEF">
        <w:rPr>
          <w:rFonts w:ascii="Times New Roman" w:hAnsi="Times New Roman" w:cs="Times New Roman"/>
          <w:color w:val="000000" w:themeColor="text1"/>
          <w:sz w:val="24"/>
          <w:szCs w:val="24"/>
        </w:rPr>
        <w:t>.</w:t>
      </w:r>
      <w:r w:rsidR="00AE037E" w:rsidRPr="006F0CEF">
        <w:rPr>
          <w:rFonts w:ascii="Times New Roman" w:hAnsi="Times New Roman" w:cs="Times New Roman"/>
          <w:color w:val="000000" w:themeColor="text1"/>
          <w:sz w:val="24"/>
          <w:szCs w:val="24"/>
        </w:rPr>
        <w:t xml:space="preserve"> </w:t>
      </w:r>
    </w:p>
    <w:p w14:paraId="10DC540D" w14:textId="7AB6C79F" w:rsidR="00116D3B" w:rsidRPr="006F0CEF" w:rsidRDefault="00AE037E" w:rsidP="00116D3B">
      <w:pPr>
        <w:rPr>
          <w:rFonts w:ascii="Times New Roman" w:hAnsi="Times New Roman" w:cs="Times New Roman"/>
          <w:color w:val="000000" w:themeColor="text1"/>
          <w:sz w:val="24"/>
          <w:szCs w:val="24"/>
        </w:rPr>
      </w:pPr>
      <w:del w:id="523" w:author="Sargsyan, Davit [JRDUS]" w:date="2024-11-03T11:05:00Z">
        <w:r w:rsidRPr="006F0CEF" w:rsidDel="00CC2EE4">
          <w:rPr>
            <w:rFonts w:ascii="Times New Roman" w:hAnsi="Times New Roman" w:cs="Times New Roman"/>
            <w:color w:val="000000" w:themeColor="text1"/>
            <w:sz w:val="24"/>
            <w:szCs w:val="24"/>
          </w:rPr>
          <w:delText>Next, the impact</w:delText>
        </w:r>
      </w:del>
      <w:ins w:id="524" w:author="Sargsyan, Davit [JRDUS]" w:date="2024-11-03T11:05:00Z">
        <w:r w:rsidR="00CC2EE4">
          <w:rPr>
            <w:rFonts w:ascii="Times New Roman" w:hAnsi="Times New Roman" w:cs="Times New Roman"/>
            <w:color w:val="000000" w:themeColor="text1"/>
            <w:sz w:val="24"/>
            <w:szCs w:val="24"/>
          </w:rPr>
          <w:t xml:space="preserve">Separately, </w:t>
        </w:r>
      </w:ins>
      <w:ins w:id="525" w:author="Sargsyan, Davit [JRDUS]" w:date="2024-11-03T11:06:00Z">
        <w:r w:rsidR="00CC2EE4">
          <w:rPr>
            <w:rFonts w:ascii="Times New Roman" w:hAnsi="Times New Roman" w:cs="Times New Roman"/>
            <w:color w:val="000000" w:themeColor="text1"/>
            <w:sz w:val="24"/>
            <w:szCs w:val="24"/>
          </w:rPr>
          <w:t>the effect</w:t>
        </w:r>
      </w:ins>
      <w:r w:rsidRPr="006F0CEF">
        <w:rPr>
          <w:rFonts w:ascii="Times New Roman" w:hAnsi="Times New Roman" w:cs="Times New Roman"/>
          <w:color w:val="000000" w:themeColor="text1"/>
          <w:sz w:val="24"/>
          <w:szCs w:val="24"/>
        </w:rPr>
        <w:t xml:space="preserve"> of PEITC</w:t>
      </w:r>
      <w:ins w:id="526" w:author="Sargsyan, Davit [JRDUS]" w:date="2024-11-03T11:06:00Z">
        <w:r w:rsidR="00CC2EE4">
          <w:rPr>
            <w:rFonts w:ascii="Times New Roman" w:hAnsi="Times New Roman" w:cs="Times New Roman"/>
            <w:color w:val="000000" w:themeColor="text1"/>
            <w:sz w:val="24"/>
            <w:szCs w:val="24"/>
          </w:rPr>
          <w:t xml:space="preserve"> addition to the</w:t>
        </w:r>
      </w:ins>
      <w:del w:id="527" w:author="Sargsyan, Davit [JRDUS]" w:date="2024-11-03T11:06:00Z">
        <w:r w:rsidRPr="006F0CEF" w:rsidDel="00CC2EE4">
          <w:rPr>
            <w:rFonts w:ascii="Times New Roman" w:hAnsi="Times New Roman" w:cs="Times New Roman"/>
            <w:color w:val="000000" w:themeColor="text1"/>
            <w:sz w:val="24"/>
            <w:szCs w:val="24"/>
          </w:rPr>
          <w:delText>-supplemented</w:delText>
        </w:r>
      </w:del>
      <w:r w:rsidRPr="006F0CEF">
        <w:rPr>
          <w:rFonts w:ascii="Times New Roman" w:hAnsi="Times New Roman" w:cs="Times New Roman"/>
          <w:color w:val="000000" w:themeColor="text1"/>
          <w:sz w:val="24"/>
          <w:szCs w:val="24"/>
        </w:rPr>
        <w:t xml:space="preserve"> diet was </w:t>
      </w:r>
      <w:del w:id="528" w:author="Sargsyan, Davit [JRDUS]" w:date="2024-11-03T11:07:00Z">
        <w:r w:rsidRPr="006F0CEF" w:rsidDel="00CC2EE4">
          <w:rPr>
            <w:rFonts w:ascii="Times New Roman" w:hAnsi="Times New Roman" w:cs="Times New Roman"/>
            <w:color w:val="000000" w:themeColor="text1"/>
            <w:sz w:val="24"/>
            <w:szCs w:val="24"/>
          </w:rPr>
          <w:delText>examined</w:delText>
        </w:r>
      </w:del>
      <w:del w:id="529" w:author="Sargsyan, Davit [JRDUS]" w:date="2024-11-03T11:06:00Z">
        <w:r w:rsidRPr="006F0CEF" w:rsidDel="00CC2EE4">
          <w:rPr>
            <w:rFonts w:ascii="Times New Roman" w:hAnsi="Times New Roman" w:cs="Times New Roman"/>
            <w:color w:val="000000" w:themeColor="text1"/>
            <w:sz w:val="24"/>
            <w:szCs w:val="24"/>
          </w:rPr>
          <w:delText xml:space="preserve">. </w:delText>
        </w:r>
        <w:r w:rsidR="0068652B" w:rsidRPr="006F0CEF" w:rsidDel="00CC2EE4">
          <w:rPr>
            <w:rFonts w:ascii="Times New Roman" w:hAnsi="Times New Roman" w:cs="Times New Roman"/>
            <w:color w:val="000000" w:themeColor="text1"/>
            <w:sz w:val="24"/>
            <w:szCs w:val="24"/>
          </w:rPr>
          <w:delText xml:space="preserve"> </w:delText>
        </w:r>
      </w:del>
      <w:ins w:id="530" w:author="Sargsyan, Davit [JRDUS]" w:date="2024-11-03T11:07:00Z">
        <w:r w:rsidR="00CC2EE4" w:rsidRPr="006F0CEF">
          <w:rPr>
            <w:rFonts w:ascii="Times New Roman" w:hAnsi="Times New Roman" w:cs="Times New Roman"/>
            <w:color w:val="000000" w:themeColor="text1"/>
            <w:sz w:val="24"/>
            <w:szCs w:val="24"/>
          </w:rPr>
          <w:t>examined</w:t>
        </w:r>
        <w:r w:rsidR="00CC2EE4">
          <w:rPr>
            <w:rFonts w:ascii="Times New Roman" w:hAnsi="Times New Roman" w:cs="Times New Roman"/>
            <w:color w:val="000000" w:themeColor="text1"/>
            <w:sz w:val="24"/>
            <w:szCs w:val="24"/>
          </w:rPr>
          <w:t xml:space="preserve"> and</w:t>
        </w:r>
      </w:ins>
      <w:ins w:id="531" w:author="Sargsyan, Davit [JRDUS]" w:date="2024-11-03T11:06:00Z">
        <w:r w:rsidR="00CC2EE4">
          <w:rPr>
            <w:rFonts w:ascii="Times New Roman" w:hAnsi="Times New Roman" w:cs="Times New Roman"/>
            <w:color w:val="000000" w:themeColor="text1"/>
            <w:sz w:val="24"/>
            <w:szCs w:val="24"/>
          </w:rPr>
          <w:t xml:space="preserve"> </w:t>
        </w:r>
      </w:ins>
      <w:ins w:id="532" w:author="Sargsyan, Davit [JRDUS]" w:date="2024-11-03T11:07:00Z">
        <w:r w:rsidR="00CC2EE4">
          <w:rPr>
            <w:rFonts w:ascii="Times New Roman" w:hAnsi="Times New Roman" w:cs="Times New Roman"/>
            <w:color w:val="000000" w:themeColor="text1"/>
            <w:sz w:val="24"/>
            <w:szCs w:val="24"/>
          </w:rPr>
          <w:t xml:space="preserve">presented </w:t>
        </w:r>
      </w:ins>
      <w:ins w:id="533" w:author="Sargsyan, Davit [JRDUS]" w:date="2024-11-03T11:06:00Z">
        <w:r w:rsidR="00CC2EE4">
          <w:rPr>
            <w:rFonts w:ascii="Times New Roman" w:hAnsi="Times New Roman" w:cs="Times New Roman"/>
            <w:color w:val="000000" w:themeColor="text1"/>
            <w:sz w:val="24"/>
            <w:szCs w:val="24"/>
          </w:rPr>
          <w:t>in</w:t>
        </w:r>
        <w:r w:rsidR="00CC2EE4" w:rsidRPr="006F0CEF">
          <w:rPr>
            <w:rFonts w:ascii="Times New Roman" w:hAnsi="Times New Roman" w:cs="Times New Roman"/>
            <w:color w:val="000000" w:themeColor="text1"/>
            <w:sz w:val="24"/>
            <w:szCs w:val="24"/>
          </w:rPr>
          <w:t xml:space="preserve"> </w:t>
        </w:r>
      </w:ins>
      <w:del w:id="534" w:author="Sargsyan, Davit [JRDUS]" w:date="2024-11-03T11:06:00Z">
        <w:r w:rsidR="0068652B" w:rsidRPr="006F0CEF" w:rsidDel="00CC2EE4">
          <w:rPr>
            <w:rFonts w:ascii="Times New Roman" w:hAnsi="Times New Roman" w:cs="Times New Roman"/>
            <w:color w:val="000000" w:themeColor="text1"/>
            <w:sz w:val="24"/>
            <w:szCs w:val="24"/>
          </w:rPr>
          <w:delText>Fig</w:delText>
        </w:r>
        <w:r w:rsidR="0036491A" w:rsidRPr="006F0CEF" w:rsidDel="00CC2EE4">
          <w:rPr>
            <w:rFonts w:ascii="Times New Roman" w:hAnsi="Times New Roman" w:cs="Times New Roman"/>
            <w:color w:val="000000" w:themeColor="text1"/>
            <w:sz w:val="24"/>
            <w:szCs w:val="24"/>
          </w:rPr>
          <w:delText>ure</w:delText>
        </w:r>
      </w:del>
      <w:ins w:id="535" w:author="Sargsyan, Davit [JRDUS]" w:date="2024-11-03T11:06:00Z">
        <w:r w:rsidR="00CC2EE4">
          <w:rPr>
            <w:rFonts w:ascii="Times New Roman" w:hAnsi="Times New Roman" w:cs="Times New Roman"/>
            <w:color w:val="000000" w:themeColor="text1"/>
            <w:sz w:val="24"/>
            <w:szCs w:val="24"/>
          </w:rPr>
          <w:t>figures</w:t>
        </w:r>
        <w:r w:rsidR="00CC2EE4">
          <w:rPr>
            <w:rFonts w:ascii="Times New Roman" w:hAnsi="Times New Roman" w:cs="Times New Roman"/>
            <w:color w:val="000000" w:themeColor="text1"/>
            <w:sz w:val="24"/>
            <w:szCs w:val="24"/>
          </w:rPr>
          <w:t xml:space="preserve"> </w:t>
        </w:r>
      </w:ins>
      <w:ins w:id="536" w:author="Sargsyan, Davit [JRDUS]" w:date="2024-10-27T14:04:00Z">
        <w:r w:rsidR="003750B4">
          <w:rPr>
            <w:rFonts w:ascii="Times New Roman" w:hAnsi="Times New Roman" w:cs="Times New Roman"/>
            <w:color w:val="000000" w:themeColor="text1"/>
            <w:sz w:val="24"/>
            <w:szCs w:val="24"/>
          </w:rPr>
          <w:t>9C and D</w:t>
        </w:r>
      </w:ins>
      <w:del w:id="537" w:author="Sargsyan, Davit [JRDUS]" w:date="2024-10-27T14:04:00Z">
        <w:r w:rsidR="0036491A" w:rsidRPr="006F0CEF" w:rsidDel="003750B4">
          <w:rPr>
            <w:rFonts w:ascii="Times New Roman" w:hAnsi="Times New Roman" w:cs="Times New Roman"/>
            <w:color w:val="000000" w:themeColor="text1"/>
            <w:sz w:val="24"/>
            <w:szCs w:val="24"/>
          </w:rPr>
          <w:delText>s</w:delText>
        </w:r>
        <w:r w:rsidR="0068652B" w:rsidRPr="006F0CEF" w:rsidDel="003750B4">
          <w:rPr>
            <w:rFonts w:ascii="Times New Roman" w:hAnsi="Times New Roman" w:cs="Times New Roman"/>
            <w:color w:val="000000" w:themeColor="text1"/>
            <w:sz w:val="24"/>
            <w:szCs w:val="24"/>
          </w:rPr>
          <w:delText xml:space="preserve"> </w:delText>
        </w:r>
        <w:r w:rsidR="009068C3" w:rsidRPr="006F0CEF" w:rsidDel="003750B4">
          <w:rPr>
            <w:rFonts w:ascii="Times New Roman" w:hAnsi="Times New Roman" w:cs="Times New Roman"/>
            <w:color w:val="000000" w:themeColor="text1"/>
            <w:sz w:val="24"/>
            <w:szCs w:val="24"/>
          </w:rPr>
          <w:delText>1</w:delText>
        </w:r>
        <w:r w:rsidR="00E45685" w:rsidRPr="006F0CEF" w:rsidDel="003750B4">
          <w:rPr>
            <w:rFonts w:ascii="Times New Roman" w:hAnsi="Times New Roman" w:cs="Times New Roman"/>
            <w:color w:val="000000" w:themeColor="text1"/>
            <w:sz w:val="24"/>
            <w:szCs w:val="24"/>
          </w:rPr>
          <w:delText>0</w:delText>
        </w:r>
      </w:del>
      <w:del w:id="538" w:author="Sargsyan, Davit [JRDUS]" w:date="2024-11-03T11:06:00Z">
        <w:r w:rsidR="009068C3" w:rsidRPr="006F0CEF" w:rsidDel="00CC2EE4">
          <w:rPr>
            <w:rFonts w:ascii="Times New Roman" w:hAnsi="Times New Roman" w:cs="Times New Roman"/>
            <w:color w:val="000000" w:themeColor="text1"/>
            <w:sz w:val="24"/>
            <w:szCs w:val="24"/>
          </w:rPr>
          <w:delText xml:space="preserve"> </w:delText>
        </w:r>
        <w:r w:rsidR="0068652B" w:rsidRPr="006F0CEF" w:rsidDel="00CC2EE4">
          <w:rPr>
            <w:rFonts w:ascii="Times New Roman" w:hAnsi="Times New Roman" w:cs="Times New Roman"/>
            <w:color w:val="000000" w:themeColor="text1"/>
            <w:sz w:val="24"/>
            <w:szCs w:val="24"/>
          </w:rPr>
          <w:delText>show</w:delText>
        </w:r>
      </w:del>
      <w:ins w:id="539" w:author="Sargsyan, Davit [JRDUS]" w:date="2024-11-03T11:08:00Z">
        <w:r w:rsidR="00CC2EE4">
          <w:rPr>
            <w:rFonts w:ascii="Times New Roman" w:hAnsi="Times New Roman" w:cs="Times New Roman"/>
            <w:color w:val="000000" w:themeColor="text1"/>
            <w:sz w:val="24"/>
            <w:szCs w:val="24"/>
          </w:rPr>
          <w:t>. The figures show</w:t>
        </w:r>
      </w:ins>
      <w:r w:rsidR="0068652B" w:rsidRPr="006F0CEF">
        <w:rPr>
          <w:rFonts w:ascii="Times New Roman" w:hAnsi="Times New Roman" w:cs="Times New Roman"/>
          <w:color w:val="000000" w:themeColor="text1"/>
          <w:sz w:val="24"/>
          <w:szCs w:val="24"/>
        </w:rPr>
        <w:t xml:space="preserve"> the impact of PEITC diet by comparing the microbiota for control diet at baseline </w:t>
      </w:r>
      <w:r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Week 0</w:t>
      </w:r>
      <w:r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shown in red</w:t>
      </w:r>
      <w:r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and at </w:t>
      </w:r>
      <w:r w:rsidRPr="006F0CEF">
        <w:rPr>
          <w:rFonts w:ascii="Times New Roman" w:hAnsi="Times New Roman" w:cs="Times New Roman"/>
          <w:color w:val="000000" w:themeColor="text1"/>
          <w:sz w:val="24"/>
          <w:szCs w:val="24"/>
        </w:rPr>
        <w:t>the later timepoints (</w:t>
      </w:r>
      <w:r w:rsidR="0068652B" w:rsidRPr="006F0CEF">
        <w:rPr>
          <w:rFonts w:ascii="Times New Roman" w:hAnsi="Times New Roman" w:cs="Times New Roman"/>
          <w:color w:val="000000" w:themeColor="text1"/>
          <w:sz w:val="24"/>
          <w:szCs w:val="24"/>
        </w:rPr>
        <w:t>Week</w:t>
      </w:r>
      <w:r w:rsidRPr="006F0CEF">
        <w:rPr>
          <w:rFonts w:ascii="Times New Roman" w:hAnsi="Times New Roman" w:cs="Times New Roman"/>
          <w:color w:val="000000" w:themeColor="text1"/>
          <w:sz w:val="24"/>
          <w:szCs w:val="24"/>
        </w:rPr>
        <w:t>s</w:t>
      </w:r>
      <w:r w:rsidR="0068652B" w:rsidRPr="006F0CEF">
        <w:rPr>
          <w:rFonts w:ascii="Times New Roman" w:hAnsi="Times New Roman" w:cs="Times New Roman"/>
          <w:color w:val="000000" w:themeColor="text1"/>
          <w:sz w:val="24"/>
          <w:szCs w:val="24"/>
        </w:rPr>
        <w:t xml:space="preserve"> 1 or 4</w:t>
      </w:r>
      <w:r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shown in green</w:t>
      </w:r>
      <w:r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 xml:space="preserve">Relative abundance of </w:t>
      </w:r>
      <w:r w:rsidR="0068652B" w:rsidRPr="006F0CEF">
        <w:rPr>
          <w:rFonts w:ascii="Times New Roman" w:hAnsi="Times New Roman" w:cs="Times New Roman"/>
          <w:i/>
          <w:iCs/>
          <w:color w:val="000000" w:themeColor="text1"/>
          <w:sz w:val="24"/>
          <w:szCs w:val="24"/>
        </w:rPr>
        <w:t xml:space="preserve">Firmicutes </w:t>
      </w:r>
      <w:proofErr w:type="spellStart"/>
      <w:r w:rsidR="0068652B" w:rsidRPr="006F0CEF">
        <w:rPr>
          <w:rFonts w:ascii="Times New Roman" w:hAnsi="Times New Roman" w:cs="Times New Roman"/>
          <w:i/>
          <w:iCs/>
          <w:color w:val="000000" w:themeColor="text1"/>
          <w:sz w:val="24"/>
          <w:szCs w:val="24"/>
        </w:rPr>
        <w:t>Ruminococcus</w:t>
      </w:r>
      <w:proofErr w:type="spellEnd"/>
      <w:r w:rsidR="0068652B"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 xml:space="preserve">significantly increased </w:t>
      </w:r>
      <w:r w:rsidR="0068652B" w:rsidRPr="006F0CEF">
        <w:rPr>
          <w:rFonts w:ascii="Times New Roman" w:hAnsi="Times New Roman" w:cs="Times New Roman"/>
          <w:color w:val="000000" w:themeColor="text1"/>
          <w:sz w:val="24"/>
          <w:szCs w:val="24"/>
        </w:rPr>
        <w:t xml:space="preserve">and </w:t>
      </w:r>
      <w:r w:rsidR="0068652B" w:rsidRPr="006F0CEF">
        <w:rPr>
          <w:rFonts w:ascii="Times New Roman" w:hAnsi="Times New Roman" w:cs="Times New Roman"/>
          <w:i/>
          <w:iCs/>
          <w:color w:val="000000" w:themeColor="text1"/>
          <w:sz w:val="24"/>
          <w:szCs w:val="24"/>
        </w:rPr>
        <w:t>Bacteroidetes S24_7</w:t>
      </w:r>
      <w:r w:rsidR="0068652B"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 xml:space="preserve">significantly </w:t>
      </w:r>
      <w:r w:rsidR="0068652B" w:rsidRPr="006F0CEF">
        <w:rPr>
          <w:rFonts w:ascii="Times New Roman" w:hAnsi="Times New Roman" w:cs="Times New Roman"/>
          <w:color w:val="000000" w:themeColor="text1"/>
          <w:sz w:val="24"/>
          <w:szCs w:val="24"/>
        </w:rPr>
        <w:t xml:space="preserve">decreased at </w:t>
      </w:r>
      <w:del w:id="540" w:author="Sargsyan, Davit [JRDUS]" w:date="2024-11-03T11:09:00Z">
        <w:r w:rsidR="0068652B" w:rsidRPr="006F0CEF" w:rsidDel="00CC2EE4">
          <w:rPr>
            <w:rFonts w:ascii="Times New Roman" w:hAnsi="Times New Roman" w:cs="Times New Roman"/>
            <w:color w:val="000000" w:themeColor="text1"/>
            <w:sz w:val="24"/>
            <w:szCs w:val="24"/>
          </w:rPr>
          <w:delText>both</w:delText>
        </w:r>
      </w:del>
      <w:del w:id="541" w:author="Sargsyan, Davit [JRDUS]" w:date="2024-11-03T11:08:00Z">
        <w:r w:rsidR="0068652B" w:rsidRPr="006F0CEF" w:rsidDel="00CC2EE4">
          <w:rPr>
            <w:rFonts w:ascii="Times New Roman" w:hAnsi="Times New Roman" w:cs="Times New Roman"/>
            <w:color w:val="000000" w:themeColor="text1"/>
            <w:sz w:val="24"/>
            <w:szCs w:val="24"/>
          </w:rPr>
          <w:delText xml:space="preserve"> </w:delText>
        </w:r>
        <w:r w:rsidRPr="006F0CEF" w:rsidDel="00CC2EE4">
          <w:rPr>
            <w:rFonts w:ascii="Times New Roman" w:hAnsi="Times New Roman" w:cs="Times New Roman"/>
            <w:color w:val="000000" w:themeColor="text1"/>
            <w:sz w:val="24"/>
            <w:szCs w:val="24"/>
          </w:rPr>
          <w:delText xml:space="preserve">at </w:delText>
        </w:r>
      </w:del>
      <w:r w:rsidRPr="006F0CEF">
        <w:rPr>
          <w:rFonts w:ascii="Times New Roman" w:hAnsi="Times New Roman" w:cs="Times New Roman"/>
          <w:color w:val="000000" w:themeColor="text1"/>
          <w:sz w:val="24"/>
          <w:szCs w:val="24"/>
        </w:rPr>
        <w:t>the later tim</w:t>
      </w:r>
      <w:r w:rsidR="00884224" w:rsidRPr="006F0CEF">
        <w:rPr>
          <w:rFonts w:ascii="Times New Roman" w:hAnsi="Times New Roman" w:cs="Times New Roman"/>
          <w:color w:val="000000" w:themeColor="text1"/>
          <w:sz w:val="24"/>
          <w:szCs w:val="24"/>
        </w:rPr>
        <w:t xml:space="preserve">e </w:t>
      </w:r>
      <w:r w:rsidRPr="006F0CEF">
        <w:rPr>
          <w:rFonts w:ascii="Times New Roman" w:hAnsi="Times New Roman" w:cs="Times New Roman"/>
          <w:color w:val="000000" w:themeColor="text1"/>
          <w:sz w:val="24"/>
          <w:szCs w:val="24"/>
        </w:rPr>
        <w:t>points compared to baseline</w:t>
      </w:r>
      <w:r w:rsidR="0068652B" w:rsidRPr="006F0CEF">
        <w:rPr>
          <w:rFonts w:ascii="Times New Roman" w:hAnsi="Times New Roman" w:cs="Times New Roman"/>
          <w:color w:val="000000" w:themeColor="text1"/>
          <w:sz w:val="24"/>
          <w:szCs w:val="24"/>
        </w:rPr>
        <w:t xml:space="preserve">. </w:t>
      </w:r>
      <w:del w:id="542" w:author="Sargsyan, Davit [JRDUS]" w:date="2024-11-03T11:09:00Z">
        <w:r w:rsidR="0068652B" w:rsidRPr="006F0CEF" w:rsidDel="00CC2EE4">
          <w:rPr>
            <w:rFonts w:ascii="Times New Roman" w:hAnsi="Times New Roman" w:cs="Times New Roman"/>
            <w:color w:val="000000" w:themeColor="text1"/>
            <w:sz w:val="24"/>
            <w:szCs w:val="24"/>
          </w:rPr>
          <w:delText xml:space="preserve">Some </w:delText>
        </w:r>
        <w:r w:rsidR="00061D97" w:rsidRPr="006F0CEF" w:rsidDel="00CC2EE4">
          <w:rPr>
            <w:rFonts w:ascii="Times New Roman" w:hAnsi="Times New Roman" w:cs="Times New Roman"/>
            <w:color w:val="000000" w:themeColor="text1"/>
            <w:sz w:val="24"/>
            <w:szCs w:val="24"/>
          </w:rPr>
          <w:delText>bacteria</w:delText>
        </w:r>
      </w:del>
      <w:ins w:id="543" w:author="Sargsyan, Davit [JRDUS]" w:date="2024-11-03T11:09:00Z">
        <w:r w:rsidR="00CC2EE4">
          <w:rPr>
            <w:rFonts w:ascii="Times New Roman" w:hAnsi="Times New Roman" w:cs="Times New Roman"/>
            <w:color w:val="000000" w:themeColor="text1"/>
            <w:sz w:val="24"/>
            <w:szCs w:val="24"/>
          </w:rPr>
          <w:t>Several bacterial taxa</w:t>
        </w:r>
      </w:ins>
      <w:r w:rsidR="0068652B" w:rsidRPr="006F0CEF">
        <w:rPr>
          <w:rFonts w:ascii="Times New Roman" w:hAnsi="Times New Roman" w:cs="Times New Roman"/>
          <w:color w:val="000000" w:themeColor="text1"/>
          <w:sz w:val="24"/>
          <w:szCs w:val="24"/>
        </w:rPr>
        <w:t xml:space="preserve"> were </w:t>
      </w:r>
      <w:del w:id="544" w:author="Sargsyan, Davit [JRDUS]" w:date="2024-11-03T11:09:00Z">
        <w:r w:rsidR="0068652B" w:rsidRPr="006F0CEF" w:rsidDel="00CC2EE4">
          <w:rPr>
            <w:rFonts w:ascii="Times New Roman" w:hAnsi="Times New Roman" w:cs="Times New Roman"/>
            <w:color w:val="000000" w:themeColor="text1"/>
            <w:sz w:val="24"/>
            <w:szCs w:val="24"/>
          </w:rPr>
          <w:delText xml:space="preserve">uniquely </w:delText>
        </w:r>
      </w:del>
      <w:ins w:id="545" w:author="Sargsyan, Davit [JRDUS]" w:date="2024-11-03T11:09:00Z">
        <w:r w:rsidR="00CC2EE4">
          <w:rPr>
            <w:rFonts w:ascii="Times New Roman" w:hAnsi="Times New Roman" w:cs="Times New Roman"/>
            <w:color w:val="000000" w:themeColor="text1"/>
            <w:sz w:val="24"/>
            <w:szCs w:val="24"/>
          </w:rPr>
          <w:t>shown to be correlated</w:t>
        </w:r>
        <w:r w:rsidR="00CC2EE4" w:rsidRPr="006F0CEF">
          <w:rPr>
            <w:rFonts w:ascii="Times New Roman" w:hAnsi="Times New Roman" w:cs="Times New Roman"/>
            <w:color w:val="000000" w:themeColor="text1"/>
            <w:sz w:val="24"/>
            <w:szCs w:val="24"/>
          </w:rPr>
          <w:t xml:space="preserve"> </w:t>
        </w:r>
      </w:ins>
      <w:del w:id="546" w:author="Sargsyan, Davit [JRDUS]" w:date="2024-11-03T11:09:00Z">
        <w:r w:rsidR="0068652B" w:rsidRPr="006F0CEF" w:rsidDel="00CC2EE4">
          <w:rPr>
            <w:rFonts w:ascii="Times New Roman" w:hAnsi="Times New Roman" w:cs="Times New Roman"/>
            <w:color w:val="000000" w:themeColor="text1"/>
            <w:sz w:val="24"/>
            <w:szCs w:val="24"/>
          </w:rPr>
          <w:delText xml:space="preserve">correlated </w:delText>
        </w:r>
      </w:del>
      <w:r w:rsidR="0068652B" w:rsidRPr="006F0CEF">
        <w:rPr>
          <w:rFonts w:ascii="Times New Roman" w:hAnsi="Times New Roman" w:cs="Times New Roman"/>
          <w:color w:val="000000" w:themeColor="text1"/>
          <w:sz w:val="24"/>
          <w:szCs w:val="24"/>
        </w:rPr>
        <w:t xml:space="preserve">with diet. </w:t>
      </w:r>
      <w:ins w:id="547" w:author="Sargsyan, Davit [JRDUS]" w:date="2024-11-03T11:10:00Z">
        <w:r w:rsidR="00CC2EE4">
          <w:rPr>
            <w:rFonts w:ascii="Times New Roman" w:hAnsi="Times New Roman" w:cs="Times New Roman"/>
            <w:color w:val="000000" w:themeColor="text1"/>
            <w:sz w:val="24"/>
            <w:szCs w:val="24"/>
          </w:rPr>
          <w:t xml:space="preserve">Specifically, </w:t>
        </w:r>
      </w:ins>
      <w:r w:rsidR="0068652B" w:rsidRPr="006F0CEF">
        <w:rPr>
          <w:rFonts w:ascii="Times New Roman" w:hAnsi="Times New Roman" w:cs="Times New Roman"/>
          <w:i/>
          <w:iCs/>
          <w:color w:val="000000" w:themeColor="text1"/>
          <w:sz w:val="24"/>
          <w:szCs w:val="24"/>
        </w:rPr>
        <w:t xml:space="preserve">Bacteroidetes </w:t>
      </w:r>
      <w:proofErr w:type="spellStart"/>
      <w:r w:rsidR="0068652B" w:rsidRPr="006F0CEF">
        <w:rPr>
          <w:rFonts w:ascii="Times New Roman" w:hAnsi="Times New Roman" w:cs="Times New Roman"/>
          <w:i/>
          <w:iCs/>
          <w:color w:val="000000" w:themeColor="text1"/>
          <w:sz w:val="24"/>
          <w:szCs w:val="24"/>
        </w:rPr>
        <w:t>Odoribacter</w:t>
      </w:r>
      <w:proofErr w:type="spellEnd"/>
      <w:r w:rsidR="0068652B" w:rsidRPr="006F0CEF">
        <w:rPr>
          <w:rFonts w:ascii="Times New Roman" w:hAnsi="Times New Roman" w:cs="Times New Roman"/>
          <w:color w:val="000000" w:themeColor="text1"/>
          <w:sz w:val="24"/>
          <w:szCs w:val="24"/>
        </w:rPr>
        <w:t xml:space="preserve">, </w:t>
      </w:r>
      <w:proofErr w:type="spellStart"/>
      <w:r w:rsidR="0068652B" w:rsidRPr="006F0CEF">
        <w:rPr>
          <w:rFonts w:ascii="Times New Roman" w:hAnsi="Times New Roman" w:cs="Times New Roman"/>
          <w:i/>
          <w:iCs/>
          <w:color w:val="000000" w:themeColor="text1"/>
          <w:sz w:val="24"/>
          <w:szCs w:val="24"/>
        </w:rPr>
        <w:t>Tenericutes</w:t>
      </w:r>
      <w:proofErr w:type="spellEnd"/>
      <w:r w:rsidR="0068652B" w:rsidRPr="006F0CEF">
        <w:rPr>
          <w:rFonts w:ascii="Times New Roman" w:hAnsi="Times New Roman" w:cs="Times New Roman"/>
          <w:i/>
          <w:iCs/>
          <w:color w:val="000000" w:themeColor="text1"/>
          <w:sz w:val="24"/>
          <w:szCs w:val="24"/>
        </w:rPr>
        <w:t xml:space="preserve"> </w:t>
      </w:r>
      <w:proofErr w:type="spellStart"/>
      <w:r w:rsidR="0068652B" w:rsidRPr="006F0CEF">
        <w:rPr>
          <w:rFonts w:ascii="Times New Roman" w:hAnsi="Times New Roman" w:cs="Times New Roman"/>
          <w:i/>
          <w:iCs/>
          <w:color w:val="000000" w:themeColor="text1"/>
          <w:sz w:val="24"/>
          <w:szCs w:val="24"/>
        </w:rPr>
        <w:t>Mycoplasmataceae</w:t>
      </w:r>
      <w:proofErr w:type="spellEnd"/>
      <w:r w:rsidR="00061D97" w:rsidRPr="006F0CEF">
        <w:rPr>
          <w:rFonts w:ascii="Times New Roman" w:hAnsi="Times New Roman" w:cs="Times New Roman"/>
          <w:color w:val="000000" w:themeColor="text1"/>
          <w:sz w:val="24"/>
          <w:szCs w:val="24"/>
        </w:rPr>
        <w:t xml:space="preserve"> and</w:t>
      </w:r>
      <w:r w:rsidR="0068652B"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i/>
          <w:iCs/>
          <w:color w:val="000000" w:themeColor="text1"/>
          <w:sz w:val="24"/>
          <w:szCs w:val="24"/>
        </w:rPr>
        <w:t xml:space="preserve">Proteobacteria </w:t>
      </w:r>
      <w:proofErr w:type="spellStart"/>
      <w:r w:rsidR="0068652B" w:rsidRPr="006F0CEF">
        <w:rPr>
          <w:rFonts w:ascii="Times New Roman" w:hAnsi="Times New Roman" w:cs="Times New Roman"/>
          <w:i/>
          <w:iCs/>
          <w:color w:val="000000" w:themeColor="text1"/>
          <w:sz w:val="24"/>
          <w:szCs w:val="24"/>
        </w:rPr>
        <w:t>Desulfovibrionaceae</w:t>
      </w:r>
      <w:proofErr w:type="spellEnd"/>
      <w:r w:rsidR="0068652B" w:rsidRPr="006F0CEF">
        <w:rPr>
          <w:rFonts w:ascii="Times New Roman" w:hAnsi="Times New Roman" w:cs="Times New Roman"/>
          <w:color w:val="000000" w:themeColor="text1"/>
          <w:sz w:val="24"/>
          <w:szCs w:val="24"/>
        </w:rPr>
        <w:t xml:space="preserve"> </w:t>
      </w:r>
      <w:ins w:id="548" w:author="Sargsyan, Davit [JRDUS]" w:date="2024-11-03T11:10:00Z">
        <w:r w:rsidR="0012427C">
          <w:rPr>
            <w:rFonts w:ascii="Times New Roman" w:hAnsi="Times New Roman" w:cs="Times New Roman"/>
            <w:color w:val="000000" w:themeColor="text1"/>
            <w:sz w:val="24"/>
            <w:szCs w:val="24"/>
          </w:rPr>
          <w:t xml:space="preserve">were found in </w:t>
        </w:r>
      </w:ins>
      <w:r w:rsidR="0068652B" w:rsidRPr="006F0CEF">
        <w:rPr>
          <w:rFonts w:ascii="Times New Roman" w:hAnsi="Times New Roman" w:cs="Times New Roman"/>
          <w:color w:val="000000" w:themeColor="text1"/>
          <w:sz w:val="24"/>
          <w:szCs w:val="24"/>
        </w:rPr>
        <w:t xml:space="preserve">significantly </w:t>
      </w:r>
      <w:r w:rsidR="00061D97" w:rsidRPr="006F0CEF">
        <w:rPr>
          <w:rFonts w:ascii="Times New Roman" w:hAnsi="Times New Roman" w:cs="Times New Roman"/>
          <w:color w:val="000000" w:themeColor="text1"/>
          <w:sz w:val="24"/>
          <w:szCs w:val="24"/>
        </w:rPr>
        <w:t xml:space="preserve">higher </w:t>
      </w:r>
      <w:del w:id="549" w:author="Sargsyan, Davit [JRDUS]" w:date="2024-11-03T11:10:00Z">
        <w:r w:rsidR="00061D97" w:rsidRPr="006F0CEF" w:rsidDel="0012427C">
          <w:rPr>
            <w:rFonts w:ascii="Times New Roman" w:hAnsi="Times New Roman" w:cs="Times New Roman"/>
            <w:color w:val="000000" w:themeColor="text1"/>
            <w:sz w:val="24"/>
            <w:szCs w:val="24"/>
          </w:rPr>
          <w:delText xml:space="preserve">relative </w:delText>
        </w:r>
      </w:del>
      <w:r w:rsidR="00061D97" w:rsidRPr="006F0CEF">
        <w:rPr>
          <w:rFonts w:ascii="Times New Roman" w:hAnsi="Times New Roman" w:cs="Times New Roman"/>
          <w:color w:val="000000" w:themeColor="text1"/>
          <w:sz w:val="24"/>
          <w:szCs w:val="24"/>
        </w:rPr>
        <w:t>abundance</w:t>
      </w:r>
      <w:del w:id="550" w:author="Sargsyan, Davit [JRDUS]" w:date="2024-11-03T11:11:00Z">
        <w:r w:rsidR="00061D97" w:rsidRPr="006F0CEF" w:rsidDel="0012427C">
          <w:rPr>
            <w:rFonts w:ascii="Times New Roman" w:hAnsi="Times New Roman" w:cs="Times New Roman"/>
            <w:color w:val="000000" w:themeColor="text1"/>
            <w:sz w:val="24"/>
            <w:szCs w:val="24"/>
          </w:rPr>
          <w:delText xml:space="preserve"> in the</w:delText>
        </w:r>
        <w:r w:rsidR="0068652B" w:rsidRPr="006F0CEF" w:rsidDel="0012427C">
          <w:rPr>
            <w:rFonts w:ascii="Times New Roman" w:hAnsi="Times New Roman" w:cs="Times New Roman"/>
            <w:color w:val="000000" w:themeColor="text1"/>
            <w:sz w:val="24"/>
            <w:szCs w:val="24"/>
          </w:rPr>
          <w:delText xml:space="preserve"> control </w:delText>
        </w:r>
      </w:del>
      <w:del w:id="551" w:author="Sargsyan, Davit [JRDUS]" w:date="2024-11-03T11:10:00Z">
        <w:r w:rsidR="00061D97" w:rsidRPr="006F0CEF" w:rsidDel="0012427C">
          <w:rPr>
            <w:rFonts w:ascii="Times New Roman" w:hAnsi="Times New Roman" w:cs="Times New Roman"/>
            <w:color w:val="000000" w:themeColor="text1"/>
            <w:sz w:val="24"/>
            <w:szCs w:val="24"/>
          </w:rPr>
          <w:delText>(</w:delText>
        </w:r>
        <w:r w:rsidR="0068652B" w:rsidRPr="006F0CEF" w:rsidDel="0012427C">
          <w:rPr>
            <w:rFonts w:ascii="Times New Roman" w:hAnsi="Times New Roman" w:cs="Times New Roman"/>
            <w:color w:val="000000" w:themeColor="text1"/>
            <w:sz w:val="24"/>
            <w:szCs w:val="24"/>
          </w:rPr>
          <w:delText>AIN93M</w:delText>
        </w:r>
        <w:r w:rsidR="00061D97" w:rsidRPr="006F0CEF" w:rsidDel="0012427C">
          <w:rPr>
            <w:rFonts w:ascii="Times New Roman" w:hAnsi="Times New Roman" w:cs="Times New Roman"/>
            <w:color w:val="000000" w:themeColor="text1"/>
            <w:sz w:val="24"/>
            <w:szCs w:val="24"/>
          </w:rPr>
          <w:delText>)</w:delText>
        </w:r>
      </w:del>
      <w:del w:id="552" w:author="Sargsyan, Davit [JRDUS]" w:date="2024-11-03T11:11:00Z">
        <w:r w:rsidR="0068652B" w:rsidRPr="006F0CEF" w:rsidDel="0012427C">
          <w:rPr>
            <w:rFonts w:ascii="Times New Roman" w:hAnsi="Times New Roman" w:cs="Times New Roman"/>
            <w:color w:val="000000" w:themeColor="text1"/>
            <w:sz w:val="24"/>
            <w:szCs w:val="24"/>
          </w:rPr>
          <w:delText xml:space="preserve"> </w:delText>
        </w:r>
        <w:r w:rsidR="00061D97" w:rsidRPr="006F0CEF" w:rsidDel="0012427C">
          <w:rPr>
            <w:rFonts w:ascii="Times New Roman" w:hAnsi="Times New Roman" w:cs="Times New Roman"/>
            <w:color w:val="000000" w:themeColor="text1"/>
            <w:sz w:val="24"/>
            <w:szCs w:val="24"/>
          </w:rPr>
          <w:delText>group</w:delText>
        </w:r>
      </w:del>
      <w:r w:rsidR="0068652B" w:rsidRPr="006F0CEF">
        <w:rPr>
          <w:rFonts w:ascii="Times New Roman" w:hAnsi="Times New Roman" w:cs="Times New Roman"/>
          <w:color w:val="000000" w:themeColor="text1"/>
          <w:sz w:val="24"/>
          <w:szCs w:val="24"/>
        </w:rPr>
        <w:t xml:space="preserve"> while </w:t>
      </w:r>
      <w:r w:rsidR="0068652B" w:rsidRPr="006F0CEF">
        <w:rPr>
          <w:rFonts w:ascii="Times New Roman" w:hAnsi="Times New Roman" w:cs="Times New Roman"/>
          <w:i/>
          <w:iCs/>
          <w:color w:val="000000" w:themeColor="text1"/>
          <w:sz w:val="24"/>
          <w:szCs w:val="24"/>
        </w:rPr>
        <w:t xml:space="preserve">Firmicutes </w:t>
      </w:r>
      <w:proofErr w:type="spellStart"/>
      <w:r w:rsidR="0068652B" w:rsidRPr="006F0CEF">
        <w:rPr>
          <w:rFonts w:ascii="Times New Roman" w:hAnsi="Times New Roman" w:cs="Times New Roman"/>
          <w:i/>
          <w:iCs/>
          <w:color w:val="000000" w:themeColor="text1"/>
          <w:sz w:val="24"/>
          <w:szCs w:val="24"/>
        </w:rPr>
        <w:t>Clostridiales</w:t>
      </w:r>
      <w:proofErr w:type="spellEnd"/>
      <w:r w:rsidR="0068652B"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i/>
          <w:iCs/>
          <w:color w:val="000000" w:themeColor="text1"/>
          <w:sz w:val="24"/>
          <w:szCs w:val="24"/>
        </w:rPr>
        <w:t xml:space="preserve">Firmicutes </w:t>
      </w:r>
      <w:proofErr w:type="spellStart"/>
      <w:r w:rsidR="0068652B" w:rsidRPr="006F0CEF">
        <w:rPr>
          <w:rFonts w:ascii="Times New Roman" w:hAnsi="Times New Roman" w:cs="Times New Roman"/>
          <w:i/>
          <w:iCs/>
          <w:color w:val="000000" w:themeColor="text1"/>
          <w:sz w:val="24"/>
          <w:szCs w:val="24"/>
        </w:rPr>
        <w:t>Ruminococcus</w:t>
      </w:r>
      <w:proofErr w:type="spellEnd"/>
      <w:r w:rsidR="0068652B" w:rsidRPr="006F0CEF">
        <w:rPr>
          <w:rFonts w:ascii="Times New Roman" w:hAnsi="Times New Roman" w:cs="Times New Roman"/>
          <w:i/>
          <w:iCs/>
          <w:color w:val="000000" w:themeColor="text1"/>
          <w:sz w:val="24"/>
          <w:szCs w:val="24"/>
        </w:rPr>
        <w:t xml:space="preserve"> </w:t>
      </w:r>
      <w:r w:rsidR="0068652B" w:rsidRPr="006F0CEF">
        <w:rPr>
          <w:rFonts w:ascii="Times New Roman" w:hAnsi="Times New Roman" w:cs="Times New Roman"/>
          <w:color w:val="000000" w:themeColor="text1"/>
          <w:sz w:val="24"/>
          <w:szCs w:val="24"/>
        </w:rPr>
        <w:t xml:space="preserve">and </w:t>
      </w:r>
      <w:proofErr w:type="spellStart"/>
      <w:r w:rsidR="0068652B" w:rsidRPr="006F0CEF">
        <w:rPr>
          <w:rFonts w:ascii="Times New Roman" w:hAnsi="Times New Roman" w:cs="Times New Roman"/>
          <w:i/>
          <w:iCs/>
          <w:color w:val="000000" w:themeColor="text1"/>
          <w:sz w:val="24"/>
          <w:szCs w:val="24"/>
        </w:rPr>
        <w:t>Acidobacteria</w:t>
      </w:r>
      <w:proofErr w:type="spellEnd"/>
      <w:r w:rsidR="0068652B" w:rsidRPr="006F0CEF">
        <w:rPr>
          <w:rFonts w:ascii="Times New Roman" w:hAnsi="Times New Roman" w:cs="Times New Roman"/>
          <w:i/>
          <w:iCs/>
          <w:color w:val="000000" w:themeColor="text1"/>
          <w:sz w:val="24"/>
          <w:szCs w:val="24"/>
        </w:rPr>
        <w:t xml:space="preserve"> </w:t>
      </w:r>
      <w:proofErr w:type="spellStart"/>
      <w:r w:rsidR="0068652B" w:rsidRPr="006F0CEF">
        <w:rPr>
          <w:rFonts w:ascii="Times New Roman" w:hAnsi="Times New Roman" w:cs="Times New Roman"/>
          <w:i/>
          <w:iCs/>
          <w:color w:val="000000" w:themeColor="text1"/>
          <w:sz w:val="24"/>
          <w:szCs w:val="24"/>
        </w:rPr>
        <w:t>Ellin</w:t>
      </w:r>
      <w:proofErr w:type="spellEnd"/>
      <w:r w:rsidR="0068652B" w:rsidRPr="006F0CEF">
        <w:rPr>
          <w:rFonts w:ascii="Times New Roman" w:hAnsi="Times New Roman" w:cs="Times New Roman"/>
          <w:i/>
          <w:iCs/>
          <w:color w:val="000000" w:themeColor="text1"/>
          <w:sz w:val="24"/>
          <w:szCs w:val="24"/>
        </w:rPr>
        <w:t xml:space="preserve"> 6075</w:t>
      </w:r>
      <w:r w:rsidR="0068652B" w:rsidRPr="006F0CEF">
        <w:rPr>
          <w:rFonts w:ascii="Times New Roman" w:hAnsi="Times New Roman" w:cs="Times New Roman"/>
          <w:color w:val="000000" w:themeColor="text1"/>
          <w:sz w:val="24"/>
          <w:szCs w:val="24"/>
        </w:rPr>
        <w:t xml:space="preserve"> </w:t>
      </w:r>
      <w:del w:id="553" w:author="Sargsyan, Davit [JRDUS]" w:date="2024-11-03T11:11:00Z">
        <w:r w:rsidR="0068652B" w:rsidRPr="006F0CEF" w:rsidDel="0012427C">
          <w:rPr>
            <w:rFonts w:ascii="Times New Roman" w:hAnsi="Times New Roman" w:cs="Times New Roman"/>
            <w:color w:val="000000" w:themeColor="text1"/>
            <w:sz w:val="24"/>
            <w:szCs w:val="24"/>
          </w:rPr>
          <w:delText xml:space="preserve">were </w:delText>
        </w:r>
        <w:r w:rsidR="00061D97" w:rsidRPr="006F0CEF" w:rsidDel="0012427C">
          <w:rPr>
            <w:rFonts w:ascii="Times New Roman" w:hAnsi="Times New Roman" w:cs="Times New Roman"/>
            <w:color w:val="000000" w:themeColor="text1"/>
            <w:sz w:val="24"/>
            <w:szCs w:val="24"/>
          </w:rPr>
          <w:delText xml:space="preserve">found in </w:delText>
        </w:r>
        <w:r w:rsidR="0068652B" w:rsidRPr="006F0CEF" w:rsidDel="0012427C">
          <w:rPr>
            <w:rFonts w:ascii="Times New Roman" w:hAnsi="Times New Roman" w:cs="Times New Roman"/>
            <w:color w:val="000000" w:themeColor="text1"/>
            <w:sz w:val="24"/>
            <w:szCs w:val="24"/>
          </w:rPr>
          <w:lastRenderedPageBreak/>
          <w:delText xml:space="preserve">significantly </w:delText>
        </w:r>
        <w:r w:rsidR="00061D97" w:rsidRPr="006F0CEF" w:rsidDel="0012427C">
          <w:rPr>
            <w:rFonts w:ascii="Times New Roman" w:hAnsi="Times New Roman" w:cs="Times New Roman"/>
            <w:color w:val="000000" w:themeColor="text1"/>
            <w:sz w:val="24"/>
            <w:szCs w:val="24"/>
          </w:rPr>
          <w:delText>higher abundance</w:delText>
        </w:r>
        <w:r w:rsidR="0068652B" w:rsidRPr="006F0CEF" w:rsidDel="0012427C">
          <w:rPr>
            <w:rFonts w:ascii="Times New Roman" w:hAnsi="Times New Roman" w:cs="Times New Roman"/>
            <w:color w:val="000000" w:themeColor="text1"/>
            <w:sz w:val="24"/>
            <w:szCs w:val="24"/>
          </w:rPr>
          <w:delText xml:space="preserve"> </w:delText>
        </w:r>
        <w:r w:rsidR="00061D97" w:rsidRPr="006F0CEF" w:rsidDel="0012427C">
          <w:rPr>
            <w:rFonts w:ascii="Times New Roman" w:hAnsi="Times New Roman" w:cs="Times New Roman"/>
            <w:color w:val="000000" w:themeColor="text1"/>
            <w:sz w:val="24"/>
            <w:szCs w:val="24"/>
          </w:rPr>
          <w:delText xml:space="preserve">in </w:delText>
        </w:r>
        <w:r w:rsidR="009068C3" w:rsidRPr="006F0CEF" w:rsidDel="0012427C">
          <w:rPr>
            <w:rFonts w:ascii="Times New Roman" w:hAnsi="Times New Roman" w:cs="Times New Roman"/>
            <w:color w:val="000000" w:themeColor="text1"/>
            <w:sz w:val="24"/>
            <w:szCs w:val="24"/>
          </w:rPr>
          <w:delText>the PEITC</w:delText>
        </w:r>
        <w:r w:rsidR="0068652B" w:rsidRPr="006F0CEF" w:rsidDel="0012427C">
          <w:rPr>
            <w:rFonts w:ascii="Times New Roman" w:hAnsi="Times New Roman" w:cs="Times New Roman"/>
            <w:color w:val="000000" w:themeColor="text1"/>
            <w:sz w:val="24"/>
            <w:szCs w:val="24"/>
          </w:rPr>
          <w:delText xml:space="preserve"> </w:delText>
        </w:r>
        <w:r w:rsidR="00061D97" w:rsidRPr="006F0CEF" w:rsidDel="0012427C">
          <w:rPr>
            <w:rFonts w:ascii="Times New Roman" w:hAnsi="Times New Roman" w:cs="Times New Roman"/>
            <w:color w:val="000000" w:themeColor="text1"/>
            <w:sz w:val="24"/>
            <w:szCs w:val="24"/>
          </w:rPr>
          <w:delText>group</w:delText>
        </w:r>
        <w:r w:rsidR="0068652B" w:rsidRPr="006F0CEF" w:rsidDel="0012427C">
          <w:rPr>
            <w:rFonts w:ascii="Times New Roman" w:hAnsi="Times New Roman" w:cs="Times New Roman"/>
            <w:color w:val="000000" w:themeColor="text1"/>
            <w:sz w:val="24"/>
            <w:szCs w:val="24"/>
          </w:rPr>
          <w:delText>.</w:delText>
        </w:r>
      </w:del>
      <w:ins w:id="554" w:author="Sargsyan, Davit [JRDUS]" w:date="2024-11-03T11:11:00Z">
        <w:r w:rsidR="0012427C">
          <w:rPr>
            <w:rFonts w:ascii="Times New Roman" w:hAnsi="Times New Roman" w:cs="Times New Roman"/>
            <w:color w:val="000000" w:themeColor="text1"/>
            <w:sz w:val="24"/>
            <w:szCs w:val="24"/>
          </w:rPr>
          <w:t>abundance</w:t>
        </w:r>
      </w:ins>
      <w:ins w:id="555" w:author="Sargsyan, Davit [JRDUS]" w:date="2024-11-03T11:12:00Z">
        <w:r w:rsidR="0012427C">
          <w:rPr>
            <w:rFonts w:ascii="Times New Roman" w:hAnsi="Times New Roman" w:cs="Times New Roman"/>
            <w:color w:val="000000" w:themeColor="text1"/>
            <w:sz w:val="24"/>
            <w:szCs w:val="24"/>
          </w:rPr>
          <w:t>s</w:t>
        </w:r>
      </w:ins>
      <w:ins w:id="556" w:author="Sargsyan, Davit [JRDUS]" w:date="2024-11-03T11:11:00Z">
        <w:r w:rsidR="0012427C">
          <w:rPr>
            <w:rFonts w:ascii="Times New Roman" w:hAnsi="Times New Roman" w:cs="Times New Roman"/>
            <w:color w:val="000000" w:themeColor="text1"/>
            <w:sz w:val="24"/>
            <w:szCs w:val="24"/>
          </w:rPr>
          <w:t xml:space="preserve"> were </w:t>
        </w:r>
      </w:ins>
      <w:ins w:id="557" w:author="Sargsyan, Davit [JRDUS]" w:date="2024-11-03T11:12:00Z">
        <w:r w:rsidR="0012427C">
          <w:rPr>
            <w:rFonts w:ascii="Times New Roman" w:hAnsi="Times New Roman" w:cs="Times New Roman"/>
            <w:color w:val="000000" w:themeColor="text1"/>
            <w:sz w:val="24"/>
            <w:szCs w:val="24"/>
          </w:rPr>
          <w:t xml:space="preserve">significantly </w:t>
        </w:r>
      </w:ins>
      <w:ins w:id="558" w:author="Sargsyan, Davit [JRDUS]" w:date="2024-11-03T11:11:00Z">
        <w:r w:rsidR="0012427C">
          <w:rPr>
            <w:rFonts w:ascii="Times New Roman" w:hAnsi="Times New Roman" w:cs="Times New Roman"/>
            <w:color w:val="000000" w:themeColor="text1"/>
            <w:sz w:val="24"/>
            <w:szCs w:val="24"/>
          </w:rPr>
          <w:t>lower</w:t>
        </w:r>
      </w:ins>
      <w:ins w:id="559" w:author="Sargsyan, Davit [JRDUS]" w:date="2024-11-03T11:12:00Z">
        <w:r w:rsidR="0012427C">
          <w:rPr>
            <w:rFonts w:ascii="Times New Roman" w:hAnsi="Times New Roman" w:cs="Times New Roman"/>
            <w:color w:val="000000" w:themeColor="text1"/>
            <w:sz w:val="24"/>
            <w:szCs w:val="24"/>
          </w:rPr>
          <w:t xml:space="preserve"> in the control diet group</w:t>
        </w:r>
      </w:ins>
      <w:ins w:id="560" w:author="Sargsyan, Davit [JRDUS]" w:date="2024-11-03T11:11:00Z">
        <w:r w:rsidR="0012427C">
          <w:rPr>
            <w:rFonts w:ascii="Times New Roman" w:hAnsi="Times New Roman" w:cs="Times New Roman"/>
            <w:color w:val="000000" w:themeColor="text1"/>
            <w:sz w:val="24"/>
            <w:szCs w:val="24"/>
          </w:rPr>
          <w:t xml:space="preserve"> compared to the PEITC group.</w:t>
        </w:r>
      </w:ins>
    </w:p>
    <w:p w14:paraId="558C88F9" w14:textId="05BEE193" w:rsidR="0068652B" w:rsidRPr="006F0CEF" w:rsidRDefault="0068652B" w:rsidP="00A43D9D">
      <w:pPr>
        <w:pStyle w:val="Heading2"/>
        <w:rPr>
          <w:rFonts w:ascii="Times New Roman" w:hAnsi="Times New Roman" w:cs="Times New Roman"/>
          <w:color w:val="000000" w:themeColor="text1"/>
        </w:rPr>
      </w:pPr>
      <w:bookmarkStart w:id="561" w:name="_Toc179148172"/>
      <w:r w:rsidRPr="006F0CEF">
        <w:rPr>
          <w:rFonts w:ascii="Times New Roman" w:hAnsi="Times New Roman" w:cs="Times New Roman"/>
          <w:color w:val="000000" w:themeColor="text1"/>
        </w:rPr>
        <w:t xml:space="preserve">3.5 </w:t>
      </w:r>
      <w:ins w:id="562" w:author="Sargsyan, Davit [JRDUS]" w:date="2024-11-03T11:13:00Z">
        <w:r w:rsidR="00243CD3">
          <w:rPr>
            <w:rFonts w:ascii="Times New Roman" w:hAnsi="Times New Roman" w:cs="Times New Roman"/>
            <w:color w:val="000000" w:themeColor="text1"/>
          </w:rPr>
          <w:t xml:space="preserve">Cranberry and </w:t>
        </w:r>
      </w:ins>
      <w:r w:rsidRPr="006F0CEF">
        <w:rPr>
          <w:rFonts w:ascii="Times New Roman" w:hAnsi="Times New Roman" w:cs="Times New Roman"/>
          <w:color w:val="000000" w:themeColor="text1"/>
        </w:rPr>
        <w:t xml:space="preserve">PEITC </w:t>
      </w:r>
      <w:del w:id="563" w:author="Sargsyan, Davit [JRDUS]" w:date="2024-11-03T11:13:00Z">
        <w:r w:rsidRPr="006F0CEF" w:rsidDel="00243CD3">
          <w:rPr>
            <w:rFonts w:ascii="Times New Roman" w:hAnsi="Times New Roman" w:cs="Times New Roman"/>
            <w:color w:val="000000" w:themeColor="text1"/>
          </w:rPr>
          <w:delText>and cranberry feeding</w:delText>
        </w:r>
      </w:del>
      <w:ins w:id="564" w:author="Sargsyan, Davit [JRDUS]" w:date="2024-11-03T11:13:00Z">
        <w:r w:rsidR="00243CD3">
          <w:rPr>
            <w:rFonts w:ascii="Times New Roman" w:hAnsi="Times New Roman" w:cs="Times New Roman"/>
            <w:color w:val="000000" w:themeColor="text1"/>
          </w:rPr>
          <w:t>additives</w:t>
        </w:r>
      </w:ins>
      <w:r w:rsidRPr="006F0CEF">
        <w:rPr>
          <w:rFonts w:ascii="Times New Roman" w:hAnsi="Times New Roman" w:cs="Times New Roman"/>
          <w:color w:val="000000" w:themeColor="text1"/>
        </w:rPr>
        <w:t xml:space="preserve"> partially </w:t>
      </w:r>
      <w:ins w:id="565" w:author="Sargsyan, Davit [JRDUS]" w:date="2024-11-03T11:14:00Z">
        <w:r w:rsidR="00243CD3">
          <w:rPr>
            <w:rFonts w:ascii="Times New Roman" w:hAnsi="Times New Roman" w:cs="Times New Roman"/>
            <w:color w:val="000000" w:themeColor="text1"/>
          </w:rPr>
          <w:t>preserved metabolomi</w:t>
        </w:r>
      </w:ins>
      <w:ins w:id="566" w:author="Sargsyan, Davit [JRDUS]" w:date="2024-11-03T11:15:00Z">
        <w:r w:rsidR="00243CD3">
          <w:rPr>
            <w:rFonts w:ascii="Times New Roman" w:hAnsi="Times New Roman" w:cs="Times New Roman"/>
            <w:color w:val="000000" w:themeColor="text1"/>
          </w:rPr>
          <w:t>c</w:t>
        </w:r>
      </w:ins>
      <w:ins w:id="567" w:author="Sargsyan, Davit [JRDUS]" w:date="2024-11-03T11:14:00Z">
        <w:r w:rsidR="00243CD3">
          <w:rPr>
            <w:rFonts w:ascii="Times New Roman" w:hAnsi="Times New Roman" w:cs="Times New Roman"/>
            <w:color w:val="000000" w:themeColor="text1"/>
          </w:rPr>
          <w:t xml:space="preserve"> profiles </w:t>
        </w:r>
      </w:ins>
      <w:proofErr w:type="spellStart"/>
      <w:ins w:id="568" w:author="Sargsyan, Davit [JRDUS]" w:date="2024-11-03T11:15:00Z">
        <w:r w:rsidR="00243CD3">
          <w:rPr>
            <w:rFonts w:ascii="Times New Roman" w:hAnsi="Times New Roman" w:cs="Times New Roman"/>
            <w:color w:val="000000" w:themeColor="text1"/>
          </w:rPr>
          <w:t>in</w:t>
        </w:r>
      </w:ins>
      <w:del w:id="569" w:author="Sargsyan, Davit [JRDUS]" w:date="2024-11-03T11:13:00Z">
        <w:r w:rsidRPr="006F0CEF" w:rsidDel="00243CD3">
          <w:rPr>
            <w:rFonts w:ascii="Times New Roman" w:hAnsi="Times New Roman" w:cs="Times New Roman"/>
            <w:color w:val="000000" w:themeColor="text1"/>
          </w:rPr>
          <w:delText xml:space="preserve">reverse </w:delText>
        </w:r>
      </w:del>
      <w:r w:rsidRPr="006F0CEF">
        <w:rPr>
          <w:rFonts w:ascii="Times New Roman" w:hAnsi="Times New Roman" w:cs="Times New Roman"/>
          <w:color w:val="000000" w:themeColor="text1"/>
        </w:rPr>
        <w:t>the</w:t>
      </w:r>
      <w:proofErr w:type="spellEnd"/>
      <w:r w:rsidRPr="006F0CEF">
        <w:rPr>
          <w:rFonts w:ascii="Times New Roman" w:hAnsi="Times New Roman" w:cs="Times New Roman"/>
          <w:color w:val="000000" w:themeColor="text1"/>
        </w:rPr>
        <w:t xml:space="preserve"> DSS-</w:t>
      </w:r>
      <w:del w:id="570" w:author="Sargsyan, Davit [JRDUS]" w:date="2024-11-03T11:14:00Z">
        <w:r w:rsidRPr="006F0CEF" w:rsidDel="00243CD3">
          <w:rPr>
            <w:rFonts w:ascii="Times New Roman" w:hAnsi="Times New Roman" w:cs="Times New Roman"/>
            <w:color w:val="000000" w:themeColor="text1"/>
          </w:rPr>
          <w:delText xml:space="preserve">induced </w:delText>
        </w:r>
      </w:del>
      <w:ins w:id="571" w:author="Sargsyan, Davit [JRDUS]" w:date="2024-11-03T11:14:00Z">
        <w:r w:rsidR="00243CD3">
          <w:rPr>
            <w:rFonts w:ascii="Times New Roman" w:hAnsi="Times New Roman" w:cs="Times New Roman"/>
            <w:color w:val="000000" w:themeColor="text1"/>
          </w:rPr>
          <w:t>treated mice</w:t>
        </w:r>
      </w:ins>
      <w:del w:id="572" w:author="Sargsyan, Davit [JRDUS]" w:date="2024-11-03T11:14:00Z">
        <w:r w:rsidRPr="006F0CEF" w:rsidDel="00243CD3">
          <w:rPr>
            <w:rFonts w:ascii="Times New Roman" w:hAnsi="Times New Roman" w:cs="Times New Roman"/>
            <w:color w:val="000000" w:themeColor="text1"/>
          </w:rPr>
          <w:delText>changes in fecal metabolome</w:delText>
        </w:r>
      </w:del>
      <w:bookmarkEnd w:id="561"/>
    </w:p>
    <w:p w14:paraId="0B6FA1F6" w14:textId="0F12356B" w:rsidR="0068652B" w:rsidRPr="006F0CEF" w:rsidRDefault="0068652B" w:rsidP="0068652B">
      <w:pPr>
        <w:rPr>
          <w:rFonts w:ascii="Times New Roman" w:hAnsi="Times New Roman" w:cs="Times New Roman"/>
          <w:color w:val="000000" w:themeColor="text1"/>
          <w:sz w:val="24"/>
          <w:szCs w:val="24"/>
        </w:rPr>
      </w:pPr>
      <w:del w:id="573" w:author="Sargsyan, Davit [JRDUS]" w:date="2024-11-03T11:16:00Z">
        <w:r w:rsidRPr="006F0CEF" w:rsidDel="003014B1">
          <w:rPr>
            <w:rFonts w:ascii="Times New Roman" w:hAnsi="Times New Roman" w:cs="Times New Roman"/>
            <w:color w:val="000000" w:themeColor="text1"/>
            <w:sz w:val="24"/>
            <w:szCs w:val="24"/>
          </w:rPr>
          <w:delText>Metabolomics profiles of</w:delText>
        </w:r>
      </w:del>
      <w:ins w:id="574" w:author="Sargsyan, Davit [JRDUS]" w:date="2024-11-03T11:16:00Z">
        <w:r w:rsidR="003014B1">
          <w:rPr>
            <w:rFonts w:ascii="Times New Roman" w:hAnsi="Times New Roman" w:cs="Times New Roman"/>
            <w:color w:val="000000" w:themeColor="text1"/>
            <w:sz w:val="24"/>
            <w:szCs w:val="24"/>
          </w:rPr>
          <w:t>Fecal samples of the</w:t>
        </w:r>
      </w:ins>
      <w:r w:rsidRPr="006F0CEF">
        <w:rPr>
          <w:rFonts w:ascii="Times New Roman" w:hAnsi="Times New Roman" w:cs="Times New Roman"/>
          <w:color w:val="000000" w:themeColor="text1"/>
          <w:sz w:val="24"/>
          <w:szCs w:val="24"/>
        </w:rPr>
        <w:t xml:space="preserve"> DSS, </w:t>
      </w:r>
      <w:proofErr w:type="spellStart"/>
      <w:ins w:id="575" w:author="Sargsyan, Davit [JRDUS]" w:date="2024-11-03T11:16:00Z">
        <w:r w:rsidR="003014B1">
          <w:rPr>
            <w:rFonts w:ascii="Times New Roman" w:hAnsi="Times New Roman" w:cs="Times New Roman"/>
            <w:color w:val="000000" w:themeColor="text1"/>
            <w:sz w:val="24"/>
            <w:szCs w:val="24"/>
          </w:rPr>
          <w:t>DSS+Cranberry</w:t>
        </w:r>
        <w:proofErr w:type="spellEnd"/>
        <w:r w:rsidR="003014B1">
          <w:rPr>
            <w:rFonts w:ascii="Times New Roman" w:hAnsi="Times New Roman" w:cs="Times New Roman"/>
            <w:color w:val="000000" w:themeColor="text1"/>
            <w:sz w:val="24"/>
            <w:szCs w:val="24"/>
          </w:rPr>
          <w:t xml:space="preserve"> and </w:t>
        </w:r>
      </w:ins>
      <w:del w:id="576" w:author="Sargsyan, Davit [JRDUS]" w:date="2024-11-03T11:16:00Z">
        <w:r w:rsidRPr="006F0CEF" w:rsidDel="003014B1">
          <w:rPr>
            <w:rFonts w:ascii="Times New Roman" w:hAnsi="Times New Roman" w:cs="Times New Roman"/>
            <w:color w:val="000000" w:themeColor="text1"/>
            <w:sz w:val="24"/>
            <w:szCs w:val="24"/>
          </w:rPr>
          <w:delText>DSS</w:delText>
        </w:r>
      </w:del>
      <w:del w:id="577" w:author="Sargsyan, Davit [JRDUS]" w:date="2024-11-03T11:15:00Z">
        <w:r w:rsidRPr="006F0CEF" w:rsidDel="003014B1">
          <w:rPr>
            <w:rFonts w:ascii="Times New Roman" w:hAnsi="Times New Roman" w:cs="Times New Roman"/>
            <w:color w:val="000000" w:themeColor="text1"/>
            <w:sz w:val="24"/>
            <w:szCs w:val="24"/>
          </w:rPr>
          <w:delText xml:space="preserve"> </w:delText>
        </w:r>
      </w:del>
      <w:del w:id="578" w:author="Sargsyan, Davit [JRDUS]" w:date="2024-11-03T11:16:00Z">
        <w:r w:rsidRPr="006F0CEF" w:rsidDel="003014B1">
          <w:rPr>
            <w:rFonts w:ascii="Times New Roman" w:hAnsi="Times New Roman" w:cs="Times New Roman"/>
            <w:color w:val="000000" w:themeColor="text1"/>
            <w:sz w:val="24"/>
            <w:szCs w:val="24"/>
          </w:rPr>
          <w:delText>+</w:delText>
        </w:r>
      </w:del>
      <w:del w:id="579" w:author="Sargsyan, Davit [JRDUS]" w:date="2024-11-03T11:15:00Z">
        <w:r w:rsidRPr="006F0CEF" w:rsidDel="003014B1">
          <w:rPr>
            <w:rFonts w:ascii="Times New Roman" w:hAnsi="Times New Roman" w:cs="Times New Roman"/>
            <w:color w:val="000000" w:themeColor="text1"/>
            <w:sz w:val="24"/>
            <w:szCs w:val="24"/>
          </w:rPr>
          <w:delText xml:space="preserve"> </w:delText>
        </w:r>
      </w:del>
      <w:del w:id="580" w:author="Sargsyan, Davit [JRDUS]" w:date="2024-11-03T11:16:00Z">
        <w:r w:rsidRPr="006F0CEF" w:rsidDel="003014B1">
          <w:rPr>
            <w:rFonts w:ascii="Times New Roman" w:hAnsi="Times New Roman" w:cs="Times New Roman"/>
            <w:color w:val="000000" w:themeColor="text1"/>
            <w:sz w:val="24"/>
            <w:szCs w:val="24"/>
          </w:rPr>
          <w:delText>PEITC</w:delText>
        </w:r>
      </w:del>
      <w:ins w:id="581" w:author="Sargsyan, Davit [JRDUS]" w:date="2024-11-03T11:16:00Z">
        <w:r w:rsidR="003014B1">
          <w:rPr>
            <w:rFonts w:ascii="Times New Roman" w:hAnsi="Times New Roman" w:cs="Times New Roman"/>
            <w:color w:val="000000" w:themeColor="text1"/>
            <w:sz w:val="24"/>
            <w:szCs w:val="24"/>
          </w:rPr>
          <w:t>DSS+PEITC treated mice</w:t>
        </w:r>
      </w:ins>
      <w:ins w:id="582" w:author="Sargsyan, Davit [JRDUS]" w:date="2024-11-03T11:17:00Z">
        <w:r w:rsidR="003014B1">
          <w:rPr>
            <w:rFonts w:ascii="Times New Roman" w:hAnsi="Times New Roman" w:cs="Times New Roman"/>
            <w:color w:val="000000" w:themeColor="text1"/>
            <w:sz w:val="24"/>
            <w:szCs w:val="24"/>
          </w:rPr>
          <w:t xml:space="preserve"> from </w:t>
        </w:r>
      </w:ins>
      <w:ins w:id="583" w:author="Sargsyan, Davit [JRDUS]" w:date="2024-11-03T11:18:00Z">
        <w:r w:rsidR="003014B1">
          <w:rPr>
            <w:rFonts w:ascii="Times New Roman" w:hAnsi="Times New Roman" w:cs="Times New Roman"/>
            <w:color w:val="000000" w:themeColor="text1"/>
            <w:sz w:val="24"/>
            <w:szCs w:val="24"/>
          </w:rPr>
          <w:t xml:space="preserve">Exp03 </w:t>
        </w:r>
      </w:ins>
      <w:ins w:id="584" w:author="Sargsyan, Davit [JRDUS]" w:date="2024-11-03T11:17:00Z">
        <w:r w:rsidR="003014B1">
          <w:rPr>
            <w:rFonts w:ascii="Times New Roman" w:hAnsi="Times New Roman" w:cs="Times New Roman"/>
            <w:color w:val="000000" w:themeColor="text1"/>
            <w:sz w:val="24"/>
            <w:szCs w:val="24"/>
          </w:rPr>
          <w:t>were</w:t>
        </w:r>
      </w:ins>
      <w:del w:id="585" w:author="Sargsyan, Davit [JRDUS]" w:date="2024-11-03T11:17:00Z">
        <w:r w:rsidRPr="006F0CEF" w:rsidDel="003014B1">
          <w:rPr>
            <w:rFonts w:ascii="Times New Roman" w:hAnsi="Times New Roman" w:cs="Times New Roman"/>
            <w:color w:val="000000" w:themeColor="text1"/>
            <w:sz w:val="24"/>
            <w:szCs w:val="24"/>
          </w:rPr>
          <w:delText>, and DSS</w:delText>
        </w:r>
      </w:del>
      <w:del w:id="586" w:author="Sargsyan, Davit [JRDUS]" w:date="2024-11-03T11:15:00Z">
        <w:r w:rsidRPr="006F0CEF" w:rsidDel="003014B1">
          <w:rPr>
            <w:rFonts w:ascii="Times New Roman" w:hAnsi="Times New Roman" w:cs="Times New Roman"/>
            <w:color w:val="000000" w:themeColor="text1"/>
            <w:sz w:val="24"/>
            <w:szCs w:val="24"/>
          </w:rPr>
          <w:delText xml:space="preserve"> </w:delText>
        </w:r>
      </w:del>
      <w:del w:id="587" w:author="Sargsyan, Davit [JRDUS]" w:date="2024-11-03T11:17:00Z">
        <w:r w:rsidRPr="006F0CEF" w:rsidDel="003014B1">
          <w:rPr>
            <w:rFonts w:ascii="Times New Roman" w:hAnsi="Times New Roman" w:cs="Times New Roman"/>
            <w:color w:val="000000" w:themeColor="text1"/>
            <w:sz w:val="24"/>
            <w:szCs w:val="24"/>
          </w:rPr>
          <w:delText>+</w:delText>
        </w:r>
      </w:del>
      <w:del w:id="588" w:author="Sargsyan, Davit [JRDUS]" w:date="2024-11-03T11:15:00Z">
        <w:r w:rsidRPr="006F0CEF" w:rsidDel="003014B1">
          <w:rPr>
            <w:rFonts w:ascii="Times New Roman" w:hAnsi="Times New Roman" w:cs="Times New Roman"/>
            <w:color w:val="000000" w:themeColor="text1"/>
            <w:sz w:val="24"/>
            <w:szCs w:val="24"/>
          </w:rPr>
          <w:delText xml:space="preserve"> </w:delText>
        </w:r>
      </w:del>
      <w:del w:id="589" w:author="Sargsyan, Davit [JRDUS]" w:date="2024-11-03T11:17:00Z">
        <w:r w:rsidRPr="006F0CEF" w:rsidDel="003014B1">
          <w:rPr>
            <w:rFonts w:ascii="Times New Roman" w:hAnsi="Times New Roman" w:cs="Times New Roman"/>
            <w:color w:val="000000" w:themeColor="text1"/>
            <w:sz w:val="24"/>
            <w:szCs w:val="24"/>
          </w:rPr>
          <w:delText>Cranberry treatment group fecal samples</w:delText>
        </w:r>
      </w:del>
      <w:r w:rsidRPr="006F0CEF">
        <w:rPr>
          <w:rFonts w:ascii="Times New Roman" w:hAnsi="Times New Roman" w:cs="Times New Roman"/>
          <w:color w:val="000000" w:themeColor="text1"/>
          <w:sz w:val="24"/>
          <w:szCs w:val="24"/>
        </w:rPr>
        <w:t xml:space="preserve"> collected at weeks 2 and 6 </w:t>
      </w:r>
      <w:del w:id="590" w:author="Sargsyan, Davit [JRDUS]" w:date="2024-11-03T11:17:00Z">
        <w:r w:rsidRPr="006F0CEF" w:rsidDel="003014B1">
          <w:rPr>
            <w:rFonts w:ascii="Times New Roman" w:hAnsi="Times New Roman" w:cs="Times New Roman"/>
            <w:color w:val="000000" w:themeColor="text1"/>
            <w:sz w:val="24"/>
            <w:szCs w:val="24"/>
          </w:rPr>
          <w:delText xml:space="preserve">were </w:delText>
        </w:r>
      </w:del>
      <w:ins w:id="591" w:author="Sargsyan, Davit [JRDUS]" w:date="2024-11-03T11:17:00Z">
        <w:r w:rsidR="003014B1">
          <w:rPr>
            <w:rFonts w:ascii="Times New Roman" w:hAnsi="Times New Roman" w:cs="Times New Roman"/>
            <w:color w:val="000000" w:themeColor="text1"/>
            <w:sz w:val="24"/>
            <w:szCs w:val="24"/>
          </w:rPr>
          <w:t>and</w:t>
        </w:r>
        <w:r w:rsidR="003014B1" w:rsidRPr="006F0CEF">
          <w:rPr>
            <w:rFonts w:ascii="Times New Roman" w:hAnsi="Times New Roman" w:cs="Times New Roman"/>
            <w:color w:val="000000" w:themeColor="text1"/>
            <w:sz w:val="24"/>
            <w:szCs w:val="24"/>
          </w:rPr>
          <w:t xml:space="preserve"> </w:t>
        </w:r>
      </w:ins>
      <w:r w:rsidRPr="006F0CEF">
        <w:rPr>
          <w:rFonts w:ascii="Times New Roman" w:hAnsi="Times New Roman" w:cs="Times New Roman"/>
          <w:color w:val="000000" w:themeColor="text1"/>
          <w:sz w:val="24"/>
          <w:szCs w:val="24"/>
        </w:rPr>
        <w:t xml:space="preserve">analyzed </w:t>
      </w:r>
      <w:del w:id="592" w:author="Sargsyan, Davit [JRDUS]" w:date="2024-11-03T11:17:00Z">
        <w:r w:rsidRPr="006F0CEF" w:rsidDel="003014B1">
          <w:rPr>
            <w:rFonts w:ascii="Times New Roman" w:hAnsi="Times New Roman" w:cs="Times New Roman"/>
            <w:color w:val="000000" w:themeColor="text1"/>
            <w:sz w:val="24"/>
            <w:szCs w:val="24"/>
          </w:rPr>
          <w:delText xml:space="preserve">and </w:delText>
        </w:r>
      </w:del>
      <w:ins w:id="593" w:author="Sargsyan, Davit [JRDUS]" w:date="2024-11-03T11:17:00Z">
        <w:r w:rsidR="003014B1">
          <w:rPr>
            <w:rFonts w:ascii="Times New Roman" w:hAnsi="Times New Roman" w:cs="Times New Roman"/>
            <w:color w:val="000000" w:themeColor="text1"/>
            <w:sz w:val="24"/>
            <w:szCs w:val="24"/>
          </w:rPr>
          <w:t>for</w:t>
        </w:r>
        <w:r w:rsidR="003014B1" w:rsidRPr="006F0CEF">
          <w:rPr>
            <w:rFonts w:ascii="Times New Roman" w:hAnsi="Times New Roman" w:cs="Times New Roman"/>
            <w:color w:val="000000" w:themeColor="text1"/>
            <w:sz w:val="24"/>
            <w:szCs w:val="24"/>
          </w:rPr>
          <w:t xml:space="preserve"> </w:t>
        </w:r>
      </w:ins>
      <w:r w:rsidRPr="006F0CEF">
        <w:rPr>
          <w:rFonts w:ascii="Times New Roman" w:hAnsi="Times New Roman" w:cs="Times New Roman"/>
          <w:color w:val="000000" w:themeColor="text1"/>
          <w:sz w:val="24"/>
          <w:szCs w:val="24"/>
        </w:rPr>
        <w:t>the concentrations of free amino acids, bile acids and SCFA</w:t>
      </w:r>
      <w:del w:id="594" w:author="Sargsyan, Davit [JRDUS]" w:date="2024-11-03T11:17:00Z">
        <w:r w:rsidRPr="006F0CEF" w:rsidDel="003014B1">
          <w:rPr>
            <w:rFonts w:ascii="Times New Roman" w:hAnsi="Times New Roman" w:cs="Times New Roman"/>
            <w:color w:val="000000" w:themeColor="text1"/>
            <w:sz w:val="24"/>
            <w:szCs w:val="24"/>
          </w:rPr>
          <w:delText xml:space="preserve"> were quantified</w:delText>
        </w:r>
      </w:del>
      <w:del w:id="595" w:author="Sargsyan, Davit [JRDUS]" w:date="2024-11-03T11:18:00Z">
        <w:r w:rsidRPr="006F0CEF" w:rsidDel="003014B1">
          <w:rPr>
            <w:rFonts w:ascii="Times New Roman" w:hAnsi="Times New Roman" w:cs="Times New Roman"/>
            <w:color w:val="000000" w:themeColor="text1"/>
            <w:sz w:val="24"/>
            <w:szCs w:val="24"/>
          </w:rPr>
          <w:delText xml:space="preserve"> (Exp</w:delText>
        </w:r>
        <w:r w:rsidR="00D174CF" w:rsidRPr="006F0CEF" w:rsidDel="003014B1">
          <w:rPr>
            <w:rFonts w:ascii="Times New Roman" w:hAnsi="Times New Roman" w:cs="Times New Roman"/>
            <w:color w:val="000000" w:themeColor="text1"/>
            <w:sz w:val="24"/>
            <w:szCs w:val="24"/>
          </w:rPr>
          <w:delText>03</w:delText>
        </w:r>
        <w:r w:rsidRPr="006F0CEF" w:rsidDel="003014B1">
          <w:rPr>
            <w:rFonts w:ascii="Times New Roman" w:hAnsi="Times New Roman" w:cs="Times New Roman"/>
            <w:color w:val="000000" w:themeColor="text1"/>
            <w:sz w:val="24"/>
            <w:szCs w:val="24"/>
          </w:rPr>
          <w:delText xml:space="preserve"> only)</w:delText>
        </w:r>
      </w:del>
      <w:r w:rsidRPr="006F0CEF">
        <w:rPr>
          <w:rFonts w:ascii="Times New Roman" w:hAnsi="Times New Roman" w:cs="Times New Roman"/>
          <w:color w:val="000000" w:themeColor="text1"/>
          <w:sz w:val="24"/>
          <w:szCs w:val="24"/>
        </w:rPr>
        <w:t xml:space="preserve">. </w:t>
      </w:r>
    </w:p>
    <w:p w14:paraId="54A50440" w14:textId="0DD6C411" w:rsidR="0068652B" w:rsidRPr="006F0CEF" w:rsidRDefault="0068652B" w:rsidP="0068652B">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Principal components analysis </w:t>
      </w:r>
      <w:ins w:id="596" w:author="Sargsyan, Davit [JRDUS]" w:date="2024-11-03T11:18:00Z">
        <w:r w:rsidR="003014B1">
          <w:rPr>
            <w:rFonts w:ascii="Times New Roman" w:hAnsi="Times New Roman" w:cs="Times New Roman"/>
            <w:color w:val="000000" w:themeColor="text1"/>
            <w:sz w:val="24"/>
            <w:szCs w:val="24"/>
          </w:rPr>
          <w:t xml:space="preserve">was conducted </w:t>
        </w:r>
      </w:ins>
      <w:ins w:id="597" w:author="Sargsyan, Davit [JRDUS]" w:date="2024-11-03T11:25:00Z">
        <w:r w:rsidR="001F115C">
          <w:rPr>
            <w:rFonts w:ascii="Times New Roman" w:hAnsi="Times New Roman" w:cs="Times New Roman"/>
            <w:color w:val="000000" w:themeColor="text1"/>
            <w:sz w:val="24"/>
            <w:szCs w:val="24"/>
          </w:rPr>
          <w:t>showing</w:t>
        </w:r>
      </w:ins>
      <w:del w:id="598" w:author="Sargsyan, Davit [JRDUS]" w:date="2024-11-03T11:25:00Z">
        <w:r w:rsidRPr="006F0CEF" w:rsidDel="001F115C">
          <w:rPr>
            <w:rFonts w:ascii="Times New Roman" w:hAnsi="Times New Roman" w:cs="Times New Roman"/>
            <w:color w:val="000000" w:themeColor="text1"/>
            <w:sz w:val="24"/>
            <w:szCs w:val="24"/>
          </w:rPr>
          <w:delText>show</w:delText>
        </w:r>
      </w:del>
      <w:del w:id="599" w:author="Sargsyan, Davit [JRDUS]" w:date="2024-11-03T11:18:00Z">
        <w:r w:rsidRPr="006F0CEF" w:rsidDel="003014B1">
          <w:rPr>
            <w:rFonts w:ascii="Times New Roman" w:hAnsi="Times New Roman" w:cs="Times New Roman"/>
            <w:color w:val="000000" w:themeColor="text1"/>
            <w:sz w:val="24"/>
            <w:szCs w:val="24"/>
          </w:rPr>
          <w:delText>ed</w:delText>
        </w:r>
      </w:del>
      <w:r w:rsidRPr="006F0CEF">
        <w:rPr>
          <w:rFonts w:ascii="Times New Roman" w:hAnsi="Times New Roman" w:cs="Times New Roman"/>
          <w:color w:val="000000" w:themeColor="text1"/>
          <w:sz w:val="24"/>
          <w:szCs w:val="24"/>
        </w:rPr>
        <w:t xml:space="preserve"> that </w:t>
      </w:r>
      <w:del w:id="600" w:author="Sargsyan, Davit [JRDUS]" w:date="2024-11-03T11:25:00Z">
        <w:r w:rsidRPr="006F0CEF" w:rsidDel="001F115C">
          <w:rPr>
            <w:rFonts w:ascii="Times New Roman" w:hAnsi="Times New Roman" w:cs="Times New Roman"/>
            <w:color w:val="000000" w:themeColor="text1"/>
            <w:sz w:val="24"/>
            <w:szCs w:val="24"/>
          </w:rPr>
          <w:delText>overall levels</w:delText>
        </w:r>
      </w:del>
      <w:proofErr w:type="gramStart"/>
      <w:ins w:id="601" w:author="Sargsyan, Davit [JRDUS]" w:date="2024-11-03T11:25:00Z">
        <w:r w:rsidR="001F115C">
          <w:rPr>
            <w:rFonts w:ascii="Times New Roman" w:hAnsi="Times New Roman" w:cs="Times New Roman"/>
            <w:color w:val="000000" w:themeColor="text1"/>
            <w:sz w:val="24"/>
            <w:szCs w:val="24"/>
          </w:rPr>
          <w:t>concentrati</w:t>
        </w:r>
      </w:ins>
      <w:ins w:id="602" w:author="Sargsyan, Davit [JRDUS]" w:date="2024-11-03T11:26:00Z">
        <w:r w:rsidR="001F115C">
          <w:rPr>
            <w:rFonts w:ascii="Times New Roman" w:hAnsi="Times New Roman" w:cs="Times New Roman"/>
            <w:color w:val="000000" w:themeColor="text1"/>
            <w:sz w:val="24"/>
            <w:szCs w:val="24"/>
          </w:rPr>
          <w:t xml:space="preserve">ons </w:t>
        </w:r>
      </w:ins>
      <w:r w:rsidRPr="006F0CEF">
        <w:rPr>
          <w:rFonts w:ascii="Times New Roman" w:hAnsi="Times New Roman" w:cs="Times New Roman"/>
          <w:color w:val="000000" w:themeColor="text1"/>
          <w:sz w:val="24"/>
          <w:szCs w:val="24"/>
        </w:rPr>
        <w:t xml:space="preserve"> of</w:t>
      </w:r>
      <w:proofErr w:type="gramEnd"/>
      <w:r w:rsidRPr="006F0CEF">
        <w:rPr>
          <w:rFonts w:ascii="Times New Roman" w:hAnsi="Times New Roman" w:cs="Times New Roman"/>
          <w:color w:val="000000" w:themeColor="text1"/>
          <w:sz w:val="24"/>
          <w:szCs w:val="24"/>
        </w:rPr>
        <w:t xml:space="preserve"> all but one (taurine) amino acids were </w:t>
      </w:r>
      <w:del w:id="603" w:author="Sargsyan, Davit [JRDUS]" w:date="2024-11-03T11:26:00Z">
        <w:r w:rsidRPr="006F0CEF" w:rsidDel="001F115C">
          <w:rPr>
            <w:rFonts w:ascii="Times New Roman" w:hAnsi="Times New Roman" w:cs="Times New Roman"/>
            <w:color w:val="000000" w:themeColor="text1"/>
            <w:sz w:val="24"/>
            <w:szCs w:val="24"/>
          </w:rPr>
          <w:delText xml:space="preserve">elevated </w:delText>
        </w:r>
      </w:del>
      <w:ins w:id="604" w:author="Sargsyan, Davit [JRDUS]" w:date="2024-11-03T11:26:00Z">
        <w:r w:rsidR="001F115C">
          <w:rPr>
            <w:rFonts w:ascii="Times New Roman" w:hAnsi="Times New Roman" w:cs="Times New Roman"/>
            <w:color w:val="000000" w:themeColor="text1"/>
            <w:sz w:val="24"/>
            <w:szCs w:val="24"/>
          </w:rPr>
          <w:t>higher</w:t>
        </w:r>
        <w:r w:rsidR="001F115C" w:rsidRPr="006F0CEF">
          <w:rPr>
            <w:rFonts w:ascii="Times New Roman" w:hAnsi="Times New Roman" w:cs="Times New Roman"/>
            <w:color w:val="000000" w:themeColor="text1"/>
            <w:sz w:val="24"/>
            <w:szCs w:val="24"/>
          </w:rPr>
          <w:t xml:space="preserve"> </w:t>
        </w:r>
      </w:ins>
      <w:r w:rsidRPr="006F0CEF">
        <w:rPr>
          <w:rFonts w:ascii="Times New Roman" w:hAnsi="Times New Roman" w:cs="Times New Roman"/>
          <w:color w:val="000000" w:themeColor="text1"/>
          <w:sz w:val="24"/>
          <w:szCs w:val="24"/>
        </w:rPr>
        <w:t xml:space="preserve">in the </w:t>
      </w:r>
      <w:proofErr w:type="spellStart"/>
      <w:ins w:id="605" w:author="Sargsyan, Davit [JRDUS]" w:date="2024-11-03T11:26:00Z">
        <w:r w:rsidR="001F115C">
          <w:rPr>
            <w:rFonts w:ascii="Times New Roman" w:hAnsi="Times New Roman" w:cs="Times New Roman"/>
            <w:color w:val="000000" w:themeColor="text1"/>
            <w:sz w:val="24"/>
            <w:szCs w:val="24"/>
          </w:rPr>
          <w:t>DSS+</w:t>
        </w:r>
      </w:ins>
      <w:r w:rsidRPr="006F0CEF">
        <w:rPr>
          <w:rFonts w:ascii="Times New Roman" w:hAnsi="Times New Roman" w:cs="Times New Roman"/>
          <w:color w:val="000000" w:themeColor="text1"/>
          <w:sz w:val="24"/>
          <w:szCs w:val="24"/>
        </w:rPr>
        <w:t>Cranberry</w:t>
      </w:r>
      <w:proofErr w:type="spellEnd"/>
      <w:r w:rsidRPr="006F0CEF">
        <w:rPr>
          <w:rFonts w:ascii="Times New Roman" w:hAnsi="Times New Roman" w:cs="Times New Roman"/>
          <w:color w:val="000000" w:themeColor="text1"/>
          <w:sz w:val="24"/>
          <w:szCs w:val="24"/>
        </w:rPr>
        <w:t xml:space="preserve"> diet group (Figure </w:t>
      </w:r>
      <w:del w:id="606" w:author="Sargsyan, Davit [JRDUS]" w:date="2024-10-27T14:06:00Z">
        <w:r w:rsidR="009068C3" w:rsidRPr="006F0CEF" w:rsidDel="003750B4">
          <w:rPr>
            <w:rFonts w:ascii="Times New Roman" w:hAnsi="Times New Roman" w:cs="Times New Roman"/>
            <w:color w:val="000000" w:themeColor="text1"/>
            <w:sz w:val="24"/>
            <w:szCs w:val="24"/>
          </w:rPr>
          <w:delText>1</w:delText>
        </w:r>
        <w:r w:rsidR="00693813" w:rsidRPr="006F0CEF" w:rsidDel="003750B4">
          <w:rPr>
            <w:rFonts w:ascii="Times New Roman" w:hAnsi="Times New Roman" w:cs="Times New Roman"/>
            <w:color w:val="000000" w:themeColor="text1"/>
            <w:sz w:val="24"/>
            <w:szCs w:val="24"/>
          </w:rPr>
          <w:delText>1</w:delText>
        </w:r>
      </w:del>
      <w:ins w:id="607" w:author="Sargsyan, Davit [JRDUS]" w:date="2024-10-27T14:06:00Z">
        <w:r w:rsidR="003750B4">
          <w:rPr>
            <w:rFonts w:ascii="Times New Roman" w:hAnsi="Times New Roman" w:cs="Times New Roman"/>
            <w:color w:val="000000" w:themeColor="text1"/>
            <w:sz w:val="24"/>
            <w:szCs w:val="24"/>
          </w:rPr>
          <w:t>10</w:t>
        </w:r>
      </w:ins>
      <w:r w:rsidR="009068C3" w:rsidRPr="006F0CEF">
        <w:rPr>
          <w:rFonts w:ascii="Times New Roman" w:hAnsi="Times New Roman" w:cs="Times New Roman"/>
          <w:color w:val="000000" w:themeColor="text1"/>
          <w:sz w:val="24"/>
          <w:szCs w:val="24"/>
        </w:rPr>
        <w:t>A</w:t>
      </w:r>
      <w:r w:rsidRPr="006F0CEF">
        <w:rPr>
          <w:rFonts w:ascii="Times New Roman" w:hAnsi="Times New Roman" w:cs="Times New Roman"/>
          <w:color w:val="000000" w:themeColor="text1"/>
          <w:sz w:val="24"/>
          <w:szCs w:val="24"/>
        </w:rPr>
        <w:t xml:space="preserve">). However, for bile acids genotype rather than diet played a bigger role, with higher </w:t>
      </w:r>
      <w:del w:id="608" w:author="Sargsyan, Davit [JRDUS]" w:date="2024-11-03T11:38:00Z">
        <w:r w:rsidRPr="006F0CEF" w:rsidDel="00A919D9">
          <w:rPr>
            <w:rFonts w:ascii="Times New Roman" w:hAnsi="Times New Roman" w:cs="Times New Roman"/>
            <w:color w:val="000000" w:themeColor="text1"/>
            <w:sz w:val="24"/>
            <w:szCs w:val="24"/>
          </w:rPr>
          <w:delText xml:space="preserve">production </w:delText>
        </w:r>
      </w:del>
      <w:ins w:id="609" w:author="Sargsyan, Davit [JRDUS]" w:date="2024-11-03T11:38:00Z">
        <w:r w:rsidR="00A919D9">
          <w:rPr>
            <w:rFonts w:ascii="Times New Roman" w:hAnsi="Times New Roman" w:cs="Times New Roman"/>
            <w:color w:val="000000" w:themeColor="text1"/>
            <w:sz w:val="24"/>
            <w:szCs w:val="24"/>
          </w:rPr>
          <w:t>concentrations</w:t>
        </w:r>
        <w:r w:rsidR="00A919D9" w:rsidRPr="006F0CEF">
          <w:rPr>
            <w:rFonts w:ascii="Times New Roman" w:hAnsi="Times New Roman" w:cs="Times New Roman"/>
            <w:color w:val="000000" w:themeColor="text1"/>
            <w:sz w:val="24"/>
            <w:szCs w:val="24"/>
          </w:rPr>
          <w:t xml:space="preserve"> </w:t>
        </w:r>
      </w:ins>
      <w:r w:rsidRPr="006F0CEF">
        <w:rPr>
          <w:rFonts w:ascii="Times New Roman" w:hAnsi="Times New Roman" w:cs="Times New Roman"/>
          <w:color w:val="000000" w:themeColor="text1"/>
          <w:sz w:val="24"/>
          <w:szCs w:val="24"/>
        </w:rPr>
        <w:t>of all bile acids</w:t>
      </w:r>
      <w:ins w:id="610" w:author="Sargsyan, Davit [JRDUS]" w:date="2024-11-03T11:39:00Z">
        <w:r w:rsidR="00A919D9">
          <w:rPr>
            <w:rFonts w:ascii="Times New Roman" w:hAnsi="Times New Roman" w:cs="Times New Roman"/>
            <w:color w:val="000000" w:themeColor="text1"/>
            <w:sz w:val="24"/>
            <w:szCs w:val="24"/>
          </w:rPr>
          <w:t xml:space="preserve">, </w:t>
        </w:r>
      </w:ins>
      <w:del w:id="611" w:author="Sargsyan, Davit [JRDUS]" w:date="2024-11-03T11:39:00Z">
        <w:r w:rsidRPr="006F0CEF" w:rsidDel="00A919D9">
          <w:rPr>
            <w:rFonts w:ascii="Times New Roman" w:hAnsi="Times New Roman" w:cs="Times New Roman"/>
            <w:color w:val="000000" w:themeColor="text1"/>
            <w:sz w:val="24"/>
            <w:szCs w:val="24"/>
          </w:rPr>
          <w:delText xml:space="preserve"> </w:delText>
        </w:r>
      </w:del>
      <w:ins w:id="612" w:author="Sargsyan, Davit [JRDUS]" w:date="2024-11-03T11:39:00Z">
        <w:r w:rsidR="00A919D9">
          <w:rPr>
            <w:rFonts w:ascii="Times New Roman" w:hAnsi="Times New Roman" w:cs="Times New Roman"/>
            <w:color w:val="000000" w:themeColor="text1"/>
            <w:sz w:val="24"/>
            <w:szCs w:val="24"/>
          </w:rPr>
          <w:t xml:space="preserve">specifically, </w:t>
        </w:r>
        <w:r w:rsidR="00A919D9" w:rsidRPr="006F0CEF">
          <w:rPr>
            <w:rFonts w:ascii="Times New Roman" w:hAnsi="Times New Roman" w:cs="Times New Roman"/>
            <w:color w:val="000000" w:themeColor="text1"/>
            <w:sz w:val="24"/>
            <w:szCs w:val="24"/>
          </w:rPr>
          <w:t>LCA</w:t>
        </w:r>
        <w:r w:rsidR="00A919D9" w:rsidRPr="006F0CEF">
          <w:rPr>
            <w:rFonts w:ascii="Times New Roman" w:hAnsi="Times New Roman" w:cs="Times New Roman"/>
            <w:color w:val="000000" w:themeColor="text1"/>
            <w:sz w:val="24"/>
            <w:szCs w:val="24"/>
          </w:rPr>
          <w:t>, DCA, MCA, CDCA, GDCA and GCDCA</w:t>
        </w:r>
        <w:r w:rsidR="00A919D9">
          <w:rPr>
            <w:rFonts w:ascii="Times New Roman" w:hAnsi="Times New Roman" w:cs="Times New Roman"/>
            <w:color w:val="000000" w:themeColor="text1"/>
            <w:sz w:val="24"/>
            <w:szCs w:val="24"/>
          </w:rPr>
          <w:t xml:space="preserve"> </w:t>
        </w:r>
      </w:ins>
      <w:ins w:id="613" w:author="Sargsyan, Davit [JRDUS]" w:date="2024-11-03T11:38:00Z">
        <w:r w:rsidR="00A919D9">
          <w:rPr>
            <w:rFonts w:ascii="Times New Roman" w:hAnsi="Times New Roman" w:cs="Times New Roman"/>
            <w:color w:val="000000" w:themeColor="text1"/>
            <w:sz w:val="24"/>
            <w:szCs w:val="24"/>
          </w:rPr>
          <w:t xml:space="preserve">detected </w:t>
        </w:r>
      </w:ins>
      <w:r w:rsidRPr="006F0CEF">
        <w:rPr>
          <w:rFonts w:ascii="Times New Roman" w:hAnsi="Times New Roman" w:cs="Times New Roman"/>
          <w:color w:val="000000" w:themeColor="text1"/>
          <w:sz w:val="24"/>
          <w:szCs w:val="24"/>
        </w:rPr>
        <w:t xml:space="preserve">in the </w:t>
      </w:r>
      <w:proofErr w:type="spellStart"/>
      <w:r w:rsidRPr="006F0CEF">
        <w:rPr>
          <w:rFonts w:ascii="Times New Roman" w:hAnsi="Times New Roman" w:cs="Times New Roman"/>
          <w:color w:val="000000" w:themeColor="text1"/>
          <w:sz w:val="24"/>
          <w:szCs w:val="24"/>
        </w:rPr>
        <w:t>Nrf</w:t>
      </w:r>
      <w:proofErr w:type="spellEnd"/>
      <w:r w:rsidRPr="006F0CEF">
        <w:rPr>
          <w:rFonts w:ascii="Times New Roman" w:hAnsi="Times New Roman" w:cs="Times New Roman"/>
          <w:color w:val="000000" w:themeColor="text1"/>
          <w:sz w:val="24"/>
          <w:szCs w:val="24"/>
        </w:rPr>
        <w:t xml:space="preserve"> KO </w:t>
      </w:r>
      <w:del w:id="614" w:author="Sargsyan, Davit [JRDUS]" w:date="2024-11-03T11:40:00Z">
        <w:r w:rsidRPr="006F0CEF" w:rsidDel="00A919D9">
          <w:rPr>
            <w:rFonts w:ascii="Times New Roman" w:hAnsi="Times New Roman" w:cs="Times New Roman"/>
            <w:color w:val="000000" w:themeColor="text1"/>
            <w:sz w:val="24"/>
            <w:szCs w:val="24"/>
          </w:rPr>
          <w:delText>and especially increase of LCA, DCA, MCA, CDCA, GDCA and GCDCA driving the separation between the two genotypes</w:delText>
        </w:r>
      </w:del>
      <w:ins w:id="615" w:author="Sargsyan, Davit [JRDUS]" w:date="2024-11-03T11:40:00Z">
        <w:r w:rsidR="00A919D9">
          <w:rPr>
            <w:rFonts w:ascii="Times New Roman" w:hAnsi="Times New Roman" w:cs="Times New Roman"/>
            <w:color w:val="000000" w:themeColor="text1"/>
            <w:sz w:val="24"/>
            <w:szCs w:val="24"/>
          </w:rPr>
          <w:t>compared to WT</w:t>
        </w:r>
      </w:ins>
      <w:r w:rsidRPr="006F0CEF">
        <w:rPr>
          <w:rFonts w:ascii="Times New Roman" w:hAnsi="Times New Roman" w:cs="Times New Roman"/>
          <w:color w:val="000000" w:themeColor="text1"/>
          <w:sz w:val="24"/>
          <w:szCs w:val="24"/>
        </w:rPr>
        <w:t xml:space="preserve"> (</w:t>
      </w:r>
      <w:r w:rsidR="0040076B" w:rsidRPr="006F0CEF">
        <w:rPr>
          <w:rFonts w:ascii="Times New Roman" w:hAnsi="Times New Roman" w:cs="Times New Roman"/>
          <w:color w:val="000000" w:themeColor="text1"/>
          <w:sz w:val="24"/>
          <w:szCs w:val="24"/>
        </w:rPr>
        <w:t xml:space="preserve">Figure </w:t>
      </w:r>
      <w:del w:id="616" w:author="Sargsyan, Davit [JRDUS]" w:date="2024-10-27T14:06:00Z">
        <w:r w:rsidR="009068C3" w:rsidRPr="006F0CEF" w:rsidDel="003750B4">
          <w:rPr>
            <w:rFonts w:ascii="Times New Roman" w:hAnsi="Times New Roman" w:cs="Times New Roman"/>
            <w:color w:val="000000" w:themeColor="text1"/>
            <w:sz w:val="24"/>
            <w:szCs w:val="24"/>
          </w:rPr>
          <w:delText>1</w:delText>
        </w:r>
        <w:r w:rsidR="007E531B" w:rsidRPr="006F0CEF" w:rsidDel="003750B4">
          <w:rPr>
            <w:rFonts w:ascii="Times New Roman" w:hAnsi="Times New Roman" w:cs="Times New Roman"/>
            <w:color w:val="000000" w:themeColor="text1"/>
            <w:sz w:val="24"/>
            <w:szCs w:val="24"/>
          </w:rPr>
          <w:delText>1</w:delText>
        </w:r>
      </w:del>
      <w:ins w:id="617" w:author="Sargsyan, Davit [JRDUS]" w:date="2024-10-27T14:06:00Z">
        <w:r w:rsidR="003750B4">
          <w:rPr>
            <w:rFonts w:ascii="Times New Roman" w:hAnsi="Times New Roman" w:cs="Times New Roman"/>
            <w:color w:val="000000" w:themeColor="text1"/>
            <w:sz w:val="24"/>
            <w:szCs w:val="24"/>
          </w:rPr>
          <w:t>10</w:t>
        </w:r>
      </w:ins>
      <w:r w:rsidR="009068C3" w:rsidRPr="006F0CEF">
        <w:rPr>
          <w:rFonts w:ascii="Times New Roman" w:hAnsi="Times New Roman" w:cs="Times New Roman"/>
          <w:color w:val="000000" w:themeColor="text1"/>
          <w:sz w:val="24"/>
          <w:szCs w:val="24"/>
        </w:rPr>
        <w:t>B</w:t>
      </w:r>
      <w:r w:rsidRPr="006F0CEF">
        <w:rPr>
          <w:rFonts w:ascii="Times New Roman" w:hAnsi="Times New Roman" w:cs="Times New Roman"/>
          <w:color w:val="000000" w:themeColor="text1"/>
          <w:sz w:val="24"/>
          <w:szCs w:val="24"/>
        </w:rPr>
        <w:t xml:space="preserve">). </w:t>
      </w:r>
    </w:p>
    <w:p w14:paraId="0F97F177" w14:textId="3C49818E" w:rsidR="0068652B" w:rsidRPr="006F0CEF" w:rsidRDefault="00A919D9" w:rsidP="0068652B">
      <w:pPr>
        <w:rPr>
          <w:rFonts w:ascii="Times New Roman" w:hAnsi="Times New Roman" w:cs="Times New Roman"/>
          <w:color w:val="000000" w:themeColor="text1"/>
          <w:sz w:val="24"/>
          <w:szCs w:val="24"/>
        </w:rPr>
      </w:pPr>
      <w:ins w:id="618" w:author="Sargsyan, Davit [JRDUS]" w:date="2024-11-03T11:41:00Z">
        <w:r>
          <w:rPr>
            <w:rFonts w:ascii="Times New Roman" w:hAnsi="Times New Roman" w:cs="Times New Roman"/>
            <w:color w:val="000000" w:themeColor="text1"/>
            <w:sz w:val="24"/>
            <w:szCs w:val="24"/>
          </w:rPr>
          <w:t>First few principal components were used as explanatory variables in</w:t>
        </w:r>
      </w:ins>
      <w:ins w:id="619" w:author="Sargsyan, Davit [JRDUS]" w:date="2024-11-03T11:40:00Z">
        <w:r>
          <w:rPr>
            <w:rFonts w:ascii="Times New Roman" w:hAnsi="Times New Roman" w:cs="Times New Roman"/>
            <w:color w:val="000000" w:themeColor="text1"/>
            <w:sz w:val="24"/>
            <w:szCs w:val="24"/>
          </w:rPr>
          <w:t xml:space="preserve"> </w:t>
        </w:r>
      </w:ins>
      <w:del w:id="620" w:author="Sargsyan, Davit [JRDUS]" w:date="2024-11-03T11:41:00Z">
        <w:r w:rsidR="0068652B" w:rsidRPr="006F0CEF" w:rsidDel="00A919D9">
          <w:rPr>
            <w:rFonts w:ascii="Times New Roman" w:hAnsi="Times New Roman" w:cs="Times New Roman"/>
            <w:color w:val="000000" w:themeColor="text1"/>
            <w:sz w:val="24"/>
            <w:szCs w:val="24"/>
          </w:rPr>
          <w:delText xml:space="preserve">Multinomial </w:delText>
        </w:r>
      </w:del>
      <w:ins w:id="621" w:author="Sargsyan, Davit [JRDUS]" w:date="2024-11-03T11:41:00Z">
        <w:r>
          <w:rPr>
            <w:rFonts w:ascii="Times New Roman" w:hAnsi="Times New Roman" w:cs="Times New Roman"/>
            <w:color w:val="000000" w:themeColor="text1"/>
            <w:sz w:val="24"/>
            <w:szCs w:val="24"/>
          </w:rPr>
          <w:t>m</w:t>
        </w:r>
        <w:r w:rsidRPr="006F0CEF">
          <w:rPr>
            <w:rFonts w:ascii="Times New Roman" w:hAnsi="Times New Roman" w:cs="Times New Roman"/>
            <w:color w:val="000000" w:themeColor="text1"/>
            <w:sz w:val="24"/>
            <w:szCs w:val="24"/>
          </w:rPr>
          <w:t xml:space="preserve">ultinomial </w:t>
        </w:r>
      </w:ins>
      <w:r w:rsidR="0068652B" w:rsidRPr="006F0CEF">
        <w:rPr>
          <w:rFonts w:ascii="Times New Roman" w:hAnsi="Times New Roman" w:cs="Times New Roman"/>
          <w:color w:val="000000" w:themeColor="text1"/>
          <w:sz w:val="24"/>
          <w:szCs w:val="24"/>
        </w:rPr>
        <w:t xml:space="preserve">regression models </w:t>
      </w:r>
      <w:del w:id="622" w:author="Sargsyan, Davit [JRDUS]" w:date="2024-11-03T11:42:00Z">
        <w:r w:rsidR="0068652B" w:rsidRPr="006F0CEF" w:rsidDel="00A919D9">
          <w:rPr>
            <w:rFonts w:ascii="Times New Roman" w:hAnsi="Times New Roman" w:cs="Times New Roman"/>
            <w:color w:val="000000" w:themeColor="text1"/>
            <w:sz w:val="24"/>
            <w:szCs w:val="24"/>
          </w:rPr>
          <w:delText xml:space="preserve">were fitted </w:delText>
        </w:r>
      </w:del>
      <w:r w:rsidR="0068652B" w:rsidRPr="006F0CEF">
        <w:rPr>
          <w:rFonts w:ascii="Times New Roman" w:hAnsi="Times New Roman" w:cs="Times New Roman"/>
          <w:color w:val="000000" w:themeColor="text1"/>
          <w:sz w:val="24"/>
          <w:szCs w:val="24"/>
        </w:rPr>
        <w:t xml:space="preserve">to </w:t>
      </w:r>
      <w:r w:rsidR="00F81378" w:rsidRPr="006F0CEF">
        <w:rPr>
          <w:rFonts w:ascii="Times New Roman" w:hAnsi="Times New Roman" w:cs="Times New Roman"/>
          <w:color w:val="000000" w:themeColor="text1"/>
          <w:sz w:val="24"/>
          <w:szCs w:val="24"/>
        </w:rPr>
        <w:t xml:space="preserve">classify </w:t>
      </w:r>
      <w:ins w:id="623" w:author="Sargsyan, Davit [JRDUS]" w:date="2024-11-03T11:42:00Z">
        <w:r>
          <w:rPr>
            <w:rFonts w:ascii="Times New Roman" w:hAnsi="Times New Roman" w:cs="Times New Roman"/>
            <w:color w:val="000000" w:themeColor="text1"/>
            <w:sz w:val="24"/>
            <w:szCs w:val="24"/>
          </w:rPr>
          <w:t xml:space="preserve">the </w:t>
        </w:r>
      </w:ins>
      <w:r w:rsidR="0068652B" w:rsidRPr="006F0CEF">
        <w:rPr>
          <w:rFonts w:ascii="Times New Roman" w:hAnsi="Times New Roman" w:cs="Times New Roman"/>
          <w:color w:val="000000" w:themeColor="text1"/>
          <w:sz w:val="24"/>
          <w:szCs w:val="24"/>
        </w:rPr>
        <w:t>sample</w:t>
      </w:r>
      <w:ins w:id="624" w:author="Sargsyan, Davit [JRDUS]" w:date="2024-11-03T11:42:00Z">
        <w:r>
          <w:rPr>
            <w:rFonts w:ascii="Times New Roman" w:hAnsi="Times New Roman" w:cs="Times New Roman"/>
            <w:color w:val="000000" w:themeColor="text1"/>
            <w:sz w:val="24"/>
            <w:szCs w:val="24"/>
          </w:rPr>
          <w:t xml:space="preserve">s </w:t>
        </w:r>
        <w:proofErr w:type="spellStart"/>
        <w:r>
          <w:rPr>
            <w:rFonts w:ascii="Times New Roman" w:hAnsi="Times New Roman" w:cs="Times New Roman"/>
            <w:color w:val="000000" w:themeColor="text1"/>
            <w:sz w:val="24"/>
            <w:szCs w:val="24"/>
          </w:rPr>
          <w:t>by</w:t>
        </w:r>
      </w:ins>
      <w:del w:id="625" w:author="Sargsyan, Davit [JRDUS]" w:date="2024-11-03T11:42:00Z">
        <w:r w:rsidR="0068652B" w:rsidRPr="006F0CEF" w:rsidDel="00A919D9">
          <w:rPr>
            <w:rFonts w:ascii="Times New Roman" w:hAnsi="Times New Roman" w:cs="Times New Roman"/>
            <w:color w:val="000000" w:themeColor="text1"/>
            <w:sz w:val="24"/>
            <w:szCs w:val="24"/>
          </w:rPr>
          <w:delText xml:space="preserve"> treatment and diet or genotype </w:delText>
        </w:r>
      </w:del>
      <w:ins w:id="626" w:author="Sargsyan, Davit [JRDUS]" w:date="2024-11-03T11:42:00Z">
        <w:r>
          <w:rPr>
            <w:rFonts w:ascii="Times New Roman" w:hAnsi="Times New Roman" w:cs="Times New Roman"/>
            <w:color w:val="000000" w:themeColor="text1"/>
            <w:sz w:val="24"/>
            <w:szCs w:val="24"/>
          </w:rPr>
          <w:t>diet</w:t>
        </w:r>
        <w:proofErr w:type="spellEnd"/>
        <w:r>
          <w:rPr>
            <w:rFonts w:ascii="Times New Roman" w:hAnsi="Times New Roman" w:cs="Times New Roman"/>
            <w:color w:val="000000" w:themeColor="text1"/>
            <w:sz w:val="24"/>
            <w:szCs w:val="24"/>
          </w:rPr>
          <w:t>, DSS challenge and genotype</w:t>
        </w:r>
      </w:ins>
      <w:del w:id="627" w:author="Sargsyan, Davit [JRDUS]" w:date="2024-11-03T11:42:00Z">
        <w:r w:rsidR="0068652B" w:rsidRPr="006F0CEF" w:rsidDel="00A919D9">
          <w:rPr>
            <w:rFonts w:ascii="Times New Roman" w:hAnsi="Times New Roman" w:cs="Times New Roman"/>
            <w:color w:val="000000" w:themeColor="text1"/>
            <w:sz w:val="24"/>
            <w:szCs w:val="24"/>
          </w:rPr>
          <w:delText>with principal components as predictors</w:delText>
        </w:r>
      </w:del>
      <w:r w:rsidR="0068652B" w:rsidRPr="006F0CEF">
        <w:rPr>
          <w:rFonts w:ascii="Times New Roman" w:hAnsi="Times New Roman" w:cs="Times New Roman"/>
          <w:color w:val="000000" w:themeColor="text1"/>
          <w:sz w:val="24"/>
          <w:szCs w:val="24"/>
        </w:rPr>
        <w:t xml:space="preserve">. The model with the first 3 principal components accurately classified 29 out of 48 samples (60.4%) by </w:t>
      </w:r>
      <w:del w:id="628" w:author="Sargsyan, Davit [JRDUS]" w:date="2024-11-03T11:43:00Z">
        <w:r w:rsidR="0068652B" w:rsidRPr="006F0CEF" w:rsidDel="00A919D9">
          <w:rPr>
            <w:rFonts w:ascii="Times New Roman" w:hAnsi="Times New Roman" w:cs="Times New Roman"/>
            <w:color w:val="000000" w:themeColor="text1"/>
            <w:sz w:val="24"/>
            <w:szCs w:val="24"/>
          </w:rPr>
          <w:delText>treatment/</w:delText>
        </w:r>
      </w:del>
      <w:r w:rsidR="0068652B" w:rsidRPr="006F0CEF">
        <w:rPr>
          <w:rFonts w:ascii="Times New Roman" w:hAnsi="Times New Roman" w:cs="Times New Roman"/>
          <w:color w:val="000000" w:themeColor="text1"/>
          <w:sz w:val="24"/>
          <w:szCs w:val="24"/>
        </w:rPr>
        <w:t>diet</w:t>
      </w:r>
      <w:ins w:id="629" w:author="Sargsyan, Davit [JRDUS]" w:date="2024-11-03T11:43:00Z">
        <w:r>
          <w:rPr>
            <w:rFonts w:ascii="Times New Roman" w:hAnsi="Times New Roman" w:cs="Times New Roman"/>
            <w:color w:val="000000" w:themeColor="text1"/>
            <w:sz w:val="24"/>
            <w:szCs w:val="24"/>
          </w:rPr>
          <w:t xml:space="preserve"> and DSS challenge, </w:t>
        </w:r>
      </w:ins>
      <w:r w:rsidR="0068652B" w:rsidRPr="006F0CEF">
        <w:rPr>
          <w:rFonts w:ascii="Times New Roman" w:hAnsi="Times New Roman" w:cs="Times New Roman"/>
          <w:color w:val="000000" w:themeColor="text1"/>
          <w:sz w:val="24"/>
          <w:szCs w:val="24"/>
        </w:rPr>
        <w:t xml:space="preserve"> </w:t>
      </w:r>
      <w:del w:id="630" w:author="Sargsyan, Davit [JRDUS]" w:date="2024-11-03T11:43:00Z">
        <w:r w:rsidR="0068652B" w:rsidRPr="006F0CEF" w:rsidDel="00A919D9">
          <w:rPr>
            <w:rFonts w:ascii="Times New Roman" w:hAnsi="Times New Roman" w:cs="Times New Roman"/>
            <w:color w:val="000000" w:themeColor="text1"/>
            <w:sz w:val="24"/>
            <w:szCs w:val="24"/>
          </w:rPr>
          <w:delText xml:space="preserve">and </w:delText>
        </w:r>
      </w:del>
      <w:ins w:id="631" w:author="Sargsyan, Davit [JRDUS]" w:date="2024-11-03T11:43:00Z">
        <w:r>
          <w:rPr>
            <w:rFonts w:ascii="Times New Roman" w:hAnsi="Times New Roman" w:cs="Times New Roman"/>
            <w:color w:val="000000" w:themeColor="text1"/>
            <w:sz w:val="24"/>
            <w:szCs w:val="24"/>
          </w:rPr>
          <w:t>with</w:t>
        </w:r>
        <w:r w:rsidRPr="006F0CEF">
          <w:rPr>
            <w:rFonts w:ascii="Times New Roman" w:hAnsi="Times New Roman" w:cs="Times New Roman"/>
            <w:color w:val="000000" w:themeColor="text1"/>
            <w:sz w:val="24"/>
            <w:szCs w:val="24"/>
          </w:rPr>
          <w:t xml:space="preserve"> </w:t>
        </w:r>
      </w:ins>
      <w:r w:rsidR="0068652B" w:rsidRPr="006F0CEF">
        <w:rPr>
          <w:rFonts w:ascii="Times New Roman" w:hAnsi="Times New Roman" w:cs="Times New Roman"/>
          <w:color w:val="000000" w:themeColor="text1"/>
          <w:sz w:val="24"/>
          <w:szCs w:val="24"/>
        </w:rPr>
        <w:t xml:space="preserve">the predictive power </w:t>
      </w:r>
      <w:del w:id="632" w:author="Sargsyan, Davit [JRDUS]" w:date="2024-11-03T11:43:00Z">
        <w:r w:rsidR="0068652B" w:rsidRPr="006F0CEF" w:rsidDel="00A919D9">
          <w:rPr>
            <w:rFonts w:ascii="Times New Roman" w:hAnsi="Times New Roman" w:cs="Times New Roman"/>
            <w:color w:val="000000" w:themeColor="text1"/>
            <w:sz w:val="24"/>
            <w:szCs w:val="24"/>
          </w:rPr>
          <w:delText xml:space="preserve">increased </w:delText>
        </w:r>
      </w:del>
      <w:ins w:id="633" w:author="Sargsyan, Davit [JRDUS]" w:date="2024-11-03T11:43:00Z">
        <w:r w:rsidRPr="006F0CEF">
          <w:rPr>
            <w:rFonts w:ascii="Times New Roman" w:hAnsi="Times New Roman" w:cs="Times New Roman"/>
            <w:color w:val="000000" w:themeColor="text1"/>
            <w:sz w:val="24"/>
            <w:szCs w:val="24"/>
          </w:rPr>
          <w:t>increas</w:t>
        </w:r>
        <w:r>
          <w:rPr>
            <w:rFonts w:ascii="Times New Roman" w:hAnsi="Times New Roman" w:cs="Times New Roman"/>
            <w:color w:val="000000" w:themeColor="text1"/>
            <w:sz w:val="24"/>
            <w:szCs w:val="24"/>
          </w:rPr>
          <w:t>ing</w:t>
        </w:r>
        <w:r w:rsidRPr="006F0CEF">
          <w:rPr>
            <w:rFonts w:ascii="Times New Roman" w:hAnsi="Times New Roman" w:cs="Times New Roman"/>
            <w:color w:val="000000" w:themeColor="text1"/>
            <w:sz w:val="24"/>
            <w:szCs w:val="24"/>
          </w:rPr>
          <w:t xml:space="preserve"> </w:t>
        </w:r>
      </w:ins>
      <w:ins w:id="634" w:author="Sargsyan, Davit [JRDUS]" w:date="2024-11-03T11:44:00Z">
        <w:r>
          <w:rPr>
            <w:rFonts w:ascii="Times New Roman" w:hAnsi="Times New Roman" w:cs="Times New Roman"/>
            <w:color w:val="000000" w:themeColor="text1"/>
            <w:sz w:val="24"/>
            <w:szCs w:val="24"/>
          </w:rPr>
          <w:t>slightly with the addition of PCs</w:t>
        </w:r>
      </w:ins>
      <w:del w:id="635" w:author="Sargsyan, Davit [JRDUS]" w:date="2024-11-03T11:44:00Z">
        <w:r w:rsidR="0068652B" w:rsidRPr="006F0CEF" w:rsidDel="00A919D9">
          <w:rPr>
            <w:rFonts w:ascii="Times New Roman" w:hAnsi="Times New Roman" w:cs="Times New Roman"/>
            <w:color w:val="000000" w:themeColor="text1"/>
            <w:sz w:val="24"/>
            <w:szCs w:val="24"/>
          </w:rPr>
          <w:delText>slow by adding more PC</w:delText>
        </w:r>
      </w:del>
      <w:r w:rsidR="0068652B" w:rsidRPr="006F0CEF">
        <w:rPr>
          <w:rFonts w:ascii="Times New Roman" w:hAnsi="Times New Roman" w:cs="Times New Roman"/>
          <w:color w:val="000000" w:themeColor="text1"/>
          <w:sz w:val="24"/>
          <w:szCs w:val="24"/>
        </w:rPr>
        <w:t xml:space="preserve"> (Table </w:t>
      </w:r>
      <w:r w:rsidR="009068C3" w:rsidRPr="006F0CEF">
        <w:rPr>
          <w:rFonts w:ascii="Times New Roman" w:hAnsi="Times New Roman" w:cs="Times New Roman"/>
          <w:color w:val="000000" w:themeColor="text1"/>
          <w:sz w:val="24"/>
          <w:szCs w:val="24"/>
        </w:rPr>
        <w:t>2</w:t>
      </w:r>
      <w:r w:rsidR="0068652B" w:rsidRPr="006F0CEF">
        <w:rPr>
          <w:rFonts w:ascii="Times New Roman" w:hAnsi="Times New Roman" w:cs="Times New Roman"/>
          <w:color w:val="000000" w:themeColor="text1"/>
          <w:sz w:val="24"/>
          <w:szCs w:val="24"/>
        </w:rPr>
        <w:t xml:space="preserve">). </w:t>
      </w:r>
      <w:del w:id="636" w:author="Sargsyan, Davit [JRDUS]" w:date="2024-11-03T11:46:00Z">
        <w:r w:rsidR="0068652B" w:rsidRPr="006F0CEF" w:rsidDel="00D5760E">
          <w:rPr>
            <w:rFonts w:ascii="Times New Roman" w:hAnsi="Times New Roman" w:cs="Times New Roman"/>
            <w:color w:val="000000" w:themeColor="text1"/>
            <w:sz w:val="24"/>
            <w:szCs w:val="24"/>
          </w:rPr>
          <w:delText>However, the</w:delText>
        </w:r>
      </w:del>
      <w:ins w:id="637" w:author="Sargsyan, Davit [JRDUS]" w:date="2024-11-03T11:46:00Z">
        <w:r w:rsidR="00D5760E">
          <w:rPr>
            <w:rFonts w:ascii="Times New Roman" w:hAnsi="Times New Roman" w:cs="Times New Roman"/>
            <w:color w:val="000000" w:themeColor="text1"/>
            <w:sz w:val="24"/>
            <w:szCs w:val="24"/>
          </w:rPr>
          <w:t xml:space="preserve">To classify the samples by genotype, however, </w:t>
        </w:r>
      </w:ins>
      <w:ins w:id="638" w:author="Sargsyan, Davit [JRDUS]" w:date="2024-11-03T11:47:00Z">
        <w:r w:rsidR="00D5760E">
          <w:rPr>
            <w:rFonts w:ascii="Times New Roman" w:hAnsi="Times New Roman" w:cs="Times New Roman"/>
            <w:color w:val="000000" w:themeColor="text1"/>
            <w:sz w:val="24"/>
            <w:szCs w:val="24"/>
          </w:rPr>
          <w:t xml:space="preserve">a multinomial model with just PC1 was sufficient to correctly predict the </w:t>
        </w:r>
      </w:ins>
      <w:ins w:id="639" w:author="Sargsyan, Davit [JRDUS]" w:date="2024-11-03T11:48:00Z">
        <w:r w:rsidR="00D5760E">
          <w:rPr>
            <w:rFonts w:ascii="Times New Roman" w:hAnsi="Times New Roman" w:cs="Times New Roman"/>
            <w:color w:val="000000" w:themeColor="text1"/>
            <w:sz w:val="24"/>
            <w:szCs w:val="24"/>
          </w:rPr>
          <w:t>group in</w:t>
        </w:r>
      </w:ins>
      <w:del w:id="640" w:author="Sargsyan, Davit [JRDUS]" w:date="2024-11-03T11:46:00Z">
        <w:r w:rsidR="0068652B" w:rsidRPr="006F0CEF" w:rsidDel="00D5760E">
          <w:rPr>
            <w:rFonts w:ascii="Times New Roman" w:hAnsi="Times New Roman" w:cs="Times New Roman"/>
            <w:color w:val="000000" w:themeColor="text1"/>
            <w:sz w:val="24"/>
            <w:szCs w:val="24"/>
          </w:rPr>
          <w:delText xml:space="preserve"> model </w:delText>
        </w:r>
        <w:r w:rsidR="00F81378" w:rsidRPr="006F0CEF" w:rsidDel="00D5760E">
          <w:rPr>
            <w:rFonts w:ascii="Times New Roman" w:hAnsi="Times New Roman" w:cs="Times New Roman"/>
            <w:color w:val="000000" w:themeColor="text1"/>
            <w:sz w:val="24"/>
            <w:szCs w:val="24"/>
          </w:rPr>
          <w:delText xml:space="preserve">for </w:delText>
        </w:r>
        <w:r w:rsidR="0068652B" w:rsidRPr="006F0CEF" w:rsidDel="00D5760E">
          <w:rPr>
            <w:rFonts w:ascii="Times New Roman" w:hAnsi="Times New Roman" w:cs="Times New Roman"/>
            <w:color w:val="000000" w:themeColor="text1"/>
            <w:sz w:val="24"/>
            <w:szCs w:val="24"/>
          </w:rPr>
          <w:delText xml:space="preserve">genotype correctly classified </w:delText>
        </w:r>
      </w:del>
      <w:r w:rsidR="0068652B" w:rsidRPr="006F0CEF">
        <w:rPr>
          <w:rFonts w:ascii="Times New Roman" w:hAnsi="Times New Roman" w:cs="Times New Roman"/>
          <w:color w:val="000000" w:themeColor="text1"/>
          <w:sz w:val="24"/>
          <w:szCs w:val="24"/>
        </w:rPr>
        <w:t xml:space="preserve">34 out of 48 samples (70.8%) </w:t>
      </w:r>
      <w:del w:id="641" w:author="Sargsyan, Davit [JRDUS]" w:date="2024-11-03T11:48:00Z">
        <w:r w:rsidR="0068652B" w:rsidRPr="006F0CEF" w:rsidDel="00D5760E">
          <w:rPr>
            <w:rFonts w:ascii="Times New Roman" w:hAnsi="Times New Roman" w:cs="Times New Roman"/>
            <w:color w:val="000000" w:themeColor="text1"/>
            <w:sz w:val="24"/>
            <w:szCs w:val="24"/>
          </w:rPr>
          <w:delText>with just the first principal component (Table</w:delText>
        </w:r>
        <w:r w:rsidR="001F645A" w:rsidRPr="006F0CEF" w:rsidDel="00D5760E">
          <w:rPr>
            <w:rFonts w:ascii="Times New Roman" w:hAnsi="Times New Roman" w:cs="Times New Roman"/>
            <w:color w:val="000000" w:themeColor="text1"/>
            <w:sz w:val="24"/>
            <w:szCs w:val="24"/>
          </w:rPr>
          <w:delText xml:space="preserve"> </w:delText>
        </w:r>
        <w:r w:rsidR="009068C3" w:rsidRPr="006F0CEF" w:rsidDel="00D5760E">
          <w:rPr>
            <w:rFonts w:ascii="Times New Roman" w:hAnsi="Times New Roman" w:cs="Times New Roman"/>
            <w:color w:val="000000" w:themeColor="text1"/>
            <w:sz w:val="24"/>
            <w:szCs w:val="24"/>
          </w:rPr>
          <w:delText>3</w:delText>
        </w:r>
        <w:r w:rsidR="0068652B" w:rsidRPr="006F0CEF" w:rsidDel="00D5760E">
          <w:rPr>
            <w:rFonts w:ascii="Times New Roman" w:hAnsi="Times New Roman" w:cs="Times New Roman"/>
            <w:color w:val="000000" w:themeColor="text1"/>
            <w:sz w:val="24"/>
            <w:szCs w:val="24"/>
          </w:rPr>
          <w:delText>)</w:delText>
        </w:r>
      </w:del>
      <w:r w:rsidR="0068652B" w:rsidRPr="006F0CEF">
        <w:rPr>
          <w:rFonts w:ascii="Times New Roman" w:hAnsi="Times New Roman" w:cs="Times New Roman"/>
          <w:color w:val="000000" w:themeColor="text1"/>
          <w:sz w:val="24"/>
          <w:szCs w:val="24"/>
        </w:rPr>
        <w:t xml:space="preserve"> suggesting stronger separation of the samples by genotype</w:t>
      </w:r>
      <w:ins w:id="642" w:author="Sargsyan, Davit [JRDUS]" w:date="2024-11-03T11:48:00Z">
        <w:r w:rsidR="00D5760E">
          <w:rPr>
            <w:rFonts w:ascii="Times New Roman" w:hAnsi="Times New Roman" w:cs="Times New Roman"/>
            <w:color w:val="000000" w:themeColor="text1"/>
            <w:sz w:val="24"/>
            <w:szCs w:val="24"/>
          </w:rPr>
          <w:t xml:space="preserve"> </w:t>
        </w:r>
        <w:r w:rsidR="00D5760E" w:rsidRPr="006F0CEF">
          <w:rPr>
            <w:rFonts w:ascii="Times New Roman" w:hAnsi="Times New Roman" w:cs="Times New Roman"/>
            <w:color w:val="000000" w:themeColor="text1"/>
            <w:sz w:val="24"/>
            <w:szCs w:val="24"/>
          </w:rPr>
          <w:t>(Table 3)</w:t>
        </w:r>
      </w:ins>
      <w:r w:rsidR="0068652B" w:rsidRPr="006F0CEF">
        <w:rPr>
          <w:rFonts w:ascii="Times New Roman" w:hAnsi="Times New Roman" w:cs="Times New Roman"/>
          <w:color w:val="000000" w:themeColor="text1"/>
          <w:sz w:val="24"/>
          <w:szCs w:val="24"/>
        </w:rPr>
        <w:t xml:space="preserve">. </w:t>
      </w:r>
    </w:p>
    <w:p w14:paraId="147D35EC" w14:textId="105B1B8A" w:rsidR="00BB7BFA" w:rsidRPr="006F0CEF" w:rsidRDefault="0068652B" w:rsidP="0068652B">
      <w:pPr>
        <w:rPr>
          <w:rFonts w:ascii="Times New Roman" w:hAnsi="Times New Roman" w:cs="Times New Roman"/>
          <w:color w:val="000000" w:themeColor="text1"/>
          <w:sz w:val="24"/>
          <w:szCs w:val="24"/>
        </w:rPr>
      </w:pPr>
      <w:del w:id="643" w:author="Sargsyan, Davit [JRDUS]" w:date="2024-11-03T11:48:00Z">
        <w:r w:rsidRPr="006F0CEF" w:rsidDel="00D042F4">
          <w:rPr>
            <w:rFonts w:ascii="Times New Roman" w:hAnsi="Times New Roman" w:cs="Times New Roman"/>
            <w:color w:val="000000" w:themeColor="text1"/>
            <w:sz w:val="24"/>
            <w:szCs w:val="24"/>
          </w:rPr>
          <w:delText>Examination of the metabolites individually showed</w:delText>
        </w:r>
      </w:del>
      <w:ins w:id="644" w:author="Sargsyan, Davit [JRDUS]" w:date="2024-11-03T11:48:00Z">
        <w:r w:rsidR="00D042F4">
          <w:rPr>
            <w:rFonts w:ascii="Times New Roman" w:hAnsi="Times New Roman" w:cs="Times New Roman"/>
            <w:color w:val="000000" w:themeColor="text1"/>
            <w:sz w:val="24"/>
            <w:szCs w:val="24"/>
          </w:rPr>
          <w:t>Univariable analysis of metabolite concentrations sho</w:t>
        </w:r>
      </w:ins>
      <w:ins w:id="645" w:author="Sargsyan, Davit [JRDUS]" w:date="2024-11-03T11:49:00Z">
        <w:r w:rsidR="00D042F4">
          <w:rPr>
            <w:rFonts w:ascii="Times New Roman" w:hAnsi="Times New Roman" w:cs="Times New Roman"/>
            <w:color w:val="000000" w:themeColor="text1"/>
            <w:sz w:val="24"/>
            <w:szCs w:val="24"/>
          </w:rPr>
          <w:t>wed</w:t>
        </w:r>
      </w:ins>
      <w:r w:rsidRPr="006F0CEF">
        <w:rPr>
          <w:rFonts w:ascii="Times New Roman" w:hAnsi="Times New Roman" w:cs="Times New Roman"/>
          <w:color w:val="000000" w:themeColor="text1"/>
          <w:sz w:val="24"/>
          <w:szCs w:val="24"/>
        </w:rPr>
        <w:t xml:space="preserve"> that DSS </w:t>
      </w:r>
      <w:del w:id="646" w:author="Sargsyan, Davit [JRDUS]" w:date="2024-11-03T11:49:00Z">
        <w:r w:rsidRPr="006F0CEF" w:rsidDel="00D042F4">
          <w:rPr>
            <w:rFonts w:ascii="Times New Roman" w:hAnsi="Times New Roman" w:cs="Times New Roman"/>
            <w:color w:val="000000" w:themeColor="text1"/>
            <w:sz w:val="24"/>
            <w:szCs w:val="24"/>
          </w:rPr>
          <w:delText xml:space="preserve">treatment </w:delText>
        </w:r>
      </w:del>
      <w:proofErr w:type="spellStart"/>
      <w:ins w:id="647" w:author="Sargsyan, Davit [JRDUS]" w:date="2024-11-03T11:49:00Z">
        <w:r w:rsidR="00D042F4">
          <w:rPr>
            <w:rFonts w:ascii="Times New Roman" w:hAnsi="Times New Roman" w:cs="Times New Roman"/>
            <w:color w:val="000000" w:themeColor="text1"/>
            <w:sz w:val="24"/>
            <w:szCs w:val="24"/>
          </w:rPr>
          <w:t>challange</w:t>
        </w:r>
        <w:proofErr w:type="spellEnd"/>
        <w:r w:rsidR="00D042F4" w:rsidRPr="006F0CEF">
          <w:rPr>
            <w:rFonts w:ascii="Times New Roman" w:hAnsi="Times New Roman" w:cs="Times New Roman"/>
            <w:color w:val="000000" w:themeColor="text1"/>
            <w:sz w:val="24"/>
            <w:szCs w:val="24"/>
          </w:rPr>
          <w:t xml:space="preserve"> </w:t>
        </w:r>
      </w:ins>
      <w:r w:rsidRPr="006F0CEF">
        <w:rPr>
          <w:rFonts w:ascii="Times New Roman" w:hAnsi="Times New Roman" w:cs="Times New Roman"/>
          <w:color w:val="000000" w:themeColor="text1"/>
          <w:sz w:val="24"/>
          <w:szCs w:val="24"/>
        </w:rPr>
        <w:t>altered the production of</w:t>
      </w:r>
      <w:r w:rsidR="00BB7BFA" w:rsidRPr="006F0CEF">
        <w:rPr>
          <w:rFonts w:ascii="Times New Roman" w:hAnsi="Times New Roman" w:cs="Times New Roman"/>
          <w:color w:val="000000" w:themeColor="text1"/>
          <w:sz w:val="24"/>
          <w:szCs w:val="24"/>
        </w:rPr>
        <w:t xml:space="preserve"> s</w:t>
      </w:r>
      <w:r w:rsidRPr="006F0CEF">
        <w:rPr>
          <w:rFonts w:ascii="Times New Roman" w:hAnsi="Times New Roman" w:cs="Times New Roman"/>
          <w:color w:val="000000" w:themeColor="text1"/>
          <w:sz w:val="24"/>
          <w:szCs w:val="24"/>
        </w:rPr>
        <w:t xml:space="preserve">everal of them while PEITC and cranberry </w:t>
      </w:r>
      <w:del w:id="648" w:author="Sargsyan, Davit [JRDUS]" w:date="2024-11-03T11:49:00Z">
        <w:r w:rsidRPr="006F0CEF" w:rsidDel="00D042F4">
          <w:rPr>
            <w:rFonts w:ascii="Times New Roman" w:hAnsi="Times New Roman" w:cs="Times New Roman"/>
            <w:color w:val="000000" w:themeColor="text1"/>
            <w:sz w:val="24"/>
            <w:szCs w:val="24"/>
          </w:rPr>
          <w:delText>feeding reversed</w:delText>
        </w:r>
      </w:del>
      <w:ins w:id="649" w:author="Sargsyan, Davit [JRDUS]" w:date="2024-11-03T11:49:00Z">
        <w:r w:rsidR="00D042F4">
          <w:rPr>
            <w:rFonts w:ascii="Times New Roman" w:hAnsi="Times New Roman" w:cs="Times New Roman"/>
            <w:color w:val="000000" w:themeColor="text1"/>
            <w:sz w:val="24"/>
            <w:szCs w:val="24"/>
          </w:rPr>
          <w:t>infused diets pro</w:t>
        </w:r>
      </w:ins>
      <w:ins w:id="650" w:author="Sargsyan, Davit [JRDUS]" w:date="2024-11-03T11:50:00Z">
        <w:r w:rsidR="00D042F4">
          <w:rPr>
            <w:rFonts w:ascii="Times New Roman" w:hAnsi="Times New Roman" w:cs="Times New Roman"/>
            <w:color w:val="000000" w:themeColor="text1"/>
            <w:sz w:val="24"/>
            <w:szCs w:val="24"/>
          </w:rPr>
          <w:t>tected against</w:t>
        </w:r>
      </w:ins>
      <w:r w:rsidRPr="006F0CEF">
        <w:rPr>
          <w:rFonts w:ascii="Times New Roman" w:hAnsi="Times New Roman" w:cs="Times New Roman"/>
          <w:color w:val="000000" w:themeColor="text1"/>
          <w:sz w:val="24"/>
          <w:szCs w:val="24"/>
        </w:rPr>
        <w:t xml:space="preserve"> the changes (Fig</w:t>
      </w:r>
      <w:r w:rsidR="00BB7BFA" w:rsidRPr="006F0CEF">
        <w:rPr>
          <w:rFonts w:ascii="Times New Roman" w:hAnsi="Times New Roman" w:cs="Times New Roman"/>
          <w:color w:val="000000" w:themeColor="text1"/>
          <w:sz w:val="24"/>
          <w:szCs w:val="24"/>
        </w:rPr>
        <w:t xml:space="preserve">ure </w:t>
      </w:r>
      <w:del w:id="651" w:author="Sargsyan, Davit [JRDUS]" w:date="2024-10-27T14:07:00Z">
        <w:r w:rsidR="00F81378" w:rsidRPr="006F0CEF" w:rsidDel="003750B4">
          <w:rPr>
            <w:rFonts w:ascii="Times New Roman" w:hAnsi="Times New Roman" w:cs="Times New Roman"/>
            <w:color w:val="000000" w:themeColor="text1"/>
            <w:sz w:val="24"/>
            <w:szCs w:val="24"/>
          </w:rPr>
          <w:delText>1</w:delText>
        </w:r>
        <w:r w:rsidR="0000214E" w:rsidRPr="006F0CEF" w:rsidDel="003750B4">
          <w:rPr>
            <w:rFonts w:ascii="Times New Roman" w:hAnsi="Times New Roman" w:cs="Times New Roman"/>
            <w:color w:val="000000" w:themeColor="text1"/>
            <w:sz w:val="24"/>
            <w:szCs w:val="24"/>
          </w:rPr>
          <w:delText>2</w:delText>
        </w:r>
        <w:r w:rsidR="00BB7BFA" w:rsidRPr="006F0CEF" w:rsidDel="003750B4">
          <w:rPr>
            <w:rFonts w:ascii="Times New Roman" w:hAnsi="Times New Roman" w:cs="Times New Roman"/>
            <w:color w:val="000000" w:themeColor="text1"/>
            <w:sz w:val="24"/>
            <w:szCs w:val="24"/>
          </w:rPr>
          <w:delText>A</w:delText>
        </w:r>
      </w:del>
      <w:ins w:id="652" w:author="Sargsyan, Davit [JRDUS]" w:date="2024-10-27T14:07:00Z">
        <w:r w:rsidR="003750B4">
          <w:rPr>
            <w:rFonts w:ascii="Times New Roman" w:hAnsi="Times New Roman" w:cs="Times New Roman"/>
            <w:color w:val="000000" w:themeColor="text1"/>
            <w:sz w:val="24"/>
            <w:szCs w:val="24"/>
          </w:rPr>
          <w:t>11</w:t>
        </w:r>
        <w:r w:rsidR="003750B4" w:rsidRPr="006F0CEF">
          <w:rPr>
            <w:rFonts w:ascii="Times New Roman" w:hAnsi="Times New Roman" w:cs="Times New Roman"/>
            <w:color w:val="000000" w:themeColor="text1"/>
            <w:sz w:val="24"/>
            <w:szCs w:val="24"/>
          </w:rPr>
          <w:t>A</w:t>
        </w:r>
      </w:ins>
      <w:r w:rsidRPr="006F0CEF">
        <w:rPr>
          <w:rFonts w:ascii="Times New Roman" w:hAnsi="Times New Roman" w:cs="Times New Roman"/>
          <w:color w:val="000000" w:themeColor="text1"/>
          <w:sz w:val="24"/>
          <w:szCs w:val="24"/>
        </w:rPr>
        <w:t xml:space="preserve">). </w:t>
      </w:r>
      <w:del w:id="653" w:author="Sargsyan, Davit [JRDUS]" w:date="2024-11-03T11:50:00Z">
        <w:r w:rsidRPr="006F0CEF" w:rsidDel="00E62611">
          <w:rPr>
            <w:rFonts w:ascii="Times New Roman" w:hAnsi="Times New Roman" w:cs="Times New Roman"/>
            <w:color w:val="000000" w:themeColor="text1"/>
            <w:sz w:val="24"/>
            <w:szCs w:val="24"/>
          </w:rPr>
          <w:delText xml:space="preserve">For example, </w:delText>
        </w:r>
      </w:del>
      <w:ins w:id="654" w:author="Sargsyan, Davit [JRDUS]" w:date="2024-11-03T11:50:00Z">
        <w:r w:rsidR="00E62611">
          <w:rPr>
            <w:rFonts w:ascii="Times New Roman" w:hAnsi="Times New Roman" w:cs="Times New Roman"/>
            <w:color w:val="000000" w:themeColor="text1"/>
            <w:sz w:val="24"/>
            <w:szCs w:val="24"/>
          </w:rPr>
          <w:t>S</w:t>
        </w:r>
      </w:ins>
      <w:ins w:id="655" w:author="Sargsyan, Davit [JRDUS]" w:date="2024-11-03T11:51:00Z">
        <w:r w:rsidR="00E62611">
          <w:rPr>
            <w:rFonts w:ascii="Times New Roman" w:hAnsi="Times New Roman" w:cs="Times New Roman"/>
            <w:color w:val="000000" w:themeColor="text1"/>
            <w:sz w:val="24"/>
            <w:szCs w:val="24"/>
          </w:rPr>
          <w:t xml:space="preserve">pecifically, </w:t>
        </w:r>
      </w:ins>
      <w:r w:rsidRPr="006F0CEF">
        <w:rPr>
          <w:rFonts w:ascii="Times New Roman" w:hAnsi="Times New Roman" w:cs="Times New Roman"/>
          <w:color w:val="000000" w:themeColor="text1"/>
          <w:sz w:val="24"/>
          <w:szCs w:val="24"/>
        </w:rPr>
        <w:t xml:space="preserve">DSS </w:t>
      </w:r>
      <w:ins w:id="656" w:author="Sargsyan, Davit [JRDUS]" w:date="2024-11-03T11:51:00Z">
        <w:r w:rsidR="00E62611">
          <w:rPr>
            <w:rFonts w:ascii="Times New Roman" w:hAnsi="Times New Roman" w:cs="Times New Roman"/>
            <w:color w:val="000000" w:themeColor="text1"/>
            <w:sz w:val="24"/>
            <w:szCs w:val="24"/>
          </w:rPr>
          <w:t xml:space="preserve">challenge </w:t>
        </w:r>
      </w:ins>
      <w:r w:rsidRPr="006F0CEF">
        <w:rPr>
          <w:rFonts w:ascii="Times New Roman" w:hAnsi="Times New Roman" w:cs="Times New Roman"/>
          <w:color w:val="000000" w:themeColor="text1"/>
          <w:sz w:val="24"/>
          <w:szCs w:val="24"/>
        </w:rPr>
        <w:t xml:space="preserve">decreased the concentrations of </w:t>
      </w:r>
      <w:del w:id="657" w:author="Sargsyan, Davit [JRDUS]" w:date="2024-11-03T11:51:00Z">
        <w:r w:rsidRPr="006F0CEF" w:rsidDel="00E62611">
          <w:rPr>
            <w:rFonts w:ascii="Times New Roman" w:hAnsi="Times New Roman" w:cs="Times New Roman"/>
            <w:color w:val="000000" w:themeColor="text1"/>
            <w:sz w:val="24"/>
            <w:szCs w:val="24"/>
          </w:rPr>
          <w:delText xml:space="preserve">many </w:delText>
        </w:r>
      </w:del>
      <w:r w:rsidRPr="006F0CEF">
        <w:rPr>
          <w:rFonts w:ascii="Times New Roman" w:hAnsi="Times New Roman" w:cs="Times New Roman"/>
          <w:color w:val="000000" w:themeColor="text1"/>
          <w:sz w:val="24"/>
          <w:szCs w:val="24"/>
        </w:rPr>
        <w:t>amino acids such as glutamate, phenylalanine, and proline, but</w:t>
      </w:r>
      <w:ins w:id="658" w:author="Sargsyan, Davit [JRDUS]" w:date="2024-11-03T11:51:00Z">
        <w:r w:rsidR="00E62611">
          <w:rPr>
            <w:rFonts w:ascii="Times New Roman" w:hAnsi="Times New Roman" w:cs="Times New Roman"/>
            <w:color w:val="000000" w:themeColor="text1"/>
            <w:sz w:val="24"/>
            <w:szCs w:val="24"/>
          </w:rPr>
          <w:t xml:space="preserve"> the concentration in the</w:t>
        </w:r>
      </w:ins>
      <w:r w:rsidRPr="006F0CEF">
        <w:rPr>
          <w:rFonts w:ascii="Times New Roman" w:hAnsi="Times New Roman" w:cs="Times New Roman"/>
          <w:color w:val="000000" w:themeColor="text1"/>
          <w:sz w:val="24"/>
          <w:szCs w:val="24"/>
        </w:rPr>
        <w:t xml:space="preserve"> PEITC and cranberry </w:t>
      </w:r>
      <w:ins w:id="659" w:author="Sargsyan, Davit [JRDUS]" w:date="2024-11-03T11:51:00Z">
        <w:r w:rsidR="00E62611">
          <w:rPr>
            <w:rFonts w:ascii="Times New Roman" w:hAnsi="Times New Roman" w:cs="Times New Roman"/>
            <w:color w:val="000000" w:themeColor="text1"/>
            <w:sz w:val="24"/>
            <w:szCs w:val="24"/>
          </w:rPr>
          <w:t>fed mouse samples</w:t>
        </w:r>
      </w:ins>
      <w:del w:id="660" w:author="Sargsyan, Davit [JRDUS]" w:date="2024-11-03T11:51:00Z">
        <w:r w:rsidRPr="006F0CEF" w:rsidDel="00E62611">
          <w:rPr>
            <w:rFonts w:ascii="Times New Roman" w:hAnsi="Times New Roman" w:cs="Times New Roman"/>
            <w:color w:val="000000" w:themeColor="text1"/>
            <w:sz w:val="24"/>
            <w:szCs w:val="24"/>
          </w:rPr>
          <w:delText xml:space="preserve">cotreatments </w:delText>
        </w:r>
      </w:del>
      <w:ins w:id="661" w:author="Sargsyan, Davit [JRDUS]" w:date="2024-11-03T11:52:00Z">
        <w:r w:rsidR="00E62611">
          <w:rPr>
            <w:rFonts w:ascii="Times New Roman" w:hAnsi="Times New Roman" w:cs="Times New Roman"/>
            <w:color w:val="000000" w:themeColor="text1"/>
            <w:sz w:val="24"/>
            <w:szCs w:val="24"/>
          </w:rPr>
          <w:t xml:space="preserve"> </w:t>
        </w:r>
      </w:ins>
      <w:r w:rsidRPr="006F0CEF">
        <w:rPr>
          <w:rFonts w:ascii="Times New Roman" w:hAnsi="Times New Roman" w:cs="Times New Roman"/>
          <w:color w:val="000000" w:themeColor="text1"/>
          <w:sz w:val="24"/>
          <w:szCs w:val="24"/>
        </w:rPr>
        <w:t>prevented these decreases (Fig</w:t>
      </w:r>
      <w:r w:rsidR="00BB7BFA" w:rsidRPr="006F0CEF">
        <w:rPr>
          <w:rFonts w:ascii="Times New Roman" w:hAnsi="Times New Roman" w:cs="Times New Roman"/>
          <w:color w:val="000000" w:themeColor="text1"/>
          <w:sz w:val="24"/>
          <w:szCs w:val="24"/>
        </w:rPr>
        <w:t xml:space="preserve">ure </w:t>
      </w:r>
      <w:del w:id="662" w:author="Sargsyan, Davit [JRDUS]" w:date="2024-10-27T14:07:00Z">
        <w:r w:rsidR="00F81378" w:rsidRPr="006F0CEF" w:rsidDel="003750B4">
          <w:rPr>
            <w:rFonts w:ascii="Times New Roman" w:hAnsi="Times New Roman" w:cs="Times New Roman"/>
            <w:color w:val="000000" w:themeColor="text1"/>
            <w:sz w:val="24"/>
            <w:szCs w:val="24"/>
          </w:rPr>
          <w:delText>1</w:delText>
        </w:r>
        <w:r w:rsidR="00B86021" w:rsidRPr="006F0CEF" w:rsidDel="003750B4">
          <w:rPr>
            <w:rFonts w:ascii="Times New Roman" w:hAnsi="Times New Roman" w:cs="Times New Roman"/>
            <w:color w:val="000000" w:themeColor="text1"/>
            <w:sz w:val="24"/>
            <w:szCs w:val="24"/>
          </w:rPr>
          <w:delText>2</w:delText>
        </w:r>
        <w:r w:rsidRPr="006F0CEF" w:rsidDel="003750B4">
          <w:rPr>
            <w:rFonts w:ascii="Times New Roman" w:hAnsi="Times New Roman" w:cs="Times New Roman"/>
            <w:color w:val="000000" w:themeColor="text1"/>
            <w:sz w:val="24"/>
            <w:szCs w:val="24"/>
          </w:rPr>
          <w:delText>B</w:delText>
        </w:r>
      </w:del>
      <w:ins w:id="663" w:author="Sargsyan, Davit [JRDUS]" w:date="2024-10-27T14:07:00Z">
        <w:r w:rsidR="003750B4">
          <w:rPr>
            <w:rFonts w:ascii="Times New Roman" w:hAnsi="Times New Roman" w:cs="Times New Roman"/>
            <w:color w:val="000000" w:themeColor="text1"/>
            <w:sz w:val="24"/>
            <w:szCs w:val="24"/>
          </w:rPr>
          <w:t>11</w:t>
        </w:r>
        <w:r w:rsidR="003750B4" w:rsidRPr="006F0CEF">
          <w:rPr>
            <w:rFonts w:ascii="Times New Roman" w:hAnsi="Times New Roman" w:cs="Times New Roman"/>
            <w:color w:val="000000" w:themeColor="text1"/>
            <w:sz w:val="24"/>
            <w:szCs w:val="24"/>
          </w:rPr>
          <w:t>B</w:t>
        </w:r>
      </w:ins>
      <w:r w:rsidRPr="006F0CEF">
        <w:rPr>
          <w:rFonts w:ascii="Times New Roman" w:hAnsi="Times New Roman" w:cs="Times New Roman"/>
          <w:color w:val="000000" w:themeColor="text1"/>
          <w:sz w:val="24"/>
          <w:szCs w:val="24"/>
        </w:rPr>
        <w:t xml:space="preserve">-D). </w:t>
      </w:r>
      <w:del w:id="664" w:author="Sargsyan, Davit [JRDUS]" w:date="2024-11-03T11:52:00Z">
        <w:r w:rsidRPr="006F0CEF" w:rsidDel="008E1CD4">
          <w:rPr>
            <w:rFonts w:ascii="Times New Roman" w:hAnsi="Times New Roman" w:cs="Times New Roman"/>
            <w:color w:val="000000" w:themeColor="text1"/>
            <w:sz w:val="24"/>
            <w:szCs w:val="24"/>
          </w:rPr>
          <w:delText xml:space="preserve">Furthermore, </w:delText>
        </w:r>
      </w:del>
      <w:r w:rsidRPr="006F0CEF">
        <w:rPr>
          <w:rFonts w:ascii="Times New Roman" w:hAnsi="Times New Roman" w:cs="Times New Roman"/>
          <w:color w:val="000000" w:themeColor="text1"/>
          <w:sz w:val="24"/>
          <w:szCs w:val="24"/>
        </w:rPr>
        <w:t xml:space="preserve">PEITC and cranberry cotreatments </w:t>
      </w:r>
      <w:ins w:id="665" w:author="Sargsyan, Davit [JRDUS]" w:date="2024-11-03T11:52:00Z">
        <w:r w:rsidR="008E1CD4">
          <w:rPr>
            <w:rFonts w:ascii="Times New Roman" w:hAnsi="Times New Roman" w:cs="Times New Roman"/>
            <w:color w:val="000000" w:themeColor="text1"/>
            <w:sz w:val="24"/>
            <w:szCs w:val="24"/>
          </w:rPr>
          <w:t xml:space="preserve">also </w:t>
        </w:r>
      </w:ins>
      <w:r w:rsidRPr="006F0CEF">
        <w:rPr>
          <w:rFonts w:ascii="Times New Roman" w:hAnsi="Times New Roman" w:cs="Times New Roman"/>
          <w:color w:val="000000" w:themeColor="text1"/>
          <w:sz w:val="24"/>
          <w:szCs w:val="24"/>
        </w:rPr>
        <w:t>reversed the DSS-induced increases of secondary bile acids, mainly deoxycholic acid (DCA), lithocholic acid (LCA), and muricholic acid (MCA) (Fig</w:t>
      </w:r>
      <w:r w:rsidR="00BB7BFA" w:rsidRPr="006F0CEF">
        <w:rPr>
          <w:rFonts w:ascii="Times New Roman" w:hAnsi="Times New Roman" w:cs="Times New Roman"/>
          <w:color w:val="000000" w:themeColor="text1"/>
          <w:sz w:val="24"/>
          <w:szCs w:val="24"/>
        </w:rPr>
        <w:t>ure</w:t>
      </w:r>
      <w:r w:rsidRPr="006F0CEF">
        <w:rPr>
          <w:rFonts w:ascii="Times New Roman" w:hAnsi="Times New Roman" w:cs="Times New Roman"/>
          <w:color w:val="000000" w:themeColor="text1"/>
          <w:sz w:val="24"/>
          <w:szCs w:val="24"/>
        </w:rPr>
        <w:t xml:space="preserve"> </w:t>
      </w:r>
      <w:del w:id="666" w:author="Sargsyan, Davit [JRDUS]" w:date="2024-10-27T14:08:00Z">
        <w:r w:rsidR="00F81378" w:rsidRPr="006F0CEF" w:rsidDel="000D7DFB">
          <w:rPr>
            <w:rFonts w:ascii="Times New Roman" w:hAnsi="Times New Roman" w:cs="Times New Roman"/>
            <w:color w:val="000000" w:themeColor="text1"/>
            <w:sz w:val="24"/>
            <w:szCs w:val="24"/>
          </w:rPr>
          <w:delText>1</w:delText>
        </w:r>
        <w:r w:rsidR="00B86021" w:rsidRPr="006F0CEF" w:rsidDel="000D7DFB">
          <w:rPr>
            <w:rFonts w:ascii="Times New Roman" w:hAnsi="Times New Roman" w:cs="Times New Roman"/>
            <w:color w:val="000000" w:themeColor="text1"/>
            <w:sz w:val="24"/>
            <w:szCs w:val="24"/>
          </w:rPr>
          <w:delText>2</w:delText>
        </w:r>
        <w:r w:rsidRPr="006F0CEF" w:rsidDel="000D7DFB">
          <w:rPr>
            <w:rFonts w:ascii="Times New Roman" w:hAnsi="Times New Roman" w:cs="Times New Roman"/>
            <w:color w:val="000000" w:themeColor="text1"/>
            <w:sz w:val="24"/>
            <w:szCs w:val="24"/>
          </w:rPr>
          <w:delText>E</w:delText>
        </w:r>
      </w:del>
      <w:ins w:id="667" w:author="Sargsyan, Davit [JRDUS]" w:date="2024-10-27T14:08:00Z">
        <w:r w:rsidR="000D7DFB">
          <w:rPr>
            <w:rFonts w:ascii="Times New Roman" w:hAnsi="Times New Roman" w:cs="Times New Roman"/>
            <w:color w:val="000000" w:themeColor="text1"/>
            <w:sz w:val="24"/>
            <w:szCs w:val="24"/>
          </w:rPr>
          <w:t>11</w:t>
        </w:r>
        <w:r w:rsidR="000D7DFB" w:rsidRPr="006F0CEF">
          <w:rPr>
            <w:rFonts w:ascii="Times New Roman" w:hAnsi="Times New Roman" w:cs="Times New Roman"/>
            <w:color w:val="000000" w:themeColor="text1"/>
            <w:sz w:val="24"/>
            <w:szCs w:val="24"/>
          </w:rPr>
          <w:t>E</w:t>
        </w:r>
      </w:ins>
      <w:r w:rsidRPr="006F0CEF">
        <w:rPr>
          <w:rFonts w:ascii="Times New Roman" w:hAnsi="Times New Roman" w:cs="Times New Roman"/>
          <w:color w:val="000000" w:themeColor="text1"/>
          <w:sz w:val="24"/>
          <w:szCs w:val="24"/>
        </w:rPr>
        <w:t xml:space="preserve">-G). In contrast, </w:t>
      </w:r>
      <w:del w:id="668" w:author="Sargsyan, Davit [JRDUS]" w:date="2024-11-03T11:53:00Z">
        <w:r w:rsidRPr="006F0CEF" w:rsidDel="008E1CD4">
          <w:rPr>
            <w:rFonts w:ascii="Times New Roman" w:hAnsi="Times New Roman" w:cs="Times New Roman"/>
            <w:color w:val="000000" w:themeColor="text1"/>
            <w:sz w:val="24"/>
            <w:szCs w:val="24"/>
          </w:rPr>
          <w:delText>PEITC and cranberry cotreatments</w:delText>
        </w:r>
      </w:del>
      <w:ins w:id="669" w:author="Sargsyan, Davit [JRDUS]" w:date="2024-11-03T11:53:00Z">
        <w:r w:rsidR="008E1CD4">
          <w:rPr>
            <w:rFonts w:ascii="Times New Roman" w:hAnsi="Times New Roman" w:cs="Times New Roman"/>
            <w:color w:val="000000" w:themeColor="text1"/>
            <w:sz w:val="24"/>
            <w:szCs w:val="24"/>
          </w:rPr>
          <w:t>the diet additives had little to no</w:t>
        </w:r>
      </w:ins>
      <w:r w:rsidRPr="006F0CEF">
        <w:rPr>
          <w:rFonts w:ascii="Times New Roman" w:hAnsi="Times New Roman" w:cs="Times New Roman"/>
          <w:color w:val="000000" w:themeColor="text1"/>
          <w:sz w:val="24"/>
          <w:szCs w:val="24"/>
        </w:rPr>
        <w:t xml:space="preserve"> </w:t>
      </w:r>
      <w:del w:id="670" w:author="Sargsyan, Davit [JRDUS]" w:date="2024-11-03T11:53:00Z">
        <w:r w:rsidRPr="006F0CEF" w:rsidDel="008E1CD4">
          <w:rPr>
            <w:rFonts w:ascii="Times New Roman" w:hAnsi="Times New Roman" w:cs="Times New Roman"/>
            <w:color w:val="000000" w:themeColor="text1"/>
            <w:sz w:val="24"/>
            <w:szCs w:val="24"/>
          </w:rPr>
          <w:delText xml:space="preserve">had limited </w:delText>
        </w:r>
      </w:del>
      <w:r w:rsidRPr="006F0CEF">
        <w:rPr>
          <w:rFonts w:ascii="Times New Roman" w:hAnsi="Times New Roman" w:cs="Times New Roman"/>
          <w:color w:val="000000" w:themeColor="text1"/>
          <w:sz w:val="24"/>
          <w:szCs w:val="24"/>
        </w:rPr>
        <w:t>effect</w:t>
      </w:r>
      <w:del w:id="671" w:author="Sargsyan, Davit [JRDUS]" w:date="2024-11-03T11:53:00Z">
        <w:r w:rsidRPr="006F0CEF" w:rsidDel="008E1CD4">
          <w:rPr>
            <w:rFonts w:ascii="Times New Roman" w:hAnsi="Times New Roman" w:cs="Times New Roman"/>
            <w:color w:val="000000" w:themeColor="text1"/>
            <w:sz w:val="24"/>
            <w:szCs w:val="24"/>
          </w:rPr>
          <w:delText>s</w:delText>
        </w:r>
      </w:del>
      <w:r w:rsidRPr="006F0CEF">
        <w:rPr>
          <w:rFonts w:ascii="Times New Roman" w:hAnsi="Times New Roman" w:cs="Times New Roman"/>
          <w:color w:val="000000" w:themeColor="text1"/>
          <w:sz w:val="24"/>
          <w:szCs w:val="24"/>
        </w:rPr>
        <w:t xml:space="preserve"> on</w:t>
      </w:r>
      <w:del w:id="672" w:author="Sargsyan, Davit [JRDUS]" w:date="2024-11-03T11:53:00Z">
        <w:r w:rsidRPr="006F0CEF" w:rsidDel="008E1CD4">
          <w:rPr>
            <w:rFonts w:ascii="Times New Roman" w:hAnsi="Times New Roman" w:cs="Times New Roman"/>
            <w:color w:val="000000" w:themeColor="text1"/>
            <w:sz w:val="24"/>
            <w:szCs w:val="24"/>
          </w:rPr>
          <w:delText xml:space="preserve"> the DSS-induced changes in</w:delText>
        </w:r>
      </w:del>
      <w:r w:rsidRPr="006F0CEF">
        <w:rPr>
          <w:rFonts w:ascii="Times New Roman" w:hAnsi="Times New Roman" w:cs="Times New Roman"/>
          <w:color w:val="000000" w:themeColor="text1"/>
          <w:sz w:val="24"/>
          <w:szCs w:val="24"/>
        </w:rPr>
        <w:t xml:space="preserve"> SCFA</w:t>
      </w:r>
      <w:ins w:id="673" w:author="Sargsyan, Davit [JRDUS]" w:date="2024-11-03T11:53:00Z">
        <w:r w:rsidR="008E1CD4">
          <w:rPr>
            <w:rFonts w:ascii="Times New Roman" w:hAnsi="Times New Roman" w:cs="Times New Roman"/>
            <w:color w:val="000000" w:themeColor="text1"/>
            <w:sz w:val="24"/>
            <w:szCs w:val="24"/>
          </w:rPr>
          <w:t xml:space="preserve"> compared to </w:t>
        </w:r>
      </w:ins>
      <w:ins w:id="674" w:author="Sargsyan, Davit [JRDUS]" w:date="2024-11-03T11:54:00Z">
        <w:r w:rsidR="008E1CD4">
          <w:rPr>
            <w:rFonts w:ascii="Times New Roman" w:hAnsi="Times New Roman" w:cs="Times New Roman"/>
            <w:color w:val="000000" w:themeColor="text1"/>
            <w:sz w:val="24"/>
            <w:szCs w:val="24"/>
          </w:rPr>
          <w:t>DSS-</w:t>
        </w:r>
      </w:ins>
      <w:ins w:id="675" w:author="Sargsyan, Davit [JRDUS]" w:date="2024-11-03T11:55:00Z">
        <w:r w:rsidR="008E1CD4">
          <w:rPr>
            <w:rFonts w:ascii="Times New Roman" w:hAnsi="Times New Roman" w:cs="Times New Roman"/>
            <w:color w:val="000000" w:themeColor="text1"/>
            <w:sz w:val="24"/>
            <w:szCs w:val="24"/>
          </w:rPr>
          <w:t>challenged</w:t>
        </w:r>
      </w:ins>
      <w:ins w:id="676" w:author="Sargsyan, Davit [JRDUS]" w:date="2024-11-03T11:54:00Z">
        <w:r w:rsidR="008E1CD4">
          <w:rPr>
            <w:rFonts w:ascii="Times New Roman" w:hAnsi="Times New Roman" w:cs="Times New Roman"/>
            <w:color w:val="000000" w:themeColor="text1"/>
            <w:sz w:val="24"/>
            <w:szCs w:val="24"/>
          </w:rPr>
          <w:t xml:space="preserve"> mice on regular diet</w:t>
        </w:r>
      </w:ins>
      <w:r w:rsidRPr="006F0CEF">
        <w:rPr>
          <w:rFonts w:ascii="Times New Roman" w:hAnsi="Times New Roman" w:cs="Times New Roman"/>
          <w:color w:val="000000" w:themeColor="text1"/>
          <w:sz w:val="24"/>
          <w:szCs w:val="24"/>
        </w:rPr>
        <w:t xml:space="preserve"> (Fig</w:t>
      </w:r>
      <w:r w:rsidR="00BB7BFA" w:rsidRPr="006F0CEF">
        <w:rPr>
          <w:rFonts w:ascii="Times New Roman" w:hAnsi="Times New Roman" w:cs="Times New Roman"/>
          <w:color w:val="000000" w:themeColor="text1"/>
          <w:sz w:val="24"/>
          <w:szCs w:val="24"/>
        </w:rPr>
        <w:t>ure</w:t>
      </w:r>
      <w:r w:rsidRPr="006F0CEF">
        <w:rPr>
          <w:rFonts w:ascii="Times New Roman" w:hAnsi="Times New Roman" w:cs="Times New Roman"/>
          <w:color w:val="000000" w:themeColor="text1"/>
          <w:sz w:val="24"/>
          <w:szCs w:val="24"/>
        </w:rPr>
        <w:t xml:space="preserve"> </w:t>
      </w:r>
      <w:del w:id="677" w:author="Sargsyan, Davit [JRDUS]" w:date="2024-10-27T14:08:00Z">
        <w:r w:rsidR="00F81378" w:rsidRPr="006F0CEF" w:rsidDel="000D7DFB">
          <w:rPr>
            <w:rFonts w:ascii="Times New Roman" w:hAnsi="Times New Roman" w:cs="Times New Roman"/>
            <w:color w:val="000000" w:themeColor="text1"/>
            <w:sz w:val="24"/>
            <w:szCs w:val="24"/>
          </w:rPr>
          <w:delText>1</w:delText>
        </w:r>
        <w:r w:rsidR="00B86021" w:rsidRPr="006F0CEF" w:rsidDel="000D7DFB">
          <w:rPr>
            <w:rFonts w:ascii="Times New Roman" w:hAnsi="Times New Roman" w:cs="Times New Roman"/>
            <w:color w:val="000000" w:themeColor="text1"/>
            <w:sz w:val="24"/>
            <w:szCs w:val="24"/>
          </w:rPr>
          <w:delText>2</w:delText>
        </w:r>
        <w:r w:rsidRPr="006F0CEF" w:rsidDel="000D7DFB">
          <w:rPr>
            <w:rFonts w:ascii="Times New Roman" w:hAnsi="Times New Roman" w:cs="Times New Roman"/>
            <w:color w:val="000000" w:themeColor="text1"/>
            <w:sz w:val="24"/>
            <w:szCs w:val="24"/>
          </w:rPr>
          <w:delText>H</w:delText>
        </w:r>
      </w:del>
      <w:ins w:id="678" w:author="Sargsyan, Davit [JRDUS]" w:date="2024-10-27T14:08:00Z">
        <w:r w:rsidR="000D7DFB">
          <w:rPr>
            <w:rFonts w:ascii="Times New Roman" w:hAnsi="Times New Roman" w:cs="Times New Roman"/>
            <w:color w:val="000000" w:themeColor="text1"/>
            <w:sz w:val="24"/>
            <w:szCs w:val="24"/>
          </w:rPr>
          <w:t>11</w:t>
        </w:r>
        <w:r w:rsidR="000D7DFB" w:rsidRPr="006F0CEF">
          <w:rPr>
            <w:rFonts w:ascii="Times New Roman" w:hAnsi="Times New Roman" w:cs="Times New Roman"/>
            <w:color w:val="000000" w:themeColor="text1"/>
            <w:sz w:val="24"/>
            <w:szCs w:val="24"/>
          </w:rPr>
          <w:t>H</w:t>
        </w:r>
      </w:ins>
      <w:r w:rsidRPr="006F0CEF">
        <w:rPr>
          <w:rFonts w:ascii="Times New Roman" w:hAnsi="Times New Roman" w:cs="Times New Roman"/>
          <w:color w:val="000000" w:themeColor="text1"/>
          <w:sz w:val="24"/>
          <w:szCs w:val="24"/>
        </w:rPr>
        <w:t xml:space="preserve">-J). </w:t>
      </w:r>
      <w:del w:id="679" w:author="Sargsyan, Davit [JRDUS]" w:date="2024-11-03T11:55:00Z">
        <w:r w:rsidRPr="006F0CEF" w:rsidDel="008E1CD4">
          <w:rPr>
            <w:rFonts w:ascii="Times New Roman" w:hAnsi="Times New Roman" w:cs="Times New Roman"/>
            <w:color w:val="000000" w:themeColor="text1"/>
            <w:sz w:val="24"/>
            <w:szCs w:val="24"/>
          </w:rPr>
          <w:delText>Overall, these data indicated</w:delText>
        </w:r>
      </w:del>
      <w:ins w:id="680" w:author="Sargsyan, Davit [JRDUS]" w:date="2024-11-03T11:55:00Z">
        <w:r w:rsidR="008E1CD4">
          <w:rPr>
            <w:rFonts w:ascii="Times New Roman" w:hAnsi="Times New Roman" w:cs="Times New Roman"/>
            <w:color w:val="000000" w:themeColor="text1"/>
            <w:sz w:val="24"/>
            <w:szCs w:val="24"/>
          </w:rPr>
          <w:t>These results suggest</w:t>
        </w:r>
      </w:ins>
      <w:r w:rsidRPr="006F0CEF">
        <w:rPr>
          <w:rFonts w:ascii="Times New Roman" w:hAnsi="Times New Roman" w:cs="Times New Roman"/>
          <w:color w:val="000000" w:themeColor="text1"/>
          <w:sz w:val="24"/>
          <w:szCs w:val="24"/>
        </w:rPr>
        <w:t xml:space="preserve"> that PEITC and cranberry (rich in anthocyanins) </w:t>
      </w:r>
      <w:proofErr w:type="gramStart"/>
      <w:r w:rsidRPr="006F0CEF">
        <w:rPr>
          <w:rFonts w:ascii="Times New Roman" w:hAnsi="Times New Roman" w:cs="Times New Roman"/>
          <w:color w:val="000000" w:themeColor="text1"/>
          <w:sz w:val="24"/>
          <w:szCs w:val="24"/>
        </w:rPr>
        <w:t>are capable of modulating</w:t>
      </w:r>
      <w:proofErr w:type="gramEnd"/>
      <w:r w:rsidRPr="006F0CEF">
        <w:rPr>
          <w:rFonts w:ascii="Times New Roman" w:hAnsi="Times New Roman" w:cs="Times New Roman"/>
          <w:color w:val="000000" w:themeColor="text1"/>
          <w:sz w:val="24"/>
          <w:szCs w:val="24"/>
        </w:rPr>
        <w:t xml:space="preserve"> the metabolic responses to DSS treatment in the colorectal tract, potentially through their effects on the microbiome. </w:t>
      </w:r>
    </w:p>
    <w:p w14:paraId="208FC112" w14:textId="2882D676" w:rsidR="0068652B" w:rsidRPr="006F0CEF" w:rsidRDefault="0068652B" w:rsidP="0068652B">
      <w:pPr>
        <w:rPr>
          <w:rFonts w:ascii="Times New Roman" w:hAnsi="Times New Roman" w:cs="Times New Roman"/>
          <w:color w:val="000000" w:themeColor="text1"/>
          <w:sz w:val="24"/>
          <w:szCs w:val="24"/>
        </w:rPr>
      </w:pPr>
      <w:del w:id="681" w:author="Sargsyan, Davit [JRDUS]" w:date="2024-11-03T11:56:00Z">
        <w:r w:rsidRPr="006F0CEF" w:rsidDel="008E1CD4">
          <w:rPr>
            <w:rFonts w:ascii="Times New Roman" w:hAnsi="Times New Roman" w:cs="Times New Roman"/>
            <w:color w:val="000000" w:themeColor="text1"/>
            <w:sz w:val="24"/>
            <w:szCs w:val="24"/>
          </w:rPr>
          <w:lastRenderedPageBreak/>
          <w:delText>In addition</w:delText>
        </w:r>
      </w:del>
      <w:ins w:id="682" w:author="Sargsyan, Davit [JRDUS]" w:date="2024-11-03T11:56:00Z">
        <w:r w:rsidR="008E1CD4">
          <w:rPr>
            <w:rFonts w:ascii="Times New Roman" w:hAnsi="Times New Roman" w:cs="Times New Roman"/>
            <w:color w:val="000000" w:themeColor="text1"/>
            <w:sz w:val="24"/>
            <w:szCs w:val="24"/>
          </w:rPr>
          <w:t>Lastly</w:t>
        </w:r>
      </w:ins>
      <w:r w:rsidRPr="006F0CEF">
        <w:rPr>
          <w:rFonts w:ascii="Times New Roman" w:hAnsi="Times New Roman" w:cs="Times New Roman"/>
          <w:color w:val="000000" w:themeColor="text1"/>
          <w:sz w:val="24"/>
          <w:szCs w:val="24"/>
        </w:rPr>
        <w:t xml:space="preserve">, the </w:t>
      </w:r>
      <w:ins w:id="683" w:author="Sargsyan, Davit [JRDUS]" w:date="2024-11-03T11:56:00Z">
        <w:r w:rsidR="008E1CD4">
          <w:rPr>
            <w:rFonts w:ascii="Times New Roman" w:hAnsi="Times New Roman" w:cs="Times New Roman"/>
            <w:color w:val="000000" w:themeColor="text1"/>
            <w:sz w:val="24"/>
            <w:szCs w:val="24"/>
          </w:rPr>
          <w:t xml:space="preserve">fecal metabolite </w:t>
        </w:r>
      </w:ins>
      <w:r w:rsidRPr="006F0CEF">
        <w:rPr>
          <w:rFonts w:ascii="Times New Roman" w:hAnsi="Times New Roman" w:cs="Times New Roman"/>
          <w:color w:val="000000" w:themeColor="text1"/>
          <w:sz w:val="24"/>
          <w:szCs w:val="24"/>
        </w:rPr>
        <w:t xml:space="preserve">concentrations </w:t>
      </w:r>
      <w:ins w:id="684" w:author="Sargsyan, Davit [JRDUS]" w:date="2024-11-03T11:56:00Z">
        <w:r w:rsidR="008E1CD4">
          <w:rPr>
            <w:rFonts w:ascii="Times New Roman" w:hAnsi="Times New Roman" w:cs="Times New Roman"/>
            <w:color w:val="000000" w:themeColor="text1"/>
            <w:sz w:val="24"/>
            <w:szCs w:val="24"/>
          </w:rPr>
          <w:t xml:space="preserve">from Nrf2 KO and WT mice samples </w:t>
        </w:r>
      </w:ins>
      <w:del w:id="685" w:author="Sargsyan, Davit [JRDUS]" w:date="2024-11-03T11:56:00Z">
        <w:r w:rsidRPr="006F0CEF" w:rsidDel="008E1CD4">
          <w:rPr>
            <w:rFonts w:ascii="Times New Roman" w:hAnsi="Times New Roman" w:cs="Times New Roman"/>
            <w:color w:val="000000" w:themeColor="text1"/>
            <w:sz w:val="24"/>
            <w:szCs w:val="24"/>
          </w:rPr>
          <w:delText xml:space="preserve">of fecal metabolites </w:delText>
        </w:r>
      </w:del>
      <w:r w:rsidRPr="006F0CEF">
        <w:rPr>
          <w:rFonts w:ascii="Times New Roman" w:hAnsi="Times New Roman" w:cs="Times New Roman"/>
          <w:color w:val="000000" w:themeColor="text1"/>
          <w:sz w:val="24"/>
          <w:szCs w:val="24"/>
        </w:rPr>
        <w:t>were compared</w:t>
      </w:r>
      <w:del w:id="686" w:author="Sargsyan, Davit [JRDUS]" w:date="2024-11-03T11:57:00Z">
        <w:r w:rsidRPr="006F0CEF" w:rsidDel="008E1CD4">
          <w:rPr>
            <w:rFonts w:ascii="Times New Roman" w:hAnsi="Times New Roman" w:cs="Times New Roman"/>
            <w:color w:val="000000" w:themeColor="text1"/>
            <w:sz w:val="24"/>
            <w:szCs w:val="24"/>
          </w:rPr>
          <w:delText xml:space="preserve"> between WT and Nrf2 KO mice</w:delText>
        </w:r>
      </w:del>
      <w:r w:rsidRPr="006F0CEF">
        <w:rPr>
          <w:rFonts w:ascii="Times New Roman" w:hAnsi="Times New Roman" w:cs="Times New Roman"/>
          <w:color w:val="000000" w:themeColor="text1"/>
          <w:sz w:val="24"/>
          <w:szCs w:val="24"/>
        </w:rPr>
        <w:t xml:space="preserve">. Interestingly, </w:t>
      </w:r>
      <w:del w:id="687" w:author="Sargsyan, Davit [JRDUS]" w:date="2024-11-03T11:57:00Z">
        <w:r w:rsidRPr="006F0CEF" w:rsidDel="008E1CD4">
          <w:rPr>
            <w:rFonts w:ascii="Times New Roman" w:hAnsi="Times New Roman" w:cs="Times New Roman"/>
            <w:color w:val="000000" w:themeColor="text1"/>
            <w:sz w:val="24"/>
            <w:szCs w:val="24"/>
          </w:rPr>
          <w:delText xml:space="preserve">compared to WT, </w:delText>
        </w:r>
      </w:del>
      <w:ins w:id="688" w:author="Sargsyan, Davit [JRDUS]" w:date="2024-11-03T11:57:00Z">
        <w:r w:rsidR="008E1CD4">
          <w:rPr>
            <w:rFonts w:ascii="Times New Roman" w:hAnsi="Times New Roman" w:cs="Times New Roman"/>
            <w:color w:val="000000" w:themeColor="text1"/>
            <w:sz w:val="24"/>
            <w:szCs w:val="24"/>
          </w:rPr>
          <w:t xml:space="preserve">the </w:t>
        </w:r>
      </w:ins>
      <w:r w:rsidR="00D735B0" w:rsidRPr="006F0CEF">
        <w:rPr>
          <w:rFonts w:ascii="Times New Roman" w:hAnsi="Times New Roman" w:cs="Times New Roman"/>
          <w:color w:val="000000" w:themeColor="text1"/>
          <w:sz w:val="24"/>
          <w:szCs w:val="24"/>
        </w:rPr>
        <w:t xml:space="preserve">Nrf2 </w:t>
      </w:r>
      <w:r w:rsidRPr="006F0CEF">
        <w:rPr>
          <w:rFonts w:ascii="Times New Roman" w:hAnsi="Times New Roman" w:cs="Times New Roman"/>
          <w:color w:val="000000" w:themeColor="text1"/>
          <w:sz w:val="24"/>
          <w:szCs w:val="24"/>
        </w:rPr>
        <w:t xml:space="preserve">KO mice had lower </w:t>
      </w:r>
      <w:del w:id="689" w:author="Sargsyan, Davit [JRDUS]" w:date="2024-11-03T11:57:00Z">
        <w:r w:rsidRPr="006F0CEF" w:rsidDel="008E1CD4">
          <w:rPr>
            <w:rFonts w:ascii="Times New Roman" w:hAnsi="Times New Roman" w:cs="Times New Roman"/>
            <w:color w:val="000000" w:themeColor="text1"/>
            <w:sz w:val="24"/>
            <w:szCs w:val="24"/>
          </w:rPr>
          <w:delText xml:space="preserve">levels </w:delText>
        </w:r>
      </w:del>
      <w:ins w:id="690" w:author="Sargsyan, Davit [JRDUS]" w:date="2024-11-03T11:57:00Z">
        <w:r w:rsidR="008E1CD4">
          <w:rPr>
            <w:rFonts w:ascii="Times New Roman" w:hAnsi="Times New Roman" w:cs="Times New Roman"/>
            <w:color w:val="000000" w:themeColor="text1"/>
            <w:sz w:val="24"/>
            <w:szCs w:val="24"/>
          </w:rPr>
          <w:t>concentrations</w:t>
        </w:r>
        <w:r w:rsidR="008E1CD4" w:rsidRPr="006F0CEF">
          <w:rPr>
            <w:rFonts w:ascii="Times New Roman" w:hAnsi="Times New Roman" w:cs="Times New Roman"/>
            <w:color w:val="000000" w:themeColor="text1"/>
            <w:sz w:val="24"/>
            <w:szCs w:val="24"/>
          </w:rPr>
          <w:t xml:space="preserve"> </w:t>
        </w:r>
      </w:ins>
      <w:r w:rsidRPr="006F0CEF">
        <w:rPr>
          <w:rFonts w:ascii="Times New Roman" w:hAnsi="Times New Roman" w:cs="Times New Roman"/>
          <w:color w:val="000000" w:themeColor="text1"/>
          <w:sz w:val="24"/>
          <w:szCs w:val="24"/>
        </w:rPr>
        <w:t xml:space="preserve">of amino acids (shown by glutamate, phenylalanine, and proline) and SCFA, and higher </w:t>
      </w:r>
      <w:del w:id="691" w:author="Sargsyan, Davit [JRDUS]" w:date="2024-11-03T11:57:00Z">
        <w:r w:rsidRPr="006F0CEF" w:rsidDel="008E1CD4">
          <w:rPr>
            <w:rFonts w:ascii="Times New Roman" w:hAnsi="Times New Roman" w:cs="Times New Roman"/>
            <w:color w:val="000000" w:themeColor="text1"/>
            <w:sz w:val="24"/>
            <w:szCs w:val="24"/>
          </w:rPr>
          <w:delText xml:space="preserve">levels </w:delText>
        </w:r>
      </w:del>
      <w:ins w:id="692" w:author="Sargsyan, Davit [JRDUS]" w:date="2024-11-03T11:57:00Z">
        <w:r w:rsidR="008E1CD4">
          <w:rPr>
            <w:rFonts w:ascii="Times New Roman" w:hAnsi="Times New Roman" w:cs="Times New Roman"/>
            <w:color w:val="000000" w:themeColor="text1"/>
            <w:sz w:val="24"/>
            <w:szCs w:val="24"/>
          </w:rPr>
          <w:t>concentrations</w:t>
        </w:r>
        <w:r w:rsidR="008E1CD4" w:rsidRPr="006F0CEF">
          <w:rPr>
            <w:rFonts w:ascii="Times New Roman" w:hAnsi="Times New Roman" w:cs="Times New Roman"/>
            <w:color w:val="000000" w:themeColor="text1"/>
            <w:sz w:val="24"/>
            <w:szCs w:val="24"/>
          </w:rPr>
          <w:t xml:space="preserve"> </w:t>
        </w:r>
      </w:ins>
      <w:r w:rsidRPr="006F0CEF">
        <w:rPr>
          <w:rFonts w:ascii="Times New Roman" w:hAnsi="Times New Roman" w:cs="Times New Roman"/>
          <w:color w:val="000000" w:themeColor="text1"/>
          <w:sz w:val="24"/>
          <w:szCs w:val="24"/>
        </w:rPr>
        <w:t xml:space="preserve">of secondary bile acids (shown by DCA, LCA, and MCA) </w:t>
      </w:r>
      <w:del w:id="693" w:author="Sargsyan, Davit [JRDUS]" w:date="2024-11-03T11:57:00Z">
        <w:r w:rsidRPr="006F0CEF" w:rsidDel="008E1CD4">
          <w:rPr>
            <w:rFonts w:ascii="Times New Roman" w:hAnsi="Times New Roman" w:cs="Times New Roman"/>
            <w:color w:val="000000" w:themeColor="text1"/>
            <w:sz w:val="24"/>
            <w:szCs w:val="24"/>
          </w:rPr>
          <w:delText>than WT mice</w:delText>
        </w:r>
      </w:del>
      <w:ins w:id="694" w:author="Sargsyan, Davit [JRDUS]" w:date="2024-11-03T11:57:00Z">
        <w:r w:rsidR="008E1CD4">
          <w:rPr>
            <w:rFonts w:ascii="Times New Roman" w:hAnsi="Times New Roman" w:cs="Times New Roman"/>
            <w:color w:val="000000" w:themeColor="text1"/>
            <w:sz w:val="24"/>
            <w:szCs w:val="24"/>
          </w:rPr>
          <w:t>compared to the WT mice</w:t>
        </w:r>
      </w:ins>
      <w:r w:rsidRPr="006F0CEF">
        <w:rPr>
          <w:rFonts w:ascii="Times New Roman" w:hAnsi="Times New Roman" w:cs="Times New Roman"/>
          <w:color w:val="000000" w:themeColor="text1"/>
          <w:sz w:val="24"/>
          <w:szCs w:val="24"/>
        </w:rPr>
        <w:t xml:space="preserve"> (Fig</w:t>
      </w:r>
      <w:r w:rsidR="0036491A" w:rsidRPr="006F0CEF">
        <w:rPr>
          <w:rFonts w:ascii="Times New Roman" w:hAnsi="Times New Roman" w:cs="Times New Roman"/>
          <w:color w:val="000000" w:themeColor="text1"/>
          <w:sz w:val="24"/>
          <w:szCs w:val="24"/>
        </w:rPr>
        <w:t>ure</w:t>
      </w:r>
      <w:r w:rsidRPr="006F0CEF">
        <w:rPr>
          <w:rFonts w:ascii="Times New Roman" w:hAnsi="Times New Roman" w:cs="Times New Roman"/>
          <w:color w:val="000000" w:themeColor="text1"/>
          <w:sz w:val="24"/>
          <w:szCs w:val="24"/>
        </w:rPr>
        <w:t xml:space="preserve"> </w:t>
      </w:r>
      <w:del w:id="695" w:author="Sargsyan, Davit [JRDUS]" w:date="2024-10-27T14:08:00Z">
        <w:r w:rsidR="00F81378" w:rsidRPr="006F0CEF" w:rsidDel="000D7DFB">
          <w:rPr>
            <w:rFonts w:ascii="Times New Roman" w:hAnsi="Times New Roman" w:cs="Times New Roman"/>
            <w:color w:val="000000" w:themeColor="text1"/>
            <w:sz w:val="24"/>
            <w:szCs w:val="24"/>
          </w:rPr>
          <w:delText>1</w:delText>
        </w:r>
        <w:r w:rsidR="00F2468E" w:rsidRPr="006F0CEF" w:rsidDel="000D7DFB">
          <w:rPr>
            <w:rFonts w:ascii="Times New Roman" w:hAnsi="Times New Roman" w:cs="Times New Roman"/>
            <w:color w:val="000000" w:themeColor="text1"/>
            <w:sz w:val="24"/>
            <w:szCs w:val="24"/>
          </w:rPr>
          <w:delText>3</w:delText>
        </w:r>
        <w:r w:rsidR="00F81378" w:rsidRPr="006F0CEF" w:rsidDel="000D7DFB">
          <w:rPr>
            <w:rFonts w:ascii="Times New Roman" w:hAnsi="Times New Roman" w:cs="Times New Roman"/>
            <w:color w:val="000000" w:themeColor="text1"/>
            <w:sz w:val="24"/>
            <w:szCs w:val="24"/>
          </w:rPr>
          <w:delText>A</w:delText>
        </w:r>
      </w:del>
      <w:ins w:id="696" w:author="Sargsyan, Davit [JRDUS]" w:date="2024-10-27T14:08:00Z">
        <w:r w:rsidR="000D7DFB">
          <w:rPr>
            <w:rFonts w:ascii="Times New Roman" w:hAnsi="Times New Roman" w:cs="Times New Roman"/>
            <w:color w:val="000000" w:themeColor="text1"/>
            <w:sz w:val="24"/>
            <w:szCs w:val="24"/>
          </w:rPr>
          <w:t>12</w:t>
        </w:r>
        <w:r w:rsidR="000D7DFB" w:rsidRPr="006F0CEF">
          <w:rPr>
            <w:rFonts w:ascii="Times New Roman" w:hAnsi="Times New Roman" w:cs="Times New Roman"/>
            <w:color w:val="000000" w:themeColor="text1"/>
            <w:sz w:val="24"/>
            <w:szCs w:val="24"/>
          </w:rPr>
          <w:t>A</w:t>
        </w:r>
      </w:ins>
      <w:r w:rsidRPr="006F0CEF">
        <w:rPr>
          <w:rFonts w:ascii="Times New Roman" w:hAnsi="Times New Roman" w:cs="Times New Roman"/>
          <w:color w:val="000000" w:themeColor="text1"/>
          <w:sz w:val="24"/>
          <w:szCs w:val="24"/>
        </w:rPr>
        <w:t>-I)</w:t>
      </w:r>
      <w:del w:id="697" w:author="Sargsyan, Davit [JRDUS]" w:date="2024-11-03T12:00:00Z">
        <w:r w:rsidRPr="006F0CEF" w:rsidDel="008E1CD4">
          <w:rPr>
            <w:rFonts w:ascii="Times New Roman" w:hAnsi="Times New Roman" w:cs="Times New Roman"/>
            <w:color w:val="000000" w:themeColor="text1"/>
            <w:sz w:val="24"/>
            <w:szCs w:val="24"/>
          </w:rPr>
          <w:delText xml:space="preserve">, which </w:delText>
        </w:r>
        <w:r w:rsidR="004A2AF9" w:rsidRPr="006F0CEF" w:rsidDel="008E1CD4">
          <w:rPr>
            <w:rFonts w:ascii="Times New Roman" w:hAnsi="Times New Roman" w:cs="Times New Roman"/>
            <w:color w:val="000000" w:themeColor="text1"/>
            <w:sz w:val="24"/>
            <w:szCs w:val="24"/>
          </w:rPr>
          <w:delText>were</w:delText>
        </w:r>
      </w:del>
      <w:ins w:id="698" w:author="Sargsyan, Davit [JRDUS]" w:date="2024-11-03T12:00:00Z">
        <w:r w:rsidR="008E1CD4">
          <w:rPr>
            <w:rFonts w:ascii="Times New Roman" w:hAnsi="Times New Roman" w:cs="Times New Roman"/>
            <w:color w:val="000000" w:themeColor="text1"/>
            <w:sz w:val="24"/>
            <w:szCs w:val="24"/>
          </w:rPr>
          <w:t>. These trends mirrored the metabolic profile difference between the DSS-</w:t>
        </w:r>
        <w:proofErr w:type="spellStart"/>
        <w:r w:rsidR="008E1CD4">
          <w:rPr>
            <w:rFonts w:ascii="Times New Roman" w:hAnsi="Times New Roman" w:cs="Times New Roman"/>
            <w:color w:val="000000" w:themeColor="text1"/>
            <w:sz w:val="24"/>
            <w:szCs w:val="24"/>
          </w:rPr>
          <w:t>challanged</w:t>
        </w:r>
        <w:proofErr w:type="spellEnd"/>
        <w:r w:rsidR="008E1CD4">
          <w:rPr>
            <w:rFonts w:ascii="Times New Roman" w:hAnsi="Times New Roman" w:cs="Times New Roman"/>
            <w:color w:val="000000" w:themeColor="text1"/>
            <w:sz w:val="24"/>
            <w:szCs w:val="24"/>
          </w:rPr>
          <w:t xml:space="preserve"> and WT mice.</w:t>
        </w:r>
      </w:ins>
      <w:del w:id="699" w:author="Sargsyan, Davit [JRDUS]" w:date="2024-11-03T12:00:00Z">
        <w:r w:rsidRPr="006F0CEF" w:rsidDel="008E1CD4">
          <w:rPr>
            <w:rFonts w:ascii="Times New Roman" w:hAnsi="Times New Roman" w:cs="Times New Roman"/>
            <w:color w:val="000000" w:themeColor="text1"/>
            <w:sz w:val="24"/>
            <w:szCs w:val="24"/>
          </w:rPr>
          <w:delText xml:space="preserve"> similar to the metabolite profile of DSS-treated WT mice</w:delText>
        </w:r>
      </w:del>
      <w:r w:rsidRPr="006F0CEF">
        <w:rPr>
          <w:rFonts w:ascii="Times New Roman" w:hAnsi="Times New Roman" w:cs="Times New Roman"/>
          <w:color w:val="000000" w:themeColor="text1"/>
          <w:sz w:val="24"/>
          <w:szCs w:val="24"/>
        </w:rPr>
        <w:t>.</w:t>
      </w:r>
    </w:p>
    <w:p w14:paraId="237A16EB" w14:textId="4B1B5811" w:rsidR="00AB6127" w:rsidRPr="006F0CEF" w:rsidRDefault="00AB6127" w:rsidP="00A43D9D">
      <w:pPr>
        <w:pStyle w:val="Heading1"/>
        <w:rPr>
          <w:rFonts w:ascii="Times New Roman" w:hAnsi="Times New Roman" w:cs="Times New Roman"/>
          <w:color w:val="000000" w:themeColor="text1"/>
        </w:rPr>
      </w:pPr>
      <w:bookmarkStart w:id="700" w:name="_Toc128143907"/>
      <w:bookmarkStart w:id="701" w:name="_Toc179148173"/>
      <w:r w:rsidRPr="006F0CEF">
        <w:rPr>
          <w:rFonts w:ascii="Times New Roman" w:hAnsi="Times New Roman" w:cs="Times New Roman"/>
          <w:color w:val="000000" w:themeColor="text1"/>
        </w:rPr>
        <w:t>4 Discussion</w:t>
      </w:r>
      <w:bookmarkEnd w:id="700"/>
      <w:bookmarkEnd w:id="701"/>
    </w:p>
    <w:p w14:paraId="53DFCD03" w14:textId="77777777" w:rsidR="005A24E4" w:rsidRDefault="002C2CC9" w:rsidP="00D4766B">
      <w:pPr>
        <w:rPr>
          <w:ins w:id="702" w:author="Sargsyan, Davit [JRDUS]" w:date="2024-11-03T12:35:00Z"/>
          <w:rFonts w:ascii="Times New Roman" w:hAnsi="Times New Roman" w:cs="Times New Roman"/>
          <w:color w:val="000000" w:themeColor="text1"/>
          <w:sz w:val="24"/>
          <w:szCs w:val="24"/>
        </w:rPr>
      </w:pPr>
      <w:ins w:id="703" w:author="Sargsyan, Davit [JRDUS]" w:date="2024-11-03T12:01:00Z">
        <w:r>
          <w:rPr>
            <w:rFonts w:ascii="Times New Roman" w:hAnsi="Times New Roman" w:cs="Times New Roman"/>
            <w:color w:val="000000" w:themeColor="text1"/>
            <w:sz w:val="24"/>
            <w:szCs w:val="24"/>
          </w:rPr>
          <w:t xml:space="preserve">The important role of diet and genotype </w:t>
        </w:r>
      </w:ins>
      <w:ins w:id="704" w:author="Sargsyan, Davit [JRDUS]" w:date="2024-11-03T12:04:00Z">
        <w:r>
          <w:rPr>
            <w:rFonts w:ascii="Times New Roman" w:hAnsi="Times New Roman" w:cs="Times New Roman"/>
            <w:color w:val="000000" w:themeColor="text1"/>
            <w:sz w:val="24"/>
            <w:szCs w:val="24"/>
          </w:rPr>
          <w:t xml:space="preserve">on microbial composition </w:t>
        </w:r>
      </w:ins>
      <w:ins w:id="705" w:author="Sargsyan, Davit [JRDUS]" w:date="2024-11-03T12:06:00Z">
        <w:r>
          <w:rPr>
            <w:rFonts w:ascii="Times New Roman" w:hAnsi="Times New Roman" w:cs="Times New Roman"/>
            <w:color w:val="000000" w:themeColor="text1"/>
            <w:sz w:val="24"/>
            <w:szCs w:val="24"/>
          </w:rPr>
          <w:t>lea</w:t>
        </w:r>
      </w:ins>
      <w:ins w:id="706" w:author="Sargsyan, Davit [JRDUS]" w:date="2024-11-03T12:07:00Z">
        <w:r>
          <w:rPr>
            <w:rFonts w:ascii="Times New Roman" w:hAnsi="Times New Roman" w:cs="Times New Roman"/>
            <w:color w:val="000000" w:themeColor="text1"/>
            <w:sz w:val="24"/>
            <w:szCs w:val="24"/>
          </w:rPr>
          <w:t>ving in the</w:t>
        </w:r>
      </w:ins>
      <w:ins w:id="707" w:author="Sargsyan, Davit [JRDUS]" w:date="2024-11-03T12:04:00Z">
        <w:r>
          <w:rPr>
            <w:rFonts w:ascii="Times New Roman" w:hAnsi="Times New Roman" w:cs="Times New Roman"/>
            <w:color w:val="000000" w:themeColor="text1"/>
            <w:sz w:val="24"/>
            <w:szCs w:val="24"/>
          </w:rPr>
          <w:t xml:space="preserve"> host’s GI </w:t>
        </w:r>
      </w:ins>
      <w:ins w:id="708" w:author="Sargsyan, Davit [JRDUS]" w:date="2024-11-03T12:01:00Z">
        <w:r>
          <w:rPr>
            <w:rFonts w:ascii="Times New Roman" w:hAnsi="Times New Roman" w:cs="Times New Roman"/>
            <w:color w:val="000000" w:themeColor="text1"/>
            <w:sz w:val="24"/>
            <w:szCs w:val="24"/>
          </w:rPr>
          <w:t xml:space="preserve">has been </w:t>
        </w:r>
      </w:ins>
      <w:ins w:id="709" w:author="Sargsyan, Davit [JRDUS]" w:date="2024-11-03T12:02:00Z">
        <w:r>
          <w:rPr>
            <w:rFonts w:ascii="Times New Roman" w:hAnsi="Times New Roman" w:cs="Times New Roman"/>
            <w:color w:val="000000" w:themeColor="text1"/>
            <w:sz w:val="24"/>
            <w:szCs w:val="24"/>
          </w:rPr>
          <w:t>systematically</w:t>
        </w:r>
      </w:ins>
      <w:ins w:id="710" w:author="Sargsyan, Davit [JRDUS]" w:date="2024-11-03T12:01:00Z">
        <w:r>
          <w:rPr>
            <w:rFonts w:ascii="Times New Roman" w:hAnsi="Times New Roman" w:cs="Times New Roman"/>
            <w:color w:val="000000" w:themeColor="text1"/>
            <w:sz w:val="24"/>
            <w:szCs w:val="24"/>
          </w:rPr>
          <w:t xml:space="preserve"> </w:t>
        </w:r>
      </w:ins>
      <w:ins w:id="711" w:author="Sargsyan, Davit [JRDUS]" w:date="2024-11-03T12:34:00Z">
        <w:r w:rsidR="005A24E4">
          <w:rPr>
            <w:rFonts w:ascii="Times New Roman" w:hAnsi="Times New Roman" w:cs="Times New Roman"/>
            <w:color w:val="000000" w:themeColor="text1"/>
            <w:sz w:val="24"/>
            <w:szCs w:val="24"/>
          </w:rPr>
          <w:t>reported</w:t>
        </w:r>
      </w:ins>
      <w:ins w:id="712" w:author="Sargsyan, Davit [JRDUS]" w:date="2024-11-03T12:01:00Z">
        <w:r>
          <w:rPr>
            <w:rFonts w:ascii="Times New Roman" w:hAnsi="Times New Roman" w:cs="Times New Roman"/>
            <w:color w:val="000000" w:themeColor="text1"/>
            <w:sz w:val="24"/>
            <w:szCs w:val="24"/>
          </w:rPr>
          <w:t xml:space="preserve"> in the literature</w:t>
        </w:r>
      </w:ins>
      <w:ins w:id="713" w:author="Sargsyan, Davit [JRDUS]" w:date="2024-11-03T12:03:00Z">
        <w:r>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 xml:space="preserve"> </w:t>
        </w:r>
      </w:ins>
      <w:del w:id="714" w:author="Sargsyan, Davit [JRDUS]" w:date="2024-11-03T12:07:00Z">
        <w:r w:rsidR="00D4766B" w:rsidRPr="006F0CEF" w:rsidDel="002C2CC9">
          <w:rPr>
            <w:rFonts w:ascii="Times New Roman" w:hAnsi="Times New Roman" w:cs="Times New Roman"/>
            <w:color w:val="000000" w:themeColor="text1"/>
            <w:sz w:val="24"/>
            <w:szCs w:val="24"/>
          </w:rPr>
          <w:delText xml:space="preserve">Systematic studies of gut microbiome regulators have shown that diet and host genotype play important role in host-diet-microbiome interaction. </w:delText>
        </w:r>
      </w:del>
    </w:p>
    <w:p w14:paraId="64C171A2" w14:textId="54277D48" w:rsidR="00D4766B" w:rsidRPr="006F0CEF" w:rsidRDefault="005A24E4" w:rsidP="00D4766B">
      <w:pPr>
        <w:rPr>
          <w:rFonts w:ascii="Times New Roman" w:hAnsi="Times New Roman" w:cs="Times New Roman"/>
          <w:color w:val="000000" w:themeColor="text1"/>
          <w:sz w:val="24"/>
          <w:szCs w:val="24"/>
        </w:rPr>
      </w:pPr>
      <w:commentRangeStart w:id="715"/>
      <w:ins w:id="716" w:author="Sargsyan, Davit [JRDUS]" w:date="2024-11-03T12:35:00Z">
        <w:r>
          <w:rPr>
            <w:rFonts w:ascii="Times New Roman" w:hAnsi="Times New Roman" w:cs="Times New Roman"/>
            <w:color w:val="000000" w:themeColor="text1"/>
            <w:sz w:val="24"/>
            <w:szCs w:val="24"/>
          </w:rPr>
          <w:t>For example,</w:t>
        </w:r>
      </w:ins>
      <w:ins w:id="717" w:author="Sargsyan, Davit [JRDUS]" w:date="2024-11-03T12:36:00Z">
        <w:r>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 xml:space="preserve">significant increase of relative abundance of </w:t>
        </w:r>
        <w:r w:rsidRPr="006F0CEF">
          <w:rPr>
            <w:rFonts w:ascii="Times New Roman" w:hAnsi="Times New Roman" w:cs="Times New Roman"/>
            <w:i/>
            <w:iCs/>
            <w:color w:val="000000" w:themeColor="text1"/>
            <w:sz w:val="24"/>
            <w:szCs w:val="24"/>
          </w:rPr>
          <w:t>Firmicutes</w:t>
        </w:r>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Clostridiales</w:t>
        </w:r>
        <w:proofErr w:type="spellEnd"/>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Lactobacillales</w:t>
        </w:r>
        <w:proofErr w:type="spellEnd"/>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Turicibacterales</w:t>
        </w:r>
        <w:proofErr w:type="spellEnd"/>
        <w:r w:rsidRPr="006F0CEF">
          <w:rPr>
            <w:rFonts w:ascii="Times New Roman" w:hAnsi="Times New Roman" w:cs="Times New Roman"/>
            <w:color w:val="000000" w:themeColor="text1"/>
            <w:sz w:val="24"/>
            <w:szCs w:val="24"/>
          </w:rPr>
          <w:t xml:space="preserve">) and </w:t>
        </w:r>
        <w:r w:rsidRPr="006F0CEF">
          <w:rPr>
            <w:rFonts w:ascii="Times New Roman" w:hAnsi="Times New Roman" w:cs="Times New Roman"/>
            <w:i/>
            <w:iCs/>
            <w:color w:val="000000" w:themeColor="text1"/>
            <w:sz w:val="24"/>
            <w:szCs w:val="24"/>
          </w:rPr>
          <w:t>Verrucomicrobia</w:t>
        </w:r>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Verrucomicrobiales</w:t>
        </w:r>
        <w:proofErr w:type="spellEnd"/>
        <w:r w:rsidRPr="006F0CEF">
          <w:rPr>
            <w:rFonts w:ascii="Times New Roman" w:hAnsi="Times New Roman" w:cs="Times New Roman"/>
            <w:color w:val="000000" w:themeColor="text1"/>
            <w:sz w:val="24"/>
            <w:szCs w:val="24"/>
          </w:rPr>
          <w:t>)</w:t>
        </w:r>
      </w:ins>
      <w:ins w:id="718" w:author="Sargsyan, Davit [JRDUS]" w:date="2024-11-03T12:35:00Z">
        <w:r>
          <w:rPr>
            <w:rFonts w:ascii="Times New Roman" w:hAnsi="Times New Roman" w:cs="Times New Roman"/>
            <w:color w:val="000000" w:themeColor="text1"/>
            <w:sz w:val="24"/>
            <w:szCs w:val="24"/>
          </w:rPr>
          <w:t xml:space="preserve"> </w:t>
        </w:r>
      </w:ins>
      <w:ins w:id="719" w:author="Sargsyan, Davit [JRDUS]" w:date="2024-11-03T12:37:00Z">
        <w:r>
          <w:rPr>
            <w:rFonts w:ascii="Times New Roman" w:hAnsi="Times New Roman" w:cs="Times New Roman"/>
            <w:color w:val="000000" w:themeColor="text1"/>
            <w:sz w:val="24"/>
            <w:szCs w:val="24"/>
          </w:rPr>
          <w:t>has been</w:t>
        </w:r>
      </w:ins>
      <w:ins w:id="720" w:author="Sargsyan, Davit [JRDUS]" w:date="2024-11-03T12:36:00Z">
        <w:r>
          <w:rPr>
            <w:rFonts w:ascii="Times New Roman" w:hAnsi="Times New Roman" w:cs="Times New Roman"/>
            <w:color w:val="000000" w:themeColor="text1"/>
            <w:sz w:val="24"/>
            <w:szCs w:val="24"/>
          </w:rPr>
          <w:t xml:space="preserve"> shown to co-occur with </w:t>
        </w:r>
      </w:ins>
      <w:del w:id="721" w:author="Sargsyan, Davit [JRDUS]" w:date="2024-11-03T12:37:00Z">
        <w:r w:rsidR="00D4766B" w:rsidRPr="006F0CEF" w:rsidDel="005A24E4">
          <w:rPr>
            <w:rFonts w:ascii="Times New Roman" w:hAnsi="Times New Roman" w:cs="Times New Roman"/>
            <w:color w:val="000000" w:themeColor="text1"/>
            <w:sz w:val="24"/>
            <w:szCs w:val="24"/>
          </w:rPr>
          <w:delText xml:space="preserve">For instance, </w:delText>
        </w:r>
      </w:del>
      <w:r w:rsidR="00D4766B" w:rsidRPr="006F0CEF">
        <w:rPr>
          <w:rFonts w:ascii="Times New Roman" w:hAnsi="Times New Roman" w:cs="Times New Roman"/>
          <w:color w:val="000000" w:themeColor="text1"/>
          <w:sz w:val="24"/>
          <w:szCs w:val="24"/>
        </w:rPr>
        <w:t>a rapid and consistent dietary response to low fat/high plant polysaccharide, and high fat/sugar diet</w:t>
      </w:r>
      <w:ins w:id="722" w:author="Sargsyan, Davit [JRDUS]" w:date="2024-11-03T12:38:00Z">
        <w:r>
          <w:rPr>
            <w:rFonts w:ascii="Times New Roman" w:hAnsi="Times New Roman" w:cs="Times New Roman"/>
            <w:color w:val="000000" w:themeColor="text1"/>
            <w:sz w:val="24"/>
            <w:szCs w:val="24"/>
          </w:rPr>
          <w:t>s</w:t>
        </w:r>
      </w:ins>
      <w:r w:rsidR="00D4766B" w:rsidRPr="006F0CEF">
        <w:rPr>
          <w:rFonts w:ascii="Times New Roman" w:hAnsi="Times New Roman" w:cs="Times New Roman"/>
          <w:color w:val="000000" w:themeColor="text1"/>
          <w:sz w:val="24"/>
          <w:szCs w:val="24"/>
        </w:rPr>
        <w:t xml:space="preserve"> </w:t>
      </w:r>
      <w:del w:id="723" w:author="Sargsyan, Davit [JRDUS]" w:date="2024-11-03T12:37:00Z">
        <w:r w:rsidR="00D4766B" w:rsidRPr="006F0CEF" w:rsidDel="005A24E4">
          <w:rPr>
            <w:rFonts w:ascii="Times New Roman" w:hAnsi="Times New Roman" w:cs="Times New Roman"/>
            <w:color w:val="000000" w:themeColor="text1"/>
            <w:sz w:val="24"/>
            <w:szCs w:val="24"/>
          </w:rPr>
          <w:delText xml:space="preserve">on </w:delText>
        </w:r>
      </w:del>
      <w:ins w:id="724" w:author="Sargsyan, Davit [JRDUS]" w:date="2024-11-03T12:37:00Z">
        <w:r>
          <w:rPr>
            <w:rFonts w:ascii="Times New Roman" w:hAnsi="Times New Roman" w:cs="Times New Roman"/>
            <w:color w:val="000000" w:themeColor="text1"/>
            <w:sz w:val="24"/>
            <w:szCs w:val="24"/>
          </w:rPr>
          <w:t>in</w:t>
        </w:r>
        <w:r w:rsidRPr="006F0CEF">
          <w:rPr>
            <w:rFonts w:ascii="Times New Roman" w:hAnsi="Times New Roman" w:cs="Times New Roman"/>
            <w:color w:val="000000" w:themeColor="text1"/>
            <w:sz w:val="24"/>
            <w:szCs w:val="24"/>
          </w:rPr>
          <w:t xml:space="preserve"> </w:t>
        </w:r>
      </w:ins>
      <w:r w:rsidR="00D4766B" w:rsidRPr="006F0CEF">
        <w:rPr>
          <w:rFonts w:ascii="Times New Roman" w:hAnsi="Times New Roman" w:cs="Times New Roman"/>
          <w:color w:val="000000" w:themeColor="text1"/>
          <w:sz w:val="24"/>
          <w:szCs w:val="24"/>
        </w:rPr>
        <w:t>gene deficient mice</w:t>
      </w:r>
      <w:del w:id="725" w:author="Sargsyan, Davit [JRDUS]" w:date="2024-11-03T12:37:00Z">
        <w:r w:rsidR="00D4766B" w:rsidRPr="006F0CEF" w:rsidDel="005A24E4">
          <w:rPr>
            <w:rFonts w:ascii="Times New Roman" w:hAnsi="Times New Roman" w:cs="Times New Roman"/>
            <w:color w:val="000000" w:themeColor="text1"/>
            <w:sz w:val="24"/>
            <w:szCs w:val="24"/>
          </w:rPr>
          <w:delText xml:space="preserve"> has been reported to co-occur with significant increase of relative abundance of </w:delText>
        </w:r>
        <w:r w:rsidR="00D4766B" w:rsidRPr="006F0CEF" w:rsidDel="005A24E4">
          <w:rPr>
            <w:rFonts w:ascii="Times New Roman" w:hAnsi="Times New Roman" w:cs="Times New Roman"/>
            <w:i/>
            <w:iCs/>
            <w:color w:val="000000" w:themeColor="text1"/>
            <w:sz w:val="24"/>
            <w:szCs w:val="24"/>
          </w:rPr>
          <w:delText>Firmicutes</w:delText>
        </w:r>
        <w:r w:rsidR="00D4766B" w:rsidRPr="006F0CEF" w:rsidDel="005A24E4">
          <w:rPr>
            <w:rFonts w:ascii="Times New Roman" w:hAnsi="Times New Roman" w:cs="Times New Roman"/>
            <w:color w:val="000000" w:themeColor="text1"/>
            <w:sz w:val="24"/>
            <w:szCs w:val="24"/>
          </w:rPr>
          <w:delText xml:space="preserve"> (</w:delText>
        </w:r>
        <w:r w:rsidR="00D4766B" w:rsidRPr="006F0CEF" w:rsidDel="005A24E4">
          <w:rPr>
            <w:rFonts w:ascii="Times New Roman" w:hAnsi="Times New Roman" w:cs="Times New Roman"/>
            <w:i/>
            <w:iCs/>
            <w:color w:val="000000" w:themeColor="text1"/>
            <w:sz w:val="24"/>
            <w:szCs w:val="24"/>
          </w:rPr>
          <w:delText>Clostridiales</w:delText>
        </w:r>
        <w:r w:rsidR="00D4766B" w:rsidRPr="006F0CEF" w:rsidDel="005A24E4">
          <w:rPr>
            <w:rFonts w:ascii="Times New Roman" w:hAnsi="Times New Roman" w:cs="Times New Roman"/>
            <w:color w:val="000000" w:themeColor="text1"/>
            <w:sz w:val="24"/>
            <w:szCs w:val="24"/>
          </w:rPr>
          <w:delText xml:space="preserve">, </w:delText>
        </w:r>
        <w:r w:rsidR="00D4766B" w:rsidRPr="006F0CEF" w:rsidDel="005A24E4">
          <w:rPr>
            <w:rFonts w:ascii="Times New Roman" w:hAnsi="Times New Roman" w:cs="Times New Roman"/>
            <w:i/>
            <w:iCs/>
            <w:color w:val="000000" w:themeColor="text1"/>
            <w:sz w:val="24"/>
            <w:szCs w:val="24"/>
          </w:rPr>
          <w:delText>Lactobacillales</w:delText>
        </w:r>
        <w:r w:rsidR="00D4766B" w:rsidRPr="006F0CEF" w:rsidDel="005A24E4">
          <w:rPr>
            <w:rFonts w:ascii="Times New Roman" w:hAnsi="Times New Roman" w:cs="Times New Roman"/>
            <w:color w:val="000000" w:themeColor="text1"/>
            <w:sz w:val="24"/>
            <w:szCs w:val="24"/>
          </w:rPr>
          <w:delText xml:space="preserve">, </w:delText>
        </w:r>
        <w:r w:rsidR="00D4766B" w:rsidRPr="006F0CEF" w:rsidDel="005A24E4">
          <w:rPr>
            <w:rFonts w:ascii="Times New Roman" w:hAnsi="Times New Roman" w:cs="Times New Roman"/>
            <w:i/>
            <w:iCs/>
            <w:color w:val="000000" w:themeColor="text1"/>
            <w:sz w:val="24"/>
            <w:szCs w:val="24"/>
          </w:rPr>
          <w:delText>Turicibacterales</w:delText>
        </w:r>
        <w:r w:rsidR="00D4766B" w:rsidRPr="006F0CEF" w:rsidDel="005A24E4">
          <w:rPr>
            <w:rFonts w:ascii="Times New Roman" w:hAnsi="Times New Roman" w:cs="Times New Roman"/>
            <w:color w:val="000000" w:themeColor="text1"/>
            <w:sz w:val="24"/>
            <w:szCs w:val="24"/>
          </w:rPr>
          <w:delText xml:space="preserve">) and </w:delText>
        </w:r>
        <w:r w:rsidR="00D4766B" w:rsidRPr="006F0CEF" w:rsidDel="005A24E4">
          <w:rPr>
            <w:rFonts w:ascii="Times New Roman" w:hAnsi="Times New Roman" w:cs="Times New Roman"/>
            <w:i/>
            <w:iCs/>
            <w:color w:val="000000" w:themeColor="text1"/>
            <w:sz w:val="24"/>
            <w:szCs w:val="24"/>
          </w:rPr>
          <w:delText>Verrucomicrobia</w:delText>
        </w:r>
        <w:r w:rsidR="00D4766B" w:rsidRPr="006F0CEF" w:rsidDel="005A24E4">
          <w:rPr>
            <w:rFonts w:ascii="Times New Roman" w:hAnsi="Times New Roman" w:cs="Times New Roman"/>
            <w:color w:val="000000" w:themeColor="text1"/>
            <w:sz w:val="24"/>
            <w:szCs w:val="24"/>
          </w:rPr>
          <w:delText xml:space="preserve"> (</w:delText>
        </w:r>
        <w:r w:rsidR="00D4766B" w:rsidRPr="006F0CEF" w:rsidDel="005A24E4">
          <w:rPr>
            <w:rFonts w:ascii="Times New Roman" w:hAnsi="Times New Roman" w:cs="Times New Roman"/>
            <w:i/>
            <w:iCs/>
            <w:color w:val="000000" w:themeColor="text1"/>
            <w:sz w:val="24"/>
            <w:szCs w:val="24"/>
          </w:rPr>
          <w:delText>Verrucomicrobiales</w:delText>
        </w:r>
        <w:r w:rsidR="002377C8" w:rsidRPr="006F0CEF" w:rsidDel="005A24E4">
          <w:rPr>
            <w:rFonts w:ascii="Times New Roman" w:hAnsi="Times New Roman" w:cs="Times New Roman"/>
            <w:color w:val="000000" w:themeColor="text1"/>
            <w:sz w:val="24"/>
            <w:szCs w:val="24"/>
          </w:rPr>
          <w:delText>)</w:delText>
        </w:r>
      </w:del>
      <w:r w:rsidR="002377C8" w:rsidRPr="006F0CEF">
        <w:rPr>
          <w:rFonts w:ascii="Times New Roman" w:hAnsi="Times New Roman" w:cs="Times New Roman"/>
          <w:color w:val="000000" w:themeColor="text1"/>
          <w:sz w:val="24"/>
          <w:szCs w:val="24"/>
        </w:rPr>
        <w:t>.</w:t>
      </w:r>
      <w:r w:rsidR="00D4766B" w:rsidRPr="006F0CEF">
        <w:rPr>
          <w:rFonts w:ascii="Times New Roman" w:hAnsi="Times New Roman" w:cs="Times New Roman"/>
          <w:color w:val="000000" w:themeColor="text1"/>
          <w:sz w:val="24"/>
          <w:szCs w:val="24"/>
        </w:rPr>
        <w:t xml:space="preserve"> </w:t>
      </w:r>
      <w:del w:id="726" w:author="Sargsyan, Davit [JRDUS]" w:date="2024-11-03T12:38:00Z">
        <w:r w:rsidR="00D4766B" w:rsidRPr="006F0CEF" w:rsidDel="005207DA">
          <w:rPr>
            <w:rFonts w:ascii="Times New Roman" w:hAnsi="Times New Roman" w:cs="Times New Roman"/>
            <w:color w:val="000000" w:themeColor="text1"/>
            <w:sz w:val="24"/>
            <w:szCs w:val="24"/>
          </w:rPr>
          <w:delText>In contrast</w:delText>
        </w:r>
      </w:del>
      <w:ins w:id="727" w:author="Sargsyan, Davit [JRDUS]" w:date="2024-11-03T12:38:00Z">
        <w:r w:rsidR="005207DA">
          <w:rPr>
            <w:rFonts w:ascii="Times New Roman" w:hAnsi="Times New Roman" w:cs="Times New Roman"/>
            <w:color w:val="000000" w:themeColor="text1"/>
            <w:sz w:val="24"/>
            <w:szCs w:val="24"/>
          </w:rPr>
          <w:t>At the same time</w:t>
        </w:r>
      </w:ins>
      <w:r w:rsidR="00D4766B" w:rsidRPr="006F0CEF">
        <w:rPr>
          <w:rFonts w:ascii="Times New Roman" w:hAnsi="Times New Roman" w:cs="Times New Roman"/>
          <w:color w:val="000000" w:themeColor="text1"/>
          <w:sz w:val="24"/>
          <w:szCs w:val="24"/>
        </w:rPr>
        <w:t xml:space="preserve">, </w:t>
      </w:r>
      <w:proofErr w:type="spellStart"/>
      <w:r w:rsidR="00D4766B" w:rsidRPr="006F0CEF">
        <w:rPr>
          <w:rFonts w:ascii="Times New Roman" w:hAnsi="Times New Roman" w:cs="Times New Roman"/>
          <w:i/>
          <w:iCs/>
          <w:color w:val="000000" w:themeColor="text1"/>
          <w:sz w:val="24"/>
          <w:szCs w:val="24"/>
        </w:rPr>
        <w:t>Bacterioidetes</w:t>
      </w:r>
      <w:proofErr w:type="spellEnd"/>
      <w:r w:rsidR="00D4766B" w:rsidRPr="006F0CEF">
        <w:rPr>
          <w:rFonts w:ascii="Times New Roman" w:hAnsi="Times New Roman" w:cs="Times New Roman"/>
          <w:color w:val="000000" w:themeColor="text1"/>
          <w:sz w:val="24"/>
          <w:szCs w:val="24"/>
        </w:rPr>
        <w:t xml:space="preserve"> (</w:t>
      </w:r>
      <w:proofErr w:type="spellStart"/>
      <w:r w:rsidR="00D4766B" w:rsidRPr="006F0CEF">
        <w:rPr>
          <w:rFonts w:ascii="Times New Roman" w:hAnsi="Times New Roman" w:cs="Times New Roman"/>
          <w:i/>
          <w:iCs/>
          <w:color w:val="000000" w:themeColor="text1"/>
          <w:sz w:val="24"/>
          <w:szCs w:val="24"/>
        </w:rPr>
        <w:t>Bacteroidales</w:t>
      </w:r>
      <w:proofErr w:type="spellEnd"/>
      <w:r w:rsidR="00D4766B" w:rsidRPr="006F0CEF">
        <w:rPr>
          <w:rFonts w:ascii="Times New Roman" w:hAnsi="Times New Roman" w:cs="Times New Roman"/>
          <w:color w:val="000000" w:themeColor="text1"/>
          <w:sz w:val="24"/>
          <w:szCs w:val="24"/>
        </w:rPr>
        <w:t xml:space="preserve">) </w:t>
      </w:r>
      <w:ins w:id="728" w:author="Sargsyan, Davit [JRDUS]" w:date="2024-11-03T12:39:00Z">
        <w:r w:rsidR="005207DA">
          <w:rPr>
            <w:rFonts w:ascii="Times New Roman" w:hAnsi="Times New Roman" w:cs="Times New Roman"/>
            <w:color w:val="000000" w:themeColor="text1"/>
            <w:sz w:val="24"/>
            <w:szCs w:val="24"/>
          </w:rPr>
          <w:t xml:space="preserve">has been shown to </w:t>
        </w:r>
      </w:ins>
      <w:del w:id="729" w:author="Sargsyan, Davit [JRDUS]" w:date="2024-11-03T12:39:00Z">
        <w:r w:rsidR="00D4766B" w:rsidRPr="006F0CEF" w:rsidDel="005207DA">
          <w:rPr>
            <w:rFonts w:ascii="Times New Roman" w:hAnsi="Times New Roman" w:cs="Times New Roman"/>
            <w:color w:val="000000" w:themeColor="text1"/>
            <w:sz w:val="24"/>
            <w:szCs w:val="24"/>
          </w:rPr>
          <w:delText>significantly decreased</w:delText>
        </w:r>
      </w:del>
      <w:ins w:id="730" w:author="Sargsyan, Davit [JRDUS]" w:date="2024-11-03T12:39:00Z">
        <w:r w:rsidR="005207DA">
          <w:rPr>
            <w:rFonts w:ascii="Times New Roman" w:hAnsi="Times New Roman" w:cs="Times New Roman"/>
            <w:color w:val="000000" w:themeColor="text1"/>
            <w:sz w:val="24"/>
            <w:szCs w:val="24"/>
          </w:rPr>
          <w:t>decrease significantly</w:t>
        </w:r>
      </w:ins>
      <w:r w:rsidR="00D4766B" w:rsidRPr="006F0CEF">
        <w:rPr>
          <w:rFonts w:ascii="Times New Roman" w:hAnsi="Times New Roman" w:cs="Times New Roman"/>
          <w:color w:val="000000" w:themeColor="text1"/>
          <w:sz w:val="24"/>
          <w:szCs w:val="24"/>
        </w:rPr>
        <w:t xml:space="preserve"> in high fat/</w:t>
      </w:r>
      <w:ins w:id="731" w:author="Sargsyan, Davit [JRDUS]" w:date="2024-11-03T12:39:00Z">
        <w:r w:rsidR="005207DA">
          <w:rPr>
            <w:rFonts w:ascii="Times New Roman" w:hAnsi="Times New Roman" w:cs="Times New Roman"/>
            <w:color w:val="000000" w:themeColor="text1"/>
            <w:sz w:val="24"/>
            <w:szCs w:val="24"/>
          </w:rPr>
          <w:t xml:space="preserve">hi </w:t>
        </w:r>
      </w:ins>
      <w:r w:rsidR="00D4766B" w:rsidRPr="006F0CEF">
        <w:rPr>
          <w:rFonts w:ascii="Times New Roman" w:hAnsi="Times New Roman" w:cs="Times New Roman"/>
          <w:color w:val="000000" w:themeColor="text1"/>
          <w:sz w:val="24"/>
          <w:szCs w:val="24"/>
        </w:rPr>
        <w:t xml:space="preserve">sugar </w:t>
      </w:r>
      <w:del w:id="732" w:author="Sargsyan, Davit [JRDUS]" w:date="2024-11-03T12:39:00Z">
        <w:r w:rsidR="00D4766B" w:rsidRPr="006F0CEF" w:rsidDel="005207DA">
          <w:rPr>
            <w:rFonts w:ascii="Times New Roman" w:hAnsi="Times New Roman" w:cs="Times New Roman"/>
            <w:color w:val="000000" w:themeColor="text1"/>
            <w:sz w:val="24"/>
            <w:szCs w:val="24"/>
          </w:rPr>
          <w:delText>diet</w:delText>
        </w:r>
      </w:del>
      <w:ins w:id="733" w:author="Sargsyan, Davit [JRDUS]" w:date="2024-11-03T12:39:00Z">
        <w:r w:rsidR="005207DA">
          <w:rPr>
            <w:rFonts w:ascii="Times New Roman" w:hAnsi="Times New Roman" w:cs="Times New Roman"/>
            <w:color w:val="000000" w:themeColor="text1"/>
            <w:sz w:val="24"/>
            <w:szCs w:val="24"/>
          </w:rPr>
          <w:t>diets</w:t>
        </w:r>
      </w:ins>
      <w:del w:id="734" w:author="Sargsyan, Davit [JRDUS]" w:date="2024-11-03T12:39:00Z">
        <w:r w:rsidR="00D4766B" w:rsidRPr="006F0CEF" w:rsidDel="005207DA">
          <w:rPr>
            <w:rFonts w:ascii="Times New Roman" w:hAnsi="Times New Roman" w:cs="Times New Roman"/>
            <w:color w:val="000000" w:themeColor="text1"/>
            <w:sz w:val="24"/>
            <w:szCs w:val="24"/>
          </w:rPr>
          <w:delText xml:space="preserve"> group</w:delText>
        </w:r>
      </w:del>
      <w:r w:rsidR="00D4766B" w:rsidRPr="006F0CEF">
        <w:rPr>
          <w:rFonts w:ascii="Times New Roman" w:hAnsi="Times New Roman" w:cs="Times New Roman"/>
          <w:color w:val="000000" w:themeColor="text1"/>
          <w:sz w:val="24"/>
          <w:szCs w:val="24"/>
        </w:rPr>
        <w:t xml:space="preserve">. Additionally, </w:t>
      </w:r>
      <w:ins w:id="735" w:author="Sargsyan, Davit [JRDUS]" w:date="2024-11-03T12:41:00Z">
        <w:r w:rsidR="005207DA">
          <w:rPr>
            <w:rFonts w:ascii="Times New Roman" w:hAnsi="Times New Roman" w:cs="Times New Roman"/>
            <w:color w:val="000000" w:themeColor="text1"/>
            <w:sz w:val="24"/>
            <w:szCs w:val="24"/>
          </w:rPr>
          <w:t xml:space="preserve">dietary shift from low fat/high plant </w:t>
        </w:r>
      </w:ins>
      <w:ins w:id="736" w:author="Sargsyan, Davit [JRDUS]" w:date="2024-11-03T12:42:00Z">
        <w:r w:rsidR="005207DA">
          <w:rPr>
            <w:rFonts w:ascii="Times New Roman" w:hAnsi="Times New Roman" w:cs="Times New Roman"/>
            <w:color w:val="000000" w:themeColor="text1"/>
            <w:sz w:val="24"/>
            <w:szCs w:val="24"/>
          </w:rPr>
          <w:t>to</w:t>
        </w:r>
      </w:ins>
      <w:ins w:id="737" w:author="Sargsyan, Davit [JRDUS]" w:date="2024-11-03T12:41:00Z">
        <w:r w:rsidR="005207DA">
          <w:rPr>
            <w:rFonts w:ascii="Times New Roman" w:hAnsi="Times New Roman" w:cs="Times New Roman"/>
            <w:color w:val="000000" w:themeColor="text1"/>
            <w:sz w:val="24"/>
            <w:szCs w:val="24"/>
          </w:rPr>
          <w:t xml:space="preserve"> high fat/high sugar </w:t>
        </w:r>
      </w:ins>
      <w:ins w:id="738" w:author="Sargsyan, Davit [JRDUS]" w:date="2024-11-03T12:40:00Z">
        <w:r w:rsidR="005207DA">
          <w:rPr>
            <w:rFonts w:ascii="Times New Roman" w:hAnsi="Times New Roman" w:cs="Times New Roman"/>
            <w:color w:val="000000" w:themeColor="text1"/>
            <w:sz w:val="24"/>
            <w:szCs w:val="24"/>
          </w:rPr>
          <w:t xml:space="preserve">diets </w:t>
        </w:r>
      </w:ins>
      <w:ins w:id="739" w:author="Sargsyan, Davit [JRDUS]" w:date="2024-11-03T12:43:00Z">
        <w:r w:rsidR="005207DA">
          <w:rPr>
            <w:rFonts w:ascii="Times New Roman" w:hAnsi="Times New Roman" w:cs="Times New Roman"/>
            <w:color w:val="000000" w:themeColor="text1"/>
            <w:sz w:val="24"/>
            <w:szCs w:val="24"/>
          </w:rPr>
          <w:t xml:space="preserve">significantly altered relative abundances of </w:t>
        </w:r>
      </w:ins>
      <w:proofErr w:type="spellStart"/>
      <w:r w:rsidR="00D4766B" w:rsidRPr="006F0CEF">
        <w:rPr>
          <w:rFonts w:ascii="Times New Roman" w:hAnsi="Times New Roman" w:cs="Times New Roman"/>
          <w:i/>
          <w:iCs/>
          <w:color w:val="000000" w:themeColor="text1"/>
          <w:sz w:val="24"/>
          <w:szCs w:val="24"/>
        </w:rPr>
        <w:t>Clostridiales</w:t>
      </w:r>
      <w:proofErr w:type="spellEnd"/>
      <w:r w:rsidR="00D4766B" w:rsidRPr="006F0CEF">
        <w:rPr>
          <w:rFonts w:ascii="Times New Roman" w:hAnsi="Times New Roman" w:cs="Times New Roman"/>
          <w:color w:val="000000" w:themeColor="text1"/>
          <w:sz w:val="24"/>
          <w:szCs w:val="24"/>
        </w:rPr>
        <w:t xml:space="preserve"> and </w:t>
      </w:r>
      <w:proofErr w:type="spellStart"/>
      <w:r w:rsidR="00D4766B" w:rsidRPr="006F0CEF">
        <w:rPr>
          <w:rFonts w:ascii="Times New Roman" w:hAnsi="Times New Roman" w:cs="Times New Roman"/>
          <w:i/>
          <w:iCs/>
          <w:color w:val="000000" w:themeColor="text1"/>
          <w:sz w:val="24"/>
          <w:szCs w:val="24"/>
        </w:rPr>
        <w:t>Bacterioidales</w:t>
      </w:r>
      <w:proofErr w:type="spellEnd"/>
      <w:ins w:id="740" w:author="Sargsyan, Davit [JRDUS]" w:date="2024-11-03T12:43:00Z">
        <w:r w:rsidR="005207DA">
          <w:rPr>
            <w:rFonts w:ascii="Times New Roman" w:hAnsi="Times New Roman" w:cs="Times New Roman"/>
            <w:i/>
            <w:iCs/>
            <w:color w:val="000000" w:themeColor="text1"/>
            <w:sz w:val="24"/>
            <w:szCs w:val="24"/>
          </w:rPr>
          <w:t xml:space="preserve"> </w:t>
        </w:r>
        <w:r w:rsidR="005207DA">
          <w:rPr>
            <w:rFonts w:ascii="Times New Roman" w:hAnsi="Times New Roman" w:cs="Times New Roman"/>
            <w:color w:val="000000" w:themeColor="text1"/>
            <w:sz w:val="24"/>
            <w:szCs w:val="24"/>
          </w:rPr>
          <w:t>bacterial orders.</w:t>
        </w:r>
      </w:ins>
      <w:r w:rsidR="00D4766B" w:rsidRPr="006F0CEF">
        <w:rPr>
          <w:rFonts w:ascii="Times New Roman" w:hAnsi="Times New Roman" w:cs="Times New Roman"/>
          <w:color w:val="000000" w:themeColor="text1"/>
          <w:sz w:val="24"/>
          <w:szCs w:val="24"/>
        </w:rPr>
        <w:t xml:space="preserve"> </w:t>
      </w:r>
      <w:del w:id="741" w:author="Sargsyan, Davit [JRDUS]" w:date="2024-11-03T12:43:00Z">
        <w:r w:rsidR="00D4766B" w:rsidRPr="006F0CEF" w:rsidDel="005207DA">
          <w:rPr>
            <w:rFonts w:ascii="Times New Roman" w:hAnsi="Times New Roman" w:cs="Times New Roman"/>
            <w:color w:val="000000" w:themeColor="text1"/>
            <w:sz w:val="24"/>
            <w:szCs w:val="24"/>
          </w:rPr>
          <w:delText>significantly altered composition of bacterial orders during the dietary shift between low fat/high plant polysaccharide diet and high fat/sugar diet</w:delText>
        </w:r>
      </w:del>
      <w:r w:rsidR="00D4766B" w:rsidRPr="006F0CEF">
        <w:rPr>
          <w:rFonts w:ascii="Times New Roman" w:hAnsi="Times New Roman" w:cs="Times New Roman"/>
          <w:color w:val="000000" w:themeColor="text1"/>
          <w:sz w:val="24"/>
          <w:szCs w:val="24"/>
        </w:rPr>
        <w:t xml:space="preserve">. Utilizing gnotobiotic mouse model with transplantation of healthy human fecal sample, </w:t>
      </w:r>
      <w:del w:id="742" w:author="Sargsyan, Davit [JRDUS]" w:date="2024-11-03T12:51:00Z">
        <w:r w:rsidR="00D4766B" w:rsidRPr="006F0CEF" w:rsidDel="003D0CB1">
          <w:rPr>
            <w:rFonts w:ascii="Times New Roman" w:hAnsi="Times New Roman" w:cs="Times New Roman"/>
            <w:color w:val="000000" w:themeColor="text1"/>
            <w:sz w:val="24"/>
            <w:szCs w:val="24"/>
          </w:rPr>
          <w:delText xml:space="preserve">the </w:delText>
        </w:r>
      </w:del>
      <w:ins w:id="743" w:author="Sargsyan, Davit [JRDUS]" w:date="2024-11-03T12:51:00Z">
        <w:r w:rsidR="003D0CB1">
          <w:rPr>
            <w:rFonts w:ascii="Times New Roman" w:hAnsi="Times New Roman" w:cs="Times New Roman"/>
            <w:color w:val="000000" w:themeColor="text1"/>
            <w:sz w:val="24"/>
            <w:szCs w:val="24"/>
          </w:rPr>
          <w:t>The</w:t>
        </w:r>
        <w:r w:rsidR="003D0CB1" w:rsidRPr="006F0CEF">
          <w:rPr>
            <w:rFonts w:ascii="Times New Roman" w:hAnsi="Times New Roman" w:cs="Times New Roman"/>
            <w:color w:val="000000" w:themeColor="text1"/>
            <w:sz w:val="24"/>
            <w:szCs w:val="24"/>
          </w:rPr>
          <w:t xml:space="preserve"> </w:t>
        </w:r>
      </w:ins>
      <w:r w:rsidR="00D4766B" w:rsidRPr="006F0CEF">
        <w:rPr>
          <w:rFonts w:ascii="Times New Roman" w:hAnsi="Times New Roman" w:cs="Times New Roman"/>
          <w:color w:val="000000" w:themeColor="text1"/>
          <w:sz w:val="24"/>
          <w:szCs w:val="24"/>
        </w:rPr>
        <w:t xml:space="preserve">low fat/high plant polysaccharide diet </w:t>
      </w:r>
      <w:ins w:id="744" w:author="Sargsyan, Davit [JRDUS]" w:date="2024-11-03T12:52:00Z">
        <w:r w:rsidR="003D0CB1">
          <w:rPr>
            <w:rFonts w:ascii="Times New Roman" w:hAnsi="Times New Roman" w:cs="Times New Roman"/>
            <w:color w:val="000000" w:themeColor="text1"/>
            <w:sz w:val="24"/>
            <w:szCs w:val="24"/>
          </w:rPr>
          <w:t xml:space="preserve">also </w:t>
        </w:r>
      </w:ins>
      <w:r w:rsidR="00D4766B" w:rsidRPr="006F0CEF">
        <w:rPr>
          <w:rFonts w:ascii="Times New Roman" w:hAnsi="Times New Roman" w:cs="Times New Roman"/>
          <w:color w:val="000000" w:themeColor="text1"/>
          <w:sz w:val="24"/>
          <w:szCs w:val="24"/>
        </w:rPr>
        <w:t xml:space="preserve">decreased the relative abundance of </w:t>
      </w:r>
      <w:r w:rsidR="00D4766B" w:rsidRPr="006F0CEF">
        <w:rPr>
          <w:rFonts w:ascii="Times New Roman" w:hAnsi="Times New Roman" w:cs="Times New Roman"/>
          <w:i/>
          <w:iCs/>
          <w:color w:val="000000" w:themeColor="text1"/>
          <w:sz w:val="24"/>
          <w:szCs w:val="24"/>
        </w:rPr>
        <w:t>Firmicutes</w:t>
      </w:r>
      <w:r w:rsidR="00D4766B" w:rsidRPr="006F0CEF">
        <w:rPr>
          <w:rFonts w:ascii="Times New Roman" w:hAnsi="Times New Roman" w:cs="Times New Roman"/>
          <w:color w:val="000000" w:themeColor="text1"/>
          <w:sz w:val="24"/>
          <w:szCs w:val="24"/>
        </w:rPr>
        <w:t xml:space="preserve"> </w:t>
      </w:r>
      <w:proofErr w:type="spellStart"/>
      <w:r w:rsidR="00D4766B" w:rsidRPr="006F0CEF">
        <w:rPr>
          <w:rFonts w:ascii="Times New Roman" w:hAnsi="Times New Roman" w:cs="Times New Roman"/>
          <w:i/>
          <w:iCs/>
          <w:color w:val="000000" w:themeColor="text1"/>
          <w:sz w:val="24"/>
          <w:szCs w:val="24"/>
        </w:rPr>
        <w:t>Erysipelotrichi</w:t>
      </w:r>
      <w:proofErr w:type="spellEnd"/>
      <w:r w:rsidR="00D4766B"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i/>
          <w:iCs/>
          <w:color w:val="000000" w:themeColor="text1"/>
          <w:sz w:val="24"/>
          <w:szCs w:val="24"/>
        </w:rPr>
        <w:t>Firmicutes Bacilli</w:t>
      </w:r>
      <w:r w:rsidR="00D4766B" w:rsidRPr="006F0CEF">
        <w:rPr>
          <w:rFonts w:ascii="Times New Roman" w:hAnsi="Times New Roman" w:cs="Times New Roman"/>
          <w:color w:val="000000" w:themeColor="text1"/>
          <w:sz w:val="24"/>
          <w:szCs w:val="24"/>
        </w:rPr>
        <w:t xml:space="preserve">, and increased the relative abundance of </w:t>
      </w:r>
      <w:r w:rsidR="00D4766B" w:rsidRPr="006F0CEF">
        <w:rPr>
          <w:rFonts w:ascii="Times New Roman" w:hAnsi="Times New Roman" w:cs="Times New Roman"/>
          <w:i/>
          <w:iCs/>
          <w:color w:val="000000" w:themeColor="text1"/>
          <w:sz w:val="24"/>
          <w:szCs w:val="24"/>
        </w:rPr>
        <w:t xml:space="preserve">Bacteroidetes </w:t>
      </w:r>
      <w:proofErr w:type="spellStart"/>
      <w:r w:rsidR="00D4766B" w:rsidRPr="006F0CEF">
        <w:rPr>
          <w:rFonts w:ascii="Times New Roman" w:hAnsi="Times New Roman" w:cs="Times New Roman"/>
          <w:i/>
          <w:iCs/>
          <w:color w:val="000000" w:themeColor="text1"/>
          <w:sz w:val="24"/>
          <w:szCs w:val="24"/>
        </w:rPr>
        <w:t>Bacteroidetes</w:t>
      </w:r>
      <w:proofErr w:type="spellEnd"/>
      <w:r w:rsidR="00D4766B" w:rsidRPr="006F0CEF">
        <w:rPr>
          <w:rFonts w:ascii="Times New Roman" w:hAnsi="Times New Roman" w:cs="Times New Roman"/>
          <w:color w:val="000000" w:themeColor="text1"/>
          <w:sz w:val="24"/>
          <w:szCs w:val="24"/>
        </w:rPr>
        <w:t xml:space="preserve"> compared with high fat/</w:t>
      </w:r>
      <w:ins w:id="745" w:author="Sargsyan, Davit [JRDUS]" w:date="2024-11-03T12:52:00Z">
        <w:r w:rsidR="003D0CB1">
          <w:rPr>
            <w:rFonts w:ascii="Times New Roman" w:hAnsi="Times New Roman" w:cs="Times New Roman"/>
            <w:color w:val="000000" w:themeColor="text1"/>
            <w:sz w:val="24"/>
            <w:szCs w:val="24"/>
          </w:rPr>
          <w:t xml:space="preserve">high </w:t>
        </w:r>
      </w:ins>
      <w:r w:rsidR="00D4766B" w:rsidRPr="006F0CEF">
        <w:rPr>
          <w:rFonts w:ascii="Times New Roman" w:hAnsi="Times New Roman" w:cs="Times New Roman"/>
          <w:color w:val="000000" w:themeColor="text1"/>
          <w:sz w:val="24"/>
          <w:szCs w:val="24"/>
        </w:rPr>
        <w:t>sugar Western diet</w:t>
      </w:r>
      <w:ins w:id="746" w:author="Sargsyan, Davit [JRDUS]" w:date="2024-11-03T12:52:00Z">
        <w:r w:rsidR="003D0CB1">
          <w:rPr>
            <w:rFonts w:ascii="Times New Roman" w:hAnsi="Times New Roman" w:cs="Times New Roman"/>
            <w:color w:val="000000" w:themeColor="text1"/>
            <w:sz w:val="24"/>
            <w:szCs w:val="24"/>
          </w:rPr>
          <w:t xml:space="preserve"> in </w:t>
        </w:r>
        <w:r w:rsidR="003D0CB1" w:rsidRPr="006F0CEF">
          <w:rPr>
            <w:rFonts w:ascii="Times New Roman" w:hAnsi="Times New Roman" w:cs="Times New Roman"/>
            <w:color w:val="000000" w:themeColor="text1"/>
            <w:sz w:val="24"/>
            <w:szCs w:val="24"/>
          </w:rPr>
          <w:t xml:space="preserve">gnotobiotic mouse model </w:t>
        </w:r>
      </w:ins>
      <w:ins w:id="747" w:author="Sargsyan, Davit [JRDUS]" w:date="2024-11-03T12:56:00Z">
        <w:r w:rsidR="003D0CB1" w:rsidRPr="006F0CEF">
          <w:rPr>
            <w:rFonts w:ascii="Times New Roman" w:hAnsi="Times New Roman" w:cs="Times New Roman"/>
            <w:color w:val="000000" w:themeColor="text1"/>
            <w:sz w:val="24"/>
            <w:szCs w:val="24"/>
          </w:rPr>
          <w:t>transplanted</w:t>
        </w:r>
      </w:ins>
      <w:ins w:id="748" w:author="Sargsyan, Davit [JRDUS]" w:date="2024-11-03T12:52:00Z">
        <w:r w:rsidR="003D0CB1">
          <w:rPr>
            <w:rFonts w:ascii="Times New Roman" w:hAnsi="Times New Roman" w:cs="Times New Roman"/>
            <w:color w:val="000000" w:themeColor="text1"/>
            <w:sz w:val="24"/>
            <w:szCs w:val="24"/>
          </w:rPr>
          <w:t xml:space="preserve"> </w:t>
        </w:r>
      </w:ins>
      <w:ins w:id="749" w:author="Sargsyan, Davit [JRDUS]" w:date="2024-11-03T12:54:00Z">
        <w:r w:rsidR="003D0CB1">
          <w:rPr>
            <w:rFonts w:ascii="Times New Roman" w:hAnsi="Times New Roman" w:cs="Times New Roman"/>
            <w:color w:val="000000" w:themeColor="text1"/>
            <w:sz w:val="24"/>
            <w:szCs w:val="24"/>
          </w:rPr>
          <w:t xml:space="preserve">with </w:t>
        </w:r>
        <w:r w:rsidR="003D0CB1" w:rsidRPr="006F0CEF">
          <w:rPr>
            <w:rFonts w:ascii="Times New Roman" w:hAnsi="Times New Roman" w:cs="Times New Roman"/>
            <w:color w:val="000000" w:themeColor="text1"/>
            <w:sz w:val="24"/>
            <w:szCs w:val="24"/>
          </w:rPr>
          <w:t>healthy</w:t>
        </w:r>
      </w:ins>
      <w:ins w:id="750" w:author="Sargsyan, Davit [JRDUS]" w:date="2024-11-03T12:52:00Z">
        <w:r w:rsidR="003D0CB1" w:rsidRPr="006F0CEF">
          <w:rPr>
            <w:rFonts w:ascii="Times New Roman" w:hAnsi="Times New Roman" w:cs="Times New Roman"/>
            <w:color w:val="000000" w:themeColor="text1"/>
            <w:sz w:val="24"/>
            <w:szCs w:val="24"/>
          </w:rPr>
          <w:t xml:space="preserve"> human fecal sample</w:t>
        </w:r>
      </w:ins>
      <w:commentRangeEnd w:id="715"/>
      <w:ins w:id="751" w:author="Sargsyan, Davit [JRDUS]" w:date="2024-11-03T12:56:00Z">
        <w:r w:rsidR="003D0CB1">
          <w:rPr>
            <w:rStyle w:val="CommentReference"/>
          </w:rPr>
          <w:commentReference w:id="715"/>
        </w:r>
      </w:ins>
      <w:r w:rsidR="00D4766B" w:rsidRPr="006F0CEF">
        <w:rPr>
          <w:rFonts w:ascii="Times New Roman" w:hAnsi="Times New Roman" w:cs="Times New Roman"/>
          <w:color w:val="000000" w:themeColor="text1"/>
          <w:sz w:val="24"/>
          <w:szCs w:val="24"/>
        </w:rPr>
        <w:t xml:space="preserve">. </w:t>
      </w:r>
      <w:ins w:id="752" w:author="Sargsyan, Davit [JRDUS]" w:date="2024-11-03T12:57:00Z">
        <w:r w:rsidR="003D0CB1">
          <w:rPr>
            <w:rFonts w:ascii="Times New Roman" w:hAnsi="Times New Roman" w:cs="Times New Roman"/>
            <w:color w:val="000000" w:themeColor="text1"/>
            <w:sz w:val="24"/>
            <w:szCs w:val="24"/>
          </w:rPr>
          <w:t xml:space="preserve">In a </w:t>
        </w:r>
      </w:ins>
      <w:ins w:id="753" w:author="Sargsyan, Davit [JRDUS]" w:date="2024-11-03T12:58:00Z">
        <w:r w:rsidR="003D0CB1">
          <w:rPr>
            <w:rFonts w:ascii="Times New Roman" w:hAnsi="Times New Roman" w:cs="Times New Roman"/>
            <w:color w:val="000000" w:themeColor="text1"/>
            <w:sz w:val="24"/>
            <w:szCs w:val="24"/>
          </w:rPr>
          <w:t>four-week cross over trial</w:t>
        </w:r>
      </w:ins>
      <w:ins w:id="754" w:author="Sargsyan, Davit [JRDUS]" w:date="2024-11-03T12:57:00Z">
        <w:r w:rsidR="003D0CB1">
          <w:rPr>
            <w:rFonts w:ascii="Times New Roman" w:hAnsi="Times New Roman" w:cs="Times New Roman"/>
            <w:color w:val="000000" w:themeColor="text1"/>
            <w:sz w:val="24"/>
            <w:szCs w:val="24"/>
          </w:rPr>
          <w:t>, t</w:t>
        </w:r>
      </w:ins>
      <w:del w:id="755" w:author="Sargsyan, Davit [JRDUS]" w:date="2024-11-03T12:57:00Z">
        <w:r w:rsidR="00D4766B" w:rsidRPr="006F0CEF" w:rsidDel="003D0CB1">
          <w:rPr>
            <w:rFonts w:ascii="Times New Roman" w:hAnsi="Times New Roman" w:cs="Times New Roman"/>
            <w:color w:val="000000" w:themeColor="text1"/>
            <w:sz w:val="24"/>
            <w:szCs w:val="24"/>
          </w:rPr>
          <w:delText>T</w:delText>
        </w:r>
      </w:del>
      <w:r w:rsidR="00D4766B" w:rsidRPr="006F0CEF">
        <w:rPr>
          <w:rFonts w:ascii="Times New Roman" w:hAnsi="Times New Roman" w:cs="Times New Roman"/>
          <w:color w:val="000000" w:themeColor="text1"/>
          <w:sz w:val="24"/>
          <w:szCs w:val="24"/>
        </w:rPr>
        <w:t xml:space="preserve">wenty-eight healthy subjects were given 60 g of whole grain barley, brown rice or equal mixture of two ingredients every </w:t>
      </w:r>
      <w:ins w:id="756" w:author="Sargsyan, Davit [JRDUS]" w:date="2024-11-03T12:59:00Z">
        <w:r w:rsidR="003D0CB1">
          <w:rPr>
            <w:rFonts w:ascii="Times New Roman" w:hAnsi="Times New Roman" w:cs="Times New Roman"/>
            <w:color w:val="000000" w:themeColor="text1"/>
            <w:sz w:val="24"/>
            <w:szCs w:val="24"/>
          </w:rPr>
          <w:t>daily</w:t>
        </w:r>
      </w:ins>
      <w:del w:id="757" w:author="Sargsyan, Davit [JRDUS]" w:date="2024-11-03T12:59:00Z">
        <w:r w:rsidR="00D4766B" w:rsidRPr="006F0CEF" w:rsidDel="003D0CB1">
          <w:rPr>
            <w:rFonts w:ascii="Times New Roman" w:hAnsi="Times New Roman" w:cs="Times New Roman"/>
            <w:color w:val="000000" w:themeColor="text1"/>
            <w:sz w:val="24"/>
            <w:szCs w:val="24"/>
          </w:rPr>
          <w:delText>day for 4 weeks</w:delText>
        </w:r>
      </w:del>
      <w:r w:rsidR="00D4766B"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color w:val="000000" w:themeColor="text1"/>
          <w:sz w:val="24"/>
          <w:szCs w:val="24"/>
        </w:rPr>
        <w:fldChar w:fldCharType="begin">
          <w:fldData xml:space="preserve">PEVuZE5vdGU+PENpdGU+PEF1dGhvcj5NYXJ0aW5lejwvQXV0aG9yPjxZZWFyPjIwMTM8L1llYXI+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</w:fldData>
        </w:fldChar>
      </w:r>
      <w:r w:rsidR="009A36A3">
        <w:rPr>
          <w:rFonts w:ascii="Times New Roman" w:hAnsi="Times New Roman" w:cs="Times New Roman"/>
          <w:color w:val="000000" w:themeColor="text1"/>
          <w:sz w:val="24"/>
          <w:szCs w:val="24"/>
        </w:rPr>
        <w:instrText xml:space="preserve"> ADDIN EN.CITE </w:instrText>
      </w:r>
      <w:r w:rsidR="009A36A3">
        <w:rPr>
          <w:rFonts w:ascii="Times New Roman" w:hAnsi="Times New Roman" w:cs="Times New Roman"/>
          <w:color w:val="000000" w:themeColor="text1"/>
          <w:sz w:val="24"/>
          <w:szCs w:val="24"/>
        </w:rPr>
        <w:fldChar w:fldCharType="begin">
          <w:fldData xml:space="preserve">PEVuZE5vdGU+PENpdGU+PEF1dGhvcj5NYXJ0aW5lejwvQXV0aG9yPjxZZWFyPjIwMTM8L1llYXI+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</w:fldData>
        </w:fldChar>
      </w:r>
      <w:r w:rsidR="009A36A3">
        <w:rPr>
          <w:rFonts w:ascii="Times New Roman" w:hAnsi="Times New Roman" w:cs="Times New Roman"/>
          <w:color w:val="000000" w:themeColor="text1"/>
          <w:sz w:val="24"/>
          <w:szCs w:val="24"/>
        </w:rPr>
        <w:instrText xml:space="preserve"> ADDIN EN.CITE.DATA </w:instrText>
      </w:r>
      <w:r w:rsidR="009A36A3">
        <w:rPr>
          <w:rFonts w:ascii="Times New Roman" w:hAnsi="Times New Roman" w:cs="Times New Roman"/>
          <w:color w:val="000000" w:themeColor="text1"/>
          <w:sz w:val="24"/>
          <w:szCs w:val="24"/>
        </w:rPr>
      </w:r>
      <w:r w:rsidR="009A36A3">
        <w:rPr>
          <w:rFonts w:ascii="Times New Roman" w:hAnsi="Times New Roman" w:cs="Times New Roman"/>
          <w:color w:val="000000" w:themeColor="text1"/>
          <w:sz w:val="24"/>
          <w:szCs w:val="24"/>
        </w:rPr>
        <w:fldChar w:fldCharType="end"/>
      </w:r>
      <w:r w:rsidR="00D4766B" w:rsidRPr="006F0CEF">
        <w:rPr>
          <w:rFonts w:ascii="Times New Roman" w:hAnsi="Times New Roman" w:cs="Times New Roman"/>
          <w:color w:val="000000" w:themeColor="text1"/>
          <w:sz w:val="24"/>
          <w:szCs w:val="24"/>
        </w:rPr>
      </w:r>
      <w:r w:rsidR="00D4766B"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(60)</w:t>
      </w:r>
      <w:r w:rsidR="00D4766B" w:rsidRPr="006F0CEF">
        <w:rPr>
          <w:rFonts w:ascii="Times New Roman" w:hAnsi="Times New Roman" w:cs="Times New Roman"/>
          <w:color w:val="000000" w:themeColor="text1"/>
          <w:sz w:val="24"/>
          <w:szCs w:val="24"/>
        </w:rPr>
        <w:fldChar w:fldCharType="end"/>
      </w:r>
      <w:r w:rsidR="00D4766B" w:rsidRPr="006F0CEF">
        <w:rPr>
          <w:rFonts w:ascii="Times New Roman" w:hAnsi="Times New Roman" w:cs="Times New Roman"/>
          <w:color w:val="000000" w:themeColor="text1"/>
          <w:sz w:val="24"/>
          <w:szCs w:val="24"/>
        </w:rPr>
        <w:t>. All three whole grain diets significantly increased the gut bacterial diversity</w:t>
      </w:r>
      <w:ins w:id="758" w:author="Sargsyan, Davit [JRDUS]" w:date="2024-11-03T12:59:00Z">
        <w:r w:rsidR="00BB06E3">
          <w:rPr>
            <w:rFonts w:ascii="Times New Roman" w:hAnsi="Times New Roman" w:cs="Times New Roman"/>
            <w:color w:val="000000" w:themeColor="text1"/>
            <w:sz w:val="24"/>
            <w:szCs w:val="24"/>
          </w:rPr>
          <w:t xml:space="preserve">, as measured by </w:t>
        </w:r>
      </w:ins>
      <w:del w:id="759" w:author="Sargsyan, Davit [JRDUS]" w:date="2024-11-03T12:59:00Z">
        <w:r w:rsidR="00D4766B" w:rsidRPr="006F0CEF" w:rsidDel="00BB06E3">
          <w:rPr>
            <w:rFonts w:ascii="Times New Roman" w:hAnsi="Times New Roman" w:cs="Times New Roman"/>
            <w:color w:val="000000" w:themeColor="text1"/>
            <w:sz w:val="24"/>
            <w:szCs w:val="24"/>
          </w:rPr>
          <w:delText xml:space="preserve"> (</w:delText>
        </w:r>
      </w:del>
      <w:r w:rsidR="00D4766B" w:rsidRPr="006F0CEF">
        <w:rPr>
          <w:rFonts w:ascii="Times New Roman" w:hAnsi="Times New Roman" w:cs="Times New Roman"/>
          <w:color w:val="000000" w:themeColor="text1"/>
          <w:sz w:val="24"/>
          <w:szCs w:val="24"/>
        </w:rPr>
        <w:t>Shannon’s and Simpson’s indices</w:t>
      </w:r>
      <w:del w:id="760" w:author="Sargsyan, Davit [JRDUS]" w:date="2024-11-03T12:59:00Z">
        <w:r w:rsidR="00D4766B" w:rsidRPr="006F0CEF" w:rsidDel="00BB06E3">
          <w:rPr>
            <w:rFonts w:ascii="Times New Roman" w:hAnsi="Times New Roman" w:cs="Times New Roman"/>
            <w:color w:val="000000" w:themeColor="text1"/>
            <w:sz w:val="24"/>
            <w:szCs w:val="24"/>
          </w:rPr>
          <w:delText>), and the proportion</w:delText>
        </w:r>
      </w:del>
      <w:r w:rsidR="00D4766B" w:rsidRPr="006F0CEF">
        <w:rPr>
          <w:rFonts w:ascii="Times New Roman" w:hAnsi="Times New Roman" w:cs="Times New Roman"/>
          <w:color w:val="000000" w:themeColor="text1"/>
          <w:sz w:val="24"/>
          <w:szCs w:val="24"/>
        </w:rPr>
        <w:t xml:space="preserve"> </w:t>
      </w:r>
      <w:ins w:id="761" w:author="Sargsyan, Davit [JRDUS]" w:date="2024-11-03T13:00:00Z">
        <w:r w:rsidR="00BB06E3">
          <w:rPr>
            <w:rFonts w:ascii="Times New Roman" w:hAnsi="Times New Roman" w:cs="Times New Roman"/>
            <w:color w:val="000000" w:themeColor="text1"/>
            <w:sz w:val="24"/>
            <w:szCs w:val="24"/>
          </w:rPr>
          <w:t xml:space="preserve">They also showed </w:t>
        </w:r>
      </w:ins>
      <w:ins w:id="762" w:author="Sargsyan, Davit [JRDUS]" w:date="2024-11-03T13:01:00Z">
        <w:r w:rsidR="00BB06E3">
          <w:rPr>
            <w:rFonts w:ascii="Times New Roman" w:hAnsi="Times New Roman" w:cs="Times New Roman"/>
            <w:color w:val="000000" w:themeColor="text1"/>
            <w:sz w:val="24"/>
            <w:szCs w:val="24"/>
          </w:rPr>
          <w:t xml:space="preserve">increased relative abundance </w:t>
        </w:r>
      </w:ins>
      <w:r w:rsidR="00D4766B" w:rsidRPr="006F0CEF">
        <w:rPr>
          <w:rFonts w:ascii="Times New Roman" w:hAnsi="Times New Roman" w:cs="Times New Roman"/>
          <w:color w:val="000000" w:themeColor="text1"/>
          <w:sz w:val="24"/>
          <w:szCs w:val="24"/>
        </w:rPr>
        <w:t xml:space="preserve">of phylum </w:t>
      </w:r>
      <w:r w:rsidR="00D4766B" w:rsidRPr="006F0CEF">
        <w:rPr>
          <w:rFonts w:ascii="Times New Roman" w:hAnsi="Times New Roman" w:cs="Times New Roman"/>
          <w:i/>
          <w:iCs/>
          <w:color w:val="000000" w:themeColor="text1"/>
          <w:sz w:val="24"/>
          <w:szCs w:val="24"/>
        </w:rPr>
        <w:t>Firmicutes</w:t>
      </w:r>
      <w:r w:rsidR="00D4766B" w:rsidRPr="006F0CEF">
        <w:rPr>
          <w:rFonts w:ascii="Times New Roman" w:hAnsi="Times New Roman" w:cs="Times New Roman"/>
          <w:color w:val="000000" w:themeColor="text1"/>
          <w:sz w:val="24"/>
          <w:szCs w:val="24"/>
        </w:rPr>
        <w:t xml:space="preserve">, while </w:t>
      </w:r>
      <w:del w:id="763" w:author="Sargsyan, Davit [JRDUS]" w:date="2024-11-03T13:01:00Z">
        <w:r w:rsidR="00D4766B" w:rsidRPr="006F0CEF" w:rsidDel="00BB06E3">
          <w:rPr>
            <w:rFonts w:ascii="Times New Roman" w:hAnsi="Times New Roman" w:cs="Times New Roman"/>
            <w:color w:val="000000" w:themeColor="text1"/>
            <w:sz w:val="24"/>
            <w:szCs w:val="24"/>
          </w:rPr>
          <w:delText xml:space="preserve">decreases the proportion of phylum </w:delText>
        </w:r>
      </w:del>
      <w:ins w:id="764" w:author="Sargsyan, Davit [JRDUS]" w:date="2024-11-03T13:01:00Z">
        <w:r w:rsidR="00BB06E3">
          <w:rPr>
            <w:rFonts w:ascii="Times New Roman" w:hAnsi="Times New Roman" w:cs="Times New Roman"/>
            <w:color w:val="000000" w:themeColor="text1"/>
            <w:sz w:val="24"/>
            <w:szCs w:val="24"/>
          </w:rPr>
          <w:t xml:space="preserve">the abundance of </w:t>
        </w:r>
      </w:ins>
      <w:proofErr w:type="spellStart"/>
      <w:r w:rsidR="00D4766B" w:rsidRPr="006F0CEF">
        <w:rPr>
          <w:rFonts w:ascii="Times New Roman" w:hAnsi="Times New Roman" w:cs="Times New Roman"/>
          <w:i/>
          <w:iCs/>
          <w:color w:val="000000" w:themeColor="text1"/>
          <w:sz w:val="24"/>
          <w:szCs w:val="24"/>
        </w:rPr>
        <w:t>Bacterioidetes</w:t>
      </w:r>
      <w:proofErr w:type="spellEnd"/>
      <w:ins w:id="765" w:author="Sargsyan, Davit [JRDUS]" w:date="2024-11-03T13:01:00Z">
        <w:r w:rsidR="00BB06E3">
          <w:rPr>
            <w:rFonts w:ascii="Times New Roman" w:hAnsi="Times New Roman" w:cs="Times New Roman"/>
            <w:color w:val="000000" w:themeColor="text1"/>
            <w:sz w:val="24"/>
            <w:szCs w:val="24"/>
          </w:rPr>
          <w:t xml:space="preserve"> decreased</w:t>
        </w:r>
      </w:ins>
      <w:del w:id="766" w:author="Sargsyan, Davit [JRDUS]" w:date="2024-11-03T13:01:00Z">
        <w:r w:rsidR="00D4766B" w:rsidRPr="006F0CEF" w:rsidDel="00BB06E3">
          <w:rPr>
            <w:rFonts w:ascii="Times New Roman" w:hAnsi="Times New Roman" w:cs="Times New Roman"/>
            <w:color w:val="000000" w:themeColor="text1"/>
            <w:sz w:val="24"/>
            <w:szCs w:val="24"/>
          </w:rPr>
          <w:delText>.</w:delText>
        </w:r>
      </w:del>
      <w:r w:rsidR="00D4766B" w:rsidRPr="006F0CEF">
        <w:rPr>
          <w:rFonts w:ascii="Times New Roman" w:hAnsi="Times New Roman" w:cs="Times New Roman"/>
          <w:color w:val="000000" w:themeColor="text1"/>
          <w:sz w:val="24"/>
          <w:szCs w:val="24"/>
        </w:rPr>
        <w:t xml:space="preserve"> </w:t>
      </w:r>
      <w:del w:id="767" w:author="Sargsyan, Davit [JRDUS]" w:date="2024-11-03T13:02:00Z">
        <w:r w:rsidR="00D4766B" w:rsidRPr="006F0CEF" w:rsidDel="00BB06E3">
          <w:rPr>
            <w:rFonts w:ascii="Times New Roman" w:hAnsi="Times New Roman" w:cs="Times New Roman"/>
            <w:color w:val="000000" w:themeColor="text1"/>
            <w:sz w:val="24"/>
            <w:szCs w:val="24"/>
          </w:rPr>
          <w:delText>At the individual level, genus</w:delText>
        </w:r>
      </w:del>
      <w:ins w:id="768" w:author="Sargsyan, Davit [JRDUS]" w:date="2024-11-03T13:02:00Z">
        <w:r w:rsidR="00BB06E3">
          <w:rPr>
            <w:rFonts w:ascii="Times New Roman" w:hAnsi="Times New Roman" w:cs="Times New Roman"/>
            <w:color w:val="000000" w:themeColor="text1"/>
            <w:sz w:val="24"/>
            <w:szCs w:val="24"/>
          </w:rPr>
          <w:t>Genus</w:t>
        </w:r>
      </w:ins>
      <w:r w:rsidR="00D4766B" w:rsidRPr="006F0CEF">
        <w:rPr>
          <w:rFonts w:ascii="Times New Roman" w:hAnsi="Times New Roman" w:cs="Times New Roman"/>
          <w:color w:val="000000" w:themeColor="text1"/>
          <w:sz w:val="24"/>
          <w:szCs w:val="24"/>
        </w:rPr>
        <w:t xml:space="preserve"> </w:t>
      </w:r>
      <w:proofErr w:type="spellStart"/>
      <w:r w:rsidR="00D4766B" w:rsidRPr="006F0CEF">
        <w:rPr>
          <w:rFonts w:ascii="Times New Roman" w:hAnsi="Times New Roman" w:cs="Times New Roman"/>
          <w:i/>
          <w:iCs/>
          <w:color w:val="000000" w:themeColor="text1"/>
          <w:sz w:val="24"/>
          <w:szCs w:val="24"/>
        </w:rPr>
        <w:t>Bacerioides</w:t>
      </w:r>
      <w:proofErr w:type="spellEnd"/>
      <w:r w:rsidR="00D4766B" w:rsidRPr="006F0CEF">
        <w:rPr>
          <w:rFonts w:ascii="Times New Roman" w:hAnsi="Times New Roman" w:cs="Times New Roman"/>
          <w:i/>
          <w:iCs/>
          <w:color w:val="000000" w:themeColor="text1"/>
          <w:sz w:val="24"/>
          <w:szCs w:val="24"/>
        </w:rPr>
        <w:t xml:space="preserve"> </w:t>
      </w:r>
      <w:del w:id="769" w:author="Sargsyan, Davit [JRDUS]" w:date="2024-11-03T13:02:00Z">
        <w:r w:rsidR="00D4766B" w:rsidRPr="006F0CEF" w:rsidDel="00BB06E3">
          <w:rPr>
            <w:rFonts w:ascii="Times New Roman" w:hAnsi="Times New Roman" w:cs="Times New Roman"/>
            <w:color w:val="000000" w:themeColor="text1"/>
            <w:sz w:val="24"/>
            <w:szCs w:val="24"/>
          </w:rPr>
          <w:delText xml:space="preserve">were </w:delText>
        </w:r>
      </w:del>
      <w:ins w:id="770" w:author="Sargsyan, Davit [JRDUS]" w:date="2024-11-03T13:02:00Z">
        <w:r w:rsidR="00BB06E3">
          <w:rPr>
            <w:rFonts w:ascii="Times New Roman" w:hAnsi="Times New Roman" w:cs="Times New Roman"/>
            <w:color w:val="000000" w:themeColor="text1"/>
            <w:sz w:val="24"/>
            <w:szCs w:val="24"/>
          </w:rPr>
          <w:t>was</w:t>
        </w:r>
        <w:r w:rsidR="00BB06E3" w:rsidRPr="006F0CEF">
          <w:rPr>
            <w:rFonts w:ascii="Times New Roman" w:hAnsi="Times New Roman" w:cs="Times New Roman"/>
            <w:color w:val="000000" w:themeColor="text1"/>
            <w:sz w:val="24"/>
            <w:szCs w:val="24"/>
          </w:rPr>
          <w:t xml:space="preserve"> </w:t>
        </w:r>
      </w:ins>
      <w:r w:rsidR="00D4766B" w:rsidRPr="006F0CEF">
        <w:rPr>
          <w:rFonts w:ascii="Times New Roman" w:hAnsi="Times New Roman" w:cs="Times New Roman"/>
          <w:color w:val="000000" w:themeColor="text1"/>
          <w:sz w:val="24"/>
          <w:szCs w:val="24"/>
        </w:rPr>
        <w:t xml:space="preserve">significantly decreased by whole barley and brown rice mix diet but </w:t>
      </w:r>
      <w:del w:id="771" w:author="Sargsyan, Davit [JRDUS]" w:date="2024-11-03T13:02:00Z">
        <w:r w:rsidR="00D4766B" w:rsidRPr="006F0CEF" w:rsidDel="00BB06E3">
          <w:rPr>
            <w:rFonts w:ascii="Times New Roman" w:hAnsi="Times New Roman" w:cs="Times New Roman"/>
            <w:color w:val="000000" w:themeColor="text1"/>
            <w:sz w:val="24"/>
            <w:szCs w:val="24"/>
          </w:rPr>
          <w:delText xml:space="preserve">were </w:delText>
        </w:r>
      </w:del>
      <w:ins w:id="772" w:author="Sargsyan, Davit [JRDUS]" w:date="2024-11-03T13:02:00Z">
        <w:r w:rsidR="00BB06E3">
          <w:rPr>
            <w:rFonts w:ascii="Times New Roman" w:hAnsi="Times New Roman" w:cs="Times New Roman"/>
            <w:color w:val="000000" w:themeColor="text1"/>
            <w:sz w:val="24"/>
            <w:szCs w:val="24"/>
          </w:rPr>
          <w:t>was</w:t>
        </w:r>
        <w:r w:rsidR="00BB06E3" w:rsidRPr="006F0CEF">
          <w:rPr>
            <w:rFonts w:ascii="Times New Roman" w:hAnsi="Times New Roman" w:cs="Times New Roman"/>
            <w:color w:val="000000" w:themeColor="text1"/>
            <w:sz w:val="24"/>
            <w:szCs w:val="24"/>
          </w:rPr>
          <w:t xml:space="preserve"> </w:t>
        </w:r>
      </w:ins>
      <w:r w:rsidR="00D4766B" w:rsidRPr="006F0CEF">
        <w:rPr>
          <w:rFonts w:ascii="Times New Roman" w:hAnsi="Times New Roman" w:cs="Times New Roman"/>
          <w:color w:val="000000" w:themeColor="text1"/>
          <w:sz w:val="24"/>
          <w:szCs w:val="24"/>
        </w:rPr>
        <w:t xml:space="preserve">not affected by either of the single ingredient diet. In addition, </w:t>
      </w:r>
      <w:del w:id="773" w:author="Sargsyan, Davit [JRDUS]" w:date="2024-11-03T13:03:00Z">
        <w:r w:rsidR="00D4766B" w:rsidRPr="006F0CEF" w:rsidDel="00BB06E3">
          <w:rPr>
            <w:rFonts w:ascii="Times New Roman" w:hAnsi="Times New Roman" w:cs="Times New Roman"/>
            <w:color w:val="000000" w:themeColor="text1"/>
            <w:sz w:val="24"/>
            <w:szCs w:val="24"/>
          </w:rPr>
          <w:delText xml:space="preserve">genus </w:delText>
        </w:r>
      </w:del>
      <w:ins w:id="774" w:author="Sargsyan, Davit [JRDUS]" w:date="2024-11-03T13:03:00Z">
        <w:r w:rsidR="00BB06E3">
          <w:rPr>
            <w:rFonts w:ascii="Times New Roman" w:hAnsi="Times New Roman" w:cs="Times New Roman"/>
            <w:color w:val="000000" w:themeColor="text1"/>
            <w:sz w:val="24"/>
            <w:szCs w:val="24"/>
          </w:rPr>
          <w:t>genera</w:t>
        </w:r>
        <w:r w:rsidR="00BB06E3" w:rsidRPr="006F0CEF">
          <w:rPr>
            <w:rFonts w:ascii="Times New Roman" w:hAnsi="Times New Roman" w:cs="Times New Roman"/>
            <w:color w:val="000000" w:themeColor="text1"/>
            <w:sz w:val="24"/>
            <w:szCs w:val="24"/>
          </w:rPr>
          <w:t xml:space="preserve"> </w:t>
        </w:r>
      </w:ins>
      <w:proofErr w:type="spellStart"/>
      <w:r w:rsidR="00D4766B" w:rsidRPr="006F0CEF">
        <w:rPr>
          <w:rFonts w:ascii="Times New Roman" w:hAnsi="Times New Roman" w:cs="Times New Roman"/>
          <w:i/>
          <w:iCs/>
          <w:color w:val="000000" w:themeColor="text1"/>
          <w:sz w:val="24"/>
          <w:szCs w:val="24"/>
        </w:rPr>
        <w:t>Roseburia</w:t>
      </w:r>
      <w:proofErr w:type="spellEnd"/>
      <w:r w:rsidR="00D4766B"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i/>
          <w:iCs/>
          <w:color w:val="000000" w:themeColor="text1"/>
          <w:sz w:val="24"/>
          <w:szCs w:val="24"/>
        </w:rPr>
        <w:t>Bifidobacterium</w:t>
      </w:r>
      <w:r w:rsidR="00D4766B" w:rsidRPr="006F0CEF">
        <w:rPr>
          <w:rFonts w:ascii="Times New Roman" w:hAnsi="Times New Roman" w:cs="Times New Roman"/>
          <w:color w:val="000000" w:themeColor="text1"/>
          <w:sz w:val="24"/>
          <w:szCs w:val="24"/>
        </w:rPr>
        <w:t xml:space="preserve">, </w:t>
      </w:r>
      <w:proofErr w:type="spellStart"/>
      <w:r w:rsidR="00D4766B" w:rsidRPr="006F0CEF">
        <w:rPr>
          <w:rFonts w:ascii="Times New Roman" w:hAnsi="Times New Roman" w:cs="Times New Roman"/>
          <w:i/>
          <w:iCs/>
          <w:color w:val="000000" w:themeColor="text1"/>
          <w:sz w:val="24"/>
          <w:szCs w:val="24"/>
        </w:rPr>
        <w:t>Dialister</w:t>
      </w:r>
      <w:proofErr w:type="spellEnd"/>
      <w:r w:rsidR="00D4766B" w:rsidRPr="006F0CEF">
        <w:rPr>
          <w:rFonts w:ascii="Times New Roman" w:hAnsi="Times New Roman" w:cs="Times New Roman"/>
          <w:color w:val="000000" w:themeColor="text1"/>
          <w:sz w:val="24"/>
          <w:szCs w:val="24"/>
        </w:rPr>
        <w:t xml:space="preserve"> and </w:t>
      </w:r>
      <w:proofErr w:type="spellStart"/>
      <w:r w:rsidR="00D4766B" w:rsidRPr="006F0CEF">
        <w:rPr>
          <w:rFonts w:ascii="Times New Roman" w:hAnsi="Times New Roman" w:cs="Times New Roman"/>
          <w:i/>
          <w:iCs/>
          <w:color w:val="000000" w:themeColor="text1"/>
          <w:sz w:val="24"/>
          <w:szCs w:val="24"/>
        </w:rPr>
        <w:t>Odoribacter</w:t>
      </w:r>
      <w:proofErr w:type="spellEnd"/>
      <w:r w:rsidR="00D4766B" w:rsidRPr="006F0CEF">
        <w:rPr>
          <w:rFonts w:ascii="Times New Roman" w:hAnsi="Times New Roman" w:cs="Times New Roman"/>
          <w:color w:val="000000" w:themeColor="text1"/>
          <w:sz w:val="24"/>
          <w:szCs w:val="24"/>
        </w:rPr>
        <w:t xml:space="preserve"> were significantly altered only by </w:t>
      </w:r>
      <w:ins w:id="775" w:author="Sargsyan, Davit [JRDUS]" w:date="2024-11-03T13:03:00Z">
        <w:r w:rsidR="00BB06E3">
          <w:rPr>
            <w:rFonts w:ascii="Times New Roman" w:hAnsi="Times New Roman" w:cs="Times New Roman"/>
            <w:color w:val="000000" w:themeColor="text1"/>
            <w:sz w:val="24"/>
            <w:szCs w:val="24"/>
          </w:rPr>
          <w:t xml:space="preserve">the </w:t>
        </w:r>
      </w:ins>
      <w:r w:rsidR="00D4766B" w:rsidRPr="006F0CEF">
        <w:rPr>
          <w:rFonts w:ascii="Times New Roman" w:hAnsi="Times New Roman" w:cs="Times New Roman"/>
          <w:color w:val="000000" w:themeColor="text1"/>
          <w:sz w:val="24"/>
          <w:szCs w:val="24"/>
        </w:rPr>
        <w:t xml:space="preserve">whole grain barley diet, and genus </w:t>
      </w:r>
      <w:proofErr w:type="spellStart"/>
      <w:r w:rsidR="00D4766B" w:rsidRPr="006F0CEF">
        <w:rPr>
          <w:rFonts w:ascii="Times New Roman" w:hAnsi="Times New Roman" w:cs="Times New Roman"/>
          <w:i/>
          <w:iCs/>
          <w:color w:val="000000" w:themeColor="text1"/>
          <w:sz w:val="24"/>
          <w:szCs w:val="24"/>
        </w:rPr>
        <w:t>Blautia</w:t>
      </w:r>
      <w:proofErr w:type="spellEnd"/>
      <w:r w:rsidR="00D4766B" w:rsidRPr="006F0CEF">
        <w:rPr>
          <w:rFonts w:ascii="Times New Roman" w:hAnsi="Times New Roman" w:cs="Times New Roman"/>
          <w:color w:val="000000" w:themeColor="text1"/>
          <w:sz w:val="24"/>
          <w:szCs w:val="24"/>
        </w:rPr>
        <w:t xml:space="preserve"> by both, mix diet and whole grain barley diet. </w:t>
      </w:r>
    </w:p>
    <w:p w14:paraId="0DA6FA00" w14:textId="2ACCA1CB" w:rsidR="00D4766B" w:rsidRPr="006F0CEF" w:rsidRDefault="00D4766B" w:rsidP="00D4591E">
      <w:pPr>
        <w:rPr>
          <w:rFonts w:ascii="Times New Roman" w:hAnsi="Times New Roman" w:cs="Times New Roman"/>
          <w:color w:val="000000" w:themeColor="text1"/>
          <w:sz w:val="24"/>
          <w:szCs w:val="24"/>
        </w:rPr>
      </w:pPr>
      <w:del w:id="776" w:author="Sargsyan, Davit [JRDUS]" w:date="2024-11-03T13:04:00Z">
        <w:r w:rsidRPr="006F0CEF" w:rsidDel="001F3558">
          <w:rPr>
            <w:rFonts w:ascii="Times New Roman" w:hAnsi="Times New Roman" w:cs="Times New Roman"/>
            <w:color w:val="000000" w:themeColor="text1"/>
            <w:sz w:val="24"/>
            <w:szCs w:val="24"/>
          </w:rPr>
          <w:delText>Host genotype may also influence the human gut microbiota, although opinions</w:delText>
        </w:r>
      </w:del>
      <w:ins w:id="777" w:author="Sargsyan, Davit [JRDUS]" w:date="2024-11-03T13:04:00Z">
        <w:r w:rsidR="001F3558">
          <w:rPr>
            <w:rFonts w:ascii="Times New Roman" w:hAnsi="Times New Roman" w:cs="Times New Roman"/>
            <w:color w:val="000000" w:themeColor="text1"/>
            <w:sz w:val="24"/>
            <w:szCs w:val="24"/>
          </w:rPr>
          <w:t>Opinions</w:t>
        </w:r>
      </w:ins>
      <w:r w:rsidRPr="006F0CEF">
        <w:rPr>
          <w:rFonts w:ascii="Times New Roman" w:hAnsi="Times New Roman" w:cs="Times New Roman"/>
          <w:color w:val="000000" w:themeColor="text1"/>
          <w:sz w:val="24"/>
          <w:szCs w:val="24"/>
        </w:rPr>
        <w:t xml:space="preserve"> regarding </w:t>
      </w:r>
      <w:del w:id="778" w:author="Sargsyan, Davit [JRDUS]" w:date="2024-11-03T13:04:00Z">
        <w:r w:rsidRPr="006F0CEF" w:rsidDel="001F3558">
          <w:rPr>
            <w:rFonts w:ascii="Times New Roman" w:hAnsi="Times New Roman" w:cs="Times New Roman"/>
            <w:color w:val="000000" w:themeColor="text1"/>
            <w:sz w:val="24"/>
            <w:szCs w:val="24"/>
          </w:rPr>
          <w:delText xml:space="preserve">its </w:delText>
        </w:r>
      </w:del>
      <w:ins w:id="779" w:author="Sargsyan, Davit [JRDUS]" w:date="2024-11-03T13:04:00Z">
        <w:r w:rsidR="001F3558">
          <w:rPr>
            <w:rFonts w:ascii="Times New Roman" w:hAnsi="Times New Roman" w:cs="Times New Roman"/>
            <w:color w:val="000000" w:themeColor="text1"/>
            <w:sz w:val="24"/>
            <w:szCs w:val="24"/>
          </w:rPr>
          <w:t>the</w:t>
        </w:r>
        <w:r w:rsidR="001F3558" w:rsidRPr="006F0CEF">
          <w:rPr>
            <w:rFonts w:ascii="Times New Roman" w:hAnsi="Times New Roman" w:cs="Times New Roman"/>
            <w:color w:val="000000" w:themeColor="text1"/>
            <w:sz w:val="24"/>
            <w:szCs w:val="24"/>
          </w:rPr>
          <w:t xml:space="preserve"> </w:t>
        </w:r>
      </w:ins>
      <w:r w:rsidRPr="006F0CEF">
        <w:rPr>
          <w:rFonts w:ascii="Times New Roman" w:hAnsi="Times New Roman" w:cs="Times New Roman"/>
          <w:color w:val="000000" w:themeColor="text1"/>
          <w:sz w:val="24"/>
          <w:szCs w:val="24"/>
        </w:rPr>
        <w:t xml:space="preserve">contribution </w:t>
      </w:r>
      <w:ins w:id="780" w:author="Sargsyan, Davit [JRDUS]" w:date="2024-11-03T13:04:00Z">
        <w:r w:rsidR="001F3558">
          <w:rPr>
            <w:rFonts w:ascii="Times New Roman" w:hAnsi="Times New Roman" w:cs="Times New Roman"/>
            <w:color w:val="000000" w:themeColor="text1"/>
            <w:sz w:val="24"/>
            <w:szCs w:val="24"/>
          </w:rPr>
          <w:t xml:space="preserve">genotype on human gut microbiota </w:t>
        </w:r>
      </w:ins>
      <w:del w:id="781" w:author="Sargsyan, Davit [JRDUS]" w:date="2024-11-03T13:04:00Z">
        <w:r w:rsidRPr="006F0CEF" w:rsidDel="001F3558">
          <w:rPr>
            <w:rFonts w:ascii="Times New Roman" w:hAnsi="Times New Roman" w:cs="Times New Roman"/>
            <w:color w:val="000000" w:themeColor="text1"/>
            <w:sz w:val="24"/>
            <w:szCs w:val="24"/>
          </w:rPr>
          <w:delText xml:space="preserve">diverge </w:delText>
        </w:r>
      </w:del>
      <w:ins w:id="782" w:author="Sargsyan, Davit [JRDUS]" w:date="2024-11-03T13:04:00Z">
        <w:r w:rsidR="001F3558">
          <w:rPr>
            <w:rFonts w:ascii="Times New Roman" w:hAnsi="Times New Roman" w:cs="Times New Roman"/>
            <w:color w:val="000000" w:themeColor="text1"/>
            <w:sz w:val="24"/>
            <w:szCs w:val="24"/>
          </w:rPr>
          <w:t>vary</w:t>
        </w:r>
        <w:r w:rsidR="001F3558" w:rsidRPr="006F0CEF">
          <w:rPr>
            <w:rFonts w:ascii="Times New Roman" w:hAnsi="Times New Roman" w:cs="Times New Roman"/>
            <w:color w:val="000000" w:themeColor="text1"/>
            <w:sz w:val="24"/>
            <w:szCs w:val="24"/>
          </w:rPr>
          <w:t xml:space="preserve"> </w:t>
        </w:r>
      </w:ins>
      <w:r w:rsidRPr="006F0CEF">
        <w:rPr>
          <w:rFonts w:ascii="Times New Roman" w:hAnsi="Times New Roman" w:cs="Times New Roman"/>
          <w:color w:val="000000" w:themeColor="text1"/>
          <w:sz w:val="24"/>
          <w:szCs w:val="24"/>
        </w:rPr>
        <w:t xml:space="preserve">due to the potential confounding factors </w:t>
      </w:r>
      <w:ins w:id="783" w:author="Sargsyan, Davit [JRDUS]" w:date="2024-11-03T13:04:00Z">
        <w:r w:rsidR="001F3558">
          <w:rPr>
            <w:rFonts w:ascii="Times New Roman" w:hAnsi="Times New Roman" w:cs="Times New Roman"/>
            <w:color w:val="000000" w:themeColor="text1"/>
            <w:sz w:val="24"/>
            <w:szCs w:val="24"/>
          </w:rPr>
          <w:t xml:space="preserve">in the </w:t>
        </w:r>
      </w:ins>
      <w:ins w:id="784" w:author="Sargsyan, Davit [JRDUS]" w:date="2024-11-03T13:05:00Z">
        <w:r w:rsidR="001F3558">
          <w:rPr>
            <w:rFonts w:ascii="Times New Roman" w:hAnsi="Times New Roman" w:cs="Times New Roman"/>
            <w:color w:val="000000" w:themeColor="text1"/>
            <w:sz w:val="24"/>
            <w:szCs w:val="24"/>
          </w:rPr>
          <w:t xml:space="preserve">studies </w:t>
        </w:r>
      </w:ins>
      <w:r w:rsidRPr="006F0CEF">
        <w:rPr>
          <w:rFonts w:ascii="Times New Roman" w:hAnsi="Times New Roman" w:cs="Times New Roman"/>
          <w:color w:val="000000" w:themeColor="text1"/>
          <w:sz w:val="24"/>
          <w:szCs w:val="24"/>
        </w:rPr>
        <w:t>such as the diet</w:t>
      </w:r>
      <w:ins w:id="785" w:author="Sargsyan, Davit [JRDUS]" w:date="2024-11-03T13:05:00Z">
        <w:r w:rsidR="001F3558">
          <w:rPr>
            <w:rFonts w:ascii="Times New Roman" w:hAnsi="Times New Roman" w:cs="Times New Roman"/>
            <w:color w:val="000000" w:themeColor="text1"/>
            <w:sz w:val="24"/>
            <w:szCs w:val="24"/>
          </w:rPr>
          <w:t xml:space="preserve"> and cultural differences</w:t>
        </w:r>
      </w:ins>
      <w:r w:rsidRPr="006F0CEF">
        <w:rPr>
          <w:rFonts w:ascii="Times New Roman" w:hAnsi="Times New Roman" w:cs="Times New Roman"/>
          <w:color w:val="000000" w:themeColor="text1"/>
          <w:sz w:val="24"/>
          <w:szCs w:val="24"/>
        </w:rPr>
        <w:t xml:space="preserve">. Simplified animal model </w:t>
      </w:r>
      <w:del w:id="786" w:author="Sargsyan, Davit [JRDUS]" w:date="2024-11-03T13:06:00Z">
        <w:r w:rsidRPr="006F0CEF" w:rsidDel="001F3558">
          <w:rPr>
            <w:rFonts w:ascii="Times New Roman" w:hAnsi="Times New Roman" w:cs="Times New Roman"/>
            <w:color w:val="000000" w:themeColor="text1"/>
            <w:sz w:val="24"/>
            <w:szCs w:val="24"/>
          </w:rPr>
          <w:delText>using the same diet and living</w:delText>
        </w:r>
      </w:del>
      <w:ins w:id="787" w:author="Sargsyan, Davit [JRDUS]" w:date="2024-11-03T13:06:00Z">
        <w:r w:rsidR="001F3558">
          <w:rPr>
            <w:rFonts w:ascii="Times New Roman" w:hAnsi="Times New Roman" w:cs="Times New Roman"/>
            <w:color w:val="000000" w:themeColor="text1"/>
            <w:sz w:val="24"/>
            <w:szCs w:val="24"/>
          </w:rPr>
          <w:t>in a controlled</w:t>
        </w:r>
      </w:ins>
      <w:r w:rsidRPr="006F0CEF">
        <w:rPr>
          <w:rFonts w:ascii="Times New Roman" w:hAnsi="Times New Roman" w:cs="Times New Roman"/>
          <w:color w:val="000000" w:themeColor="text1"/>
          <w:sz w:val="24"/>
          <w:szCs w:val="24"/>
        </w:rPr>
        <w:t xml:space="preserve"> environment can </w:t>
      </w:r>
      <w:del w:id="788" w:author="Sargsyan, Davit [JRDUS]" w:date="2024-11-03T13:06:00Z">
        <w:r w:rsidRPr="006F0CEF" w:rsidDel="001F3558">
          <w:rPr>
            <w:rFonts w:ascii="Times New Roman" w:hAnsi="Times New Roman" w:cs="Times New Roman"/>
            <w:color w:val="000000" w:themeColor="text1"/>
            <w:sz w:val="24"/>
            <w:szCs w:val="24"/>
          </w:rPr>
          <w:delText>help reveal</w:delText>
        </w:r>
      </w:del>
      <w:ins w:id="789" w:author="Sargsyan, Davit [JRDUS]" w:date="2024-11-03T13:06:00Z">
        <w:r w:rsidR="001F3558">
          <w:rPr>
            <w:rFonts w:ascii="Times New Roman" w:hAnsi="Times New Roman" w:cs="Times New Roman"/>
            <w:color w:val="000000" w:themeColor="text1"/>
            <w:sz w:val="24"/>
            <w:szCs w:val="24"/>
          </w:rPr>
          <w:t xml:space="preserve">eliminate </w:t>
        </w:r>
      </w:ins>
      <w:r w:rsidRPr="006F0CEF">
        <w:rPr>
          <w:rFonts w:ascii="Times New Roman" w:hAnsi="Times New Roman" w:cs="Times New Roman"/>
          <w:color w:val="000000" w:themeColor="text1"/>
          <w:sz w:val="24"/>
          <w:szCs w:val="24"/>
        </w:rPr>
        <w:t xml:space="preserve"> the </w:t>
      </w:r>
      <w:del w:id="790" w:author="Sargsyan, Davit [JRDUS]" w:date="2024-11-03T13:06:00Z">
        <w:r w:rsidRPr="006F0CEF" w:rsidDel="001F3558">
          <w:rPr>
            <w:rFonts w:ascii="Times New Roman" w:hAnsi="Times New Roman" w:cs="Times New Roman"/>
            <w:color w:val="000000" w:themeColor="text1"/>
            <w:sz w:val="24"/>
            <w:szCs w:val="24"/>
          </w:rPr>
          <w:delText>potential relationship between</w:delText>
        </w:r>
      </w:del>
      <w:ins w:id="791" w:author="Sargsyan, Davit [JRDUS]" w:date="2024-11-03T13:06:00Z">
        <w:r w:rsidR="001F3558">
          <w:rPr>
            <w:rFonts w:ascii="Times New Roman" w:hAnsi="Times New Roman" w:cs="Times New Roman"/>
            <w:color w:val="000000" w:themeColor="text1"/>
            <w:sz w:val="24"/>
            <w:szCs w:val="24"/>
          </w:rPr>
          <w:t>confounding between the</w:t>
        </w:r>
      </w:ins>
      <w:r w:rsidRPr="006F0CEF">
        <w:rPr>
          <w:rFonts w:ascii="Times New Roman" w:hAnsi="Times New Roman" w:cs="Times New Roman"/>
          <w:color w:val="000000" w:themeColor="text1"/>
          <w:sz w:val="24"/>
          <w:szCs w:val="24"/>
        </w:rPr>
        <w:t xml:space="preserve"> genotype and gut microbiota</w:t>
      </w:r>
      <w:del w:id="792" w:author="Sargsyan, Davit [JRDUS]" w:date="2024-11-03T13:06:00Z">
        <w:r w:rsidRPr="006F0CEF" w:rsidDel="001F3558">
          <w:rPr>
            <w:rFonts w:ascii="Times New Roman" w:hAnsi="Times New Roman" w:cs="Times New Roman"/>
            <w:color w:val="000000" w:themeColor="text1"/>
            <w:sz w:val="24"/>
            <w:szCs w:val="24"/>
          </w:rPr>
          <w:delText xml:space="preserve"> and </w:delText>
        </w:r>
        <w:r w:rsidRPr="006F0CEF" w:rsidDel="001F3558">
          <w:rPr>
            <w:rFonts w:ascii="Times New Roman" w:hAnsi="Times New Roman" w:cs="Times New Roman"/>
            <w:color w:val="000000" w:themeColor="text1"/>
            <w:sz w:val="24"/>
            <w:szCs w:val="24"/>
          </w:rPr>
          <w:lastRenderedPageBreak/>
          <w:delText>helps remove some of the doubts</w:delText>
        </w:r>
      </w:del>
      <w:r w:rsidRPr="006F0CEF">
        <w:rPr>
          <w:rFonts w:ascii="Times New Roman" w:hAnsi="Times New Roman" w:cs="Times New Roman"/>
          <w:color w:val="000000" w:themeColor="text1"/>
          <w:sz w:val="24"/>
          <w:szCs w:val="24"/>
        </w:rPr>
        <w:t xml:space="preserve">. </w:t>
      </w:r>
      <w:ins w:id="793" w:author="Sargsyan, Davit [JRDUS]" w:date="2024-11-03T13:06:00Z">
        <w:r w:rsidR="001F3558">
          <w:rPr>
            <w:rFonts w:ascii="Times New Roman" w:hAnsi="Times New Roman" w:cs="Times New Roman"/>
            <w:color w:val="000000" w:themeColor="text1"/>
            <w:sz w:val="24"/>
            <w:szCs w:val="24"/>
          </w:rPr>
          <w:t>A 2011 study</w:t>
        </w:r>
      </w:ins>
      <w:ins w:id="794" w:author="Sargsyan, Davit [JRDUS]" w:date="2024-11-03T13:07:00Z">
        <w:r w:rsidR="001F3558">
          <w:rPr>
            <w:rFonts w:ascii="Times New Roman" w:hAnsi="Times New Roman" w:cs="Times New Roman"/>
            <w:color w:val="000000" w:themeColor="text1"/>
            <w:sz w:val="24"/>
            <w:szCs w:val="24"/>
          </w:rPr>
          <w:t xml:space="preserve"> in mice </w:t>
        </w:r>
      </w:ins>
      <w:del w:id="795" w:author="Sargsyan, Davit [JRDUS]" w:date="2024-11-03T13:07:00Z">
        <w:r w:rsidRPr="006F0CEF" w:rsidDel="001F3558">
          <w:rPr>
            <w:rFonts w:ascii="Times New Roman" w:hAnsi="Times New Roman" w:cs="Times New Roman"/>
            <w:color w:val="000000" w:themeColor="text1"/>
            <w:sz w:val="24"/>
            <w:szCs w:val="24"/>
          </w:rPr>
          <w:delText xml:space="preserve">Results from a mice study conducted in 2011 </w:delText>
        </w:r>
      </w:del>
      <w:r w:rsidRPr="006F0CEF">
        <w:rPr>
          <w:rFonts w:ascii="Times New Roman" w:hAnsi="Times New Roman" w:cs="Times New Roman"/>
          <w:color w:val="000000" w:themeColor="text1"/>
          <w:sz w:val="24"/>
          <w:szCs w:val="24"/>
        </w:rPr>
        <w:fldChar w:fldCharType="begin"/>
      </w:r>
      <w:r w:rsidR="009A36A3">
        <w:rPr>
          <w:rFonts w:ascii="Times New Roman" w:hAnsi="Times New Roman" w:cs="Times New Roman"/>
          <w:color w:val="000000" w:themeColor="text1"/>
          <w:sz w:val="24"/>
          <w:szCs w:val="24"/>
        </w:rPr>
        <w:instrText xml:space="preserve"> ADDIN EN.CITE &lt;EndNote&gt;&lt;Cite&gt;&lt;Author&gt;Kovacs&lt;/Author&gt;&lt;Year&gt;2011&lt;/Year&gt;&lt;RecNum&gt;217&lt;/RecNum&gt;&lt;DisplayText&gt;(61)&lt;/DisplayText&gt;&lt;record&gt;&lt;rec-number&gt;217&lt;/rec-number&gt;&lt;foreign-keys&gt;&lt;key app="EN" db-id="9swx20s26fz5zoedxf2xatw7t0x5f2rspet9" timestamp="1674511025"&gt;217&lt;/key&gt;&lt;/foreign-keys&gt;&lt;ref-type name="Journal Article"&gt;17&lt;/ref-type&gt;&lt;contributors&gt;&lt;authors&gt;&lt;author&gt;Kovacs, A.&lt;/author&gt;&lt;author&gt;Ben-Jacob, N.&lt;/author&gt;&lt;author&gt;Tayem, H.&lt;/author&gt;&lt;author&gt;Halperin, E.&lt;/author&gt;&lt;author&gt;Iraqi, F. A.&lt;/author&gt;&lt;author&gt;Gophna, U.&lt;/author&gt;&lt;/authors&gt;&lt;/contributors&gt;&lt;auth-address&gt;Tel Aviv Univ, George S Wise Fac Life Sci, Dept Mol Microbiol &amp;amp; Biotechnol, IL-69978 Tel Aviv, Israel&amp;#xD;Tel Aviv Univ, Sackler Fac Med, Dept Clin Microbiol &amp;amp; Immunol, IL-69978 Tel Aviv, Israel&lt;/auth-address&gt;&lt;titles&gt;&lt;title&gt;Genotype Is a Stronger Determinant than Sex of the Mouse Gut Microbiota&lt;/title&gt;&lt;secondary-title&gt;Microbial Ecology&lt;/secondary-title&gt;&lt;alt-title&gt;Microb Ecol&lt;/alt-title&gt;&lt;/titles&gt;&lt;periodical&gt;&lt;full-title&gt;Microbial Ecology&lt;/full-title&gt;&lt;abbr-1&gt;Microb Ecol&lt;/abbr-1&gt;&lt;/periodical&gt;&lt;alt-periodical&gt;&lt;full-title&gt;Microbial Ecology&lt;/full-title&gt;&lt;abbr-1&gt;Microb Ecol&lt;/abbr-1&gt;&lt;/alt-periodical&gt;&lt;pages&gt;423-428&lt;/pages&gt;&lt;volume&gt;61&lt;/volume&gt;&lt;number&gt;2&lt;/number&gt;&lt;keywords&gt;&lt;keyword&gt;listeria-monocytogenes infection&lt;/keyword&gt;&lt;keyword&gt;invasive escherichia-coli&lt;/keyword&gt;&lt;keyword&gt;irritable-bowel-syndrome&lt;/keyword&gt;&lt;keyword&gt;fecal microbiota&lt;/keyword&gt;&lt;keyword&gt;crohns-disease&lt;/keyword&gt;&lt;keyword&gt;collaborative cross&lt;/keyword&gt;&lt;keyword&gt;community structure&lt;/keyword&gt;&lt;keyword&gt;systems genetics&lt;/keyword&gt;&lt;keyword&gt;host genetics&lt;/keyword&gt;&lt;keyword&gt;ileal mucosa&lt;/keyword&gt;&lt;/keywords&gt;&lt;dates&gt;&lt;year&gt;2011&lt;/year&gt;&lt;pub-dates&gt;&lt;date&gt;Feb&lt;/date&gt;&lt;/pub-dates&gt;&lt;/dates&gt;&lt;isbn&gt;0095-3628&lt;/isbn&gt;&lt;accession-num&gt;WOS:000287251000017&lt;/accession-num&gt;&lt;urls&gt;&lt;related-urls&gt;&lt;url&gt;&amp;lt;Go to ISI&amp;gt;://WOS:000287251000017&lt;/url&gt;&lt;/related-urls&gt;&lt;/urls&gt;&lt;electronic-resource-num&gt;10.1007/s00248-010-9787-2&lt;/electronic-resource-num&gt;&lt;language&gt;English&lt;/language&gt;&lt;/record&gt;&lt;/Cite&gt;&lt;/EndNote&gt;</w:instrText>
      </w:r>
      <w:r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(61)</w:t>
      </w:r>
      <w:r w:rsidRPr="006F0CEF">
        <w:rPr>
          <w:rFonts w:ascii="Times New Roman" w:hAnsi="Times New Roman" w:cs="Times New Roman"/>
          <w:color w:val="000000" w:themeColor="text1"/>
          <w:sz w:val="24"/>
          <w:szCs w:val="24"/>
        </w:rPr>
        <w:fldChar w:fldCharType="end"/>
      </w:r>
      <w:ins w:id="796" w:author="Sargsyan, Davit [JRDUS]" w:date="2024-11-03T13:07:00Z">
        <w:r w:rsidR="001F3558">
          <w:rPr>
            <w:rFonts w:ascii="Times New Roman" w:hAnsi="Times New Roman" w:cs="Times New Roman"/>
            <w:color w:val="000000" w:themeColor="text1"/>
            <w:sz w:val="24"/>
            <w:szCs w:val="24"/>
          </w:rPr>
          <w:t xml:space="preserve"> </w:t>
        </w:r>
      </w:ins>
      <w:ins w:id="797" w:author="Sargsyan, Davit [JRDUS]" w:date="2024-11-03T13:08:00Z">
        <w:r w:rsidR="001F3558">
          <w:rPr>
            <w:rFonts w:ascii="Times New Roman" w:hAnsi="Times New Roman" w:cs="Times New Roman"/>
            <w:color w:val="000000" w:themeColor="text1"/>
            <w:sz w:val="24"/>
            <w:szCs w:val="24"/>
          </w:rPr>
          <w:t>using</w:t>
        </w:r>
      </w:ins>
      <w:del w:id="798" w:author="Sargsyan, Davit [JRDUS]" w:date="2024-11-03T13:08:00Z">
        <w:r w:rsidRPr="006F0CEF" w:rsidDel="001F3558">
          <w:rPr>
            <w:rFonts w:ascii="Times New Roman" w:hAnsi="Times New Roman" w:cs="Times New Roman"/>
            <w:color w:val="000000" w:themeColor="text1"/>
            <w:sz w:val="24"/>
            <w:szCs w:val="24"/>
          </w:rPr>
          <w:delText xml:space="preserve"> that used</w:delText>
        </w:r>
      </w:del>
      <w:r w:rsidRPr="006F0CEF">
        <w:rPr>
          <w:rFonts w:ascii="Times New Roman" w:hAnsi="Times New Roman" w:cs="Times New Roman"/>
          <w:color w:val="000000" w:themeColor="text1"/>
          <w:sz w:val="24"/>
          <w:szCs w:val="24"/>
        </w:rPr>
        <w:t xml:space="preserve"> automated ribosomal intergenic spacer analysis and length-heterogeneity </w:t>
      </w:r>
      <w:r w:rsidR="006868F4" w:rsidRPr="006F0CEF">
        <w:rPr>
          <w:rFonts w:ascii="Times New Roman" w:hAnsi="Times New Roman" w:cs="Times New Roman"/>
          <w:color w:val="000000" w:themeColor="text1"/>
          <w:sz w:val="24"/>
          <w:szCs w:val="24"/>
        </w:rPr>
        <w:t>p</w:t>
      </w:r>
      <w:r w:rsidRPr="006F0CEF">
        <w:rPr>
          <w:rFonts w:ascii="Times New Roman" w:hAnsi="Times New Roman" w:cs="Times New Roman"/>
          <w:color w:val="000000" w:themeColor="text1"/>
          <w:sz w:val="24"/>
          <w:szCs w:val="24"/>
        </w:rPr>
        <w:t xml:space="preserve">olymerase </w:t>
      </w:r>
      <w:r w:rsidR="006868F4" w:rsidRPr="006F0CEF">
        <w:rPr>
          <w:rFonts w:ascii="Times New Roman" w:hAnsi="Times New Roman" w:cs="Times New Roman"/>
          <w:color w:val="000000" w:themeColor="text1"/>
          <w:sz w:val="24"/>
          <w:szCs w:val="24"/>
        </w:rPr>
        <w:t>c</w:t>
      </w:r>
      <w:r w:rsidRPr="006F0CEF">
        <w:rPr>
          <w:rFonts w:ascii="Times New Roman" w:hAnsi="Times New Roman" w:cs="Times New Roman"/>
          <w:color w:val="000000" w:themeColor="text1"/>
          <w:sz w:val="24"/>
          <w:szCs w:val="24"/>
        </w:rPr>
        <w:t xml:space="preserve">hain </w:t>
      </w:r>
      <w:r w:rsidR="006868F4" w:rsidRPr="006F0CEF">
        <w:rPr>
          <w:rFonts w:ascii="Times New Roman" w:hAnsi="Times New Roman" w:cs="Times New Roman"/>
          <w:color w:val="000000" w:themeColor="text1"/>
          <w:sz w:val="24"/>
          <w:szCs w:val="24"/>
        </w:rPr>
        <w:t>r</w:t>
      </w:r>
      <w:r w:rsidRPr="006F0CEF">
        <w:rPr>
          <w:rFonts w:ascii="Times New Roman" w:hAnsi="Times New Roman" w:cs="Times New Roman"/>
          <w:color w:val="000000" w:themeColor="text1"/>
          <w:sz w:val="24"/>
          <w:szCs w:val="24"/>
        </w:rPr>
        <w:t xml:space="preserve">eaction (L-H PCR) </w:t>
      </w:r>
      <w:r w:rsidRPr="006F0CEF">
        <w:rPr>
          <w:rFonts w:ascii="Times New Roman" w:hAnsi="Times New Roman" w:cs="Times New Roman"/>
          <w:color w:val="000000" w:themeColor="text1"/>
          <w:sz w:val="24"/>
          <w:szCs w:val="24"/>
        </w:rPr>
        <w:fldChar w:fldCharType="begin"/>
      </w:r>
      <w:r w:rsidR="009A36A3">
        <w:rPr>
          <w:rFonts w:ascii="Times New Roman" w:hAnsi="Times New Roman" w:cs="Times New Roman"/>
          <w:color w:val="000000" w:themeColor="text1"/>
          <w:sz w:val="24"/>
          <w:szCs w:val="24"/>
        </w:rPr>
        <w:instrText xml:space="preserve"> ADDIN EN.CITE &lt;EndNote&gt;&lt;Cite&gt;&lt;Author&gt;Ritchie&lt;/Author&gt;&lt;Year&gt;2000&lt;/Year&gt;&lt;RecNum&gt;261&lt;/RecNum&gt;&lt;DisplayText&gt;(62)&lt;/DisplayText&gt;&lt;record&gt;&lt;rec-number&gt;261&lt;/rec-number&gt;&lt;foreign-keys&gt;&lt;key app="EN" db-id="9swx20s26fz5zoedxf2xatw7t0x5f2rspet9" timestamp="1676920710"&gt;261&lt;/key&gt;&lt;/foreign-keys&gt;&lt;ref-type name="Journal Article"&gt;17&lt;/ref-type&gt;&lt;contributors&gt;&lt;authors&gt;&lt;author&gt;Ritchie, N. J.&lt;/author&gt;&lt;author&gt;Schutter, M. E.&lt;/author&gt;&lt;author&gt;Dick, R. P.&lt;/author&gt;&lt;author&gt;Myrold, D. D.&lt;/author&gt;&lt;/authors&gt;&lt;/contributors&gt;&lt;auth-address&gt;Department of Crop and Soil Science, Oregon State University, Corvallis, Oregon 97331-7306, USA.&lt;/auth-address&gt;&lt;titles&gt;&lt;title&gt;Use of length heterogeneity PCR and fatty acid methyl ester profiles to characterize microbial communities in soil&lt;/title&gt;&lt;secondary-title&gt;Appl Environ Microbiol&lt;/secondary-title&gt;&lt;/titles&gt;&lt;periodical&gt;&lt;full-title&gt;Appl Environ Microbiol&lt;/full-title&gt;&lt;/periodical&gt;&lt;pages&gt;1668-75&lt;/pages&gt;&lt;volume&gt;66&lt;/volume&gt;&lt;number&gt;4&lt;/number&gt;&lt;keywords&gt;&lt;keyword&gt;Bacteria/chemistry/*classification/genetics/isolation &amp;amp; purification&lt;/keyword&gt;&lt;keyword&gt;Bacterial Typing Techniques&lt;/keyword&gt;&lt;keyword&gt;DNA, Bacterial/analysis/genetics&lt;/keyword&gt;&lt;keyword&gt;*Ecosystem&lt;/keyword&gt;&lt;keyword&gt;Fatty Acids/analysis&lt;/keyword&gt;&lt;keyword&gt;Polymerase Chain Reaction&lt;/keyword&gt;&lt;keyword&gt;RNA, Ribosomal, 16S/genetics&lt;/keyword&gt;&lt;keyword&gt;Sequence Analysis, DNA&lt;/keyword&gt;&lt;keyword&gt;*Soil Microbiology&lt;/keyword&gt;&lt;/keywords&gt;&lt;dates&gt;&lt;year&gt;2000&lt;/year&gt;&lt;pub-dates&gt;&lt;date&gt;Apr&lt;/date&gt;&lt;/pub-dates&gt;&lt;/dates&gt;&lt;isbn&gt;0099-2240 (Print)&amp;#xD;1098-5336 (Electronic)&amp;#xD;0099-2240 (Linking)&lt;/isbn&gt;&lt;accession-num&gt;10742258&lt;/accession-num&gt;&lt;urls&gt;&lt;related-urls&gt;&lt;url&gt;https://www.ncbi.nlm.nih.gov/pubmed/10742258&lt;/url&gt;&lt;/related-urls&gt;&lt;/urls&gt;&lt;custom2&gt;PMC92039&lt;/custom2&gt;&lt;electronic-resource-num&gt;10.1128/AEM.66.4.1668-1675.2000&lt;/electronic-resource-num&gt;&lt;remote-database-name&gt;Medline&lt;/remote-database-name&gt;&lt;remote-database-provider&gt;NLM&lt;/remote-database-provider&gt;&lt;/record&gt;&lt;/Cite&gt;&lt;/EndNote&gt;</w:instrText>
      </w:r>
      <w:r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(62)</w:t>
      </w:r>
      <w:r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suggested that the observed </w:t>
      </w:r>
      <w:ins w:id="799" w:author="Sargsyan, Davit [JRDUS]" w:date="2024-11-03T13:09:00Z">
        <w:r w:rsidR="001F3558">
          <w:rPr>
            <w:rFonts w:ascii="Times New Roman" w:hAnsi="Times New Roman" w:cs="Times New Roman"/>
            <w:color w:val="000000" w:themeColor="text1"/>
            <w:sz w:val="24"/>
            <w:szCs w:val="24"/>
          </w:rPr>
          <w:t xml:space="preserve">alterations of microbiome composition </w:t>
        </w:r>
      </w:ins>
      <w:del w:id="800" w:author="Sargsyan, Davit [JRDUS]" w:date="2024-11-03T13:09:00Z">
        <w:r w:rsidRPr="006F0CEF" w:rsidDel="008E1AE9">
          <w:rPr>
            <w:rFonts w:ascii="Times New Roman" w:hAnsi="Times New Roman" w:cs="Times New Roman"/>
            <w:color w:val="000000" w:themeColor="text1"/>
            <w:sz w:val="24"/>
            <w:szCs w:val="24"/>
          </w:rPr>
          <w:delText xml:space="preserve">gut microbiota alterations </w:delText>
        </w:r>
      </w:del>
      <w:r w:rsidRPr="006F0CEF">
        <w:rPr>
          <w:rFonts w:ascii="Times New Roman" w:hAnsi="Times New Roman" w:cs="Times New Roman"/>
          <w:color w:val="000000" w:themeColor="text1"/>
          <w:sz w:val="24"/>
          <w:szCs w:val="24"/>
        </w:rPr>
        <w:t xml:space="preserve">were genotype-dependent as all animals were housed at the same facility and given the same diet. Higher dissimilarities between genotypes than sexes were observed suggesting that genotype is a stronger factor than gender in regulating gut microbiota. Another </w:t>
      </w:r>
      <w:ins w:id="801" w:author="Sargsyan, Davit [JRDUS]" w:date="2024-11-03T13:11:00Z">
        <w:r w:rsidR="002A11FF">
          <w:rPr>
            <w:rFonts w:ascii="Times New Roman" w:hAnsi="Times New Roman" w:cs="Times New Roman"/>
            <w:color w:val="000000" w:themeColor="text1"/>
            <w:sz w:val="24"/>
            <w:szCs w:val="24"/>
          </w:rPr>
          <w:t xml:space="preserve">mouse </w:t>
        </w:r>
      </w:ins>
      <w:ins w:id="802" w:author="Sargsyan, Davit [JRDUS]" w:date="2024-11-03T13:10:00Z">
        <w:r w:rsidR="002A11FF">
          <w:rPr>
            <w:rFonts w:ascii="Times New Roman" w:hAnsi="Times New Roman" w:cs="Times New Roman"/>
            <w:color w:val="000000" w:themeColor="text1"/>
            <w:sz w:val="24"/>
            <w:szCs w:val="24"/>
          </w:rPr>
          <w:t xml:space="preserve">study showed </w:t>
        </w:r>
      </w:ins>
      <w:r w:rsidRPr="006F0CEF">
        <w:rPr>
          <w:rFonts w:ascii="Times New Roman" w:hAnsi="Times New Roman" w:cs="Times New Roman"/>
          <w:color w:val="000000" w:themeColor="text1"/>
          <w:sz w:val="24"/>
          <w:szCs w:val="24"/>
        </w:rPr>
        <w:t xml:space="preserve">evidence of gut microbiota </w:t>
      </w:r>
      <w:del w:id="803" w:author="Sargsyan, Davit [JRDUS]" w:date="2024-11-03T13:10:00Z">
        <w:r w:rsidRPr="006F0CEF" w:rsidDel="002A11FF">
          <w:rPr>
            <w:rFonts w:ascii="Times New Roman" w:hAnsi="Times New Roman" w:cs="Times New Roman"/>
            <w:color w:val="000000" w:themeColor="text1"/>
            <w:sz w:val="24"/>
            <w:szCs w:val="24"/>
          </w:rPr>
          <w:delText>determined by genotype comes from a</w:delText>
        </w:r>
      </w:del>
      <w:ins w:id="804" w:author="Sargsyan, Davit [JRDUS]" w:date="2024-11-03T13:10:00Z">
        <w:r w:rsidR="002A11FF">
          <w:rPr>
            <w:rFonts w:ascii="Times New Roman" w:hAnsi="Times New Roman" w:cs="Times New Roman"/>
            <w:color w:val="000000" w:themeColor="text1"/>
            <w:sz w:val="24"/>
            <w:szCs w:val="24"/>
          </w:rPr>
          <w:t>association with</w:t>
        </w:r>
      </w:ins>
      <w:r w:rsidRPr="006F0CEF">
        <w:rPr>
          <w:rFonts w:ascii="Times New Roman" w:hAnsi="Times New Roman" w:cs="Times New Roman"/>
          <w:color w:val="000000" w:themeColor="text1"/>
          <w:sz w:val="24"/>
          <w:szCs w:val="24"/>
        </w:rPr>
        <w:t xml:space="preserve"> genetic defect of toll-like receptor 2 (TLR2)</w:t>
      </w:r>
      <w:del w:id="805" w:author="Sargsyan, Davit [JRDUS]" w:date="2024-11-03T13:11:00Z">
        <w:r w:rsidRPr="006F0CEF" w:rsidDel="002A11FF">
          <w:rPr>
            <w:rFonts w:ascii="Times New Roman" w:hAnsi="Times New Roman" w:cs="Times New Roman"/>
            <w:color w:val="000000" w:themeColor="text1"/>
            <w:sz w:val="24"/>
            <w:szCs w:val="24"/>
          </w:rPr>
          <w:delText>-deficient mouse study</w:delText>
        </w:r>
      </w:del>
      <w:r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fldChar w:fldCharType="begin"/>
      </w:r>
      <w:r w:rsidR="009A36A3">
        <w:rPr>
          <w:rFonts w:ascii="Times New Roman" w:hAnsi="Times New Roman" w:cs="Times New Roman"/>
          <w:color w:val="000000" w:themeColor="text1"/>
          <w:sz w:val="24"/>
          <w:szCs w:val="24"/>
        </w:rPr>
        <w:instrText xml:space="preserve"> ADDIN EN.CITE &lt;EndNote&gt;&lt;Cite&gt;&lt;Author&gt;Albert&lt;/Author&gt;&lt;Year&gt;2009&lt;/Year&gt;&lt;RecNum&gt;218&lt;/RecNum&gt;&lt;DisplayText&gt;(63)&lt;/DisplayText&gt;&lt;record&gt;&lt;rec-number&gt;218&lt;/rec-number&gt;&lt;foreign-keys&gt;&lt;key app="EN" db-id="9swx20s26fz5zoedxf2xatw7t0x5f2rspet9" timestamp="1674511025"&gt;218&lt;/key&gt;&lt;/foreign-keys&gt;&lt;ref-type name="Journal Article"&gt;17&lt;/ref-type&gt;&lt;contributors&gt;&lt;authors&gt;&lt;author&gt;Albert, E. J.&lt;/author&gt;&lt;author&gt;Sommerfeld, K.&lt;/author&gt;&lt;author&gt;Gophna, S.&lt;/author&gt;&lt;author&gt;Marshall, J. S.&lt;/author&gt;&lt;author&gt;Gophna, U.&lt;/author&gt;&lt;/authors&gt;&lt;/contributors&gt;&lt;auth-address&gt;Dalhousie Inflammation Group, Departments of Pathology and Microbiology &amp;amp; Immunology, and Genome Atlantic and Department of Biochemistry and Molecular Biology, Dalhousie University, Halifax, NS, Canada. Department of Molecular Microbiology and Biotechnology, The George S. Wise Faculty of Life Sciences, Tel-Aviv University, Tel-Aviv 69978, Israel.&lt;/auth-address&gt;&lt;titles&gt;&lt;title&gt;The gut microbiota of toll-like receptor 2-deficient mice exhibits lineage-specific modifications&lt;/title&gt;&lt;secondary-title&gt;Environ Microbiol Rep&lt;/secondary-title&gt;&lt;/titles&gt;&lt;periodical&gt;&lt;full-title&gt;Environ Microbiol Rep&lt;/full-title&gt;&lt;/periodical&gt;&lt;pages&gt;65-70&lt;/pages&gt;&lt;volume&gt;1&lt;/volume&gt;&lt;number&gt;1&lt;/number&gt;&lt;edition&gt;2009/02/01&lt;/edition&gt;&lt;dates&gt;&lt;year&gt;2009&lt;/year&gt;&lt;pub-dates&gt;&lt;date&gt;Feb&lt;/date&gt;&lt;/pub-dates&gt;&lt;/dates&gt;&lt;isbn&gt;1758-2229 (Print)&amp;#xD;1758-2229 (Linking)&lt;/isbn&gt;&lt;accession-num&gt;23765722&lt;/accession-num&gt;&lt;urls&gt;&lt;related-urls&gt;&lt;url&gt;https://www.ncbi.nlm.nih.gov/pubmed/23765722&lt;/url&gt;&lt;/related-urls&gt;&lt;/urls&gt;&lt;electronic-resource-num&gt;10.1111/j.1758-2229.2008.00006.x&lt;/electronic-resource-num&gt;&lt;/record&gt;&lt;/Cite&gt;&lt;/EndNote&gt;</w:instrText>
      </w:r>
      <w:r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(63)</w:t>
      </w:r>
      <w:r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w:t>
      </w:r>
      <w:del w:id="806" w:author="Sargsyan, Davit [JRDUS]" w:date="2024-11-03T13:11:00Z">
        <w:r w:rsidRPr="006F0CEF" w:rsidDel="002A11FF">
          <w:rPr>
            <w:rFonts w:ascii="Times New Roman" w:hAnsi="Times New Roman" w:cs="Times New Roman"/>
            <w:color w:val="000000" w:themeColor="text1"/>
            <w:sz w:val="24"/>
            <w:szCs w:val="24"/>
          </w:rPr>
          <w:delText>The genus level of</w:delText>
        </w:r>
      </w:del>
      <w:ins w:id="807" w:author="Sargsyan, Davit [JRDUS]" w:date="2024-11-03T13:11:00Z">
        <w:r w:rsidR="002A11FF">
          <w:rPr>
            <w:rFonts w:ascii="Times New Roman" w:hAnsi="Times New Roman" w:cs="Times New Roman"/>
            <w:color w:val="000000" w:themeColor="text1"/>
            <w:sz w:val="24"/>
            <w:szCs w:val="24"/>
          </w:rPr>
          <w:t>Genus</w:t>
        </w:r>
      </w:ins>
      <w:r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i/>
          <w:iCs/>
          <w:color w:val="000000" w:themeColor="text1"/>
          <w:sz w:val="24"/>
          <w:szCs w:val="24"/>
        </w:rPr>
        <w:t>Helicobacter</w:t>
      </w:r>
      <w:r w:rsidRPr="006F0CEF">
        <w:rPr>
          <w:rFonts w:ascii="Times New Roman" w:hAnsi="Times New Roman" w:cs="Times New Roman"/>
          <w:color w:val="000000" w:themeColor="text1"/>
          <w:sz w:val="24"/>
          <w:szCs w:val="24"/>
        </w:rPr>
        <w:t xml:space="preserve"> was significantly elevated in TLR2 knock-out mice compared to the wi</w:t>
      </w:r>
      <w:r w:rsidR="00EE5FD5" w:rsidRPr="006F0CEF">
        <w:rPr>
          <w:rFonts w:ascii="Times New Roman" w:hAnsi="Times New Roman" w:cs="Times New Roman"/>
          <w:color w:val="000000" w:themeColor="text1"/>
          <w:sz w:val="24"/>
          <w:szCs w:val="24"/>
        </w:rPr>
        <w:t>ld</w:t>
      </w:r>
      <w:r w:rsidRPr="006F0CEF">
        <w:rPr>
          <w:rFonts w:ascii="Times New Roman" w:hAnsi="Times New Roman" w:cs="Times New Roman"/>
          <w:color w:val="000000" w:themeColor="text1"/>
          <w:sz w:val="24"/>
          <w:szCs w:val="24"/>
        </w:rPr>
        <w:t xml:space="preserve"> type. </w:t>
      </w:r>
      <w:del w:id="808" w:author="Sargsyan, Davit [JRDUS]" w:date="2024-11-03T13:11:00Z">
        <w:r w:rsidRPr="006F0CEF" w:rsidDel="002A11FF">
          <w:rPr>
            <w:rFonts w:ascii="Times New Roman" w:hAnsi="Times New Roman" w:cs="Times New Roman"/>
            <w:color w:val="000000" w:themeColor="text1"/>
            <w:sz w:val="24"/>
            <w:szCs w:val="24"/>
          </w:rPr>
          <w:delText>Moreover</w:delText>
        </w:r>
      </w:del>
      <w:ins w:id="809" w:author="Sargsyan, Davit [JRDUS]" w:date="2024-11-03T13:11:00Z">
        <w:r w:rsidR="002A11FF">
          <w:rPr>
            <w:rFonts w:ascii="Times New Roman" w:hAnsi="Times New Roman" w:cs="Times New Roman"/>
            <w:color w:val="000000" w:themeColor="text1"/>
            <w:sz w:val="24"/>
            <w:szCs w:val="24"/>
          </w:rPr>
          <w:t>Additionally</w:t>
        </w:r>
      </w:ins>
      <w:r w:rsidRPr="006F0CEF">
        <w:rPr>
          <w:rFonts w:ascii="Times New Roman" w:hAnsi="Times New Roman" w:cs="Times New Roman"/>
          <w:color w:val="000000" w:themeColor="text1"/>
          <w:sz w:val="24"/>
          <w:szCs w:val="24"/>
        </w:rPr>
        <w:t xml:space="preserve">, some genetic defect such as NOD2 and ATG16L1 were linked to inflammatory bowel diseases and suggested the host-microbiota interaction by shifting bacterial composition including relative abundance of </w:t>
      </w:r>
      <w:r w:rsidRPr="006F0CEF">
        <w:rPr>
          <w:rFonts w:ascii="Times New Roman" w:hAnsi="Times New Roman" w:cs="Times New Roman"/>
          <w:i/>
          <w:iCs/>
          <w:color w:val="000000" w:themeColor="text1"/>
          <w:sz w:val="24"/>
          <w:szCs w:val="24"/>
        </w:rPr>
        <w:t>Actinobacteria</w:t>
      </w:r>
      <w:r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i/>
          <w:iCs/>
          <w:color w:val="000000" w:themeColor="text1"/>
          <w:sz w:val="24"/>
          <w:szCs w:val="24"/>
        </w:rPr>
        <w:t>Firmicutes</w:t>
      </w:r>
      <w:r w:rsidRPr="006F0CEF">
        <w:rPr>
          <w:rFonts w:ascii="Times New Roman" w:hAnsi="Times New Roman" w:cs="Times New Roman"/>
          <w:color w:val="000000" w:themeColor="text1"/>
          <w:sz w:val="24"/>
          <w:szCs w:val="24"/>
        </w:rPr>
        <w:t xml:space="preserve">, and </w:t>
      </w:r>
      <w:r w:rsidRPr="006F0CEF">
        <w:rPr>
          <w:rFonts w:ascii="Times New Roman" w:hAnsi="Times New Roman" w:cs="Times New Roman"/>
          <w:i/>
          <w:iCs/>
          <w:color w:val="000000" w:themeColor="text1"/>
          <w:sz w:val="24"/>
          <w:szCs w:val="24"/>
        </w:rPr>
        <w:t>Proteobacteria</w:t>
      </w:r>
      <w:r w:rsidRPr="006F0CEF">
        <w:rPr>
          <w:rFonts w:ascii="Times New Roman" w:hAnsi="Times New Roman" w:cs="Times New Roman"/>
          <w:color w:val="000000" w:themeColor="text1"/>
          <w:sz w:val="24"/>
          <w:szCs w:val="24"/>
        </w:rPr>
        <w:t xml:space="preserve">. </w:t>
      </w:r>
    </w:p>
    <w:p w14:paraId="300A60D6" w14:textId="68820C9C" w:rsidR="0068652B" w:rsidRPr="006F0CEF" w:rsidRDefault="0068652B" w:rsidP="0068652B">
      <w:pPr>
        <w:rPr>
          <w:rFonts w:ascii="Times New Roman" w:hAnsi="Times New Roman" w:cs="Times New Roman"/>
          <w:color w:val="000000" w:themeColor="text1"/>
          <w:sz w:val="24"/>
          <w:szCs w:val="24"/>
        </w:rPr>
      </w:pPr>
      <w:del w:id="810" w:author="Sargsyan, Davit [JRDUS]" w:date="2024-11-03T13:12:00Z">
        <w:r w:rsidRPr="006F0CEF" w:rsidDel="007C2087">
          <w:rPr>
            <w:rFonts w:ascii="Times New Roman" w:hAnsi="Times New Roman" w:cs="Times New Roman"/>
            <w:color w:val="000000" w:themeColor="text1"/>
            <w:sz w:val="24"/>
            <w:szCs w:val="24"/>
          </w:rPr>
          <w:delText>Gut bacteria have been appreciated</w:delText>
        </w:r>
      </w:del>
      <w:ins w:id="811" w:author="Sargsyan, Davit [JRDUS]" w:date="2024-11-03T13:12:00Z">
        <w:r w:rsidR="007C2087">
          <w:rPr>
            <w:rFonts w:ascii="Times New Roman" w:hAnsi="Times New Roman" w:cs="Times New Roman"/>
            <w:color w:val="000000" w:themeColor="text1"/>
            <w:sz w:val="24"/>
            <w:szCs w:val="24"/>
          </w:rPr>
          <w:t xml:space="preserve">The role of gut microbiome has been a focal point of many studies </w:t>
        </w:r>
      </w:ins>
      <w:r w:rsidRPr="006F0CEF">
        <w:rPr>
          <w:rFonts w:ascii="Times New Roman" w:hAnsi="Times New Roman" w:cs="Times New Roman"/>
          <w:color w:val="000000" w:themeColor="text1"/>
          <w:sz w:val="24"/>
          <w:szCs w:val="24"/>
        </w:rPr>
        <w:t xml:space="preserve"> </w:t>
      </w:r>
      <w:del w:id="812" w:author="Sargsyan, Davit [JRDUS]" w:date="2024-11-03T13:13:00Z">
        <w:r w:rsidRPr="006F0CEF" w:rsidDel="007C2087">
          <w:rPr>
            <w:rFonts w:ascii="Times New Roman" w:hAnsi="Times New Roman" w:cs="Times New Roman"/>
            <w:color w:val="000000" w:themeColor="text1"/>
            <w:sz w:val="24"/>
            <w:szCs w:val="24"/>
          </w:rPr>
          <w:delText>for many years</w:delText>
        </w:r>
      </w:del>
      <w:ins w:id="813" w:author="Sargsyan, Davit [JRDUS]" w:date="2024-11-03T13:13:00Z">
        <w:r w:rsidR="007C2087">
          <w:rPr>
            <w:rFonts w:ascii="Times New Roman" w:hAnsi="Times New Roman" w:cs="Times New Roman"/>
            <w:color w:val="000000" w:themeColor="text1"/>
            <w:sz w:val="24"/>
            <w:szCs w:val="24"/>
          </w:rPr>
          <w:t>over the past several decades,</w:t>
        </w:r>
      </w:ins>
      <w:r w:rsidRPr="006F0CEF">
        <w:rPr>
          <w:rFonts w:ascii="Times New Roman" w:hAnsi="Times New Roman" w:cs="Times New Roman"/>
          <w:color w:val="000000" w:themeColor="text1"/>
          <w:sz w:val="24"/>
          <w:szCs w:val="24"/>
        </w:rPr>
        <w:t xml:space="preserve"> with its potential beneficial effects in metabolizing essential nutrients, providing energy and enhancing immune system </w:t>
      </w:r>
      <w:r w:rsidR="00A05FB0" w:rsidRPr="006F0CEF">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dD48cmVjb3JkPjxyZWMtbnVtYmVyPjE5NjwvcmVjLW51bWJlcj48Zm9yZWlnbi1rZXlzPjxrZXkg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dD48cmVjb3JkPjxyZWMtbnVtYmVyPjE5NjwvcmVjLW51bWJlcj48Zm9yZWlnbi1rZXlzPjxrZXkg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r>
      <w:r w:rsidR="00A05FB0"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(2, 3, 4)</w:t>
      </w:r>
      <w:r w:rsidR="00A05FB0"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For </w:t>
      </w:r>
      <w:del w:id="814" w:author="Sargsyan, Davit [JRDUS]" w:date="2024-11-03T13:14:00Z">
        <w:r w:rsidRPr="006F0CEF" w:rsidDel="00EE417F">
          <w:rPr>
            <w:rFonts w:ascii="Times New Roman" w:hAnsi="Times New Roman" w:cs="Times New Roman"/>
            <w:color w:val="000000" w:themeColor="text1"/>
            <w:sz w:val="24"/>
            <w:szCs w:val="24"/>
          </w:rPr>
          <w:delText>instance</w:delText>
        </w:r>
      </w:del>
      <w:ins w:id="815" w:author="Sargsyan, Davit [JRDUS]" w:date="2024-11-03T13:14:00Z">
        <w:r w:rsidR="00EE417F">
          <w:rPr>
            <w:rFonts w:ascii="Times New Roman" w:hAnsi="Times New Roman" w:cs="Times New Roman"/>
            <w:color w:val="000000" w:themeColor="text1"/>
            <w:sz w:val="24"/>
            <w:szCs w:val="24"/>
          </w:rPr>
          <w:t>example</w:t>
        </w:r>
      </w:ins>
      <w:r w:rsidRPr="006F0CEF">
        <w:rPr>
          <w:rFonts w:ascii="Times New Roman" w:hAnsi="Times New Roman" w:cs="Times New Roman"/>
          <w:color w:val="000000" w:themeColor="text1"/>
          <w:sz w:val="24"/>
          <w:szCs w:val="24"/>
        </w:rPr>
        <w:t xml:space="preserve">, </w:t>
      </w:r>
      <w:del w:id="816" w:author="Sargsyan, Davit [JRDUS]" w:date="2024-11-03T13:14:00Z">
        <w:r w:rsidRPr="006F0CEF" w:rsidDel="00EE417F">
          <w:rPr>
            <w:rFonts w:ascii="Times New Roman" w:hAnsi="Times New Roman" w:cs="Times New Roman"/>
            <w:color w:val="000000" w:themeColor="text1"/>
            <w:sz w:val="24"/>
            <w:szCs w:val="24"/>
          </w:rPr>
          <w:delText xml:space="preserve">gut bacteria </w:delText>
        </w:r>
      </w:del>
      <w:proofErr w:type="spellStart"/>
      <w:r w:rsidR="004A2AF9" w:rsidRPr="006F0CEF">
        <w:rPr>
          <w:rFonts w:ascii="Times New Roman" w:hAnsi="Times New Roman" w:cs="Times New Roman"/>
          <w:i/>
          <w:iCs/>
          <w:color w:val="000000" w:themeColor="text1"/>
          <w:sz w:val="24"/>
          <w:szCs w:val="24"/>
        </w:rPr>
        <w:t>B</w:t>
      </w:r>
      <w:r w:rsidRPr="006F0CEF">
        <w:rPr>
          <w:rFonts w:ascii="Times New Roman" w:hAnsi="Times New Roman" w:cs="Times New Roman"/>
          <w:i/>
          <w:iCs/>
          <w:color w:val="000000" w:themeColor="text1"/>
          <w:sz w:val="24"/>
          <w:szCs w:val="24"/>
        </w:rPr>
        <w:t>utyricicoccus</w:t>
      </w:r>
      <w:proofErr w:type="spellEnd"/>
      <w:r w:rsidRPr="006F0CEF">
        <w:rPr>
          <w:rFonts w:ascii="Times New Roman" w:hAnsi="Times New Roman" w:cs="Times New Roman"/>
          <w:i/>
          <w:iCs/>
          <w:color w:val="000000" w:themeColor="text1"/>
          <w:sz w:val="24"/>
          <w:szCs w:val="24"/>
        </w:rPr>
        <w:t xml:space="preserve"> </w:t>
      </w:r>
      <w:proofErr w:type="spellStart"/>
      <w:r w:rsidR="004A2AF9" w:rsidRPr="006F0CEF">
        <w:rPr>
          <w:rFonts w:ascii="Times New Roman" w:hAnsi="Times New Roman" w:cs="Times New Roman"/>
          <w:i/>
          <w:iCs/>
          <w:color w:val="000000" w:themeColor="text1"/>
          <w:sz w:val="24"/>
          <w:szCs w:val="24"/>
        </w:rPr>
        <w:t>P</w:t>
      </w:r>
      <w:r w:rsidRPr="006F0CEF">
        <w:rPr>
          <w:rFonts w:ascii="Times New Roman" w:hAnsi="Times New Roman" w:cs="Times New Roman"/>
          <w:i/>
          <w:iCs/>
          <w:color w:val="000000" w:themeColor="text1"/>
          <w:sz w:val="24"/>
          <w:szCs w:val="24"/>
        </w:rPr>
        <w:t>ullicaecorum</w:t>
      </w:r>
      <w:proofErr w:type="spellEnd"/>
      <w:r w:rsidRPr="006F0CEF">
        <w:rPr>
          <w:rFonts w:ascii="Times New Roman" w:hAnsi="Times New Roman" w:cs="Times New Roman"/>
          <w:color w:val="000000" w:themeColor="text1"/>
          <w:sz w:val="24"/>
          <w:szCs w:val="24"/>
        </w:rPr>
        <w:t xml:space="preserve"> and </w:t>
      </w:r>
      <w:proofErr w:type="spellStart"/>
      <w:r w:rsidR="004A2AF9" w:rsidRPr="006F0CEF">
        <w:rPr>
          <w:rFonts w:ascii="Times New Roman" w:hAnsi="Times New Roman" w:cs="Times New Roman"/>
          <w:i/>
          <w:iCs/>
          <w:color w:val="000000" w:themeColor="text1"/>
          <w:sz w:val="24"/>
          <w:szCs w:val="24"/>
        </w:rPr>
        <w:t>B</w:t>
      </w:r>
      <w:r w:rsidRPr="006F0CEF">
        <w:rPr>
          <w:rFonts w:ascii="Times New Roman" w:hAnsi="Times New Roman" w:cs="Times New Roman"/>
          <w:i/>
          <w:iCs/>
          <w:color w:val="000000" w:themeColor="text1"/>
          <w:sz w:val="24"/>
          <w:szCs w:val="24"/>
        </w:rPr>
        <w:t>utyricicoccus</w:t>
      </w:r>
      <w:proofErr w:type="spellEnd"/>
      <w:r w:rsidRPr="006F0CEF">
        <w:rPr>
          <w:rFonts w:ascii="Times New Roman" w:hAnsi="Times New Roman" w:cs="Times New Roman"/>
          <w:i/>
          <w:iCs/>
          <w:color w:val="000000" w:themeColor="text1"/>
          <w:sz w:val="24"/>
          <w:szCs w:val="24"/>
        </w:rPr>
        <w:t xml:space="preserve"> </w:t>
      </w:r>
      <w:proofErr w:type="spellStart"/>
      <w:r w:rsidR="004A2AF9" w:rsidRPr="006F0CEF">
        <w:rPr>
          <w:rFonts w:ascii="Times New Roman" w:hAnsi="Times New Roman" w:cs="Times New Roman"/>
          <w:i/>
          <w:iCs/>
          <w:color w:val="000000" w:themeColor="text1"/>
          <w:sz w:val="24"/>
          <w:szCs w:val="24"/>
        </w:rPr>
        <w:t>P</w:t>
      </w:r>
      <w:r w:rsidRPr="006F0CEF">
        <w:rPr>
          <w:rFonts w:ascii="Times New Roman" w:hAnsi="Times New Roman" w:cs="Times New Roman"/>
          <w:i/>
          <w:iCs/>
          <w:color w:val="000000" w:themeColor="text1"/>
          <w:sz w:val="24"/>
          <w:szCs w:val="24"/>
        </w:rPr>
        <w:t>ullicaecorum</w:t>
      </w:r>
      <w:proofErr w:type="spellEnd"/>
      <w:r w:rsidRPr="006F0CEF">
        <w:rPr>
          <w:rFonts w:ascii="Times New Roman" w:hAnsi="Times New Roman" w:cs="Times New Roman"/>
          <w:color w:val="000000" w:themeColor="text1"/>
          <w:sz w:val="24"/>
          <w:szCs w:val="24"/>
        </w:rPr>
        <w:t xml:space="preserve"> produce butyrate, an essential metabolite for human homeostasis and disease prevention </w:t>
      </w:r>
      <w:r w:rsidR="00A05FB0" w:rsidRPr="006F0CEF">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ZD48cmVjLW51bWJlcj4xOTk8L3JlYy1udW1iZXI+PGZvcmVpZ24ta2V5cz48a2V5IGFwcD0iRU4i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ZD48cmVjLW51bWJlcj4xOTk8L3JlYy1udW1iZXI+PGZvcmVpZ24ta2V5cz48a2V5IGFwcD0iRU4i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r>
      <w:r w:rsidR="00A05FB0"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(5)</w:t>
      </w:r>
      <w:r w:rsidR="00A05FB0"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while </w:t>
      </w:r>
      <w:r w:rsidRPr="00EE417F">
        <w:rPr>
          <w:rFonts w:ascii="Times New Roman" w:hAnsi="Times New Roman" w:cs="Times New Roman"/>
          <w:i/>
          <w:iCs/>
          <w:color w:val="000000" w:themeColor="text1"/>
          <w:sz w:val="24"/>
          <w:szCs w:val="24"/>
          <w:rPrChange w:id="817" w:author="Sargsyan, Davit [JRDUS]" w:date="2024-11-03T13:14:00Z">
            <w:rPr>
              <w:rFonts w:ascii="Times New Roman" w:hAnsi="Times New Roman" w:cs="Times New Roman"/>
              <w:color w:val="000000" w:themeColor="text1"/>
              <w:sz w:val="24"/>
              <w:szCs w:val="24"/>
            </w:rPr>
          </w:rPrChange>
        </w:rPr>
        <w:t>Lactobacillus</w:t>
      </w:r>
      <w:r w:rsidRPr="006F0CEF">
        <w:rPr>
          <w:rFonts w:ascii="Times New Roman" w:hAnsi="Times New Roman" w:cs="Times New Roman"/>
          <w:color w:val="000000" w:themeColor="text1"/>
          <w:sz w:val="24"/>
          <w:szCs w:val="24"/>
        </w:rPr>
        <w:t xml:space="preserve"> strains are involved in essential vitamins metabolism </w:t>
      </w:r>
      <w:r w:rsidR="00A05FB0" w:rsidRPr="006F0CEF">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PHJlYy1udW1iZXI+MjAwPC9yZWMtbnVtYmVyPjxmb3JlaWduLWtleXM+PGtleSBhcHA9IkVOIiBk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PHJlYy1udW1iZXI+MjAwPC9yZWMtbnVtYmVyPjxmb3JlaWduLWtleXM+PGtleSBhcHA9IkVOIiBk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r>
      <w:r w:rsidR="00A05FB0"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(6)</w:t>
      </w:r>
      <w:r w:rsidR="00A05FB0"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w:t>
      </w:r>
      <w:del w:id="818" w:author="Sargsyan, Davit [JRDUS]" w:date="2024-11-03T13:14:00Z">
        <w:r w:rsidR="004A2AF9" w:rsidRPr="006F0CEF" w:rsidDel="00EE417F">
          <w:rPr>
            <w:rFonts w:ascii="Times New Roman" w:hAnsi="Times New Roman" w:cs="Times New Roman"/>
            <w:color w:val="000000" w:themeColor="text1"/>
            <w:sz w:val="24"/>
            <w:szCs w:val="24"/>
          </w:rPr>
          <w:delText>The</w:delText>
        </w:r>
        <w:r w:rsidRPr="006F0CEF" w:rsidDel="00EE417F">
          <w:rPr>
            <w:rFonts w:ascii="Times New Roman" w:hAnsi="Times New Roman" w:cs="Times New Roman"/>
            <w:color w:val="000000" w:themeColor="text1"/>
            <w:sz w:val="24"/>
            <w:szCs w:val="24"/>
          </w:rPr>
          <w:delText xml:space="preserve"> current</w:delText>
        </w:r>
      </w:del>
      <w:ins w:id="819" w:author="Sargsyan, Davit [JRDUS]" w:date="2024-11-03T13:14:00Z">
        <w:r w:rsidR="00EE417F">
          <w:rPr>
            <w:rFonts w:ascii="Times New Roman" w:hAnsi="Times New Roman" w:cs="Times New Roman"/>
            <w:color w:val="000000" w:themeColor="text1"/>
            <w:sz w:val="24"/>
            <w:szCs w:val="24"/>
          </w:rPr>
          <w:t>Our</w:t>
        </w:r>
      </w:ins>
      <w:r w:rsidRPr="006F0CEF">
        <w:rPr>
          <w:rFonts w:ascii="Times New Roman" w:hAnsi="Times New Roman" w:cs="Times New Roman"/>
          <w:color w:val="000000" w:themeColor="text1"/>
          <w:sz w:val="24"/>
          <w:szCs w:val="24"/>
        </w:rPr>
        <w:t xml:space="preserve"> study demonstrate</w:t>
      </w:r>
      <w:r w:rsidR="004A2AF9" w:rsidRPr="006F0CEF">
        <w:rPr>
          <w:rFonts w:ascii="Times New Roman" w:hAnsi="Times New Roman" w:cs="Times New Roman"/>
          <w:color w:val="000000" w:themeColor="text1"/>
          <w:sz w:val="24"/>
          <w:szCs w:val="24"/>
        </w:rPr>
        <w:t>d</w:t>
      </w:r>
      <w:r w:rsidRPr="006F0CEF">
        <w:rPr>
          <w:rFonts w:ascii="Times New Roman" w:hAnsi="Times New Roman" w:cs="Times New Roman"/>
          <w:color w:val="000000" w:themeColor="text1"/>
          <w:sz w:val="24"/>
          <w:szCs w:val="24"/>
        </w:rPr>
        <w:t xml:space="preserve"> that host genotype and diet </w:t>
      </w:r>
      <w:r w:rsidR="004A2AF9" w:rsidRPr="006F0CEF">
        <w:rPr>
          <w:rFonts w:ascii="Times New Roman" w:hAnsi="Times New Roman" w:cs="Times New Roman"/>
          <w:color w:val="000000" w:themeColor="text1"/>
          <w:sz w:val="24"/>
          <w:szCs w:val="24"/>
        </w:rPr>
        <w:t xml:space="preserve">may </w:t>
      </w:r>
      <w:r w:rsidRPr="006F0CEF">
        <w:rPr>
          <w:rFonts w:ascii="Times New Roman" w:hAnsi="Times New Roman" w:cs="Times New Roman"/>
          <w:color w:val="000000" w:themeColor="text1"/>
          <w:sz w:val="24"/>
          <w:szCs w:val="24"/>
        </w:rPr>
        <w:t>alter gut microbiota. Both</w:t>
      </w:r>
      <w:ins w:id="820" w:author="Sargsyan, Davit [JRDUS]" w:date="2024-11-03T13:14:00Z">
        <w:r w:rsidR="00EE417F">
          <w:rPr>
            <w:rFonts w:ascii="Times New Roman" w:hAnsi="Times New Roman" w:cs="Times New Roman"/>
            <w:color w:val="000000" w:themeColor="text1"/>
            <w:sz w:val="24"/>
            <w:szCs w:val="24"/>
          </w:rPr>
          <w:t>,</w:t>
        </w:r>
      </w:ins>
      <w:r w:rsidRPr="006F0CEF">
        <w:rPr>
          <w:rFonts w:ascii="Times New Roman" w:hAnsi="Times New Roman" w:cs="Times New Roman"/>
          <w:color w:val="000000" w:themeColor="text1"/>
          <w:sz w:val="24"/>
          <w:szCs w:val="24"/>
        </w:rPr>
        <w:t xml:space="preserve"> bacterial diversity and individual bacterial strain</w:t>
      </w:r>
      <w:del w:id="821" w:author="Sargsyan, Davit [JRDUS]" w:date="2024-11-03T13:15:00Z">
        <w:r w:rsidRPr="006F0CEF" w:rsidDel="00EE417F">
          <w:rPr>
            <w:rFonts w:ascii="Times New Roman" w:hAnsi="Times New Roman" w:cs="Times New Roman"/>
            <w:color w:val="000000" w:themeColor="text1"/>
            <w:sz w:val="24"/>
            <w:szCs w:val="24"/>
          </w:rPr>
          <w:delText>s</w:delText>
        </w:r>
      </w:del>
      <w:ins w:id="822" w:author="Sargsyan, Davit [JRDUS]" w:date="2024-11-03T13:15:00Z">
        <w:r w:rsidR="00EE417F">
          <w:rPr>
            <w:rFonts w:ascii="Times New Roman" w:hAnsi="Times New Roman" w:cs="Times New Roman"/>
            <w:color w:val="000000" w:themeColor="text1"/>
            <w:sz w:val="24"/>
            <w:szCs w:val="24"/>
          </w:rPr>
          <w:t xml:space="preserve"> relative abundances</w:t>
        </w:r>
      </w:ins>
      <w:r w:rsidRPr="006F0CEF">
        <w:rPr>
          <w:rFonts w:ascii="Times New Roman" w:hAnsi="Times New Roman" w:cs="Times New Roman"/>
          <w:color w:val="000000" w:themeColor="text1"/>
          <w:sz w:val="24"/>
          <w:szCs w:val="24"/>
        </w:rPr>
        <w:t xml:space="preserve"> change</w:t>
      </w:r>
      <w:r w:rsidR="004A2AF9" w:rsidRPr="006F0CEF">
        <w:rPr>
          <w:rFonts w:ascii="Times New Roman" w:hAnsi="Times New Roman" w:cs="Times New Roman"/>
          <w:color w:val="000000" w:themeColor="text1"/>
          <w:sz w:val="24"/>
          <w:szCs w:val="24"/>
        </w:rPr>
        <w:t>d</w:t>
      </w:r>
      <w:r w:rsidRPr="006F0CEF">
        <w:rPr>
          <w:rFonts w:ascii="Times New Roman" w:hAnsi="Times New Roman" w:cs="Times New Roman"/>
          <w:color w:val="000000" w:themeColor="text1"/>
          <w:sz w:val="24"/>
          <w:szCs w:val="24"/>
        </w:rPr>
        <w:t xml:space="preserve"> significantly based on </w:t>
      </w:r>
      <w:del w:id="823" w:author="Sargsyan, Davit [JRDUS]" w:date="2024-11-03T13:15:00Z">
        <w:r w:rsidRPr="006F0CEF" w:rsidDel="00EE417F">
          <w:rPr>
            <w:rFonts w:ascii="Times New Roman" w:hAnsi="Times New Roman" w:cs="Times New Roman"/>
            <w:color w:val="000000" w:themeColor="text1"/>
            <w:sz w:val="24"/>
            <w:szCs w:val="24"/>
          </w:rPr>
          <w:delText xml:space="preserve">different genotype and </w:delText>
        </w:r>
      </w:del>
      <w:r w:rsidRPr="006F0CEF">
        <w:rPr>
          <w:rFonts w:ascii="Times New Roman" w:hAnsi="Times New Roman" w:cs="Times New Roman"/>
          <w:color w:val="000000" w:themeColor="text1"/>
          <w:sz w:val="24"/>
          <w:szCs w:val="24"/>
        </w:rPr>
        <w:t>diet</w:t>
      </w:r>
      <w:ins w:id="824" w:author="Sargsyan, Davit [JRDUS]" w:date="2024-11-03T13:15:00Z">
        <w:r w:rsidR="00EE417F">
          <w:rPr>
            <w:rFonts w:ascii="Times New Roman" w:hAnsi="Times New Roman" w:cs="Times New Roman"/>
            <w:color w:val="000000" w:themeColor="text1"/>
            <w:sz w:val="24"/>
            <w:szCs w:val="24"/>
          </w:rPr>
          <w:t xml:space="preserve"> and genotype</w:t>
        </w:r>
      </w:ins>
      <w:r w:rsidRPr="006F0CEF">
        <w:rPr>
          <w:rFonts w:ascii="Times New Roman" w:hAnsi="Times New Roman" w:cs="Times New Roman"/>
          <w:color w:val="000000" w:themeColor="text1"/>
          <w:sz w:val="24"/>
          <w:szCs w:val="24"/>
        </w:rPr>
        <w:t xml:space="preserve">, and Nrf2 </w:t>
      </w:r>
      <w:r w:rsidR="004A2AF9" w:rsidRPr="006F0CEF">
        <w:rPr>
          <w:rFonts w:ascii="Times New Roman" w:hAnsi="Times New Roman" w:cs="Times New Roman"/>
          <w:color w:val="000000" w:themeColor="text1"/>
          <w:sz w:val="24"/>
          <w:szCs w:val="24"/>
        </w:rPr>
        <w:t xml:space="preserve">KO </w:t>
      </w:r>
      <w:r w:rsidRPr="006F0CEF">
        <w:rPr>
          <w:rFonts w:ascii="Times New Roman" w:hAnsi="Times New Roman" w:cs="Times New Roman"/>
          <w:color w:val="000000" w:themeColor="text1"/>
          <w:sz w:val="24"/>
          <w:szCs w:val="24"/>
        </w:rPr>
        <w:t>genotype show</w:t>
      </w:r>
      <w:r w:rsidR="00DD169A" w:rsidRPr="006F0CEF">
        <w:rPr>
          <w:rFonts w:ascii="Times New Roman" w:hAnsi="Times New Roman" w:cs="Times New Roman"/>
          <w:color w:val="000000" w:themeColor="text1"/>
          <w:sz w:val="24"/>
          <w:szCs w:val="24"/>
        </w:rPr>
        <w:t>ed</w:t>
      </w:r>
      <w:r w:rsidRPr="006F0CEF">
        <w:rPr>
          <w:rFonts w:ascii="Times New Roman" w:hAnsi="Times New Roman" w:cs="Times New Roman"/>
          <w:color w:val="000000" w:themeColor="text1"/>
          <w:sz w:val="24"/>
          <w:szCs w:val="24"/>
        </w:rPr>
        <w:t xml:space="preserve"> stronger effects on the bacterial diversity than diet. </w:t>
      </w:r>
      <w:r w:rsidRPr="006F0CEF">
        <w:rPr>
          <w:rFonts w:ascii="Times New Roman" w:hAnsi="Times New Roman" w:cs="Times New Roman"/>
          <w:i/>
          <w:iCs/>
          <w:color w:val="000000" w:themeColor="text1"/>
          <w:sz w:val="24"/>
          <w:szCs w:val="24"/>
        </w:rPr>
        <w:t>Firmicutes</w:t>
      </w:r>
      <w:r w:rsidRPr="006F0CEF">
        <w:rPr>
          <w:rFonts w:ascii="Times New Roman" w:hAnsi="Times New Roman" w:cs="Times New Roman"/>
          <w:color w:val="000000" w:themeColor="text1"/>
          <w:sz w:val="24"/>
          <w:szCs w:val="24"/>
        </w:rPr>
        <w:t xml:space="preserve">, </w:t>
      </w:r>
      <w:r w:rsidR="004A2AF9" w:rsidRPr="006F0CEF">
        <w:rPr>
          <w:rFonts w:ascii="Times New Roman" w:hAnsi="Times New Roman" w:cs="Times New Roman"/>
          <w:i/>
          <w:iCs/>
          <w:color w:val="000000" w:themeColor="text1"/>
          <w:sz w:val="24"/>
          <w:szCs w:val="24"/>
        </w:rPr>
        <w:t>Bacteroidetes</w:t>
      </w:r>
      <w:r w:rsidRPr="006F0CEF">
        <w:rPr>
          <w:rFonts w:ascii="Times New Roman" w:hAnsi="Times New Roman" w:cs="Times New Roman"/>
          <w:color w:val="000000" w:themeColor="text1"/>
          <w:sz w:val="24"/>
          <w:szCs w:val="24"/>
        </w:rPr>
        <w:t xml:space="preserve"> and </w:t>
      </w:r>
      <w:r w:rsidRPr="006F0CEF">
        <w:rPr>
          <w:rFonts w:ascii="Times New Roman" w:hAnsi="Times New Roman" w:cs="Times New Roman"/>
          <w:i/>
          <w:iCs/>
          <w:color w:val="000000" w:themeColor="text1"/>
          <w:sz w:val="24"/>
          <w:szCs w:val="24"/>
        </w:rPr>
        <w:t>Proteobacteria</w:t>
      </w:r>
      <w:r w:rsidR="004A2AF9"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 xml:space="preserve">the </w:t>
      </w:r>
      <w:r w:rsidR="004A2AF9" w:rsidRPr="006F0CEF">
        <w:rPr>
          <w:rFonts w:ascii="Times New Roman" w:hAnsi="Times New Roman" w:cs="Times New Roman"/>
          <w:color w:val="000000" w:themeColor="text1"/>
          <w:sz w:val="24"/>
          <w:szCs w:val="24"/>
        </w:rPr>
        <w:t>most abundant</w:t>
      </w:r>
      <w:r w:rsidRPr="006F0CEF">
        <w:rPr>
          <w:rFonts w:ascii="Times New Roman" w:hAnsi="Times New Roman" w:cs="Times New Roman"/>
          <w:color w:val="000000" w:themeColor="text1"/>
          <w:sz w:val="24"/>
          <w:szCs w:val="24"/>
        </w:rPr>
        <w:t xml:space="preserve"> bacterial phyla</w:t>
      </w:r>
      <w:r w:rsidR="004A2AF9" w:rsidRPr="006F0CEF">
        <w:rPr>
          <w:rFonts w:ascii="Times New Roman" w:hAnsi="Times New Roman" w:cs="Times New Roman"/>
          <w:color w:val="000000" w:themeColor="text1"/>
          <w:sz w:val="24"/>
          <w:szCs w:val="24"/>
        </w:rPr>
        <w:t>, have</w:t>
      </w:r>
      <w:r w:rsidRPr="006F0CEF">
        <w:rPr>
          <w:rFonts w:ascii="Times New Roman" w:hAnsi="Times New Roman" w:cs="Times New Roman"/>
          <w:color w:val="000000" w:themeColor="text1"/>
          <w:sz w:val="24"/>
          <w:szCs w:val="24"/>
        </w:rPr>
        <w:t xml:space="preserve"> been altered by both</w:t>
      </w:r>
      <w:r w:rsidR="004A2AF9"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diet and Nrf2 K</w:t>
      </w:r>
      <w:r w:rsidR="004A2AF9" w:rsidRPr="006F0CEF">
        <w:rPr>
          <w:rFonts w:ascii="Times New Roman" w:hAnsi="Times New Roman" w:cs="Times New Roman"/>
          <w:color w:val="000000" w:themeColor="text1"/>
          <w:sz w:val="24"/>
          <w:szCs w:val="24"/>
        </w:rPr>
        <w:t>O</w:t>
      </w:r>
      <w:r w:rsidRPr="006F0CEF">
        <w:rPr>
          <w:rFonts w:ascii="Times New Roman" w:hAnsi="Times New Roman" w:cs="Times New Roman"/>
          <w:color w:val="000000" w:themeColor="text1"/>
          <w:sz w:val="24"/>
          <w:szCs w:val="24"/>
        </w:rPr>
        <w:t>. Individual bacteria at different taxonomic levels show</w:t>
      </w:r>
      <w:r w:rsidR="004A2AF9" w:rsidRPr="006F0CEF">
        <w:rPr>
          <w:rFonts w:ascii="Times New Roman" w:hAnsi="Times New Roman" w:cs="Times New Roman"/>
          <w:color w:val="000000" w:themeColor="text1"/>
          <w:sz w:val="24"/>
          <w:szCs w:val="24"/>
        </w:rPr>
        <w:t>ed a pattern of being</w:t>
      </w:r>
      <w:r w:rsidRPr="006F0CEF">
        <w:rPr>
          <w:rFonts w:ascii="Times New Roman" w:hAnsi="Times New Roman" w:cs="Times New Roman"/>
          <w:color w:val="000000" w:themeColor="text1"/>
          <w:sz w:val="24"/>
          <w:szCs w:val="24"/>
        </w:rPr>
        <w:t xml:space="preserve"> consistently affected by both</w:t>
      </w:r>
      <w:r w:rsidR="004A2AF9" w:rsidRPr="006F0CEF">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 xml:space="preserve"> genotype and diet. For instance, </w:t>
      </w:r>
      <w:r w:rsidRPr="006F0CEF">
        <w:rPr>
          <w:rFonts w:ascii="Times New Roman" w:hAnsi="Times New Roman" w:cs="Times New Roman"/>
          <w:i/>
          <w:iCs/>
          <w:color w:val="000000" w:themeColor="text1"/>
          <w:sz w:val="24"/>
          <w:szCs w:val="24"/>
        </w:rPr>
        <w:t xml:space="preserve">Firmicutes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color w:val="000000" w:themeColor="text1"/>
          <w:sz w:val="24"/>
          <w:szCs w:val="24"/>
        </w:rPr>
        <w:t xml:space="preserve"> </w:t>
      </w:r>
      <w:r w:rsidR="004A2AF9" w:rsidRPr="006F0CEF">
        <w:rPr>
          <w:rFonts w:ascii="Times New Roman" w:hAnsi="Times New Roman" w:cs="Times New Roman"/>
          <w:color w:val="000000" w:themeColor="text1"/>
          <w:sz w:val="24"/>
          <w:szCs w:val="24"/>
        </w:rPr>
        <w:t>was</w:t>
      </w:r>
      <w:r w:rsidRPr="006F0CEF">
        <w:rPr>
          <w:rFonts w:ascii="Times New Roman" w:hAnsi="Times New Roman" w:cs="Times New Roman"/>
          <w:color w:val="000000" w:themeColor="text1"/>
          <w:sz w:val="24"/>
          <w:szCs w:val="24"/>
        </w:rPr>
        <w:t xml:space="preserve"> </w:t>
      </w:r>
      <w:del w:id="825" w:author="Sargsyan, Davit [JRDUS]" w:date="2024-11-03T13:16:00Z">
        <w:r w:rsidRPr="006F0CEF" w:rsidDel="00EE417F">
          <w:rPr>
            <w:rFonts w:ascii="Times New Roman" w:hAnsi="Times New Roman" w:cs="Times New Roman"/>
            <w:color w:val="000000" w:themeColor="text1"/>
            <w:sz w:val="24"/>
            <w:szCs w:val="24"/>
          </w:rPr>
          <w:delText xml:space="preserve">observed </w:delText>
        </w:r>
        <w:r w:rsidR="004A2AF9" w:rsidRPr="006F0CEF" w:rsidDel="00EE417F">
          <w:rPr>
            <w:rFonts w:ascii="Times New Roman" w:hAnsi="Times New Roman" w:cs="Times New Roman"/>
            <w:color w:val="000000" w:themeColor="text1"/>
            <w:sz w:val="24"/>
            <w:szCs w:val="24"/>
          </w:rPr>
          <w:delText>to be</w:delText>
        </w:r>
      </w:del>
      <w:ins w:id="826" w:author="Sargsyan, Davit [JRDUS]" w:date="2024-11-03T13:16:00Z">
        <w:r w:rsidR="00EE417F">
          <w:rPr>
            <w:rFonts w:ascii="Times New Roman" w:hAnsi="Times New Roman" w:cs="Times New Roman"/>
            <w:color w:val="000000" w:themeColor="text1"/>
            <w:sz w:val="24"/>
            <w:szCs w:val="24"/>
          </w:rPr>
          <w:t>found</w:t>
        </w:r>
      </w:ins>
      <w:r w:rsidR="004A2AF9" w:rsidRPr="006F0CEF">
        <w:rPr>
          <w:rFonts w:ascii="Times New Roman" w:hAnsi="Times New Roman" w:cs="Times New Roman"/>
          <w:color w:val="000000" w:themeColor="text1"/>
          <w:sz w:val="24"/>
          <w:szCs w:val="24"/>
        </w:rPr>
        <w:t xml:space="preserve"> in higher relative abundance in</w:t>
      </w:r>
      <w:r w:rsidRPr="006F0CEF">
        <w:rPr>
          <w:rFonts w:ascii="Times New Roman" w:hAnsi="Times New Roman" w:cs="Times New Roman"/>
          <w:color w:val="000000" w:themeColor="text1"/>
          <w:sz w:val="24"/>
          <w:szCs w:val="24"/>
        </w:rPr>
        <w:t xml:space="preserve"> </w:t>
      </w:r>
      <w:r w:rsidR="004A2AF9" w:rsidRPr="006F0CEF">
        <w:rPr>
          <w:rFonts w:ascii="Times New Roman" w:hAnsi="Times New Roman" w:cs="Times New Roman"/>
          <w:color w:val="000000" w:themeColor="text1"/>
          <w:sz w:val="24"/>
          <w:szCs w:val="24"/>
        </w:rPr>
        <w:t xml:space="preserve">the </w:t>
      </w:r>
      <w:r w:rsidRPr="006F0CEF">
        <w:rPr>
          <w:rFonts w:ascii="Times New Roman" w:hAnsi="Times New Roman" w:cs="Times New Roman"/>
          <w:color w:val="000000" w:themeColor="text1"/>
          <w:sz w:val="24"/>
          <w:szCs w:val="24"/>
        </w:rPr>
        <w:t>PEITC</w:t>
      </w:r>
      <w:r w:rsidR="004A2AF9" w:rsidRPr="006F0CEF">
        <w:rPr>
          <w:rFonts w:ascii="Times New Roman" w:hAnsi="Times New Roman" w:cs="Times New Roman"/>
          <w:color w:val="000000" w:themeColor="text1"/>
          <w:sz w:val="24"/>
          <w:szCs w:val="24"/>
        </w:rPr>
        <w:t>-</w:t>
      </w:r>
      <w:del w:id="827" w:author="Sargsyan, Davit [JRDUS]" w:date="2024-11-03T13:16:00Z">
        <w:r w:rsidR="004A2AF9" w:rsidRPr="006F0CEF" w:rsidDel="00EE417F">
          <w:rPr>
            <w:rFonts w:ascii="Times New Roman" w:hAnsi="Times New Roman" w:cs="Times New Roman"/>
            <w:color w:val="000000" w:themeColor="text1"/>
            <w:sz w:val="24"/>
            <w:szCs w:val="24"/>
          </w:rPr>
          <w:delText xml:space="preserve">supplemented </w:delText>
        </w:r>
      </w:del>
      <w:ins w:id="828" w:author="Sargsyan, Davit [JRDUS]" w:date="2024-11-03T13:16:00Z">
        <w:r w:rsidR="00EE417F">
          <w:rPr>
            <w:rFonts w:ascii="Times New Roman" w:hAnsi="Times New Roman" w:cs="Times New Roman"/>
            <w:color w:val="000000" w:themeColor="text1"/>
            <w:sz w:val="24"/>
            <w:szCs w:val="24"/>
          </w:rPr>
          <w:t>added diet</w:t>
        </w:r>
        <w:r w:rsidR="00EE417F" w:rsidRPr="006F0CEF">
          <w:rPr>
            <w:rFonts w:ascii="Times New Roman" w:hAnsi="Times New Roman" w:cs="Times New Roman"/>
            <w:color w:val="000000" w:themeColor="text1"/>
            <w:sz w:val="24"/>
            <w:szCs w:val="24"/>
          </w:rPr>
          <w:t xml:space="preserve"> </w:t>
        </w:r>
      </w:ins>
      <w:r w:rsidR="004A2AF9" w:rsidRPr="006F0CEF">
        <w:rPr>
          <w:rFonts w:ascii="Times New Roman" w:hAnsi="Times New Roman" w:cs="Times New Roman"/>
          <w:color w:val="000000" w:themeColor="text1"/>
          <w:sz w:val="24"/>
          <w:szCs w:val="24"/>
        </w:rPr>
        <w:t xml:space="preserve">groups </w:t>
      </w:r>
      <w:r w:rsidRPr="006F0CEF">
        <w:rPr>
          <w:rFonts w:ascii="Times New Roman" w:hAnsi="Times New Roman" w:cs="Times New Roman"/>
          <w:color w:val="000000" w:themeColor="text1"/>
          <w:sz w:val="24"/>
          <w:szCs w:val="24"/>
        </w:rPr>
        <w:t xml:space="preserve">and in Nrf2 KO mice. </w:t>
      </w:r>
    </w:p>
    <w:p w14:paraId="253F519B" w14:textId="377BED1C" w:rsidR="0068652B" w:rsidRPr="006F0CEF" w:rsidRDefault="0068652B" w:rsidP="0068652B">
      <w:pPr>
        <w:rPr>
          <w:rFonts w:ascii="Times New Roman" w:hAnsi="Times New Roman" w:cs="Times New Roman"/>
          <w:color w:val="000000" w:themeColor="text1"/>
          <w:sz w:val="24"/>
          <w:szCs w:val="24"/>
        </w:rPr>
      </w:pP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color w:val="000000" w:themeColor="text1"/>
          <w:sz w:val="24"/>
          <w:szCs w:val="24"/>
        </w:rPr>
        <w:t xml:space="preserve"> are anaerobic, gram-positive bacteria and belong to the phylum of </w:t>
      </w:r>
      <w:r w:rsidRPr="006F0CEF">
        <w:rPr>
          <w:rFonts w:ascii="Times New Roman" w:hAnsi="Times New Roman" w:cs="Times New Roman"/>
          <w:i/>
          <w:iCs/>
          <w:color w:val="000000" w:themeColor="text1"/>
          <w:sz w:val="24"/>
          <w:szCs w:val="24"/>
        </w:rPr>
        <w:t>Firmicutes</w:t>
      </w:r>
      <w:r w:rsidRPr="006F0CEF">
        <w:rPr>
          <w:rFonts w:ascii="Times New Roman" w:hAnsi="Times New Roman" w:cs="Times New Roman"/>
          <w:color w:val="000000" w:themeColor="text1"/>
          <w:sz w:val="24"/>
          <w:szCs w:val="24"/>
        </w:rPr>
        <w:t xml:space="preserve">. So far, eleven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color w:val="000000" w:themeColor="text1"/>
          <w:sz w:val="24"/>
          <w:szCs w:val="24"/>
        </w:rPr>
        <w:t xml:space="preserve"> species have been identified and fall into bacterial family </w:t>
      </w:r>
      <w:proofErr w:type="spellStart"/>
      <w:r w:rsidRPr="006F0CEF">
        <w:rPr>
          <w:rFonts w:ascii="Times New Roman" w:hAnsi="Times New Roman" w:cs="Times New Roman"/>
          <w:i/>
          <w:iCs/>
          <w:color w:val="000000" w:themeColor="text1"/>
          <w:sz w:val="24"/>
          <w:szCs w:val="24"/>
        </w:rPr>
        <w:t>Ruminococcaceae</w:t>
      </w:r>
      <w:proofErr w:type="spellEnd"/>
      <w:r w:rsidRPr="006F0CEF">
        <w:rPr>
          <w:rFonts w:ascii="Times New Roman" w:hAnsi="Times New Roman" w:cs="Times New Roman"/>
          <w:color w:val="000000" w:themeColor="text1"/>
          <w:sz w:val="24"/>
          <w:szCs w:val="24"/>
        </w:rPr>
        <w:t xml:space="preserve"> and </w:t>
      </w:r>
      <w:proofErr w:type="spellStart"/>
      <w:r w:rsidRPr="006F0CEF">
        <w:rPr>
          <w:rFonts w:ascii="Times New Roman" w:hAnsi="Times New Roman" w:cs="Times New Roman"/>
          <w:i/>
          <w:iCs/>
          <w:color w:val="000000" w:themeColor="text1"/>
          <w:sz w:val="24"/>
          <w:szCs w:val="24"/>
        </w:rPr>
        <w:t>Lachnospiraceae</w:t>
      </w:r>
      <w:proofErr w:type="spellEnd"/>
      <w:r w:rsidRPr="006F0CEF">
        <w:rPr>
          <w:rFonts w:ascii="Times New Roman" w:hAnsi="Times New Roman" w:cs="Times New Roman"/>
          <w:color w:val="000000" w:themeColor="text1"/>
          <w:sz w:val="24"/>
          <w:szCs w:val="24"/>
        </w:rPr>
        <w:t xml:space="preserve"> </w:t>
      </w:r>
      <w:r w:rsidR="00A05FB0" w:rsidRPr="006F0CEF">
        <w:rPr>
          <w:rFonts w:ascii="Times New Roman" w:hAnsi="Times New Roman" w:cs="Times New Roman"/>
          <w:color w:val="000000" w:themeColor="text1"/>
          <w:sz w:val="24"/>
          <w:szCs w:val="24"/>
        </w:rPr>
        <w:fldChar w:fldCharType="begin">
          <w:fldData xml:space="preserve">PEVuZE5vdGU+PENpdGU+PEF1dGhvcj5MYSBSZWF1PC9BdXRob3I+PFllYXI+MjAxODwvWWVhcj48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</w:fldData>
        </w:fldChar>
      </w:r>
      <w:r w:rsidR="009A36A3">
        <w:rPr>
          <w:rFonts w:ascii="Times New Roman" w:hAnsi="Times New Roman" w:cs="Times New Roman"/>
          <w:color w:val="000000" w:themeColor="text1"/>
          <w:sz w:val="24"/>
          <w:szCs w:val="24"/>
        </w:rPr>
        <w:instrText xml:space="preserve"> ADDIN EN.CITE </w:instrText>
      </w:r>
      <w:r w:rsidR="009A36A3">
        <w:rPr>
          <w:rFonts w:ascii="Times New Roman" w:hAnsi="Times New Roman" w:cs="Times New Roman"/>
          <w:color w:val="000000" w:themeColor="text1"/>
          <w:sz w:val="24"/>
          <w:szCs w:val="24"/>
        </w:rPr>
        <w:fldChar w:fldCharType="begin">
          <w:fldData xml:space="preserve">PEVuZE5vdGU+PENpdGU+PEF1dGhvcj5MYSBSZWF1PC9BdXRob3I+PFllYXI+MjAxODwvWWVhcj48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</w:fldData>
        </w:fldChar>
      </w:r>
      <w:r w:rsidR="009A36A3">
        <w:rPr>
          <w:rFonts w:ascii="Times New Roman" w:hAnsi="Times New Roman" w:cs="Times New Roman"/>
          <w:color w:val="000000" w:themeColor="text1"/>
          <w:sz w:val="24"/>
          <w:szCs w:val="24"/>
        </w:rPr>
        <w:instrText xml:space="preserve"> ADDIN EN.CITE.DATA </w:instrText>
      </w:r>
      <w:r w:rsidR="009A36A3">
        <w:rPr>
          <w:rFonts w:ascii="Times New Roman" w:hAnsi="Times New Roman" w:cs="Times New Roman"/>
          <w:color w:val="000000" w:themeColor="text1"/>
          <w:sz w:val="24"/>
          <w:szCs w:val="24"/>
        </w:rPr>
      </w:r>
      <w:r w:rsidR="009A36A3">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r>
      <w:r w:rsidR="00A05FB0"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(64, 65)</w:t>
      </w:r>
      <w:r w:rsidR="00A05FB0"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Previous studies show</w:t>
      </w:r>
      <w:r w:rsidR="00632A74" w:rsidRPr="006F0CEF">
        <w:rPr>
          <w:rFonts w:ascii="Times New Roman" w:hAnsi="Times New Roman" w:cs="Times New Roman"/>
          <w:color w:val="000000" w:themeColor="text1"/>
          <w:sz w:val="24"/>
          <w:szCs w:val="24"/>
        </w:rPr>
        <w:t>ed</w:t>
      </w:r>
      <w:r w:rsidRPr="006F0CEF">
        <w:rPr>
          <w:rFonts w:ascii="Times New Roman" w:hAnsi="Times New Roman" w:cs="Times New Roman"/>
          <w:color w:val="000000" w:themeColor="text1"/>
          <w:sz w:val="24"/>
          <w:szCs w:val="24"/>
        </w:rPr>
        <w:t xml:space="preserve"> that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color w:val="000000" w:themeColor="text1"/>
          <w:sz w:val="24"/>
          <w:szCs w:val="24"/>
        </w:rPr>
        <w:t xml:space="preserve"> degraded and fermented cellulosic biomass into short-chain fatty acid (SCFA) for herbivorous ruminants </w:t>
      </w:r>
      <w:r w:rsidR="00A05FB0" w:rsidRPr="006F0CEF">
        <w:rPr>
          <w:rFonts w:ascii="Times New Roman" w:hAnsi="Times New Roman" w:cs="Times New Roman"/>
          <w:color w:val="000000" w:themeColor="text1"/>
          <w:sz w:val="24"/>
          <w:szCs w:val="24"/>
        </w:rPr>
        <w:fldChar w:fldCharType="begin">
          <w:fldData xml:space="preserve">PEVuZE5vdGU+PENpdGU+PEF1dGhvcj5RaW48L0F1dGhvcj48WWVhcj4yMDEwPC9ZZWFyPjxSZWNO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</w:fldData>
        </w:fldChar>
      </w:r>
      <w:r w:rsidR="009A36A3">
        <w:rPr>
          <w:rFonts w:ascii="Times New Roman" w:hAnsi="Times New Roman" w:cs="Times New Roman"/>
          <w:color w:val="000000" w:themeColor="text1"/>
          <w:sz w:val="24"/>
          <w:szCs w:val="24"/>
        </w:rPr>
        <w:instrText xml:space="preserve"> ADDIN EN.CITE </w:instrText>
      </w:r>
      <w:r w:rsidR="009A36A3">
        <w:rPr>
          <w:rFonts w:ascii="Times New Roman" w:hAnsi="Times New Roman" w:cs="Times New Roman"/>
          <w:color w:val="000000" w:themeColor="text1"/>
          <w:sz w:val="24"/>
          <w:szCs w:val="24"/>
        </w:rPr>
        <w:fldChar w:fldCharType="begin">
          <w:fldData xml:space="preserve">PEVuZE5vdGU+PENpdGU+PEF1dGhvcj5RaW48L0F1dGhvcj48WWVhcj4yMDEwPC9ZZWFyPjxSZWNO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</w:fldData>
        </w:fldChar>
      </w:r>
      <w:r w:rsidR="009A36A3">
        <w:rPr>
          <w:rFonts w:ascii="Times New Roman" w:hAnsi="Times New Roman" w:cs="Times New Roman"/>
          <w:color w:val="000000" w:themeColor="text1"/>
          <w:sz w:val="24"/>
          <w:szCs w:val="24"/>
        </w:rPr>
        <w:instrText xml:space="preserve"> ADDIN EN.CITE.DATA </w:instrText>
      </w:r>
      <w:r w:rsidR="009A36A3">
        <w:rPr>
          <w:rFonts w:ascii="Times New Roman" w:hAnsi="Times New Roman" w:cs="Times New Roman"/>
          <w:color w:val="000000" w:themeColor="text1"/>
          <w:sz w:val="24"/>
          <w:szCs w:val="24"/>
        </w:rPr>
      </w:r>
      <w:r w:rsidR="009A36A3">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r>
      <w:r w:rsidR="00A05FB0"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(66, 67, 68)</w:t>
      </w:r>
      <w:r w:rsidR="00A05FB0"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i/>
          <w:iCs/>
          <w:color w:val="000000" w:themeColor="text1"/>
          <w:sz w:val="24"/>
          <w:szCs w:val="24"/>
        </w:rPr>
        <w:t xml:space="preserve"> Torques</w:t>
      </w:r>
      <w:r w:rsidRPr="006F0CEF">
        <w:rPr>
          <w:rFonts w:ascii="Times New Roman" w:hAnsi="Times New Roman" w:cs="Times New Roman"/>
          <w:color w:val="000000" w:themeColor="text1"/>
          <w:sz w:val="24"/>
          <w:szCs w:val="24"/>
        </w:rPr>
        <w:t xml:space="preserve"> was reported </w:t>
      </w:r>
      <w:r w:rsidR="006D252C" w:rsidRPr="006F0CEF">
        <w:rPr>
          <w:rFonts w:ascii="Times New Roman" w:hAnsi="Times New Roman" w:cs="Times New Roman"/>
          <w:color w:val="000000" w:themeColor="text1"/>
          <w:sz w:val="24"/>
          <w:szCs w:val="24"/>
        </w:rPr>
        <w:t xml:space="preserve">to be </w:t>
      </w:r>
      <w:r w:rsidRPr="006F0CEF">
        <w:rPr>
          <w:rFonts w:ascii="Times New Roman" w:hAnsi="Times New Roman" w:cs="Times New Roman"/>
          <w:color w:val="000000" w:themeColor="text1"/>
          <w:sz w:val="24"/>
          <w:szCs w:val="24"/>
        </w:rPr>
        <w:t xml:space="preserve">abundant in the irritable bowel syndrome subjects in a placebo control double blind study </w:t>
      </w:r>
      <w:r w:rsidR="00A05FB0" w:rsidRPr="006F0CEF">
        <w:rPr>
          <w:rFonts w:ascii="Times New Roman" w:hAnsi="Times New Roman" w:cs="Times New Roman"/>
          <w:color w:val="000000" w:themeColor="text1"/>
          <w:sz w:val="24"/>
          <w:szCs w:val="24"/>
        </w:rPr>
        <w:fldChar w:fldCharType="begin">
          <w:fldData xml:space="preserve">PEVuZE5vdGU+PENpdGU+PEF1dGhvcj5MeXJhPC9BdXRob3I+PFllYXI+MjAxMDwvWWVhcj48UmVj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</w:fldData>
        </w:fldChar>
      </w:r>
      <w:r w:rsidR="009A36A3">
        <w:rPr>
          <w:rFonts w:ascii="Times New Roman" w:hAnsi="Times New Roman" w:cs="Times New Roman"/>
          <w:color w:val="000000" w:themeColor="text1"/>
          <w:sz w:val="24"/>
          <w:szCs w:val="24"/>
        </w:rPr>
        <w:instrText xml:space="preserve"> ADDIN EN.CITE </w:instrText>
      </w:r>
      <w:r w:rsidR="009A36A3">
        <w:rPr>
          <w:rFonts w:ascii="Times New Roman" w:hAnsi="Times New Roman" w:cs="Times New Roman"/>
          <w:color w:val="000000" w:themeColor="text1"/>
          <w:sz w:val="24"/>
          <w:szCs w:val="24"/>
        </w:rPr>
        <w:fldChar w:fldCharType="begin">
          <w:fldData xml:space="preserve">PEVuZE5vdGU+PENpdGU+PEF1dGhvcj5MeXJhPC9BdXRob3I+PFllYXI+MjAxMDwvWWVhcj48UmVj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</w:fldData>
        </w:fldChar>
      </w:r>
      <w:r w:rsidR="009A36A3">
        <w:rPr>
          <w:rFonts w:ascii="Times New Roman" w:hAnsi="Times New Roman" w:cs="Times New Roman"/>
          <w:color w:val="000000" w:themeColor="text1"/>
          <w:sz w:val="24"/>
          <w:szCs w:val="24"/>
        </w:rPr>
        <w:instrText xml:space="preserve"> ADDIN EN.CITE.DATA </w:instrText>
      </w:r>
      <w:r w:rsidR="009A36A3">
        <w:rPr>
          <w:rFonts w:ascii="Times New Roman" w:hAnsi="Times New Roman" w:cs="Times New Roman"/>
          <w:color w:val="000000" w:themeColor="text1"/>
          <w:sz w:val="24"/>
          <w:szCs w:val="24"/>
        </w:rPr>
      </w:r>
      <w:r w:rsidR="009A36A3">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r>
      <w:r w:rsidR="00A05FB0"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(69)</w:t>
      </w:r>
      <w:r w:rsidR="00A05FB0"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Multiple probiotic interventions were able to reduce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i/>
          <w:iCs/>
          <w:color w:val="000000" w:themeColor="text1"/>
          <w:sz w:val="24"/>
          <w:szCs w:val="24"/>
        </w:rPr>
        <w:t xml:space="preserve"> Torques</w:t>
      </w:r>
      <w:r w:rsidRPr="006F0CEF">
        <w:rPr>
          <w:rFonts w:ascii="Times New Roman" w:hAnsi="Times New Roman" w:cs="Times New Roman"/>
          <w:color w:val="000000" w:themeColor="text1"/>
          <w:sz w:val="24"/>
          <w:szCs w:val="24"/>
        </w:rPr>
        <w:t xml:space="preserve"> </w:t>
      </w:r>
      <w:r w:rsidR="006D252C" w:rsidRPr="006F0CEF">
        <w:rPr>
          <w:rFonts w:ascii="Times New Roman" w:hAnsi="Times New Roman" w:cs="Times New Roman"/>
          <w:color w:val="000000" w:themeColor="text1"/>
          <w:sz w:val="24"/>
          <w:szCs w:val="24"/>
        </w:rPr>
        <w:t xml:space="preserve">abundance </w:t>
      </w:r>
      <w:r w:rsidRPr="006F0CEF">
        <w:rPr>
          <w:rFonts w:ascii="Times New Roman" w:hAnsi="Times New Roman" w:cs="Times New Roman"/>
          <w:color w:val="000000" w:themeColor="text1"/>
          <w:sz w:val="24"/>
          <w:szCs w:val="24"/>
        </w:rPr>
        <w:t xml:space="preserve">significantly based on results obtained from quantitative real-time polymerase chain reaction (qPCR), suggesting that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i/>
          <w:iCs/>
          <w:color w:val="000000" w:themeColor="text1"/>
          <w:sz w:val="24"/>
          <w:szCs w:val="24"/>
        </w:rPr>
        <w:t xml:space="preserve"> Torques</w:t>
      </w:r>
      <w:r w:rsidRPr="006F0CEF">
        <w:rPr>
          <w:rFonts w:ascii="Times New Roman" w:hAnsi="Times New Roman" w:cs="Times New Roman"/>
          <w:color w:val="000000" w:themeColor="text1"/>
          <w:sz w:val="24"/>
          <w:szCs w:val="24"/>
        </w:rPr>
        <w:t xml:space="preserve"> may be used as biomarker in evaluating probiotic activity. As a part of normal flora in gastrointestinal tract, another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color w:val="000000" w:themeColor="text1"/>
          <w:sz w:val="24"/>
          <w:szCs w:val="24"/>
        </w:rPr>
        <w:t xml:space="preserve"> specie</w:t>
      </w:r>
      <w:r w:rsidR="006D252C" w:rsidRPr="006F0CEF">
        <w:rPr>
          <w:rFonts w:ascii="Times New Roman" w:hAnsi="Times New Roman" w:cs="Times New Roman"/>
          <w:color w:val="000000" w:themeColor="text1"/>
          <w:sz w:val="24"/>
          <w:szCs w:val="24"/>
        </w:rPr>
        <w:t>s,</w:t>
      </w:r>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Gnavus</w:t>
      </w:r>
      <w:proofErr w:type="spellEnd"/>
      <w:r w:rsidRPr="006F0CEF">
        <w:rPr>
          <w:rFonts w:ascii="Times New Roman" w:hAnsi="Times New Roman" w:cs="Times New Roman"/>
          <w:color w:val="000000" w:themeColor="text1"/>
          <w:sz w:val="24"/>
          <w:szCs w:val="24"/>
        </w:rPr>
        <w:t xml:space="preserve"> showed </w:t>
      </w:r>
      <w:r w:rsidR="006D252C" w:rsidRPr="006F0CEF">
        <w:rPr>
          <w:rFonts w:ascii="Times New Roman" w:hAnsi="Times New Roman" w:cs="Times New Roman"/>
          <w:color w:val="000000" w:themeColor="text1"/>
          <w:sz w:val="24"/>
          <w:szCs w:val="24"/>
        </w:rPr>
        <w:t xml:space="preserve">to be in </w:t>
      </w:r>
      <w:r w:rsidRPr="006F0CEF">
        <w:rPr>
          <w:rFonts w:ascii="Times New Roman" w:hAnsi="Times New Roman" w:cs="Times New Roman"/>
          <w:color w:val="000000" w:themeColor="text1"/>
          <w:sz w:val="24"/>
          <w:szCs w:val="24"/>
        </w:rPr>
        <w:t xml:space="preserve">high abundance </w:t>
      </w:r>
      <w:r w:rsidR="006D252C" w:rsidRPr="006F0CEF">
        <w:rPr>
          <w:rFonts w:ascii="Times New Roman" w:hAnsi="Times New Roman" w:cs="Times New Roman"/>
          <w:color w:val="000000" w:themeColor="text1"/>
          <w:sz w:val="24"/>
          <w:szCs w:val="24"/>
        </w:rPr>
        <w:t>in the</w:t>
      </w:r>
      <w:r w:rsidRPr="006F0CEF">
        <w:rPr>
          <w:rFonts w:ascii="Times New Roman" w:hAnsi="Times New Roman" w:cs="Times New Roman"/>
          <w:color w:val="000000" w:themeColor="text1"/>
          <w:sz w:val="24"/>
          <w:szCs w:val="24"/>
        </w:rPr>
        <w:t xml:space="preserve"> IBD patients, with increased level of oxidative stress in the gut </w:t>
      </w:r>
      <w:r w:rsidR="00A05FB0" w:rsidRPr="006F0CEF">
        <w:rPr>
          <w:rFonts w:ascii="Times New Roman" w:hAnsi="Times New Roman" w:cs="Times New Roman"/>
          <w:color w:val="000000" w:themeColor="text1"/>
          <w:sz w:val="24"/>
          <w:szCs w:val="24"/>
        </w:rPr>
        <w:fldChar w:fldCharType="begin">
          <w:fldData xml:space="preserve">PEVuZE5vdGU+PENpdGU+PEF1dGhvcj5IYWxsPC9BdXRob3I+PFllYXI+MjAxNzwvWWVhcj48UmVj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</w:fldData>
        </w:fldChar>
      </w:r>
      <w:r w:rsidR="009A36A3">
        <w:rPr>
          <w:rFonts w:ascii="Times New Roman" w:hAnsi="Times New Roman" w:cs="Times New Roman"/>
          <w:color w:val="000000" w:themeColor="text1"/>
          <w:sz w:val="24"/>
          <w:szCs w:val="24"/>
        </w:rPr>
        <w:instrText xml:space="preserve"> ADDIN EN.CITE </w:instrText>
      </w:r>
      <w:r w:rsidR="009A36A3">
        <w:rPr>
          <w:rFonts w:ascii="Times New Roman" w:hAnsi="Times New Roman" w:cs="Times New Roman"/>
          <w:color w:val="000000" w:themeColor="text1"/>
          <w:sz w:val="24"/>
          <w:szCs w:val="24"/>
        </w:rPr>
        <w:fldChar w:fldCharType="begin">
          <w:fldData xml:space="preserve">PEVuZE5vdGU+PENpdGU+PEF1dGhvcj5IYWxsPC9BdXRob3I+PFllYXI+MjAxNzwvWWVhcj48UmVj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</w:fldData>
        </w:fldChar>
      </w:r>
      <w:r w:rsidR="009A36A3">
        <w:rPr>
          <w:rFonts w:ascii="Times New Roman" w:hAnsi="Times New Roman" w:cs="Times New Roman"/>
          <w:color w:val="000000" w:themeColor="text1"/>
          <w:sz w:val="24"/>
          <w:szCs w:val="24"/>
        </w:rPr>
        <w:instrText xml:space="preserve"> ADDIN EN.CITE.DATA </w:instrText>
      </w:r>
      <w:r w:rsidR="009A36A3">
        <w:rPr>
          <w:rFonts w:ascii="Times New Roman" w:hAnsi="Times New Roman" w:cs="Times New Roman"/>
          <w:color w:val="000000" w:themeColor="text1"/>
          <w:sz w:val="24"/>
          <w:szCs w:val="24"/>
        </w:rPr>
      </w:r>
      <w:r w:rsidR="009A36A3">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r>
      <w:r w:rsidR="00A05FB0"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(70)</w:t>
      </w:r>
      <w:r w:rsidR="00A05FB0"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potentially caused by cytokine production such as TNF-a </w:t>
      </w:r>
      <w:r w:rsidR="00A05FB0" w:rsidRPr="006F0CEF">
        <w:rPr>
          <w:rFonts w:ascii="Times New Roman" w:hAnsi="Times New Roman" w:cs="Times New Roman"/>
          <w:color w:val="000000" w:themeColor="text1"/>
          <w:sz w:val="24"/>
          <w:szCs w:val="24"/>
        </w:rPr>
        <w:fldChar w:fldCharType="begin"/>
      </w:r>
      <w:r w:rsidR="009A36A3">
        <w:rPr>
          <w:rFonts w:ascii="Times New Roman" w:hAnsi="Times New Roman" w:cs="Times New Roman"/>
          <w:color w:val="000000" w:themeColor="text1"/>
          <w:sz w:val="24"/>
          <w:szCs w:val="24"/>
        </w:rPr>
        <w:instrText xml:space="preserve"> ADDIN EN.CITE &lt;EndNote&gt;&lt;Cite&gt;&lt;Author&gt;Henke&lt;/Author&gt;&lt;Year&gt;2019&lt;/Year&gt;&lt;RecNum&gt;248&lt;/RecNum&gt;&lt;DisplayText&gt;(71)&lt;/DisplayText&gt;&lt;record&gt;&lt;rec-number&gt;248&lt;/rec-number&gt;&lt;foreign-keys&gt;&lt;key app="EN" db-id="9swx20s26fz5zoedxf2xatw7t0x5f2rspet9" timestamp="1674511025"&gt;248&lt;/key&gt;&lt;/foreign-keys&gt;&lt;ref-type name="Journal Article"&gt;17&lt;/ref-type&gt;&lt;contributors&gt;&lt;authors&gt;&lt;author&gt;Henke, M. T.&lt;/author&gt;&lt;author&gt;Kenny, D. J.&lt;/author&gt;&lt;author&gt;Cassilly, C. D.&lt;/author&gt;&lt;author&gt;Vlamakis, H.&lt;/author&gt;&lt;author&gt;Xavier, R. J.&lt;/author&gt;&lt;author&gt;Clardy, J.&lt;/author&gt;&lt;/authors&gt;&lt;/contributors&gt;&lt;auth-address&gt;Department of Biological Chemistry and Molecular Pharmacology, Harvard Medical School, Boston MA 02115.&amp;#xD;Broad Institute of MIT and Harvard, Cambridge, MA 02142.&amp;#xD;Department of Molecular Biology, Massachusetts General Hospital, Boston, MA 02114.&amp;#xD;Center for the Study of Inflammatory Bowel Disease, Massachusetts General Hospital, Boston, MA 02114.&amp;#xD;Department of Biological Chemistry and Molecular Pharmacology, Harvard Medical School, Boston MA 02115; jon_clardy@hms.harvard.edu.&lt;/auth-address&gt;&lt;titles&gt;&lt;title&gt;Ruminococcus gnavus, a member of the human gut microbiome associated with Crohn&amp;apos;s disease, produces an inflammatory polysaccharide&lt;/title&gt;&lt;secondary-title&gt;Proc Natl Acad Sci U S A&lt;/secondary-title&gt;&lt;/titles&gt;&lt;periodical&gt;&lt;full-title&gt;Proc Natl Acad Sci U S A&lt;/full-title&gt;&lt;/periodical&gt;&lt;pages&gt;12672-12677&lt;/pages&gt;&lt;volume&gt;116&lt;/volume&gt;&lt;number&gt;26&lt;/number&gt;&lt;edition&gt;2019/06/12&lt;/edition&gt;&lt;keywords&gt;&lt;keyword&gt;inflammatory bowel disease&lt;/keyword&gt;&lt;keyword&gt;microbiome&lt;/keyword&gt;&lt;keyword&gt;polysaccharide&lt;/keyword&gt;&lt;/keywords&gt;&lt;dates&gt;&lt;year&gt;2019&lt;/year&gt;&lt;pub-dates&gt;&lt;date&gt;Jun 25&lt;/date&gt;&lt;/pub-dates&gt;&lt;/dates&gt;&lt;isbn&gt;1091-6490 (Electronic)&amp;#xD;0027-8424 (Linking)&lt;/isbn&gt;&lt;accession-num&gt;31182571&lt;/accession-num&gt;&lt;urls&gt;&lt;related-urls&gt;&lt;url&gt;https://www.ncbi.nlm.nih.gov/pubmed/31182571&lt;/url&gt;&lt;/related-urls&gt;&lt;/urls&gt;&lt;custom2&gt;PMC6601261&lt;/custom2&gt;&lt;electronic-resource-num&gt;10.1073/pnas.1904099116&lt;/electronic-resource-num&gt;&lt;/record&gt;&lt;/Cite&gt;&lt;/EndNote&gt;</w:instrText>
      </w:r>
      <w:r w:rsidR="00A05FB0"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(71)</w:t>
      </w:r>
      <w:r w:rsidR="00A05FB0"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w:t>
      </w:r>
      <w:r w:rsidR="006D252C" w:rsidRPr="006F0CEF">
        <w:rPr>
          <w:rFonts w:ascii="Times New Roman" w:hAnsi="Times New Roman" w:cs="Times New Roman"/>
          <w:i/>
          <w:iCs/>
          <w:color w:val="000000" w:themeColor="text1"/>
          <w:sz w:val="24"/>
          <w:szCs w:val="24"/>
        </w:rPr>
        <w:t>Firmicutes</w:t>
      </w:r>
      <w:r w:rsidRPr="006F0CEF">
        <w:rPr>
          <w:rFonts w:ascii="Times New Roman" w:hAnsi="Times New Roman" w:cs="Times New Roman"/>
          <w:color w:val="000000" w:themeColor="text1"/>
          <w:sz w:val="24"/>
          <w:szCs w:val="24"/>
        </w:rPr>
        <w:t xml:space="preserve"> </w:t>
      </w:r>
      <w:r w:rsidR="00A05FB0" w:rsidRPr="006F0CEF">
        <w:rPr>
          <w:rFonts w:ascii="Times New Roman" w:hAnsi="Times New Roman" w:cs="Times New Roman"/>
          <w:color w:val="000000" w:themeColor="text1"/>
          <w:sz w:val="24"/>
          <w:szCs w:val="24"/>
        </w:rPr>
        <w:t>has also been</w:t>
      </w:r>
      <w:r w:rsidRPr="006F0CEF">
        <w:rPr>
          <w:rFonts w:ascii="Times New Roman" w:hAnsi="Times New Roman" w:cs="Times New Roman"/>
          <w:color w:val="000000" w:themeColor="text1"/>
          <w:sz w:val="24"/>
          <w:szCs w:val="24"/>
        </w:rPr>
        <w:t xml:space="preserve"> reported to be overpopulated in infants who developed respiratory and skin allergic diseases </w:t>
      </w:r>
      <w:r w:rsidR="0058250C" w:rsidRPr="006F0CEF">
        <w:rPr>
          <w:rFonts w:ascii="Times New Roman" w:hAnsi="Times New Roman" w:cs="Times New Roman"/>
          <w:color w:val="000000" w:themeColor="text1"/>
          <w:sz w:val="24"/>
          <w:szCs w:val="24"/>
        </w:rPr>
        <w:fldChar w:fldCharType="begin">
          <w:fldData xml:space="preserve">PEVuZE5vdGU+PENpdGU+PEF1dGhvcj5DaHVhPC9BdXRob3I+PFllYXI+MjAxODwvWWVhcj48UmVj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</w:fldData>
        </w:fldChar>
      </w:r>
      <w:r w:rsidR="009A36A3">
        <w:rPr>
          <w:rFonts w:ascii="Times New Roman" w:hAnsi="Times New Roman" w:cs="Times New Roman"/>
          <w:color w:val="000000" w:themeColor="text1"/>
          <w:sz w:val="24"/>
          <w:szCs w:val="24"/>
        </w:rPr>
        <w:instrText xml:space="preserve"> ADDIN EN.CITE </w:instrText>
      </w:r>
      <w:r w:rsidR="009A36A3">
        <w:rPr>
          <w:rFonts w:ascii="Times New Roman" w:hAnsi="Times New Roman" w:cs="Times New Roman"/>
          <w:color w:val="000000" w:themeColor="text1"/>
          <w:sz w:val="24"/>
          <w:szCs w:val="24"/>
        </w:rPr>
        <w:fldChar w:fldCharType="begin">
          <w:fldData xml:space="preserve">PEVuZE5vdGU+PENpdGU+PEF1dGhvcj5DaHVhPC9BdXRob3I+PFllYXI+MjAxODwvWWVhcj48UmVj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</w:fldData>
        </w:fldChar>
      </w:r>
      <w:r w:rsidR="009A36A3">
        <w:rPr>
          <w:rFonts w:ascii="Times New Roman" w:hAnsi="Times New Roman" w:cs="Times New Roman"/>
          <w:color w:val="000000" w:themeColor="text1"/>
          <w:sz w:val="24"/>
          <w:szCs w:val="24"/>
        </w:rPr>
        <w:instrText xml:space="preserve"> ADDIN EN.CITE.DATA </w:instrText>
      </w:r>
      <w:r w:rsidR="009A36A3">
        <w:rPr>
          <w:rFonts w:ascii="Times New Roman" w:hAnsi="Times New Roman" w:cs="Times New Roman"/>
          <w:color w:val="000000" w:themeColor="text1"/>
          <w:sz w:val="24"/>
          <w:szCs w:val="24"/>
        </w:rPr>
      </w:r>
      <w:r w:rsidR="009A36A3">
        <w:rPr>
          <w:rFonts w:ascii="Times New Roman" w:hAnsi="Times New Roman" w:cs="Times New Roman"/>
          <w:color w:val="000000" w:themeColor="text1"/>
          <w:sz w:val="24"/>
          <w:szCs w:val="24"/>
        </w:rPr>
        <w:fldChar w:fldCharType="end"/>
      </w:r>
      <w:r w:rsidR="0058250C" w:rsidRPr="006F0CEF">
        <w:rPr>
          <w:rFonts w:ascii="Times New Roman" w:hAnsi="Times New Roman" w:cs="Times New Roman"/>
          <w:color w:val="000000" w:themeColor="text1"/>
          <w:sz w:val="24"/>
          <w:szCs w:val="24"/>
        </w:rPr>
      </w:r>
      <w:r w:rsidR="0058250C"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(72)</w:t>
      </w:r>
      <w:r w:rsidR="0058250C"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Mice orally garaged by purified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i/>
          <w:iCs/>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Gnavus</w:t>
      </w:r>
      <w:proofErr w:type="spellEnd"/>
      <w:r w:rsidRPr="006F0CEF">
        <w:rPr>
          <w:rFonts w:ascii="Times New Roman" w:hAnsi="Times New Roman" w:cs="Times New Roman"/>
          <w:color w:val="000000" w:themeColor="text1"/>
          <w:sz w:val="24"/>
          <w:szCs w:val="24"/>
        </w:rPr>
        <w:t xml:space="preserve"> also developed airway inflammation by cytokine secretion such as interleukin</w:t>
      </w:r>
      <w:ins w:id="829" w:author="Sargsyan, Davit [JRDUS]" w:date="2024-11-03T13:43:00Z">
        <w:r w:rsidR="005E7427">
          <w:rPr>
            <w:rFonts w:ascii="Times New Roman" w:hAnsi="Times New Roman" w:cs="Times New Roman"/>
            <w:color w:val="000000" w:themeColor="text1"/>
            <w:sz w:val="24"/>
            <w:szCs w:val="24"/>
          </w:rPr>
          <w:t>s</w:t>
        </w:r>
      </w:ins>
      <w:r w:rsidRPr="006F0CEF">
        <w:rPr>
          <w:rFonts w:ascii="Times New Roman" w:hAnsi="Times New Roman" w:cs="Times New Roman"/>
          <w:color w:val="000000" w:themeColor="text1"/>
          <w:sz w:val="24"/>
          <w:szCs w:val="24"/>
        </w:rPr>
        <w:t xml:space="preserve"> 25</w:t>
      </w:r>
      <w:ins w:id="830" w:author="Sargsyan, Davit [JRDUS]" w:date="2024-11-03T13:43:00Z">
        <w:r w:rsidR="005E7427">
          <w:rPr>
            <w:rFonts w:ascii="Times New Roman" w:hAnsi="Times New Roman" w:cs="Times New Roman"/>
            <w:color w:val="000000" w:themeColor="text1"/>
            <w:sz w:val="24"/>
            <w:szCs w:val="24"/>
          </w:rPr>
          <w:t xml:space="preserve"> and </w:t>
        </w:r>
      </w:ins>
      <w:del w:id="831" w:author="Sargsyan, Davit [JRDUS]" w:date="2024-11-03T13:43:00Z">
        <w:r w:rsidRPr="006F0CEF" w:rsidDel="005E7427">
          <w:rPr>
            <w:rFonts w:ascii="Times New Roman" w:hAnsi="Times New Roman" w:cs="Times New Roman"/>
            <w:color w:val="000000" w:themeColor="text1"/>
            <w:sz w:val="24"/>
            <w:szCs w:val="24"/>
          </w:rPr>
          <w:delText>,</w:delText>
        </w:r>
      </w:del>
      <w:r w:rsidRPr="006F0CEF">
        <w:rPr>
          <w:rFonts w:ascii="Times New Roman" w:hAnsi="Times New Roman" w:cs="Times New Roman"/>
          <w:color w:val="000000" w:themeColor="text1"/>
          <w:sz w:val="24"/>
          <w:szCs w:val="24"/>
        </w:rPr>
        <w:t xml:space="preserve"> 33</w:t>
      </w:r>
      <w:del w:id="832" w:author="Sargsyan, Davit [JRDUS]" w:date="2024-11-03T13:43:00Z">
        <w:r w:rsidRPr="006F0CEF" w:rsidDel="005E7427">
          <w:rPr>
            <w:rFonts w:ascii="Times New Roman" w:hAnsi="Times New Roman" w:cs="Times New Roman"/>
            <w:color w:val="000000" w:themeColor="text1"/>
            <w:sz w:val="24"/>
            <w:szCs w:val="24"/>
          </w:rPr>
          <w:delText xml:space="preserve"> and others</w:delText>
        </w:r>
      </w:del>
      <w:r w:rsidRPr="006F0CEF">
        <w:rPr>
          <w:rFonts w:ascii="Times New Roman" w:hAnsi="Times New Roman" w:cs="Times New Roman"/>
          <w:color w:val="000000" w:themeColor="text1"/>
          <w:sz w:val="24"/>
          <w:szCs w:val="24"/>
        </w:rPr>
        <w:t xml:space="preserve">. </w:t>
      </w:r>
      <w:del w:id="833" w:author="Sargsyan, Davit [JRDUS]" w:date="2024-11-03T13:43:00Z">
        <w:r w:rsidRPr="006F0CEF" w:rsidDel="005E7427">
          <w:rPr>
            <w:rFonts w:ascii="Times New Roman" w:hAnsi="Times New Roman" w:cs="Times New Roman"/>
            <w:color w:val="000000" w:themeColor="text1"/>
            <w:sz w:val="24"/>
            <w:szCs w:val="24"/>
          </w:rPr>
          <w:delText xml:space="preserve">In </w:delText>
        </w:r>
        <w:r w:rsidR="006D252C" w:rsidRPr="006F0CEF" w:rsidDel="005E7427">
          <w:rPr>
            <w:rFonts w:ascii="Times New Roman" w:hAnsi="Times New Roman" w:cs="Times New Roman"/>
            <w:color w:val="000000" w:themeColor="text1"/>
            <w:sz w:val="24"/>
            <w:szCs w:val="24"/>
          </w:rPr>
          <w:delText>this</w:delText>
        </w:r>
        <w:r w:rsidRPr="006F0CEF" w:rsidDel="005E7427">
          <w:rPr>
            <w:rFonts w:ascii="Times New Roman" w:hAnsi="Times New Roman" w:cs="Times New Roman"/>
            <w:color w:val="000000" w:themeColor="text1"/>
            <w:sz w:val="24"/>
            <w:szCs w:val="24"/>
          </w:rPr>
          <w:delText xml:space="preserve"> study, we observed a</w:delText>
        </w:r>
      </w:del>
      <w:ins w:id="834" w:author="Sargsyan, Davit [JRDUS]" w:date="2024-11-03T13:43:00Z">
        <w:r w:rsidR="005E7427">
          <w:rPr>
            <w:rFonts w:ascii="Times New Roman" w:hAnsi="Times New Roman" w:cs="Times New Roman"/>
            <w:color w:val="000000" w:themeColor="text1"/>
            <w:sz w:val="24"/>
            <w:szCs w:val="24"/>
          </w:rPr>
          <w:t>This study</w:t>
        </w:r>
      </w:ins>
      <w:ins w:id="835" w:author="Sargsyan, Davit [JRDUS]" w:date="2024-11-03T13:44:00Z">
        <w:r w:rsidR="005E7427">
          <w:rPr>
            <w:rFonts w:ascii="Times New Roman" w:hAnsi="Times New Roman" w:cs="Times New Roman"/>
            <w:color w:val="000000" w:themeColor="text1"/>
            <w:sz w:val="24"/>
            <w:szCs w:val="24"/>
          </w:rPr>
          <w:t xml:space="preserve"> showed</w:t>
        </w:r>
      </w:ins>
      <w:r w:rsidRPr="006F0CEF">
        <w:rPr>
          <w:rFonts w:ascii="Times New Roman" w:hAnsi="Times New Roman" w:cs="Times New Roman"/>
          <w:color w:val="000000" w:themeColor="text1"/>
          <w:sz w:val="24"/>
          <w:szCs w:val="24"/>
        </w:rPr>
        <w:t xml:space="preserve"> significant </w:t>
      </w:r>
      <w:r w:rsidRPr="006F0CEF">
        <w:rPr>
          <w:rFonts w:ascii="Times New Roman" w:hAnsi="Times New Roman" w:cs="Times New Roman"/>
          <w:color w:val="000000" w:themeColor="text1"/>
          <w:sz w:val="24"/>
          <w:szCs w:val="24"/>
        </w:rPr>
        <w:lastRenderedPageBreak/>
        <w:t xml:space="preserve">increase in the abundance of </w:t>
      </w:r>
      <w:proofErr w:type="spellStart"/>
      <w:r w:rsidRPr="006F0CEF">
        <w:rPr>
          <w:rFonts w:ascii="Times New Roman" w:hAnsi="Times New Roman" w:cs="Times New Roman"/>
          <w:i/>
          <w:iCs/>
          <w:color w:val="000000" w:themeColor="text1"/>
          <w:sz w:val="24"/>
          <w:szCs w:val="24"/>
        </w:rPr>
        <w:t>Firmcutes</w:t>
      </w:r>
      <w:proofErr w:type="spellEnd"/>
      <w:r w:rsidRPr="006F0CEF">
        <w:rPr>
          <w:rFonts w:ascii="Times New Roman" w:hAnsi="Times New Roman" w:cs="Times New Roman"/>
          <w:i/>
          <w:iCs/>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Ruminoccus</w:t>
      </w:r>
      <w:proofErr w:type="spellEnd"/>
      <w:r w:rsidRPr="006F0CEF">
        <w:rPr>
          <w:rFonts w:ascii="Times New Roman" w:hAnsi="Times New Roman" w:cs="Times New Roman"/>
          <w:color w:val="000000" w:themeColor="text1"/>
          <w:sz w:val="24"/>
          <w:szCs w:val="24"/>
        </w:rPr>
        <w:t xml:space="preserve"> in fecal samples </w:t>
      </w:r>
      <w:r w:rsidR="006D252C" w:rsidRPr="006F0CEF">
        <w:rPr>
          <w:rFonts w:ascii="Times New Roman" w:hAnsi="Times New Roman" w:cs="Times New Roman"/>
          <w:color w:val="000000" w:themeColor="text1"/>
          <w:sz w:val="24"/>
          <w:szCs w:val="24"/>
        </w:rPr>
        <w:t xml:space="preserve">at the late but not at the early timepoints </w:t>
      </w:r>
      <w:r w:rsidRPr="006F0CEF">
        <w:rPr>
          <w:rFonts w:ascii="Times New Roman" w:hAnsi="Times New Roman" w:cs="Times New Roman"/>
          <w:color w:val="000000" w:themeColor="text1"/>
          <w:sz w:val="24"/>
          <w:szCs w:val="24"/>
        </w:rPr>
        <w:t xml:space="preserve">irrespective of diet and genotype. </w:t>
      </w:r>
      <w:ins w:id="836" w:author="Sargsyan, Davit [JRDUS]" w:date="2024-11-03T13:44:00Z">
        <w:r w:rsidR="00955E7B">
          <w:rPr>
            <w:rFonts w:ascii="Times New Roman" w:hAnsi="Times New Roman" w:cs="Times New Roman"/>
            <w:color w:val="000000" w:themeColor="text1"/>
            <w:sz w:val="24"/>
            <w:szCs w:val="24"/>
          </w:rPr>
          <w:t>Aging has been linked to the a</w:t>
        </w:r>
      </w:ins>
      <w:del w:id="837" w:author="Sargsyan, Davit [JRDUS]" w:date="2024-11-03T13:44:00Z">
        <w:r w:rsidR="006D252C" w:rsidRPr="006F0CEF" w:rsidDel="00955E7B">
          <w:rPr>
            <w:rFonts w:ascii="Times New Roman" w:hAnsi="Times New Roman" w:cs="Times New Roman"/>
            <w:color w:val="000000" w:themeColor="text1"/>
            <w:sz w:val="24"/>
            <w:szCs w:val="24"/>
          </w:rPr>
          <w:delText>A</w:delText>
        </w:r>
      </w:del>
      <w:r w:rsidR="006D252C" w:rsidRPr="006F0CEF">
        <w:rPr>
          <w:rFonts w:ascii="Times New Roman" w:hAnsi="Times New Roman" w:cs="Times New Roman"/>
          <w:color w:val="000000" w:themeColor="text1"/>
          <w:sz w:val="24"/>
          <w:szCs w:val="24"/>
        </w:rPr>
        <w:t xml:space="preserve">ccumulation of harmful inflammatory bacteria in the </w:t>
      </w:r>
      <w:del w:id="838" w:author="Sargsyan, Davit [JRDUS]" w:date="2024-11-03T13:45:00Z">
        <w:r w:rsidR="006D252C" w:rsidRPr="006F0CEF" w:rsidDel="00955E7B">
          <w:rPr>
            <w:rFonts w:ascii="Times New Roman" w:hAnsi="Times New Roman" w:cs="Times New Roman"/>
            <w:color w:val="000000" w:themeColor="text1"/>
            <w:sz w:val="24"/>
            <w:szCs w:val="24"/>
          </w:rPr>
          <w:delText>guts</w:delText>
        </w:r>
      </w:del>
      <w:del w:id="839" w:author="Sargsyan, Davit [JRDUS]" w:date="2024-11-03T13:44:00Z">
        <w:r w:rsidRPr="006F0CEF" w:rsidDel="00955E7B">
          <w:rPr>
            <w:rFonts w:ascii="Times New Roman" w:hAnsi="Times New Roman" w:cs="Times New Roman"/>
            <w:color w:val="000000" w:themeColor="text1"/>
            <w:sz w:val="24"/>
            <w:szCs w:val="24"/>
          </w:rPr>
          <w:delText xml:space="preserve"> is considered </w:delText>
        </w:r>
        <w:r w:rsidR="006D252C" w:rsidRPr="006F0CEF" w:rsidDel="00955E7B">
          <w:rPr>
            <w:rFonts w:ascii="Times New Roman" w:hAnsi="Times New Roman" w:cs="Times New Roman"/>
            <w:color w:val="000000" w:themeColor="text1"/>
            <w:sz w:val="24"/>
            <w:szCs w:val="24"/>
          </w:rPr>
          <w:delText xml:space="preserve">has been linked to </w:delText>
        </w:r>
        <w:r w:rsidRPr="006F0CEF" w:rsidDel="00955E7B">
          <w:rPr>
            <w:rFonts w:ascii="Times New Roman" w:hAnsi="Times New Roman" w:cs="Times New Roman"/>
            <w:color w:val="000000" w:themeColor="text1"/>
            <w:sz w:val="24"/>
            <w:szCs w:val="24"/>
          </w:rPr>
          <w:delText xml:space="preserve">aging. However, </w:delText>
        </w:r>
      </w:del>
      <w:ins w:id="840" w:author="Sargsyan, Davit [JRDUS]" w:date="2024-11-03T13:45:00Z">
        <w:r w:rsidR="00955E7B" w:rsidRPr="006F0CEF">
          <w:rPr>
            <w:rFonts w:ascii="Times New Roman" w:hAnsi="Times New Roman" w:cs="Times New Roman"/>
            <w:color w:val="000000" w:themeColor="text1"/>
            <w:sz w:val="24"/>
            <w:szCs w:val="24"/>
          </w:rPr>
          <w:t>guts but</w:t>
        </w:r>
      </w:ins>
      <w:ins w:id="841" w:author="Sargsyan, Davit [JRDUS]" w:date="2024-11-03T13:44:00Z">
        <w:r w:rsidR="00955E7B">
          <w:rPr>
            <w:rFonts w:ascii="Times New Roman" w:hAnsi="Times New Roman" w:cs="Times New Roman"/>
            <w:color w:val="000000" w:themeColor="text1"/>
            <w:sz w:val="24"/>
            <w:szCs w:val="24"/>
          </w:rPr>
          <w:t xml:space="preserve"> in this s</w:t>
        </w:r>
      </w:ins>
      <w:ins w:id="842" w:author="Sargsyan, Davit [JRDUS]" w:date="2024-11-03T13:45:00Z">
        <w:r w:rsidR="00955E7B">
          <w:rPr>
            <w:rFonts w:ascii="Times New Roman" w:hAnsi="Times New Roman" w:cs="Times New Roman"/>
            <w:color w:val="000000" w:themeColor="text1"/>
            <w:sz w:val="24"/>
            <w:szCs w:val="24"/>
          </w:rPr>
          <w:t xml:space="preserve">tudy </w:t>
        </w:r>
      </w:ins>
      <w:r w:rsidRPr="006F0CEF">
        <w:rPr>
          <w:rFonts w:ascii="Times New Roman" w:hAnsi="Times New Roman" w:cs="Times New Roman"/>
          <w:color w:val="000000" w:themeColor="text1"/>
          <w:sz w:val="24"/>
          <w:szCs w:val="24"/>
        </w:rPr>
        <w:t>w</w:t>
      </w:r>
      <w:r w:rsidR="006D252C" w:rsidRPr="006F0CEF">
        <w:rPr>
          <w:rFonts w:ascii="Times New Roman" w:hAnsi="Times New Roman" w:cs="Times New Roman"/>
          <w:color w:val="000000" w:themeColor="text1"/>
          <w:sz w:val="24"/>
          <w:szCs w:val="24"/>
        </w:rPr>
        <w:t xml:space="preserve">e </w:t>
      </w:r>
      <w:r w:rsidRPr="006F0CEF">
        <w:rPr>
          <w:rFonts w:ascii="Times New Roman" w:hAnsi="Times New Roman" w:cs="Times New Roman"/>
          <w:color w:val="000000" w:themeColor="text1"/>
          <w:sz w:val="24"/>
          <w:szCs w:val="24"/>
        </w:rPr>
        <w:t xml:space="preserve">found that the increased level of </w:t>
      </w:r>
      <w:proofErr w:type="spellStart"/>
      <w:r w:rsidRPr="006F0CEF">
        <w:rPr>
          <w:rFonts w:ascii="Times New Roman" w:hAnsi="Times New Roman" w:cs="Times New Roman"/>
          <w:i/>
          <w:iCs/>
          <w:color w:val="000000" w:themeColor="text1"/>
          <w:sz w:val="24"/>
          <w:szCs w:val="24"/>
        </w:rPr>
        <w:t>Firmucutes</w:t>
      </w:r>
      <w:proofErr w:type="spellEnd"/>
      <w:r w:rsidRPr="006F0CEF">
        <w:rPr>
          <w:rFonts w:ascii="Times New Roman" w:hAnsi="Times New Roman" w:cs="Times New Roman"/>
          <w:i/>
          <w:iCs/>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Ruminoccus</w:t>
      </w:r>
      <w:proofErr w:type="spellEnd"/>
      <w:r w:rsidRPr="006F0CEF">
        <w:rPr>
          <w:rFonts w:ascii="Times New Roman" w:hAnsi="Times New Roman" w:cs="Times New Roman"/>
          <w:color w:val="000000" w:themeColor="text1"/>
          <w:sz w:val="24"/>
          <w:szCs w:val="24"/>
        </w:rPr>
        <w:t xml:space="preserve"> </w:t>
      </w:r>
      <w:r w:rsidR="006D252C" w:rsidRPr="006F0CEF">
        <w:rPr>
          <w:rFonts w:ascii="Times New Roman" w:hAnsi="Times New Roman" w:cs="Times New Roman"/>
          <w:color w:val="000000" w:themeColor="text1"/>
          <w:sz w:val="24"/>
          <w:szCs w:val="24"/>
        </w:rPr>
        <w:t>was mainly associated with</w:t>
      </w:r>
      <w:r w:rsidRPr="006F0CEF">
        <w:rPr>
          <w:rFonts w:ascii="Times New Roman" w:hAnsi="Times New Roman" w:cs="Times New Roman"/>
          <w:color w:val="000000" w:themeColor="text1"/>
          <w:sz w:val="24"/>
          <w:szCs w:val="24"/>
        </w:rPr>
        <w:t xml:space="preserve"> Nrf2 KO suggesting</w:t>
      </w:r>
      <w:r w:rsidR="006D252C" w:rsidRPr="006F0CEF">
        <w:rPr>
          <w:rFonts w:ascii="Times New Roman" w:hAnsi="Times New Roman" w:cs="Times New Roman"/>
          <w:color w:val="000000" w:themeColor="text1"/>
          <w:sz w:val="24"/>
          <w:szCs w:val="24"/>
        </w:rPr>
        <w:t xml:space="preserve"> that</w:t>
      </w:r>
      <w:r w:rsidRPr="006F0CEF">
        <w:rPr>
          <w:rFonts w:ascii="Times New Roman" w:hAnsi="Times New Roman" w:cs="Times New Roman"/>
          <w:color w:val="000000" w:themeColor="text1"/>
          <w:sz w:val="24"/>
          <w:szCs w:val="24"/>
        </w:rPr>
        <w:t xml:space="preserve"> Nrf2 KO accelerates the increase of </w:t>
      </w:r>
      <w:proofErr w:type="spellStart"/>
      <w:r w:rsidRPr="006F0CEF">
        <w:rPr>
          <w:rFonts w:ascii="Times New Roman" w:hAnsi="Times New Roman" w:cs="Times New Roman"/>
          <w:i/>
          <w:iCs/>
          <w:color w:val="000000" w:themeColor="text1"/>
          <w:sz w:val="24"/>
          <w:szCs w:val="24"/>
        </w:rPr>
        <w:t>Firmucutes</w:t>
      </w:r>
      <w:proofErr w:type="spellEnd"/>
      <w:r w:rsidRPr="006F0CEF">
        <w:rPr>
          <w:rFonts w:ascii="Times New Roman" w:hAnsi="Times New Roman" w:cs="Times New Roman"/>
          <w:i/>
          <w:iCs/>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Ruminoccus</w:t>
      </w:r>
      <w:r w:rsidR="005323CB" w:rsidRPr="006F0CEF">
        <w:rPr>
          <w:rFonts w:ascii="Times New Roman" w:hAnsi="Times New Roman" w:cs="Times New Roman"/>
          <w:color w:val="000000" w:themeColor="text1"/>
          <w:sz w:val="24"/>
          <w:szCs w:val="24"/>
        </w:rPr>
        <w:t>’s</w:t>
      </w:r>
      <w:proofErr w:type="spellEnd"/>
      <w:r w:rsidR="005323CB" w:rsidRPr="006F0CEF">
        <w:rPr>
          <w:rFonts w:ascii="Times New Roman" w:hAnsi="Times New Roman" w:cs="Times New Roman"/>
          <w:color w:val="000000" w:themeColor="text1"/>
          <w:sz w:val="24"/>
          <w:szCs w:val="24"/>
        </w:rPr>
        <w:t xml:space="preserve"> relative abundance</w:t>
      </w:r>
      <w:r w:rsidRPr="006F0CEF">
        <w:rPr>
          <w:rFonts w:ascii="Times New Roman" w:hAnsi="Times New Roman" w:cs="Times New Roman"/>
          <w:color w:val="000000" w:themeColor="text1"/>
          <w:sz w:val="24"/>
          <w:szCs w:val="24"/>
        </w:rPr>
        <w:t xml:space="preserve">. </w:t>
      </w:r>
      <w:r w:rsidR="005323CB" w:rsidRPr="006F0CEF">
        <w:rPr>
          <w:rFonts w:ascii="Times New Roman" w:hAnsi="Times New Roman" w:cs="Times New Roman"/>
          <w:color w:val="000000" w:themeColor="text1"/>
          <w:sz w:val="24"/>
          <w:szCs w:val="24"/>
        </w:rPr>
        <w:t>This suggests</w:t>
      </w:r>
      <w:r w:rsidRPr="006F0CEF">
        <w:rPr>
          <w:rFonts w:ascii="Times New Roman" w:hAnsi="Times New Roman" w:cs="Times New Roman"/>
          <w:color w:val="000000" w:themeColor="text1"/>
          <w:sz w:val="24"/>
          <w:szCs w:val="24"/>
        </w:rPr>
        <w:t xml:space="preserve"> that Nrf2 </w:t>
      </w:r>
      <w:r w:rsidR="005323CB" w:rsidRPr="006F0CEF">
        <w:rPr>
          <w:rFonts w:ascii="Times New Roman" w:hAnsi="Times New Roman" w:cs="Times New Roman"/>
          <w:color w:val="000000" w:themeColor="text1"/>
          <w:sz w:val="24"/>
          <w:szCs w:val="24"/>
        </w:rPr>
        <w:t>might</w:t>
      </w:r>
      <w:r w:rsidRPr="006F0CEF">
        <w:rPr>
          <w:rFonts w:ascii="Times New Roman" w:hAnsi="Times New Roman" w:cs="Times New Roman"/>
          <w:color w:val="000000" w:themeColor="text1"/>
          <w:sz w:val="24"/>
          <w:szCs w:val="24"/>
        </w:rPr>
        <w:t xml:space="preserve"> play an important role in regulating the gut microbiota profile and suppres</w:t>
      </w:r>
      <w:r w:rsidR="005323CB" w:rsidRPr="006F0CEF">
        <w:rPr>
          <w:rFonts w:ascii="Times New Roman" w:hAnsi="Times New Roman" w:cs="Times New Roman"/>
          <w:color w:val="000000" w:themeColor="text1"/>
          <w:sz w:val="24"/>
          <w:szCs w:val="24"/>
        </w:rPr>
        <w:t xml:space="preserve">s </w:t>
      </w:r>
      <w:r w:rsidRPr="006F0CEF">
        <w:rPr>
          <w:rFonts w:ascii="Times New Roman" w:hAnsi="Times New Roman" w:cs="Times New Roman"/>
          <w:color w:val="000000" w:themeColor="text1"/>
          <w:sz w:val="24"/>
          <w:szCs w:val="24"/>
        </w:rPr>
        <w:t xml:space="preserve">pathogenic species such as </w:t>
      </w:r>
      <w:proofErr w:type="spellStart"/>
      <w:r w:rsidRPr="006F0CEF">
        <w:rPr>
          <w:rFonts w:ascii="Times New Roman" w:hAnsi="Times New Roman" w:cs="Times New Roman"/>
          <w:i/>
          <w:iCs/>
          <w:color w:val="000000" w:themeColor="text1"/>
          <w:sz w:val="24"/>
          <w:szCs w:val="24"/>
        </w:rPr>
        <w:t>Firmucutes</w:t>
      </w:r>
      <w:proofErr w:type="spellEnd"/>
      <w:r w:rsidRPr="006F0CEF">
        <w:rPr>
          <w:rFonts w:ascii="Times New Roman" w:hAnsi="Times New Roman" w:cs="Times New Roman"/>
          <w:i/>
          <w:iCs/>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Ruminoccus</w:t>
      </w:r>
      <w:proofErr w:type="spellEnd"/>
      <w:r w:rsidRPr="006F0CEF">
        <w:rPr>
          <w:rFonts w:ascii="Times New Roman" w:hAnsi="Times New Roman" w:cs="Times New Roman"/>
          <w:color w:val="000000" w:themeColor="text1"/>
          <w:sz w:val="24"/>
          <w:szCs w:val="24"/>
        </w:rPr>
        <w:t xml:space="preserve"> as the animal age. </w:t>
      </w:r>
    </w:p>
    <w:p w14:paraId="092A72B1" w14:textId="08899796" w:rsidR="0068652B" w:rsidRPr="006F0CEF" w:rsidRDefault="0068652B" w:rsidP="0068652B">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Interestingly, we also observed that the phylum </w:t>
      </w:r>
      <w:proofErr w:type="spellStart"/>
      <w:r w:rsidRPr="006F0CEF">
        <w:rPr>
          <w:rFonts w:ascii="Times New Roman" w:hAnsi="Times New Roman" w:cs="Times New Roman"/>
          <w:i/>
          <w:iCs/>
          <w:color w:val="000000" w:themeColor="text1"/>
          <w:sz w:val="24"/>
          <w:szCs w:val="24"/>
        </w:rPr>
        <w:t>Ruminoccus</w:t>
      </w:r>
      <w:proofErr w:type="spellEnd"/>
      <w:r w:rsidRPr="006F0CEF">
        <w:rPr>
          <w:rFonts w:ascii="Times New Roman" w:hAnsi="Times New Roman" w:cs="Times New Roman"/>
          <w:i/>
          <w:iCs/>
          <w:color w:val="000000" w:themeColor="text1"/>
          <w:sz w:val="24"/>
          <w:szCs w:val="24"/>
        </w:rPr>
        <w:t xml:space="preserve"> </w:t>
      </w:r>
      <w:r w:rsidRPr="006F0CEF">
        <w:rPr>
          <w:rFonts w:ascii="Times New Roman" w:hAnsi="Times New Roman" w:cs="Times New Roman"/>
          <w:color w:val="000000" w:themeColor="text1"/>
          <w:sz w:val="24"/>
          <w:szCs w:val="24"/>
        </w:rPr>
        <w:t xml:space="preserve">were elevated </w:t>
      </w:r>
      <w:r w:rsidR="000E1AD2" w:rsidRPr="006F0CEF">
        <w:rPr>
          <w:rFonts w:ascii="Times New Roman" w:hAnsi="Times New Roman" w:cs="Times New Roman"/>
          <w:color w:val="000000" w:themeColor="text1"/>
          <w:sz w:val="24"/>
          <w:szCs w:val="24"/>
        </w:rPr>
        <w:t>at the early timepoint in the</w:t>
      </w:r>
      <w:r w:rsidRPr="006F0CEF">
        <w:rPr>
          <w:rFonts w:ascii="Times New Roman" w:hAnsi="Times New Roman" w:cs="Times New Roman"/>
          <w:color w:val="000000" w:themeColor="text1"/>
          <w:sz w:val="24"/>
          <w:szCs w:val="24"/>
        </w:rPr>
        <w:t xml:space="preserve"> PEITC groups. </w:t>
      </w:r>
      <w:r w:rsidRPr="006F0CEF">
        <w:rPr>
          <w:rFonts w:ascii="Times New Roman" w:hAnsi="Times New Roman" w:cs="Times New Roman"/>
          <w:i/>
          <w:iCs/>
          <w:color w:val="000000" w:themeColor="text1"/>
          <w:sz w:val="24"/>
          <w:szCs w:val="24"/>
        </w:rPr>
        <w:t xml:space="preserve">Bacteroidetes </w:t>
      </w:r>
      <w:proofErr w:type="spellStart"/>
      <w:r w:rsidRPr="006F0CEF">
        <w:rPr>
          <w:rFonts w:ascii="Times New Roman" w:hAnsi="Times New Roman" w:cs="Times New Roman"/>
          <w:i/>
          <w:iCs/>
          <w:color w:val="000000" w:themeColor="text1"/>
          <w:sz w:val="24"/>
          <w:szCs w:val="24"/>
        </w:rPr>
        <w:t>Rikenella</w:t>
      </w:r>
      <w:proofErr w:type="spellEnd"/>
      <w:r w:rsidRPr="006F0CEF">
        <w:rPr>
          <w:rFonts w:ascii="Times New Roman" w:hAnsi="Times New Roman" w:cs="Times New Roman"/>
          <w:color w:val="000000" w:themeColor="text1"/>
          <w:sz w:val="24"/>
          <w:szCs w:val="24"/>
        </w:rPr>
        <w:t xml:space="preserve"> w</w:t>
      </w:r>
      <w:r w:rsidR="000E1AD2" w:rsidRPr="006F0CEF">
        <w:rPr>
          <w:rFonts w:ascii="Times New Roman" w:hAnsi="Times New Roman" w:cs="Times New Roman"/>
          <w:color w:val="000000" w:themeColor="text1"/>
          <w:sz w:val="24"/>
          <w:szCs w:val="24"/>
        </w:rPr>
        <w:t>as</w:t>
      </w:r>
      <w:r w:rsidRPr="006F0CEF">
        <w:rPr>
          <w:rFonts w:ascii="Times New Roman" w:hAnsi="Times New Roman" w:cs="Times New Roman"/>
          <w:color w:val="000000" w:themeColor="text1"/>
          <w:sz w:val="24"/>
          <w:szCs w:val="24"/>
        </w:rPr>
        <w:t xml:space="preserve"> also found significantly elevated in Nrf2 KO groups, </w:t>
      </w:r>
      <w:r w:rsidR="000E1AD2" w:rsidRPr="006F0CEF">
        <w:rPr>
          <w:rFonts w:ascii="Times New Roman" w:hAnsi="Times New Roman" w:cs="Times New Roman"/>
          <w:color w:val="000000" w:themeColor="text1"/>
          <w:sz w:val="24"/>
          <w:szCs w:val="24"/>
        </w:rPr>
        <w:t>suggesting that it</w:t>
      </w:r>
      <w:r w:rsidRPr="006F0CEF">
        <w:rPr>
          <w:rFonts w:ascii="Times New Roman" w:hAnsi="Times New Roman" w:cs="Times New Roman"/>
          <w:color w:val="000000" w:themeColor="text1"/>
          <w:sz w:val="24"/>
          <w:szCs w:val="24"/>
        </w:rPr>
        <w:t xml:space="preserve"> </w:t>
      </w:r>
      <w:r w:rsidR="000E1AD2" w:rsidRPr="006F0CEF">
        <w:rPr>
          <w:rFonts w:ascii="Times New Roman" w:hAnsi="Times New Roman" w:cs="Times New Roman"/>
          <w:color w:val="000000" w:themeColor="text1"/>
          <w:sz w:val="24"/>
          <w:szCs w:val="24"/>
        </w:rPr>
        <w:t xml:space="preserve">may </w:t>
      </w:r>
      <w:r w:rsidRPr="006F0CEF">
        <w:rPr>
          <w:rFonts w:ascii="Times New Roman" w:hAnsi="Times New Roman" w:cs="Times New Roman"/>
          <w:color w:val="000000" w:themeColor="text1"/>
          <w:sz w:val="24"/>
          <w:szCs w:val="24"/>
        </w:rPr>
        <w:t>c</w:t>
      </w:r>
      <w:r w:rsidR="00933427" w:rsidRPr="006F0CEF">
        <w:rPr>
          <w:rFonts w:ascii="Times New Roman" w:hAnsi="Times New Roman" w:cs="Times New Roman"/>
          <w:color w:val="000000" w:themeColor="text1"/>
          <w:sz w:val="24"/>
          <w:szCs w:val="24"/>
        </w:rPr>
        <w:t>orrelate with</w:t>
      </w:r>
      <w:r w:rsidR="000E1AD2"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gut diseases</w:t>
      </w:r>
      <w:r w:rsidR="0058250C" w:rsidRPr="006F0CEF">
        <w:rPr>
          <w:rFonts w:ascii="Times New Roman" w:hAnsi="Times New Roman" w:cs="Times New Roman"/>
          <w:color w:val="000000" w:themeColor="text1"/>
          <w:sz w:val="24"/>
          <w:szCs w:val="24"/>
        </w:rPr>
        <w:t xml:space="preserve"> </w:t>
      </w:r>
      <w:r w:rsidR="0058250C" w:rsidRPr="006F0CEF">
        <w:rPr>
          <w:rFonts w:ascii="Times New Roman" w:hAnsi="Times New Roman" w:cs="Times New Roman"/>
          <w:color w:val="000000" w:themeColor="text1"/>
          <w:sz w:val="24"/>
          <w:szCs w:val="24"/>
        </w:rPr>
        <w:fldChar w:fldCharType="begin">
          <w:fldData xml:space="preserve">PEVuZE5vdGU+PENpdGU+PEF1dGhvcj5Kb2huc29uPC9BdXRob3I+PFllYXI+MjAxNzwvWWVhcj48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</w:fldData>
        </w:fldChar>
      </w:r>
      <w:r w:rsidR="009A36A3">
        <w:rPr>
          <w:rFonts w:ascii="Times New Roman" w:hAnsi="Times New Roman" w:cs="Times New Roman"/>
          <w:color w:val="000000" w:themeColor="text1"/>
          <w:sz w:val="24"/>
          <w:szCs w:val="24"/>
        </w:rPr>
        <w:instrText xml:space="preserve"> ADDIN EN.CITE </w:instrText>
      </w:r>
      <w:r w:rsidR="009A36A3">
        <w:rPr>
          <w:rFonts w:ascii="Times New Roman" w:hAnsi="Times New Roman" w:cs="Times New Roman"/>
          <w:color w:val="000000" w:themeColor="text1"/>
          <w:sz w:val="24"/>
          <w:szCs w:val="24"/>
        </w:rPr>
        <w:fldChar w:fldCharType="begin">
          <w:fldData xml:space="preserve">PEVuZE5vdGU+PENpdGU+PEF1dGhvcj5Kb2huc29uPC9BdXRob3I+PFllYXI+MjAxNzwvWWVhcj48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</w:fldData>
        </w:fldChar>
      </w:r>
      <w:r w:rsidR="009A36A3">
        <w:rPr>
          <w:rFonts w:ascii="Times New Roman" w:hAnsi="Times New Roman" w:cs="Times New Roman"/>
          <w:color w:val="000000" w:themeColor="text1"/>
          <w:sz w:val="24"/>
          <w:szCs w:val="24"/>
        </w:rPr>
        <w:instrText xml:space="preserve"> ADDIN EN.CITE.DATA </w:instrText>
      </w:r>
      <w:r w:rsidR="009A36A3">
        <w:rPr>
          <w:rFonts w:ascii="Times New Roman" w:hAnsi="Times New Roman" w:cs="Times New Roman"/>
          <w:color w:val="000000" w:themeColor="text1"/>
          <w:sz w:val="24"/>
          <w:szCs w:val="24"/>
        </w:rPr>
      </w:r>
      <w:r w:rsidR="009A36A3">
        <w:rPr>
          <w:rFonts w:ascii="Times New Roman" w:hAnsi="Times New Roman" w:cs="Times New Roman"/>
          <w:color w:val="000000" w:themeColor="text1"/>
          <w:sz w:val="24"/>
          <w:szCs w:val="24"/>
        </w:rPr>
        <w:fldChar w:fldCharType="end"/>
      </w:r>
      <w:r w:rsidR="0058250C" w:rsidRPr="006F0CEF">
        <w:rPr>
          <w:rFonts w:ascii="Times New Roman" w:hAnsi="Times New Roman" w:cs="Times New Roman"/>
          <w:color w:val="000000" w:themeColor="text1"/>
          <w:sz w:val="24"/>
          <w:szCs w:val="24"/>
        </w:rPr>
      </w:r>
      <w:r w:rsidR="0058250C"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(73, 74, 75, 76)</w:t>
      </w:r>
      <w:r w:rsidR="0058250C"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Overall, genetic KO (mutation) ha</w:t>
      </w:r>
      <w:r w:rsidR="000E1AD2" w:rsidRPr="006F0CEF">
        <w:rPr>
          <w:rFonts w:ascii="Times New Roman" w:hAnsi="Times New Roman" w:cs="Times New Roman"/>
          <w:color w:val="000000" w:themeColor="text1"/>
          <w:sz w:val="24"/>
          <w:szCs w:val="24"/>
        </w:rPr>
        <w:t>s</w:t>
      </w:r>
      <w:r w:rsidRPr="006F0CEF">
        <w:rPr>
          <w:rFonts w:ascii="Times New Roman" w:hAnsi="Times New Roman" w:cs="Times New Roman"/>
          <w:color w:val="000000" w:themeColor="text1"/>
          <w:sz w:val="24"/>
          <w:szCs w:val="24"/>
        </w:rPr>
        <w:t xml:space="preserve"> a strong impact on the host microbiota profile over time and should be considered as </w:t>
      </w:r>
      <w:r w:rsidR="00933427" w:rsidRPr="006F0CEF">
        <w:rPr>
          <w:rFonts w:ascii="Times New Roman" w:hAnsi="Times New Roman" w:cs="Times New Roman"/>
          <w:color w:val="000000" w:themeColor="text1"/>
          <w:sz w:val="24"/>
          <w:szCs w:val="24"/>
        </w:rPr>
        <w:t>a</w:t>
      </w:r>
      <w:r w:rsidRPr="006F0CEF">
        <w:rPr>
          <w:rFonts w:ascii="Times New Roman" w:hAnsi="Times New Roman" w:cs="Times New Roman"/>
          <w:color w:val="000000" w:themeColor="text1"/>
          <w:sz w:val="24"/>
          <w:szCs w:val="24"/>
        </w:rPr>
        <w:t xml:space="preserve"> biomarker when developing probiotic or microbiota intervention therapy in </w:t>
      </w:r>
      <w:r w:rsidR="000E1AD2" w:rsidRPr="006F0CEF">
        <w:rPr>
          <w:rFonts w:ascii="Times New Roman" w:hAnsi="Times New Roman" w:cs="Times New Roman"/>
          <w:color w:val="000000" w:themeColor="text1"/>
          <w:sz w:val="24"/>
          <w:szCs w:val="24"/>
        </w:rPr>
        <w:t xml:space="preserve">the </w:t>
      </w:r>
      <w:r w:rsidRPr="006F0CEF">
        <w:rPr>
          <w:rFonts w:ascii="Times New Roman" w:hAnsi="Times New Roman" w:cs="Times New Roman"/>
          <w:color w:val="000000" w:themeColor="text1"/>
          <w:sz w:val="24"/>
          <w:szCs w:val="24"/>
        </w:rPr>
        <w:t>future.</w:t>
      </w:r>
    </w:p>
    <w:p w14:paraId="5D747067" w14:textId="4AF3B57A" w:rsidR="00A43D9D" w:rsidRPr="006F0CEF" w:rsidRDefault="0068652B" w:rsidP="0068652B">
      <w:pPr>
        <w:rPr>
          <w:rFonts w:ascii="Times New Roman" w:hAnsi="Times New Roman" w:cs="Times New Roman"/>
          <w:color w:val="000000" w:themeColor="text1"/>
          <w:sz w:val="24"/>
          <w:szCs w:val="24"/>
        </w:rPr>
      </w:pPr>
      <w:del w:id="843" w:author="Sargsyan, Davit [JRDUS]" w:date="2024-11-03T13:29:00Z">
        <w:r w:rsidRPr="006F0CEF" w:rsidDel="00A876AD">
          <w:rPr>
            <w:rFonts w:ascii="Times New Roman" w:hAnsi="Times New Roman" w:cs="Times New Roman"/>
            <w:color w:val="000000" w:themeColor="text1"/>
            <w:sz w:val="24"/>
            <w:szCs w:val="24"/>
          </w:rPr>
          <w:delText>In this study, we</w:delText>
        </w:r>
      </w:del>
      <w:ins w:id="844" w:author="Sargsyan, Davit [JRDUS]" w:date="2024-11-03T13:29:00Z">
        <w:r w:rsidR="00A876AD">
          <w:rPr>
            <w:rFonts w:ascii="Times New Roman" w:hAnsi="Times New Roman" w:cs="Times New Roman"/>
            <w:color w:val="000000" w:themeColor="text1"/>
            <w:sz w:val="24"/>
            <w:szCs w:val="24"/>
          </w:rPr>
          <w:t>Th</w:t>
        </w:r>
      </w:ins>
      <w:ins w:id="845" w:author="Sargsyan, Davit [JRDUS]" w:date="2024-11-03T13:30:00Z">
        <w:r w:rsidR="00A876AD">
          <w:rPr>
            <w:rFonts w:ascii="Times New Roman" w:hAnsi="Times New Roman" w:cs="Times New Roman"/>
            <w:color w:val="000000" w:themeColor="text1"/>
            <w:sz w:val="24"/>
            <w:szCs w:val="24"/>
          </w:rPr>
          <w:t>e current</w:t>
        </w:r>
      </w:ins>
      <w:ins w:id="846" w:author="Sargsyan, Davit [JRDUS]" w:date="2024-11-03T13:29:00Z">
        <w:r w:rsidR="00A876AD">
          <w:rPr>
            <w:rFonts w:ascii="Times New Roman" w:hAnsi="Times New Roman" w:cs="Times New Roman"/>
            <w:color w:val="000000" w:themeColor="text1"/>
            <w:sz w:val="24"/>
            <w:szCs w:val="24"/>
          </w:rPr>
          <w:t xml:space="preserve"> study</w:t>
        </w:r>
      </w:ins>
      <w:r w:rsidRPr="006F0CEF">
        <w:rPr>
          <w:rFonts w:ascii="Times New Roman" w:hAnsi="Times New Roman" w:cs="Times New Roman"/>
          <w:color w:val="000000" w:themeColor="text1"/>
          <w:sz w:val="24"/>
          <w:szCs w:val="24"/>
        </w:rPr>
        <w:t xml:space="preserve"> </w:t>
      </w:r>
      <w:del w:id="847" w:author="Sargsyan, Davit [JRDUS]" w:date="2024-11-03T13:30:00Z">
        <w:r w:rsidRPr="006F0CEF" w:rsidDel="00A876AD">
          <w:rPr>
            <w:rFonts w:ascii="Times New Roman" w:hAnsi="Times New Roman" w:cs="Times New Roman"/>
            <w:color w:val="000000" w:themeColor="text1"/>
            <w:sz w:val="24"/>
            <w:szCs w:val="24"/>
          </w:rPr>
          <w:delText xml:space="preserve">conclude </w:delText>
        </w:r>
      </w:del>
      <w:ins w:id="848" w:author="Sargsyan, Davit [JRDUS]" w:date="2024-11-03T13:30:00Z">
        <w:r w:rsidR="00A876AD">
          <w:rPr>
            <w:rFonts w:ascii="Times New Roman" w:hAnsi="Times New Roman" w:cs="Times New Roman"/>
            <w:color w:val="000000" w:themeColor="text1"/>
            <w:sz w:val="24"/>
            <w:szCs w:val="24"/>
          </w:rPr>
          <w:t>suggests</w:t>
        </w:r>
        <w:r w:rsidR="00A876AD" w:rsidRPr="006F0CEF">
          <w:rPr>
            <w:rFonts w:ascii="Times New Roman" w:hAnsi="Times New Roman" w:cs="Times New Roman"/>
            <w:color w:val="000000" w:themeColor="text1"/>
            <w:sz w:val="24"/>
            <w:szCs w:val="24"/>
          </w:rPr>
          <w:t xml:space="preserve"> </w:t>
        </w:r>
      </w:ins>
      <w:del w:id="849" w:author="Sargsyan, Davit [JRDUS]" w:date="2024-11-03T13:30:00Z">
        <w:r w:rsidRPr="006F0CEF" w:rsidDel="00A876AD">
          <w:rPr>
            <w:rFonts w:ascii="Times New Roman" w:hAnsi="Times New Roman" w:cs="Times New Roman"/>
            <w:color w:val="000000" w:themeColor="text1"/>
            <w:sz w:val="24"/>
            <w:szCs w:val="24"/>
          </w:rPr>
          <w:delText xml:space="preserve">that </w:delText>
        </w:r>
      </w:del>
      <w:ins w:id="850" w:author="Sargsyan, Davit [JRDUS]" w:date="2024-11-03T13:30:00Z">
        <w:r w:rsidR="00A876AD">
          <w:rPr>
            <w:rFonts w:ascii="Times New Roman" w:hAnsi="Times New Roman" w:cs="Times New Roman"/>
            <w:color w:val="000000" w:themeColor="text1"/>
            <w:sz w:val="24"/>
            <w:szCs w:val="24"/>
          </w:rPr>
          <w:t>a strong association of</w:t>
        </w:r>
        <w:r w:rsidR="00A876AD" w:rsidRPr="006F0CEF">
          <w:rPr>
            <w:rFonts w:ascii="Times New Roman" w:hAnsi="Times New Roman" w:cs="Times New Roman"/>
            <w:color w:val="000000" w:themeColor="text1"/>
            <w:sz w:val="24"/>
            <w:szCs w:val="24"/>
          </w:rPr>
          <w:t xml:space="preserve"> </w:t>
        </w:r>
      </w:ins>
      <w:r w:rsidRPr="006F0CEF">
        <w:rPr>
          <w:rFonts w:ascii="Times New Roman" w:hAnsi="Times New Roman" w:cs="Times New Roman"/>
          <w:color w:val="000000" w:themeColor="text1"/>
          <w:sz w:val="24"/>
          <w:szCs w:val="24"/>
        </w:rPr>
        <w:t xml:space="preserve">mice genotype </w:t>
      </w:r>
      <w:del w:id="851" w:author="Sargsyan, Davit [JRDUS]" w:date="2024-11-03T13:30:00Z">
        <w:r w:rsidRPr="006F0CEF" w:rsidDel="00A876AD">
          <w:rPr>
            <w:rFonts w:ascii="Times New Roman" w:hAnsi="Times New Roman" w:cs="Times New Roman"/>
            <w:color w:val="000000" w:themeColor="text1"/>
            <w:sz w:val="24"/>
            <w:szCs w:val="24"/>
          </w:rPr>
          <w:delText>is strongly</w:delText>
        </w:r>
        <w:r w:rsidR="008F5804" w:rsidRPr="006F0CEF" w:rsidDel="00A876AD">
          <w:rPr>
            <w:rFonts w:ascii="Times New Roman" w:hAnsi="Times New Roman" w:cs="Times New Roman"/>
            <w:color w:val="000000" w:themeColor="text1"/>
            <w:sz w:val="24"/>
            <w:szCs w:val="24"/>
          </w:rPr>
          <w:delText xml:space="preserve"> associated</w:delText>
        </w:r>
        <w:r w:rsidRPr="006F0CEF" w:rsidDel="00A876AD">
          <w:rPr>
            <w:rFonts w:ascii="Times New Roman" w:hAnsi="Times New Roman" w:cs="Times New Roman"/>
            <w:color w:val="000000" w:themeColor="text1"/>
            <w:sz w:val="24"/>
            <w:szCs w:val="24"/>
          </w:rPr>
          <w:delText xml:space="preserve"> </w:delText>
        </w:r>
      </w:del>
      <w:r w:rsidRPr="006F0CEF">
        <w:rPr>
          <w:rFonts w:ascii="Times New Roman" w:hAnsi="Times New Roman" w:cs="Times New Roman"/>
          <w:color w:val="000000" w:themeColor="text1"/>
          <w:sz w:val="24"/>
          <w:szCs w:val="24"/>
        </w:rPr>
        <w:t>with gut microbio</w:t>
      </w:r>
      <w:r w:rsidR="008F5804" w:rsidRPr="006F0CEF">
        <w:rPr>
          <w:rFonts w:ascii="Times New Roman" w:hAnsi="Times New Roman" w:cs="Times New Roman"/>
          <w:color w:val="000000" w:themeColor="text1"/>
          <w:sz w:val="24"/>
          <w:szCs w:val="24"/>
        </w:rPr>
        <w:t>me</w:t>
      </w:r>
      <w:r w:rsidRPr="006F0CEF">
        <w:rPr>
          <w:rFonts w:ascii="Times New Roman" w:hAnsi="Times New Roman" w:cs="Times New Roman"/>
          <w:color w:val="000000" w:themeColor="text1"/>
          <w:sz w:val="24"/>
          <w:szCs w:val="24"/>
        </w:rPr>
        <w:t xml:space="preserve"> </w:t>
      </w:r>
      <w:r w:rsidR="008F5804" w:rsidRPr="006F0CEF">
        <w:rPr>
          <w:rFonts w:ascii="Times New Roman" w:hAnsi="Times New Roman" w:cs="Times New Roman"/>
          <w:color w:val="000000" w:themeColor="text1"/>
          <w:sz w:val="24"/>
          <w:szCs w:val="24"/>
        </w:rPr>
        <w:t>richness</w:t>
      </w:r>
      <w:del w:id="852" w:author="Sargsyan, Davit [JRDUS]" w:date="2024-11-03T13:30:00Z">
        <w:r w:rsidR="008F5804" w:rsidRPr="006F0CEF" w:rsidDel="00A876AD">
          <w:rPr>
            <w:rFonts w:ascii="Times New Roman" w:hAnsi="Times New Roman" w:cs="Times New Roman"/>
            <w:color w:val="000000" w:themeColor="text1"/>
            <w:sz w:val="24"/>
            <w:szCs w:val="24"/>
          </w:rPr>
          <w:delText xml:space="preserve"> and </w:delText>
        </w:r>
      </w:del>
      <w:ins w:id="853" w:author="Sargsyan, Davit [JRDUS]" w:date="2024-11-03T13:30:00Z">
        <w:r w:rsidR="00A876AD">
          <w:rPr>
            <w:rFonts w:ascii="Times New Roman" w:hAnsi="Times New Roman" w:cs="Times New Roman"/>
            <w:color w:val="000000" w:themeColor="text1"/>
            <w:sz w:val="24"/>
            <w:szCs w:val="24"/>
          </w:rPr>
          <w:t xml:space="preserve">, </w:t>
        </w:r>
      </w:ins>
      <w:r w:rsidR="008F5804" w:rsidRPr="006F0CEF">
        <w:rPr>
          <w:rFonts w:ascii="Times New Roman" w:hAnsi="Times New Roman" w:cs="Times New Roman"/>
          <w:color w:val="000000" w:themeColor="text1"/>
          <w:sz w:val="24"/>
          <w:szCs w:val="24"/>
        </w:rPr>
        <w:t>diversity and composition</w:t>
      </w:r>
      <w:del w:id="854" w:author="Sargsyan, Davit [JRDUS]" w:date="2024-11-03T13:31:00Z">
        <w:r w:rsidR="008F5804" w:rsidRPr="006F0CEF" w:rsidDel="00A876AD">
          <w:rPr>
            <w:rFonts w:ascii="Times New Roman" w:hAnsi="Times New Roman" w:cs="Times New Roman"/>
            <w:color w:val="000000" w:themeColor="text1"/>
            <w:sz w:val="24"/>
            <w:szCs w:val="24"/>
          </w:rPr>
          <w:delText xml:space="preserve">al </w:delText>
        </w:r>
        <w:r w:rsidRPr="006F0CEF" w:rsidDel="00A876AD">
          <w:rPr>
            <w:rFonts w:ascii="Times New Roman" w:hAnsi="Times New Roman" w:cs="Times New Roman"/>
            <w:color w:val="000000" w:themeColor="text1"/>
            <w:sz w:val="24"/>
            <w:szCs w:val="24"/>
          </w:rPr>
          <w:delText>changes</w:delText>
        </w:r>
      </w:del>
      <w:r w:rsidRPr="006F0CEF">
        <w:rPr>
          <w:rFonts w:ascii="Times New Roman" w:hAnsi="Times New Roman" w:cs="Times New Roman"/>
          <w:color w:val="000000" w:themeColor="text1"/>
          <w:sz w:val="24"/>
          <w:szCs w:val="24"/>
        </w:rPr>
        <w:t xml:space="preserve">. However, </w:t>
      </w:r>
      <w:del w:id="855" w:author="Sargsyan, Davit [JRDUS]" w:date="2024-11-03T13:31:00Z">
        <w:r w:rsidR="008F5804" w:rsidRPr="006F0CEF" w:rsidDel="00A876AD">
          <w:rPr>
            <w:rFonts w:ascii="Times New Roman" w:hAnsi="Times New Roman" w:cs="Times New Roman"/>
            <w:color w:val="000000" w:themeColor="text1"/>
            <w:sz w:val="24"/>
            <w:szCs w:val="24"/>
          </w:rPr>
          <w:delText>many more factors contribute to difference</w:delText>
        </w:r>
      </w:del>
      <w:proofErr w:type="gramStart"/>
      <w:ins w:id="856" w:author="Sargsyan, Davit [JRDUS]" w:date="2024-11-03T13:31:00Z">
        <w:r w:rsidR="00A876AD">
          <w:rPr>
            <w:rFonts w:ascii="Times New Roman" w:hAnsi="Times New Roman" w:cs="Times New Roman"/>
            <w:color w:val="000000" w:themeColor="text1"/>
            <w:sz w:val="24"/>
            <w:szCs w:val="24"/>
          </w:rPr>
          <w:t>a number of</w:t>
        </w:r>
        <w:proofErr w:type="gramEnd"/>
        <w:r w:rsidR="00A876AD">
          <w:rPr>
            <w:rFonts w:ascii="Times New Roman" w:hAnsi="Times New Roman" w:cs="Times New Roman"/>
            <w:color w:val="000000" w:themeColor="text1"/>
            <w:sz w:val="24"/>
            <w:szCs w:val="24"/>
          </w:rPr>
          <w:t xml:space="preserve"> factors might have contributed to some of the observed variability</w:t>
        </w:r>
      </w:ins>
      <w:r w:rsidRPr="006F0CEF">
        <w:rPr>
          <w:rFonts w:ascii="Times New Roman" w:hAnsi="Times New Roman" w:cs="Times New Roman"/>
          <w:color w:val="000000" w:themeColor="text1"/>
          <w:sz w:val="24"/>
          <w:szCs w:val="24"/>
        </w:rPr>
        <w:t xml:space="preserve">. </w:t>
      </w:r>
      <w:ins w:id="857" w:author="Sargsyan, Davit [JRDUS]" w:date="2024-11-03T13:34:00Z">
        <w:r w:rsidR="00A876AD">
          <w:rPr>
            <w:rFonts w:ascii="Times New Roman" w:hAnsi="Times New Roman" w:cs="Times New Roman"/>
            <w:color w:val="000000" w:themeColor="text1"/>
            <w:sz w:val="24"/>
            <w:szCs w:val="24"/>
          </w:rPr>
          <w:t>In a mouse study</w:t>
        </w:r>
      </w:ins>
      <w:ins w:id="858" w:author="Sargsyan, Davit [JRDUS]" w:date="2024-11-03T13:32:00Z">
        <w:r w:rsidR="00A876AD">
          <w:rPr>
            <w:rFonts w:ascii="Times New Roman" w:hAnsi="Times New Roman" w:cs="Times New Roman"/>
            <w:color w:val="000000" w:themeColor="text1"/>
            <w:sz w:val="24"/>
            <w:szCs w:val="24"/>
          </w:rPr>
          <w:t xml:space="preserve">, </w:t>
        </w:r>
      </w:ins>
      <w:ins w:id="859" w:author="Sargsyan, Davit [JRDUS]" w:date="2024-11-03T13:35:00Z">
        <w:r w:rsidR="00A876AD">
          <w:rPr>
            <w:rFonts w:ascii="Times New Roman" w:hAnsi="Times New Roman" w:cs="Times New Roman"/>
            <w:color w:val="000000" w:themeColor="text1"/>
            <w:sz w:val="24"/>
            <w:szCs w:val="24"/>
          </w:rPr>
          <w:t xml:space="preserve">the </w:t>
        </w:r>
      </w:ins>
      <w:ins w:id="860" w:author="Sargsyan, Davit [JRDUS]" w:date="2024-11-03T13:32:00Z">
        <w:r w:rsidR="00A876AD">
          <w:rPr>
            <w:rFonts w:ascii="Times New Roman" w:hAnsi="Times New Roman" w:cs="Times New Roman"/>
            <w:color w:val="000000" w:themeColor="text1"/>
            <w:sz w:val="24"/>
            <w:szCs w:val="24"/>
          </w:rPr>
          <w:t>cage effect, i.e., housing arrangement of the animals</w:t>
        </w:r>
      </w:ins>
      <w:ins w:id="861" w:author="Sargsyan, Davit [JRDUS]" w:date="2024-11-03T13:33:00Z">
        <w:r w:rsidR="00A876AD">
          <w:rPr>
            <w:rFonts w:ascii="Times New Roman" w:hAnsi="Times New Roman" w:cs="Times New Roman"/>
            <w:color w:val="000000" w:themeColor="text1"/>
            <w:sz w:val="24"/>
            <w:szCs w:val="24"/>
          </w:rPr>
          <w:t xml:space="preserve">, </w:t>
        </w:r>
      </w:ins>
      <w:ins w:id="862" w:author="Sargsyan, Davit [JRDUS]" w:date="2024-11-03T13:35:00Z">
        <w:r w:rsidR="00A876AD">
          <w:rPr>
            <w:rFonts w:ascii="Times New Roman" w:hAnsi="Times New Roman" w:cs="Times New Roman"/>
            <w:color w:val="000000" w:themeColor="text1"/>
            <w:sz w:val="24"/>
            <w:szCs w:val="24"/>
          </w:rPr>
          <w:t>and</w:t>
        </w:r>
      </w:ins>
      <w:ins w:id="863" w:author="Sargsyan, Davit [JRDUS]" w:date="2024-11-03T13:33:00Z">
        <w:r w:rsidR="00A876AD">
          <w:rPr>
            <w:rFonts w:ascii="Times New Roman" w:hAnsi="Times New Roman" w:cs="Times New Roman"/>
            <w:color w:val="000000" w:themeColor="text1"/>
            <w:sz w:val="24"/>
            <w:szCs w:val="24"/>
          </w:rPr>
          <w:t xml:space="preserve"> individual mouse-to-mouse differences were </w:t>
        </w:r>
      </w:ins>
      <w:ins w:id="864" w:author="Sargsyan, Davit [JRDUS]" w:date="2024-11-03T13:35:00Z">
        <w:r w:rsidR="00A876AD">
          <w:rPr>
            <w:rFonts w:ascii="Times New Roman" w:hAnsi="Times New Roman" w:cs="Times New Roman"/>
            <w:color w:val="000000" w:themeColor="text1"/>
            <w:sz w:val="24"/>
            <w:szCs w:val="24"/>
          </w:rPr>
          <w:t>attributed</w:t>
        </w:r>
      </w:ins>
      <w:ins w:id="865" w:author="Sargsyan, Davit [JRDUS]" w:date="2024-11-03T13:34:00Z">
        <w:r w:rsidR="00A876AD">
          <w:rPr>
            <w:rFonts w:ascii="Times New Roman" w:hAnsi="Times New Roman" w:cs="Times New Roman"/>
            <w:color w:val="000000" w:themeColor="text1"/>
            <w:sz w:val="24"/>
            <w:szCs w:val="24"/>
          </w:rPr>
          <w:t xml:space="preserve"> to explain </w:t>
        </w:r>
      </w:ins>
      <w:del w:id="866" w:author="Sargsyan, Davit [JRDUS]" w:date="2024-11-03T13:33:00Z">
        <w:r w:rsidRPr="006F0CEF" w:rsidDel="00A876AD">
          <w:rPr>
            <w:rFonts w:ascii="Times New Roman" w:hAnsi="Times New Roman" w:cs="Times New Roman"/>
            <w:color w:val="000000" w:themeColor="text1"/>
            <w:sz w:val="24"/>
            <w:szCs w:val="24"/>
          </w:rPr>
          <w:delText xml:space="preserve">Research has demonstrated that cage and internal individual </w:delText>
        </w:r>
      </w:del>
      <w:del w:id="867" w:author="Sargsyan, Davit [JRDUS]" w:date="2024-11-03T13:34:00Z">
        <w:r w:rsidRPr="006F0CEF" w:rsidDel="00A876AD">
          <w:rPr>
            <w:rFonts w:ascii="Times New Roman" w:hAnsi="Times New Roman" w:cs="Times New Roman"/>
            <w:color w:val="000000" w:themeColor="text1"/>
            <w:sz w:val="24"/>
            <w:szCs w:val="24"/>
          </w:rPr>
          <w:delText>effects are contributing</w:delText>
        </w:r>
      </w:del>
      <w:r w:rsidRPr="006F0CEF">
        <w:rPr>
          <w:rFonts w:ascii="Times New Roman" w:hAnsi="Times New Roman" w:cs="Times New Roman"/>
          <w:color w:val="000000" w:themeColor="text1"/>
          <w:sz w:val="24"/>
          <w:szCs w:val="24"/>
        </w:rPr>
        <w:t xml:space="preserve"> up to 32% and 46% of gut </w:t>
      </w:r>
      <w:del w:id="868" w:author="Sargsyan, Davit [JRDUS]" w:date="2024-11-03T13:35:00Z">
        <w:r w:rsidRPr="006F0CEF" w:rsidDel="00A876AD">
          <w:rPr>
            <w:rFonts w:ascii="Times New Roman" w:hAnsi="Times New Roman" w:cs="Times New Roman"/>
            <w:color w:val="000000" w:themeColor="text1"/>
            <w:sz w:val="24"/>
            <w:szCs w:val="24"/>
          </w:rPr>
          <w:delText xml:space="preserve">microbiota </w:delText>
        </w:r>
      </w:del>
      <w:ins w:id="869" w:author="Sargsyan, Davit [JRDUS]" w:date="2024-11-03T13:35:00Z">
        <w:r w:rsidR="00A876AD">
          <w:rPr>
            <w:rFonts w:ascii="Times New Roman" w:hAnsi="Times New Roman" w:cs="Times New Roman"/>
            <w:color w:val="000000" w:themeColor="text1"/>
            <w:sz w:val="24"/>
            <w:szCs w:val="24"/>
          </w:rPr>
          <w:t>microbiome</w:t>
        </w:r>
        <w:r w:rsidR="00A876AD" w:rsidRPr="006F0CEF">
          <w:rPr>
            <w:rFonts w:ascii="Times New Roman" w:hAnsi="Times New Roman" w:cs="Times New Roman"/>
            <w:color w:val="000000" w:themeColor="text1"/>
            <w:sz w:val="24"/>
            <w:szCs w:val="24"/>
          </w:rPr>
          <w:t xml:space="preserve"> </w:t>
        </w:r>
        <w:r w:rsidR="00A876AD">
          <w:rPr>
            <w:rFonts w:ascii="Times New Roman" w:hAnsi="Times New Roman" w:cs="Times New Roman"/>
            <w:color w:val="000000" w:themeColor="text1"/>
            <w:sz w:val="24"/>
            <w:szCs w:val="24"/>
          </w:rPr>
          <w:t xml:space="preserve">composition </w:t>
        </w:r>
      </w:ins>
      <w:r w:rsidR="00A65E62" w:rsidRPr="006F0CEF">
        <w:rPr>
          <w:rFonts w:ascii="Times New Roman" w:hAnsi="Times New Roman" w:cs="Times New Roman"/>
          <w:color w:val="000000" w:themeColor="text1"/>
          <w:sz w:val="24"/>
          <w:szCs w:val="24"/>
        </w:rPr>
        <w:t>variability, respectively</w:t>
      </w:r>
      <w:r w:rsidRPr="006F0CEF">
        <w:rPr>
          <w:rFonts w:ascii="Times New Roman" w:hAnsi="Times New Roman" w:cs="Times New Roman"/>
          <w:color w:val="000000" w:themeColor="text1"/>
          <w:sz w:val="24"/>
          <w:szCs w:val="24"/>
        </w:rPr>
        <w:t xml:space="preserve"> </w:t>
      </w:r>
      <w:r w:rsidR="00085587" w:rsidRPr="006F0CEF">
        <w:rPr>
          <w:rFonts w:ascii="Times New Roman" w:hAnsi="Times New Roman" w:cs="Times New Roman"/>
          <w:color w:val="000000" w:themeColor="text1"/>
          <w:sz w:val="24"/>
          <w:szCs w:val="24"/>
        </w:rPr>
        <w:fldChar w:fldCharType="begin"/>
      </w:r>
      <w:r w:rsidR="009A36A3">
        <w:rPr>
          <w:rFonts w:ascii="Times New Roman" w:hAnsi="Times New Roman" w:cs="Times New Roman"/>
          <w:color w:val="000000" w:themeColor="text1"/>
          <w:sz w:val="24"/>
          <w:szCs w:val="24"/>
        </w:rPr>
        <w:instrText xml:space="preserve"> ADDIN EN.CITE &lt;EndNote&gt;&lt;Cite&gt;&lt;Author&gt;Hildebrand&lt;/Author&gt;&lt;Year&gt;2013&lt;/Year&gt;&lt;RecNum&gt;254&lt;/RecNum&gt;&lt;DisplayText&gt;(77)&lt;/DisplayText&gt;&lt;record&gt;&lt;rec-number&gt;254&lt;/rec-number&gt;&lt;foreign-keys&gt;&lt;key app="EN" db-id="9swx20s26fz5zoedxf2xatw7t0x5f2rspet9" timestamp="1674511025"&gt;254&lt;/key&gt;&lt;/foreign-keys&gt;&lt;ref-type name="Journal Article"&gt;17&lt;/ref-type&gt;&lt;contributors&gt;&lt;authors&gt;&lt;author&gt;Hildebrand, F.&lt;/author&gt;&lt;author&gt;Nguyen, T. L.&lt;/author&gt;&lt;author&gt;Brinkman, B.&lt;/author&gt;&lt;author&gt;Yunta, R. G.&lt;/author&gt;&lt;author&gt;Cauwe, B.&lt;/author&gt;&lt;author&gt;Vandenabeele, P.&lt;/author&gt;&lt;author&gt;Liston, A.&lt;/author&gt;&lt;author&gt;Raes, J.&lt;/author&gt;&lt;/authors&gt;&lt;/contributors&gt;&lt;titles&gt;&lt;title&gt;Inflammation-associated enterotypes, host genotype, cage and inter-individual effects drive gut microbiota variation in common laboratory mice&lt;/title&gt;&lt;secondary-title&gt;Genome Biol&lt;/secondary-title&gt;&lt;/titles&gt;&lt;periodical&gt;&lt;full-title&gt;Genome Biol&lt;/full-title&gt;&lt;/periodical&gt;&lt;pages&gt;R4&lt;/pages&gt;&lt;volume&gt;14&lt;/volume&gt;&lt;number&gt;1&lt;/number&gt;&lt;edition&gt;2013/01/26&lt;/edition&gt;&lt;keywords&gt;&lt;keyword&gt;Animals&lt;/keyword&gt;&lt;keyword&gt;Female&lt;/keyword&gt;&lt;keyword&gt;*Genetic Variation&lt;/keyword&gt;&lt;keyword&gt;*Genotype&lt;/keyword&gt;&lt;keyword&gt;Helicobacter/isolation &amp;amp; purification&lt;/keyword&gt;&lt;keyword&gt;Inflammation/genetics/microbiology&lt;/keyword&gt;&lt;keyword&gt;Intestinal Mucosa/metabolism&lt;/keyword&gt;&lt;keyword&gt;Intestines/microbiology&lt;/keyword&gt;&lt;keyword&gt;Leukocyte L1 Antigen Complex/genetics/metabolism&lt;/keyword&gt;&lt;keyword&gt;Male&lt;/keyword&gt;&lt;keyword&gt;Mice&lt;/keyword&gt;&lt;keyword&gt;Mice, Inbred Strains/genetics/*microbiology&lt;/keyword&gt;&lt;keyword&gt;*Microbiota&lt;/keyword&gt;&lt;keyword&gt;RNA, Ribosomal, 16S/genetics&lt;/keyword&gt;&lt;keyword&gt;Species Specificity&lt;/keyword&gt;&lt;/keywords&gt;&lt;dates&gt;&lt;year&gt;2013&lt;/year&gt;&lt;pub-dates&gt;&lt;date&gt;Jan 24&lt;/date&gt;&lt;/pub-dates&gt;&lt;/dates&gt;&lt;isbn&gt;1474-760X (Electronic)&amp;#xD;1474-7596 (Linking)&lt;/isbn&gt;&lt;accession-num&gt;23347395&lt;/accession-num&gt;&lt;urls&gt;&lt;related-urls&gt;&lt;url&gt;https://www.ncbi.nlm.nih.gov/pubmed/23347395&lt;/url&gt;&lt;/related-urls&gt;&lt;/urls&gt;&lt;custom2&gt;PMC4053703&lt;/custom2&gt;&lt;electronic-resource-num&gt;10.1186/gb-2013-14-1-r4&lt;/electronic-resource-num&gt;&lt;/record&gt;&lt;/Cite&gt;&lt;/EndNote&gt;</w:instrText>
      </w:r>
      <w:r w:rsidR="00085587"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(77)</w:t>
      </w:r>
      <w:r w:rsidR="00085587"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w:t>
      </w:r>
      <w:del w:id="870" w:author="Sargsyan, Davit [JRDUS]" w:date="2024-11-03T13:36:00Z">
        <w:r w:rsidRPr="006F0CEF" w:rsidDel="00492C61">
          <w:rPr>
            <w:rFonts w:ascii="Times New Roman" w:hAnsi="Times New Roman" w:cs="Times New Roman"/>
            <w:color w:val="000000" w:themeColor="text1"/>
            <w:sz w:val="24"/>
            <w:szCs w:val="24"/>
          </w:rPr>
          <w:delText xml:space="preserve">Several methods are used to eliminate the background </w:delText>
        </w:r>
        <w:r w:rsidR="00A65E62" w:rsidRPr="006F0CEF" w:rsidDel="00492C61">
          <w:rPr>
            <w:rFonts w:ascii="Times New Roman" w:hAnsi="Times New Roman" w:cs="Times New Roman"/>
            <w:color w:val="000000" w:themeColor="text1"/>
            <w:sz w:val="24"/>
            <w:szCs w:val="24"/>
          </w:rPr>
          <w:delText>noise</w:delText>
        </w:r>
        <w:r w:rsidRPr="006F0CEF" w:rsidDel="00492C61">
          <w:rPr>
            <w:rFonts w:ascii="Times New Roman" w:hAnsi="Times New Roman" w:cs="Times New Roman"/>
            <w:color w:val="000000" w:themeColor="text1"/>
            <w:sz w:val="24"/>
            <w:szCs w:val="24"/>
          </w:rPr>
          <w:delText xml:space="preserve"> </w:delText>
        </w:r>
        <w:r w:rsidR="002532B2" w:rsidRPr="006F0CEF" w:rsidDel="00492C61">
          <w:rPr>
            <w:rFonts w:ascii="Times New Roman" w:hAnsi="Times New Roman" w:cs="Times New Roman"/>
            <w:color w:val="000000" w:themeColor="text1"/>
            <w:sz w:val="24"/>
            <w:szCs w:val="24"/>
          </w:rPr>
          <w:delText>that</w:delText>
        </w:r>
      </w:del>
      <w:ins w:id="871" w:author="Sargsyan, Davit [JRDUS]" w:date="2024-11-03T13:36:00Z">
        <w:r w:rsidR="00492C61">
          <w:rPr>
            <w:rFonts w:ascii="Times New Roman" w:hAnsi="Times New Roman" w:cs="Times New Roman"/>
            <w:color w:val="000000" w:themeColor="text1"/>
            <w:sz w:val="24"/>
            <w:szCs w:val="24"/>
          </w:rPr>
          <w:t>Possible ways to reduce the background noise in these studies</w:t>
        </w:r>
      </w:ins>
      <w:ins w:id="872" w:author="Sargsyan, Davit [JRDUS]" w:date="2024-11-03T13:37:00Z">
        <w:r w:rsidR="00492C61">
          <w:rPr>
            <w:rFonts w:ascii="Times New Roman" w:hAnsi="Times New Roman" w:cs="Times New Roman"/>
            <w:color w:val="000000" w:themeColor="text1"/>
            <w:sz w:val="24"/>
            <w:szCs w:val="24"/>
          </w:rPr>
          <w:t xml:space="preserve"> </w:t>
        </w:r>
      </w:ins>
      <w:ins w:id="873" w:author="Sargsyan, Davit [JRDUS]" w:date="2024-11-03T13:38:00Z">
        <w:r w:rsidR="00492C61">
          <w:rPr>
            <w:rFonts w:ascii="Times New Roman" w:hAnsi="Times New Roman" w:cs="Times New Roman"/>
            <w:color w:val="000000" w:themeColor="text1"/>
            <w:sz w:val="24"/>
            <w:szCs w:val="24"/>
          </w:rPr>
          <w:t xml:space="preserve">include </w:t>
        </w:r>
      </w:ins>
      <w:ins w:id="874" w:author="Sargsyan, Davit [JRDUS]" w:date="2024-11-03T13:37:00Z">
        <w:r w:rsidR="00492C61">
          <w:rPr>
            <w:rFonts w:ascii="Times New Roman" w:hAnsi="Times New Roman" w:cs="Times New Roman"/>
            <w:color w:val="000000" w:themeColor="text1"/>
            <w:sz w:val="24"/>
            <w:szCs w:val="24"/>
          </w:rPr>
          <w:t xml:space="preserve">equalizing the </w:t>
        </w:r>
      </w:ins>
      <w:ins w:id="875" w:author="Sargsyan, Davit [JRDUS]" w:date="2024-11-03T13:38:00Z">
        <w:r w:rsidR="00492C61">
          <w:rPr>
            <w:rFonts w:ascii="Times New Roman" w:hAnsi="Times New Roman" w:cs="Times New Roman"/>
            <w:color w:val="000000" w:themeColor="text1"/>
            <w:sz w:val="24"/>
            <w:szCs w:val="24"/>
          </w:rPr>
          <w:t xml:space="preserve">microbiomes at </w:t>
        </w:r>
      </w:ins>
      <w:ins w:id="876" w:author="Sargsyan, Davit [JRDUS]" w:date="2024-11-03T13:37:00Z">
        <w:r w:rsidR="00492C61">
          <w:rPr>
            <w:rFonts w:ascii="Times New Roman" w:hAnsi="Times New Roman" w:cs="Times New Roman"/>
            <w:color w:val="000000" w:themeColor="text1"/>
            <w:sz w:val="24"/>
            <w:szCs w:val="24"/>
          </w:rPr>
          <w:t>baseline by</w:t>
        </w:r>
      </w:ins>
      <w:del w:id="877" w:author="Sargsyan, Davit [JRDUS]" w:date="2024-11-03T13:38:00Z">
        <w:r w:rsidR="002532B2" w:rsidRPr="006F0CEF" w:rsidDel="00492C61">
          <w:rPr>
            <w:rFonts w:ascii="Times New Roman" w:hAnsi="Times New Roman" w:cs="Times New Roman"/>
            <w:color w:val="000000" w:themeColor="text1"/>
            <w:sz w:val="24"/>
            <w:szCs w:val="24"/>
          </w:rPr>
          <w:delText xml:space="preserve"> include</w:delText>
        </w:r>
      </w:del>
      <w:r w:rsidR="00A65E62" w:rsidRPr="006F0CEF">
        <w:rPr>
          <w:rFonts w:ascii="Times New Roman" w:hAnsi="Times New Roman" w:cs="Times New Roman"/>
          <w:color w:val="000000" w:themeColor="text1"/>
          <w:sz w:val="24"/>
          <w:szCs w:val="24"/>
        </w:rPr>
        <w:t xml:space="preserve"> </w:t>
      </w:r>
      <w:r w:rsidR="002532B2" w:rsidRPr="006F0CEF">
        <w:rPr>
          <w:rFonts w:ascii="Times New Roman" w:hAnsi="Times New Roman" w:cs="Times New Roman"/>
          <w:color w:val="000000" w:themeColor="text1"/>
          <w:sz w:val="24"/>
          <w:szCs w:val="24"/>
        </w:rPr>
        <w:t xml:space="preserve">feeding the animals with a </w:t>
      </w:r>
      <w:r w:rsidRPr="006F0CEF">
        <w:rPr>
          <w:rFonts w:ascii="Times New Roman" w:hAnsi="Times New Roman" w:cs="Times New Roman"/>
          <w:color w:val="000000" w:themeColor="text1"/>
          <w:sz w:val="24"/>
          <w:szCs w:val="24"/>
        </w:rPr>
        <w:t xml:space="preserve">control diet </w:t>
      </w:r>
      <w:r w:rsidR="002532B2" w:rsidRPr="006F0CEF">
        <w:rPr>
          <w:rFonts w:ascii="Times New Roman" w:hAnsi="Times New Roman" w:cs="Times New Roman"/>
          <w:color w:val="000000" w:themeColor="text1"/>
          <w:sz w:val="24"/>
          <w:szCs w:val="24"/>
        </w:rPr>
        <w:t>for several weeks</w:t>
      </w:r>
      <w:del w:id="878" w:author="Sargsyan, Davit [JRDUS]" w:date="2024-11-03T13:38:00Z">
        <w:r w:rsidR="002532B2" w:rsidRPr="006F0CEF" w:rsidDel="00492C61">
          <w:rPr>
            <w:rFonts w:ascii="Times New Roman" w:hAnsi="Times New Roman" w:cs="Times New Roman"/>
            <w:color w:val="000000" w:themeColor="text1"/>
            <w:sz w:val="24"/>
            <w:szCs w:val="24"/>
          </w:rPr>
          <w:delText xml:space="preserve"> </w:delText>
        </w:r>
        <w:r w:rsidRPr="006F0CEF" w:rsidDel="00492C61">
          <w:rPr>
            <w:rFonts w:ascii="Times New Roman" w:hAnsi="Times New Roman" w:cs="Times New Roman"/>
            <w:color w:val="000000" w:themeColor="text1"/>
            <w:sz w:val="24"/>
            <w:szCs w:val="24"/>
          </w:rPr>
          <w:delText xml:space="preserve">to </w:delText>
        </w:r>
        <w:r w:rsidR="002532B2" w:rsidRPr="006F0CEF" w:rsidDel="00492C61">
          <w:rPr>
            <w:rFonts w:ascii="Times New Roman" w:hAnsi="Times New Roman" w:cs="Times New Roman"/>
            <w:color w:val="000000" w:themeColor="text1"/>
            <w:sz w:val="24"/>
            <w:szCs w:val="24"/>
          </w:rPr>
          <w:delText>equalize microbiomes at</w:delText>
        </w:r>
        <w:r w:rsidRPr="006F0CEF" w:rsidDel="00492C61">
          <w:rPr>
            <w:rFonts w:ascii="Times New Roman" w:hAnsi="Times New Roman" w:cs="Times New Roman"/>
            <w:color w:val="000000" w:themeColor="text1"/>
            <w:sz w:val="24"/>
            <w:szCs w:val="24"/>
          </w:rPr>
          <w:delText xml:space="preserve"> </w:delText>
        </w:r>
        <w:r w:rsidR="002532B2" w:rsidRPr="006F0CEF" w:rsidDel="00492C61">
          <w:rPr>
            <w:rFonts w:ascii="Times New Roman" w:hAnsi="Times New Roman" w:cs="Times New Roman"/>
            <w:color w:val="000000" w:themeColor="text1"/>
            <w:sz w:val="24"/>
            <w:szCs w:val="24"/>
          </w:rPr>
          <w:delText>baseline</w:delText>
        </w:r>
      </w:del>
      <w:r w:rsidR="002532B2" w:rsidRPr="006F0CEF">
        <w:rPr>
          <w:rFonts w:ascii="Times New Roman" w:hAnsi="Times New Roman" w:cs="Times New Roman"/>
          <w:color w:val="000000" w:themeColor="text1"/>
          <w:sz w:val="24"/>
          <w:szCs w:val="24"/>
        </w:rPr>
        <w:t xml:space="preserve"> or</w:t>
      </w:r>
      <w:r w:rsidRPr="006F0CEF">
        <w:rPr>
          <w:rFonts w:ascii="Times New Roman" w:hAnsi="Times New Roman" w:cs="Times New Roman"/>
          <w:color w:val="000000" w:themeColor="text1"/>
          <w:sz w:val="24"/>
          <w:szCs w:val="24"/>
        </w:rPr>
        <w:t xml:space="preserve"> </w:t>
      </w:r>
      <w:r w:rsidR="002532B2" w:rsidRPr="006F0CEF">
        <w:rPr>
          <w:rFonts w:ascii="Times New Roman" w:hAnsi="Times New Roman" w:cs="Times New Roman"/>
          <w:color w:val="000000" w:themeColor="text1"/>
          <w:sz w:val="24"/>
          <w:szCs w:val="24"/>
        </w:rPr>
        <w:t>using</w:t>
      </w:r>
      <w:r w:rsidRPr="006F0CEF">
        <w:rPr>
          <w:rFonts w:ascii="Times New Roman" w:hAnsi="Times New Roman" w:cs="Times New Roman"/>
          <w:color w:val="000000" w:themeColor="text1"/>
          <w:sz w:val="24"/>
          <w:szCs w:val="24"/>
        </w:rPr>
        <w:t xml:space="preserve"> gnotobiotic (germ-free) mice </w:t>
      </w:r>
      <w:r w:rsidR="002532B2" w:rsidRPr="006F0CEF">
        <w:rPr>
          <w:rFonts w:ascii="Times New Roman" w:hAnsi="Times New Roman" w:cs="Times New Roman"/>
          <w:color w:val="000000" w:themeColor="text1"/>
          <w:sz w:val="24"/>
          <w:szCs w:val="24"/>
        </w:rPr>
        <w:t>implanted with homogenized fecal samples</w:t>
      </w:r>
      <w:r w:rsidRPr="006F0CEF">
        <w:rPr>
          <w:rFonts w:ascii="Times New Roman" w:hAnsi="Times New Roman" w:cs="Times New Roman"/>
          <w:color w:val="000000" w:themeColor="text1"/>
          <w:sz w:val="24"/>
          <w:szCs w:val="24"/>
        </w:rPr>
        <w:t xml:space="preserve"> </w:t>
      </w:r>
      <w:r w:rsidR="00085587" w:rsidRPr="006F0CEF">
        <w:rPr>
          <w:rFonts w:ascii="Times New Roman" w:hAnsi="Times New Roman" w:cs="Times New Roman"/>
          <w:color w:val="000000" w:themeColor="text1"/>
          <w:sz w:val="24"/>
          <w:szCs w:val="24"/>
        </w:rPr>
        <w:fldChar w:fldCharType="begin">
          <w:fldData xml:space="preserve">PEVuZE5vdGU+PENpdGU+PEF1dGhvcj5Sb29wY2hhbmQ8L0F1dGhvcj48WWVhcj4yMDE1PC9ZZWFy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</w:fldData>
        </w:fldChar>
      </w:r>
      <w:r w:rsidR="009A36A3">
        <w:rPr>
          <w:rFonts w:ascii="Times New Roman" w:hAnsi="Times New Roman" w:cs="Times New Roman"/>
          <w:color w:val="000000" w:themeColor="text1"/>
          <w:sz w:val="24"/>
          <w:szCs w:val="24"/>
        </w:rPr>
        <w:instrText xml:space="preserve"> ADDIN EN.CITE </w:instrText>
      </w:r>
      <w:r w:rsidR="009A36A3">
        <w:rPr>
          <w:rFonts w:ascii="Times New Roman" w:hAnsi="Times New Roman" w:cs="Times New Roman"/>
          <w:color w:val="000000" w:themeColor="text1"/>
          <w:sz w:val="24"/>
          <w:szCs w:val="24"/>
        </w:rPr>
        <w:fldChar w:fldCharType="begin">
          <w:fldData xml:space="preserve">PEVuZE5vdGU+PENpdGU+PEF1dGhvcj5Sb29wY2hhbmQ8L0F1dGhvcj48WWVhcj4yMDE1PC9ZZWFy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</w:fldData>
        </w:fldChar>
      </w:r>
      <w:r w:rsidR="009A36A3">
        <w:rPr>
          <w:rFonts w:ascii="Times New Roman" w:hAnsi="Times New Roman" w:cs="Times New Roman"/>
          <w:color w:val="000000" w:themeColor="text1"/>
          <w:sz w:val="24"/>
          <w:szCs w:val="24"/>
        </w:rPr>
        <w:instrText xml:space="preserve"> ADDIN EN.CITE.DATA </w:instrText>
      </w:r>
      <w:r w:rsidR="009A36A3">
        <w:rPr>
          <w:rFonts w:ascii="Times New Roman" w:hAnsi="Times New Roman" w:cs="Times New Roman"/>
          <w:color w:val="000000" w:themeColor="text1"/>
          <w:sz w:val="24"/>
          <w:szCs w:val="24"/>
        </w:rPr>
      </w:r>
      <w:r w:rsidR="009A36A3">
        <w:rPr>
          <w:rFonts w:ascii="Times New Roman" w:hAnsi="Times New Roman" w:cs="Times New Roman"/>
          <w:color w:val="000000" w:themeColor="text1"/>
          <w:sz w:val="24"/>
          <w:szCs w:val="24"/>
        </w:rPr>
        <w:fldChar w:fldCharType="end"/>
      </w:r>
      <w:r w:rsidR="00085587" w:rsidRPr="006F0CEF">
        <w:rPr>
          <w:rFonts w:ascii="Times New Roman" w:hAnsi="Times New Roman" w:cs="Times New Roman"/>
          <w:color w:val="000000" w:themeColor="text1"/>
          <w:sz w:val="24"/>
          <w:szCs w:val="24"/>
        </w:rPr>
      </w:r>
      <w:r w:rsidR="00085587"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(78, 79, 80)</w:t>
      </w:r>
      <w:r w:rsidR="00085587"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w:t>
      </w:r>
      <w:ins w:id="879" w:author="Sargsyan, Davit [JRDUS]" w:date="2024-11-03T13:39:00Z">
        <w:r w:rsidR="00492C61">
          <w:rPr>
            <w:rFonts w:ascii="Times New Roman" w:hAnsi="Times New Roman" w:cs="Times New Roman"/>
            <w:color w:val="000000" w:themeColor="text1"/>
            <w:sz w:val="24"/>
            <w:szCs w:val="24"/>
          </w:rPr>
          <w:t>We employed the former approach in this study but the amount of variability at the baseline was still note</w:t>
        </w:r>
      </w:ins>
      <w:ins w:id="880" w:author="Sargsyan, Davit [JRDUS]" w:date="2024-11-03T13:40:00Z">
        <w:r w:rsidR="00492C61">
          <w:rPr>
            <w:rFonts w:ascii="Times New Roman" w:hAnsi="Times New Roman" w:cs="Times New Roman"/>
            <w:color w:val="000000" w:themeColor="text1"/>
            <w:sz w:val="24"/>
            <w:szCs w:val="24"/>
          </w:rPr>
          <w:t xml:space="preserve">worthy. </w:t>
        </w:r>
      </w:ins>
      <w:del w:id="881" w:author="Sargsyan, Davit [JRDUS]" w:date="2024-11-03T13:39:00Z">
        <w:r w:rsidR="002532B2" w:rsidRPr="006F0CEF" w:rsidDel="00492C61">
          <w:rPr>
            <w:rFonts w:ascii="Times New Roman" w:hAnsi="Times New Roman" w:cs="Times New Roman"/>
            <w:color w:val="000000" w:themeColor="text1"/>
            <w:sz w:val="24"/>
            <w:szCs w:val="24"/>
          </w:rPr>
          <w:delText>In this study, we employed the former, but</w:delText>
        </w:r>
      </w:del>
      <w:r w:rsidR="002532B2" w:rsidRPr="006F0CEF">
        <w:rPr>
          <w:rFonts w:ascii="Times New Roman" w:hAnsi="Times New Roman" w:cs="Times New Roman"/>
          <w:color w:val="000000" w:themeColor="text1"/>
          <w:sz w:val="24"/>
          <w:szCs w:val="24"/>
        </w:rPr>
        <w:t xml:space="preserve"> </w:t>
      </w:r>
      <w:del w:id="882" w:author="Sargsyan, Davit [JRDUS]" w:date="2024-11-03T13:38:00Z">
        <w:r w:rsidR="002532B2" w:rsidRPr="006F0CEF" w:rsidDel="00492C61">
          <w:rPr>
            <w:rFonts w:ascii="Times New Roman" w:hAnsi="Times New Roman" w:cs="Times New Roman"/>
            <w:color w:val="000000" w:themeColor="text1"/>
            <w:sz w:val="24"/>
            <w:szCs w:val="24"/>
          </w:rPr>
          <w:delText>it still produced moderate level of variability at the baseline</w:delText>
        </w:r>
      </w:del>
      <w:r w:rsidR="002532B2" w:rsidRPr="006F0CEF">
        <w:rPr>
          <w:rFonts w:ascii="Times New Roman" w:hAnsi="Times New Roman" w:cs="Times New Roman"/>
          <w:color w:val="000000" w:themeColor="text1"/>
          <w:sz w:val="24"/>
          <w:szCs w:val="24"/>
        </w:rPr>
        <w:t xml:space="preserve">. </w:t>
      </w:r>
      <w:del w:id="883" w:author="Sargsyan, Davit [JRDUS]" w:date="2024-11-03T13:40:00Z">
        <w:r w:rsidR="002532B2" w:rsidRPr="006F0CEF" w:rsidDel="00492C61">
          <w:rPr>
            <w:rFonts w:ascii="Times New Roman" w:hAnsi="Times New Roman" w:cs="Times New Roman"/>
            <w:color w:val="000000" w:themeColor="text1"/>
            <w:sz w:val="24"/>
            <w:szCs w:val="24"/>
          </w:rPr>
          <w:delText>However, g</w:delText>
        </w:r>
      </w:del>
      <w:ins w:id="884" w:author="Sargsyan, Davit [JRDUS]" w:date="2024-11-03T13:40:00Z">
        <w:r w:rsidR="00492C61">
          <w:rPr>
            <w:rFonts w:ascii="Times New Roman" w:hAnsi="Times New Roman" w:cs="Times New Roman"/>
            <w:color w:val="000000" w:themeColor="text1"/>
            <w:sz w:val="24"/>
            <w:szCs w:val="24"/>
          </w:rPr>
          <w:t>G</w:t>
        </w:r>
      </w:ins>
      <w:r w:rsidR="002532B2" w:rsidRPr="006F0CEF">
        <w:rPr>
          <w:rFonts w:ascii="Times New Roman" w:hAnsi="Times New Roman" w:cs="Times New Roman"/>
          <w:color w:val="000000" w:themeColor="text1"/>
          <w:sz w:val="24"/>
          <w:szCs w:val="24"/>
        </w:rPr>
        <w:t xml:space="preserve">notobiotic models </w:t>
      </w:r>
      <w:ins w:id="885" w:author="Sargsyan, Davit [JRDUS]" w:date="2024-11-03T13:40:00Z">
        <w:r w:rsidR="00492C61">
          <w:rPr>
            <w:rFonts w:ascii="Times New Roman" w:hAnsi="Times New Roman" w:cs="Times New Roman"/>
            <w:color w:val="000000" w:themeColor="text1"/>
            <w:sz w:val="24"/>
            <w:szCs w:val="24"/>
          </w:rPr>
          <w:t xml:space="preserve">typically </w:t>
        </w:r>
      </w:ins>
      <w:ins w:id="886" w:author="Sargsyan, Davit [JRDUS]" w:date="2024-11-03T13:41:00Z">
        <w:r w:rsidR="00492C61">
          <w:rPr>
            <w:rFonts w:ascii="Times New Roman" w:hAnsi="Times New Roman" w:cs="Times New Roman"/>
            <w:color w:val="000000" w:themeColor="text1"/>
            <w:sz w:val="24"/>
            <w:szCs w:val="24"/>
          </w:rPr>
          <w:t xml:space="preserve">result in much more homogeneous microbiomes at the </w:t>
        </w:r>
      </w:ins>
      <w:ins w:id="887" w:author="Sargsyan, Davit [JRDUS]" w:date="2024-11-03T13:42:00Z">
        <w:r w:rsidR="00492C61">
          <w:rPr>
            <w:rFonts w:ascii="Times New Roman" w:hAnsi="Times New Roman" w:cs="Times New Roman"/>
            <w:color w:val="000000" w:themeColor="text1"/>
            <w:sz w:val="24"/>
            <w:szCs w:val="24"/>
          </w:rPr>
          <w:t>baseline,</w:t>
        </w:r>
      </w:ins>
      <w:ins w:id="888" w:author="Sargsyan, Davit [JRDUS]" w:date="2024-11-03T13:41:00Z">
        <w:r w:rsidR="00492C61">
          <w:rPr>
            <w:rFonts w:ascii="Times New Roman" w:hAnsi="Times New Roman" w:cs="Times New Roman"/>
            <w:color w:val="000000" w:themeColor="text1"/>
            <w:sz w:val="24"/>
            <w:szCs w:val="24"/>
          </w:rPr>
          <w:t xml:space="preserve"> but they </w:t>
        </w:r>
      </w:ins>
      <w:r w:rsidR="002532B2" w:rsidRPr="006F0CEF">
        <w:rPr>
          <w:rFonts w:ascii="Times New Roman" w:hAnsi="Times New Roman" w:cs="Times New Roman"/>
          <w:color w:val="000000" w:themeColor="text1"/>
          <w:sz w:val="24"/>
          <w:szCs w:val="24"/>
        </w:rPr>
        <w:t xml:space="preserve">are not without complications as they require germ-free facilities and the animals’ immune system may be affected by the lack of microbiome at the early stages of their lives. A </w:t>
      </w:r>
      <w:del w:id="889" w:author="Sargsyan, Davit [JRDUS]" w:date="2024-11-03T13:42:00Z">
        <w:r w:rsidR="002532B2" w:rsidRPr="006F0CEF" w:rsidDel="00492C61">
          <w:rPr>
            <w:rFonts w:ascii="Times New Roman" w:hAnsi="Times New Roman" w:cs="Times New Roman"/>
            <w:color w:val="000000" w:themeColor="text1"/>
            <w:sz w:val="24"/>
            <w:szCs w:val="24"/>
          </w:rPr>
          <w:delText>middle ground can be reached by pretreating</w:delText>
        </w:r>
      </w:del>
      <w:ins w:id="890" w:author="Sargsyan, Davit [JRDUS]" w:date="2024-11-03T13:42:00Z">
        <w:r w:rsidR="00492C61">
          <w:rPr>
            <w:rFonts w:ascii="Times New Roman" w:hAnsi="Times New Roman" w:cs="Times New Roman"/>
            <w:color w:val="000000" w:themeColor="text1"/>
            <w:sz w:val="24"/>
            <w:szCs w:val="24"/>
          </w:rPr>
          <w:t>good compromise is the use of</w:t>
        </w:r>
      </w:ins>
      <w:del w:id="891" w:author="Sargsyan, Davit [JRDUS]" w:date="2024-11-03T13:42:00Z">
        <w:r w:rsidR="002532B2" w:rsidRPr="006F0CEF" w:rsidDel="00492C61">
          <w:rPr>
            <w:rFonts w:ascii="Times New Roman" w:hAnsi="Times New Roman" w:cs="Times New Roman"/>
            <w:color w:val="000000" w:themeColor="text1"/>
            <w:sz w:val="24"/>
            <w:szCs w:val="24"/>
          </w:rPr>
          <w:delText xml:space="preserve"> the</w:delText>
        </w:r>
      </w:del>
      <w:r w:rsidR="002532B2" w:rsidRPr="006F0CEF">
        <w:rPr>
          <w:rFonts w:ascii="Times New Roman" w:hAnsi="Times New Roman" w:cs="Times New Roman"/>
          <w:color w:val="000000" w:themeColor="text1"/>
          <w:sz w:val="24"/>
          <w:szCs w:val="24"/>
        </w:rPr>
        <w:t xml:space="preserve"> animals </w:t>
      </w:r>
      <w:ins w:id="892" w:author="Sargsyan, Davit [JRDUS]" w:date="2024-11-03T13:42:00Z">
        <w:r w:rsidR="00492C61">
          <w:rPr>
            <w:rFonts w:ascii="Times New Roman" w:hAnsi="Times New Roman" w:cs="Times New Roman"/>
            <w:color w:val="000000" w:themeColor="text1"/>
            <w:sz w:val="24"/>
            <w:szCs w:val="24"/>
          </w:rPr>
          <w:t xml:space="preserve">pretreated </w:t>
        </w:r>
      </w:ins>
      <w:r w:rsidR="002532B2" w:rsidRPr="006F0CEF">
        <w:rPr>
          <w:rFonts w:ascii="Times New Roman" w:hAnsi="Times New Roman" w:cs="Times New Roman"/>
          <w:color w:val="000000" w:themeColor="text1"/>
          <w:sz w:val="24"/>
          <w:szCs w:val="24"/>
        </w:rPr>
        <w:t xml:space="preserve">with wide-spectrum antibiotics and </w:t>
      </w:r>
      <w:del w:id="893" w:author="Sargsyan, Davit [JRDUS]" w:date="2024-11-03T13:42:00Z">
        <w:r w:rsidR="002532B2" w:rsidRPr="006F0CEF" w:rsidDel="00492C61">
          <w:rPr>
            <w:rFonts w:ascii="Times New Roman" w:hAnsi="Times New Roman" w:cs="Times New Roman"/>
            <w:color w:val="000000" w:themeColor="text1"/>
            <w:sz w:val="24"/>
            <w:szCs w:val="24"/>
          </w:rPr>
          <w:delText>providing them</w:delText>
        </w:r>
      </w:del>
      <w:ins w:id="894" w:author="Sargsyan, Davit [JRDUS]" w:date="2024-11-03T13:42:00Z">
        <w:r w:rsidR="00492C61">
          <w:rPr>
            <w:rFonts w:ascii="Times New Roman" w:hAnsi="Times New Roman" w:cs="Times New Roman"/>
            <w:color w:val="000000" w:themeColor="text1"/>
            <w:sz w:val="24"/>
            <w:szCs w:val="24"/>
          </w:rPr>
          <w:t>provided</w:t>
        </w:r>
      </w:ins>
      <w:r w:rsidR="002532B2" w:rsidRPr="006F0CEF">
        <w:rPr>
          <w:rFonts w:ascii="Times New Roman" w:hAnsi="Times New Roman" w:cs="Times New Roman"/>
          <w:color w:val="000000" w:themeColor="text1"/>
          <w:sz w:val="24"/>
          <w:szCs w:val="24"/>
        </w:rPr>
        <w:t xml:space="preserve"> with high fiber content food before implanting them with homogenized fecal samples</w:t>
      </w:r>
      <w:r w:rsidRPr="006F0CEF">
        <w:rPr>
          <w:rFonts w:ascii="Times New Roman" w:hAnsi="Times New Roman" w:cs="Times New Roman"/>
          <w:color w:val="000000" w:themeColor="text1"/>
          <w:sz w:val="24"/>
          <w:szCs w:val="24"/>
        </w:rPr>
        <w:t xml:space="preserve"> </w:t>
      </w:r>
      <w:r w:rsidR="00085587" w:rsidRPr="006F0CEF">
        <w:rPr>
          <w:rFonts w:ascii="Times New Roman" w:hAnsi="Times New Roman" w:cs="Times New Roman"/>
          <w:color w:val="000000" w:themeColor="text1"/>
          <w:sz w:val="24"/>
          <w:szCs w:val="24"/>
        </w:rPr>
        <w:fldChar w:fldCharType="begin">
          <w:fldData xml:space="preserve">PEVuZE5vdGU+PENpdGU+PEF1dGhvcj5MdW5kYmVyZzwvQXV0aG9yPjxZZWFyPjIwMTY8L1llYXI+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</w:fldData>
        </w:fldChar>
      </w:r>
      <w:r w:rsidR="009A36A3">
        <w:rPr>
          <w:rFonts w:ascii="Times New Roman" w:hAnsi="Times New Roman" w:cs="Times New Roman"/>
          <w:color w:val="000000" w:themeColor="text1"/>
          <w:sz w:val="24"/>
          <w:szCs w:val="24"/>
        </w:rPr>
        <w:instrText xml:space="preserve"> ADDIN EN.CITE </w:instrText>
      </w:r>
      <w:r w:rsidR="009A36A3">
        <w:rPr>
          <w:rFonts w:ascii="Times New Roman" w:hAnsi="Times New Roman" w:cs="Times New Roman"/>
          <w:color w:val="000000" w:themeColor="text1"/>
          <w:sz w:val="24"/>
          <w:szCs w:val="24"/>
        </w:rPr>
        <w:fldChar w:fldCharType="begin">
          <w:fldData xml:space="preserve">PEVuZE5vdGU+PENpdGU+PEF1dGhvcj5MdW5kYmVyZzwvQXV0aG9yPjxZZWFyPjIwMTY8L1llYXI+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</w:fldData>
        </w:fldChar>
      </w:r>
      <w:r w:rsidR="009A36A3">
        <w:rPr>
          <w:rFonts w:ascii="Times New Roman" w:hAnsi="Times New Roman" w:cs="Times New Roman"/>
          <w:color w:val="000000" w:themeColor="text1"/>
          <w:sz w:val="24"/>
          <w:szCs w:val="24"/>
        </w:rPr>
        <w:instrText xml:space="preserve"> ADDIN EN.CITE.DATA </w:instrText>
      </w:r>
      <w:r w:rsidR="009A36A3">
        <w:rPr>
          <w:rFonts w:ascii="Times New Roman" w:hAnsi="Times New Roman" w:cs="Times New Roman"/>
          <w:color w:val="000000" w:themeColor="text1"/>
          <w:sz w:val="24"/>
          <w:szCs w:val="24"/>
        </w:rPr>
      </w:r>
      <w:r w:rsidR="009A36A3">
        <w:rPr>
          <w:rFonts w:ascii="Times New Roman" w:hAnsi="Times New Roman" w:cs="Times New Roman"/>
          <w:color w:val="000000" w:themeColor="text1"/>
          <w:sz w:val="24"/>
          <w:szCs w:val="24"/>
        </w:rPr>
        <w:fldChar w:fldCharType="end"/>
      </w:r>
      <w:r w:rsidR="00085587" w:rsidRPr="006F0CEF">
        <w:rPr>
          <w:rFonts w:ascii="Times New Roman" w:hAnsi="Times New Roman" w:cs="Times New Roman"/>
          <w:color w:val="000000" w:themeColor="text1"/>
          <w:sz w:val="24"/>
          <w:szCs w:val="24"/>
        </w:rPr>
      </w:r>
      <w:r w:rsidR="00085587"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(81)</w:t>
      </w:r>
      <w:r w:rsidR="00085587"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w:t>
      </w:r>
    </w:p>
    <w:p w14:paraId="54FF0ACA" w14:textId="01363CF4" w:rsidR="007D4E5F" w:rsidRPr="006F0CEF" w:rsidRDefault="007D4E5F" w:rsidP="007D4E5F">
      <w:pPr>
        <w:pStyle w:val="Heading1"/>
        <w:rPr>
          <w:rFonts w:ascii="Times New Roman" w:hAnsi="Times New Roman" w:cs="Times New Roman"/>
          <w:color w:val="000000" w:themeColor="text1"/>
        </w:rPr>
      </w:pPr>
      <w:bookmarkStart w:id="895" w:name="_Toc179148174"/>
      <w:r w:rsidRPr="006F0CEF">
        <w:rPr>
          <w:rFonts w:ascii="Times New Roman" w:hAnsi="Times New Roman" w:cs="Times New Roman"/>
          <w:color w:val="000000" w:themeColor="text1"/>
        </w:rPr>
        <w:t>5 Acknowledgment</w:t>
      </w:r>
      <w:bookmarkEnd w:id="895"/>
    </w:p>
    <w:p w14:paraId="18CD197C" w14:textId="2B3A5356" w:rsidR="007D4E5F" w:rsidRPr="006F0CEF" w:rsidRDefault="007D4E5F" w:rsidP="007D4E5F">
      <w:pPr>
        <w:rPr>
          <w:rFonts w:ascii="Times New Roman" w:hAnsi="Times New Roman" w:cs="Times New Roman"/>
          <w:color w:val="000000" w:themeColor="text1"/>
        </w:rPr>
      </w:pPr>
    </w:p>
    <w:p w14:paraId="779BD2B2" w14:textId="4DB67CE8" w:rsidR="007D4E5F" w:rsidRPr="006F0CEF" w:rsidRDefault="007D4E5F" w:rsidP="00851EF1">
      <w:pPr>
        <w:pStyle w:val="Heading1"/>
        <w:rPr>
          <w:rFonts w:ascii="Times New Roman" w:hAnsi="Times New Roman" w:cs="Times New Roman"/>
          <w:color w:val="000000" w:themeColor="text1"/>
        </w:rPr>
      </w:pPr>
      <w:bookmarkStart w:id="896" w:name="_Toc179148175"/>
      <w:r w:rsidRPr="006F0CEF">
        <w:rPr>
          <w:rFonts w:ascii="Times New Roman" w:hAnsi="Times New Roman" w:cs="Times New Roman"/>
          <w:color w:val="000000" w:themeColor="text1"/>
        </w:rPr>
        <w:t>6 Conflict of Interests</w:t>
      </w:r>
      <w:bookmarkEnd w:id="896"/>
    </w:p>
    <w:p w14:paraId="6CE2AF37" w14:textId="25C29A2A" w:rsidR="007D4E5F" w:rsidRPr="006F0CEF" w:rsidRDefault="007D4E5F" w:rsidP="007D4E5F">
      <w:pPr>
        <w:rPr>
          <w:rFonts w:ascii="Times New Roman" w:hAnsi="Times New Roman" w:cs="Times New Roman"/>
          <w:color w:val="000000" w:themeColor="text1"/>
        </w:rPr>
      </w:pPr>
      <w:r w:rsidRPr="006F0CEF">
        <w:rPr>
          <w:rFonts w:ascii="Times New Roman" w:hAnsi="Times New Roman" w:cs="Times New Roman"/>
          <w:color w:val="000000" w:themeColor="text1"/>
        </w:rPr>
        <w:t>The authors declare no conflicts of interest.</w:t>
      </w:r>
    </w:p>
    <w:p w14:paraId="15DF9370" w14:textId="6F46CCE4" w:rsidR="007D4E5F" w:rsidRPr="006F0CEF" w:rsidRDefault="007D4E5F" w:rsidP="00851EF1">
      <w:pPr>
        <w:pStyle w:val="Heading1"/>
        <w:rPr>
          <w:rFonts w:ascii="Times New Roman" w:hAnsi="Times New Roman" w:cs="Times New Roman"/>
          <w:color w:val="000000" w:themeColor="text1"/>
        </w:rPr>
      </w:pPr>
      <w:bookmarkStart w:id="897" w:name="_Toc179148176"/>
      <w:r w:rsidRPr="006F0CEF">
        <w:rPr>
          <w:rFonts w:ascii="Times New Roman" w:hAnsi="Times New Roman" w:cs="Times New Roman"/>
          <w:color w:val="000000" w:themeColor="text1"/>
        </w:rPr>
        <w:t>7 Autor Contribution</w:t>
      </w:r>
      <w:bookmarkEnd w:id="897"/>
    </w:p>
    <w:p w14:paraId="54A8E03A" w14:textId="2B88016D" w:rsidR="00617CF5" w:rsidRPr="006F0CEF" w:rsidRDefault="007D4E5F" w:rsidP="002D7290">
      <w:pPr>
        <w:rPr>
          <w:rFonts w:ascii="Times New Roman" w:hAnsi="Times New Roman" w:cs="Times New Roman"/>
          <w:color w:val="000000" w:themeColor="text1"/>
        </w:rPr>
      </w:pPr>
      <w:r w:rsidRPr="006F0CEF">
        <w:rPr>
          <w:rFonts w:ascii="Times New Roman" w:hAnsi="Times New Roman" w:cs="Times New Roman"/>
          <w:color w:val="000000" w:themeColor="text1"/>
        </w:rPr>
        <w:t xml:space="preserve">All authors </w:t>
      </w:r>
      <w:r w:rsidR="00F7425C" w:rsidRPr="006F0CEF">
        <w:rPr>
          <w:rFonts w:ascii="Times New Roman" w:hAnsi="Times New Roman" w:cs="Times New Roman"/>
          <w:color w:val="000000" w:themeColor="text1"/>
        </w:rPr>
        <w:t xml:space="preserve">with </w:t>
      </w:r>
      <w:ins w:id="898" w:author="Sargsyan, Davit [JRDUS]" w:date="2024-11-03T13:17:00Z">
        <w:r w:rsidR="00214D5B">
          <w:rPr>
            <w:rFonts w:ascii="Times New Roman" w:hAnsi="Times New Roman" w:cs="Times New Roman"/>
            <w:color w:val="000000" w:themeColor="text1"/>
          </w:rPr>
          <w:t xml:space="preserve">(*) </w:t>
        </w:r>
      </w:ins>
      <w:r w:rsidRPr="006F0CEF">
        <w:rPr>
          <w:rFonts w:ascii="Times New Roman" w:hAnsi="Times New Roman" w:cs="Times New Roman"/>
          <w:color w:val="000000" w:themeColor="text1"/>
        </w:rPr>
        <w:t xml:space="preserve">contributed </w:t>
      </w:r>
      <w:r w:rsidR="00F7425C" w:rsidRPr="006F0CEF">
        <w:rPr>
          <w:rFonts w:ascii="Times New Roman" w:hAnsi="Times New Roman" w:cs="Times New Roman"/>
          <w:color w:val="000000" w:themeColor="text1"/>
        </w:rPr>
        <w:t xml:space="preserve">significantly </w:t>
      </w:r>
      <w:r w:rsidRPr="006F0CEF">
        <w:rPr>
          <w:rFonts w:ascii="Times New Roman" w:hAnsi="Times New Roman" w:cs="Times New Roman"/>
          <w:color w:val="000000" w:themeColor="text1"/>
        </w:rPr>
        <w:t>to this manuscript.</w:t>
      </w:r>
    </w:p>
    <w:p w14:paraId="35CD1746" w14:textId="33391828" w:rsidR="00CC44A5" w:rsidRPr="006F0CEF" w:rsidRDefault="002D7290" w:rsidP="00A43D9D">
      <w:pPr>
        <w:pStyle w:val="Heading1"/>
        <w:rPr>
          <w:rFonts w:ascii="Times New Roman" w:hAnsi="Times New Roman" w:cs="Times New Roman"/>
          <w:color w:val="000000" w:themeColor="text1"/>
        </w:rPr>
      </w:pPr>
      <w:bookmarkStart w:id="899" w:name="_Toc128143911"/>
      <w:bookmarkStart w:id="900" w:name="_Toc179148177"/>
      <w:r w:rsidRPr="006F0CEF">
        <w:rPr>
          <w:rFonts w:ascii="Times New Roman" w:hAnsi="Times New Roman" w:cs="Times New Roman"/>
          <w:color w:val="000000" w:themeColor="text1"/>
        </w:rPr>
        <w:lastRenderedPageBreak/>
        <w:t>8</w:t>
      </w:r>
      <w:r w:rsidR="00A43D9D" w:rsidRPr="006F0CEF">
        <w:rPr>
          <w:rFonts w:ascii="Times New Roman" w:hAnsi="Times New Roman" w:cs="Times New Roman"/>
          <w:color w:val="000000" w:themeColor="text1"/>
        </w:rPr>
        <w:t xml:space="preserve"> </w:t>
      </w:r>
      <w:r w:rsidR="00617CF5" w:rsidRPr="006F0CEF">
        <w:rPr>
          <w:rFonts w:ascii="Times New Roman" w:hAnsi="Times New Roman" w:cs="Times New Roman"/>
          <w:color w:val="000000" w:themeColor="text1"/>
        </w:rPr>
        <w:t>References</w:t>
      </w:r>
      <w:bookmarkEnd w:id="899"/>
      <w:bookmarkEnd w:id="900"/>
    </w:p>
    <w:p w14:paraId="67428523" w14:textId="77777777" w:rsidR="00F43A7C" w:rsidRPr="00F43A7C" w:rsidRDefault="00CC44A5" w:rsidP="00F43A7C">
      <w:pPr>
        <w:pStyle w:val="EndNoteBibliography"/>
        <w:spacing w:after="0"/>
      </w:pPr>
      <w:r w:rsidRPr="006F0CEF">
        <w:rPr>
          <w:rFonts w:ascii="Times New Roman" w:hAnsi="Times New Roman" w:cs="Times New Roman"/>
          <w:color w:val="000000" w:themeColor="text1"/>
          <w:sz w:val="24"/>
          <w:szCs w:val="24"/>
        </w:rPr>
        <w:fldChar w:fldCharType="begin"/>
      </w:r>
      <w:r w:rsidRPr="006F0CEF">
        <w:rPr>
          <w:rFonts w:ascii="Times New Roman" w:hAnsi="Times New Roman" w:cs="Times New Roman"/>
          <w:color w:val="000000" w:themeColor="text1"/>
          <w:sz w:val="24"/>
          <w:szCs w:val="24"/>
        </w:rPr>
        <w:instrText xml:space="preserve"> ADDIN EN.REFLIST </w:instrText>
      </w:r>
      <w:r w:rsidRPr="006F0CEF">
        <w:rPr>
          <w:rFonts w:ascii="Times New Roman" w:hAnsi="Times New Roman" w:cs="Times New Roman"/>
          <w:color w:val="000000" w:themeColor="text1"/>
          <w:sz w:val="24"/>
          <w:szCs w:val="24"/>
        </w:rPr>
        <w:fldChar w:fldCharType="separate"/>
      </w:r>
      <w:r w:rsidR="00F43A7C" w:rsidRPr="00F43A7C">
        <w:t>1.</w:t>
      </w:r>
      <w:r w:rsidR="00F43A7C" w:rsidRPr="00F43A7C">
        <w:tab/>
        <w:t>Dethlefsen L, McFall-Ngai M, Relman DA. An ecological and evolutionary perspective on human-microbe mutualism and disease. Nature. 2007;449(7164):811-8.</w:t>
      </w:r>
    </w:p>
    <w:p w14:paraId="70C729B7" w14:textId="77777777" w:rsidR="00F43A7C" w:rsidRPr="00F43A7C" w:rsidRDefault="00F43A7C" w:rsidP="00F43A7C">
      <w:pPr>
        <w:pStyle w:val="EndNoteBibliography"/>
        <w:spacing w:after="0"/>
      </w:pPr>
      <w:r w:rsidRPr="00F43A7C">
        <w:t>2.</w:t>
      </w:r>
      <w:r w:rsidRPr="00F43A7C">
        <w:tab/>
        <w:t>Ramakrishna BS. Role of the gut microbiota in human nutrition and metabolism. J Gastroen Hepatol. 2013;28:9-17.</w:t>
      </w:r>
    </w:p>
    <w:p w14:paraId="236330D7" w14:textId="77777777" w:rsidR="00F43A7C" w:rsidRPr="00F43A7C" w:rsidRDefault="00F43A7C" w:rsidP="00F43A7C">
      <w:pPr>
        <w:pStyle w:val="EndNoteBibliography"/>
        <w:spacing w:after="0"/>
      </w:pPr>
      <w:r w:rsidRPr="00F43A7C">
        <w:t>3.</w:t>
      </w:r>
      <w:r w:rsidRPr="00F43A7C">
        <w:tab/>
        <w:t>Rowland I, Gibson G, Heinken A, Scott K, Swann J, Thiele I, et al. Gut microbiota functions: metabolism of nutrients and other food components. Eur J Nutr. 2018;57(1):1-24.</w:t>
      </w:r>
    </w:p>
    <w:p w14:paraId="0FC6073D" w14:textId="77777777" w:rsidR="00F43A7C" w:rsidRPr="00F43A7C" w:rsidRDefault="00F43A7C" w:rsidP="00F43A7C">
      <w:pPr>
        <w:pStyle w:val="EndNoteBibliography"/>
        <w:spacing w:after="0"/>
      </w:pPr>
      <w:r w:rsidRPr="00F43A7C">
        <w:t>4.</w:t>
      </w:r>
      <w:r w:rsidRPr="00F43A7C">
        <w:tab/>
        <w:t>Maslowski KM, Mackay CR. Diet, gut microbiota and immune responses. Nat Immunol. 2011;12(1):5-9.</w:t>
      </w:r>
    </w:p>
    <w:p w14:paraId="30BAB79B" w14:textId="77777777" w:rsidR="00F43A7C" w:rsidRPr="00F43A7C" w:rsidRDefault="00F43A7C" w:rsidP="00F43A7C">
      <w:pPr>
        <w:pStyle w:val="EndNoteBibliography"/>
        <w:spacing w:after="0"/>
      </w:pPr>
      <w:r w:rsidRPr="00F43A7C">
        <w:t>5.</w:t>
      </w:r>
      <w:r w:rsidRPr="00F43A7C">
        <w:tab/>
        <w:t>Geirnaert A, Calatayud M, Grootaert C, Laukens D, Devriese S, Smagghe G, et al. Butyrate-producing bacteria supplemented in vitro to Crohn's disease patient microbiota increased butyrate production and enhanced intestinal epithelial barrier integrity. Sci Rep-Uk. 2017;7.</w:t>
      </w:r>
    </w:p>
    <w:p w14:paraId="7439D4BC" w14:textId="77777777" w:rsidR="00F43A7C" w:rsidRPr="00F43A7C" w:rsidRDefault="00F43A7C" w:rsidP="00F43A7C">
      <w:pPr>
        <w:pStyle w:val="EndNoteBibliography"/>
        <w:spacing w:after="0"/>
      </w:pPr>
      <w:r w:rsidRPr="00F43A7C">
        <w:t>6.</w:t>
      </w:r>
      <w:r w:rsidRPr="00F43A7C">
        <w:tab/>
        <w:t>LeBlanc JG, Milani C, de Giori GS, Sesma F, van Sinderen D, Ventura M. Bacteria as vitamin suppliers to their host: a gut microbiota perspective. Curr Opin Biotech. 2013;24(2):160-8.</w:t>
      </w:r>
    </w:p>
    <w:p w14:paraId="02E17A40" w14:textId="77777777" w:rsidR="00F43A7C" w:rsidRPr="00F43A7C" w:rsidRDefault="00F43A7C" w:rsidP="00F43A7C">
      <w:pPr>
        <w:pStyle w:val="EndNoteBibliography"/>
        <w:spacing w:after="0"/>
      </w:pPr>
      <w:r w:rsidRPr="00F43A7C">
        <w:t>7.</w:t>
      </w:r>
      <w:r w:rsidRPr="00F43A7C">
        <w:tab/>
        <w:t>Aizawa E, Tsuji H, Asahara T, Takahashi T, Teraishi T, Yoshida S, et al. Bifidobacterium and Lactobacillus Counts in the Gut Microbiota of Patients With Bipolar Disorder and Healthy Controls. Front Psychiatry. 2018;9:730.</w:t>
      </w:r>
    </w:p>
    <w:p w14:paraId="183F83E4" w14:textId="77777777" w:rsidR="00F43A7C" w:rsidRPr="00F43A7C" w:rsidRDefault="00F43A7C" w:rsidP="00F43A7C">
      <w:pPr>
        <w:pStyle w:val="EndNoteBibliography"/>
        <w:spacing w:after="0"/>
      </w:pPr>
      <w:r w:rsidRPr="00F43A7C">
        <w:t>8.</w:t>
      </w:r>
      <w:r w:rsidRPr="00F43A7C">
        <w:tab/>
        <w:t>Desbonnet L, Garrett L, Clarke G, Kiely B, Cryan JF, Dinan TG. Effects of the Probiotic Bifidobacterium Infantis in the Maternal Separation Model of Depression. Neuroscience. 2010;170(4):1179-88.</w:t>
      </w:r>
    </w:p>
    <w:p w14:paraId="1DBBB694" w14:textId="77777777" w:rsidR="00F43A7C" w:rsidRPr="00F43A7C" w:rsidRDefault="00F43A7C" w:rsidP="00F43A7C">
      <w:pPr>
        <w:pStyle w:val="EndNoteBibliography"/>
        <w:spacing w:after="0"/>
      </w:pPr>
      <w:r w:rsidRPr="00F43A7C">
        <w:t>9.</w:t>
      </w:r>
      <w:r w:rsidRPr="00F43A7C">
        <w:tab/>
        <w:t>Schmidt C. Mental health: thinking from the gut. Nature. 2015;518(7540):S12-5.</w:t>
      </w:r>
    </w:p>
    <w:p w14:paraId="1B7426BC" w14:textId="77777777" w:rsidR="00F43A7C" w:rsidRPr="00F43A7C" w:rsidRDefault="00F43A7C" w:rsidP="00F43A7C">
      <w:pPr>
        <w:pStyle w:val="EndNoteBibliography"/>
        <w:spacing w:after="0"/>
      </w:pPr>
      <w:r w:rsidRPr="00F43A7C">
        <w:t>10.</w:t>
      </w:r>
      <w:r w:rsidRPr="00F43A7C">
        <w:tab/>
        <w:t>Tillisch K, Labus JS, Ebrat B, Stains J, Naliboff BD, Guyonnet D, et al. Modulation of the Brain-Gut Axis After 4-Week Intervention With a Probiotic Fermented Dairy Product. Gastroenterology. 2012;142(5):S115-S.</w:t>
      </w:r>
    </w:p>
    <w:p w14:paraId="02856328" w14:textId="77777777" w:rsidR="00F43A7C" w:rsidRPr="00F43A7C" w:rsidRDefault="00F43A7C" w:rsidP="00F43A7C">
      <w:pPr>
        <w:pStyle w:val="EndNoteBibliography"/>
        <w:spacing w:after="0"/>
      </w:pPr>
      <w:r w:rsidRPr="00F43A7C">
        <w:t>11.</w:t>
      </w:r>
      <w:r w:rsidRPr="00F43A7C">
        <w:tab/>
        <w:t>Cryan JF, Dinan TG. Mind-altering microorganisms: the impact of the gut microbiota on brain and behaviour. Nat Rev Neurosci. 2012;13(10):701-12.</w:t>
      </w:r>
    </w:p>
    <w:p w14:paraId="0B730278" w14:textId="77777777" w:rsidR="00F43A7C" w:rsidRPr="00F43A7C" w:rsidRDefault="00F43A7C" w:rsidP="00F43A7C">
      <w:pPr>
        <w:pStyle w:val="EndNoteBibliography"/>
        <w:spacing w:after="0"/>
      </w:pPr>
      <w:r w:rsidRPr="00F43A7C">
        <w:t>12.</w:t>
      </w:r>
      <w:r w:rsidRPr="00F43A7C">
        <w:tab/>
        <w:t>McKernan DP, Fitzgerald P, Dinan TG, Cryan JF. The probiotic Bifidobacterium infantis 35624 displays visceral antinociceptive effects in the rat. Neurogastroent Motil. 2010;22(9):1029-+.</w:t>
      </w:r>
    </w:p>
    <w:p w14:paraId="4FE42646" w14:textId="77777777" w:rsidR="00F43A7C" w:rsidRPr="00F43A7C" w:rsidRDefault="00F43A7C" w:rsidP="00F43A7C">
      <w:pPr>
        <w:pStyle w:val="EndNoteBibliography"/>
        <w:spacing w:after="0"/>
      </w:pPr>
      <w:r w:rsidRPr="00F43A7C">
        <w:t>13.</w:t>
      </w:r>
      <w:r w:rsidRPr="00F43A7C">
        <w:tab/>
        <w:t>Cani PD, Bibiloni R, Knauf C, Waget A, Neyrinck AM, Delzenne NM, et al. Changes in gut microbiota control metabolic endotoxemia-induced inflammation in high-fat diet-induced obesity and diabetes in mice. Diabetes. 2008;57(6):1470-81.</w:t>
      </w:r>
    </w:p>
    <w:p w14:paraId="70ED343B" w14:textId="77777777" w:rsidR="00F43A7C" w:rsidRPr="00F43A7C" w:rsidRDefault="00F43A7C" w:rsidP="00F43A7C">
      <w:pPr>
        <w:pStyle w:val="EndNoteBibliography"/>
        <w:spacing w:after="0"/>
      </w:pPr>
      <w:r w:rsidRPr="00F43A7C">
        <w:t>14.</w:t>
      </w:r>
      <w:r w:rsidRPr="00F43A7C">
        <w:tab/>
        <w:t>Kim KA, Gu W, Lee IA, Joh EH, Kim DH. High fat diet-induced gut microbiota exacerbates inflammation and obesity in mice via the TLR4 signaling pathway. PLoS One. 2012;7(10):e47713.</w:t>
      </w:r>
    </w:p>
    <w:p w14:paraId="7DF557E8" w14:textId="77777777" w:rsidR="00F43A7C" w:rsidRPr="00F43A7C" w:rsidRDefault="00F43A7C" w:rsidP="00F43A7C">
      <w:pPr>
        <w:pStyle w:val="EndNoteBibliography"/>
        <w:spacing w:after="0"/>
      </w:pPr>
      <w:r w:rsidRPr="00F43A7C">
        <w:t>15.</w:t>
      </w:r>
      <w:r w:rsidRPr="00F43A7C">
        <w:tab/>
        <w:t>Daniel H, Gholami AM, Berry D, Desmarchelier C, Hahne H, Loh G, et al. High-fat diet alters gut microbiota physiology in mice. ISME J. 2014;8(2):295-308.</w:t>
      </w:r>
    </w:p>
    <w:p w14:paraId="011AB90F" w14:textId="77777777" w:rsidR="00F43A7C" w:rsidRPr="00F43A7C" w:rsidRDefault="00F43A7C" w:rsidP="00F43A7C">
      <w:pPr>
        <w:pStyle w:val="EndNoteBibliography"/>
        <w:spacing w:after="0"/>
      </w:pPr>
      <w:r w:rsidRPr="00F43A7C">
        <w:t>16.</w:t>
      </w:r>
      <w:r w:rsidRPr="00F43A7C">
        <w:tab/>
        <w:t>Shim JO. Gut microbiota in inflammatory bowel disease. Pediatr Gastroenterol Hepatol Nutr. 2013;16(1):17-21.</w:t>
      </w:r>
    </w:p>
    <w:p w14:paraId="57103D35" w14:textId="77777777" w:rsidR="00F43A7C" w:rsidRPr="00F43A7C" w:rsidRDefault="00F43A7C" w:rsidP="00F43A7C">
      <w:pPr>
        <w:pStyle w:val="EndNoteBibliography"/>
        <w:spacing w:after="0"/>
      </w:pPr>
      <w:r w:rsidRPr="00F43A7C">
        <w:t>17.</w:t>
      </w:r>
      <w:r w:rsidRPr="00F43A7C">
        <w:tab/>
        <w:t>Eom T, Kim YS, Choi CH, Sadowsky MJ, Unno T. Current understanding of microbiota- and dietary-therapies for treating inflammatory bowel disease. J Microbiol. 2018;56(3):189-98.</w:t>
      </w:r>
    </w:p>
    <w:p w14:paraId="63FEE916" w14:textId="77777777" w:rsidR="00F43A7C" w:rsidRPr="00F43A7C" w:rsidRDefault="00F43A7C" w:rsidP="00F43A7C">
      <w:pPr>
        <w:pStyle w:val="EndNoteBibliography"/>
        <w:spacing w:after="0"/>
      </w:pPr>
      <w:r w:rsidRPr="00F43A7C">
        <w:t>18.</w:t>
      </w:r>
      <w:r w:rsidRPr="00F43A7C">
        <w:tab/>
        <w:t>Butel MJ. Probiotics, gut microbiota and health. Med Maladies Infect. 2014;44(1):1-8.</w:t>
      </w:r>
    </w:p>
    <w:p w14:paraId="559BBC6B" w14:textId="77777777" w:rsidR="00F43A7C" w:rsidRPr="00F43A7C" w:rsidRDefault="00F43A7C" w:rsidP="00F43A7C">
      <w:pPr>
        <w:pStyle w:val="EndNoteBibliography"/>
        <w:spacing w:after="0"/>
      </w:pPr>
      <w:r w:rsidRPr="00F43A7C">
        <w:t>19.</w:t>
      </w:r>
      <w:r w:rsidRPr="00F43A7C">
        <w:tab/>
        <w:t>Sekirov I, Russell SL, Antunes LCM, Finlay BB. Gut Microbiota in Health and Disease. Physiol Rev. 2010;90(3):859-904.</w:t>
      </w:r>
    </w:p>
    <w:p w14:paraId="10824D3A" w14:textId="77777777" w:rsidR="00F43A7C" w:rsidRPr="00F43A7C" w:rsidRDefault="00F43A7C" w:rsidP="00F43A7C">
      <w:pPr>
        <w:pStyle w:val="EndNoteBibliography"/>
        <w:spacing w:after="0"/>
      </w:pPr>
      <w:r w:rsidRPr="00F43A7C">
        <w:t>20.</w:t>
      </w:r>
      <w:r w:rsidRPr="00F43A7C">
        <w:tab/>
        <w:t>Chen L, Liu B, Ren L, Du H, Fei C, Qian C, et al. High-fiber diet ameliorates gut microbiota, serum metabolism and emotional mood in type 2 diabetes patients. Front Cell Infect Microbiol. 2023;13:1069954.</w:t>
      </w:r>
    </w:p>
    <w:p w14:paraId="6A7B7201" w14:textId="77777777" w:rsidR="00F43A7C" w:rsidRPr="00F43A7C" w:rsidRDefault="00F43A7C" w:rsidP="00F43A7C">
      <w:pPr>
        <w:pStyle w:val="EndNoteBibliography"/>
        <w:spacing w:after="0"/>
      </w:pPr>
      <w:r w:rsidRPr="00F43A7C">
        <w:lastRenderedPageBreak/>
        <w:t>21.</w:t>
      </w:r>
      <w:r w:rsidRPr="00F43A7C">
        <w:tab/>
        <w:t>Heinritz SN, Weiss E, Eklund M, Aumiller T, Louis S, Rings A, et al. Intestinal Microbiota and Microbial Metabolites Are Changed in a Pig Model Fed a High-Fat/Low-Fiber or a Low-Fat/High-Fiber Diet. PLoS One. 2016;11(4):e0154329.</w:t>
      </w:r>
    </w:p>
    <w:p w14:paraId="2D7609EE" w14:textId="77777777" w:rsidR="00F43A7C" w:rsidRPr="00F43A7C" w:rsidRDefault="00F43A7C" w:rsidP="00F43A7C">
      <w:pPr>
        <w:pStyle w:val="EndNoteBibliography"/>
        <w:spacing w:after="0"/>
      </w:pPr>
      <w:r w:rsidRPr="00F43A7C">
        <w:t>22.</w:t>
      </w:r>
      <w:r w:rsidRPr="00F43A7C">
        <w:tab/>
        <w:t>Spor A, Koren O, Ley R. Unravelling the effects of the environment and host genotype on the gut microbiome. Nat Rev Microbiol. 2011;9(4):279-90.</w:t>
      </w:r>
    </w:p>
    <w:p w14:paraId="333D5655" w14:textId="77777777" w:rsidR="00F43A7C" w:rsidRPr="00F43A7C" w:rsidRDefault="00F43A7C" w:rsidP="00F43A7C">
      <w:pPr>
        <w:pStyle w:val="EndNoteBibliography"/>
        <w:spacing w:after="0"/>
      </w:pPr>
      <w:r w:rsidRPr="00F43A7C">
        <w:t>23.</w:t>
      </w:r>
      <w:r w:rsidRPr="00F43A7C">
        <w:tab/>
        <w:t>Olivares M, Laparra JM, Sanz Y. Host genotype, intestinal microbiota and inflammatory disorders. Br J Nutr. 2013;109 Suppl 2:S76-80.</w:t>
      </w:r>
    </w:p>
    <w:p w14:paraId="6D92262F" w14:textId="77777777" w:rsidR="00F43A7C" w:rsidRPr="00F43A7C" w:rsidRDefault="00F43A7C" w:rsidP="00F43A7C">
      <w:pPr>
        <w:pStyle w:val="EndNoteBibliography"/>
        <w:spacing w:after="0"/>
      </w:pPr>
      <w:r w:rsidRPr="00F43A7C">
        <w:t>24.</w:t>
      </w:r>
      <w:r w:rsidRPr="00F43A7C">
        <w:tab/>
        <w:t>Carmody RN, Gerber GK, Luevano JM, Jr., Gatti DM, Somes L, Svenson KL, et al. Diet dominates host genotype in shaping the murine gut microbiota. Cell Host Microbe. 2015;17(1):72-84.</w:t>
      </w:r>
    </w:p>
    <w:p w14:paraId="651F056D" w14:textId="77777777" w:rsidR="00F43A7C" w:rsidRPr="00F43A7C" w:rsidRDefault="00F43A7C" w:rsidP="00F43A7C">
      <w:pPr>
        <w:pStyle w:val="EndNoteBibliography"/>
        <w:spacing w:after="0"/>
      </w:pPr>
      <w:r w:rsidRPr="00F43A7C">
        <w:t>25.</w:t>
      </w:r>
      <w:r w:rsidRPr="00F43A7C">
        <w:tab/>
        <w:t>Ussar S, Griffin NW, Bezy O, Fujisaka S, Vienberg S, Softic S, et al. Interactions between Gut Microbiota, Host Genetics and Diet Modulate the Predisposition to Obesity and Metabolic Syndrome. Cell Metab. 2015;22(3):516-30.</w:t>
      </w:r>
    </w:p>
    <w:p w14:paraId="7A6A687B" w14:textId="77777777" w:rsidR="00F43A7C" w:rsidRPr="00F43A7C" w:rsidRDefault="00F43A7C" w:rsidP="00F43A7C">
      <w:pPr>
        <w:pStyle w:val="EndNoteBibliography"/>
        <w:spacing w:after="0"/>
      </w:pPr>
      <w:r w:rsidRPr="00F43A7C">
        <w:t>26.</w:t>
      </w:r>
      <w:r w:rsidRPr="00F43A7C">
        <w:tab/>
        <w:t>Neto CC, Vinson JA. Cranberry. In: Benzie IFF, Wachtel-Galor S, editors. Herbal Medicine: Biomolecular and Clinical Aspects. 2nd ed. Boca Raton (FL)2011.</w:t>
      </w:r>
    </w:p>
    <w:p w14:paraId="4203E115" w14:textId="77777777" w:rsidR="00F43A7C" w:rsidRPr="00F43A7C" w:rsidRDefault="00F43A7C" w:rsidP="00F43A7C">
      <w:pPr>
        <w:pStyle w:val="EndNoteBibliography"/>
        <w:spacing w:after="0"/>
      </w:pPr>
      <w:r w:rsidRPr="00F43A7C">
        <w:t>27.</w:t>
      </w:r>
      <w:r w:rsidRPr="00F43A7C">
        <w:tab/>
        <w:t>Feghali K, Feldman M, La VD, Santos J, Grenier D. Cranberry proanthocyanidins: natural weapons against periodontal diseases. J Agric Food Chem. 2012;60(23):5728-35.</w:t>
      </w:r>
    </w:p>
    <w:p w14:paraId="091FFC3E" w14:textId="77777777" w:rsidR="00F43A7C" w:rsidRPr="00F43A7C" w:rsidRDefault="00F43A7C" w:rsidP="00F43A7C">
      <w:pPr>
        <w:pStyle w:val="EndNoteBibliography"/>
        <w:spacing w:after="0"/>
      </w:pPr>
      <w:r w:rsidRPr="00F43A7C">
        <w:t>28.</w:t>
      </w:r>
      <w:r w:rsidRPr="00F43A7C">
        <w:tab/>
        <w:t>Wang Y, Johnson-Cicalese J, Singh AP, Vorsa N. Characterization and quantification of flavonoids and organic acids over fruit development in American cranberry (Vaccinium macrocarpon) cultivars using HPLC and APCI-MS/MS. Plant Sci. 2017;262:91-102.</w:t>
      </w:r>
    </w:p>
    <w:p w14:paraId="037EF5CD" w14:textId="77777777" w:rsidR="00F43A7C" w:rsidRPr="00F43A7C" w:rsidRDefault="00F43A7C" w:rsidP="00F43A7C">
      <w:pPr>
        <w:pStyle w:val="EndNoteBibliography"/>
        <w:spacing w:after="0"/>
      </w:pPr>
      <w:r w:rsidRPr="00F43A7C">
        <w:t>29.</w:t>
      </w:r>
      <w:r w:rsidRPr="00F43A7C">
        <w:tab/>
        <w:t>Jepson RG, Williams G, Craig JC. Cranberries for preventing urinary tract infections. Cochrane Database Syst Rev. 2012;10(10):CD001321.</w:t>
      </w:r>
    </w:p>
    <w:p w14:paraId="09494EF1" w14:textId="77777777" w:rsidR="00F43A7C" w:rsidRPr="00F43A7C" w:rsidRDefault="00F43A7C" w:rsidP="00F43A7C">
      <w:pPr>
        <w:pStyle w:val="EndNoteBibliography"/>
        <w:spacing w:after="0"/>
      </w:pPr>
      <w:r w:rsidRPr="00F43A7C">
        <w:t>30.</w:t>
      </w:r>
      <w:r w:rsidRPr="00F43A7C">
        <w:tab/>
        <w:t>Howell AB. Bioactive compounds in cranberries and their role in prevention of urinary tract infections. Mol Nutr Food Res. 2007;51(6):732-7.</w:t>
      </w:r>
    </w:p>
    <w:p w14:paraId="6D0288A4" w14:textId="77777777" w:rsidR="00F43A7C" w:rsidRPr="00F43A7C" w:rsidRDefault="00F43A7C" w:rsidP="00F43A7C">
      <w:pPr>
        <w:pStyle w:val="EndNoteBibliography"/>
        <w:spacing w:after="0"/>
      </w:pPr>
      <w:r w:rsidRPr="00F43A7C">
        <w:t>31.</w:t>
      </w:r>
      <w:r w:rsidRPr="00F43A7C">
        <w:tab/>
        <w:t>Cai X, Han Y, Gu M, Song M, Wu X, Li Z, et al. Dietary cranberry suppressed colonic inflammation and alleviated gut microbiota dysbiosis in dextran sodium sulfate-treated mice. Food Funct. 2019;10(10):6331-41.</w:t>
      </w:r>
    </w:p>
    <w:p w14:paraId="765338A4" w14:textId="77777777" w:rsidR="00F43A7C" w:rsidRPr="00F43A7C" w:rsidRDefault="00F43A7C" w:rsidP="00F43A7C">
      <w:pPr>
        <w:pStyle w:val="EndNoteBibliography"/>
        <w:spacing w:after="0"/>
      </w:pPr>
      <w:r w:rsidRPr="00F43A7C">
        <w:t>32.</w:t>
      </w:r>
      <w:r w:rsidRPr="00F43A7C">
        <w:tab/>
        <w:t>Reed J. Cranberry flavonoids, atherosclerosis and cardiovascular health. Crit Rev Food Sci Nutr. 2002;42(3 Suppl):301-16.</w:t>
      </w:r>
    </w:p>
    <w:p w14:paraId="05E2F547" w14:textId="77777777" w:rsidR="00F43A7C" w:rsidRPr="00F43A7C" w:rsidRDefault="00F43A7C" w:rsidP="00F43A7C">
      <w:pPr>
        <w:pStyle w:val="EndNoteBibliography"/>
        <w:spacing w:after="0"/>
      </w:pPr>
      <w:r w:rsidRPr="00F43A7C">
        <w:t>33.</w:t>
      </w:r>
      <w:r w:rsidRPr="00F43A7C">
        <w:tab/>
        <w:t>Johnson IT. Glucosinolates: bioavailability and importance to health. Int J Vitam Nutr Res. 2002;72(1):26-31.</w:t>
      </w:r>
    </w:p>
    <w:p w14:paraId="61C8C9A9" w14:textId="77777777" w:rsidR="00F43A7C" w:rsidRPr="00F43A7C" w:rsidRDefault="00F43A7C" w:rsidP="00F43A7C">
      <w:pPr>
        <w:pStyle w:val="EndNoteBibliography"/>
        <w:spacing w:after="0"/>
      </w:pPr>
      <w:r w:rsidRPr="00F43A7C">
        <w:t>34.</w:t>
      </w:r>
      <w:r w:rsidRPr="00F43A7C">
        <w:tab/>
        <w:t>Dayalan Naidu S, Suzuki T, Yamamoto M, Fahey JW, Dinkova-Kostova AT. Phenethyl Isothiocyanate, a Dual Activator of Transcription Factors NRF2 and HSF1. Mol Nutr Food Res. 2018;62(18):e1700908.</w:t>
      </w:r>
    </w:p>
    <w:p w14:paraId="6F947F75" w14:textId="77777777" w:rsidR="00F43A7C" w:rsidRPr="00F43A7C" w:rsidRDefault="00F43A7C" w:rsidP="00F43A7C">
      <w:pPr>
        <w:pStyle w:val="EndNoteBibliography"/>
        <w:spacing w:after="0"/>
      </w:pPr>
      <w:r w:rsidRPr="00F43A7C">
        <w:t>35.</w:t>
      </w:r>
      <w:r w:rsidRPr="00F43A7C">
        <w:tab/>
        <w:t>Gupta P, Wright SE, Kim SH, Srivastava SK. Phenethyl isothiocyanate: a comprehensive review of anti-cancer mechanisms. Biochim Biophys Acta. 2014;1846(2):405-24.</w:t>
      </w:r>
    </w:p>
    <w:p w14:paraId="62EF1D05" w14:textId="77777777" w:rsidR="00F43A7C" w:rsidRPr="00F43A7C" w:rsidRDefault="00F43A7C" w:rsidP="00F43A7C">
      <w:pPr>
        <w:pStyle w:val="EndNoteBibliography"/>
        <w:spacing w:after="0"/>
      </w:pPr>
      <w:r w:rsidRPr="00F43A7C">
        <w:t>36.</w:t>
      </w:r>
      <w:r w:rsidRPr="00F43A7C">
        <w:tab/>
        <w:t>Keum YS, Owuor ED, Kim BR, Hu R, Kong AN. Involvement of Nrf2 and JNK1 in the activation of antioxidant responsive element (ARE) by chemopreventive agent phenethyl isothiocyanate (PEITC). Pharm Res. 2003;20(9):1351-6.</w:t>
      </w:r>
    </w:p>
    <w:p w14:paraId="13056909" w14:textId="77777777" w:rsidR="00F43A7C" w:rsidRPr="00F43A7C" w:rsidRDefault="00F43A7C" w:rsidP="00F43A7C">
      <w:pPr>
        <w:pStyle w:val="EndNoteBibliography"/>
        <w:spacing w:after="0"/>
      </w:pPr>
      <w:r w:rsidRPr="00F43A7C">
        <w:t>37.</w:t>
      </w:r>
      <w:r w:rsidRPr="00F43A7C">
        <w:tab/>
        <w:t>Shen G, Xu C, Hu R, Jain MR, Gopalkrishnan A, Nair S, et al. Modulation of nuclear factor E2-related factor 2-mediated gene expression in mice liver and small intestine by cancer chemopreventive agent curcumin. Mol Cancer Ther. 2006;5(1):39-51.</w:t>
      </w:r>
    </w:p>
    <w:p w14:paraId="0648990B" w14:textId="77777777" w:rsidR="00F43A7C" w:rsidRPr="00F43A7C" w:rsidRDefault="00F43A7C" w:rsidP="00F43A7C">
      <w:pPr>
        <w:pStyle w:val="EndNoteBibliography"/>
        <w:spacing w:after="0"/>
      </w:pPr>
      <w:r w:rsidRPr="00F43A7C">
        <w:t>38.</w:t>
      </w:r>
      <w:r w:rsidRPr="00F43A7C">
        <w:tab/>
        <w:t>Lin W, Wu RT, Wu TY, Khor TO, Wang H, Kong AN. Sulforaphane suppressed LPS-induced inflammation in mouse peritoneal macrophages through Nrf2 dependent pathway. Biochem Pharmacol. 2008;76(8):967-73.</w:t>
      </w:r>
    </w:p>
    <w:p w14:paraId="3F4CABF5" w14:textId="77777777" w:rsidR="00F43A7C" w:rsidRPr="00F43A7C" w:rsidRDefault="00F43A7C" w:rsidP="00F43A7C">
      <w:pPr>
        <w:pStyle w:val="EndNoteBibliography"/>
        <w:spacing w:after="0"/>
      </w:pPr>
      <w:r w:rsidRPr="00F43A7C">
        <w:t>39.</w:t>
      </w:r>
      <w:r w:rsidRPr="00F43A7C">
        <w:tab/>
        <w:t>Apprill A, McNally S, Parsons R, Weber L. Minor revision to V4 region SSU rRNA 806R gene primer greatly increases detection of SAR11 bacterioplankton. Aquat Microb Ecol. 2015;75(2):129-37.</w:t>
      </w:r>
    </w:p>
    <w:p w14:paraId="68ED89FD" w14:textId="77777777" w:rsidR="00F43A7C" w:rsidRPr="00F43A7C" w:rsidRDefault="00F43A7C" w:rsidP="00F43A7C">
      <w:pPr>
        <w:pStyle w:val="EndNoteBibliography"/>
        <w:spacing w:after="0"/>
      </w:pPr>
      <w:r w:rsidRPr="00F43A7C">
        <w:lastRenderedPageBreak/>
        <w:t>40.</w:t>
      </w:r>
      <w:r w:rsidRPr="00F43A7C">
        <w:tab/>
        <w:t>Caporaso JG, Lauber CL, Walters WA, Berg-Lyons D, Lozupone CA, Turnbaugh PJ, et al. Global patterns of 16S rRNA diversity at a depth of millions of sequences per sample. P Natl Acad Sci USA. 2011;108:4516-22.</w:t>
      </w:r>
    </w:p>
    <w:p w14:paraId="42788C32" w14:textId="77777777" w:rsidR="00F43A7C" w:rsidRPr="00F43A7C" w:rsidRDefault="00F43A7C" w:rsidP="00F43A7C">
      <w:pPr>
        <w:pStyle w:val="EndNoteBibliography"/>
        <w:spacing w:after="0"/>
      </w:pPr>
      <w:r w:rsidRPr="00F43A7C">
        <w:t>41.</w:t>
      </w:r>
      <w:r w:rsidRPr="00F43A7C">
        <w:tab/>
        <w:t>Caporaso JG, Lauber CL, Walters WA, Berg-Lyons D, Huntley J, Fierer N, et al. Ultra-high-throughput microbial community analysis on the Illumina HiSeq and MiSeq platforms. Isme J. 2012;6(8):1621-4.</w:t>
      </w:r>
    </w:p>
    <w:p w14:paraId="11265015" w14:textId="77777777" w:rsidR="00F43A7C" w:rsidRPr="00F43A7C" w:rsidRDefault="00F43A7C" w:rsidP="00F43A7C">
      <w:pPr>
        <w:pStyle w:val="EndNoteBibliography"/>
        <w:spacing w:after="0"/>
      </w:pPr>
      <w:r w:rsidRPr="00F43A7C">
        <w:t>42.</w:t>
      </w:r>
      <w:r w:rsidRPr="00F43A7C">
        <w:tab/>
        <w:t>Minich JJ, Humphrey G, Benitez RAS, Sanders J, Swofford A, Allen EE, et al. High-Throughput Miniaturized 16S rRNA Amplicon Library Preparation Reduces Costs while Preserving Microbiome Integrity. Msystems. 2018;3(6).</w:t>
      </w:r>
    </w:p>
    <w:p w14:paraId="29E32171" w14:textId="77777777" w:rsidR="00F43A7C" w:rsidRPr="00F43A7C" w:rsidRDefault="00F43A7C" w:rsidP="00F43A7C">
      <w:pPr>
        <w:pStyle w:val="EndNoteBibliography"/>
        <w:spacing w:after="0"/>
      </w:pPr>
      <w:r w:rsidRPr="00F43A7C">
        <w:t>43.</w:t>
      </w:r>
      <w:r w:rsidRPr="00F43A7C">
        <w:tab/>
        <w:t>Parada AE, Needham DM, Fuhrman JA. Every base matters: assessing small subunit rRNA primers for marine microbiomes with mock communities, time series and global field samples. Environ Microbiol. 2016;18(5):1403-14.</w:t>
      </w:r>
    </w:p>
    <w:p w14:paraId="10C4A020" w14:textId="77777777" w:rsidR="00F43A7C" w:rsidRPr="00F43A7C" w:rsidRDefault="00F43A7C" w:rsidP="00F43A7C">
      <w:pPr>
        <w:pStyle w:val="EndNoteBibliography"/>
        <w:spacing w:after="0"/>
      </w:pPr>
      <w:r w:rsidRPr="00F43A7C">
        <w:t>44.</w:t>
      </w:r>
      <w:r w:rsidRPr="00F43A7C">
        <w:tab/>
        <w:t>Quince C, Lanzen A, Davenport RJ, Turnbaugh PJ. Removing Noise From Pyrosequenced Amplicons. Bmc Bioinformatics. 2011;12.</w:t>
      </w:r>
    </w:p>
    <w:p w14:paraId="750174B3" w14:textId="77777777" w:rsidR="00F43A7C" w:rsidRPr="00F43A7C" w:rsidRDefault="00F43A7C" w:rsidP="00F43A7C">
      <w:pPr>
        <w:pStyle w:val="EndNoteBibliography"/>
        <w:spacing w:after="0"/>
      </w:pPr>
      <w:r w:rsidRPr="00F43A7C">
        <w:t>45.</w:t>
      </w:r>
      <w:r w:rsidRPr="00F43A7C">
        <w:tab/>
        <w:t>Walters W, Hyde ER, Berg-Lyons D, Ackermann G, Humphrey G, Parada A, et al. Improved Bacterial 16S rRNA Gene (V4 and V4-5) and Fungal Internal Transcribed Spacer Marker Gene Primers for Microbial Community Surveys. Msystems. 2016;1(1).</w:t>
      </w:r>
    </w:p>
    <w:p w14:paraId="76443FEC" w14:textId="77777777" w:rsidR="00F43A7C" w:rsidRPr="00F43A7C" w:rsidRDefault="00F43A7C" w:rsidP="00F43A7C">
      <w:pPr>
        <w:pStyle w:val="EndNoteBibliography"/>
        <w:spacing w:after="0"/>
      </w:pPr>
      <w:r w:rsidRPr="00F43A7C">
        <w:t>46.</w:t>
      </w:r>
      <w:r w:rsidRPr="00F43A7C">
        <w:tab/>
        <w:t>Bolyen E, Rideout JR, Dillon MR, Bokulich NA, Abnet CC, Al-Ghalith GA, et al. Reproducible, interactive, scalable and extensible microbiome data science using QIIME 2. Nat Biotechnol. 2019;37(8):852-7.</w:t>
      </w:r>
    </w:p>
    <w:p w14:paraId="2E845F14" w14:textId="77777777" w:rsidR="00F43A7C" w:rsidRPr="00F43A7C" w:rsidRDefault="00F43A7C" w:rsidP="00F43A7C">
      <w:pPr>
        <w:pStyle w:val="EndNoteBibliography"/>
        <w:spacing w:after="0"/>
      </w:pPr>
      <w:r w:rsidRPr="00F43A7C">
        <w:t>47.</w:t>
      </w:r>
      <w:r w:rsidRPr="00F43A7C">
        <w:tab/>
        <w:t>Estaki M, Jiang L, Bokulich NA, McDonald D, Gonzalez A, Kosciolek T, et al. QIIME 2 Enables Comprehensive End-to-End Analysis of Diverse Microbiome Data and Comparative Studies with Publicly Available Data. Curr Protoc Bioinformatics. 2020;70(1):e100.</w:t>
      </w:r>
    </w:p>
    <w:p w14:paraId="6CE52590" w14:textId="77777777" w:rsidR="00F43A7C" w:rsidRPr="00F43A7C" w:rsidRDefault="00F43A7C" w:rsidP="00F43A7C">
      <w:pPr>
        <w:pStyle w:val="EndNoteBibliography"/>
        <w:spacing w:after="0"/>
      </w:pPr>
      <w:r w:rsidRPr="00F43A7C">
        <w:t>48.</w:t>
      </w:r>
      <w:r w:rsidRPr="00F43A7C">
        <w:tab/>
        <w:t>Callahan BJ, McMurdie PJ, Rosen MJ, Han AW, Johnson AJ, Holmes SP. DADA2: High-resolution sample inference from Illumina amplicon data. Nat Methods. 2016;13(7):581-3.</w:t>
      </w:r>
    </w:p>
    <w:p w14:paraId="5D11EB16" w14:textId="77777777" w:rsidR="00F43A7C" w:rsidRPr="00F43A7C" w:rsidRDefault="00F43A7C" w:rsidP="00F43A7C">
      <w:pPr>
        <w:pStyle w:val="EndNoteBibliography"/>
        <w:spacing w:after="0"/>
      </w:pPr>
      <w:r w:rsidRPr="00F43A7C">
        <w:t>49.</w:t>
      </w:r>
      <w:r w:rsidRPr="00F43A7C">
        <w:tab/>
        <w:t>Yilmaz P, Parfrey LW, Yarza P, Gerken J, Pruesse E, Quast C, et al. The SILVA and "All-species Living Tree Project (LTP)" taxonomic frameworks. Nucleic Acids Research. 2014;42(D1):D643-D8.</w:t>
      </w:r>
    </w:p>
    <w:p w14:paraId="216CC1D9" w14:textId="77777777" w:rsidR="00F43A7C" w:rsidRPr="00F43A7C" w:rsidRDefault="00F43A7C" w:rsidP="00F43A7C">
      <w:pPr>
        <w:pStyle w:val="EndNoteBibliography"/>
        <w:spacing w:after="0"/>
      </w:pPr>
      <w:r w:rsidRPr="00F43A7C">
        <w:t>50.</w:t>
      </w:r>
      <w:r w:rsidRPr="00F43A7C">
        <w:tab/>
        <w:t>Caporaso JG, Kuczynski J, Stombaugh J, Bittinger K, Bushman FD, Costello EK, et al. QIIME allows analysis of high-throughput community sequencing data. Nat Methods. 2010;7(5):335-6.</w:t>
      </w:r>
    </w:p>
    <w:p w14:paraId="3D90D189" w14:textId="77777777" w:rsidR="00F43A7C" w:rsidRPr="00F43A7C" w:rsidRDefault="00F43A7C" w:rsidP="00F43A7C">
      <w:pPr>
        <w:pStyle w:val="EndNoteBibliography"/>
        <w:spacing w:after="0"/>
      </w:pPr>
      <w:r w:rsidRPr="00F43A7C">
        <w:t>51.</w:t>
      </w:r>
      <w:r w:rsidRPr="00F43A7C">
        <w:tab/>
        <w:t>Hung YT, Song Y, Hu Q, Faris RJ, Guo J, Ma Y, et al. Identification of Independent and Shared Metabolic Responses to High-Fiber and Antibiotic Treatments in Fecal Metabolome of Grow-Finish Pigs. Metabolites. 2022;12(8).</w:t>
      </w:r>
    </w:p>
    <w:p w14:paraId="12609583" w14:textId="77777777" w:rsidR="00F43A7C" w:rsidRPr="00F43A7C" w:rsidRDefault="00F43A7C" w:rsidP="00F43A7C">
      <w:pPr>
        <w:pStyle w:val="EndNoteBibliography"/>
        <w:spacing w:after="0"/>
      </w:pPr>
      <w:r w:rsidRPr="00F43A7C">
        <w:t>52.</w:t>
      </w:r>
      <w:r w:rsidRPr="00F43A7C">
        <w:tab/>
        <w:t>Huang Y, Li W, Su ZY, Kong AN. The complexity of the Nrf2 pathway: beyond the antioxidant response. J Nutr Biochem. 2015;26(12):1401-13.</w:t>
      </w:r>
    </w:p>
    <w:p w14:paraId="2D3EADF0" w14:textId="77777777" w:rsidR="00F43A7C" w:rsidRPr="00F43A7C" w:rsidRDefault="00F43A7C" w:rsidP="00F43A7C">
      <w:pPr>
        <w:pStyle w:val="EndNoteBibliography"/>
        <w:spacing w:after="0"/>
      </w:pPr>
      <w:r w:rsidRPr="00F43A7C">
        <w:t>53.</w:t>
      </w:r>
      <w:r w:rsidRPr="00F43A7C">
        <w:tab/>
        <w:t>Zhang DD. Mechanistic studies of the Nrf2-Keap1 signaling pathway. Drug Metab Rev. 2006;38(4):769-89.</w:t>
      </w:r>
    </w:p>
    <w:p w14:paraId="18E709EB" w14:textId="77777777" w:rsidR="00F43A7C" w:rsidRPr="00F43A7C" w:rsidRDefault="00F43A7C" w:rsidP="00F43A7C">
      <w:pPr>
        <w:pStyle w:val="EndNoteBibliography"/>
        <w:spacing w:after="0"/>
      </w:pPr>
      <w:r w:rsidRPr="00F43A7C">
        <w:t>54.</w:t>
      </w:r>
      <w:r w:rsidRPr="00F43A7C">
        <w:tab/>
        <w:t>Taguchi K, Yamamoto M. The KEAP1-NRF2 System in Cancer. Front Oncol. 2017;7:85.</w:t>
      </w:r>
    </w:p>
    <w:p w14:paraId="529BD6D0" w14:textId="77777777" w:rsidR="00F43A7C" w:rsidRPr="00F43A7C" w:rsidRDefault="00F43A7C" w:rsidP="00F43A7C">
      <w:pPr>
        <w:pStyle w:val="EndNoteBibliography"/>
        <w:spacing w:after="0"/>
      </w:pPr>
      <w:r w:rsidRPr="00F43A7C">
        <w:t>55.</w:t>
      </w:r>
      <w:r w:rsidRPr="00F43A7C">
        <w:tab/>
        <w:t>Mitsuishi Y, Motohashi H, Yamamoto M. The Keap1-Nrf2 system in cancers: stress response and anabolic metabolism. Front Oncol. 2012;2:200.</w:t>
      </w:r>
    </w:p>
    <w:p w14:paraId="16CC511C" w14:textId="77777777" w:rsidR="00F43A7C" w:rsidRPr="00F43A7C" w:rsidRDefault="00F43A7C" w:rsidP="00F43A7C">
      <w:pPr>
        <w:pStyle w:val="EndNoteBibliography"/>
        <w:spacing w:after="0"/>
      </w:pPr>
      <w:r w:rsidRPr="00F43A7C">
        <w:t>56.</w:t>
      </w:r>
      <w:r w:rsidRPr="00F43A7C">
        <w:tab/>
        <w:t>Osburn WO, Kensler TW. Nrf2 signaling: an adaptive response pathway for protection against environmental toxic insults. Mutat Res. 2008;659(1-2):31-9.</w:t>
      </w:r>
    </w:p>
    <w:p w14:paraId="532BB4B6" w14:textId="77777777" w:rsidR="00F43A7C" w:rsidRPr="00F43A7C" w:rsidRDefault="00F43A7C" w:rsidP="00F43A7C">
      <w:pPr>
        <w:pStyle w:val="EndNoteBibliography"/>
        <w:spacing w:after="0"/>
      </w:pPr>
      <w:r w:rsidRPr="00F43A7C">
        <w:t>57.</w:t>
      </w:r>
      <w:r w:rsidRPr="00F43A7C">
        <w:tab/>
        <w:t>Mariat D, Firmesse O, Levenez F, Guimaraes V, Sokol H, Dore J, et al. The Firmicutes/Bacteroidetes ratio of the human microbiota changes with age. BMC Microbiol. 2009;9:123.</w:t>
      </w:r>
    </w:p>
    <w:p w14:paraId="089777B5" w14:textId="77777777" w:rsidR="00F43A7C" w:rsidRPr="00F43A7C" w:rsidRDefault="00F43A7C" w:rsidP="00F43A7C">
      <w:pPr>
        <w:pStyle w:val="EndNoteBibliography"/>
        <w:spacing w:after="0"/>
      </w:pPr>
      <w:r w:rsidRPr="00F43A7C">
        <w:t>58.</w:t>
      </w:r>
      <w:r w:rsidRPr="00F43A7C">
        <w:tab/>
        <w:t>Koliada A, Syzenko G, Moseiko V, Budovska L, Puchkov K, Perederiy V, et al. Association between body mass index and Firmicutes/Bacteroidetes ratio in an adult Ukrainian population. BMC Microbiol. 2017;17(1):120.</w:t>
      </w:r>
    </w:p>
    <w:p w14:paraId="75D6FB69" w14:textId="77777777" w:rsidR="00F43A7C" w:rsidRPr="00F43A7C" w:rsidRDefault="00F43A7C" w:rsidP="00F43A7C">
      <w:pPr>
        <w:pStyle w:val="EndNoteBibliography"/>
        <w:spacing w:after="0"/>
      </w:pPr>
      <w:r w:rsidRPr="00F43A7C">
        <w:t>59.</w:t>
      </w:r>
      <w:r w:rsidRPr="00F43A7C">
        <w:tab/>
        <w:t>Stojanov S, Berlec A, Strukelj B. The Influence of Probiotics on the Firmicutes/Bacteroidetes Ratio in the Treatment of Obesity and Inflammatory Bowel disease. Microorganisms. 2020;8(11).</w:t>
      </w:r>
    </w:p>
    <w:p w14:paraId="3ADA23AA" w14:textId="77777777" w:rsidR="00F43A7C" w:rsidRPr="00F43A7C" w:rsidRDefault="00F43A7C" w:rsidP="00F43A7C">
      <w:pPr>
        <w:pStyle w:val="EndNoteBibliography"/>
        <w:spacing w:after="0"/>
      </w:pPr>
      <w:r w:rsidRPr="00F43A7C">
        <w:lastRenderedPageBreak/>
        <w:t>60.</w:t>
      </w:r>
      <w:r w:rsidRPr="00F43A7C">
        <w:tab/>
        <w:t>Martinez I, Lattimer JM, Hubach KL, Case JA, Yang JY, Weber CG, et al. Gut microbiome composition is linked to whole grain-induced immunological improvements. Isme J. 2013;7(2):269-80.</w:t>
      </w:r>
    </w:p>
    <w:p w14:paraId="2E1B98BA" w14:textId="77777777" w:rsidR="00F43A7C" w:rsidRPr="00F43A7C" w:rsidRDefault="00F43A7C" w:rsidP="00F43A7C">
      <w:pPr>
        <w:pStyle w:val="EndNoteBibliography"/>
        <w:spacing w:after="0"/>
      </w:pPr>
      <w:r w:rsidRPr="00F43A7C">
        <w:t>61.</w:t>
      </w:r>
      <w:r w:rsidRPr="00F43A7C">
        <w:tab/>
        <w:t>Kovacs A, Ben-Jacob N, Tayem H, Halperin E, Iraqi FA, Gophna U. Genotype Is a Stronger Determinant than Sex of the Mouse Gut Microbiota. Microb Ecol. 2011;61(2):423-8.</w:t>
      </w:r>
    </w:p>
    <w:p w14:paraId="02B7B018" w14:textId="77777777" w:rsidR="00F43A7C" w:rsidRPr="00F43A7C" w:rsidRDefault="00F43A7C" w:rsidP="00F43A7C">
      <w:pPr>
        <w:pStyle w:val="EndNoteBibliography"/>
        <w:spacing w:after="0"/>
      </w:pPr>
      <w:r w:rsidRPr="00F43A7C">
        <w:t>62.</w:t>
      </w:r>
      <w:r w:rsidRPr="00F43A7C">
        <w:tab/>
        <w:t>Ritchie NJ, Schutter ME, Dick RP, Myrold DD. Use of length heterogeneity PCR and fatty acid methyl ester profiles to characterize microbial communities in soil. Appl Environ Microbiol. 2000;66(4):1668-75.</w:t>
      </w:r>
    </w:p>
    <w:p w14:paraId="28116AC2" w14:textId="77777777" w:rsidR="00F43A7C" w:rsidRPr="00F43A7C" w:rsidRDefault="00F43A7C" w:rsidP="00F43A7C">
      <w:pPr>
        <w:pStyle w:val="EndNoteBibliography"/>
        <w:spacing w:after="0"/>
      </w:pPr>
      <w:r w:rsidRPr="00F43A7C">
        <w:t>63.</w:t>
      </w:r>
      <w:r w:rsidRPr="00F43A7C">
        <w:tab/>
        <w:t>Albert EJ, Sommerfeld K, Gophna S, Marshall JS, Gophna U. The gut microbiota of toll-like receptor 2-deficient mice exhibits lineage-specific modifications. Environ Microbiol Rep. 2009;1(1):65-70.</w:t>
      </w:r>
    </w:p>
    <w:p w14:paraId="16FF857C" w14:textId="77777777" w:rsidR="00F43A7C" w:rsidRPr="00F43A7C" w:rsidRDefault="00F43A7C" w:rsidP="00F43A7C">
      <w:pPr>
        <w:pStyle w:val="EndNoteBibliography"/>
        <w:spacing w:after="0"/>
      </w:pPr>
      <w:r w:rsidRPr="00F43A7C">
        <w:t>64.</w:t>
      </w:r>
      <w:r w:rsidRPr="00F43A7C">
        <w:tab/>
        <w:t>La Reau AJ, Suen G. The Ruminococci: key symbionts of the gut ecosystem. J Microbiol. 2018;56(3):199-208.</w:t>
      </w:r>
    </w:p>
    <w:p w14:paraId="1C0E568E" w14:textId="77777777" w:rsidR="00F43A7C" w:rsidRPr="00F43A7C" w:rsidRDefault="00F43A7C" w:rsidP="00F43A7C">
      <w:pPr>
        <w:pStyle w:val="EndNoteBibliography"/>
        <w:spacing w:after="0"/>
      </w:pPr>
      <w:r w:rsidRPr="00F43A7C">
        <w:t>65.</w:t>
      </w:r>
      <w:r w:rsidRPr="00F43A7C">
        <w:tab/>
        <w:t>Rainey FA, Janssen PH. Phylogenetic analysis by 16S ribosomal DNA sequence comparison reveals two unrelated groups of species within the genus Ruminococcus. FEMS Microbiol Lett. 1995;129(1):69-73.</w:t>
      </w:r>
    </w:p>
    <w:p w14:paraId="13B36CD1" w14:textId="77777777" w:rsidR="00F43A7C" w:rsidRPr="00F43A7C" w:rsidRDefault="00F43A7C" w:rsidP="00F43A7C">
      <w:pPr>
        <w:pStyle w:val="EndNoteBibliography"/>
        <w:spacing w:after="0"/>
      </w:pPr>
      <w:r w:rsidRPr="00F43A7C">
        <w:t>66.</w:t>
      </w:r>
      <w:r w:rsidRPr="00F43A7C">
        <w:tab/>
        <w:t>Qin J, Li R, Raes J, Arumugam M, Burgdorf KS, Manichanh C, et al. A human gut microbial gene catalogue established by metagenomic sequencing. Nature. 2010;464(7285):59-65.</w:t>
      </w:r>
    </w:p>
    <w:p w14:paraId="0503C323" w14:textId="77777777" w:rsidR="00F43A7C" w:rsidRPr="00F43A7C" w:rsidRDefault="00F43A7C" w:rsidP="00F43A7C">
      <w:pPr>
        <w:pStyle w:val="EndNoteBibliography"/>
        <w:spacing w:after="0"/>
      </w:pPr>
      <w:r w:rsidRPr="00F43A7C">
        <w:t>67.</w:t>
      </w:r>
      <w:r w:rsidRPr="00F43A7C">
        <w:tab/>
        <w:t>Leschine SB. Cellulose degradation in anaerobic environments. Annu Rev Microbiol. 1995;49:399-426.</w:t>
      </w:r>
    </w:p>
    <w:p w14:paraId="73BB5578" w14:textId="77777777" w:rsidR="00F43A7C" w:rsidRPr="00F43A7C" w:rsidRDefault="00F43A7C" w:rsidP="00F43A7C">
      <w:pPr>
        <w:pStyle w:val="EndNoteBibliography"/>
        <w:spacing w:after="0"/>
      </w:pPr>
      <w:r w:rsidRPr="00F43A7C">
        <w:t>68.</w:t>
      </w:r>
      <w:r w:rsidRPr="00F43A7C">
        <w:tab/>
        <w:t>Flint HJ, Bayer EA, Rincon MT, Lamed R, White BA. Polysaccharide utilization by gut bacteria: potential for new insights from genomic analysis. Nat Rev Microbiol. 2008;6(2):121-31.</w:t>
      </w:r>
    </w:p>
    <w:p w14:paraId="43974C22" w14:textId="77777777" w:rsidR="00F43A7C" w:rsidRPr="00F43A7C" w:rsidRDefault="00F43A7C" w:rsidP="00F43A7C">
      <w:pPr>
        <w:pStyle w:val="EndNoteBibliography"/>
        <w:spacing w:after="0"/>
      </w:pPr>
      <w:r w:rsidRPr="00F43A7C">
        <w:t>69.</w:t>
      </w:r>
      <w:r w:rsidRPr="00F43A7C">
        <w:tab/>
        <w:t>Lyra A, Krogius-Kurikka L, Nikkila J, Malinen E, Kajander K, Kurikka K, et al. Effect of a multispecies probiotic supplement on quantity of irritable bowel syndrome-related intestinal microbial phylotypes. BMC Gastroenterol. 2010;10:110.</w:t>
      </w:r>
    </w:p>
    <w:p w14:paraId="11CAF23A" w14:textId="77777777" w:rsidR="00F43A7C" w:rsidRPr="00F43A7C" w:rsidRDefault="00F43A7C" w:rsidP="00F43A7C">
      <w:pPr>
        <w:pStyle w:val="EndNoteBibliography"/>
        <w:spacing w:after="0"/>
      </w:pPr>
      <w:r w:rsidRPr="00F43A7C">
        <w:t>70.</w:t>
      </w:r>
      <w:r w:rsidRPr="00F43A7C">
        <w:tab/>
        <w:t>Hall AB, Yassour M, Sauk J, Garner A, Jiang X, Arthur T, et al. A novel Ruminococcus gnavus clade enriched in inflammatory bowel disease patients. Genome Med. 2017;9(1):103.</w:t>
      </w:r>
    </w:p>
    <w:p w14:paraId="7ED41F32" w14:textId="77777777" w:rsidR="00F43A7C" w:rsidRPr="00F43A7C" w:rsidRDefault="00F43A7C" w:rsidP="00F43A7C">
      <w:pPr>
        <w:pStyle w:val="EndNoteBibliography"/>
        <w:spacing w:after="0"/>
      </w:pPr>
      <w:r w:rsidRPr="00F43A7C">
        <w:t>71.</w:t>
      </w:r>
      <w:r w:rsidRPr="00F43A7C">
        <w:tab/>
        <w:t>Henke MT, Kenny DJ, Cassilly CD, Vlamakis H, Xavier RJ, Clardy J. Ruminococcus gnavus, a member of the human gut microbiome associated with Crohn's disease, produces an inflammatory polysaccharide. Proc Natl Acad Sci U S A. 2019;116(26):12672-7.</w:t>
      </w:r>
    </w:p>
    <w:p w14:paraId="7C9BB839" w14:textId="77777777" w:rsidR="00F43A7C" w:rsidRPr="00F43A7C" w:rsidRDefault="00F43A7C" w:rsidP="00F43A7C">
      <w:pPr>
        <w:pStyle w:val="EndNoteBibliography"/>
        <w:spacing w:after="0"/>
      </w:pPr>
      <w:r w:rsidRPr="00F43A7C">
        <w:t>72.</w:t>
      </w:r>
      <w:r w:rsidRPr="00F43A7C">
        <w:tab/>
        <w:t>Chua HH, Chou HC, Tung YL, Chiang BL, Liao CC, Liu HH, et al. Intestinal Dysbiosis Featuring Abundance of Ruminococcus gnavus Associates With Allergic Diseases in Infants. Gastroenterology. 2018;154(1):154-67.</w:t>
      </w:r>
    </w:p>
    <w:p w14:paraId="1A18F32C" w14:textId="77777777" w:rsidR="00F43A7C" w:rsidRPr="00F43A7C" w:rsidRDefault="00F43A7C" w:rsidP="00F43A7C">
      <w:pPr>
        <w:pStyle w:val="EndNoteBibliography"/>
        <w:spacing w:after="0"/>
      </w:pPr>
      <w:r w:rsidRPr="00F43A7C">
        <w:t>73.</w:t>
      </w:r>
      <w:r w:rsidRPr="00F43A7C">
        <w:tab/>
        <w:t>Johnson EL, Heaver SL, Walters WA, Ley RE. Microbiome and metabolic disease: revisiting the bacterial phylum Bacteroidetes. J Mol Med (Berl). 2017;95(1):1-8.</w:t>
      </w:r>
    </w:p>
    <w:p w14:paraId="22A87E5E" w14:textId="77777777" w:rsidR="00F43A7C" w:rsidRPr="00F43A7C" w:rsidRDefault="00F43A7C" w:rsidP="00F43A7C">
      <w:pPr>
        <w:pStyle w:val="EndNoteBibliography"/>
        <w:spacing w:after="0"/>
      </w:pPr>
      <w:r w:rsidRPr="00F43A7C">
        <w:t>74.</w:t>
      </w:r>
      <w:r w:rsidRPr="00F43A7C">
        <w:tab/>
        <w:t>Couturier-Maillard A, Secher T, Rehman A, Normand S, De Arcangelis A, Haesler R, et al. NOD2-mediated dysbiosis predisposes mice to transmissible colitis and colorectal cancer. J Clin Invest. 2013;123(2):700-11.</w:t>
      </w:r>
    </w:p>
    <w:p w14:paraId="0F39CE6F" w14:textId="77777777" w:rsidR="00F43A7C" w:rsidRPr="00F43A7C" w:rsidRDefault="00F43A7C" w:rsidP="00F43A7C">
      <w:pPr>
        <w:pStyle w:val="EndNoteBibliography"/>
        <w:spacing w:after="0"/>
      </w:pPr>
      <w:r w:rsidRPr="00F43A7C">
        <w:t>75.</w:t>
      </w:r>
      <w:r w:rsidRPr="00F43A7C">
        <w:tab/>
        <w:t>Carmichael WW. Cyanobacteria secondary metabolites--the cyanotoxins. J Appl Bacteriol. 1992;72(6):445-59.</w:t>
      </w:r>
    </w:p>
    <w:p w14:paraId="21D63590" w14:textId="77777777" w:rsidR="00F43A7C" w:rsidRPr="00F43A7C" w:rsidRDefault="00F43A7C" w:rsidP="00F43A7C">
      <w:pPr>
        <w:pStyle w:val="EndNoteBibliography"/>
        <w:spacing w:after="0"/>
      </w:pPr>
      <w:r w:rsidRPr="00F43A7C">
        <w:t>76.</w:t>
      </w:r>
      <w:r w:rsidRPr="00F43A7C">
        <w:tab/>
        <w:t>Carmichael WW. The toxins of cyanobacteria. Sci Am. 1994;270(1):78-86.</w:t>
      </w:r>
    </w:p>
    <w:p w14:paraId="7C67C8A2" w14:textId="77777777" w:rsidR="00F43A7C" w:rsidRPr="00F43A7C" w:rsidRDefault="00F43A7C" w:rsidP="00F43A7C">
      <w:pPr>
        <w:pStyle w:val="EndNoteBibliography"/>
        <w:spacing w:after="0"/>
      </w:pPr>
      <w:r w:rsidRPr="00F43A7C">
        <w:t>77.</w:t>
      </w:r>
      <w:r w:rsidRPr="00F43A7C">
        <w:tab/>
        <w:t>Hildebrand F, Nguyen TL, Brinkman B, Yunta RG, Cauwe B, Vandenabeele P, et al. Inflammation-associated enterotypes, host genotype, cage and inter-individual effects drive gut microbiota variation in common laboratory mice. Genome Biol. 2013;14(1):R4.</w:t>
      </w:r>
    </w:p>
    <w:p w14:paraId="2DA1EF59" w14:textId="77777777" w:rsidR="00F43A7C" w:rsidRPr="00F43A7C" w:rsidRDefault="00F43A7C" w:rsidP="00F43A7C">
      <w:pPr>
        <w:pStyle w:val="EndNoteBibliography"/>
        <w:spacing w:after="0"/>
      </w:pPr>
      <w:r w:rsidRPr="00F43A7C">
        <w:t>78.</w:t>
      </w:r>
      <w:r w:rsidRPr="00F43A7C">
        <w:tab/>
        <w:t>Roopchand DE, Carmody RN, Kuhn P, Moskal K, Rojas-Silva P, Turnbaugh PJ, et al. Dietary Polyphenols Promote Growth of the Gut Bacterium Akkermansia muciniphila and Attenuate High-Fat Diet-Induced Metabolic Syndrome. Diabetes. 2015;64(8):2847-58.</w:t>
      </w:r>
    </w:p>
    <w:p w14:paraId="7FD99655" w14:textId="77777777" w:rsidR="00F43A7C" w:rsidRPr="00F43A7C" w:rsidRDefault="00F43A7C" w:rsidP="00F43A7C">
      <w:pPr>
        <w:pStyle w:val="EndNoteBibliography"/>
        <w:spacing w:after="0"/>
      </w:pPr>
      <w:r w:rsidRPr="00F43A7C">
        <w:t>79.</w:t>
      </w:r>
      <w:r w:rsidRPr="00F43A7C">
        <w:tab/>
        <w:t xml:space="preserve">Zhang L, Carmody RN, Kalariya HM, Duran RM, Moskal K, Poulev A, et al. Grape proanthocyanidin-induced intestinal bloom of Akkermansia muciniphila is dependent on its baseline </w:t>
      </w:r>
      <w:r w:rsidRPr="00F43A7C">
        <w:lastRenderedPageBreak/>
        <w:t>abundance and precedes activation of host genes related to metabolic health. J Nutr Biochem. 2018;56:142-51.</w:t>
      </w:r>
    </w:p>
    <w:p w14:paraId="333ABB54" w14:textId="77777777" w:rsidR="00F43A7C" w:rsidRPr="00F43A7C" w:rsidRDefault="00F43A7C" w:rsidP="00F43A7C">
      <w:pPr>
        <w:pStyle w:val="EndNoteBibliography"/>
        <w:spacing w:after="0"/>
      </w:pPr>
      <w:r w:rsidRPr="00F43A7C">
        <w:t>80.</w:t>
      </w:r>
      <w:r w:rsidRPr="00F43A7C">
        <w:tab/>
        <w:t>Turnbaugh PJ, Ridaura VK, Faith JJ, Rey FE, Knight R, Gordon JI. The effect of diet on the human gut microbiome: a metagenomic analysis in humanized gnotobiotic mice. Sci Transl Med. 2009;1(6):6ra14.</w:t>
      </w:r>
    </w:p>
    <w:p w14:paraId="2CA70458" w14:textId="77777777" w:rsidR="00F43A7C" w:rsidRPr="00F43A7C" w:rsidRDefault="00F43A7C" w:rsidP="00F43A7C">
      <w:pPr>
        <w:pStyle w:val="EndNoteBibliography"/>
      </w:pPr>
      <w:r w:rsidRPr="00F43A7C">
        <w:t>81.</w:t>
      </w:r>
      <w:r w:rsidRPr="00F43A7C">
        <w:tab/>
        <w:t>Lundberg R, Toft MF, August B, Hansen AK, Hansen CH. Antibiotic-treated versus germ-free rodents for microbiota transplantation studies. Gut Microbes. 2016;7(1):68-74.</w:t>
      </w:r>
    </w:p>
    <w:p w14:paraId="3C62136A" w14:textId="51AE740D" w:rsidR="00FD1858" w:rsidRPr="006F0CEF" w:rsidRDefault="00CC44A5" w:rsidP="005D16CB">
      <w:pPr>
        <w:spacing w:after="0" w:line="240" w:lineRule="auto"/>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fldChar w:fldCharType="end"/>
      </w:r>
    </w:p>
    <w:sectPr w:rsidR="00FD1858" w:rsidRPr="006F0CEF">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15" w:author="Sargsyan, Davit [JRDUS]" w:date="2024-11-03T12:56:00Z" w:initials="DS">
    <w:p w14:paraId="0DB9BA31" w14:textId="77777777" w:rsidR="003D0CB1" w:rsidRDefault="003D0CB1" w:rsidP="003D0CB1">
      <w:pPr>
        <w:pStyle w:val="CommentText"/>
      </w:pPr>
      <w:r>
        <w:rPr>
          <w:rStyle w:val="CommentReference"/>
        </w:rPr>
        <w:annotationRef/>
      </w:r>
      <w:r>
        <w:t>@Ran: Can you please provide reference for these? The next paragraph is about a human study so Ref#60 does not apply to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B9BA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32360B5" w16cex:dateUtc="2024-11-03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B9BA31" w16cid:durableId="132360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ECBD2" w14:textId="77777777" w:rsidR="005C5A8D" w:rsidRDefault="005C5A8D" w:rsidP="00D213E3">
      <w:pPr>
        <w:spacing w:after="0" w:line="240" w:lineRule="auto"/>
      </w:pPr>
      <w:r>
        <w:separator/>
      </w:r>
    </w:p>
  </w:endnote>
  <w:endnote w:type="continuationSeparator" w:id="0">
    <w:p w14:paraId="78D28C13" w14:textId="77777777" w:rsidR="005C5A8D" w:rsidRDefault="005C5A8D" w:rsidP="00D21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404090"/>
      <w:docPartObj>
        <w:docPartGallery w:val="Page Numbers (Bottom of Page)"/>
        <w:docPartUnique/>
      </w:docPartObj>
    </w:sdtPr>
    <w:sdtContent>
      <w:sdt>
        <w:sdtPr>
          <w:id w:val="-1769616900"/>
          <w:docPartObj>
            <w:docPartGallery w:val="Page Numbers (Top of Page)"/>
            <w:docPartUnique/>
          </w:docPartObj>
        </w:sdtPr>
        <w:sdtContent>
          <w:p w14:paraId="08012657" w14:textId="43289252" w:rsidR="00D213E3" w:rsidRDefault="00D213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CCB05F" w14:textId="77777777" w:rsidR="00D213E3" w:rsidRDefault="00D21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7937F" w14:textId="77777777" w:rsidR="005C5A8D" w:rsidRDefault="005C5A8D" w:rsidP="00D213E3">
      <w:pPr>
        <w:spacing w:after="0" w:line="240" w:lineRule="auto"/>
      </w:pPr>
      <w:r>
        <w:separator/>
      </w:r>
    </w:p>
  </w:footnote>
  <w:footnote w:type="continuationSeparator" w:id="0">
    <w:p w14:paraId="15F4CB99" w14:textId="77777777" w:rsidR="005C5A8D" w:rsidRDefault="005C5A8D" w:rsidP="00D21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AF5D5" w14:textId="6C399CAC" w:rsidR="00543E3B" w:rsidRDefault="00543E3B">
    <w:pPr>
      <w:pStyle w:val="Header"/>
    </w:pPr>
    <w:r>
      <w:tab/>
    </w:r>
    <w:r>
      <w:tab/>
    </w:r>
    <w:r w:rsidR="00D40C7D">
      <w:t>10/</w:t>
    </w:r>
    <w:r w:rsidR="00F7425C">
      <w:t>7</w:t>
    </w:r>
    <w:r w:rsidR="00D40C7D">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42794"/>
    <w:multiLevelType w:val="multilevel"/>
    <w:tmpl w:val="61D80C3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2605264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gsyan, Davit [JRDUS]">
    <w15:presenceInfo w15:providerId="AD" w15:userId="S::dsargsy@its.jnj.com::3e31b559-84b2-4844-9a39-5ca6ce0fe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swx20s26fz5zoedxf2xatw7t0x5f2rspet9&quot;&gt;DS Thesis EndNote Library&lt;record-ids&gt;&lt;item&gt;62&lt;/item&gt;&lt;item&gt;193&lt;/item&gt;&lt;item&gt;196&lt;/item&gt;&lt;item&gt;197&lt;/item&gt;&lt;item&gt;198&lt;/item&gt;&lt;item&gt;199&lt;/item&gt;&lt;item&gt;200&lt;/item&gt;&lt;item&gt;201&lt;/item&gt;&lt;item&gt;202&lt;/item&gt;&lt;item&gt;203&lt;/item&gt;&lt;item&gt;204&lt;/item&gt;&lt;item&gt;205&lt;/item&gt;&lt;item&gt;206&lt;/item&gt;&lt;item&gt;207&lt;/item&gt;&lt;item&gt;208&lt;/item&gt;&lt;item&gt;209&lt;/item&gt;&lt;item&gt;210&lt;/item&gt;&lt;item&gt;211&lt;/item&gt;&lt;item&gt;212&lt;/item&gt;&lt;item&gt;213&lt;/item&gt;&lt;item&gt;215&lt;/item&gt;&lt;item&gt;217&lt;/item&gt;&lt;item&gt;218&lt;/item&gt;&lt;item&gt;219&lt;/item&gt;&lt;item&gt;220&lt;/item&gt;&lt;item&gt;221&lt;/item&gt;&lt;item&gt;222&lt;/item&gt;&lt;item&gt;223&lt;/item&gt;&lt;item&gt;224&lt;/item&gt;&lt;item&gt;225&lt;/item&gt;&lt;item&gt;226&lt;/item&gt;&lt;item&gt;227&lt;/item&gt;&lt;item&gt;228&lt;/item&gt;&lt;item&gt;229&lt;/item&gt;&lt;item&gt;230&lt;/item&gt;&lt;item&gt;232&lt;/item&gt;&lt;item&gt;233&lt;/item&gt;&lt;item&gt;234&lt;/item&gt;&lt;item&gt;239&lt;/item&gt;&lt;item&gt;240&lt;/item&gt;&lt;item&gt;241&lt;/item&gt;&lt;item&gt;242&lt;/item&gt;&lt;item&gt;243&lt;/item&gt;&lt;item&gt;244&lt;/item&gt;&lt;item&gt;245&lt;/item&gt;&lt;item&gt;246&lt;/item&gt;&lt;item&gt;247&lt;/item&gt;&lt;item&gt;248&lt;/item&gt;&lt;item&gt;249&lt;/item&gt;&lt;item&gt;250&lt;/item&gt;&lt;item&gt;251&lt;/item&gt;&lt;item&gt;252&lt;/item&gt;&lt;item&gt;253&lt;/item&gt;&lt;item&gt;254&lt;/item&gt;&lt;item&gt;255&lt;/item&gt;&lt;item&gt;256&lt;/item&gt;&lt;item&gt;257&lt;/item&gt;&lt;item&gt;258&lt;/item&gt;&lt;item&gt;261&lt;/item&gt;&lt;item&gt;262&lt;/item&gt;&lt;item&gt;263&lt;/item&gt;&lt;item&gt;264&lt;/item&gt;&lt;item&gt;265&lt;/item&gt;&lt;item&gt;288&lt;/item&gt;&lt;/record-ids&gt;&lt;/item&gt;&lt;/Libraries&gt;"/>
  </w:docVars>
  <w:rsids>
    <w:rsidRoot w:val="005D16CB"/>
    <w:rsid w:val="00000D19"/>
    <w:rsid w:val="000012F3"/>
    <w:rsid w:val="0000214E"/>
    <w:rsid w:val="00002865"/>
    <w:rsid w:val="00003B0E"/>
    <w:rsid w:val="00004DA8"/>
    <w:rsid w:val="00021E8A"/>
    <w:rsid w:val="00021EF8"/>
    <w:rsid w:val="00023DD3"/>
    <w:rsid w:val="00027F27"/>
    <w:rsid w:val="00033875"/>
    <w:rsid w:val="00035079"/>
    <w:rsid w:val="00035BC8"/>
    <w:rsid w:val="00041A49"/>
    <w:rsid w:val="00042359"/>
    <w:rsid w:val="00047B27"/>
    <w:rsid w:val="00053A6F"/>
    <w:rsid w:val="00061D97"/>
    <w:rsid w:val="0006260D"/>
    <w:rsid w:val="000706CE"/>
    <w:rsid w:val="00072525"/>
    <w:rsid w:val="000768E6"/>
    <w:rsid w:val="000778BF"/>
    <w:rsid w:val="00083E1E"/>
    <w:rsid w:val="00085587"/>
    <w:rsid w:val="0008782D"/>
    <w:rsid w:val="00090787"/>
    <w:rsid w:val="00095198"/>
    <w:rsid w:val="00097E8D"/>
    <w:rsid w:val="000A32E8"/>
    <w:rsid w:val="000A3666"/>
    <w:rsid w:val="000B2105"/>
    <w:rsid w:val="000C3A4D"/>
    <w:rsid w:val="000D0276"/>
    <w:rsid w:val="000D2671"/>
    <w:rsid w:val="000D6B0A"/>
    <w:rsid w:val="000D7DFB"/>
    <w:rsid w:val="000E1AD2"/>
    <w:rsid w:val="000E4B35"/>
    <w:rsid w:val="000F1526"/>
    <w:rsid w:val="000F3CC7"/>
    <w:rsid w:val="000F3EF3"/>
    <w:rsid w:val="000F455F"/>
    <w:rsid w:val="000F78DC"/>
    <w:rsid w:val="00101DC0"/>
    <w:rsid w:val="001034F8"/>
    <w:rsid w:val="00106EA8"/>
    <w:rsid w:val="001073B2"/>
    <w:rsid w:val="00111945"/>
    <w:rsid w:val="00116D3B"/>
    <w:rsid w:val="00116FDB"/>
    <w:rsid w:val="00117179"/>
    <w:rsid w:val="001179CF"/>
    <w:rsid w:val="00120EBE"/>
    <w:rsid w:val="0012147A"/>
    <w:rsid w:val="0012427C"/>
    <w:rsid w:val="001308A1"/>
    <w:rsid w:val="001321F4"/>
    <w:rsid w:val="00132B27"/>
    <w:rsid w:val="00135096"/>
    <w:rsid w:val="001377F6"/>
    <w:rsid w:val="00137FBE"/>
    <w:rsid w:val="00141195"/>
    <w:rsid w:val="00142384"/>
    <w:rsid w:val="001509D3"/>
    <w:rsid w:val="00155664"/>
    <w:rsid w:val="00155D11"/>
    <w:rsid w:val="00155E0C"/>
    <w:rsid w:val="00156EC6"/>
    <w:rsid w:val="001608A0"/>
    <w:rsid w:val="001637AA"/>
    <w:rsid w:val="001657C8"/>
    <w:rsid w:val="001664EF"/>
    <w:rsid w:val="00166C50"/>
    <w:rsid w:val="00166FDD"/>
    <w:rsid w:val="001706E7"/>
    <w:rsid w:val="001732A6"/>
    <w:rsid w:val="00174517"/>
    <w:rsid w:val="00181EB7"/>
    <w:rsid w:val="00182F55"/>
    <w:rsid w:val="0018387B"/>
    <w:rsid w:val="00194C78"/>
    <w:rsid w:val="001A08DA"/>
    <w:rsid w:val="001A1313"/>
    <w:rsid w:val="001A3D69"/>
    <w:rsid w:val="001A5D59"/>
    <w:rsid w:val="001A6E77"/>
    <w:rsid w:val="001A74FC"/>
    <w:rsid w:val="001B084E"/>
    <w:rsid w:val="001B3AF9"/>
    <w:rsid w:val="001B4B20"/>
    <w:rsid w:val="001D0FF5"/>
    <w:rsid w:val="001D1B62"/>
    <w:rsid w:val="001D5083"/>
    <w:rsid w:val="001D543E"/>
    <w:rsid w:val="001D545F"/>
    <w:rsid w:val="001E1EC5"/>
    <w:rsid w:val="001E2E57"/>
    <w:rsid w:val="001E4B6E"/>
    <w:rsid w:val="001E4DB0"/>
    <w:rsid w:val="001E51A3"/>
    <w:rsid w:val="001F115C"/>
    <w:rsid w:val="001F19F2"/>
    <w:rsid w:val="001F3558"/>
    <w:rsid w:val="001F4D9B"/>
    <w:rsid w:val="001F5415"/>
    <w:rsid w:val="001F645A"/>
    <w:rsid w:val="001F6B9B"/>
    <w:rsid w:val="00205006"/>
    <w:rsid w:val="00206CF6"/>
    <w:rsid w:val="002101B0"/>
    <w:rsid w:val="0021056B"/>
    <w:rsid w:val="00210C7E"/>
    <w:rsid w:val="00211381"/>
    <w:rsid w:val="00214D5B"/>
    <w:rsid w:val="00216A77"/>
    <w:rsid w:val="0021767F"/>
    <w:rsid w:val="00217AE7"/>
    <w:rsid w:val="00220D42"/>
    <w:rsid w:val="00221360"/>
    <w:rsid w:val="002215C2"/>
    <w:rsid w:val="00224906"/>
    <w:rsid w:val="0022588C"/>
    <w:rsid w:val="002265CF"/>
    <w:rsid w:val="00234975"/>
    <w:rsid w:val="002367BE"/>
    <w:rsid w:val="002377C8"/>
    <w:rsid w:val="0024065A"/>
    <w:rsid w:val="002411DB"/>
    <w:rsid w:val="002425B9"/>
    <w:rsid w:val="00243C59"/>
    <w:rsid w:val="00243CD3"/>
    <w:rsid w:val="002449F8"/>
    <w:rsid w:val="00247F7A"/>
    <w:rsid w:val="002520C1"/>
    <w:rsid w:val="002532B2"/>
    <w:rsid w:val="00254A30"/>
    <w:rsid w:val="00260243"/>
    <w:rsid w:val="00263F2E"/>
    <w:rsid w:val="0026731F"/>
    <w:rsid w:val="00270A44"/>
    <w:rsid w:val="00273205"/>
    <w:rsid w:val="00276EFC"/>
    <w:rsid w:val="00277CF4"/>
    <w:rsid w:val="00280026"/>
    <w:rsid w:val="002A11FF"/>
    <w:rsid w:val="002A25BD"/>
    <w:rsid w:val="002A7DB1"/>
    <w:rsid w:val="002B0BC7"/>
    <w:rsid w:val="002B49C0"/>
    <w:rsid w:val="002B5AF3"/>
    <w:rsid w:val="002B7D46"/>
    <w:rsid w:val="002C2CC9"/>
    <w:rsid w:val="002C3E0B"/>
    <w:rsid w:val="002C3EB4"/>
    <w:rsid w:val="002C5AD1"/>
    <w:rsid w:val="002C6AAF"/>
    <w:rsid w:val="002D0A9D"/>
    <w:rsid w:val="002D1D29"/>
    <w:rsid w:val="002D22BE"/>
    <w:rsid w:val="002D7290"/>
    <w:rsid w:val="002E0012"/>
    <w:rsid w:val="002E2C33"/>
    <w:rsid w:val="002E6A05"/>
    <w:rsid w:val="002E715D"/>
    <w:rsid w:val="002E7E1B"/>
    <w:rsid w:val="002F3A54"/>
    <w:rsid w:val="002F5C34"/>
    <w:rsid w:val="003014B1"/>
    <w:rsid w:val="0031328E"/>
    <w:rsid w:val="00320378"/>
    <w:rsid w:val="00320B66"/>
    <w:rsid w:val="00320C9B"/>
    <w:rsid w:val="003228B1"/>
    <w:rsid w:val="0032519D"/>
    <w:rsid w:val="00325598"/>
    <w:rsid w:val="00331869"/>
    <w:rsid w:val="00331EB4"/>
    <w:rsid w:val="00342B85"/>
    <w:rsid w:val="003437F3"/>
    <w:rsid w:val="0034517E"/>
    <w:rsid w:val="0034694B"/>
    <w:rsid w:val="00347BA0"/>
    <w:rsid w:val="00354E2B"/>
    <w:rsid w:val="00360EAD"/>
    <w:rsid w:val="0036491A"/>
    <w:rsid w:val="00364E5B"/>
    <w:rsid w:val="00366C0F"/>
    <w:rsid w:val="003678A9"/>
    <w:rsid w:val="00371708"/>
    <w:rsid w:val="0037392D"/>
    <w:rsid w:val="003750B4"/>
    <w:rsid w:val="0037573F"/>
    <w:rsid w:val="00383D7B"/>
    <w:rsid w:val="00386DAA"/>
    <w:rsid w:val="00394966"/>
    <w:rsid w:val="00395AD5"/>
    <w:rsid w:val="003A1FC1"/>
    <w:rsid w:val="003A4019"/>
    <w:rsid w:val="003A6443"/>
    <w:rsid w:val="003B0680"/>
    <w:rsid w:val="003B36F4"/>
    <w:rsid w:val="003C30A2"/>
    <w:rsid w:val="003C378C"/>
    <w:rsid w:val="003C3E83"/>
    <w:rsid w:val="003C6DFC"/>
    <w:rsid w:val="003D0CB1"/>
    <w:rsid w:val="003D12FB"/>
    <w:rsid w:val="003D21CF"/>
    <w:rsid w:val="003D5F0D"/>
    <w:rsid w:val="003D7976"/>
    <w:rsid w:val="003E3B5C"/>
    <w:rsid w:val="003E6FFB"/>
    <w:rsid w:val="003F1BF7"/>
    <w:rsid w:val="003F59E9"/>
    <w:rsid w:val="0040076B"/>
    <w:rsid w:val="00406283"/>
    <w:rsid w:val="00406CD4"/>
    <w:rsid w:val="004103AF"/>
    <w:rsid w:val="0041218F"/>
    <w:rsid w:val="00412497"/>
    <w:rsid w:val="004227AB"/>
    <w:rsid w:val="00422C37"/>
    <w:rsid w:val="00425C1B"/>
    <w:rsid w:val="0042748B"/>
    <w:rsid w:val="004309A2"/>
    <w:rsid w:val="00432E69"/>
    <w:rsid w:val="004412B9"/>
    <w:rsid w:val="00441551"/>
    <w:rsid w:val="00445F6D"/>
    <w:rsid w:val="004468A3"/>
    <w:rsid w:val="004472AD"/>
    <w:rsid w:val="00447618"/>
    <w:rsid w:val="00450771"/>
    <w:rsid w:val="00450D83"/>
    <w:rsid w:val="004540E9"/>
    <w:rsid w:val="0046491E"/>
    <w:rsid w:val="004659CB"/>
    <w:rsid w:val="00471866"/>
    <w:rsid w:val="0047189E"/>
    <w:rsid w:val="00471E33"/>
    <w:rsid w:val="00474C59"/>
    <w:rsid w:val="00476A5B"/>
    <w:rsid w:val="004877BF"/>
    <w:rsid w:val="00492C61"/>
    <w:rsid w:val="00496BB4"/>
    <w:rsid w:val="00496DE6"/>
    <w:rsid w:val="00497CCB"/>
    <w:rsid w:val="004A104F"/>
    <w:rsid w:val="004A115E"/>
    <w:rsid w:val="004A1CF7"/>
    <w:rsid w:val="004A2AF9"/>
    <w:rsid w:val="004A3B35"/>
    <w:rsid w:val="004A4A08"/>
    <w:rsid w:val="004A789E"/>
    <w:rsid w:val="004B3B50"/>
    <w:rsid w:val="004B4806"/>
    <w:rsid w:val="004B79C1"/>
    <w:rsid w:val="004D15CD"/>
    <w:rsid w:val="004D381D"/>
    <w:rsid w:val="004D4165"/>
    <w:rsid w:val="004D4F69"/>
    <w:rsid w:val="004E36C6"/>
    <w:rsid w:val="004E383B"/>
    <w:rsid w:val="004E3D57"/>
    <w:rsid w:val="004E6834"/>
    <w:rsid w:val="004F0954"/>
    <w:rsid w:val="004F479F"/>
    <w:rsid w:val="004F6F5F"/>
    <w:rsid w:val="00506BFC"/>
    <w:rsid w:val="00506D98"/>
    <w:rsid w:val="00511B19"/>
    <w:rsid w:val="00513C6D"/>
    <w:rsid w:val="005207DA"/>
    <w:rsid w:val="00520EAA"/>
    <w:rsid w:val="005255B5"/>
    <w:rsid w:val="00527766"/>
    <w:rsid w:val="00530F45"/>
    <w:rsid w:val="00531A7C"/>
    <w:rsid w:val="005323CB"/>
    <w:rsid w:val="00536D60"/>
    <w:rsid w:val="0053766B"/>
    <w:rsid w:val="00541DBD"/>
    <w:rsid w:val="00543E3B"/>
    <w:rsid w:val="0054513A"/>
    <w:rsid w:val="00546329"/>
    <w:rsid w:val="0055583E"/>
    <w:rsid w:val="00555DE6"/>
    <w:rsid w:val="00560B88"/>
    <w:rsid w:val="00561CC5"/>
    <w:rsid w:val="00577931"/>
    <w:rsid w:val="0058250C"/>
    <w:rsid w:val="00583ABB"/>
    <w:rsid w:val="00586553"/>
    <w:rsid w:val="00587126"/>
    <w:rsid w:val="005923F1"/>
    <w:rsid w:val="00592F0C"/>
    <w:rsid w:val="005958A8"/>
    <w:rsid w:val="005A24E4"/>
    <w:rsid w:val="005A2DD4"/>
    <w:rsid w:val="005A52F7"/>
    <w:rsid w:val="005B4FB2"/>
    <w:rsid w:val="005C39A0"/>
    <w:rsid w:val="005C3B05"/>
    <w:rsid w:val="005C4C32"/>
    <w:rsid w:val="005C4D85"/>
    <w:rsid w:val="005C5A8D"/>
    <w:rsid w:val="005D16CB"/>
    <w:rsid w:val="005D672B"/>
    <w:rsid w:val="005D783E"/>
    <w:rsid w:val="005E0003"/>
    <w:rsid w:val="005E294F"/>
    <w:rsid w:val="005E3B99"/>
    <w:rsid w:val="005E4DF7"/>
    <w:rsid w:val="005E7427"/>
    <w:rsid w:val="005F0EDD"/>
    <w:rsid w:val="005F2931"/>
    <w:rsid w:val="00604FF9"/>
    <w:rsid w:val="0061077F"/>
    <w:rsid w:val="00613F99"/>
    <w:rsid w:val="00617CF5"/>
    <w:rsid w:val="00625BCD"/>
    <w:rsid w:val="00632A74"/>
    <w:rsid w:val="00636011"/>
    <w:rsid w:val="00641ED3"/>
    <w:rsid w:val="00642A7C"/>
    <w:rsid w:val="006433CF"/>
    <w:rsid w:val="00643C2A"/>
    <w:rsid w:val="0064414F"/>
    <w:rsid w:val="0064580B"/>
    <w:rsid w:val="0064710B"/>
    <w:rsid w:val="00654EA5"/>
    <w:rsid w:val="00657C30"/>
    <w:rsid w:val="006647E0"/>
    <w:rsid w:val="00666DEA"/>
    <w:rsid w:val="0067391B"/>
    <w:rsid w:val="006768B8"/>
    <w:rsid w:val="0067718B"/>
    <w:rsid w:val="00677D23"/>
    <w:rsid w:val="0068240C"/>
    <w:rsid w:val="00682C25"/>
    <w:rsid w:val="00684DE6"/>
    <w:rsid w:val="00685A26"/>
    <w:rsid w:val="0068652B"/>
    <w:rsid w:val="006868F4"/>
    <w:rsid w:val="00693813"/>
    <w:rsid w:val="00693D3A"/>
    <w:rsid w:val="00694969"/>
    <w:rsid w:val="006A04A9"/>
    <w:rsid w:val="006A43AF"/>
    <w:rsid w:val="006B082C"/>
    <w:rsid w:val="006B1263"/>
    <w:rsid w:val="006B358C"/>
    <w:rsid w:val="006B39AB"/>
    <w:rsid w:val="006B46DB"/>
    <w:rsid w:val="006C0564"/>
    <w:rsid w:val="006C1727"/>
    <w:rsid w:val="006C4119"/>
    <w:rsid w:val="006C57DA"/>
    <w:rsid w:val="006C59AE"/>
    <w:rsid w:val="006D0F8A"/>
    <w:rsid w:val="006D252C"/>
    <w:rsid w:val="006D35DC"/>
    <w:rsid w:val="006D3842"/>
    <w:rsid w:val="006D49CF"/>
    <w:rsid w:val="006D6CAD"/>
    <w:rsid w:val="006E165B"/>
    <w:rsid w:val="006E2E3A"/>
    <w:rsid w:val="006E50D1"/>
    <w:rsid w:val="006E516C"/>
    <w:rsid w:val="006E6265"/>
    <w:rsid w:val="006F0CEF"/>
    <w:rsid w:val="006F5A17"/>
    <w:rsid w:val="006F5F98"/>
    <w:rsid w:val="0070395B"/>
    <w:rsid w:val="0070656F"/>
    <w:rsid w:val="00713346"/>
    <w:rsid w:val="00715B7F"/>
    <w:rsid w:val="00716C9D"/>
    <w:rsid w:val="007178D6"/>
    <w:rsid w:val="00721E67"/>
    <w:rsid w:val="00722EA3"/>
    <w:rsid w:val="00724990"/>
    <w:rsid w:val="0072535F"/>
    <w:rsid w:val="00727CD7"/>
    <w:rsid w:val="00730724"/>
    <w:rsid w:val="00733B45"/>
    <w:rsid w:val="00734875"/>
    <w:rsid w:val="00735E87"/>
    <w:rsid w:val="0073615E"/>
    <w:rsid w:val="00743E5F"/>
    <w:rsid w:val="00744FF3"/>
    <w:rsid w:val="007454DF"/>
    <w:rsid w:val="00750AE0"/>
    <w:rsid w:val="0075648B"/>
    <w:rsid w:val="00761307"/>
    <w:rsid w:val="00762CFA"/>
    <w:rsid w:val="00770DF3"/>
    <w:rsid w:val="00771FF8"/>
    <w:rsid w:val="00772068"/>
    <w:rsid w:val="007730C4"/>
    <w:rsid w:val="00777661"/>
    <w:rsid w:val="00793209"/>
    <w:rsid w:val="0079380B"/>
    <w:rsid w:val="007947B6"/>
    <w:rsid w:val="00796C1C"/>
    <w:rsid w:val="007975B8"/>
    <w:rsid w:val="007A1A6D"/>
    <w:rsid w:val="007A4559"/>
    <w:rsid w:val="007A5791"/>
    <w:rsid w:val="007A5E3E"/>
    <w:rsid w:val="007B4B0C"/>
    <w:rsid w:val="007B75DC"/>
    <w:rsid w:val="007B7F6B"/>
    <w:rsid w:val="007C0B20"/>
    <w:rsid w:val="007C2087"/>
    <w:rsid w:val="007D4E5F"/>
    <w:rsid w:val="007D5215"/>
    <w:rsid w:val="007E2336"/>
    <w:rsid w:val="007E531B"/>
    <w:rsid w:val="008008FA"/>
    <w:rsid w:val="00801598"/>
    <w:rsid w:val="00803972"/>
    <w:rsid w:val="008050D9"/>
    <w:rsid w:val="00807264"/>
    <w:rsid w:val="00810C81"/>
    <w:rsid w:val="00813203"/>
    <w:rsid w:val="00814248"/>
    <w:rsid w:val="0082007E"/>
    <w:rsid w:val="00820A0A"/>
    <w:rsid w:val="00822371"/>
    <w:rsid w:val="00851EF1"/>
    <w:rsid w:val="0086017C"/>
    <w:rsid w:val="00861031"/>
    <w:rsid w:val="008712BC"/>
    <w:rsid w:val="008718C3"/>
    <w:rsid w:val="00875C4B"/>
    <w:rsid w:val="00877E53"/>
    <w:rsid w:val="00882091"/>
    <w:rsid w:val="00884224"/>
    <w:rsid w:val="00884A88"/>
    <w:rsid w:val="00885C35"/>
    <w:rsid w:val="00894F83"/>
    <w:rsid w:val="0089576B"/>
    <w:rsid w:val="008A33BF"/>
    <w:rsid w:val="008B3A36"/>
    <w:rsid w:val="008B53E6"/>
    <w:rsid w:val="008C7368"/>
    <w:rsid w:val="008D05AC"/>
    <w:rsid w:val="008D303A"/>
    <w:rsid w:val="008D6B9D"/>
    <w:rsid w:val="008E1AE9"/>
    <w:rsid w:val="008E1B43"/>
    <w:rsid w:val="008E1CD4"/>
    <w:rsid w:val="008E2DD3"/>
    <w:rsid w:val="008E45BB"/>
    <w:rsid w:val="008E4B69"/>
    <w:rsid w:val="008E5BA4"/>
    <w:rsid w:val="008E69A7"/>
    <w:rsid w:val="008F2319"/>
    <w:rsid w:val="008F3144"/>
    <w:rsid w:val="008F5804"/>
    <w:rsid w:val="00901B88"/>
    <w:rsid w:val="009068C3"/>
    <w:rsid w:val="00906FBE"/>
    <w:rsid w:val="009071C0"/>
    <w:rsid w:val="00910A24"/>
    <w:rsid w:val="00910AEE"/>
    <w:rsid w:val="009151BA"/>
    <w:rsid w:val="0091665D"/>
    <w:rsid w:val="0092303F"/>
    <w:rsid w:val="009236B2"/>
    <w:rsid w:val="00923DA8"/>
    <w:rsid w:val="00927E1E"/>
    <w:rsid w:val="009324DB"/>
    <w:rsid w:val="00933427"/>
    <w:rsid w:val="00935389"/>
    <w:rsid w:val="00937789"/>
    <w:rsid w:val="00937FF5"/>
    <w:rsid w:val="009420F9"/>
    <w:rsid w:val="00944337"/>
    <w:rsid w:val="00950FAC"/>
    <w:rsid w:val="00952B97"/>
    <w:rsid w:val="00955E7B"/>
    <w:rsid w:val="0095776D"/>
    <w:rsid w:val="00961586"/>
    <w:rsid w:val="00961BE1"/>
    <w:rsid w:val="00964D25"/>
    <w:rsid w:val="00966A72"/>
    <w:rsid w:val="0097180B"/>
    <w:rsid w:val="00975BE2"/>
    <w:rsid w:val="009805A4"/>
    <w:rsid w:val="00983497"/>
    <w:rsid w:val="00983B47"/>
    <w:rsid w:val="009857B4"/>
    <w:rsid w:val="0099134A"/>
    <w:rsid w:val="00993B76"/>
    <w:rsid w:val="009971A3"/>
    <w:rsid w:val="00997870"/>
    <w:rsid w:val="009A1566"/>
    <w:rsid w:val="009A3632"/>
    <w:rsid w:val="009A36A3"/>
    <w:rsid w:val="009A3CD2"/>
    <w:rsid w:val="009A3DA8"/>
    <w:rsid w:val="009A5481"/>
    <w:rsid w:val="009B7E99"/>
    <w:rsid w:val="009C480F"/>
    <w:rsid w:val="009E0166"/>
    <w:rsid w:val="009E35FD"/>
    <w:rsid w:val="009E3AF6"/>
    <w:rsid w:val="009E59F9"/>
    <w:rsid w:val="00A05FB0"/>
    <w:rsid w:val="00A14B05"/>
    <w:rsid w:val="00A15704"/>
    <w:rsid w:val="00A16C3C"/>
    <w:rsid w:val="00A21303"/>
    <w:rsid w:val="00A23E5A"/>
    <w:rsid w:val="00A2411A"/>
    <w:rsid w:val="00A27E7B"/>
    <w:rsid w:val="00A32B24"/>
    <w:rsid w:val="00A33207"/>
    <w:rsid w:val="00A358CD"/>
    <w:rsid w:val="00A41678"/>
    <w:rsid w:val="00A43D9D"/>
    <w:rsid w:val="00A461B9"/>
    <w:rsid w:val="00A53D62"/>
    <w:rsid w:val="00A5535E"/>
    <w:rsid w:val="00A5572F"/>
    <w:rsid w:val="00A565C0"/>
    <w:rsid w:val="00A575DA"/>
    <w:rsid w:val="00A60CE1"/>
    <w:rsid w:val="00A62B8A"/>
    <w:rsid w:val="00A65E62"/>
    <w:rsid w:val="00A665BD"/>
    <w:rsid w:val="00A67D68"/>
    <w:rsid w:val="00A71E6D"/>
    <w:rsid w:val="00A73486"/>
    <w:rsid w:val="00A738E3"/>
    <w:rsid w:val="00A7701C"/>
    <w:rsid w:val="00A813FA"/>
    <w:rsid w:val="00A8187F"/>
    <w:rsid w:val="00A829E8"/>
    <w:rsid w:val="00A870B1"/>
    <w:rsid w:val="00A87361"/>
    <w:rsid w:val="00A876AD"/>
    <w:rsid w:val="00A90009"/>
    <w:rsid w:val="00A919D9"/>
    <w:rsid w:val="00A94750"/>
    <w:rsid w:val="00A94873"/>
    <w:rsid w:val="00A9793C"/>
    <w:rsid w:val="00AA0D25"/>
    <w:rsid w:val="00AA44AF"/>
    <w:rsid w:val="00AA5F0D"/>
    <w:rsid w:val="00AA7CB5"/>
    <w:rsid w:val="00AB2CBA"/>
    <w:rsid w:val="00AB6127"/>
    <w:rsid w:val="00AC594E"/>
    <w:rsid w:val="00AC63B6"/>
    <w:rsid w:val="00AC6B97"/>
    <w:rsid w:val="00AC7BFA"/>
    <w:rsid w:val="00AD03F5"/>
    <w:rsid w:val="00AD153D"/>
    <w:rsid w:val="00AD3B59"/>
    <w:rsid w:val="00AD4701"/>
    <w:rsid w:val="00AD58CA"/>
    <w:rsid w:val="00AD5D0A"/>
    <w:rsid w:val="00AE037E"/>
    <w:rsid w:val="00AF1D10"/>
    <w:rsid w:val="00AF52F3"/>
    <w:rsid w:val="00AF5CA8"/>
    <w:rsid w:val="00AF6C12"/>
    <w:rsid w:val="00AF75DB"/>
    <w:rsid w:val="00B01FA8"/>
    <w:rsid w:val="00B17445"/>
    <w:rsid w:val="00B2157A"/>
    <w:rsid w:val="00B22BEC"/>
    <w:rsid w:val="00B24C88"/>
    <w:rsid w:val="00B2574D"/>
    <w:rsid w:val="00B26279"/>
    <w:rsid w:val="00B30219"/>
    <w:rsid w:val="00B369D8"/>
    <w:rsid w:val="00B40BD3"/>
    <w:rsid w:val="00B50A51"/>
    <w:rsid w:val="00B50CBF"/>
    <w:rsid w:val="00B510FE"/>
    <w:rsid w:val="00B52A5F"/>
    <w:rsid w:val="00B533AF"/>
    <w:rsid w:val="00B62603"/>
    <w:rsid w:val="00B631AE"/>
    <w:rsid w:val="00B64CDF"/>
    <w:rsid w:val="00B712CB"/>
    <w:rsid w:val="00B71F07"/>
    <w:rsid w:val="00B735DC"/>
    <w:rsid w:val="00B73D04"/>
    <w:rsid w:val="00B747EE"/>
    <w:rsid w:val="00B74D64"/>
    <w:rsid w:val="00B75DA3"/>
    <w:rsid w:val="00B764A5"/>
    <w:rsid w:val="00B844B2"/>
    <w:rsid w:val="00B86021"/>
    <w:rsid w:val="00B908AE"/>
    <w:rsid w:val="00B912CC"/>
    <w:rsid w:val="00B93F5B"/>
    <w:rsid w:val="00B96872"/>
    <w:rsid w:val="00B97A10"/>
    <w:rsid w:val="00B97BF2"/>
    <w:rsid w:val="00BA0E48"/>
    <w:rsid w:val="00BA1750"/>
    <w:rsid w:val="00BA37B7"/>
    <w:rsid w:val="00BA4CB0"/>
    <w:rsid w:val="00BB00A8"/>
    <w:rsid w:val="00BB06E3"/>
    <w:rsid w:val="00BB18AB"/>
    <w:rsid w:val="00BB38D0"/>
    <w:rsid w:val="00BB4449"/>
    <w:rsid w:val="00BB76D2"/>
    <w:rsid w:val="00BB7BFA"/>
    <w:rsid w:val="00BC0A8B"/>
    <w:rsid w:val="00BC5CC5"/>
    <w:rsid w:val="00BC74FA"/>
    <w:rsid w:val="00BD0E55"/>
    <w:rsid w:val="00BD4CEA"/>
    <w:rsid w:val="00BD6395"/>
    <w:rsid w:val="00BE252A"/>
    <w:rsid w:val="00BE39DE"/>
    <w:rsid w:val="00BE6F27"/>
    <w:rsid w:val="00BF6FB1"/>
    <w:rsid w:val="00BF7C23"/>
    <w:rsid w:val="00C0022D"/>
    <w:rsid w:val="00C01D4E"/>
    <w:rsid w:val="00C07939"/>
    <w:rsid w:val="00C1019A"/>
    <w:rsid w:val="00C11881"/>
    <w:rsid w:val="00C1594A"/>
    <w:rsid w:val="00C15CCE"/>
    <w:rsid w:val="00C17250"/>
    <w:rsid w:val="00C25498"/>
    <w:rsid w:val="00C27E32"/>
    <w:rsid w:val="00C306E7"/>
    <w:rsid w:val="00C30AFB"/>
    <w:rsid w:val="00C31CAC"/>
    <w:rsid w:val="00C34F11"/>
    <w:rsid w:val="00C37772"/>
    <w:rsid w:val="00C4242B"/>
    <w:rsid w:val="00C474E3"/>
    <w:rsid w:val="00C62AE1"/>
    <w:rsid w:val="00C7767B"/>
    <w:rsid w:val="00C801F7"/>
    <w:rsid w:val="00C80D6E"/>
    <w:rsid w:val="00C8650D"/>
    <w:rsid w:val="00C87D59"/>
    <w:rsid w:val="00C903D0"/>
    <w:rsid w:val="00C9062B"/>
    <w:rsid w:val="00C91144"/>
    <w:rsid w:val="00C94A9E"/>
    <w:rsid w:val="00C95555"/>
    <w:rsid w:val="00C95B38"/>
    <w:rsid w:val="00C96B39"/>
    <w:rsid w:val="00CA03E6"/>
    <w:rsid w:val="00CA1177"/>
    <w:rsid w:val="00CA15A7"/>
    <w:rsid w:val="00CA47BF"/>
    <w:rsid w:val="00CB0992"/>
    <w:rsid w:val="00CC1097"/>
    <w:rsid w:val="00CC2EE4"/>
    <w:rsid w:val="00CC44A5"/>
    <w:rsid w:val="00CC53FC"/>
    <w:rsid w:val="00CD3488"/>
    <w:rsid w:val="00CD534D"/>
    <w:rsid w:val="00CD5E7F"/>
    <w:rsid w:val="00CE1822"/>
    <w:rsid w:val="00CE3A40"/>
    <w:rsid w:val="00CE4DC2"/>
    <w:rsid w:val="00CE7175"/>
    <w:rsid w:val="00CF213F"/>
    <w:rsid w:val="00CF353B"/>
    <w:rsid w:val="00CF42A3"/>
    <w:rsid w:val="00CF5315"/>
    <w:rsid w:val="00CF5C17"/>
    <w:rsid w:val="00CF75D4"/>
    <w:rsid w:val="00D02096"/>
    <w:rsid w:val="00D042F4"/>
    <w:rsid w:val="00D06C59"/>
    <w:rsid w:val="00D14EB8"/>
    <w:rsid w:val="00D16D2C"/>
    <w:rsid w:val="00D174CF"/>
    <w:rsid w:val="00D17CD6"/>
    <w:rsid w:val="00D20D30"/>
    <w:rsid w:val="00D213E3"/>
    <w:rsid w:val="00D245B9"/>
    <w:rsid w:val="00D35C79"/>
    <w:rsid w:val="00D40C7D"/>
    <w:rsid w:val="00D41010"/>
    <w:rsid w:val="00D41EF1"/>
    <w:rsid w:val="00D4591E"/>
    <w:rsid w:val="00D4766B"/>
    <w:rsid w:val="00D518C8"/>
    <w:rsid w:val="00D51943"/>
    <w:rsid w:val="00D5760E"/>
    <w:rsid w:val="00D62BE0"/>
    <w:rsid w:val="00D6305C"/>
    <w:rsid w:val="00D6403F"/>
    <w:rsid w:val="00D6482A"/>
    <w:rsid w:val="00D660DA"/>
    <w:rsid w:val="00D66CB8"/>
    <w:rsid w:val="00D66EBF"/>
    <w:rsid w:val="00D671BA"/>
    <w:rsid w:val="00D67BB8"/>
    <w:rsid w:val="00D735B0"/>
    <w:rsid w:val="00D73AC8"/>
    <w:rsid w:val="00D82E18"/>
    <w:rsid w:val="00D856D4"/>
    <w:rsid w:val="00D862E0"/>
    <w:rsid w:val="00D8680C"/>
    <w:rsid w:val="00D872B5"/>
    <w:rsid w:val="00D87A29"/>
    <w:rsid w:val="00D910B7"/>
    <w:rsid w:val="00D92712"/>
    <w:rsid w:val="00DA1C77"/>
    <w:rsid w:val="00DA2EE6"/>
    <w:rsid w:val="00DA68E3"/>
    <w:rsid w:val="00DA7903"/>
    <w:rsid w:val="00DB13A7"/>
    <w:rsid w:val="00DC17A6"/>
    <w:rsid w:val="00DD10EC"/>
    <w:rsid w:val="00DD169A"/>
    <w:rsid w:val="00DD204A"/>
    <w:rsid w:val="00DD23A9"/>
    <w:rsid w:val="00DD3382"/>
    <w:rsid w:val="00DD4D43"/>
    <w:rsid w:val="00DD719A"/>
    <w:rsid w:val="00DD7A30"/>
    <w:rsid w:val="00DE01B1"/>
    <w:rsid w:val="00DE2F77"/>
    <w:rsid w:val="00DE79AA"/>
    <w:rsid w:val="00DF4526"/>
    <w:rsid w:val="00DF5314"/>
    <w:rsid w:val="00E009FB"/>
    <w:rsid w:val="00E03D97"/>
    <w:rsid w:val="00E04EB1"/>
    <w:rsid w:val="00E125FB"/>
    <w:rsid w:val="00E176C1"/>
    <w:rsid w:val="00E218F2"/>
    <w:rsid w:val="00E23E76"/>
    <w:rsid w:val="00E26391"/>
    <w:rsid w:val="00E27A3D"/>
    <w:rsid w:val="00E359DF"/>
    <w:rsid w:val="00E41BE5"/>
    <w:rsid w:val="00E45685"/>
    <w:rsid w:val="00E45CE6"/>
    <w:rsid w:val="00E46851"/>
    <w:rsid w:val="00E5567A"/>
    <w:rsid w:val="00E566B8"/>
    <w:rsid w:val="00E567D8"/>
    <w:rsid w:val="00E6224A"/>
    <w:rsid w:val="00E62611"/>
    <w:rsid w:val="00E657BE"/>
    <w:rsid w:val="00E713A5"/>
    <w:rsid w:val="00E7152D"/>
    <w:rsid w:val="00E811FB"/>
    <w:rsid w:val="00E81EFA"/>
    <w:rsid w:val="00E83046"/>
    <w:rsid w:val="00E90F16"/>
    <w:rsid w:val="00E945ED"/>
    <w:rsid w:val="00E949EC"/>
    <w:rsid w:val="00E95040"/>
    <w:rsid w:val="00EA5A5C"/>
    <w:rsid w:val="00EB5BA2"/>
    <w:rsid w:val="00ED4AC8"/>
    <w:rsid w:val="00EE2525"/>
    <w:rsid w:val="00EE3898"/>
    <w:rsid w:val="00EE417F"/>
    <w:rsid w:val="00EE4620"/>
    <w:rsid w:val="00EE545F"/>
    <w:rsid w:val="00EE5FD5"/>
    <w:rsid w:val="00EE6026"/>
    <w:rsid w:val="00EF4836"/>
    <w:rsid w:val="00F031A5"/>
    <w:rsid w:val="00F047C3"/>
    <w:rsid w:val="00F0623A"/>
    <w:rsid w:val="00F07BF8"/>
    <w:rsid w:val="00F112DD"/>
    <w:rsid w:val="00F13CB0"/>
    <w:rsid w:val="00F23B6A"/>
    <w:rsid w:val="00F23C0C"/>
    <w:rsid w:val="00F2403A"/>
    <w:rsid w:val="00F243CC"/>
    <w:rsid w:val="00F2468E"/>
    <w:rsid w:val="00F24D6B"/>
    <w:rsid w:val="00F30D85"/>
    <w:rsid w:val="00F31AA6"/>
    <w:rsid w:val="00F33806"/>
    <w:rsid w:val="00F33F49"/>
    <w:rsid w:val="00F376F4"/>
    <w:rsid w:val="00F428D2"/>
    <w:rsid w:val="00F43A7C"/>
    <w:rsid w:val="00F44443"/>
    <w:rsid w:val="00F45333"/>
    <w:rsid w:val="00F520AE"/>
    <w:rsid w:val="00F56557"/>
    <w:rsid w:val="00F57973"/>
    <w:rsid w:val="00F652DF"/>
    <w:rsid w:val="00F65950"/>
    <w:rsid w:val="00F65D64"/>
    <w:rsid w:val="00F71914"/>
    <w:rsid w:val="00F71A0C"/>
    <w:rsid w:val="00F73845"/>
    <w:rsid w:val="00F7425C"/>
    <w:rsid w:val="00F804AA"/>
    <w:rsid w:val="00F81378"/>
    <w:rsid w:val="00F833DA"/>
    <w:rsid w:val="00F8367B"/>
    <w:rsid w:val="00F87CB5"/>
    <w:rsid w:val="00F9105F"/>
    <w:rsid w:val="00F916AE"/>
    <w:rsid w:val="00F93311"/>
    <w:rsid w:val="00F9717A"/>
    <w:rsid w:val="00FA1CE8"/>
    <w:rsid w:val="00FA3E2C"/>
    <w:rsid w:val="00FA767F"/>
    <w:rsid w:val="00FB1C03"/>
    <w:rsid w:val="00FD1858"/>
    <w:rsid w:val="00FE66AB"/>
    <w:rsid w:val="00FF0834"/>
    <w:rsid w:val="00FF3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33087"/>
  <w15:chartTrackingRefBased/>
  <w15:docId w15:val="{5076A0B1-F373-4ED7-A6F4-09F61079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53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47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38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35389"/>
    <w:rPr>
      <w:sz w:val="16"/>
      <w:szCs w:val="16"/>
    </w:rPr>
  </w:style>
  <w:style w:type="paragraph" w:styleId="CommentText">
    <w:name w:val="annotation text"/>
    <w:basedOn w:val="Normal"/>
    <w:link w:val="CommentTextChar"/>
    <w:uiPriority w:val="99"/>
    <w:unhideWhenUsed/>
    <w:rsid w:val="00935389"/>
    <w:pPr>
      <w:spacing w:line="240" w:lineRule="auto"/>
    </w:pPr>
    <w:rPr>
      <w:sz w:val="20"/>
      <w:szCs w:val="20"/>
    </w:rPr>
  </w:style>
  <w:style w:type="character" w:customStyle="1" w:styleId="CommentTextChar">
    <w:name w:val="Comment Text Char"/>
    <w:basedOn w:val="DefaultParagraphFont"/>
    <w:link w:val="CommentText"/>
    <w:uiPriority w:val="99"/>
    <w:rsid w:val="00935389"/>
    <w:rPr>
      <w:sz w:val="20"/>
      <w:szCs w:val="20"/>
    </w:rPr>
  </w:style>
  <w:style w:type="paragraph" w:styleId="CommentSubject">
    <w:name w:val="annotation subject"/>
    <w:basedOn w:val="CommentText"/>
    <w:next w:val="CommentText"/>
    <w:link w:val="CommentSubjectChar"/>
    <w:uiPriority w:val="99"/>
    <w:semiHidden/>
    <w:unhideWhenUsed/>
    <w:rsid w:val="00935389"/>
    <w:rPr>
      <w:b/>
      <w:bCs/>
    </w:rPr>
  </w:style>
  <w:style w:type="character" w:customStyle="1" w:styleId="CommentSubjectChar">
    <w:name w:val="Comment Subject Char"/>
    <w:basedOn w:val="CommentTextChar"/>
    <w:link w:val="CommentSubject"/>
    <w:uiPriority w:val="99"/>
    <w:semiHidden/>
    <w:rsid w:val="00935389"/>
    <w:rPr>
      <w:b/>
      <w:bCs/>
      <w:sz w:val="20"/>
      <w:szCs w:val="20"/>
    </w:rPr>
  </w:style>
  <w:style w:type="character" w:customStyle="1" w:styleId="Heading3Char">
    <w:name w:val="Heading 3 Char"/>
    <w:basedOn w:val="DefaultParagraphFont"/>
    <w:link w:val="Heading3"/>
    <w:uiPriority w:val="9"/>
    <w:rsid w:val="00935389"/>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CC44A5"/>
    <w:pPr>
      <w:spacing w:after="0"/>
      <w:jc w:val="center"/>
    </w:pPr>
    <w:rPr>
      <w:rFonts w:ascii="Calibri" w:hAnsi="Calibri" w:cs="Calibri"/>
      <w:noProof/>
    </w:rPr>
  </w:style>
  <w:style w:type="character" w:customStyle="1" w:styleId="EndNoteBibliographyTitleChar">
    <w:name w:val="EndNote Bibliography Title Char"/>
    <w:basedOn w:val="Heading2Char"/>
    <w:link w:val="EndNoteBibliographyTitle"/>
    <w:rsid w:val="00CC44A5"/>
    <w:rPr>
      <w:rFonts w:ascii="Calibri" w:eastAsiaTheme="majorEastAsia" w:hAnsi="Calibri" w:cs="Calibri"/>
      <w:noProof/>
      <w:color w:val="2F5496" w:themeColor="accent1" w:themeShade="BF"/>
      <w:sz w:val="26"/>
      <w:szCs w:val="26"/>
    </w:rPr>
  </w:style>
  <w:style w:type="paragraph" w:customStyle="1" w:styleId="EndNoteBibliography">
    <w:name w:val="EndNote Bibliography"/>
    <w:basedOn w:val="Normal"/>
    <w:link w:val="EndNoteBibliographyChar"/>
    <w:rsid w:val="00CC44A5"/>
    <w:pPr>
      <w:spacing w:line="240" w:lineRule="auto"/>
    </w:pPr>
    <w:rPr>
      <w:rFonts w:ascii="Calibri" w:hAnsi="Calibri" w:cs="Calibri"/>
      <w:noProof/>
    </w:rPr>
  </w:style>
  <w:style w:type="character" w:customStyle="1" w:styleId="EndNoteBibliographyChar">
    <w:name w:val="EndNote Bibliography Char"/>
    <w:basedOn w:val="Heading2Char"/>
    <w:link w:val="EndNoteBibliography"/>
    <w:rsid w:val="00CC44A5"/>
    <w:rPr>
      <w:rFonts w:ascii="Calibri" w:eastAsiaTheme="majorEastAsia" w:hAnsi="Calibri" w:cs="Calibri"/>
      <w:noProof/>
      <w:color w:val="2F5496" w:themeColor="accent1" w:themeShade="BF"/>
      <w:sz w:val="26"/>
      <w:szCs w:val="26"/>
    </w:rPr>
  </w:style>
  <w:style w:type="character" w:customStyle="1" w:styleId="Heading1Char">
    <w:name w:val="Heading 1 Char"/>
    <w:basedOn w:val="DefaultParagraphFont"/>
    <w:link w:val="Heading1"/>
    <w:uiPriority w:val="9"/>
    <w:rsid w:val="00CC44A5"/>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32519D"/>
    <w:pPr>
      <w:widowControl w:val="0"/>
      <w:tabs>
        <w:tab w:val="center" w:pos="4153"/>
        <w:tab w:val="right" w:pos="8306"/>
      </w:tabs>
      <w:snapToGrid w:val="0"/>
      <w:spacing w:after="0" w:line="240" w:lineRule="auto"/>
    </w:pPr>
    <w:rPr>
      <w:rFonts w:eastAsiaTheme="minorEastAsia"/>
      <w:kern w:val="2"/>
      <w:sz w:val="18"/>
      <w:szCs w:val="18"/>
      <w:lang w:eastAsia="zh-CN"/>
    </w:rPr>
  </w:style>
  <w:style w:type="character" w:customStyle="1" w:styleId="FooterChar">
    <w:name w:val="Footer Char"/>
    <w:basedOn w:val="DefaultParagraphFont"/>
    <w:link w:val="Footer"/>
    <w:uiPriority w:val="99"/>
    <w:rsid w:val="0032519D"/>
    <w:rPr>
      <w:rFonts w:eastAsiaTheme="minorEastAsia"/>
      <w:kern w:val="2"/>
      <w:sz w:val="18"/>
      <w:szCs w:val="18"/>
      <w:lang w:eastAsia="zh-CN"/>
    </w:rPr>
  </w:style>
  <w:style w:type="paragraph" w:styleId="TOCHeading">
    <w:name w:val="TOC Heading"/>
    <w:basedOn w:val="Heading1"/>
    <w:next w:val="Normal"/>
    <w:uiPriority w:val="39"/>
    <w:unhideWhenUsed/>
    <w:qFormat/>
    <w:rsid w:val="003F59E9"/>
    <w:pPr>
      <w:outlineLvl w:val="9"/>
    </w:pPr>
  </w:style>
  <w:style w:type="paragraph" w:styleId="TOC1">
    <w:name w:val="toc 1"/>
    <w:basedOn w:val="Normal"/>
    <w:next w:val="Normal"/>
    <w:autoRedefine/>
    <w:uiPriority w:val="39"/>
    <w:unhideWhenUsed/>
    <w:rsid w:val="003F59E9"/>
    <w:pPr>
      <w:spacing w:after="100"/>
    </w:pPr>
  </w:style>
  <w:style w:type="paragraph" w:styleId="TOC2">
    <w:name w:val="toc 2"/>
    <w:basedOn w:val="Normal"/>
    <w:next w:val="Normal"/>
    <w:autoRedefine/>
    <w:uiPriority w:val="39"/>
    <w:unhideWhenUsed/>
    <w:rsid w:val="003F59E9"/>
    <w:pPr>
      <w:spacing w:after="100"/>
      <w:ind w:left="220"/>
    </w:pPr>
  </w:style>
  <w:style w:type="paragraph" w:styleId="TOC3">
    <w:name w:val="toc 3"/>
    <w:basedOn w:val="Normal"/>
    <w:next w:val="Normal"/>
    <w:autoRedefine/>
    <w:uiPriority w:val="39"/>
    <w:unhideWhenUsed/>
    <w:rsid w:val="003F59E9"/>
    <w:pPr>
      <w:spacing w:after="100"/>
      <w:ind w:left="440"/>
    </w:pPr>
  </w:style>
  <w:style w:type="character" w:styleId="Hyperlink">
    <w:name w:val="Hyperlink"/>
    <w:basedOn w:val="DefaultParagraphFont"/>
    <w:uiPriority w:val="99"/>
    <w:unhideWhenUsed/>
    <w:rsid w:val="003F59E9"/>
    <w:rPr>
      <w:color w:val="0563C1" w:themeColor="hyperlink"/>
      <w:u w:val="single"/>
    </w:rPr>
  </w:style>
  <w:style w:type="paragraph" w:styleId="Title">
    <w:name w:val="Title"/>
    <w:basedOn w:val="Normal"/>
    <w:next w:val="Normal"/>
    <w:link w:val="TitleChar"/>
    <w:uiPriority w:val="10"/>
    <w:qFormat/>
    <w:rsid w:val="003F59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9E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7947B6"/>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947B6"/>
    <w:rPr>
      <w:color w:val="808080"/>
    </w:rPr>
  </w:style>
  <w:style w:type="paragraph" w:styleId="Header">
    <w:name w:val="header"/>
    <w:basedOn w:val="Normal"/>
    <w:link w:val="HeaderChar"/>
    <w:uiPriority w:val="99"/>
    <w:unhideWhenUsed/>
    <w:rsid w:val="00D21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3E3"/>
  </w:style>
  <w:style w:type="paragraph" w:styleId="Caption">
    <w:name w:val="caption"/>
    <w:basedOn w:val="Normal"/>
    <w:next w:val="Normal"/>
    <w:uiPriority w:val="35"/>
    <w:unhideWhenUsed/>
    <w:qFormat/>
    <w:rsid w:val="00C15CC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71F07"/>
    <w:rPr>
      <w:color w:val="605E5C"/>
      <w:shd w:val="clear" w:color="auto" w:fill="E1DFDD"/>
    </w:rPr>
  </w:style>
  <w:style w:type="table" w:styleId="TableGrid">
    <w:name w:val="Table Grid"/>
    <w:basedOn w:val="TableNormal"/>
    <w:uiPriority w:val="39"/>
    <w:rsid w:val="00BB7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7361"/>
    <w:pPr>
      <w:ind w:left="720"/>
      <w:contextualSpacing/>
    </w:pPr>
  </w:style>
  <w:style w:type="paragraph" w:styleId="NormalWeb">
    <w:name w:val="Normal (Web)"/>
    <w:basedOn w:val="Normal"/>
    <w:uiPriority w:val="99"/>
    <w:semiHidden/>
    <w:unhideWhenUsed/>
    <w:rsid w:val="00174517"/>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D476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5558">
      <w:bodyDiv w:val="1"/>
      <w:marLeft w:val="0"/>
      <w:marRight w:val="0"/>
      <w:marTop w:val="0"/>
      <w:marBottom w:val="0"/>
      <w:divBdr>
        <w:top w:val="none" w:sz="0" w:space="0" w:color="auto"/>
        <w:left w:val="none" w:sz="0" w:space="0" w:color="auto"/>
        <w:bottom w:val="none" w:sz="0" w:space="0" w:color="auto"/>
        <w:right w:val="none" w:sz="0" w:space="0" w:color="auto"/>
      </w:divBdr>
    </w:div>
    <w:div w:id="61686953">
      <w:bodyDiv w:val="1"/>
      <w:marLeft w:val="0"/>
      <w:marRight w:val="0"/>
      <w:marTop w:val="0"/>
      <w:marBottom w:val="0"/>
      <w:divBdr>
        <w:top w:val="none" w:sz="0" w:space="0" w:color="auto"/>
        <w:left w:val="none" w:sz="0" w:space="0" w:color="auto"/>
        <w:bottom w:val="none" w:sz="0" w:space="0" w:color="auto"/>
        <w:right w:val="none" w:sz="0" w:space="0" w:color="auto"/>
      </w:divBdr>
    </w:div>
    <w:div w:id="313801099">
      <w:bodyDiv w:val="1"/>
      <w:marLeft w:val="0"/>
      <w:marRight w:val="0"/>
      <w:marTop w:val="0"/>
      <w:marBottom w:val="0"/>
      <w:divBdr>
        <w:top w:val="none" w:sz="0" w:space="0" w:color="auto"/>
        <w:left w:val="none" w:sz="0" w:space="0" w:color="auto"/>
        <w:bottom w:val="none" w:sz="0" w:space="0" w:color="auto"/>
        <w:right w:val="none" w:sz="0" w:space="0" w:color="auto"/>
      </w:divBdr>
    </w:div>
    <w:div w:id="517816777">
      <w:bodyDiv w:val="1"/>
      <w:marLeft w:val="0"/>
      <w:marRight w:val="0"/>
      <w:marTop w:val="0"/>
      <w:marBottom w:val="0"/>
      <w:divBdr>
        <w:top w:val="none" w:sz="0" w:space="0" w:color="auto"/>
        <w:left w:val="none" w:sz="0" w:space="0" w:color="auto"/>
        <w:bottom w:val="none" w:sz="0" w:space="0" w:color="auto"/>
        <w:right w:val="none" w:sz="0" w:space="0" w:color="auto"/>
      </w:divBdr>
    </w:div>
    <w:div w:id="557598172">
      <w:bodyDiv w:val="1"/>
      <w:marLeft w:val="0"/>
      <w:marRight w:val="0"/>
      <w:marTop w:val="0"/>
      <w:marBottom w:val="0"/>
      <w:divBdr>
        <w:top w:val="none" w:sz="0" w:space="0" w:color="auto"/>
        <w:left w:val="none" w:sz="0" w:space="0" w:color="auto"/>
        <w:bottom w:val="none" w:sz="0" w:space="0" w:color="auto"/>
        <w:right w:val="none" w:sz="0" w:space="0" w:color="auto"/>
      </w:divBdr>
    </w:div>
    <w:div w:id="638190585">
      <w:bodyDiv w:val="1"/>
      <w:marLeft w:val="0"/>
      <w:marRight w:val="0"/>
      <w:marTop w:val="0"/>
      <w:marBottom w:val="0"/>
      <w:divBdr>
        <w:top w:val="none" w:sz="0" w:space="0" w:color="auto"/>
        <w:left w:val="none" w:sz="0" w:space="0" w:color="auto"/>
        <w:bottom w:val="none" w:sz="0" w:space="0" w:color="auto"/>
        <w:right w:val="none" w:sz="0" w:space="0" w:color="auto"/>
      </w:divBdr>
    </w:div>
    <w:div w:id="665087781">
      <w:bodyDiv w:val="1"/>
      <w:marLeft w:val="0"/>
      <w:marRight w:val="0"/>
      <w:marTop w:val="0"/>
      <w:marBottom w:val="0"/>
      <w:divBdr>
        <w:top w:val="none" w:sz="0" w:space="0" w:color="auto"/>
        <w:left w:val="none" w:sz="0" w:space="0" w:color="auto"/>
        <w:bottom w:val="none" w:sz="0" w:space="0" w:color="auto"/>
        <w:right w:val="none" w:sz="0" w:space="0" w:color="auto"/>
      </w:divBdr>
    </w:div>
    <w:div w:id="823861556">
      <w:bodyDiv w:val="1"/>
      <w:marLeft w:val="0"/>
      <w:marRight w:val="0"/>
      <w:marTop w:val="0"/>
      <w:marBottom w:val="0"/>
      <w:divBdr>
        <w:top w:val="none" w:sz="0" w:space="0" w:color="auto"/>
        <w:left w:val="none" w:sz="0" w:space="0" w:color="auto"/>
        <w:bottom w:val="none" w:sz="0" w:space="0" w:color="auto"/>
        <w:right w:val="none" w:sz="0" w:space="0" w:color="auto"/>
      </w:divBdr>
    </w:div>
    <w:div w:id="972322968">
      <w:bodyDiv w:val="1"/>
      <w:marLeft w:val="0"/>
      <w:marRight w:val="0"/>
      <w:marTop w:val="0"/>
      <w:marBottom w:val="0"/>
      <w:divBdr>
        <w:top w:val="none" w:sz="0" w:space="0" w:color="auto"/>
        <w:left w:val="none" w:sz="0" w:space="0" w:color="auto"/>
        <w:bottom w:val="none" w:sz="0" w:space="0" w:color="auto"/>
        <w:right w:val="none" w:sz="0" w:space="0" w:color="auto"/>
      </w:divBdr>
    </w:div>
    <w:div w:id="1119638945">
      <w:bodyDiv w:val="1"/>
      <w:marLeft w:val="0"/>
      <w:marRight w:val="0"/>
      <w:marTop w:val="0"/>
      <w:marBottom w:val="0"/>
      <w:divBdr>
        <w:top w:val="none" w:sz="0" w:space="0" w:color="auto"/>
        <w:left w:val="none" w:sz="0" w:space="0" w:color="auto"/>
        <w:bottom w:val="none" w:sz="0" w:space="0" w:color="auto"/>
        <w:right w:val="none" w:sz="0" w:space="0" w:color="auto"/>
      </w:divBdr>
    </w:div>
    <w:div w:id="1249460374">
      <w:bodyDiv w:val="1"/>
      <w:marLeft w:val="0"/>
      <w:marRight w:val="0"/>
      <w:marTop w:val="0"/>
      <w:marBottom w:val="0"/>
      <w:divBdr>
        <w:top w:val="none" w:sz="0" w:space="0" w:color="auto"/>
        <w:left w:val="none" w:sz="0" w:space="0" w:color="auto"/>
        <w:bottom w:val="none" w:sz="0" w:space="0" w:color="auto"/>
        <w:right w:val="none" w:sz="0" w:space="0" w:color="auto"/>
      </w:divBdr>
    </w:div>
    <w:div w:id="1300721196">
      <w:bodyDiv w:val="1"/>
      <w:marLeft w:val="0"/>
      <w:marRight w:val="0"/>
      <w:marTop w:val="0"/>
      <w:marBottom w:val="0"/>
      <w:divBdr>
        <w:top w:val="none" w:sz="0" w:space="0" w:color="auto"/>
        <w:left w:val="none" w:sz="0" w:space="0" w:color="auto"/>
        <w:bottom w:val="none" w:sz="0" w:space="0" w:color="auto"/>
        <w:right w:val="none" w:sz="0" w:space="0" w:color="auto"/>
      </w:divBdr>
    </w:div>
    <w:div w:id="1338847697">
      <w:bodyDiv w:val="1"/>
      <w:marLeft w:val="0"/>
      <w:marRight w:val="0"/>
      <w:marTop w:val="0"/>
      <w:marBottom w:val="0"/>
      <w:divBdr>
        <w:top w:val="none" w:sz="0" w:space="0" w:color="auto"/>
        <w:left w:val="none" w:sz="0" w:space="0" w:color="auto"/>
        <w:bottom w:val="none" w:sz="0" w:space="0" w:color="auto"/>
        <w:right w:val="none" w:sz="0" w:space="0" w:color="auto"/>
      </w:divBdr>
    </w:div>
    <w:div w:id="1349602685">
      <w:bodyDiv w:val="1"/>
      <w:marLeft w:val="0"/>
      <w:marRight w:val="0"/>
      <w:marTop w:val="0"/>
      <w:marBottom w:val="0"/>
      <w:divBdr>
        <w:top w:val="none" w:sz="0" w:space="0" w:color="auto"/>
        <w:left w:val="none" w:sz="0" w:space="0" w:color="auto"/>
        <w:bottom w:val="none" w:sz="0" w:space="0" w:color="auto"/>
        <w:right w:val="none" w:sz="0" w:space="0" w:color="auto"/>
      </w:divBdr>
    </w:div>
    <w:div w:id="1426918483">
      <w:bodyDiv w:val="1"/>
      <w:marLeft w:val="0"/>
      <w:marRight w:val="0"/>
      <w:marTop w:val="0"/>
      <w:marBottom w:val="0"/>
      <w:divBdr>
        <w:top w:val="none" w:sz="0" w:space="0" w:color="auto"/>
        <w:left w:val="none" w:sz="0" w:space="0" w:color="auto"/>
        <w:bottom w:val="none" w:sz="0" w:space="0" w:color="auto"/>
        <w:right w:val="none" w:sz="0" w:space="0" w:color="auto"/>
      </w:divBdr>
    </w:div>
    <w:div w:id="1450011190">
      <w:bodyDiv w:val="1"/>
      <w:marLeft w:val="0"/>
      <w:marRight w:val="0"/>
      <w:marTop w:val="0"/>
      <w:marBottom w:val="0"/>
      <w:divBdr>
        <w:top w:val="none" w:sz="0" w:space="0" w:color="auto"/>
        <w:left w:val="none" w:sz="0" w:space="0" w:color="auto"/>
        <w:bottom w:val="none" w:sz="0" w:space="0" w:color="auto"/>
        <w:right w:val="none" w:sz="0" w:space="0" w:color="auto"/>
      </w:divBdr>
    </w:div>
    <w:div w:id="1638949664">
      <w:bodyDiv w:val="1"/>
      <w:marLeft w:val="0"/>
      <w:marRight w:val="0"/>
      <w:marTop w:val="0"/>
      <w:marBottom w:val="0"/>
      <w:divBdr>
        <w:top w:val="none" w:sz="0" w:space="0" w:color="auto"/>
        <w:left w:val="none" w:sz="0" w:space="0" w:color="auto"/>
        <w:bottom w:val="none" w:sz="0" w:space="0" w:color="auto"/>
        <w:right w:val="none" w:sz="0" w:space="0" w:color="auto"/>
      </w:divBdr>
    </w:div>
    <w:div w:id="1645550590">
      <w:bodyDiv w:val="1"/>
      <w:marLeft w:val="0"/>
      <w:marRight w:val="0"/>
      <w:marTop w:val="0"/>
      <w:marBottom w:val="0"/>
      <w:divBdr>
        <w:top w:val="none" w:sz="0" w:space="0" w:color="auto"/>
        <w:left w:val="none" w:sz="0" w:space="0" w:color="auto"/>
        <w:bottom w:val="none" w:sz="0" w:space="0" w:color="auto"/>
        <w:right w:val="none" w:sz="0" w:space="0" w:color="auto"/>
      </w:divBdr>
    </w:div>
    <w:div w:id="1862164721">
      <w:bodyDiv w:val="1"/>
      <w:marLeft w:val="0"/>
      <w:marRight w:val="0"/>
      <w:marTop w:val="0"/>
      <w:marBottom w:val="0"/>
      <w:divBdr>
        <w:top w:val="none" w:sz="0" w:space="0" w:color="auto"/>
        <w:left w:val="none" w:sz="0" w:space="0" w:color="auto"/>
        <w:bottom w:val="none" w:sz="0" w:space="0" w:color="auto"/>
        <w:right w:val="none" w:sz="0" w:space="0" w:color="auto"/>
      </w:divBdr>
    </w:div>
    <w:div w:id="1902519663">
      <w:bodyDiv w:val="1"/>
      <w:marLeft w:val="0"/>
      <w:marRight w:val="0"/>
      <w:marTop w:val="0"/>
      <w:marBottom w:val="0"/>
      <w:divBdr>
        <w:top w:val="none" w:sz="0" w:space="0" w:color="auto"/>
        <w:left w:val="none" w:sz="0" w:space="0" w:color="auto"/>
        <w:bottom w:val="none" w:sz="0" w:space="0" w:color="auto"/>
        <w:right w:val="none" w:sz="0" w:space="0" w:color="auto"/>
      </w:divBdr>
    </w:div>
    <w:div w:id="200805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ngt@pharmacy.rutgers.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806C9-C65C-4A51-A196-0F57FB2785FB}">
  <ds:schemaRefs>
    <ds:schemaRef ds:uri="http://schemas.openxmlformats.org/officeDocument/2006/bibliography"/>
  </ds:schemaRefs>
</ds:datastoreItem>
</file>

<file path=docMetadata/LabelInfo.xml><?xml version="1.0" encoding="utf-8"?>
<clbl:labelList xmlns:clbl="http://schemas.microsoft.com/office/2020/mipLabelMetadata">
  <clbl:label id="{3ac94b33-9135-4821-9502-eafda6592a35}" enabled="0" method="" siteId="{3ac94b33-9135-4821-9502-eafda6592a35}" removed="1"/>
</clbl:labelList>
</file>

<file path=docProps/app.xml><?xml version="1.0" encoding="utf-8"?>
<Properties xmlns="http://schemas.openxmlformats.org/officeDocument/2006/extended-properties" xmlns:vt="http://schemas.openxmlformats.org/officeDocument/2006/docPropsVTypes">
  <Template>Normal.dotm</Template>
  <TotalTime>2520</TotalTime>
  <Pages>20</Pages>
  <Words>11446</Words>
  <Characters>65247</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Ah-ng Kong</dc:creator>
  <cp:keywords/>
  <dc:description/>
  <cp:lastModifiedBy>Sargsyan, Davit [JRDUS]</cp:lastModifiedBy>
  <cp:revision>77</cp:revision>
  <dcterms:created xsi:type="dcterms:W3CDTF">2024-10-27T17:42:00Z</dcterms:created>
  <dcterms:modified xsi:type="dcterms:W3CDTF">2024-11-03T18:45:00Z</dcterms:modified>
</cp:coreProperties>
</file>