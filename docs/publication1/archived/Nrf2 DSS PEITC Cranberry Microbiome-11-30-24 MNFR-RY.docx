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D96B5" w14:textId="1CD7201F" w:rsidR="00EE4620" w:rsidRPr="00E60DBF" w:rsidRDefault="00BA4CB0" w:rsidP="00BA4CB0">
      <w:pPr>
        <w:pStyle w:val="ab"/>
        <w:jc w:val="center"/>
        <w:rPr>
          <w:rFonts w:ascii="Times New Roman" w:hAnsi="Times New Roman" w:cs="Times New Roman"/>
          <w:color w:val="000000" w:themeColor="text1"/>
        </w:rPr>
      </w:pPr>
      <w:bookmarkStart w:id="0" w:name="_Toc128143903"/>
      <w:r w:rsidRPr="00E60DBF">
        <w:rPr>
          <w:rFonts w:ascii="Times New Roman" w:hAnsi="Times New Roman" w:cs="Times New Roman"/>
          <w:color w:val="000000" w:themeColor="text1"/>
          <w:sz w:val="32"/>
          <w:szCs w:val="32"/>
        </w:rPr>
        <w:t>M</w:t>
      </w:r>
      <w:r w:rsidR="00137FBE" w:rsidRPr="00E60DBF">
        <w:rPr>
          <w:rFonts w:ascii="Times New Roman" w:hAnsi="Times New Roman" w:cs="Times New Roman"/>
          <w:color w:val="000000" w:themeColor="text1"/>
          <w:sz w:val="32"/>
          <w:szCs w:val="32"/>
        </w:rPr>
        <w:t xml:space="preserve">icrobiome and metabolome alterations in Nrf2 </w:t>
      </w:r>
      <w:r w:rsidRPr="00E60DBF">
        <w:rPr>
          <w:rFonts w:ascii="Times New Roman" w:hAnsi="Times New Roman" w:cs="Times New Roman"/>
          <w:color w:val="000000" w:themeColor="text1"/>
          <w:sz w:val="32"/>
          <w:szCs w:val="32"/>
        </w:rPr>
        <w:t>knockout</w:t>
      </w:r>
      <w:r w:rsidR="00137FBE" w:rsidRPr="00E60DBF">
        <w:rPr>
          <w:rFonts w:ascii="Times New Roman" w:hAnsi="Times New Roman" w:cs="Times New Roman"/>
          <w:color w:val="000000" w:themeColor="text1"/>
          <w:sz w:val="32"/>
          <w:szCs w:val="32"/>
        </w:rPr>
        <w:t xml:space="preserve"> mice </w:t>
      </w:r>
      <w:r w:rsidR="0053766B" w:rsidRPr="00E60DBF">
        <w:rPr>
          <w:rFonts w:ascii="Times New Roman" w:hAnsi="Times New Roman" w:cs="Times New Roman"/>
          <w:color w:val="000000" w:themeColor="text1"/>
          <w:sz w:val="32"/>
          <w:szCs w:val="32"/>
        </w:rPr>
        <w:t xml:space="preserve">with induced gut inflammation and </w:t>
      </w:r>
      <w:r w:rsidR="00137FBE" w:rsidRPr="00E60DBF">
        <w:rPr>
          <w:rFonts w:ascii="Times New Roman" w:hAnsi="Times New Roman" w:cs="Times New Roman"/>
          <w:color w:val="000000" w:themeColor="text1"/>
          <w:sz w:val="32"/>
          <w:szCs w:val="32"/>
        </w:rPr>
        <w:t xml:space="preserve">fed with phenethyl isothiocyanate and cranberry </w:t>
      </w:r>
      <w:r w:rsidR="0053766B" w:rsidRPr="00E60DBF">
        <w:rPr>
          <w:rFonts w:ascii="Times New Roman" w:hAnsi="Times New Roman" w:cs="Times New Roman"/>
          <w:color w:val="000000" w:themeColor="text1"/>
          <w:sz w:val="32"/>
          <w:szCs w:val="32"/>
        </w:rPr>
        <w:t>en</w:t>
      </w:r>
      <w:r w:rsidR="00137FBE" w:rsidRPr="00E60DBF">
        <w:rPr>
          <w:rFonts w:ascii="Times New Roman" w:hAnsi="Times New Roman" w:cs="Times New Roman"/>
          <w:color w:val="000000" w:themeColor="text1"/>
          <w:sz w:val="32"/>
          <w:szCs w:val="32"/>
        </w:rPr>
        <w:t>rich</w:t>
      </w:r>
      <w:r w:rsidR="0053766B" w:rsidRPr="00E60DBF">
        <w:rPr>
          <w:rFonts w:ascii="Times New Roman" w:hAnsi="Times New Roman" w:cs="Times New Roman"/>
          <w:color w:val="000000" w:themeColor="text1"/>
          <w:sz w:val="32"/>
          <w:szCs w:val="32"/>
        </w:rPr>
        <w:t>ed</w:t>
      </w:r>
      <w:r w:rsidR="00137FBE" w:rsidRPr="00E60DBF">
        <w:rPr>
          <w:rFonts w:ascii="Times New Roman" w:hAnsi="Times New Roman" w:cs="Times New Roman"/>
          <w:color w:val="000000" w:themeColor="text1"/>
          <w:sz w:val="32"/>
          <w:szCs w:val="32"/>
        </w:rPr>
        <w:t xml:space="preserve"> diets</w:t>
      </w:r>
      <w:bookmarkEnd w:id="0"/>
    </w:p>
    <w:p w14:paraId="0E0CFD55" w14:textId="77777777" w:rsidR="00A43D9D" w:rsidRPr="008075BE" w:rsidRDefault="00A43D9D" w:rsidP="00A43D9D">
      <w:pPr>
        <w:rPr>
          <w:rFonts w:ascii="Times New Roman" w:hAnsi="Times New Roman" w:cs="Times New Roman"/>
          <w:color w:val="000000" w:themeColor="text1"/>
          <w:sz w:val="24"/>
          <w:szCs w:val="24"/>
          <w:rPrChange w:id="1" w:author="Ran Yin" w:date="2024-11-30T16:43:00Z" w16du:dateUtc="2024-11-30T21:43:00Z">
            <w:rPr>
              <w:rFonts w:ascii="Times New Roman" w:hAnsi="Times New Roman" w:cs="Times New Roman"/>
              <w:color w:val="000000" w:themeColor="text1"/>
            </w:rPr>
          </w:rPrChange>
        </w:rPr>
      </w:pPr>
    </w:p>
    <w:p w14:paraId="409C0E51" w14:textId="1E018CDE" w:rsidR="00A43D9D" w:rsidRPr="008075BE" w:rsidRDefault="00A43D9D">
      <w:pPr>
        <w:spacing w:after="120" w:line="240" w:lineRule="auto"/>
        <w:rPr>
          <w:rFonts w:ascii="Times New Roman" w:hAnsi="Times New Roman" w:cs="Times New Roman"/>
          <w:color w:val="000000" w:themeColor="text1"/>
          <w:sz w:val="24"/>
          <w:szCs w:val="24"/>
        </w:rPr>
        <w:pPrChange w:id="2" w:author="Ran Yin" w:date="2024-11-25T20:46:00Z" w16du:dateUtc="2024-11-26T01:46:00Z">
          <w:pPr/>
        </w:pPrChange>
      </w:pPr>
      <w:r w:rsidRPr="008075BE">
        <w:rPr>
          <w:rFonts w:ascii="Times New Roman" w:hAnsi="Times New Roman" w:cs="Times New Roman"/>
          <w:color w:val="000000" w:themeColor="text1"/>
          <w:sz w:val="24"/>
          <w:szCs w:val="24"/>
        </w:rPr>
        <w:t>Ran Yin</w:t>
      </w:r>
      <w:r w:rsidRPr="008075BE">
        <w:rPr>
          <w:rFonts w:ascii="Times New Roman" w:hAnsi="Times New Roman" w:cs="Times New Roman"/>
          <w:color w:val="000000" w:themeColor="text1"/>
          <w:sz w:val="24"/>
          <w:szCs w:val="24"/>
          <w:vertAlign w:val="superscript"/>
        </w:rPr>
        <w:t>1*</w:t>
      </w:r>
      <w:r w:rsidR="0037392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Davit Sargsyan</w:t>
      </w:r>
      <w:r w:rsidRPr="008075BE">
        <w:rPr>
          <w:rFonts w:ascii="Times New Roman" w:hAnsi="Times New Roman" w:cs="Times New Roman"/>
          <w:color w:val="000000" w:themeColor="text1"/>
          <w:sz w:val="24"/>
          <w:szCs w:val="24"/>
          <w:vertAlign w:val="superscript"/>
        </w:rPr>
        <w:t>1,2,</w:t>
      </w:r>
      <w:r w:rsidR="00F804AA"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vertAlign w:val="superscript"/>
        </w:rPr>
        <w:t>*</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Renyi</w:t>
      </w:r>
      <w:proofErr w:type="spellEnd"/>
      <w:r w:rsidRPr="008075BE">
        <w:rPr>
          <w:rFonts w:ascii="Times New Roman" w:hAnsi="Times New Roman" w:cs="Times New Roman"/>
          <w:color w:val="000000" w:themeColor="text1"/>
          <w:sz w:val="24"/>
          <w:szCs w:val="24"/>
        </w:rPr>
        <w:t xml:space="preserve"> Wu</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Rasika Hudlikar</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Shanyi</w:t>
      </w:r>
      <w:proofErr w:type="spellEnd"/>
      <w:r w:rsidRPr="008075BE">
        <w:rPr>
          <w:rFonts w:ascii="Times New Roman" w:hAnsi="Times New Roman" w:cs="Times New Roman"/>
          <w:color w:val="000000" w:themeColor="text1"/>
          <w:sz w:val="24"/>
          <w:szCs w:val="24"/>
        </w:rPr>
        <w:t xml:space="preserve"> Li</w:t>
      </w: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 Hsiao-Chen Kuo</w:t>
      </w:r>
      <w:r w:rsidRPr="008075BE">
        <w:rPr>
          <w:rFonts w:ascii="Times New Roman" w:hAnsi="Times New Roman" w:cs="Times New Roman"/>
          <w:color w:val="000000" w:themeColor="text1"/>
          <w:sz w:val="24"/>
          <w:szCs w:val="24"/>
          <w:vertAlign w:val="superscript"/>
        </w:rPr>
        <w:t>1,2</w:t>
      </w:r>
      <w:r w:rsidRPr="008075BE">
        <w:rPr>
          <w:rFonts w:ascii="Times New Roman" w:hAnsi="Times New Roman" w:cs="Times New Roman"/>
          <w:color w:val="000000" w:themeColor="text1"/>
          <w:sz w:val="24"/>
          <w:szCs w:val="24"/>
        </w:rPr>
        <w:t xml:space="preserve">, </w:t>
      </w:r>
      <w:r w:rsidR="00474C59" w:rsidRPr="008075BE">
        <w:rPr>
          <w:rFonts w:ascii="Times New Roman" w:hAnsi="Times New Roman" w:cs="Times New Roman"/>
          <w:color w:val="000000" w:themeColor="text1"/>
          <w:sz w:val="24"/>
          <w:szCs w:val="24"/>
        </w:rPr>
        <w:t>Md Shahid Sarwar</w:t>
      </w:r>
      <w:r w:rsidR="00474C59" w:rsidRPr="008075BE">
        <w:rPr>
          <w:rFonts w:ascii="Times New Roman" w:hAnsi="Times New Roman" w:cs="Times New Roman"/>
          <w:color w:val="000000" w:themeColor="text1"/>
          <w:sz w:val="24"/>
          <w:szCs w:val="24"/>
          <w:vertAlign w:val="superscript"/>
        </w:rPr>
        <w:t>1,2</w:t>
      </w:r>
      <w:r w:rsidR="00474C59"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color w:val="000000" w:themeColor="text1"/>
          <w:sz w:val="24"/>
          <w:szCs w:val="24"/>
        </w:rPr>
        <w:t>Yuyin</w:t>
      </w:r>
      <w:proofErr w:type="spellEnd"/>
      <w:r w:rsidRPr="008075BE">
        <w:rPr>
          <w:rFonts w:ascii="Times New Roman" w:hAnsi="Times New Roman" w:cs="Times New Roman"/>
          <w:color w:val="000000" w:themeColor="text1"/>
          <w:sz w:val="24"/>
          <w:szCs w:val="24"/>
        </w:rPr>
        <w:t xml:space="preserve"> Zhou</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Zhan Gao</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Amy Howell</w:t>
      </w:r>
      <w:r w:rsidR="00F804AA" w:rsidRPr="008075BE">
        <w:rPr>
          <w:rFonts w:ascii="Times New Roman" w:hAnsi="Times New Roman" w:cs="Times New Roman"/>
          <w:color w:val="000000" w:themeColor="text1"/>
          <w:sz w:val="24"/>
          <w:szCs w:val="24"/>
          <w:vertAlign w:val="superscript"/>
        </w:rPr>
        <w:t>6</w:t>
      </w:r>
      <w:r w:rsidRPr="008075BE">
        <w:rPr>
          <w:rFonts w:ascii="Times New Roman" w:hAnsi="Times New Roman" w:cs="Times New Roman"/>
          <w:color w:val="000000" w:themeColor="text1"/>
          <w:sz w:val="24"/>
          <w:szCs w:val="24"/>
        </w:rPr>
        <w:t>, Chi Chen</w:t>
      </w:r>
      <w:r w:rsidR="00F804AA"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 Martin J. Blaser</w:t>
      </w:r>
      <w:r w:rsidR="00F804AA" w:rsidRPr="008075BE">
        <w:rPr>
          <w:rFonts w:ascii="Times New Roman" w:hAnsi="Times New Roman" w:cs="Times New Roman"/>
          <w:color w:val="000000" w:themeColor="text1"/>
          <w:sz w:val="24"/>
          <w:szCs w:val="24"/>
          <w:vertAlign w:val="superscript"/>
        </w:rPr>
        <w:t>5</w:t>
      </w:r>
      <w:r w:rsidRPr="008075BE">
        <w:rPr>
          <w:rFonts w:ascii="Times New Roman" w:hAnsi="Times New Roman" w:cs="Times New Roman"/>
          <w:color w:val="000000" w:themeColor="text1"/>
          <w:sz w:val="24"/>
          <w:szCs w:val="24"/>
        </w:rPr>
        <w:t xml:space="preserve"> and Ah-Ng Kong</w:t>
      </w:r>
      <w:r w:rsidRPr="008075BE">
        <w:rPr>
          <w:rFonts w:ascii="Times New Roman" w:hAnsi="Times New Roman" w:cs="Times New Roman"/>
          <w:color w:val="000000" w:themeColor="text1"/>
          <w:sz w:val="24"/>
          <w:szCs w:val="24"/>
          <w:vertAlign w:val="superscript"/>
        </w:rPr>
        <w:t>1</w:t>
      </w:r>
      <w:r w:rsidR="008256D4" w:rsidRPr="008075BE">
        <w:rPr>
          <w:rFonts w:ascii="Times New Roman" w:hAnsi="Times New Roman" w:cs="Times New Roman"/>
          <w:color w:val="000000" w:themeColor="text1"/>
          <w:sz w:val="24"/>
          <w:szCs w:val="24"/>
          <w:vertAlign w:val="superscript"/>
        </w:rPr>
        <w:t>#</w:t>
      </w:r>
    </w:p>
    <w:p w14:paraId="3DDDFE10" w14:textId="77777777" w:rsidR="00A43D9D" w:rsidRPr="008075BE" w:rsidRDefault="00A43D9D">
      <w:pPr>
        <w:spacing w:after="120" w:line="240" w:lineRule="auto"/>
        <w:rPr>
          <w:rFonts w:ascii="Times New Roman" w:hAnsi="Times New Roman" w:cs="Times New Roman"/>
          <w:color w:val="000000" w:themeColor="text1"/>
          <w:sz w:val="24"/>
          <w:szCs w:val="24"/>
        </w:rPr>
        <w:pPrChange w:id="3" w:author="Ran Yin" w:date="2024-11-25T20:46:00Z" w16du:dateUtc="2024-11-26T01:46:00Z">
          <w:pPr/>
        </w:pPrChange>
      </w:pPr>
      <w:r w:rsidRPr="008075BE">
        <w:rPr>
          <w:rFonts w:ascii="Times New Roman" w:hAnsi="Times New Roman" w:cs="Times New Roman"/>
          <w:color w:val="000000" w:themeColor="text1"/>
          <w:sz w:val="24"/>
          <w:szCs w:val="24"/>
          <w:vertAlign w:val="superscript"/>
        </w:rPr>
        <w:t>1</w:t>
      </w:r>
      <w:r w:rsidRPr="008075BE">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8075BE" w:rsidRDefault="00A43D9D">
      <w:pPr>
        <w:spacing w:after="120" w:line="240" w:lineRule="auto"/>
        <w:rPr>
          <w:rFonts w:ascii="Times New Roman" w:hAnsi="Times New Roman" w:cs="Times New Roman"/>
          <w:color w:val="000000" w:themeColor="text1"/>
          <w:sz w:val="24"/>
          <w:szCs w:val="24"/>
        </w:rPr>
        <w:pPrChange w:id="4" w:author="Ran Yin" w:date="2024-11-25T20:46:00Z" w16du:dateUtc="2024-11-26T01:46:00Z">
          <w:pPr/>
        </w:pPrChange>
      </w:pPr>
      <w:r w:rsidRPr="008075BE">
        <w:rPr>
          <w:rFonts w:ascii="Times New Roman" w:hAnsi="Times New Roman" w:cs="Times New Roman"/>
          <w:color w:val="000000" w:themeColor="text1"/>
          <w:sz w:val="24"/>
          <w:szCs w:val="24"/>
          <w:vertAlign w:val="superscript"/>
        </w:rPr>
        <w:t>2</w:t>
      </w:r>
      <w:r w:rsidRPr="008075BE">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8075BE" w:rsidRDefault="00F804AA">
      <w:pPr>
        <w:spacing w:after="120" w:line="240" w:lineRule="auto"/>
        <w:rPr>
          <w:rFonts w:ascii="Times New Roman" w:hAnsi="Times New Roman" w:cs="Times New Roman"/>
          <w:color w:val="000000" w:themeColor="text1"/>
          <w:sz w:val="24"/>
          <w:szCs w:val="24"/>
        </w:rPr>
        <w:pPrChange w:id="5" w:author="Ran Yin" w:date="2024-11-25T20:46:00Z" w16du:dateUtc="2024-11-26T01:46:00Z">
          <w:pPr/>
        </w:pPrChange>
      </w:pPr>
      <w:r w:rsidRPr="008075BE">
        <w:rPr>
          <w:rFonts w:ascii="Times New Roman" w:hAnsi="Times New Roman" w:cs="Times New Roman"/>
          <w:color w:val="000000" w:themeColor="text1"/>
          <w:sz w:val="24"/>
          <w:szCs w:val="24"/>
          <w:vertAlign w:val="superscript"/>
        </w:rPr>
        <w:t>3</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 xml:space="preserve">&amp; </w:t>
      </w:r>
      <w:r w:rsidRPr="008075BE">
        <w:rPr>
          <w:rFonts w:ascii="Times New Roman" w:hAnsi="Times New Roman" w:cs="Times New Roman"/>
          <w:color w:val="000000" w:themeColor="text1"/>
          <w:sz w:val="24"/>
          <w:szCs w:val="24"/>
        </w:rPr>
        <w:t xml:space="preserve">Johnson, </w:t>
      </w:r>
      <w:r w:rsidR="00560B88" w:rsidRPr="008075BE">
        <w:rPr>
          <w:rFonts w:ascii="Times New Roman" w:hAnsi="Times New Roman" w:cs="Times New Roman"/>
          <w:color w:val="000000" w:themeColor="text1"/>
          <w:sz w:val="24"/>
          <w:szCs w:val="24"/>
        </w:rPr>
        <w:t>Translational Medicine and Early Development Statistics, Raritan, NJ</w:t>
      </w:r>
      <w:r w:rsidRPr="008075BE">
        <w:rPr>
          <w:rFonts w:ascii="Times New Roman" w:hAnsi="Times New Roman" w:cs="Times New Roman"/>
          <w:color w:val="000000" w:themeColor="text1"/>
          <w:sz w:val="24"/>
          <w:szCs w:val="24"/>
        </w:rPr>
        <w:t>, USA</w:t>
      </w:r>
    </w:p>
    <w:p w14:paraId="335C1E5D" w14:textId="444F7AB8" w:rsidR="00F804AA" w:rsidRPr="008075BE" w:rsidRDefault="00F804AA">
      <w:pPr>
        <w:spacing w:after="120" w:line="240" w:lineRule="auto"/>
        <w:rPr>
          <w:rFonts w:ascii="Times New Roman" w:hAnsi="Times New Roman" w:cs="Times New Roman"/>
          <w:color w:val="000000" w:themeColor="text1"/>
          <w:sz w:val="24"/>
          <w:szCs w:val="24"/>
        </w:rPr>
        <w:pPrChange w:id="6" w:author="Ran Yin" w:date="2024-11-25T20:46:00Z" w16du:dateUtc="2024-11-26T01:46:00Z">
          <w:pPr/>
        </w:pPrChange>
      </w:pPr>
      <w:r w:rsidRPr="008075BE">
        <w:rPr>
          <w:rFonts w:ascii="Times New Roman" w:hAnsi="Times New Roman" w:cs="Times New Roman"/>
          <w:color w:val="000000" w:themeColor="text1"/>
          <w:sz w:val="24"/>
          <w:szCs w:val="24"/>
          <w:vertAlign w:val="superscript"/>
        </w:rPr>
        <w:t>4</w:t>
      </w:r>
      <w:r w:rsidRPr="008075BE">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8075BE" w:rsidRDefault="00F804AA">
      <w:pPr>
        <w:spacing w:after="120" w:line="240" w:lineRule="auto"/>
        <w:rPr>
          <w:rFonts w:ascii="Times New Roman" w:hAnsi="Times New Roman" w:cs="Times New Roman"/>
          <w:color w:val="000000" w:themeColor="text1"/>
          <w:sz w:val="24"/>
          <w:szCs w:val="24"/>
        </w:rPr>
        <w:pPrChange w:id="7" w:author="Ran Yin" w:date="2024-11-25T20:46:00Z" w16du:dateUtc="2024-11-26T01:46:00Z">
          <w:pPr/>
        </w:pPrChange>
      </w:pPr>
      <w:r w:rsidRPr="008075BE">
        <w:rPr>
          <w:rFonts w:ascii="Times New Roman" w:hAnsi="Times New Roman" w:cs="Times New Roman"/>
          <w:color w:val="000000" w:themeColor="text1"/>
          <w:sz w:val="24"/>
          <w:szCs w:val="24"/>
          <w:vertAlign w:val="superscript"/>
        </w:rPr>
        <w:t>5</w:t>
      </w:r>
      <w:r w:rsidR="00A43D9D" w:rsidRPr="008075BE">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8075BE" w:rsidRDefault="00F804AA">
      <w:pPr>
        <w:spacing w:after="120" w:line="240" w:lineRule="auto"/>
        <w:rPr>
          <w:rFonts w:ascii="Times New Roman" w:hAnsi="Times New Roman" w:cs="Times New Roman"/>
          <w:color w:val="000000" w:themeColor="text1"/>
          <w:sz w:val="24"/>
          <w:szCs w:val="24"/>
        </w:rPr>
        <w:pPrChange w:id="8" w:author="Ran Yin" w:date="2024-11-25T20:46:00Z" w16du:dateUtc="2024-11-26T01:46:00Z">
          <w:pPr/>
        </w:pPrChange>
      </w:pPr>
      <w:r w:rsidRPr="008075BE">
        <w:rPr>
          <w:rFonts w:ascii="Times New Roman" w:hAnsi="Times New Roman" w:cs="Times New Roman"/>
          <w:color w:val="000000" w:themeColor="text1"/>
          <w:sz w:val="24"/>
          <w:szCs w:val="24"/>
          <w:vertAlign w:val="superscript"/>
        </w:rPr>
        <w:t>6</w:t>
      </w:r>
      <w:r w:rsidR="00A43D9D" w:rsidRPr="008075BE">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8075BE" w:rsidRDefault="00A43D9D" w:rsidP="00A43D9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Equal contribution</w:t>
      </w:r>
    </w:p>
    <w:p w14:paraId="488DBE2D" w14:textId="77777777" w:rsidR="00A43D9D" w:rsidRPr="008075BE" w:rsidRDefault="00A43D9D" w:rsidP="0025299B">
      <w:pPr>
        <w:spacing w:after="120" w:line="240" w:lineRule="auto"/>
        <w:rPr>
          <w:rFonts w:ascii="Times New Roman" w:hAnsi="Times New Roman" w:cs="Times New Roman"/>
          <w:b/>
          <w:bCs/>
          <w:color w:val="000000" w:themeColor="text1"/>
          <w:sz w:val="24"/>
          <w:szCs w:val="24"/>
        </w:rPr>
      </w:pPr>
      <w:r w:rsidRPr="008075BE">
        <w:rPr>
          <w:rFonts w:ascii="Times New Roman" w:hAnsi="Times New Roman" w:cs="Times New Roman"/>
          <w:b/>
          <w:bCs/>
          <w:color w:val="000000" w:themeColor="text1"/>
          <w:sz w:val="24"/>
          <w:szCs w:val="24"/>
        </w:rPr>
        <w:t>Correspondence</w:t>
      </w:r>
    </w:p>
    <w:p w14:paraId="00C594C0"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Professor Ah-Ng Tony Tong Kong</w:t>
      </w:r>
    </w:p>
    <w:p w14:paraId="36E8396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Rutgers, the State University of New Jersey</w:t>
      </w:r>
    </w:p>
    <w:p w14:paraId="05EF1258"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Ernest Mario School of Pharmacy, Room 228</w:t>
      </w:r>
    </w:p>
    <w:p w14:paraId="3F9F6474"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160 Frelinghuysen Road, Piscataway, NJ 08854</w:t>
      </w:r>
    </w:p>
    <w:p w14:paraId="60DD8F9A" w14:textId="77777777"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Phone: +1-848-445-6369/8</w:t>
      </w:r>
    </w:p>
    <w:p w14:paraId="40FF9AD1" w14:textId="6031ABF0" w:rsidR="00A43D9D" w:rsidRPr="008075BE" w:rsidRDefault="00A43D9D" w:rsidP="0025299B">
      <w:pPr>
        <w:spacing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Email: </w:t>
      </w:r>
      <w:r w:rsidRPr="008075BE">
        <w:rPr>
          <w:sz w:val="24"/>
          <w:szCs w:val="24"/>
          <w:rPrChange w:id="9" w:author="Ran Yin" w:date="2024-11-30T16:43:00Z" w16du:dateUtc="2024-11-30T21:43:00Z">
            <w:rPr/>
          </w:rPrChange>
        </w:rPr>
        <w:fldChar w:fldCharType="begin"/>
      </w:r>
      <w:r w:rsidRPr="008075BE">
        <w:rPr>
          <w:sz w:val="24"/>
          <w:szCs w:val="24"/>
          <w:rPrChange w:id="10" w:author="Ran Yin" w:date="2024-11-30T16:43:00Z" w16du:dateUtc="2024-11-30T21:43:00Z">
            <w:rPr/>
          </w:rPrChange>
        </w:rPr>
        <w:instrText>HYPERLINK "mailto:kongt@pharmacy.rutgers.edu"</w:instrText>
      </w:r>
      <w:r w:rsidRPr="00EE5E3A">
        <w:rPr>
          <w:sz w:val="24"/>
          <w:szCs w:val="24"/>
        </w:rPr>
      </w:r>
      <w:r w:rsidRPr="008075BE">
        <w:rPr>
          <w:sz w:val="24"/>
          <w:szCs w:val="24"/>
          <w:rPrChange w:id="11" w:author="Ran Yin" w:date="2024-11-30T16:43:00Z" w16du:dateUtc="2024-11-30T21:43:00Z">
            <w:rPr>
              <w:rStyle w:val="aa"/>
              <w:rFonts w:ascii="Times New Roman" w:hAnsi="Times New Roman" w:cs="Times New Roman"/>
              <w:color w:val="000000" w:themeColor="text1"/>
              <w:sz w:val="24"/>
              <w:szCs w:val="24"/>
            </w:rPr>
          </w:rPrChange>
        </w:rPr>
        <w:fldChar w:fldCharType="separate"/>
      </w:r>
      <w:r w:rsidRPr="008075BE">
        <w:rPr>
          <w:rStyle w:val="aa"/>
          <w:rFonts w:ascii="Times New Roman" w:hAnsi="Times New Roman" w:cs="Times New Roman"/>
          <w:color w:val="000000" w:themeColor="text1"/>
          <w:sz w:val="24"/>
          <w:szCs w:val="24"/>
        </w:rPr>
        <w:t>kongt@pharmacy.rutgers.edu</w:t>
      </w:r>
      <w:r w:rsidRPr="008075BE">
        <w:rPr>
          <w:rStyle w:val="aa"/>
          <w:rFonts w:ascii="Times New Roman" w:hAnsi="Times New Roman" w:cs="Times New Roman"/>
          <w:color w:val="000000" w:themeColor="text1"/>
          <w:sz w:val="24"/>
          <w:szCs w:val="24"/>
        </w:rPr>
        <w:fldChar w:fldCharType="end"/>
      </w:r>
    </w:p>
    <w:p w14:paraId="180E416B" w14:textId="77777777" w:rsidR="00E949EC" w:rsidRPr="008075BE" w:rsidRDefault="00E949EC" w:rsidP="00A43D9D">
      <w:pPr>
        <w:rPr>
          <w:rFonts w:ascii="Times New Roman" w:hAnsi="Times New Roman" w:cs="Times New Roman"/>
          <w:color w:val="000000" w:themeColor="text1"/>
          <w:sz w:val="24"/>
          <w:szCs w:val="24"/>
          <w:lang w:eastAsia="zh-CN"/>
          <w:rPrChange w:id="12" w:author="Ran Yin" w:date="2024-11-30T16:43:00Z" w16du:dateUtc="2024-11-30T21:43:00Z">
            <w:rPr>
              <w:rFonts w:ascii="Times New Roman" w:hAnsi="Times New Roman" w:cs="Times New Roman"/>
              <w:color w:val="000000" w:themeColor="text1"/>
              <w:lang w:eastAsia="zh-CN"/>
            </w:rPr>
          </w:rPrChange>
        </w:rPr>
      </w:pPr>
    </w:p>
    <w:p w14:paraId="78C91416" w14:textId="1C4A42F7" w:rsidR="00B40BD3" w:rsidRPr="008075BE" w:rsidRDefault="00B40BD3" w:rsidP="0025299B">
      <w:pPr>
        <w:pStyle w:val="1"/>
        <w:spacing w:afterLines="50" w:after="120" w:line="240" w:lineRule="auto"/>
        <w:rPr>
          <w:rFonts w:ascii="Times New Roman" w:hAnsi="Times New Roman" w:cs="Times New Roman"/>
          <w:color w:val="000000" w:themeColor="text1"/>
          <w:sz w:val="24"/>
          <w:szCs w:val="24"/>
          <w:rPrChange w:id="13" w:author="Ran Yin" w:date="2024-11-30T16:43:00Z" w16du:dateUtc="2024-11-30T21:43:00Z">
            <w:rPr>
              <w:rFonts w:ascii="Times New Roman" w:hAnsi="Times New Roman" w:cs="Times New Roman"/>
              <w:color w:val="000000" w:themeColor="text1"/>
              <w:sz w:val="28"/>
              <w:szCs w:val="28"/>
            </w:rPr>
          </w:rPrChange>
        </w:rPr>
      </w:pPr>
      <w:bookmarkStart w:id="14" w:name="_Toc179148155"/>
      <w:r w:rsidRPr="008075BE">
        <w:rPr>
          <w:rFonts w:ascii="Times New Roman" w:hAnsi="Times New Roman" w:cs="Times New Roman"/>
          <w:color w:val="000000" w:themeColor="text1"/>
          <w:sz w:val="24"/>
          <w:szCs w:val="24"/>
          <w:rPrChange w:id="15" w:author="Ran Yin" w:date="2024-11-30T16:43:00Z" w16du:dateUtc="2024-11-30T21:43:00Z">
            <w:rPr>
              <w:rFonts w:ascii="Times New Roman" w:hAnsi="Times New Roman" w:cs="Times New Roman"/>
              <w:color w:val="000000" w:themeColor="text1"/>
              <w:sz w:val="28"/>
              <w:szCs w:val="28"/>
            </w:rPr>
          </w:rPrChange>
        </w:rPr>
        <w:t>Abbreviations</w:t>
      </w:r>
      <w:bookmarkEnd w:id="14"/>
    </w:p>
    <w:p w14:paraId="23EB3E8F" w14:textId="06F7ED0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ARE - antioxidant response element</w:t>
      </w:r>
    </w:p>
    <w:p w14:paraId="3488404D" w14:textId="4EB26ABD"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CDCA - chenodeoxycholic acid</w:t>
      </w:r>
    </w:p>
    <w:p w14:paraId="4C170516" w14:textId="058890A4"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DCA</w:t>
      </w:r>
      <w:r w:rsidR="002F3A54" w:rsidRPr="008075BE">
        <w:rPr>
          <w:rFonts w:ascii="Times New Roman" w:hAnsi="Times New Roman" w:cs="Times New Roman"/>
          <w:color w:val="000000" w:themeColor="text1"/>
          <w:sz w:val="24"/>
          <w:szCs w:val="24"/>
        </w:rPr>
        <w:t xml:space="preserve"> - dichloroacetic acid </w:t>
      </w:r>
    </w:p>
    <w:p w14:paraId="704CDF89" w14:textId="28CFDD7E" w:rsidR="00035079" w:rsidRPr="008075BE" w:rsidRDefault="00035079"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DSS – dextran sulfate sodium</w:t>
      </w:r>
    </w:p>
    <w:p w14:paraId="6F445F78" w14:textId="0A2823F5"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lastRenderedPageBreak/>
        <w:t xml:space="preserve">GCDCA - </w:t>
      </w:r>
      <w:proofErr w:type="spellStart"/>
      <w:r w:rsidRPr="008075BE">
        <w:rPr>
          <w:rFonts w:ascii="Times New Roman" w:hAnsi="Times New Roman" w:cs="Times New Roman"/>
          <w:color w:val="000000" w:themeColor="text1"/>
          <w:sz w:val="24"/>
          <w:szCs w:val="24"/>
        </w:rPr>
        <w:t>glycochenodeoxycholic</w:t>
      </w:r>
      <w:proofErr w:type="spellEnd"/>
      <w:r w:rsidRPr="008075BE">
        <w:rPr>
          <w:rFonts w:ascii="Times New Roman" w:hAnsi="Times New Roman" w:cs="Times New Roman"/>
          <w:color w:val="000000" w:themeColor="text1"/>
          <w:sz w:val="24"/>
          <w:szCs w:val="24"/>
        </w:rPr>
        <w:t xml:space="preserve"> Acid</w:t>
      </w:r>
    </w:p>
    <w:p w14:paraId="3E014EF0" w14:textId="54C6D47C" w:rsidR="003014B1" w:rsidRPr="008075BE" w:rsidRDefault="003014B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GDCA - </w:t>
      </w:r>
      <w:proofErr w:type="spellStart"/>
      <w:r w:rsidRPr="008075BE">
        <w:rPr>
          <w:rFonts w:ascii="Times New Roman" w:hAnsi="Times New Roman" w:cs="Times New Roman"/>
          <w:color w:val="000000" w:themeColor="text1"/>
          <w:sz w:val="24"/>
          <w:szCs w:val="24"/>
        </w:rPr>
        <w:t>glycodeoxycholic</w:t>
      </w:r>
      <w:proofErr w:type="spellEnd"/>
      <w:r w:rsidRPr="008075BE">
        <w:rPr>
          <w:rFonts w:ascii="Times New Roman" w:hAnsi="Times New Roman" w:cs="Times New Roman"/>
          <w:color w:val="000000" w:themeColor="text1"/>
          <w:sz w:val="24"/>
          <w:szCs w:val="24"/>
        </w:rPr>
        <w:t xml:space="preserve"> acid</w:t>
      </w:r>
    </w:p>
    <w:p w14:paraId="4743FD8C" w14:textId="7A6E3752"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LCA</w:t>
      </w:r>
      <w:r w:rsidR="002F3A54" w:rsidRPr="008075BE">
        <w:rPr>
          <w:rFonts w:ascii="Times New Roman" w:hAnsi="Times New Roman" w:cs="Times New Roman"/>
          <w:color w:val="000000" w:themeColor="text1"/>
          <w:sz w:val="24"/>
          <w:szCs w:val="24"/>
        </w:rPr>
        <w:t xml:space="preserve"> - lithocholic acid</w:t>
      </w:r>
    </w:p>
    <w:p w14:paraId="3A707AF0" w14:textId="1AF5F133" w:rsidR="00D41EF1" w:rsidRPr="008075BE" w:rsidRDefault="00D41EF1"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MCA</w:t>
      </w:r>
      <w:r w:rsidR="002F3A54" w:rsidRPr="008075BE">
        <w:rPr>
          <w:rFonts w:ascii="Times New Roman" w:hAnsi="Times New Roman" w:cs="Times New Roman"/>
          <w:color w:val="000000" w:themeColor="text1"/>
          <w:sz w:val="24"/>
          <w:szCs w:val="24"/>
        </w:rPr>
        <w:t xml:space="preserve"> - muricholic acid</w:t>
      </w:r>
    </w:p>
    <w:p w14:paraId="4B3320D3" w14:textId="54046016"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NRF2- NF-E2-related factor 2</w:t>
      </w:r>
    </w:p>
    <w:p w14:paraId="46E70A8D" w14:textId="217AC0F7"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w:t>
      </w:r>
      <w:r w:rsidR="00035BC8" w:rsidRPr="008075BE">
        <w:rPr>
          <w:rFonts w:ascii="Times New Roman" w:hAnsi="Times New Roman" w:cs="Times New Roman"/>
          <w:color w:val="000000" w:themeColor="text1"/>
          <w:sz w:val="24"/>
          <w:szCs w:val="24"/>
        </w:rPr>
        <w:t>TU</w:t>
      </w:r>
      <w:r w:rsidRPr="008075BE">
        <w:rPr>
          <w:rFonts w:ascii="Times New Roman" w:hAnsi="Times New Roman" w:cs="Times New Roman"/>
          <w:color w:val="000000" w:themeColor="text1"/>
          <w:sz w:val="24"/>
          <w:szCs w:val="24"/>
        </w:rPr>
        <w:t xml:space="preserve"> – operational taxonomic unit</w:t>
      </w:r>
    </w:p>
    <w:p w14:paraId="6D931335" w14:textId="3E54BDDB" w:rsidR="00E949EC" w:rsidRPr="008075BE" w:rsidRDefault="00E949EC"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PCA – principal components analysis</w:t>
      </w:r>
    </w:p>
    <w:p w14:paraId="73827466" w14:textId="77777777" w:rsidR="00B40BD3"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PEITC - phenethyl isothiocyanate</w:t>
      </w:r>
    </w:p>
    <w:p w14:paraId="30663399" w14:textId="304EA016" w:rsidR="003014B1" w:rsidRPr="008075BE" w:rsidRDefault="00B40BD3" w:rsidP="0025299B">
      <w:pPr>
        <w:spacing w:afterLines="50" w:after="120" w:line="240" w:lineRule="auto"/>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qPCR</w:t>
      </w:r>
      <w:r w:rsidR="00E949EC" w:rsidRPr="008075BE">
        <w:rPr>
          <w:rFonts w:ascii="Times New Roman" w:hAnsi="Times New Roman" w:cs="Times New Roman"/>
          <w:color w:val="000000" w:themeColor="text1"/>
          <w:sz w:val="24"/>
          <w:szCs w:val="24"/>
        </w:rPr>
        <w:t xml:space="preserve"> - </w:t>
      </w:r>
      <w:r w:rsidRPr="008075BE">
        <w:rPr>
          <w:rFonts w:ascii="Times New Roman" w:hAnsi="Times New Roman" w:cs="Times New Roman"/>
          <w:color w:val="000000" w:themeColor="text1"/>
          <w:sz w:val="24"/>
          <w:szCs w:val="24"/>
        </w:rPr>
        <w:t>quantitative polymerase chain reaction</w:t>
      </w:r>
      <w:r w:rsidR="003014B1" w:rsidRPr="008075BE">
        <w:rPr>
          <w:rFonts w:ascii="Times New Roman" w:hAnsi="Times New Roman" w:cs="Times New Roman"/>
          <w:color w:val="000000" w:themeColor="text1"/>
          <w:sz w:val="24"/>
          <w:szCs w:val="24"/>
        </w:rPr>
        <w:t xml:space="preserve"> </w:t>
      </w:r>
    </w:p>
    <w:p w14:paraId="0E58B47E" w14:textId="7C110EAD" w:rsidR="00E949EC" w:rsidRPr="008075BE" w:rsidRDefault="00E949EC" w:rsidP="00E949EC">
      <w:pPr>
        <w:spacing w:after="0"/>
        <w:rPr>
          <w:rFonts w:ascii="Times New Roman" w:hAnsi="Times New Roman" w:cs="Times New Roman"/>
          <w:color w:val="000000" w:themeColor="text1"/>
          <w:sz w:val="24"/>
          <w:szCs w:val="24"/>
        </w:rPr>
      </w:pPr>
    </w:p>
    <w:p w14:paraId="356CF8F0" w14:textId="41CAAAD3" w:rsidR="00E949EC" w:rsidRPr="008075BE" w:rsidRDefault="00E949EC" w:rsidP="00E949EC">
      <w:pPr>
        <w:spacing w:after="0"/>
        <w:rPr>
          <w:rFonts w:ascii="Times New Roman" w:hAnsi="Times New Roman" w:cs="Times New Roman"/>
          <w:color w:val="000000" w:themeColor="text1"/>
          <w:sz w:val="24"/>
          <w:szCs w:val="24"/>
        </w:rPr>
      </w:pPr>
      <w:r w:rsidRPr="008075BE">
        <w:rPr>
          <w:rFonts w:ascii="Times New Roman" w:hAnsi="Times New Roman" w:cs="Times New Roman"/>
          <w:b/>
          <w:bCs/>
          <w:color w:val="000000" w:themeColor="text1"/>
          <w:sz w:val="24"/>
          <w:szCs w:val="24"/>
        </w:rPr>
        <w:t>Keywords</w:t>
      </w:r>
      <w:r w:rsidRPr="008075BE">
        <w:rPr>
          <w:rFonts w:ascii="Times New Roman" w:hAnsi="Times New Roman" w:cs="Times New Roman"/>
          <w:color w:val="000000" w:themeColor="text1"/>
          <w:sz w:val="24"/>
          <w:szCs w:val="24"/>
        </w:rPr>
        <w:t xml:space="preserve">: </w:t>
      </w:r>
      <w:del w:id="16" w:author="Ran Yin" w:date="2024-11-25T20:24:00Z" w16du:dateUtc="2024-11-26T01:24:00Z">
        <w:r w:rsidR="00035BC8" w:rsidRPr="00140086" w:rsidDel="0025299B">
          <w:rPr>
            <w:rFonts w:ascii="Times New Roman" w:hAnsi="Times New Roman" w:cs="Times New Roman"/>
            <w:color w:val="000000" w:themeColor="text1"/>
            <w:sz w:val="24"/>
            <w:szCs w:val="24"/>
          </w:rPr>
          <w:delText xml:space="preserve">microbiome, </w:delText>
        </w:r>
      </w:del>
      <w:r w:rsidRPr="008075BE">
        <w:rPr>
          <w:rFonts w:ascii="Times New Roman" w:hAnsi="Times New Roman" w:cs="Times New Roman"/>
          <w:color w:val="000000" w:themeColor="text1"/>
          <w:sz w:val="24"/>
          <w:szCs w:val="24"/>
        </w:rPr>
        <w:t xml:space="preserve">Nrf2, PEITC, </w:t>
      </w:r>
      <w:ins w:id="17" w:author="Ran Yin" w:date="2024-11-25T20:24:00Z" w16du:dateUtc="2024-11-26T01:24:00Z">
        <w:r w:rsidR="0025299B" w:rsidRPr="008075BE">
          <w:rPr>
            <w:rFonts w:ascii="Times New Roman" w:hAnsi="Times New Roman" w:cs="Times New Roman" w:hint="eastAsia"/>
            <w:color w:val="000000" w:themeColor="text1"/>
            <w:sz w:val="24"/>
            <w:szCs w:val="24"/>
            <w:lang w:eastAsia="zh-CN"/>
          </w:rPr>
          <w:t xml:space="preserve">Gut </w:t>
        </w:r>
      </w:ins>
      <w:ins w:id="18" w:author="Ran Yin" w:date="2024-11-25T20:25:00Z" w16du:dateUtc="2024-11-26T01:25:00Z">
        <w:r w:rsidR="0025299B" w:rsidRPr="008075BE">
          <w:rPr>
            <w:rFonts w:ascii="Times New Roman" w:hAnsi="Times New Roman" w:cs="Times New Roman"/>
            <w:color w:val="000000" w:themeColor="text1"/>
            <w:sz w:val="24"/>
            <w:szCs w:val="24"/>
            <w:lang w:eastAsia="zh-CN"/>
          </w:rPr>
          <w:t>inflammation</w:t>
        </w:r>
        <w:r w:rsidR="0025299B" w:rsidRPr="008075BE">
          <w:rPr>
            <w:rFonts w:ascii="Times New Roman" w:hAnsi="Times New Roman" w:cs="Times New Roman" w:hint="eastAsia"/>
            <w:color w:val="000000" w:themeColor="text1"/>
            <w:sz w:val="24"/>
            <w:szCs w:val="24"/>
            <w:lang w:eastAsia="zh-CN"/>
          </w:rPr>
          <w:t>, Phenethyl isothiocyanate C</w:t>
        </w:r>
      </w:ins>
      <w:del w:id="19" w:author="Ran Yin" w:date="2024-11-25T20:25:00Z" w16du:dateUtc="2024-11-26T01:25:00Z">
        <w:r w:rsidR="00035BC8" w:rsidRPr="008075BE" w:rsidDel="0025299B">
          <w:rPr>
            <w:rFonts w:ascii="Times New Roman" w:hAnsi="Times New Roman" w:cs="Times New Roman"/>
            <w:color w:val="000000" w:themeColor="text1"/>
            <w:sz w:val="24"/>
            <w:szCs w:val="24"/>
          </w:rPr>
          <w:delText>c</w:delText>
        </w:r>
      </w:del>
      <w:r w:rsidR="00035BC8" w:rsidRPr="008075BE">
        <w:rPr>
          <w:rFonts w:ascii="Times New Roman" w:hAnsi="Times New Roman" w:cs="Times New Roman"/>
          <w:color w:val="000000" w:themeColor="text1"/>
          <w:sz w:val="24"/>
          <w:szCs w:val="24"/>
        </w:rPr>
        <w:t>ranberry</w:t>
      </w:r>
      <w:del w:id="20" w:author="Ran Yin" w:date="2024-11-25T20:25:00Z" w16du:dateUtc="2024-11-26T01:25:00Z">
        <w:r w:rsidR="00035BC8" w:rsidRPr="008075BE" w:rsidDel="0025299B">
          <w:rPr>
            <w:rFonts w:ascii="Times New Roman" w:hAnsi="Times New Roman" w:cs="Times New Roman"/>
            <w:color w:val="000000" w:themeColor="text1"/>
            <w:sz w:val="24"/>
            <w:szCs w:val="24"/>
          </w:rPr>
          <w:delText xml:space="preserve">, </w:delText>
        </w:r>
        <w:r w:rsidR="00035079" w:rsidRPr="008075BE" w:rsidDel="0025299B">
          <w:rPr>
            <w:rFonts w:ascii="Times New Roman" w:hAnsi="Times New Roman" w:cs="Times New Roman"/>
            <w:color w:val="000000" w:themeColor="text1"/>
            <w:sz w:val="24"/>
            <w:szCs w:val="24"/>
          </w:rPr>
          <w:delText>DSS</w:delText>
        </w:r>
      </w:del>
    </w:p>
    <w:p w14:paraId="00911F0A" w14:textId="77777777" w:rsidR="00F7425C" w:rsidRPr="008075BE" w:rsidRDefault="00F7425C">
      <w:pPr>
        <w:rPr>
          <w:rFonts w:ascii="Times New Roman" w:eastAsiaTheme="majorEastAsia" w:hAnsi="Times New Roman" w:cs="Times New Roman"/>
          <w:color w:val="000000" w:themeColor="text1"/>
          <w:sz w:val="24"/>
          <w:szCs w:val="24"/>
          <w:rPrChange w:id="21" w:author="Ran Yin" w:date="2024-11-30T16:43:00Z" w16du:dateUtc="2024-11-30T21:43:00Z">
            <w:rPr>
              <w:rFonts w:ascii="Times New Roman" w:eastAsiaTheme="majorEastAsia" w:hAnsi="Times New Roman" w:cs="Times New Roman"/>
              <w:color w:val="000000" w:themeColor="text1"/>
              <w:sz w:val="32"/>
              <w:szCs w:val="32"/>
            </w:rPr>
          </w:rPrChange>
        </w:rPr>
      </w:pPr>
      <w:bookmarkStart w:id="22" w:name="_Toc179148156"/>
      <w:bookmarkStart w:id="23" w:name="_Toc128143904"/>
      <w:r w:rsidRPr="008075BE">
        <w:rPr>
          <w:rFonts w:ascii="Times New Roman" w:hAnsi="Times New Roman" w:cs="Times New Roman"/>
          <w:color w:val="000000" w:themeColor="text1"/>
          <w:sz w:val="24"/>
          <w:szCs w:val="24"/>
          <w:rPrChange w:id="24" w:author="Ran Yin" w:date="2024-11-30T16:43:00Z" w16du:dateUtc="2024-11-30T21:43:00Z">
            <w:rPr>
              <w:rFonts w:ascii="Times New Roman" w:hAnsi="Times New Roman" w:cs="Times New Roman"/>
              <w:color w:val="000000" w:themeColor="text1"/>
            </w:rPr>
          </w:rPrChange>
        </w:rPr>
        <w:br w:type="page"/>
      </w:r>
    </w:p>
    <w:p w14:paraId="7753C7F4" w14:textId="398C2D94" w:rsidR="00117466" w:rsidRPr="008075BE" w:rsidRDefault="00BB18AB">
      <w:pPr>
        <w:pStyle w:val="1"/>
        <w:jc w:val="both"/>
        <w:rPr>
          <w:rFonts w:ascii="Times New Roman" w:hAnsi="Times New Roman" w:cs="Times New Roman"/>
          <w:sz w:val="24"/>
          <w:szCs w:val="24"/>
          <w:rPrChange w:id="25" w:author="Ran Yin" w:date="2024-11-30T16:43:00Z" w16du:dateUtc="2024-11-30T21:43:00Z">
            <w:rPr>
              <w:rFonts w:ascii="Times New Roman" w:hAnsi="Times New Roman" w:cs="Times New Roman"/>
            </w:rPr>
          </w:rPrChange>
        </w:rPr>
        <w:pPrChange w:id="26" w:author="Ran Yin" w:date="2024-11-25T20:25:00Z" w16du:dateUtc="2024-11-26T01:25:00Z">
          <w:pPr>
            <w:pStyle w:val="1"/>
          </w:pPr>
        </w:pPrChange>
      </w:pPr>
      <w:r w:rsidRPr="008075BE">
        <w:rPr>
          <w:rFonts w:ascii="Times New Roman" w:hAnsi="Times New Roman" w:cs="Times New Roman"/>
          <w:color w:val="000000" w:themeColor="text1"/>
          <w:sz w:val="24"/>
          <w:szCs w:val="24"/>
          <w:rPrChange w:id="27" w:author="Ran Yin" w:date="2024-11-30T16:43:00Z" w16du:dateUtc="2024-11-30T21:43:00Z">
            <w:rPr>
              <w:rFonts w:ascii="Times New Roman" w:hAnsi="Times New Roman" w:cs="Times New Roman"/>
              <w:color w:val="000000" w:themeColor="text1"/>
            </w:rPr>
          </w:rPrChange>
        </w:rPr>
        <w:lastRenderedPageBreak/>
        <w:t>Abstract</w:t>
      </w:r>
      <w:bookmarkEnd w:id="22"/>
    </w:p>
    <w:p w14:paraId="1225330B" w14:textId="77777777" w:rsidR="00E90F16" w:rsidRPr="008075BE" w:rsidRDefault="00E90F16">
      <w:pPr>
        <w:pStyle w:val="2"/>
        <w:jc w:val="both"/>
        <w:rPr>
          <w:rFonts w:ascii="Times New Roman" w:hAnsi="Times New Roman" w:cs="Times New Roman"/>
          <w:color w:val="000000" w:themeColor="text1"/>
          <w:sz w:val="24"/>
          <w:szCs w:val="24"/>
          <w:rPrChange w:id="28" w:author="Ran Yin" w:date="2024-11-30T16:43:00Z" w16du:dateUtc="2024-11-30T21:43:00Z">
            <w:rPr>
              <w:rFonts w:ascii="Times New Roman" w:hAnsi="Times New Roman" w:cs="Times New Roman"/>
              <w:color w:val="000000" w:themeColor="text1"/>
            </w:rPr>
          </w:rPrChange>
        </w:rPr>
        <w:pPrChange w:id="29" w:author="Ran Yin" w:date="2024-11-25T20:25:00Z" w16du:dateUtc="2024-11-26T01:25:00Z">
          <w:pPr>
            <w:pStyle w:val="2"/>
          </w:pPr>
        </w:pPrChange>
      </w:pPr>
      <w:bookmarkStart w:id="30" w:name="_Toc179148157"/>
      <w:r w:rsidRPr="008075BE">
        <w:rPr>
          <w:rFonts w:ascii="Times New Roman" w:hAnsi="Times New Roman" w:cs="Times New Roman"/>
          <w:color w:val="000000" w:themeColor="text1"/>
          <w:sz w:val="24"/>
          <w:szCs w:val="24"/>
          <w:rPrChange w:id="31" w:author="Ran Yin" w:date="2024-11-30T16:43:00Z" w16du:dateUtc="2024-11-30T21:43:00Z">
            <w:rPr>
              <w:rFonts w:ascii="Times New Roman" w:hAnsi="Times New Roman" w:cs="Times New Roman"/>
              <w:color w:val="000000" w:themeColor="text1"/>
            </w:rPr>
          </w:rPrChange>
        </w:rPr>
        <w:t>Scope</w:t>
      </w:r>
      <w:bookmarkEnd w:id="30"/>
    </w:p>
    <w:p w14:paraId="72083C94" w14:textId="309D1FF6" w:rsidR="000B6AE1" w:rsidDel="00EE5E3A" w:rsidRDefault="00E90F16">
      <w:pPr>
        <w:pStyle w:val="2"/>
        <w:jc w:val="both"/>
        <w:rPr>
          <w:del w:id="32" w:author="Ran Yin" w:date="2024-11-25T20:57:00Z" w16du:dateUtc="2024-11-26T01:57:00Z"/>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phytochemicals</w:t>
      </w:r>
      <w:ins w:id="33" w:author="Ran Yin" w:date="2024-11-29T20:01:00Z" w16du:dateUtc="2024-11-30T01:01:00Z">
        <w:r w:rsidR="001368FD" w:rsidRPr="008075BE">
          <w:rPr>
            <w:rFonts w:ascii="Times New Roman" w:hAnsi="Times New Roman" w:cs="Times New Roman" w:hint="eastAsia"/>
            <w:color w:val="000000" w:themeColor="text1"/>
            <w:sz w:val="24"/>
            <w:szCs w:val="24"/>
            <w:lang w:eastAsia="zh-CN"/>
          </w:rPr>
          <w:t xml:space="preserve"> including </w:t>
        </w:r>
      </w:ins>
      <w:del w:id="34" w:author="Ran Yin" w:date="2024-11-29T20:01:00Z" w16du:dateUtc="2024-11-30T01:01:00Z">
        <w:r w:rsidR="00117466" w:rsidRPr="008075BE" w:rsidDel="001368FD">
          <w:rPr>
            <w:rFonts w:ascii="Times New Roman" w:hAnsi="Times New Roman" w:cs="Times New Roman"/>
            <w:color w:val="000000" w:themeColor="text1"/>
            <w:sz w:val="24"/>
            <w:szCs w:val="24"/>
          </w:rPr>
          <w:delText xml:space="preserve"> </w:delText>
        </w:r>
        <w:r w:rsidR="009E18AF" w:rsidRPr="008075BE" w:rsidDel="001368FD">
          <w:rPr>
            <w:rFonts w:ascii="Times New Roman" w:hAnsi="Times New Roman" w:cs="Times New Roman"/>
            <w:color w:val="000000" w:themeColor="text1"/>
            <w:sz w:val="24"/>
            <w:szCs w:val="24"/>
          </w:rPr>
          <w:delText>with</w:delText>
        </w:r>
        <w:r w:rsidR="00A003D5" w:rsidRPr="008075BE" w:rsidDel="001368FD">
          <w:rPr>
            <w:rFonts w:ascii="Times New Roman" w:hAnsi="Times New Roman" w:cs="Times New Roman"/>
            <w:color w:val="000000" w:themeColor="text1"/>
            <w:sz w:val="24"/>
            <w:szCs w:val="24"/>
          </w:rPr>
          <w:delText xml:space="preserve"> </w:delText>
        </w:r>
        <w:r w:rsidR="00117466" w:rsidRPr="008075BE" w:rsidDel="001368FD">
          <w:rPr>
            <w:rFonts w:ascii="Times New Roman" w:hAnsi="Times New Roman" w:cs="Times New Roman"/>
            <w:color w:val="000000" w:themeColor="text1"/>
            <w:sz w:val="24"/>
            <w:szCs w:val="24"/>
          </w:rPr>
          <w:delText xml:space="preserve">potent </w:delText>
        </w:r>
        <w:r w:rsidRPr="008075BE" w:rsidDel="001368FD">
          <w:rPr>
            <w:rFonts w:ascii="Times New Roman" w:hAnsi="Times New Roman" w:cs="Times New Roman"/>
            <w:color w:val="000000" w:themeColor="text1"/>
            <w:sz w:val="24"/>
            <w:szCs w:val="24"/>
          </w:rPr>
          <w:delText>antioxidant</w:delText>
        </w:r>
        <w:r w:rsidR="00117466" w:rsidRPr="008075BE" w:rsidDel="001368FD">
          <w:rPr>
            <w:rFonts w:ascii="Times New Roman" w:hAnsi="Times New Roman" w:cs="Times New Roman"/>
            <w:color w:val="000000" w:themeColor="text1"/>
            <w:sz w:val="24"/>
            <w:szCs w:val="24"/>
          </w:rPr>
          <w:delText xml:space="preserve"> properties</w:delText>
        </w:r>
        <w:r w:rsidR="00A003D5" w:rsidRPr="008075BE" w:rsidDel="001368FD">
          <w:rPr>
            <w:rFonts w:ascii="Times New Roman" w:hAnsi="Times New Roman" w:cs="Times New Roman"/>
            <w:color w:val="000000" w:themeColor="text1"/>
            <w:sz w:val="24"/>
            <w:szCs w:val="24"/>
          </w:rPr>
          <w:delText>.</w:delText>
        </w:r>
        <w:r w:rsidRPr="008075BE" w:rsidDel="001368FD">
          <w:rPr>
            <w:rFonts w:ascii="Times New Roman" w:hAnsi="Times New Roman" w:cs="Times New Roman"/>
            <w:color w:val="000000" w:themeColor="text1"/>
            <w:sz w:val="24"/>
            <w:szCs w:val="24"/>
          </w:rPr>
          <w:delText xml:space="preserve"> </w:delText>
        </w:r>
      </w:del>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henethyl isothiocyanate (PEITC)</w:t>
      </w:r>
      <w:ins w:id="35" w:author="Ran Yin" w:date="2024-11-29T20:01:00Z" w16du:dateUtc="2024-11-30T01:01:00Z">
        <w:r w:rsidR="001368FD" w:rsidRPr="008075BE">
          <w:rPr>
            <w:rFonts w:ascii="Times New Roman" w:hAnsi="Times New Roman" w:cs="Times New Roman" w:hint="eastAsia"/>
            <w:color w:val="000000" w:themeColor="text1"/>
            <w:sz w:val="24"/>
            <w:szCs w:val="24"/>
            <w:lang w:eastAsia="zh-CN"/>
          </w:rPr>
          <w:t>,</w:t>
        </w:r>
      </w:ins>
      <w:r w:rsidRPr="008075BE">
        <w:rPr>
          <w:rFonts w:ascii="Times New Roman" w:hAnsi="Times New Roman" w:cs="Times New Roman"/>
          <w:color w:val="000000" w:themeColor="text1"/>
          <w:sz w:val="24"/>
          <w:szCs w:val="24"/>
        </w:rPr>
        <w:t xml:space="preserve"> found 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possess</w:t>
      </w:r>
      <w:del w:id="36" w:author="Ran Yin" w:date="2024-12-01T00:03:00Z" w16du:dateUtc="2024-12-01T05:03:00Z">
        <w:r w:rsidR="007B68F3" w:rsidRPr="008075BE" w:rsidDel="00EE5E3A">
          <w:rPr>
            <w:rFonts w:ascii="Times New Roman" w:hAnsi="Times New Roman" w:cs="Times New Roman"/>
            <w:color w:val="000000" w:themeColor="text1"/>
            <w:sz w:val="24"/>
            <w:szCs w:val="24"/>
          </w:rPr>
          <w:delText>es</w:delText>
        </w:r>
      </w:del>
      <w:r w:rsidR="007B68F3"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anti-cancer and anti-inflammatory properties</w:t>
      </w:r>
      <w:ins w:id="37" w:author="Ran Yin" w:date="2024-11-29T20:02:00Z" w16du:dateUtc="2024-11-30T01:02:00Z">
        <w:r w:rsidR="001368FD" w:rsidRPr="008075BE">
          <w:rPr>
            <w:rFonts w:ascii="Times New Roman" w:hAnsi="Times New Roman" w:cs="Times New Roman" w:hint="eastAsia"/>
            <w:color w:val="000000" w:themeColor="text1"/>
            <w:sz w:val="24"/>
            <w:szCs w:val="24"/>
            <w:lang w:eastAsia="zh-CN"/>
          </w:rPr>
          <w:t xml:space="preserve">, </w:t>
        </w:r>
      </w:ins>
      <w:ins w:id="38" w:author="Ran Yin" w:date="2024-12-01T00:03:00Z" w16du:dateUtc="2024-12-01T05:03:00Z">
        <w:r w:rsidR="00EE5E3A">
          <w:rPr>
            <w:rFonts w:ascii="Times New Roman" w:hAnsi="Times New Roman" w:cs="Times New Roman" w:hint="eastAsia"/>
            <w:color w:val="000000" w:themeColor="text1"/>
            <w:sz w:val="24"/>
            <w:szCs w:val="24"/>
            <w:lang w:eastAsia="zh-CN"/>
          </w:rPr>
          <w:t xml:space="preserve">which </w:t>
        </w:r>
      </w:ins>
      <w:del w:id="39" w:author="Ran Yin" w:date="2024-11-29T20:02:00Z" w16du:dateUtc="2024-11-30T01:02:00Z">
        <w:r w:rsidRPr="008075BE" w:rsidDel="001368FD">
          <w:rPr>
            <w:rFonts w:ascii="Times New Roman" w:hAnsi="Times New Roman" w:cs="Times New Roman"/>
            <w:color w:val="000000" w:themeColor="text1"/>
            <w:sz w:val="24"/>
            <w:szCs w:val="24"/>
          </w:rPr>
          <w:delText xml:space="preserve">. </w:delText>
        </w:r>
        <w:r w:rsidR="005670A3" w:rsidRPr="008075BE" w:rsidDel="001368FD">
          <w:rPr>
            <w:rFonts w:ascii="Times New Roman" w:hAnsi="Times New Roman" w:cs="Times New Roman"/>
            <w:color w:val="000000" w:themeColor="text1"/>
            <w:sz w:val="24"/>
            <w:szCs w:val="24"/>
          </w:rPr>
          <w:delText xml:space="preserve">These </w:delText>
        </w:r>
        <w:r w:rsidR="009E18AF" w:rsidRPr="008075BE" w:rsidDel="001368FD">
          <w:rPr>
            <w:rFonts w:ascii="Times New Roman" w:hAnsi="Times New Roman" w:cs="Times New Roman"/>
            <w:color w:val="000000" w:themeColor="text1"/>
            <w:sz w:val="24"/>
            <w:szCs w:val="24"/>
          </w:rPr>
          <w:delText xml:space="preserve">food </w:delText>
        </w:r>
        <w:r w:rsidR="005670A3" w:rsidRPr="008075BE" w:rsidDel="001368FD">
          <w:rPr>
            <w:rFonts w:ascii="Times New Roman" w:hAnsi="Times New Roman" w:cs="Times New Roman"/>
            <w:color w:val="000000" w:themeColor="text1"/>
            <w:sz w:val="24"/>
            <w:szCs w:val="24"/>
          </w:rPr>
          <w:delText>additives</w:delText>
        </w:r>
        <w:r w:rsidRPr="008075BE" w:rsidDel="001368FD">
          <w:rPr>
            <w:rFonts w:ascii="Times New Roman" w:hAnsi="Times New Roman" w:cs="Times New Roman"/>
            <w:color w:val="000000" w:themeColor="text1"/>
            <w:sz w:val="24"/>
            <w:szCs w:val="24"/>
          </w:rPr>
          <w:delText xml:space="preserve"> </w:delText>
        </w:r>
      </w:del>
      <w:r w:rsidR="005670A3" w:rsidRPr="008075BE">
        <w:rPr>
          <w:rFonts w:ascii="Times New Roman" w:hAnsi="Times New Roman" w:cs="Times New Roman"/>
          <w:color w:val="000000" w:themeColor="text1"/>
          <w:sz w:val="24"/>
          <w:szCs w:val="24"/>
        </w:rPr>
        <w:t>can alter gut microbiota</w:t>
      </w:r>
      <w:ins w:id="40" w:author="Ran Yin" w:date="2024-12-01T00:03:00Z" w16du:dateUtc="2024-12-01T05:03:00Z">
        <w:r w:rsidR="00EE5E3A">
          <w:rPr>
            <w:rFonts w:ascii="Times New Roman" w:hAnsi="Times New Roman" w:cs="Times New Roman" w:hint="eastAsia"/>
            <w:color w:val="000000" w:themeColor="text1"/>
            <w:sz w:val="24"/>
            <w:szCs w:val="24"/>
            <w:lang w:eastAsia="zh-CN"/>
          </w:rPr>
          <w:t>,</w:t>
        </w:r>
      </w:ins>
      <w:r w:rsidR="005670A3" w:rsidRPr="008075BE">
        <w:rPr>
          <w:rFonts w:ascii="Times New Roman" w:hAnsi="Times New Roman" w:cs="Times New Roman"/>
          <w:color w:val="000000" w:themeColor="text1"/>
          <w:sz w:val="24"/>
          <w:szCs w:val="24"/>
        </w:rPr>
        <w:t xml:space="preserve"> and improve host’s health</w:t>
      </w:r>
      <w:r w:rsidRPr="008075BE">
        <w:rPr>
          <w:rFonts w:ascii="Times New Roman" w:hAnsi="Times New Roman" w:cs="Times New Roman"/>
          <w:color w:val="000000" w:themeColor="text1"/>
          <w:sz w:val="24"/>
          <w:szCs w:val="24"/>
        </w:rPr>
        <w:t xml:space="preserve">. </w:t>
      </w:r>
      <w:ins w:id="41" w:author="Ran Yin" w:date="2024-11-29T20:02:00Z" w16du:dateUtc="2024-11-30T01:02:00Z">
        <w:r w:rsidR="001368FD" w:rsidRPr="008075BE">
          <w:rPr>
            <w:rFonts w:ascii="Times New Roman" w:hAnsi="Times New Roman" w:cs="Times New Roman" w:hint="eastAsia"/>
            <w:color w:val="000000" w:themeColor="text1"/>
            <w:sz w:val="24"/>
            <w:szCs w:val="24"/>
            <w:lang w:eastAsia="zh-CN"/>
          </w:rPr>
          <w:t xml:space="preserve">This modulation </w:t>
        </w:r>
      </w:ins>
      <w:ins w:id="42" w:author="Ran Yin" w:date="2024-12-01T00:03:00Z" w16du:dateUtc="2024-12-01T05:03:00Z">
        <w:r w:rsidR="00EE5E3A">
          <w:rPr>
            <w:rFonts w:ascii="Times New Roman" w:hAnsi="Times New Roman" w:cs="Times New Roman" w:hint="eastAsia"/>
            <w:color w:val="000000" w:themeColor="text1"/>
            <w:sz w:val="24"/>
            <w:szCs w:val="24"/>
            <w:lang w:eastAsia="zh-CN"/>
          </w:rPr>
          <w:t>is</w:t>
        </w:r>
      </w:ins>
      <w:ins w:id="43" w:author="Ran Yin" w:date="2024-11-29T20:02:00Z" w16du:dateUtc="2024-11-30T01:02:00Z">
        <w:r w:rsidR="001368FD" w:rsidRPr="008075BE">
          <w:rPr>
            <w:rFonts w:ascii="Times New Roman" w:hAnsi="Times New Roman" w:cs="Times New Roman" w:hint="eastAsia"/>
            <w:color w:val="000000" w:themeColor="text1"/>
            <w:sz w:val="24"/>
            <w:szCs w:val="24"/>
            <w:lang w:eastAsia="zh-CN"/>
          </w:rPr>
          <w:t xml:space="preserve"> crucial for</w:t>
        </w:r>
      </w:ins>
      <w:del w:id="44" w:author="Ran Yin" w:date="2024-11-29T20:02:00Z" w16du:dateUtc="2024-11-30T01:02:00Z">
        <w:r w:rsidR="005670A3" w:rsidRPr="008075BE" w:rsidDel="001368FD">
          <w:rPr>
            <w:rFonts w:ascii="Times New Roman" w:hAnsi="Times New Roman" w:cs="Times New Roman"/>
            <w:color w:val="000000" w:themeColor="text1"/>
            <w:sz w:val="24"/>
            <w:szCs w:val="24"/>
          </w:rPr>
          <w:delText>M</w:delText>
        </w:r>
        <w:r w:rsidR="00560B88" w:rsidRPr="008075BE" w:rsidDel="001368FD">
          <w:rPr>
            <w:rFonts w:ascii="Times New Roman" w:hAnsi="Times New Roman" w:cs="Times New Roman"/>
            <w:color w:val="000000" w:themeColor="text1"/>
            <w:sz w:val="24"/>
            <w:szCs w:val="24"/>
          </w:rPr>
          <w:delText>icrobiome</w:delText>
        </w:r>
        <w:r w:rsidRPr="008075BE" w:rsidDel="001368FD">
          <w:rPr>
            <w:rFonts w:ascii="Times New Roman" w:hAnsi="Times New Roman" w:cs="Times New Roman"/>
            <w:color w:val="000000" w:themeColor="text1"/>
            <w:sz w:val="24"/>
            <w:szCs w:val="24"/>
          </w:rPr>
          <w:delText xml:space="preserve"> and </w:delText>
        </w:r>
        <w:r w:rsidR="00A003D5" w:rsidRPr="008075BE" w:rsidDel="001368FD">
          <w:rPr>
            <w:rFonts w:ascii="Times New Roman" w:hAnsi="Times New Roman" w:cs="Times New Roman"/>
            <w:color w:val="000000" w:themeColor="text1"/>
            <w:sz w:val="24"/>
            <w:szCs w:val="24"/>
          </w:rPr>
          <w:delText xml:space="preserve">microbial </w:delText>
        </w:r>
        <w:r w:rsidRPr="008075BE" w:rsidDel="001368FD">
          <w:rPr>
            <w:rFonts w:ascii="Times New Roman" w:hAnsi="Times New Roman" w:cs="Times New Roman"/>
            <w:color w:val="000000" w:themeColor="text1"/>
            <w:sz w:val="24"/>
            <w:szCs w:val="24"/>
          </w:rPr>
          <w:delText>metabolite</w:delText>
        </w:r>
        <w:r w:rsidR="005670A3" w:rsidRPr="008075BE" w:rsidDel="001368FD">
          <w:rPr>
            <w:rFonts w:ascii="Times New Roman" w:hAnsi="Times New Roman" w:cs="Times New Roman"/>
            <w:color w:val="000000" w:themeColor="text1"/>
            <w:sz w:val="24"/>
            <w:szCs w:val="24"/>
          </w:rPr>
          <w:delText xml:space="preserve"> interactions</w:delText>
        </w:r>
        <w:r w:rsidRPr="008075BE" w:rsidDel="001368FD">
          <w:rPr>
            <w:rFonts w:ascii="Times New Roman" w:hAnsi="Times New Roman" w:cs="Times New Roman"/>
            <w:color w:val="000000" w:themeColor="text1"/>
            <w:sz w:val="24"/>
            <w:szCs w:val="24"/>
          </w:rPr>
          <w:delText xml:space="preserve"> </w:delText>
        </w:r>
        <w:r w:rsidR="00560B88" w:rsidRPr="008075BE" w:rsidDel="001368FD">
          <w:rPr>
            <w:rFonts w:ascii="Times New Roman" w:hAnsi="Times New Roman" w:cs="Times New Roman"/>
            <w:color w:val="000000" w:themeColor="text1"/>
            <w:sz w:val="24"/>
            <w:szCs w:val="24"/>
          </w:rPr>
          <w:delText xml:space="preserve">with the host’s cells </w:delText>
        </w:r>
        <w:r w:rsidR="009E18AF" w:rsidRPr="008075BE" w:rsidDel="001368FD">
          <w:rPr>
            <w:rFonts w:ascii="Times New Roman" w:hAnsi="Times New Roman" w:cs="Times New Roman"/>
            <w:color w:val="000000" w:themeColor="text1"/>
            <w:sz w:val="24"/>
            <w:szCs w:val="24"/>
          </w:rPr>
          <w:delText>helps</w:delText>
        </w:r>
      </w:del>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ins w:id="45" w:author="Ran Yin" w:date="2024-11-29T20:03:00Z" w16du:dateUtc="2024-11-30T01:03:00Z">
        <w:r w:rsidR="001368FD" w:rsidRPr="008075BE">
          <w:rPr>
            <w:rFonts w:ascii="Times New Roman" w:hAnsi="Times New Roman" w:cs="Times New Roman" w:hint="eastAsia"/>
            <w:color w:val="000000" w:themeColor="text1"/>
            <w:sz w:val="24"/>
            <w:szCs w:val="24"/>
            <w:lang w:eastAsia="zh-CN"/>
          </w:rPr>
          <w:t xml:space="preserve"> homeostasis</w:t>
        </w:r>
      </w:ins>
      <w:del w:id="46" w:author="Ran Yin" w:date="2024-12-01T00:03:00Z" w16du:dateUtc="2024-12-01T05:03:00Z">
        <w:r w:rsidRPr="008075BE" w:rsidDel="00EE5E3A">
          <w:rPr>
            <w:rFonts w:ascii="Times New Roman" w:hAnsi="Times New Roman" w:cs="Times New Roman"/>
            <w:color w:val="000000" w:themeColor="text1"/>
            <w:sz w:val="24"/>
            <w:szCs w:val="24"/>
          </w:rPr>
          <w:delText xml:space="preserve"> </w:delText>
        </w:r>
      </w:del>
      <w:del w:id="47" w:author="Ran Yin" w:date="2024-11-29T20:02:00Z" w16du:dateUtc="2024-11-30T01:02:00Z">
        <w:r w:rsidRPr="008075BE" w:rsidDel="001368FD">
          <w:rPr>
            <w:rFonts w:ascii="Times New Roman" w:hAnsi="Times New Roman" w:cs="Times New Roman"/>
            <w:color w:val="000000" w:themeColor="text1"/>
            <w:sz w:val="24"/>
            <w:szCs w:val="24"/>
          </w:rPr>
          <w:delText>balance</w:delText>
        </w:r>
      </w:del>
      <w:r w:rsidRPr="008075BE">
        <w:rPr>
          <w:rFonts w:ascii="Times New Roman" w:hAnsi="Times New Roman" w:cs="Times New Roman"/>
          <w:color w:val="000000" w:themeColor="text1"/>
          <w:sz w:val="24"/>
          <w:szCs w:val="24"/>
        </w:rPr>
        <w:t>.</w:t>
      </w:r>
    </w:p>
    <w:p w14:paraId="2A47FAB7" w14:textId="77777777" w:rsidR="00EE5E3A" w:rsidRPr="00EE5E3A" w:rsidRDefault="00EE5E3A" w:rsidP="00EE5E3A">
      <w:pPr>
        <w:rPr>
          <w:ins w:id="48" w:author="Ran Yin" w:date="2024-12-01T00:03:00Z" w16du:dateUtc="2024-12-01T05:03:00Z"/>
          <w:rFonts w:hint="eastAsia"/>
          <w:lang w:eastAsia="zh-CN"/>
          <w:rPrChange w:id="49" w:author="Ran Yin" w:date="2024-12-01T00:03:00Z" w16du:dateUtc="2024-12-01T05:03:00Z">
            <w:rPr>
              <w:ins w:id="50" w:author="Ran Yin" w:date="2024-12-01T00:03:00Z" w16du:dateUtc="2024-12-01T05:03:00Z"/>
              <w:rFonts w:ascii="Times New Roman" w:hAnsi="Times New Roman" w:cs="Times New Roman"/>
              <w:color w:val="000000" w:themeColor="text1"/>
              <w:sz w:val="24"/>
              <w:szCs w:val="24"/>
              <w:lang w:eastAsia="zh-CN"/>
            </w:rPr>
          </w:rPrChange>
        </w:rPr>
      </w:pPr>
    </w:p>
    <w:p w14:paraId="536FF33D" w14:textId="77777777" w:rsidR="00E90F16" w:rsidRPr="008075BE" w:rsidRDefault="00E90F16">
      <w:pPr>
        <w:pStyle w:val="2"/>
        <w:jc w:val="both"/>
        <w:rPr>
          <w:rFonts w:ascii="Times New Roman" w:hAnsi="Times New Roman" w:cs="Times New Roman"/>
          <w:color w:val="000000" w:themeColor="text1"/>
          <w:sz w:val="24"/>
          <w:szCs w:val="24"/>
          <w:rPrChange w:id="51" w:author="Ran Yin" w:date="2024-11-30T16:43:00Z" w16du:dateUtc="2024-11-30T21:43:00Z">
            <w:rPr>
              <w:rFonts w:ascii="Times New Roman" w:hAnsi="Times New Roman" w:cs="Times New Roman"/>
              <w:color w:val="000000" w:themeColor="text1"/>
            </w:rPr>
          </w:rPrChange>
        </w:rPr>
        <w:pPrChange w:id="52" w:author="Ran Yin" w:date="2024-11-25T20:25:00Z" w16du:dateUtc="2024-11-26T01:25:00Z">
          <w:pPr>
            <w:pStyle w:val="2"/>
          </w:pPr>
        </w:pPrChange>
      </w:pPr>
      <w:bookmarkStart w:id="53" w:name="_Toc179148158"/>
      <w:r w:rsidRPr="008075BE">
        <w:rPr>
          <w:rFonts w:ascii="Times New Roman" w:hAnsi="Times New Roman" w:cs="Times New Roman"/>
          <w:color w:val="000000" w:themeColor="text1"/>
          <w:sz w:val="24"/>
          <w:szCs w:val="24"/>
          <w:rPrChange w:id="54" w:author="Ran Yin" w:date="2024-11-30T16:43:00Z" w16du:dateUtc="2024-11-30T21:43:00Z">
            <w:rPr>
              <w:rFonts w:ascii="Times New Roman" w:hAnsi="Times New Roman" w:cs="Times New Roman"/>
              <w:color w:val="000000" w:themeColor="text1"/>
            </w:rPr>
          </w:rPrChange>
        </w:rPr>
        <w:t>Methods and results</w:t>
      </w:r>
      <w:bookmarkEnd w:id="53"/>
    </w:p>
    <w:p w14:paraId="2FDF1693" w14:textId="33A4BD26" w:rsidR="00E90F16" w:rsidRPr="008075BE" w:rsidRDefault="00EE5E3A">
      <w:pPr>
        <w:jc w:val="both"/>
        <w:rPr>
          <w:rFonts w:ascii="Times New Roman" w:hAnsi="Times New Roman" w:cs="Times New Roman"/>
          <w:color w:val="000000" w:themeColor="text1"/>
          <w:sz w:val="24"/>
          <w:szCs w:val="24"/>
          <w:rPrChange w:id="55" w:author="Ran Yin" w:date="2024-11-30T16:43:00Z" w16du:dateUtc="2024-11-30T21:43:00Z">
            <w:rPr>
              <w:rFonts w:ascii="Times New Roman" w:hAnsi="Times New Roman" w:cs="Times New Roman"/>
              <w:color w:val="000000" w:themeColor="text1"/>
            </w:rPr>
          </w:rPrChange>
        </w:rPr>
        <w:pPrChange w:id="56" w:author="Ran Yin" w:date="2024-11-25T20:25:00Z" w16du:dateUtc="2024-11-26T01:25:00Z">
          <w:pPr/>
        </w:pPrChange>
      </w:pPr>
      <w:ins w:id="57" w:author="Ran Yin" w:date="2024-12-01T00:03:00Z" w16du:dateUtc="2024-12-01T05:03:00Z">
        <w:r>
          <w:rPr>
            <w:rFonts w:ascii="Times New Roman" w:hAnsi="Times New Roman" w:cs="Times New Roman" w:hint="eastAsia"/>
            <w:color w:val="000000" w:themeColor="text1"/>
            <w:sz w:val="24"/>
            <w:szCs w:val="24"/>
            <w:lang w:eastAsia="zh-CN"/>
          </w:rPr>
          <w:t>C</w:t>
        </w:r>
      </w:ins>
      <w:ins w:id="58" w:author="Ran Yin" w:date="2024-11-25T20:55:00Z" w16du:dateUtc="2024-11-26T01:55:00Z">
        <w:r w:rsidR="000B6AE1" w:rsidRPr="008075BE">
          <w:rPr>
            <w:rFonts w:ascii="Times New Roman" w:hAnsi="Times New Roman" w:cs="Times New Roman" w:hint="eastAsia"/>
            <w:color w:val="000000" w:themeColor="text1"/>
            <w:sz w:val="24"/>
            <w:szCs w:val="24"/>
            <w:lang w:eastAsia="zh-CN"/>
          </w:rPr>
          <w:t>ranberry and PEITC enriched diet</w:t>
        </w:r>
      </w:ins>
      <w:ins w:id="59" w:author="Ran Yin" w:date="2024-12-01T00:03:00Z" w16du:dateUtc="2024-12-01T05:03:00Z">
        <w:r>
          <w:rPr>
            <w:rFonts w:ascii="Times New Roman" w:hAnsi="Times New Roman" w:cs="Times New Roman" w:hint="eastAsia"/>
            <w:color w:val="000000" w:themeColor="text1"/>
            <w:sz w:val="24"/>
            <w:szCs w:val="24"/>
            <w:lang w:eastAsia="zh-CN"/>
          </w:rPr>
          <w:t>s</w:t>
        </w:r>
      </w:ins>
      <w:ins w:id="60" w:author="Ran Yin" w:date="2024-11-25T20:55:00Z" w16du:dateUtc="2024-11-26T01:55:00Z">
        <w:r w:rsidR="000B6AE1" w:rsidRPr="008075BE">
          <w:rPr>
            <w:rFonts w:ascii="Times New Roman" w:hAnsi="Times New Roman" w:cs="Times New Roman" w:hint="eastAsia"/>
            <w:color w:val="000000" w:themeColor="text1"/>
            <w:sz w:val="24"/>
            <w:szCs w:val="24"/>
            <w:lang w:eastAsia="zh-CN"/>
          </w:rPr>
          <w:t xml:space="preserve"> were applied on </w:t>
        </w:r>
      </w:ins>
      <w:del w:id="61" w:author="Ran Yin" w:date="2024-11-25T20:55:00Z" w16du:dateUtc="2024-11-26T01:55:00Z">
        <w:r w:rsidR="00D26461" w:rsidRPr="008075BE" w:rsidDel="000B6AE1">
          <w:rPr>
            <w:rFonts w:ascii="Times New Roman" w:hAnsi="Times New Roman" w:cs="Times New Roman"/>
            <w:color w:val="000000" w:themeColor="text1"/>
            <w:sz w:val="24"/>
            <w:szCs w:val="24"/>
          </w:rPr>
          <w:delText>We studied</w:delText>
        </w:r>
        <w:r w:rsidR="00E90F16" w:rsidRPr="008075BE" w:rsidDel="000B6AE1">
          <w:rPr>
            <w:rFonts w:ascii="Times New Roman" w:hAnsi="Times New Roman" w:cs="Times New Roman"/>
            <w:color w:val="000000" w:themeColor="text1"/>
            <w:sz w:val="24"/>
            <w:szCs w:val="24"/>
          </w:rPr>
          <w:delText xml:space="preserve"> alteration</w:delText>
        </w:r>
        <w:r w:rsidR="00D26461" w:rsidRPr="008075BE" w:rsidDel="000B6AE1">
          <w:rPr>
            <w:rFonts w:ascii="Times New Roman" w:hAnsi="Times New Roman" w:cs="Times New Roman"/>
            <w:color w:val="000000" w:themeColor="text1"/>
            <w:sz w:val="24"/>
            <w:szCs w:val="24"/>
          </w:rPr>
          <w:delText>s</w:delText>
        </w:r>
        <w:r w:rsidR="00E90F16" w:rsidRPr="008075BE" w:rsidDel="000B6AE1">
          <w:rPr>
            <w:rFonts w:ascii="Times New Roman" w:hAnsi="Times New Roman" w:cs="Times New Roman"/>
            <w:color w:val="000000" w:themeColor="text1"/>
            <w:sz w:val="24"/>
            <w:szCs w:val="24"/>
          </w:rPr>
          <w:delText xml:space="preserve"> of gut microbiomes and metabolomes by cranberry and PEITC enriched diets in </w:delText>
        </w:r>
      </w:del>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ins w:id="62" w:author="Ran Yin" w:date="2024-11-25T20:56:00Z" w16du:dateUtc="2024-11-26T01:56:00Z">
        <w:r w:rsidR="000B6AE1" w:rsidRPr="008075BE">
          <w:rPr>
            <w:rFonts w:ascii="Times New Roman" w:hAnsi="Times New Roman" w:cs="Times New Roman" w:hint="eastAsia"/>
            <w:color w:val="000000" w:themeColor="text1"/>
            <w:sz w:val="24"/>
            <w:szCs w:val="24"/>
            <w:lang w:eastAsia="zh-CN"/>
          </w:rPr>
          <w:t xml:space="preserve"> with </w:t>
        </w:r>
        <w:r w:rsidR="000B6AE1" w:rsidRPr="008075BE">
          <w:rPr>
            <w:rFonts w:ascii="Times New Roman" w:hAnsi="Times New Roman" w:cs="Times New Roman"/>
            <w:color w:val="000000" w:themeColor="text1"/>
            <w:sz w:val="24"/>
            <w:szCs w:val="24"/>
          </w:rPr>
          <w:t>dextran sulfate sodium (DSS)</w:t>
        </w:r>
      </w:ins>
      <w:r w:rsidR="00E90F16" w:rsidRPr="008075BE">
        <w:rPr>
          <w:rFonts w:ascii="Times New Roman" w:hAnsi="Times New Roman" w:cs="Times New Roman"/>
          <w:color w:val="000000" w:themeColor="text1"/>
          <w:sz w:val="24"/>
          <w:szCs w:val="24"/>
        </w:rPr>
        <w:t>, and</w:t>
      </w:r>
      <w:ins w:id="63" w:author="Ran Yin" w:date="2024-11-25T20:56:00Z" w16du:dateUtc="2024-11-26T01:56:00Z">
        <w:r w:rsidR="000B6AE1" w:rsidRPr="008075BE">
          <w:rPr>
            <w:rFonts w:ascii="Times New Roman" w:hAnsi="Times New Roman" w:cs="Times New Roman" w:hint="eastAsia"/>
            <w:color w:val="000000" w:themeColor="text1"/>
            <w:sz w:val="24"/>
            <w:szCs w:val="24"/>
            <w:lang w:eastAsia="zh-CN"/>
          </w:rPr>
          <w:t xml:space="preserve"> gut microbiome and metabolites were measured. </w:t>
        </w:r>
      </w:ins>
      <w:ins w:id="64" w:author="Ran Yin" w:date="2024-11-29T19:59:00Z" w16du:dateUtc="2024-11-30T00:59:00Z">
        <w:r w:rsidR="001368FD" w:rsidRPr="008075BE">
          <w:rPr>
            <w:rFonts w:ascii="Times New Roman" w:hAnsi="Times New Roman" w:cs="Times New Roman"/>
            <w:color w:val="000000" w:themeColor="text1"/>
            <w:sz w:val="24"/>
            <w:szCs w:val="24"/>
            <w:lang w:eastAsia="zh-CN"/>
          </w:rPr>
          <w:t xml:space="preserve">We found that </w:t>
        </w:r>
        <w:r w:rsidR="001368FD" w:rsidRPr="008075BE">
          <w:rPr>
            <w:rFonts w:ascii="Times New Roman" w:hAnsi="Times New Roman" w:cs="Times New Roman"/>
            <w:i/>
            <w:iCs/>
            <w:color w:val="000000" w:themeColor="text1"/>
            <w:sz w:val="24"/>
            <w:szCs w:val="24"/>
            <w:lang w:eastAsia="zh-CN"/>
            <w:rPrChange w:id="65" w:author="Ran Yin" w:date="2024-11-30T16:43:00Z" w16du:dateUtc="2024-11-30T21:43:00Z">
              <w:rPr>
                <w:rFonts w:ascii="Times New Roman" w:hAnsi="Times New Roman" w:cs="Times New Roman"/>
                <w:color w:val="000000" w:themeColor="text1"/>
                <w:sz w:val="24"/>
                <w:szCs w:val="24"/>
                <w:lang w:eastAsia="zh-CN"/>
              </w:rPr>
            </w:rPrChange>
          </w:rPr>
          <w:t>Firmicutes</w:t>
        </w:r>
        <w:r w:rsidR="001368FD" w:rsidRPr="008075BE">
          <w:rPr>
            <w:rFonts w:ascii="Times New Roman" w:hAnsi="Times New Roman" w:cs="Times New Roman"/>
            <w:color w:val="000000" w:themeColor="text1"/>
            <w:sz w:val="24"/>
            <w:szCs w:val="24"/>
            <w:lang w:eastAsia="zh-CN"/>
          </w:rPr>
          <w:t xml:space="preserve"> and </w:t>
        </w:r>
        <w:proofErr w:type="spellStart"/>
        <w:r w:rsidR="001368FD" w:rsidRPr="008075BE">
          <w:rPr>
            <w:rFonts w:ascii="Times New Roman" w:hAnsi="Times New Roman" w:cs="Times New Roman"/>
            <w:i/>
            <w:iCs/>
            <w:color w:val="000000" w:themeColor="text1"/>
            <w:sz w:val="24"/>
            <w:szCs w:val="24"/>
            <w:lang w:eastAsia="zh-CN"/>
            <w:rPrChange w:id="66" w:author="Ran Yin" w:date="2024-11-30T16:43:00Z" w16du:dateUtc="2024-11-30T21:43:00Z">
              <w:rPr>
                <w:rFonts w:ascii="Times New Roman" w:hAnsi="Times New Roman" w:cs="Times New Roman"/>
                <w:color w:val="000000" w:themeColor="text1"/>
                <w:sz w:val="24"/>
                <w:szCs w:val="24"/>
                <w:lang w:eastAsia="zh-CN"/>
              </w:rPr>
            </w:rPrChange>
          </w:rPr>
          <w:t>Verrucomicrobia</w:t>
        </w:r>
        <w:proofErr w:type="spellEnd"/>
        <w:r w:rsidR="001368FD" w:rsidRPr="008075BE">
          <w:rPr>
            <w:rFonts w:ascii="Times New Roman" w:hAnsi="Times New Roman" w:cs="Times New Roman"/>
            <w:color w:val="000000" w:themeColor="text1"/>
            <w:sz w:val="24"/>
            <w:szCs w:val="24"/>
            <w:lang w:eastAsia="zh-CN"/>
          </w:rPr>
          <w:t xml:space="preserve"> increased, while </w:t>
        </w:r>
        <w:r w:rsidR="001368FD" w:rsidRPr="008075BE">
          <w:rPr>
            <w:rFonts w:ascii="Times New Roman" w:hAnsi="Times New Roman" w:cs="Times New Roman"/>
            <w:i/>
            <w:iCs/>
            <w:color w:val="000000" w:themeColor="text1"/>
            <w:sz w:val="24"/>
            <w:szCs w:val="24"/>
            <w:lang w:eastAsia="zh-CN"/>
            <w:rPrChange w:id="67" w:author="Ran Yin" w:date="2024-11-30T16:43:00Z" w16du:dateUtc="2024-11-30T21:43:00Z">
              <w:rPr>
                <w:rFonts w:ascii="Times New Roman" w:hAnsi="Times New Roman" w:cs="Times New Roman"/>
                <w:color w:val="000000" w:themeColor="text1"/>
                <w:sz w:val="24"/>
                <w:szCs w:val="24"/>
                <w:lang w:eastAsia="zh-CN"/>
              </w:rPr>
            </w:rPrChange>
          </w:rPr>
          <w:t>Proteobacteria</w:t>
        </w:r>
        <w:r w:rsidR="001368FD" w:rsidRPr="008075BE">
          <w:rPr>
            <w:rFonts w:ascii="Times New Roman" w:hAnsi="Times New Roman" w:cs="Times New Roman"/>
            <w:color w:val="000000" w:themeColor="text1"/>
            <w:sz w:val="24"/>
            <w:szCs w:val="24"/>
            <w:lang w:eastAsia="zh-CN"/>
          </w:rPr>
          <w:t xml:space="preserve">, </w:t>
        </w:r>
        <w:proofErr w:type="spellStart"/>
        <w:r w:rsidR="001368FD" w:rsidRPr="008075BE">
          <w:rPr>
            <w:rFonts w:ascii="Times New Roman" w:hAnsi="Times New Roman" w:cs="Times New Roman"/>
            <w:i/>
            <w:iCs/>
            <w:color w:val="000000" w:themeColor="text1"/>
            <w:sz w:val="24"/>
            <w:szCs w:val="24"/>
            <w:lang w:eastAsia="zh-CN"/>
            <w:rPrChange w:id="68" w:author="Ran Yin" w:date="2024-11-30T16:43:00Z" w16du:dateUtc="2024-11-30T21:43:00Z">
              <w:rPr>
                <w:rFonts w:ascii="Times New Roman" w:hAnsi="Times New Roman" w:cs="Times New Roman"/>
                <w:color w:val="000000" w:themeColor="text1"/>
                <w:sz w:val="24"/>
                <w:szCs w:val="24"/>
                <w:lang w:eastAsia="zh-CN"/>
              </w:rPr>
            </w:rPrChange>
          </w:rPr>
          <w:t>Deferribacteres</w:t>
        </w:r>
        <w:proofErr w:type="spellEnd"/>
        <w:r w:rsidR="001368FD" w:rsidRPr="008075BE">
          <w:rPr>
            <w:rFonts w:ascii="Times New Roman" w:hAnsi="Times New Roman" w:cs="Times New Roman"/>
            <w:color w:val="000000" w:themeColor="text1"/>
            <w:sz w:val="24"/>
            <w:szCs w:val="24"/>
            <w:lang w:eastAsia="zh-CN"/>
          </w:rPr>
          <w:t xml:space="preserve"> and </w:t>
        </w:r>
        <w:proofErr w:type="spellStart"/>
        <w:r w:rsidR="001368FD" w:rsidRPr="008075BE">
          <w:rPr>
            <w:rFonts w:ascii="Times New Roman" w:hAnsi="Times New Roman" w:cs="Times New Roman"/>
            <w:i/>
            <w:iCs/>
            <w:color w:val="000000" w:themeColor="text1"/>
            <w:sz w:val="24"/>
            <w:szCs w:val="24"/>
            <w:lang w:eastAsia="zh-CN"/>
            <w:rPrChange w:id="69" w:author="Ran Yin" w:date="2024-11-30T16:43:00Z" w16du:dateUtc="2024-11-30T21:43:00Z">
              <w:rPr>
                <w:rFonts w:ascii="Times New Roman" w:hAnsi="Times New Roman" w:cs="Times New Roman"/>
                <w:color w:val="000000" w:themeColor="text1"/>
                <w:sz w:val="24"/>
                <w:szCs w:val="24"/>
                <w:lang w:eastAsia="zh-CN"/>
              </w:rPr>
            </w:rPrChange>
          </w:rPr>
          <w:t>Epsilonbacteraeota</w:t>
        </w:r>
        <w:proofErr w:type="spellEnd"/>
        <w:r w:rsidR="001368FD" w:rsidRPr="008075BE">
          <w:rPr>
            <w:rFonts w:ascii="Times New Roman" w:hAnsi="Times New Roman" w:cs="Times New Roman"/>
            <w:color w:val="000000" w:themeColor="text1"/>
            <w:sz w:val="24"/>
            <w:szCs w:val="24"/>
            <w:lang w:eastAsia="zh-CN"/>
          </w:rPr>
          <w:t xml:space="preserve"> decreased by DSS induced inflammation and reserved by PEITC or Cranberry diet. In addition, PEITC and Cranberry preserved the balance of </w:t>
        </w:r>
        <w:r w:rsidR="001368FD" w:rsidRPr="008075BE">
          <w:rPr>
            <w:rFonts w:ascii="Times New Roman" w:hAnsi="Times New Roman" w:cs="Times New Roman"/>
            <w:i/>
            <w:iCs/>
            <w:color w:val="000000" w:themeColor="text1"/>
            <w:sz w:val="24"/>
            <w:szCs w:val="24"/>
            <w:lang w:eastAsia="zh-CN"/>
            <w:rPrChange w:id="70" w:author="Ran Yin" w:date="2024-11-30T16:43:00Z" w16du:dateUtc="2024-11-30T21:43:00Z">
              <w:rPr>
                <w:rFonts w:ascii="Times New Roman" w:hAnsi="Times New Roman" w:cs="Times New Roman"/>
                <w:color w:val="000000" w:themeColor="text1"/>
                <w:sz w:val="24"/>
                <w:szCs w:val="24"/>
                <w:lang w:eastAsia="zh-CN"/>
              </w:rPr>
            </w:rPrChange>
          </w:rPr>
          <w:t>Firmicutes</w:t>
        </w:r>
        <w:r w:rsidR="001368FD" w:rsidRPr="008075BE">
          <w:rPr>
            <w:rFonts w:ascii="Times New Roman" w:hAnsi="Times New Roman" w:cs="Times New Roman"/>
            <w:color w:val="000000" w:themeColor="text1"/>
            <w:sz w:val="24"/>
            <w:szCs w:val="24"/>
            <w:lang w:eastAsia="zh-CN"/>
          </w:rPr>
          <w:t xml:space="preserve"> and </w:t>
        </w:r>
        <w:r w:rsidR="001368FD" w:rsidRPr="008075BE">
          <w:rPr>
            <w:rFonts w:ascii="Times New Roman" w:hAnsi="Times New Roman" w:cs="Times New Roman"/>
            <w:i/>
            <w:iCs/>
            <w:color w:val="000000" w:themeColor="text1"/>
            <w:sz w:val="24"/>
            <w:szCs w:val="24"/>
            <w:lang w:eastAsia="zh-CN"/>
            <w:rPrChange w:id="71" w:author="Ran Yin" w:date="2024-11-30T16:43:00Z" w16du:dateUtc="2024-11-30T21:43:00Z">
              <w:rPr>
                <w:rFonts w:ascii="Times New Roman" w:hAnsi="Times New Roman" w:cs="Times New Roman"/>
                <w:color w:val="000000" w:themeColor="text1"/>
                <w:sz w:val="24"/>
                <w:szCs w:val="24"/>
                <w:lang w:eastAsia="zh-CN"/>
              </w:rPr>
            </w:rPrChange>
          </w:rPr>
          <w:t>Bacteroidetes</w:t>
        </w:r>
        <w:r w:rsidR="001368FD" w:rsidRPr="008075BE">
          <w:rPr>
            <w:rFonts w:ascii="Times New Roman" w:hAnsi="Times New Roman" w:cs="Times New Roman"/>
            <w:color w:val="000000" w:themeColor="text1"/>
            <w:sz w:val="24"/>
            <w:szCs w:val="24"/>
            <w:lang w:eastAsia="zh-CN"/>
          </w:rPr>
          <w:t xml:space="preserve"> ratio, which </w:t>
        </w:r>
      </w:ins>
      <w:ins w:id="72" w:author="Ran Yin" w:date="2024-12-01T00:04:00Z" w16du:dateUtc="2024-12-01T05:04:00Z">
        <w:r>
          <w:rPr>
            <w:rFonts w:ascii="Times New Roman" w:hAnsi="Times New Roman" w:cs="Times New Roman" w:hint="eastAsia"/>
            <w:color w:val="000000" w:themeColor="text1"/>
            <w:sz w:val="24"/>
            <w:szCs w:val="24"/>
            <w:lang w:eastAsia="zh-CN"/>
          </w:rPr>
          <w:t xml:space="preserve">is </w:t>
        </w:r>
      </w:ins>
      <w:ins w:id="73" w:author="Ran Yin" w:date="2024-11-29T19:59:00Z" w16du:dateUtc="2024-11-30T00:59:00Z">
        <w:r w:rsidR="001368FD" w:rsidRPr="008075BE">
          <w:rPr>
            <w:rFonts w:ascii="Times New Roman" w:hAnsi="Times New Roman" w:cs="Times New Roman"/>
            <w:color w:val="000000" w:themeColor="text1"/>
            <w:sz w:val="24"/>
            <w:szCs w:val="24"/>
            <w:lang w:eastAsia="zh-CN"/>
          </w:rPr>
          <w:t>often found at higher level</w:t>
        </w:r>
      </w:ins>
      <w:ins w:id="74" w:author="Ran Yin" w:date="2024-12-01T00:04:00Z" w16du:dateUtc="2024-12-01T05:04:00Z">
        <w:r>
          <w:rPr>
            <w:rFonts w:ascii="Times New Roman" w:hAnsi="Times New Roman" w:cs="Times New Roman" w:hint="eastAsia"/>
            <w:color w:val="000000" w:themeColor="text1"/>
            <w:sz w:val="24"/>
            <w:szCs w:val="24"/>
            <w:lang w:eastAsia="zh-CN"/>
          </w:rPr>
          <w:t>s</w:t>
        </w:r>
      </w:ins>
      <w:ins w:id="75" w:author="Ran Yin" w:date="2024-11-29T19:59:00Z" w16du:dateUtc="2024-11-30T00:59:00Z">
        <w:r w:rsidR="001368FD" w:rsidRPr="008075BE">
          <w:rPr>
            <w:rFonts w:ascii="Times New Roman" w:hAnsi="Times New Roman" w:cs="Times New Roman"/>
            <w:color w:val="000000" w:themeColor="text1"/>
            <w:sz w:val="24"/>
            <w:szCs w:val="24"/>
            <w:lang w:eastAsia="zh-CN"/>
          </w:rPr>
          <w:t xml:space="preserve"> in gut inflammation. Meanwhile, the Nrf2 KO mice showed different patterns in gut microbiome and metabolites when compared to wide types. At last, we identified groups of </w:t>
        </w:r>
        <w:r w:rsidR="001368FD" w:rsidRPr="008075BE">
          <w:rPr>
            <w:rFonts w:ascii="Times New Roman" w:hAnsi="Times New Roman" w:cs="Times New Roman"/>
            <w:i/>
            <w:iCs/>
            <w:color w:val="000000" w:themeColor="text1"/>
            <w:sz w:val="24"/>
            <w:szCs w:val="24"/>
            <w:lang w:eastAsia="zh-CN"/>
            <w:rPrChange w:id="76" w:author="Ran Yin" w:date="2024-11-30T16:43:00Z" w16du:dateUtc="2024-11-30T21:43:00Z">
              <w:rPr>
                <w:rFonts w:ascii="Times New Roman" w:hAnsi="Times New Roman" w:cs="Times New Roman"/>
                <w:color w:val="000000" w:themeColor="text1"/>
                <w:sz w:val="24"/>
                <w:szCs w:val="24"/>
                <w:lang w:eastAsia="zh-CN"/>
              </w:rPr>
            </w:rPrChange>
          </w:rPr>
          <w:t>Bacteroidetes</w:t>
        </w:r>
        <w:r w:rsidR="001368FD" w:rsidRPr="008075BE">
          <w:rPr>
            <w:rFonts w:ascii="Times New Roman" w:hAnsi="Times New Roman" w:cs="Times New Roman"/>
            <w:color w:val="000000" w:themeColor="text1"/>
            <w:sz w:val="24"/>
            <w:szCs w:val="24"/>
            <w:lang w:eastAsia="zh-CN"/>
          </w:rPr>
          <w:t xml:space="preserve"> and </w:t>
        </w:r>
        <w:r w:rsidR="001368FD" w:rsidRPr="008075BE">
          <w:rPr>
            <w:rFonts w:ascii="Times New Roman" w:hAnsi="Times New Roman" w:cs="Times New Roman"/>
            <w:i/>
            <w:iCs/>
            <w:color w:val="000000" w:themeColor="text1"/>
            <w:sz w:val="24"/>
            <w:szCs w:val="24"/>
            <w:lang w:eastAsia="zh-CN"/>
            <w:rPrChange w:id="77" w:author="Ran Yin" w:date="2024-11-30T16:43:00Z" w16du:dateUtc="2024-11-30T21:43:00Z">
              <w:rPr>
                <w:rFonts w:ascii="Times New Roman" w:hAnsi="Times New Roman" w:cs="Times New Roman"/>
                <w:color w:val="000000" w:themeColor="text1"/>
                <w:sz w:val="24"/>
                <w:szCs w:val="24"/>
                <w:lang w:eastAsia="zh-CN"/>
              </w:rPr>
            </w:rPrChange>
          </w:rPr>
          <w:t>Firmicutes</w:t>
        </w:r>
        <w:r w:rsidR="001368FD" w:rsidRPr="008075BE">
          <w:rPr>
            <w:rFonts w:ascii="Times New Roman" w:hAnsi="Times New Roman" w:cs="Times New Roman"/>
            <w:color w:val="000000" w:themeColor="text1"/>
            <w:sz w:val="24"/>
            <w:szCs w:val="24"/>
            <w:lang w:eastAsia="zh-CN"/>
          </w:rPr>
          <w:t xml:space="preserve"> </w:t>
        </w:r>
      </w:ins>
      <w:ins w:id="78" w:author="Ran Yin" w:date="2024-12-01T00:04:00Z" w16du:dateUtc="2024-12-01T05:04:00Z">
        <w:r>
          <w:rPr>
            <w:rFonts w:ascii="Times New Roman" w:hAnsi="Times New Roman" w:cs="Times New Roman" w:hint="eastAsia"/>
            <w:color w:val="000000" w:themeColor="text1"/>
            <w:sz w:val="24"/>
            <w:szCs w:val="24"/>
            <w:lang w:eastAsia="zh-CN"/>
          </w:rPr>
          <w:t xml:space="preserve">that </w:t>
        </w:r>
      </w:ins>
      <w:ins w:id="79" w:author="Ran Yin" w:date="2024-11-29T19:59:00Z" w16du:dateUtc="2024-11-30T00:59:00Z">
        <w:r w:rsidR="001368FD" w:rsidRPr="008075BE">
          <w:rPr>
            <w:rFonts w:ascii="Times New Roman" w:hAnsi="Times New Roman" w:cs="Times New Roman"/>
            <w:color w:val="000000" w:themeColor="text1"/>
            <w:sz w:val="24"/>
            <w:szCs w:val="24"/>
            <w:lang w:eastAsia="zh-CN"/>
          </w:rPr>
          <w:t xml:space="preserve">changed during aging and </w:t>
        </w:r>
      </w:ins>
      <w:ins w:id="80" w:author="Ran Yin" w:date="2024-12-01T00:04:00Z" w16du:dateUtc="2024-12-01T05:04:00Z">
        <w:r>
          <w:rPr>
            <w:rFonts w:ascii="Times New Roman" w:hAnsi="Times New Roman" w:cs="Times New Roman" w:hint="eastAsia"/>
            <w:color w:val="000000" w:themeColor="text1"/>
            <w:sz w:val="24"/>
            <w:szCs w:val="24"/>
            <w:lang w:eastAsia="zh-CN"/>
          </w:rPr>
          <w:t xml:space="preserve">were </w:t>
        </w:r>
      </w:ins>
      <w:ins w:id="81" w:author="Ran Yin" w:date="2024-11-29T19:59:00Z" w16du:dateUtc="2024-11-30T00:59:00Z">
        <w:r w:rsidR="001368FD" w:rsidRPr="008075BE">
          <w:rPr>
            <w:rFonts w:ascii="Times New Roman" w:hAnsi="Times New Roman" w:cs="Times New Roman"/>
            <w:color w:val="000000" w:themeColor="text1"/>
            <w:sz w:val="24"/>
            <w:szCs w:val="24"/>
            <w:lang w:eastAsia="zh-CN"/>
          </w:rPr>
          <w:t>affected by PEITC and Cranberry diet.</w:t>
        </w:r>
      </w:ins>
      <w:del w:id="82" w:author="Ran Yin" w:date="2024-11-29T19:42:00Z" w16du:dateUtc="2024-11-30T00:42:00Z">
        <w:r w:rsidR="00E90F16" w:rsidRPr="008075BE" w:rsidDel="004D4441">
          <w:rPr>
            <w:rFonts w:ascii="Times New Roman" w:hAnsi="Times New Roman" w:cs="Times New Roman"/>
            <w:color w:val="000000" w:themeColor="text1"/>
            <w:sz w:val="24"/>
            <w:szCs w:val="24"/>
          </w:rPr>
          <w:delText xml:space="preserve"> </w:delText>
        </w:r>
        <w:r w:rsidR="00560B88" w:rsidRPr="008075BE" w:rsidDel="004D4441">
          <w:rPr>
            <w:rFonts w:ascii="Times New Roman" w:hAnsi="Times New Roman" w:cs="Times New Roman"/>
            <w:color w:val="000000" w:themeColor="text1"/>
            <w:sz w:val="24"/>
            <w:szCs w:val="24"/>
          </w:rPr>
          <w:delText>t</w:delText>
        </w:r>
      </w:del>
      <w:del w:id="83" w:author="Ran Yin" w:date="2024-11-29T20:00:00Z" w16du:dateUtc="2024-11-30T01:00:00Z">
        <w:r w:rsidR="00560B88" w:rsidRPr="008075BE" w:rsidDel="001368FD">
          <w:rPr>
            <w:rFonts w:ascii="Times New Roman" w:hAnsi="Times New Roman" w:cs="Times New Roman"/>
            <w:color w:val="000000" w:themeColor="text1"/>
            <w:sz w:val="24"/>
            <w:szCs w:val="24"/>
          </w:rPr>
          <w:delText>he diets’</w:delText>
        </w:r>
        <w:r w:rsidR="00E90F16" w:rsidRPr="008075BE" w:rsidDel="001368FD">
          <w:rPr>
            <w:rFonts w:ascii="Times New Roman" w:hAnsi="Times New Roman" w:cs="Times New Roman"/>
            <w:color w:val="000000" w:themeColor="text1"/>
            <w:sz w:val="24"/>
            <w:szCs w:val="24"/>
          </w:rPr>
          <w:delText xml:space="preserve"> potential in reducing inflammation</w:delText>
        </w:r>
        <w:r w:rsidR="00D26461" w:rsidRPr="008075BE" w:rsidDel="001368FD">
          <w:rPr>
            <w:rFonts w:ascii="Times New Roman" w:hAnsi="Times New Roman" w:cs="Times New Roman"/>
            <w:color w:val="000000" w:themeColor="text1"/>
            <w:sz w:val="24"/>
            <w:szCs w:val="24"/>
          </w:rPr>
          <w:delText xml:space="preserve"> risks</w:delText>
        </w:r>
        <w:r w:rsidR="00E90F16" w:rsidRPr="008075BE" w:rsidDel="001368FD">
          <w:rPr>
            <w:rFonts w:ascii="Times New Roman" w:hAnsi="Times New Roman" w:cs="Times New Roman"/>
            <w:color w:val="000000" w:themeColor="text1"/>
            <w:sz w:val="24"/>
            <w:szCs w:val="24"/>
          </w:rPr>
          <w:delText>. Nrf2 KO mice had</w:delText>
        </w:r>
        <w:r w:rsidR="009151BA" w:rsidRPr="008075BE" w:rsidDel="001368FD">
          <w:rPr>
            <w:rFonts w:ascii="Times New Roman" w:hAnsi="Times New Roman" w:cs="Times New Roman"/>
            <w:color w:val="000000" w:themeColor="text1"/>
            <w:sz w:val="24"/>
            <w:szCs w:val="24"/>
          </w:rPr>
          <w:delText xml:space="preserve"> higher alpha diversity</w:delText>
        </w:r>
        <w:r w:rsidR="00E90F16" w:rsidRPr="008075BE" w:rsidDel="001368FD">
          <w:rPr>
            <w:rFonts w:ascii="Times New Roman" w:hAnsi="Times New Roman" w:cs="Times New Roman"/>
            <w:color w:val="000000" w:themeColor="text1"/>
            <w:sz w:val="24"/>
            <w:szCs w:val="24"/>
          </w:rPr>
          <w:delText xml:space="preserve"> compared to WT. Cranberry and PEITC limited the inflammatory effect of dextran sulfate sodium (DSS) </w:delText>
        </w:r>
        <w:r w:rsidR="00247F7A" w:rsidRPr="008075BE" w:rsidDel="001368FD">
          <w:rPr>
            <w:rFonts w:ascii="Times New Roman" w:hAnsi="Times New Roman" w:cs="Times New Roman"/>
            <w:color w:val="000000" w:themeColor="text1"/>
            <w:sz w:val="24"/>
            <w:szCs w:val="24"/>
          </w:rPr>
          <w:delText>and</w:delText>
        </w:r>
        <w:r w:rsidR="00E90F16" w:rsidRPr="008075BE" w:rsidDel="001368FD">
          <w:rPr>
            <w:rFonts w:ascii="Times New Roman" w:hAnsi="Times New Roman" w:cs="Times New Roman"/>
            <w:color w:val="000000" w:themeColor="text1"/>
            <w:sz w:val="24"/>
            <w:szCs w:val="24"/>
          </w:rPr>
          <w:delText xml:space="preserve"> increas</w:delText>
        </w:r>
        <w:r w:rsidR="00247F7A" w:rsidRPr="008075BE" w:rsidDel="001368FD">
          <w:rPr>
            <w:rFonts w:ascii="Times New Roman" w:hAnsi="Times New Roman" w:cs="Times New Roman"/>
            <w:color w:val="000000" w:themeColor="text1"/>
            <w:sz w:val="24"/>
            <w:szCs w:val="24"/>
          </w:rPr>
          <w:delText>ed</w:delText>
        </w:r>
        <w:r w:rsidR="00E90F16" w:rsidRPr="008075BE" w:rsidDel="001368FD">
          <w:rPr>
            <w:rFonts w:ascii="Times New Roman" w:hAnsi="Times New Roman" w:cs="Times New Roman"/>
            <w:color w:val="000000" w:themeColor="text1"/>
            <w:sz w:val="24"/>
            <w:szCs w:val="24"/>
          </w:rPr>
          <w:delText xml:space="preserve"> the diversity of gut microbiota.</w:delText>
        </w:r>
        <w:r w:rsidR="00511B19" w:rsidRPr="008075BE" w:rsidDel="001368FD">
          <w:rPr>
            <w:rFonts w:ascii="Times New Roman" w:hAnsi="Times New Roman" w:cs="Times New Roman"/>
            <w:color w:val="000000" w:themeColor="text1"/>
            <w:sz w:val="24"/>
            <w:szCs w:val="24"/>
          </w:rPr>
          <w:delText xml:space="preserve"> DSS challenge altered the production of several metabolites while PEITC and cranberry reversed</w:delText>
        </w:r>
        <w:r w:rsidR="007B68F3" w:rsidRPr="008075BE" w:rsidDel="001368FD">
          <w:rPr>
            <w:rFonts w:ascii="Times New Roman" w:hAnsi="Times New Roman" w:cs="Times New Roman"/>
            <w:color w:val="000000" w:themeColor="text1"/>
            <w:sz w:val="24"/>
            <w:szCs w:val="24"/>
          </w:rPr>
          <w:delText xml:space="preserve"> some of</w:delText>
        </w:r>
        <w:r w:rsidR="00511B19" w:rsidRPr="008075BE" w:rsidDel="001368FD">
          <w:rPr>
            <w:rFonts w:ascii="Times New Roman" w:hAnsi="Times New Roman" w:cs="Times New Roman"/>
            <w:color w:val="000000" w:themeColor="text1"/>
            <w:sz w:val="24"/>
            <w:szCs w:val="24"/>
          </w:rPr>
          <w:delText xml:space="preserve"> </w:delText>
        </w:r>
        <w:r w:rsidR="00CB7B2A" w:rsidRPr="008075BE" w:rsidDel="001368FD">
          <w:rPr>
            <w:rFonts w:ascii="Times New Roman" w:hAnsi="Times New Roman" w:cs="Times New Roman"/>
            <w:color w:val="000000" w:themeColor="text1"/>
            <w:sz w:val="24"/>
            <w:szCs w:val="24"/>
          </w:rPr>
          <w:delText xml:space="preserve">those </w:delText>
        </w:r>
        <w:r w:rsidR="00511B19" w:rsidRPr="008075BE" w:rsidDel="001368FD">
          <w:rPr>
            <w:rFonts w:ascii="Times New Roman" w:hAnsi="Times New Roman" w:cs="Times New Roman"/>
            <w:color w:val="000000" w:themeColor="text1"/>
            <w:sz w:val="24"/>
            <w:szCs w:val="24"/>
          </w:rPr>
          <w:delText xml:space="preserve">changes. Nrf2 KO mice had lower levels of </w:delText>
        </w:r>
        <w:r w:rsidR="00F33F49" w:rsidRPr="008075BE" w:rsidDel="001368FD">
          <w:rPr>
            <w:rFonts w:ascii="Times New Roman" w:hAnsi="Times New Roman" w:cs="Times New Roman"/>
            <w:color w:val="000000" w:themeColor="text1"/>
            <w:sz w:val="24"/>
            <w:szCs w:val="24"/>
          </w:rPr>
          <w:delText xml:space="preserve">short-chain fatty acids (SCFA) and </w:delText>
        </w:r>
        <w:r w:rsidR="00511B19" w:rsidRPr="008075BE" w:rsidDel="001368FD">
          <w:rPr>
            <w:rFonts w:ascii="Times New Roman" w:hAnsi="Times New Roman" w:cs="Times New Roman"/>
            <w:color w:val="000000" w:themeColor="text1"/>
            <w:sz w:val="24"/>
            <w:szCs w:val="24"/>
          </w:rPr>
          <w:delText>amino acids, and higher levels of secondary bile acids</w:delText>
        </w:r>
        <w:r w:rsidR="00D379C8" w:rsidRPr="008075BE" w:rsidDel="001368FD">
          <w:rPr>
            <w:rFonts w:ascii="Times New Roman" w:hAnsi="Times New Roman" w:cs="Times New Roman"/>
            <w:color w:val="000000" w:themeColor="text1"/>
            <w:sz w:val="24"/>
            <w:szCs w:val="24"/>
          </w:rPr>
          <w:delText>.</w:delText>
        </w:r>
      </w:del>
    </w:p>
    <w:p w14:paraId="1C71C698" w14:textId="31433789" w:rsidR="00E90F16" w:rsidRPr="008075BE" w:rsidRDefault="00E90F16">
      <w:pPr>
        <w:pStyle w:val="2"/>
        <w:jc w:val="both"/>
        <w:rPr>
          <w:rFonts w:ascii="Times New Roman" w:hAnsi="Times New Roman" w:cs="Times New Roman"/>
          <w:color w:val="000000" w:themeColor="text1"/>
          <w:sz w:val="24"/>
          <w:szCs w:val="24"/>
          <w:rPrChange w:id="84" w:author="Ran Yin" w:date="2024-11-30T16:43:00Z" w16du:dateUtc="2024-11-30T21:43:00Z">
            <w:rPr>
              <w:rFonts w:ascii="Times New Roman" w:hAnsi="Times New Roman" w:cs="Times New Roman"/>
              <w:color w:val="000000" w:themeColor="text1"/>
            </w:rPr>
          </w:rPrChange>
        </w:rPr>
        <w:pPrChange w:id="85" w:author="Ran Yin" w:date="2024-11-25T20:25:00Z" w16du:dateUtc="2024-11-26T01:25:00Z">
          <w:pPr>
            <w:pStyle w:val="2"/>
          </w:pPr>
        </w:pPrChange>
      </w:pPr>
      <w:bookmarkStart w:id="86" w:name="_Toc179148159"/>
      <w:r w:rsidRPr="008075BE">
        <w:rPr>
          <w:rFonts w:ascii="Times New Roman" w:hAnsi="Times New Roman" w:cs="Times New Roman"/>
          <w:color w:val="000000" w:themeColor="text1"/>
          <w:sz w:val="24"/>
          <w:szCs w:val="24"/>
          <w:rPrChange w:id="87" w:author="Ran Yin" w:date="2024-11-30T16:43:00Z" w16du:dateUtc="2024-11-30T21:43:00Z">
            <w:rPr>
              <w:rFonts w:ascii="Times New Roman" w:hAnsi="Times New Roman" w:cs="Times New Roman"/>
              <w:color w:val="000000" w:themeColor="text1"/>
            </w:rPr>
          </w:rPrChange>
        </w:rPr>
        <w:t>Conclusions</w:t>
      </w:r>
      <w:bookmarkEnd w:id="86"/>
    </w:p>
    <w:p w14:paraId="2C751B83" w14:textId="35CE2E8A" w:rsidR="00117466" w:rsidRPr="008075BE" w:rsidRDefault="009B7E99">
      <w:pPr>
        <w:jc w:val="both"/>
        <w:rPr>
          <w:rFonts w:ascii="Times New Roman" w:hAnsi="Times New Roman" w:cs="Times New Roman"/>
          <w:color w:val="000000" w:themeColor="text1"/>
          <w:sz w:val="24"/>
          <w:szCs w:val="24"/>
        </w:rPr>
        <w:pPrChange w:id="88" w:author="Ran Yin" w:date="2024-11-25T20:25:00Z" w16du:dateUtc="2024-11-26T01:25:00Z">
          <w:pPr/>
        </w:pPrChange>
      </w:pPr>
      <w:del w:id="89" w:author="Ran Yin" w:date="2024-12-01T00:04:00Z" w16du:dateUtc="2024-12-01T05:04:00Z">
        <w:r w:rsidRPr="008075BE" w:rsidDel="00EE5E3A">
          <w:rPr>
            <w:rFonts w:ascii="Times New Roman" w:hAnsi="Times New Roman" w:cs="Times New Roman"/>
            <w:color w:val="000000" w:themeColor="text1"/>
            <w:sz w:val="24"/>
            <w:szCs w:val="24"/>
          </w:rPr>
          <w:delText xml:space="preserve">Compared to WT, </w:delText>
        </w:r>
      </w:del>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F24D6B" w:rsidRPr="008075BE">
        <w:rPr>
          <w:rFonts w:ascii="Times New Roman" w:hAnsi="Times New Roman" w:cs="Times New Roman"/>
          <w:color w:val="000000" w:themeColor="text1"/>
          <w:sz w:val="24"/>
          <w:szCs w:val="24"/>
        </w:rPr>
        <w:t xml:space="preserve"> the 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del w:id="90" w:author="Ran Yin" w:date="2024-11-29T20:04:00Z" w16du:dateUtc="2024-11-30T01:04:00Z">
        <w:r w:rsidR="00247F7A" w:rsidRPr="008075BE" w:rsidDel="006A3B25">
          <w:rPr>
            <w:rFonts w:ascii="Times New Roman" w:hAnsi="Times New Roman" w:cs="Times New Roman"/>
            <w:color w:val="000000" w:themeColor="text1"/>
            <w:sz w:val="24"/>
            <w:szCs w:val="24"/>
          </w:rPr>
          <w:delText xml:space="preserve">increased the production of </w:delText>
        </w:r>
      </w:del>
      <w:ins w:id="91" w:author="Ran Yin" w:date="2024-11-29T20:04:00Z" w16du:dateUtc="2024-11-30T01:04:00Z">
        <w:r w:rsidR="006A3B25" w:rsidRPr="008075BE">
          <w:rPr>
            <w:rFonts w:ascii="Times New Roman" w:hAnsi="Times New Roman" w:cs="Times New Roman" w:hint="eastAsia"/>
            <w:color w:val="000000" w:themeColor="text1"/>
            <w:sz w:val="24"/>
            <w:szCs w:val="24"/>
            <w:lang w:eastAsia="zh-CN"/>
          </w:rPr>
          <w:t xml:space="preserve">boosted </w:t>
        </w:r>
      </w:ins>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40EF667F" w14:textId="77777777" w:rsidR="009E18AF" w:rsidRPr="008075BE" w:rsidRDefault="009E18AF">
      <w:pPr>
        <w:rPr>
          <w:rFonts w:ascii="Times New Roman" w:eastAsiaTheme="majorEastAsia" w:hAnsi="Times New Roman" w:cs="Times New Roman"/>
          <w:color w:val="000000" w:themeColor="text1"/>
          <w:sz w:val="24"/>
          <w:szCs w:val="24"/>
          <w:rPrChange w:id="92" w:author="Ran Yin" w:date="2024-11-30T16:43:00Z" w16du:dateUtc="2024-11-30T21:43:00Z">
            <w:rPr>
              <w:rFonts w:ascii="Times New Roman" w:eastAsiaTheme="majorEastAsia" w:hAnsi="Times New Roman" w:cs="Times New Roman"/>
              <w:color w:val="000000" w:themeColor="text1"/>
              <w:sz w:val="32"/>
              <w:szCs w:val="32"/>
            </w:rPr>
          </w:rPrChange>
        </w:rPr>
      </w:pPr>
      <w:bookmarkStart w:id="93" w:name="_Toc179148160"/>
      <w:r w:rsidRPr="008075BE">
        <w:rPr>
          <w:rFonts w:ascii="Times New Roman" w:hAnsi="Times New Roman" w:cs="Times New Roman"/>
          <w:color w:val="000000" w:themeColor="text1"/>
          <w:sz w:val="24"/>
          <w:szCs w:val="24"/>
          <w:rPrChange w:id="94" w:author="Ran Yin" w:date="2024-11-30T16:43:00Z" w16du:dateUtc="2024-11-30T21:43:00Z">
            <w:rPr>
              <w:rFonts w:ascii="Times New Roman" w:hAnsi="Times New Roman" w:cs="Times New Roman"/>
              <w:color w:val="000000" w:themeColor="text1"/>
            </w:rPr>
          </w:rPrChange>
        </w:rPr>
        <w:lastRenderedPageBreak/>
        <w:br w:type="page"/>
      </w:r>
    </w:p>
    <w:p w14:paraId="2D6C5568" w14:textId="0998AB47" w:rsidR="00AB6127" w:rsidRPr="008075BE" w:rsidRDefault="00AB6127" w:rsidP="00A43D9D">
      <w:pPr>
        <w:pStyle w:val="1"/>
        <w:rPr>
          <w:rFonts w:ascii="Times New Roman" w:hAnsi="Times New Roman" w:cs="Times New Roman"/>
          <w:color w:val="000000" w:themeColor="text1"/>
          <w:sz w:val="24"/>
          <w:szCs w:val="24"/>
          <w:rPrChange w:id="95" w:author="Ran Yin" w:date="2024-11-30T16:43:00Z" w16du:dateUtc="2024-11-30T21:43:00Z">
            <w:rPr>
              <w:rFonts w:ascii="Times New Roman" w:hAnsi="Times New Roman" w:cs="Times New Roman"/>
              <w:color w:val="000000" w:themeColor="text1"/>
            </w:rPr>
          </w:rPrChange>
        </w:rPr>
      </w:pPr>
      <w:r w:rsidRPr="008075BE">
        <w:rPr>
          <w:rFonts w:ascii="Times New Roman" w:hAnsi="Times New Roman" w:cs="Times New Roman"/>
          <w:color w:val="000000" w:themeColor="text1"/>
          <w:sz w:val="24"/>
          <w:szCs w:val="24"/>
          <w:rPrChange w:id="96" w:author="Ran Yin" w:date="2024-11-30T16:43:00Z" w16du:dateUtc="2024-11-30T21:43:00Z">
            <w:rPr>
              <w:rFonts w:ascii="Times New Roman" w:hAnsi="Times New Roman" w:cs="Times New Roman"/>
              <w:color w:val="000000" w:themeColor="text1"/>
            </w:rPr>
          </w:rPrChange>
        </w:rPr>
        <w:lastRenderedPageBreak/>
        <w:t>1</w:t>
      </w:r>
      <w:r w:rsidR="006F0CEF" w:rsidRPr="008075BE">
        <w:rPr>
          <w:rFonts w:ascii="Times New Roman" w:hAnsi="Times New Roman" w:cs="Times New Roman"/>
          <w:color w:val="000000" w:themeColor="text1"/>
          <w:sz w:val="24"/>
          <w:szCs w:val="24"/>
          <w:rPrChange w:id="97" w:author="Ran Yin" w:date="2024-11-30T16:43:00Z" w16du:dateUtc="2024-11-30T21:43:00Z">
            <w:rPr>
              <w:rFonts w:ascii="Times New Roman" w:hAnsi="Times New Roman" w:cs="Times New Roman"/>
              <w:color w:val="000000" w:themeColor="text1"/>
            </w:rPr>
          </w:rPrChange>
        </w:rPr>
        <w:t>.</w:t>
      </w:r>
      <w:r w:rsidRPr="008075BE">
        <w:rPr>
          <w:rFonts w:ascii="Times New Roman" w:hAnsi="Times New Roman" w:cs="Times New Roman"/>
          <w:color w:val="000000" w:themeColor="text1"/>
          <w:sz w:val="24"/>
          <w:szCs w:val="24"/>
          <w:rPrChange w:id="98" w:author="Ran Yin" w:date="2024-11-30T16:43:00Z" w16du:dateUtc="2024-11-30T21:43:00Z">
            <w:rPr>
              <w:rFonts w:ascii="Times New Roman" w:hAnsi="Times New Roman" w:cs="Times New Roman"/>
              <w:color w:val="000000" w:themeColor="text1"/>
            </w:rPr>
          </w:rPrChange>
        </w:rPr>
        <w:t xml:space="preserve"> Introduction</w:t>
      </w:r>
      <w:bookmarkEnd w:id="23"/>
      <w:bookmarkEnd w:id="93"/>
    </w:p>
    <w:p w14:paraId="29806264" w14:textId="2C2B5766" w:rsidR="00137FBE" w:rsidRPr="008075BE" w:rsidRDefault="009B7E99">
      <w:pPr>
        <w:jc w:val="both"/>
        <w:rPr>
          <w:rFonts w:ascii="Times New Roman" w:hAnsi="Times New Roman" w:cs="Times New Roman"/>
          <w:color w:val="000000" w:themeColor="text1"/>
          <w:sz w:val="24"/>
          <w:szCs w:val="24"/>
        </w:rPr>
        <w:pPrChange w:id="99" w:author="Ran Yin" w:date="2024-11-25T20:26:00Z" w16du:dateUtc="2024-11-26T01:26:00Z">
          <w:pPr/>
        </w:pPrChange>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del w:id="100" w:author="Ran Yin" w:date="2024-11-30T10:08:00Z" w16du:dateUtc="2024-11-30T15:08:00Z">
        <w:r w:rsidR="00137FBE" w:rsidRPr="008075BE" w:rsidDel="00F434D7">
          <w:rPr>
            <w:rFonts w:ascii="Times New Roman" w:hAnsi="Times New Roman" w:cs="Times New Roman"/>
            <w:color w:val="000000" w:themeColor="text1"/>
            <w:sz w:val="24"/>
            <w:szCs w:val="24"/>
          </w:rPr>
          <w:delText xml:space="preserve">gut bacteria </w:delText>
        </w:r>
      </w:del>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 xml:space="preserve">utyricicoccus </w:t>
      </w:r>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del w:id="101" w:author="Ran Yin" w:date="2024-11-30T16:44:00Z" w16du:dateUtc="2024-11-30T21:44:00Z">
        <w:r w:rsidR="009C45AA" w:rsidRPr="00AA1FAF" w:rsidDel="00AA1FAF">
          <w:rPr>
            <w:rFonts w:ascii="Times New Roman" w:hAnsi="Times New Roman" w:cs="Times New Roman"/>
            <w:color w:val="000000" w:themeColor="text1"/>
            <w:sz w:val="24"/>
            <w:szCs w:val="24"/>
            <w:rPrChange w:id="102" w:author="Ran Yin" w:date="2024-11-30T16:44:00Z" w16du:dateUtc="2024-11-30T21:44:00Z">
              <w:rPr>
                <w:rFonts w:ascii="Times New Roman" w:hAnsi="Times New Roman" w:cs="Times New Roman"/>
                <w:i/>
                <w:iCs/>
                <w:color w:val="000000" w:themeColor="text1"/>
                <w:sz w:val="24"/>
                <w:szCs w:val="24"/>
              </w:rPr>
            </w:rPrChange>
          </w:rPr>
          <w:delText>Butyricicoccus Pullicaecorum</w:delText>
        </w:r>
        <w:r w:rsidR="009C45AA" w:rsidRPr="00AA1FAF" w:rsidDel="00AA1FAF">
          <w:rPr>
            <w:rFonts w:ascii="Times New Roman" w:hAnsi="Times New Roman" w:cs="Times New Roman"/>
            <w:color w:val="000000" w:themeColor="text1"/>
            <w:sz w:val="24"/>
            <w:szCs w:val="24"/>
          </w:rPr>
          <w:delText xml:space="preserve"> </w:delText>
        </w:r>
        <w:r w:rsidR="00137FBE" w:rsidRPr="00AA1FAF" w:rsidDel="00AA1FAF">
          <w:rPr>
            <w:rFonts w:ascii="Times New Roman" w:hAnsi="Times New Roman" w:cs="Times New Roman"/>
            <w:color w:val="000000" w:themeColor="text1"/>
            <w:sz w:val="24"/>
            <w:szCs w:val="24"/>
          </w:rPr>
          <w:delText>produce</w:delText>
        </w:r>
      </w:del>
      <w:ins w:id="103" w:author="Ran Yin" w:date="2024-11-30T16:44:00Z" w16du:dateUtc="2024-11-30T21:44:00Z">
        <w:r w:rsidR="00AA1FAF" w:rsidRPr="00AA1FAF">
          <w:rPr>
            <w:rFonts w:ascii="Times New Roman" w:hAnsi="Times New Roman" w:cs="Times New Roman"/>
            <w:color w:val="000000" w:themeColor="text1"/>
            <w:sz w:val="24"/>
            <w:szCs w:val="24"/>
            <w:rPrChange w:id="104" w:author="Ran Yin" w:date="2024-11-30T16:44:00Z" w16du:dateUtc="2024-11-30T21:44:00Z">
              <w:rPr>
                <w:rFonts w:ascii="Times New Roman" w:hAnsi="Times New Roman" w:cs="Times New Roman"/>
                <w:i/>
                <w:iCs/>
                <w:color w:val="000000" w:themeColor="text1"/>
                <w:sz w:val="24"/>
                <w:szCs w:val="24"/>
              </w:rPr>
            </w:rPrChange>
          </w:rPr>
          <w:t>its metabolite</w:t>
        </w:r>
      </w:ins>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butyrate, an </w:t>
      </w:r>
      <w:r w:rsidR="009C45AA" w:rsidRPr="008075BE">
        <w:rPr>
          <w:rFonts w:ascii="Times New Roman" w:hAnsi="Times New Roman" w:cs="Times New Roman"/>
          <w:color w:val="000000" w:themeColor="text1"/>
          <w:sz w:val="24"/>
          <w:szCs w:val="24"/>
        </w:rPr>
        <w:t xml:space="preserve">important </w:t>
      </w:r>
      <w:r w:rsidR="00137FBE" w:rsidRPr="008075BE">
        <w:rPr>
          <w:rFonts w:ascii="Times New Roman" w:hAnsi="Times New Roman" w:cs="Times New Roman"/>
          <w:color w:val="000000" w:themeColor="text1"/>
          <w:sz w:val="24"/>
          <w:szCs w:val="24"/>
        </w:rPr>
        <w:t>metabolite 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r w:rsidR="00FC0EF0" w:rsidRPr="008075BE">
        <w:rPr>
          <w:rFonts w:ascii="Times New Roman" w:hAnsi="Times New Roman" w:cs="Times New Roman"/>
          <w:color w:val="000000" w:themeColor="text1"/>
          <w:sz w:val="24"/>
          <w:szCs w:val="24"/>
        </w:rPr>
        <w:t xml:space="preserve">are </w:t>
      </w:r>
      <w:r w:rsidR="00737EB6" w:rsidRPr="008075BE">
        <w:rPr>
          <w:rFonts w:ascii="Times New Roman" w:hAnsi="Times New Roman" w:cs="Times New Roman"/>
          <w:color w:val="000000" w:themeColor="text1"/>
          <w:sz w:val="24"/>
          <w:szCs w:val="24"/>
        </w:rPr>
        <w:t xml:space="preserve">potentially </w:t>
      </w:r>
      <w:r w:rsidR="00137FBE" w:rsidRPr="008075BE">
        <w:rPr>
          <w:rFonts w:ascii="Times New Roman" w:hAnsi="Times New Roman" w:cs="Times New Roman"/>
          <w:color w:val="000000" w:themeColor="text1"/>
          <w:sz w:val="24"/>
          <w:szCs w:val="24"/>
        </w:rPr>
        <w:t xml:space="preserve">involved in essential vitamins metabolism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r w:rsidR="00137FBE" w:rsidRPr="008075BE">
        <w:rPr>
          <w:rFonts w:ascii="Times New Roman" w:hAnsi="Times New Roman" w:cs="Times New Roman"/>
          <w:color w:val="000000" w:themeColor="text1"/>
          <w:sz w:val="24"/>
          <w:szCs w:val="24"/>
        </w:rPr>
        <w:t xml:space="preserve">human 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ins w:id="105" w:author="Ran Yin" w:date="2024-11-30T10:08:00Z" w16du:dateUtc="2024-11-30T15:08:00Z">
        <w:r w:rsidR="00F434D7" w:rsidRPr="008075BE">
          <w:rPr>
            <w:rFonts w:ascii="Times New Roman" w:hAnsi="Times New Roman" w:cs="Times New Roman"/>
            <w:color w:val="000000" w:themeColor="text1"/>
            <w:sz w:val="24"/>
            <w:szCs w:val="24"/>
          </w:rPr>
          <w:t xml:space="preserve">In addition, </w:t>
        </w:r>
      </w:ins>
      <w:del w:id="106" w:author="Ran Yin" w:date="2024-11-30T10:08:00Z" w16du:dateUtc="2024-11-30T15:08:00Z">
        <w:r w:rsidR="00737EB6" w:rsidRPr="008075BE" w:rsidDel="00F434D7">
          <w:rPr>
            <w:rFonts w:ascii="Times New Roman" w:hAnsi="Times New Roman" w:cs="Times New Roman"/>
            <w:color w:val="000000" w:themeColor="text1"/>
            <w:sz w:val="24"/>
            <w:szCs w:val="24"/>
          </w:rPr>
          <w:delText>A</w:delText>
        </w:r>
        <w:r w:rsidR="00394966" w:rsidRPr="008075BE" w:rsidDel="00F434D7">
          <w:rPr>
            <w:rFonts w:ascii="Times New Roman" w:hAnsi="Times New Roman" w:cs="Times New Roman"/>
            <w:color w:val="000000" w:themeColor="text1"/>
            <w:sz w:val="24"/>
            <w:szCs w:val="24"/>
          </w:rPr>
          <w:delText xml:space="preserve">nother </w:delText>
        </w:r>
        <w:r w:rsidR="001E1EC5" w:rsidRPr="008075BE" w:rsidDel="00F434D7">
          <w:rPr>
            <w:rFonts w:ascii="Times New Roman" w:hAnsi="Times New Roman" w:cs="Times New Roman"/>
            <w:color w:val="000000" w:themeColor="text1"/>
            <w:sz w:val="24"/>
            <w:szCs w:val="24"/>
          </w:rPr>
          <w:delText>group of bacterial strains,</w:delText>
        </w:r>
        <w:r w:rsidR="00137FBE" w:rsidRPr="008075BE" w:rsidDel="00F434D7">
          <w:rPr>
            <w:rFonts w:ascii="Times New Roman" w:hAnsi="Times New Roman" w:cs="Times New Roman"/>
            <w:color w:val="000000" w:themeColor="text1"/>
            <w:sz w:val="24"/>
            <w:szCs w:val="24"/>
          </w:rPr>
          <w:delText xml:space="preserve"> </w:delText>
        </w:r>
      </w:del>
      <w:ins w:id="107" w:author="Ran Yin" w:date="2024-11-30T10:08:00Z" w16du:dateUtc="2024-11-30T15:08:00Z">
        <w:r w:rsidR="00F434D7" w:rsidRPr="008075BE">
          <w:rPr>
            <w:rFonts w:ascii="Times New Roman" w:hAnsi="Times New Roman" w:cs="Times New Roman"/>
            <w:i/>
            <w:iCs/>
            <w:color w:val="000000" w:themeColor="text1"/>
            <w:sz w:val="24"/>
            <w:szCs w:val="24"/>
          </w:rPr>
          <w:t>B</w:t>
        </w:r>
      </w:ins>
      <w:del w:id="108" w:author="Ran Yin" w:date="2024-11-30T10:08:00Z" w16du:dateUtc="2024-11-30T15:08:00Z">
        <w:r w:rsidR="00137FBE" w:rsidRPr="008075BE" w:rsidDel="00F434D7">
          <w:rPr>
            <w:rFonts w:ascii="Times New Roman" w:hAnsi="Times New Roman" w:cs="Times New Roman"/>
            <w:i/>
            <w:iCs/>
            <w:color w:val="000000" w:themeColor="text1"/>
            <w:sz w:val="24"/>
            <w:szCs w:val="24"/>
          </w:rPr>
          <w:delText>b</w:delText>
        </w:r>
      </w:del>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Numerous studies have been conducted to explore gut microbiota composition responding to specific conditions such as high fat</w:t>
      </w:r>
      <w:ins w:id="109" w:author="Ran Yin" w:date="2024-11-30T10:09:00Z" w16du:dateUtc="2024-11-30T15:09:00Z">
        <w:r w:rsidR="00F434D7" w:rsidRPr="008075BE">
          <w:rPr>
            <w:rFonts w:ascii="Times New Roman" w:hAnsi="Times New Roman" w:cs="Times New Roman"/>
            <w:color w:val="000000" w:themeColor="text1"/>
            <w:sz w:val="24"/>
            <w:szCs w:val="24"/>
          </w:rPr>
          <w:t xml:space="preserve"> diet,</w:t>
        </w:r>
      </w:ins>
      <w:r w:rsidR="00137FBE" w:rsidRPr="008075BE">
        <w:rPr>
          <w:rFonts w:ascii="Times New Roman" w:hAnsi="Times New Roman" w:cs="Times New Roman"/>
          <w:color w:val="000000" w:themeColor="text1"/>
          <w:sz w:val="24"/>
          <w:szCs w:val="24"/>
        </w:rPr>
        <w:t xml:space="preserve"> </w:t>
      </w:r>
      <w:del w:id="110" w:author="Ran Yin" w:date="2024-11-30T10:09:00Z" w16du:dateUtc="2024-11-30T15:09:00Z">
        <w:r w:rsidR="00EE2525" w:rsidRPr="008075BE" w:rsidDel="00F434D7">
          <w:rPr>
            <w:rFonts w:ascii="Times New Roman" w:hAnsi="Times New Roman" w:cs="Times New Roman"/>
            <w:color w:val="000000" w:themeColor="text1"/>
            <w:sz w:val="24"/>
            <w:szCs w:val="24"/>
          </w:rPr>
          <w:delText>or</w:delText>
        </w:r>
        <w:r w:rsidR="00BE252A" w:rsidRPr="008075BE" w:rsidDel="00F434D7">
          <w:rPr>
            <w:rFonts w:ascii="Times New Roman" w:hAnsi="Times New Roman" w:cs="Times New Roman"/>
            <w:color w:val="000000" w:themeColor="text1"/>
            <w:sz w:val="24"/>
            <w:szCs w:val="24"/>
          </w:rPr>
          <w:delText xml:space="preserve"> </w:delText>
        </w:r>
      </w:del>
      <w:r w:rsidR="00BE252A" w:rsidRPr="008075BE">
        <w:rPr>
          <w:rFonts w:ascii="Times New Roman" w:hAnsi="Times New Roman" w:cs="Times New Roman"/>
          <w:color w:val="000000" w:themeColor="text1"/>
          <w:sz w:val="24"/>
          <w:szCs w:val="24"/>
        </w:rPr>
        <w:t>high fiber diet</w:t>
      </w:r>
      <w:r w:rsidR="00EE2525"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or inflammatory bowel</w:t>
      </w:r>
      <w:bookmarkStart w:id="111"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112" w:name="_Hlk181870687"/>
      <w:bookmarkEnd w:id="111"/>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112"/>
      <w:del w:id="113" w:author="Ran Yin" w:date="2024-11-30T10:09:00Z" w16du:dateUtc="2024-11-30T15:09:00Z">
        <w:r w:rsidR="00E713A5" w:rsidRPr="008075BE" w:rsidDel="00F434D7">
          <w:rPr>
            <w:rFonts w:ascii="Times New Roman" w:hAnsi="Times New Roman" w:cs="Times New Roman"/>
            <w:color w:val="000000" w:themeColor="text1"/>
            <w:sz w:val="24"/>
            <w:szCs w:val="24"/>
          </w:rPr>
          <w:delText>In addition, research suggest</w:delText>
        </w:r>
        <w:r w:rsidR="00FC0EF0" w:rsidRPr="008075BE" w:rsidDel="00F434D7">
          <w:rPr>
            <w:rFonts w:ascii="Times New Roman" w:hAnsi="Times New Roman" w:cs="Times New Roman"/>
            <w:color w:val="000000" w:themeColor="text1"/>
            <w:sz w:val="24"/>
            <w:szCs w:val="24"/>
          </w:rPr>
          <w:delText>s</w:delText>
        </w:r>
        <w:r w:rsidR="00E713A5" w:rsidRPr="008075BE" w:rsidDel="00F434D7">
          <w:rPr>
            <w:rFonts w:ascii="Times New Roman" w:hAnsi="Times New Roman" w:cs="Times New Roman"/>
            <w:color w:val="000000" w:themeColor="text1"/>
            <w:sz w:val="24"/>
            <w:szCs w:val="24"/>
          </w:rPr>
          <w:delText xml:space="preserve"> that host</w:delText>
        </w:r>
        <w:r w:rsidR="00AD03F5" w:rsidRPr="008075BE" w:rsidDel="00F434D7">
          <w:rPr>
            <w:rFonts w:ascii="Times New Roman" w:hAnsi="Times New Roman" w:cs="Times New Roman"/>
            <w:color w:val="000000" w:themeColor="text1"/>
            <w:sz w:val="24"/>
            <w:szCs w:val="24"/>
          </w:rPr>
          <w:delText>’s</w:delText>
        </w:r>
        <w:r w:rsidR="00E713A5" w:rsidRPr="008075BE" w:rsidDel="00F434D7">
          <w:rPr>
            <w:rFonts w:ascii="Times New Roman" w:hAnsi="Times New Roman" w:cs="Times New Roman"/>
            <w:color w:val="000000" w:themeColor="text1"/>
            <w:sz w:val="24"/>
            <w:szCs w:val="24"/>
          </w:rPr>
          <w:delText xml:space="preserve"> </w:delText>
        </w:r>
      </w:del>
      <w:ins w:id="114" w:author="Ran Yin" w:date="2024-11-30T10:09:00Z" w16du:dateUtc="2024-11-30T15:09:00Z">
        <w:r w:rsidR="00F434D7" w:rsidRPr="008075BE">
          <w:rPr>
            <w:rFonts w:ascii="Times New Roman" w:hAnsi="Times New Roman" w:cs="Times New Roman"/>
            <w:color w:val="000000" w:themeColor="text1"/>
            <w:sz w:val="24"/>
            <w:szCs w:val="24"/>
          </w:rPr>
          <w:t xml:space="preserve">Host’s </w:t>
        </w:r>
      </w:ins>
      <w:r w:rsidR="00E713A5" w:rsidRPr="008075BE">
        <w:rPr>
          <w:rFonts w:ascii="Times New Roman" w:hAnsi="Times New Roman" w:cs="Times New Roman"/>
          <w:color w:val="000000" w:themeColor="text1"/>
          <w:sz w:val="24"/>
          <w:szCs w:val="24"/>
        </w:rPr>
        <w:t xml:space="preserve">genotype may </w:t>
      </w:r>
      <w:ins w:id="115" w:author="Ran Yin" w:date="2024-11-30T10:09:00Z" w16du:dateUtc="2024-11-30T15:09:00Z">
        <w:r w:rsidR="00F434D7" w:rsidRPr="008075BE">
          <w:rPr>
            <w:rFonts w:ascii="Times New Roman" w:hAnsi="Times New Roman" w:cs="Times New Roman"/>
            <w:color w:val="000000" w:themeColor="text1"/>
            <w:sz w:val="24"/>
            <w:szCs w:val="24"/>
          </w:rPr>
          <w:t xml:space="preserve">also </w:t>
        </w:r>
      </w:ins>
      <w:r w:rsidR="00E713A5" w:rsidRPr="008075BE">
        <w:rPr>
          <w:rFonts w:ascii="Times New Roman" w:hAnsi="Times New Roman" w:cs="Times New Roman"/>
          <w:color w:val="000000" w:themeColor="text1"/>
          <w:sz w:val="24"/>
          <w:szCs w:val="24"/>
        </w:rPr>
        <w:t xml:space="preserve">influence the human gut microbiota,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23AB280F" w14:textId="743317FF" w:rsidR="00511B19" w:rsidRPr="008075BE" w:rsidDel="00F20DD0" w:rsidRDefault="00511B19">
      <w:pPr>
        <w:jc w:val="both"/>
        <w:rPr>
          <w:del w:id="116" w:author="Ran Yin" w:date="2024-11-30T15:08:00Z" w16du:dateUtc="2024-11-30T20:08:00Z"/>
          <w:rFonts w:ascii="Times New Roman" w:eastAsia="SimSun" w:hAnsi="Times New Roman" w:cs="Times New Roman"/>
          <w:color w:val="000000" w:themeColor="text1"/>
          <w:sz w:val="24"/>
          <w:szCs w:val="24"/>
        </w:rPr>
        <w:pPrChange w:id="117" w:author="Ran Yin" w:date="2024-11-25T20:26:00Z" w16du:dateUtc="2024-11-26T01:26:00Z">
          <w:pPr/>
        </w:pPrChange>
      </w:pPr>
      <w:r w:rsidRPr="008075BE">
        <w:rPr>
          <w:rFonts w:ascii="Times New Roman" w:hAnsi="Times New Roman" w:cs="Times New Roman"/>
          <w:color w:val="000000" w:themeColor="text1"/>
          <w:sz w:val="24"/>
          <w:szCs w:val="24"/>
        </w:rPr>
        <w:t xml:space="preserve">Cranberry have </w:t>
      </w:r>
      <w:ins w:id="118" w:author="Ran Yin" w:date="2024-11-30T15:05:00Z" w16du:dateUtc="2024-11-30T20:05:00Z">
        <w:r w:rsidR="00F20DD0" w:rsidRPr="008075BE">
          <w:rPr>
            <w:rFonts w:ascii="Times New Roman" w:hAnsi="Times New Roman" w:cs="Times New Roman"/>
            <w:color w:val="000000" w:themeColor="text1"/>
            <w:sz w:val="24"/>
            <w:szCs w:val="24"/>
          </w:rPr>
          <w:t xml:space="preserve">a long history of use </w:t>
        </w:r>
      </w:ins>
      <w:del w:id="119" w:author="Ran Yin" w:date="2024-11-30T15:06:00Z" w16du:dateUtc="2024-11-30T20:06:00Z">
        <w:r w:rsidRPr="008075BE" w:rsidDel="00F20DD0">
          <w:rPr>
            <w:rFonts w:ascii="Times New Roman" w:hAnsi="Times New Roman" w:cs="Times New Roman"/>
            <w:color w:val="000000" w:themeColor="text1"/>
            <w:sz w:val="24"/>
            <w:szCs w:val="24"/>
          </w:rPr>
          <w:delText xml:space="preserve">been </w:delText>
        </w:r>
        <w:r w:rsidR="00EA7B25" w:rsidRPr="008075BE" w:rsidDel="00F20DD0">
          <w:rPr>
            <w:rFonts w:ascii="Times New Roman" w:hAnsi="Times New Roman" w:cs="Times New Roman"/>
            <w:color w:val="000000" w:themeColor="text1"/>
            <w:sz w:val="24"/>
            <w:szCs w:val="24"/>
          </w:rPr>
          <w:delText xml:space="preserve">used </w:delText>
        </w:r>
        <w:r w:rsidRPr="008075BE" w:rsidDel="00F20DD0">
          <w:rPr>
            <w:rFonts w:ascii="Times New Roman" w:hAnsi="Times New Roman" w:cs="Times New Roman"/>
            <w:color w:val="000000" w:themeColor="text1"/>
            <w:sz w:val="24"/>
            <w:szCs w:val="24"/>
          </w:rPr>
          <w:delText xml:space="preserve">historically </w:delText>
        </w:r>
      </w:del>
      <w:r w:rsidRPr="008075BE">
        <w:rPr>
          <w:rFonts w:ascii="Times New Roman" w:hAnsi="Times New Roman" w:cs="Times New Roman"/>
          <w:color w:val="000000" w:themeColor="text1"/>
          <w:sz w:val="24"/>
          <w:szCs w:val="24"/>
        </w:rPr>
        <w:t xml:space="preserve">by Native Americans as food </w:t>
      </w:r>
      <w:ins w:id="120" w:author="Ran Yin" w:date="2024-11-30T15:06:00Z" w16du:dateUtc="2024-11-30T20:06:00Z">
        <w:r w:rsidR="00F20DD0" w:rsidRPr="008075BE">
          <w:rPr>
            <w:rFonts w:ascii="Times New Roman" w:hAnsi="Times New Roman" w:cs="Times New Roman"/>
            <w:color w:val="000000" w:themeColor="text1"/>
            <w:sz w:val="24"/>
            <w:szCs w:val="24"/>
          </w:rPr>
          <w:t xml:space="preserve">sources </w:t>
        </w:r>
      </w:ins>
      <w:r w:rsidRPr="008075BE">
        <w:rPr>
          <w:rFonts w:ascii="Times New Roman" w:hAnsi="Times New Roman" w:cs="Times New Roman"/>
          <w:color w:val="000000" w:themeColor="text1"/>
          <w:sz w:val="24"/>
          <w:szCs w:val="24"/>
        </w:rPr>
        <w:t xml:space="preserve">and </w:t>
      </w:r>
      <w:del w:id="121" w:author="Ran Yin" w:date="2024-11-30T15:06:00Z" w16du:dateUtc="2024-11-30T20:06:00Z">
        <w:r w:rsidRPr="008075BE" w:rsidDel="00F20DD0">
          <w:rPr>
            <w:rFonts w:ascii="Times New Roman" w:hAnsi="Times New Roman" w:cs="Times New Roman"/>
            <w:color w:val="000000" w:themeColor="text1"/>
            <w:sz w:val="24"/>
            <w:szCs w:val="24"/>
          </w:rPr>
          <w:delText>medici</w:delText>
        </w:r>
      </w:del>
      <w:ins w:id="122" w:author="Ran Yin" w:date="2024-11-30T15:06:00Z" w16du:dateUtc="2024-11-30T20:06:00Z">
        <w:r w:rsidR="00F20DD0" w:rsidRPr="008075BE">
          <w:rPr>
            <w:rFonts w:ascii="Times New Roman" w:hAnsi="Times New Roman" w:cs="Times New Roman"/>
            <w:color w:val="000000" w:themeColor="text1"/>
            <w:sz w:val="24"/>
            <w:szCs w:val="24"/>
          </w:rPr>
          <w:t>medicinal purposes</w:t>
        </w:r>
      </w:ins>
      <w:del w:id="123" w:author="Ran Yin" w:date="2024-11-30T15:06:00Z" w16du:dateUtc="2024-11-30T20:06:00Z">
        <w:r w:rsidRPr="008075BE" w:rsidDel="00F20DD0">
          <w:rPr>
            <w:rFonts w:ascii="Times New Roman" w:hAnsi="Times New Roman" w:cs="Times New Roman"/>
            <w:color w:val="000000" w:themeColor="text1"/>
            <w:sz w:val="24"/>
            <w:szCs w:val="24"/>
          </w:rPr>
          <w:delText>ne</w:delText>
        </w:r>
      </w:del>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w:t>
      </w:r>
      <w:ins w:id="124" w:author="Ran Yin" w:date="2024-11-30T15:07:00Z" w16du:dateUtc="2024-11-30T20:07:00Z">
        <w:r w:rsidR="00F20DD0" w:rsidRPr="008075BE">
          <w:rPr>
            <w:rFonts w:ascii="Times New Roman" w:hAnsi="Times New Roman" w:cs="Times New Roman"/>
            <w:color w:val="000000" w:themeColor="text1"/>
            <w:sz w:val="24"/>
            <w:szCs w:val="24"/>
          </w:rPr>
          <w:t xml:space="preserve">in forms such </w:t>
        </w:r>
      </w:ins>
      <w:r w:rsidRPr="008075BE">
        <w:rPr>
          <w:rFonts w:ascii="Times New Roman" w:hAnsi="Times New Roman" w:cs="Times New Roman"/>
          <w:color w:val="000000" w:themeColor="text1"/>
          <w:sz w:val="24"/>
          <w:szCs w:val="24"/>
        </w:rPr>
        <w:t xml:space="preserve">as </w:t>
      </w:r>
      <w:r w:rsidR="003D12FB" w:rsidRPr="008075BE">
        <w:rPr>
          <w:rFonts w:ascii="Times New Roman" w:hAnsi="Times New Roman" w:cs="Times New Roman"/>
          <w:color w:val="000000" w:themeColor="text1"/>
          <w:sz w:val="24"/>
          <w:szCs w:val="24"/>
        </w:rPr>
        <w:t xml:space="preserve">fresh and dried fruit, juice and sauce. </w:t>
      </w:r>
      <w:ins w:id="125" w:author="Ran Yin" w:date="2024-11-30T15:07:00Z" w16du:dateUtc="2024-11-30T20:07:00Z">
        <w:r w:rsidR="00F20DD0" w:rsidRPr="008075BE">
          <w:rPr>
            <w:rFonts w:ascii="Times New Roman" w:hAnsi="Times New Roman" w:cs="Times New Roman"/>
            <w:color w:val="000000" w:themeColor="text1"/>
            <w:sz w:val="24"/>
            <w:szCs w:val="24"/>
          </w:rPr>
          <w:t xml:space="preserve">They appeal lies in </w:t>
        </w:r>
      </w:ins>
      <w:del w:id="126" w:author="Ran Yin" w:date="2024-11-30T15:07:00Z" w16du:dateUtc="2024-11-30T20:07:00Z">
        <w:r w:rsidR="003D12FB" w:rsidRPr="008075BE" w:rsidDel="00F20DD0">
          <w:rPr>
            <w:rFonts w:ascii="Times New Roman" w:hAnsi="Times New Roman" w:cs="Times New Roman"/>
            <w:color w:val="000000" w:themeColor="text1"/>
            <w:sz w:val="24"/>
            <w:szCs w:val="24"/>
          </w:rPr>
          <w:delText>The berries are known for t</w:delText>
        </w:r>
      </w:del>
      <w:ins w:id="127" w:author="Ran Yin" w:date="2024-11-30T15:07:00Z" w16du:dateUtc="2024-11-30T20:07:00Z">
        <w:r w:rsidR="00F20DD0" w:rsidRPr="008075BE">
          <w:rPr>
            <w:rFonts w:ascii="Times New Roman" w:hAnsi="Times New Roman" w:cs="Times New Roman"/>
            <w:color w:val="000000" w:themeColor="text1"/>
            <w:sz w:val="24"/>
            <w:szCs w:val="24"/>
          </w:rPr>
          <w:t>t</w:t>
        </w:r>
      </w:ins>
      <w:r w:rsidR="003D12FB" w:rsidRPr="008075BE">
        <w:rPr>
          <w:rFonts w:ascii="Times New Roman" w:hAnsi="Times New Roman" w:cs="Times New Roman"/>
          <w:color w:val="000000" w:themeColor="text1"/>
          <w:sz w:val="24"/>
          <w:szCs w:val="24"/>
        </w:rPr>
        <w:t xml:space="preserve">heir high content of </w:t>
      </w:r>
      <w:ins w:id="128" w:author="Ran Yin" w:date="2024-11-30T15:07:00Z" w16du:dateUtc="2024-11-30T20:07:00Z">
        <w:r w:rsidR="00F20DD0" w:rsidRPr="008075BE">
          <w:rPr>
            <w:rFonts w:ascii="Times New Roman" w:hAnsi="Times New Roman" w:cs="Times New Roman"/>
            <w:color w:val="000000" w:themeColor="text1"/>
            <w:sz w:val="24"/>
            <w:szCs w:val="24"/>
          </w:rPr>
          <w:t xml:space="preserve">bioactive compounds, including </w:t>
        </w:r>
      </w:ins>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ins w:id="129" w:author="Ran Yin" w:date="2024-11-30T15:08:00Z" w16du:dateUtc="2024-11-30T20:08:00Z">
        <w:r w:rsidR="00F20DD0" w:rsidRPr="008075BE">
          <w:rPr>
            <w:rFonts w:ascii="Times New Roman" w:eastAsia="SimSun" w:hAnsi="Times New Roman" w:cs="Times New Roman"/>
            <w:color w:val="000000" w:themeColor="text1"/>
            <w:sz w:val="24"/>
            <w:szCs w:val="24"/>
          </w:rPr>
          <w:t xml:space="preserve">, which offers notable nutritional and health benefits such as </w:t>
        </w:r>
      </w:ins>
      <w:del w:id="130" w:author="Ran Yin" w:date="2024-11-30T15:08:00Z" w16du:dateUtc="2024-11-30T20:08:00Z">
        <w:r w:rsidR="003D12FB" w:rsidRPr="008075BE" w:rsidDel="00F20DD0">
          <w:rPr>
            <w:rFonts w:ascii="Times New Roman" w:eastAsia="SimSun" w:hAnsi="Times New Roman" w:cs="Times New Roman"/>
            <w:color w:val="000000" w:themeColor="text1"/>
            <w:sz w:val="24"/>
            <w:szCs w:val="24"/>
          </w:rPr>
          <w:delText>.</w:delText>
        </w:r>
        <w:r w:rsidR="008E1B43" w:rsidRPr="008075BE" w:rsidDel="00F20DD0">
          <w:rPr>
            <w:rFonts w:ascii="Times New Roman" w:eastAsia="SimSun" w:hAnsi="Times New Roman" w:cs="Times New Roman"/>
            <w:color w:val="000000" w:themeColor="text1"/>
            <w:sz w:val="24"/>
            <w:szCs w:val="24"/>
          </w:rPr>
          <w:delText xml:space="preserve"> Cranberry consumption have been associated with </w:delText>
        </w:r>
      </w:del>
      <w:r w:rsidR="008E1B43" w:rsidRPr="008075BE">
        <w:rPr>
          <w:rFonts w:ascii="Times New Roman" w:eastAsia="SimSun" w:hAnsi="Times New Roman" w:cs="Times New Roman"/>
          <w:color w:val="000000" w:themeColor="text1"/>
          <w:sz w:val="24"/>
          <w:szCs w:val="24"/>
        </w:rPr>
        <w:t>reduc</w:t>
      </w:r>
      <w:ins w:id="131" w:author="Ran Yin" w:date="2024-11-30T15:08:00Z" w16du:dateUtc="2024-11-30T20:08:00Z">
        <w:r w:rsidR="00F20DD0" w:rsidRPr="008075BE">
          <w:rPr>
            <w:rFonts w:ascii="Times New Roman" w:eastAsia="SimSun" w:hAnsi="Times New Roman" w:cs="Times New Roman"/>
            <w:color w:val="000000" w:themeColor="text1"/>
            <w:sz w:val="24"/>
            <w:szCs w:val="24"/>
          </w:rPr>
          <w:t xml:space="preserve">ing the </w:t>
        </w:r>
      </w:ins>
      <w:del w:id="132" w:author="Ran Yin" w:date="2024-11-30T15:08:00Z" w16du:dateUtc="2024-11-30T20:08:00Z">
        <w:r w:rsidR="008E1B43" w:rsidRPr="008075BE" w:rsidDel="00F20DD0">
          <w:rPr>
            <w:rFonts w:ascii="Times New Roman" w:eastAsia="SimSun" w:hAnsi="Times New Roman" w:cs="Times New Roman"/>
            <w:color w:val="000000" w:themeColor="text1"/>
            <w:sz w:val="24"/>
            <w:szCs w:val="24"/>
          </w:rPr>
          <w:delText>ed</w:delText>
        </w:r>
      </w:del>
      <w:r w:rsidR="008E1B43" w:rsidRPr="008075BE">
        <w:rPr>
          <w:rFonts w:ascii="Times New Roman" w:eastAsia="SimSun" w:hAnsi="Times New Roman" w:cs="Times New Roman"/>
          <w:color w:val="000000" w:themeColor="text1"/>
          <w:sz w:val="24"/>
          <w:szCs w:val="24"/>
        </w:rPr>
        <w:t xml:space="preserve">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and improved 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p>
    <w:p w14:paraId="5FA1352E" w14:textId="68265847" w:rsidR="009A3DA8" w:rsidRPr="008075BE" w:rsidRDefault="009A3DA8">
      <w:pPr>
        <w:jc w:val="both"/>
        <w:rPr>
          <w:rFonts w:ascii="Times New Roman" w:hAnsi="Times New Roman" w:cs="Times New Roman"/>
          <w:color w:val="000000" w:themeColor="text1"/>
          <w:sz w:val="24"/>
          <w:szCs w:val="24"/>
        </w:rPr>
        <w:pPrChange w:id="133" w:author="Ran Yin" w:date="2024-11-25T20:26:00Z" w16du:dateUtc="2024-11-26T01:26:00Z">
          <w:pPr/>
        </w:pPrChange>
      </w:pPr>
      <w:r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Pr="008075BE">
        <w:rPr>
          <w:rFonts w:ascii="Times New Roman" w:eastAsia="SimSun" w:hAnsi="Times New Roman" w:cs="Times New Roman"/>
          <w:color w:val="000000" w:themeColor="text1"/>
          <w:sz w:val="24"/>
          <w:szCs w:val="24"/>
        </w:rPr>
        <w:t xml:space="preserve"> the isothiocyanate family </w:t>
      </w:r>
      <w:r w:rsidRPr="008075BE">
        <w:rPr>
          <w:rFonts w:ascii="Times New Roman" w:eastAsia="SimSun" w:hAnsi="Times New Roman" w:cs="Times New Roman"/>
          <w:color w:val="000000" w:themeColor="text1"/>
          <w:sz w:val="24"/>
          <w:szCs w:val="24"/>
        </w:rPr>
        <w:lastRenderedPageBreak/>
        <w:t xml:space="preserve">of compounds which are formed when glucosinolates, a class of sulfur-containing compounds found in cruciferous vegetables, are hydrolyzed by </w:t>
      </w:r>
      <w:commentRangeStart w:id="134"/>
      <w:proofErr w:type="spellStart"/>
      <w:r w:rsidR="005C39A0" w:rsidRPr="00AA1FAF">
        <w:rPr>
          <w:rFonts w:ascii="Times New Roman" w:eastAsia="SimSun" w:hAnsi="Times New Roman" w:cs="Times New Roman"/>
          <w:color w:val="000000" w:themeColor="text1"/>
          <w:sz w:val="24"/>
          <w:szCs w:val="24"/>
          <w:highlight w:val="yellow"/>
          <w:rPrChange w:id="135" w:author="Ran Yin" w:date="2024-11-30T16:43:00Z" w16du:dateUtc="2024-11-30T21:43:00Z">
            <w:rPr>
              <w:rFonts w:ascii="Times New Roman" w:eastAsia="SimSun" w:hAnsi="Times New Roman" w:cs="Times New Roman"/>
              <w:color w:val="000000" w:themeColor="text1"/>
              <w:sz w:val="24"/>
              <w:szCs w:val="24"/>
            </w:rPr>
          </w:rPrChange>
        </w:rPr>
        <w:t>myrosinase</w:t>
      </w:r>
      <w:commentRangeEnd w:id="134"/>
      <w:proofErr w:type="spellEnd"/>
      <w:r w:rsidR="00913A3C">
        <w:rPr>
          <w:rStyle w:val="a3"/>
        </w:rPr>
        <w:commentReference w:id="134"/>
      </w:r>
      <w:r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Pr="008075BE">
        <w:rPr>
          <w:rFonts w:ascii="Times New Roman" w:eastAsia="SimSun" w:hAnsi="Times New Roman" w:cs="Times New Roman"/>
          <w:color w:val="000000" w:themeColor="text1"/>
          <w:sz w:val="24"/>
          <w:szCs w:val="24"/>
        </w:rPr>
        <w:t xml:space="preserve">. </w:t>
      </w:r>
      <w:ins w:id="136" w:author="Ran Yin" w:date="2024-11-30T15:08:00Z" w16du:dateUtc="2024-11-30T20:08:00Z">
        <w:r w:rsidR="00F20DD0" w:rsidRPr="008075BE">
          <w:rPr>
            <w:rFonts w:ascii="Times New Roman" w:eastAsia="SimSun" w:hAnsi="Times New Roman" w:cs="Times New Roman"/>
            <w:color w:val="000000" w:themeColor="text1"/>
            <w:sz w:val="24"/>
            <w:szCs w:val="24"/>
          </w:rPr>
          <w:t>It</w:t>
        </w:r>
      </w:ins>
      <w:del w:id="137" w:author="Ran Yin" w:date="2024-11-30T15:08:00Z" w16du:dateUtc="2024-11-30T20:08:00Z">
        <w:r w:rsidRPr="008075BE" w:rsidDel="00F20DD0">
          <w:rPr>
            <w:rFonts w:ascii="Times New Roman" w:eastAsia="SimSun" w:hAnsi="Times New Roman" w:cs="Times New Roman"/>
            <w:color w:val="000000" w:themeColor="text1"/>
            <w:sz w:val="24"/>
            <w:szCs w:val="24"/>
          </w:rPr>
          <w:delText>PEITC</w:delText>
        </w:r>
      </w:del>
      <w:r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Pr="008075BE">
        <w:rPr>
          <w:rFonts w:ascii="Times New Roman" w:eastAsia="SimSun" w:hAnsi="Times New Roman" w:cs="Times New Roman"/>
          <w:color w:val="000000" w:themeColor="text1"/>
          <w:sz w:val="24"/>
          <w:szCs w:val="24"/>
        </w:rPr>
        <w:t xml:space="preserve"> to have a wide range of biological activities including anticancer, </w:t>
      </w:r>
      <w:r w:rsidR="00F114CE" w:rsidRPr="008075BE">
        <w:rPr>
          <w:rFonts w:ascii="Times New Roman" w:eastAsia="SimSun" w:hAnsi="Times New Roman" w:cs="Times New Roman"/>
          <w:color w:val="000000" w:themeColor="text1"/>
          <w:sz w:val="24"/>
          <w:szCs w:val="24"/>
        </w:rPr>
        <w:t xml:space="preserve">antioxidant, and </w:t>
      </w:r>
      <w:r w:rsidRPr="008075BE">
        <w:rPr>
          <w:rFonts w:ascii="Times New Roman" w:eastAsia="SimSun" w:hAnsi="Times New Roman" w:cs="Times New Roman"/>
          <w:color w:val="000000" w:themeColor="text1"/>
          <w:sz w:val="24"/>
          <w:szCs w:val="24"/>
        </w:rPr>
        <w:t>anti-inflammatory</w:t>
      </w:r>
      <w:r w:rsidR="00F114CE" w:rsidRPr="008075BE">
        <w:rPr>
          <w:rFonts w:ascii="Times New Roman" w:eastAsia="SimSun" w:hAnsi="Times New Roman" w:cs="Times New Roman"/>
          <w:color w:val="000000" w:themeColor="text1"/>
          <w:sz w:val="24"/>
          <w:szCs w:val="24"/>
        </w:rPr>
        <w:t xml:space="preserve"> </w:t>
      </w:r>
      <w:r w:rsidRPr="008075BE">
        <w:rPr>
          <w:rFonts w:ascii="Times New Roman" w:eastAsia="SimSun" w:hAnsi="Times New Roman" w:cs="Times New Roman"/>
          <w:color w:val="000000" w:themeColor="text1"/>
          <w:sz w:val="24"/>
          <w:szCs w:val="24"/>
        </w:rPr>
        <w:t xml:space="preserve">effects </w:t>
      </w:r>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405DEC1D" w:rsidR="00AB6127" w:rsidRPr="008075BE" w:rsidRDefault="00EB5BA2">
      <w:pPr>
        <w:jc w:val="both"/>
        <w:rPr>
          <w:rFonts w:ascii="Times New Roman" w:hAnsi="Times New Roman" w:cs="Times New Roman"/>
          <w:color w:val="000000" w:themeColor="text1"/>
          <w:sz w:val="24"/>
          <w:szCs w:val="24"/>
        </w:rPr>
        <w:pPrChange w:id="138" w:author="Ran Yin" w:date="2024-11-30T15:15:00Z" w16du:dateUtc="2024-11-30T20:15:00Z">
          <w:pPr/>
        </w:pPrChange>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ins w:id="139" w:author="Ran Yin" w:date="2024-11-30T15:09:00Z" w16du:dateUtc="2024-11-30T20:09:00Z">
        <w:r w:rsidR="00F20DD0" w:rsidRPr="008075BE">
          <w:rPr>
            <w:rFonts w:ascii="Times New Roman" w:hAnsi="Times New Roman" w:cs="Times New Roman"/>
            <w:color w:val="000000" w:themeColor="text1"/>
            <w:sz w:val="24"/>
            <w:szCs w:val="24"/>
          </w:rPr>
          <w:t>short-chain fatty acids (</w:t>
        </w:r>
      </w:ins>
      <w:r w:rsidRPr="008075BE">
        <w:rPr>
          <w:rFonts w:ascii="Times New Roman" w:hAnsi="Times New Roman" w:cs="Times New Roman"/>
          <w:color w:val="000000" w:themeColor="text1"/>
          <w:sz w:val="24"/>
          <w:szCs w:val="24"/>
        </w:rPr>
        <w:t>SCFA</w:t>
      </w:r>
      <w:ins w:id="140" w:author="Ran Yin" w:date="2024-11-30T15:09:00Z" w16du:dateUtc="2024-11-30T20:09:00Z">
        <w:r w:rsidR="00F20DD0" w:rsidRPr="008075BE">
          <w:rPr>
            <w:rFonts w:ascii="Times New Roman" w:hAnsi="Times New Roman" w:cs="Times New Roman"/>
            <w:color w:val="000000" w:themeColor="text1"/>
            <w:sz w:val="24"/>
            <w:szCs w:val="24"/>
          </w:rPr>
          <w:t>)</w:t>
        </w:r>
      </w:ins>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del w:id="141" w:author="Ran Yin" w:date="2024-11-30T15:10:00Z" w16du:dateUtc="2024-11-30T20:10:00Z">
        <w:r w:rsidR="00137FBE" w:rsidRPr="008075BE" w:rsidDel="003D72FE">
          <w:rPr>
            <w:rFonts w:ascii="Times New Roman" w:hAnsi="Times New Roman" w:cs="Times New Roman"/>
            <w:color w:val="000000" w:themeColor="text1"/>
            <w:sz w:val="24"/>
            <w:szCs w:val="24"/>
          </w:rPr>
          <w:delText xml:space="preserve"> </w:delText>
        </w:r>
      </w:del>
      <w:moveToRangeStart w:id="142" w:author="Ran Yin" w:date="2024-11-30T15:10:00Z" w:name="move183871863"/>
      <w:moveTo w:id="143" w:author="Ran Yin" w:date="2024-11-30T15:10:00Z" w16du:dateUtc="2024-11-30T20:10:00Z">
        <w:r w:rsidR="003D72FE" w:rsidRPr="008075BE">
          <w:rPr>
            <w:rFonts w:ascii="Times New Roman" w:hAnsi="Times New Roman" w:cs="Times New Roman"/>
            <w:color w:val="000000" w:themeColor="text1"/>
            <w:sz w:val="24"/>
            <w:szCs w:val="24"/>
          </w:rPr>
          <w:t xml:space="preserve">The aim of this study was to </w:t>
        </w:r>
      </w:moveTo>
      <w:ins w:id="144" w:author="Ran Yin" w:date="2024-11-30T15:12:00Z" w16du:dateUtc="2024-11-30T20:12:00Z">
        <w:r w:rsidR="003D72FE" w:rsidRPr="008075BE">
          <w:rPr>
            <w:rFonts w:ascii="Times New Roman" w:hAnsi="Times New Roman" w:cs="Times New Roman"/>
            <w:color w:val="000000" w:themeColor="text1"/>
            <w:sz w:val="24"/>
            <w:szCs w:val="24"/>
          </w:rPr>
          <w:t>b</w:t>
        </w:r>
      </w:ins>
      <w:ins w:id="145" w:author="Ran Yin" w:date="2024-11-30T15:13:00Z" w16du:dateUtc="2024-11-30T20:13:00Z">
        <w:r w:rsidR="003D72FE" w:rsidRPr="008075BE">
          <w:rPr>
            <w:rFonts w:ascii="Times New Roman" w:hAnsi="Times New Roman" w:cs="Times New Roman"/>
            <w:color w:val="000000" w:themeColor="text1"/>
            <w:sz w:val="24"/>
            <w:szCs w:val="24"/>
          </w:rPr>
          <w:t xml:space="preserve">etter understand the </w:t>
        </w:r>
      </w:ins>
      <w:moveTo w:id="146" w:author="Ran Yin" w:date="2024-11-30T15:10:00Z" w16du:dateUtc="2024-11-30T20:10:00Z">
        <w:del w:id="147" w:author="Ran Yin" w:date="2024-11-30T15:11:00Z" w16du:dateUtc="2024-11-30T20:11:00Z">
          <w:r w:rsidR="003D72FE" w:rsidRPr="008075BE" w:rsidDel="003D72FE">
            <w:rPr>
              <w:rFonts w:ascii="Times New Roman" w:hAnsi="Times New Roman" w:cs="Times New Roman"/>
              <w:color w:val="000000" w:themeColor="text1"/>
              <w:sz w:val="24"/>
              <w:szCs w:val="24"/>
            </w:rPr>
            <w:delText>better understand the</w:delText>
          </w:r>
        </w:del>
        <w:del w:id="148" w:author="Ran Yin" w:date="2024-11-30T15:12:00Z" w16du:dateUtc="2024-11-30T20:12:00Z">
          <w:r w:rsidR="003D72FE" w:rsidRPr="008075BE" w:rsidDel="003D72FE">
            <w:rPr>
              <w:rFonts w:ascii="Times New Roman" w:hAnsi="Times New Roman" w:cs="Times New Roman"/>
              <w:color w:val="000000" w:themeColor="text1"/>
              <w:sz w:val="24"/>
              <w:szCs w:val="24"/>
            </w:rPr>
            <w:delText xml:space="preserve"> </w:delText>
          </w:r>
        </w:del>
        <w:r w:rsidR="003D72FE" w:rsidRPr="008075BE">
          <w:rPr>
            <w:rFonts w:ascii="Times New Roman" w:hAnsi="Times New Roman" w:cs="Times New Roman"/>
            <w:color w:val="000000" w:themeColor="text1"/>
            <w:sz w:val="24"/>
            <w:szCs w:val="24"/>
          </w:rPr>
          <w:t>mechanisms by which cranberry and PEITC can influence the gut microbiome and microbial metabolite production, and further improve the gut health via reducing inflammation and achieving homeostasis.</w:t>
        </w:r>
      </w:moveTo>
      <w:moveToRangeEnd w:id="142"/>
      <w:ins w:id="149" w:author="Ran Yin" w:date="2024-11-30T15:10:00Z" w16du:dateUtc="2024-11-30T20:10:00Z">
        <w:r w:rsidR="003D72FE" w:rsidRPr="008075BE">
          <w:rPr>
            <w:rFonts w:ascii="Times New Roman" w:hAnsi="Times New Roman" w:cs="Times New Roman"/>
            <w:color w:val="000000" w:themeColor="text1"/>
            <w:sz w:val="24"/>
            <w:szCs w:val="24"/>
          </w:rPr>
          <w:t xml:space="preserve"> We</w:t>
        </w:r>
      </w:ins>
      <w:del w:id="150" w:author="Ran Yin" w:date="2024-11-30T15:10:00Z" w16du:dateUtc="2024-11-30T20:10:00Z">
        <w:r w:rsidR="00F71A0C" w:rsidRPr="008075BE" w:rsidDel="003D72FE">
          <w:rPr>
            <w:rFonts w:ascii="Times New Roman" w:hAnsi="Times New Roman" w:cs="Times New Roman"/>
            <w:color w:val="000000" w:themeColor="text1"/>
            <w:sz w:val="24"/>
            <w:szCs w:val="24"/>
          </w:rPr>
          <w:delText>The current study</w:delText>
        </w:r>
      </w:del>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test diets </w:t>
      </w:r>
      <w:r w:rsidR="00B05DC8" w:rsidRPr="008075BE">
        <w:rPr>
          <w:rFonts w:ascii="Times New Roman" w:hAnsi="Times New Roman" w:cs="Times New Roman"/>
          <w:color w:val="000000" w:themeColor="text1"/>
          <w:sz w:val="24"/>
          <w:szCs w:val="24"/>
        </w:rPr>
        <w:t xml:space="preserve">incorporated </w:t>
      </w:r>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del w:id="151" w:author="Ran Yin" w:date="2024-11-30T15:09:00Z" w16du:dateUtc="2024-11-30T20:09:00Z">
        <w:r w:rsidR="00137FBE" w:rsidRPr="008075BE" w:rsidDel="00F20DD0">
          <w:rPr>
            <w:rFonts w:ascii="Times New Roman" w:hAnsi="Times New Roman" w:cs="Times New Roman"/>
            <w:color w:val="000000" w:themeColor="text1"/>
            <w:sz w:val="24"/>
            <w:szCs w:val="24"/>
          </w:rPr>
          <w:delText xml:space="preserve"> </w:delText>
        </w:r>
      </w:del>
      <w:r w:rsidR="00F71A0C" w:rsidRPr="008075BE">
        <w:rPr>
          <w:rFonts w:ascii="Times New Roman" w:hAnsi="Times New Roman" w:cs="Times New Roman"/>
          <w:color w:val="000000" w:themeColor="text1"/>
          <w:sz w:val="24"/>
          <w:szCs w:val="24"/>
        </w:rPr>
        <w:t xml:space="preserve">Both </w:t>
      </w:r>
      <w:ins w:id="152" w:author="Ran Yin" w:date="2024-11-30T15:09:00Z" w16du:dateUtc="2024-11-30T20:09:00Z">
        <w:r w:rsidR="00F20DD0" w:rsidRPr="008075BE">
          <w:rPr>
            <w:rFonts w:ascii="Times New Roman" w:hAnsi="Times New Roman" w:cs="Times New Roman"/>
            <w:color w:val="000000" w:themeColor="text1"/>
            <w:sz w:val="24"/>
            <w:szCs w:val="24"/>
          </w:rPr>
          <w:t>diets</w:t>
        </w:r>
      </w:ins>
      <w:del w:id="153" w:author="Ran Yin" w:date="2024-11-30T15:09:00Z" w16du:dateUtc="2024-11-30T20:09:00Z">
        <w:r w:rsidR="00F71A0C" w:rsidRPr="008075BE" w:rsidDel="00F20DD0">
          <w:rPr>
            <w:rFonts w:ascii="Times New Roman" w:hAnsi="Times New Roman" w:cs="Times New Roman"/>
            <w:color w:val="000000" w:themeColor="text1"/>
            <w:sz w:val="24"/>
            <w:szCs w:val="24"/>
          </w:rPr>
          <w:delText xml:space="preserve">food </w:delText>
        </w:r>
        <w:r w:rsidR="00584D20" w:rsidRPr="008075BE" w:rsidDel="00F20DD0">
          <w:rPr>
            <w:rFonts w:ascii="Times New Roman" w:hAnsi="Times New Roman" w:cs="Times New Roman"/>
            <w:color w:val="000000" w:themeColor="text1"/>
            <w:sz w:val="24"/>
            <w:szCs w:val="24"/>
          </w:rPr>
          <w:delText>additives</w:delText>
        </w:r>
      </w:del>
      <w:r w:rsidR="00584D20" w:rsidRPr="008075BE">
        <w:rPr>
          <w:rFonts w:ascii="Times New Roman" w:hAnsi="Times New Roman" w:cs="Times New Roman"/>
          <w:color w:val="000000" w:themeColor="text1"/>
          <w:sz w:val="24"/>
          <w:szCs w:val="24"/>
        </w:rPr>
        <w:t xml:space="preserve"> have</w:t>
      </w:r>
      <w:r w:rsidR="00137FBE" w:rsidRPr="008075BE">
        <w:rPr>
          <w:rFonts w:ascii="Times New Roman" w:hAnsi="Times New Roman" w:cs="Times New Roman"/>
          <w:color w:val="000000" w:themeColor="text1"/>
          <w:sz w:val="24"/>
          <w:szCs w:val="24"/>
        </w:rPr>
        <w:t xml:space="preserve"> been </w:t>
      </w:r>
      <w:ins w:id="154" w:author="Ran Yin" w:date="2024-11-30T15:12:00Z" w16du:dateUtc="2024-11-30T20:12:00Z">
        <w:r w:rsidR="003D72FE" w:rsidRPr="008075BE">
          <w:rPr>
            <w:rFonts w:ascii="Times New Roman" w:hAnsi="Times New Roman" w:cs="Times New Roman"/>
            <w:color w:val="000000" w:themeColor="text1"/>
            <w:sz w:val="24"/>
            <w:szCs w:val="24"/>
          </w:rPr>
          <w:t xml:space="preserve">applied </w:t>
        </w:r>
      </w:ins>
      <w:ins w:id="155" w:author="Ran Yin" w:date="2024-11-30T15:13:00Z" w16du:dateUtc="2024-11-30T20:13:00Z">
        <w:r w:rsidR="0075344B" w:rsidRPr="008075BE">
          <w:rPr>
            <w:rFonts w:ascii="Times New Roman" w:hAnsi="Times New Roman" w:cs="Times New Roman"/>
            <w:color w:val="000000" w:themeColor="text1"/>
            <w:sz w:val="24"/>
            <w:szCs w:val="24"/>
          </w:rPr>
          <w:t>and gut microbiome and metabolites were measured</w:t>
        </w:r>
      </w:ins>
      <w:ins w:id="156" w:author="Ran Yin" w:date="2024-11-30T15:14:00Z" w16du:dateUtc="2024-11-30T20:14:00Z">
        <w:r w:rsidR="0075344B" w:rsidRPr="008075BE">
          <w:rPr>
            <w:rFonts w:ascii="Times New Roman" w:hAnsi="Times New Roman" w:cs="Times New Roman"/>
            <w:color w:val="000000" w:themeColor="text1"/>
            <w:sz w:val="24"/>
            <w:szCs w:val="24"/>
          </w:rPr>
          <w:t xml:space="preserve">. The correlations of genotype and gut microbiome were also evaluated to determine the role of Nrf2 during the </w:t>
        </w:r>
      </w:ins>
      <w:ins w:id="157" w:author="Ran Yin" w:date="2024-11-30T15:15:00Z" w16du:dateUtc="2024-11-30T20:15:00Z">
        <w:r w:rsidR="0075344B" w:rsidRPr="008075BE">
          <w:rPr>
            <w:rFonts w:ascii="Times New Roman" w:hAnsi="Times New Roman" w:cs="Times New Roman"/>
            <w:color w:val="000000" w:themeColor="text1"/>
            <w:sz w:val="24"/>
            <w:szCs w:val="24"/>
          </w:rPr>
          <w:t>inflammation</w:t>
        </w:r>
      </w:ins>
      <w:ins w:id="158" w:author="Ran Yin" w:date="2024-11-30T15:14:00Z" w16du:dateUtc="2024-11-30T20:14:00Z">
        <w:r w:rsidR="0075344B" w:rsidRPr="008075BE">
          <w:rPr>
            <w:rFonts w:ascii="Times New Roman" w:hAnsi="Times New Roman" w:cs="Times New Roman"/>
            <w:color w:val="000000" w:themeColor="text1"/>
            <w:sz w:val="24"/>
            <w:szCs w:val="24"/>
          </w:rPr>
          <w:t xml:space="preserve"> and aging </w:t>
        </w:r>
      </w:ins>
      <w:ins w:id="159" w:author="Ran Yin" w:date="2024-11-30T15:15:00Z" w16du:dateUtc="2024-11-30T20:15:00Z">
        <w:r w:rsidR="0075344B" w:rsidRPr="008075BE">
          <w:rPr>
            <w:rFonts w:ascii="Times New Roman" w:hAnsi="Times New Roman" w:cs="Times New Roman"/>
            <w:color w:val="000000" w:themeColor="text1"/>
            <w:sz w:val="24"/>
            <w:szCs w:val="24"/>
          </w:rPr>
          <w:t>process.</w:t>
        </w:r>
      </w:ins>
      <w:del w:id="160" w:author="Ran Yin" w:date="2024-11-30T15:15:00Z" w16du:dateUtc="2024-11-30T20:15:00Z">
        <w:r w:rsidR="00137FBE" w:rsidRPr="008075BE" w:rsidDel="0075344B">
          <w:rPr>
            <w:rFonts w:ascii="Times New Roman" w:hAnsi="Times New Roman" w:cs="Times New Roman"/>
            <w:color w:val="000000" w:themeColor="text1"/>
            <w:sz w:val="24"/>
            <w:szCs w:val="24"/>
          </w:rPr>
          <w:delText xml:space="preserve">shown to </w:delText>
        </w:r>
        <w:r w:rsidR="003A681A" w:rsidRPr="008075BE" w:rsidDel="0075344B">
          <w:rPr>
            <w:rFonts w:ascii="Times New Roman" w:hAnsi="Times New Roman" w:cs="Times New Roman"/>
            <w:color w:val="000000" w:themeColor="text1"/>
            <w:sz w:val="24"/>
            <w:szCs w:val="24"/>
          </w:rPr>
          <w:delText xml:space="preserve">enhance </w:delText>
        </w:r>
        <w:r w:rsidR="00137FBE" w:rsidRPr="008075BE" w:rsidDel="0075344B">
          <w:rPr>
            <w:rFonts w:ascii="Times New Roman" w:hAnsi="Times New Roman" w:cs="Times New Roman"/>
            <w:color w:val="000000" w:themeColor="text1"/>
            <w:sz w:val="24"/>
            <w:szCs w:val="24"/>
          </w:rPr>
          <w:delText xml:space="preserve">the production of </w:delText>
        </w:r>
        <w:r w:rsidR="003A681A" w:rsidRPr="008075BE" w:rsidDel="0075344B">
          <w:rPr>
            <w:rFonts w:ascii="Times New Roman" w:hAnsi="Times New Roman" w:cs="Times New Roman"/>
            <w:color w:val="000000" w:themeColor="text1"/>
            <w:sz w:val="24"/>
            <w:szCs w:val="24"/>
          </w:rPr>
          <w:delText xml:space="preserve">some of the </w:delText>
        </w:r>
        <w:r w:rsidR="00137FBE" w:rsidRPr="008075BE" w:rsidDel="0075344B">
          <w:rPr>
            <w:rFonts w:ascii="Times New Roman" w:hAnsi="Times New Roman" w:cs="Times New Roman"/>
            <w:color w:val="000000" w:themeColor="text1"/>
            <w:sz w:val="24"/>
            <w:szCs w:val="24"/>
          </w:rPr>
          <w:delText>metabolite</w:delText>
        </w:r>
        <w:r w:rsidR="003A681A" w:rsidRPr="008075BE" w:rsidDel="0075344B">
          <w:rPr>
            <w:rFonts w:ascii="Times New Roman" w:hAnsi="Times New Roman" w:cs="Times New Roman"/>
            <w:color w:val="000000" w:themeColor="text1"/>
            <w:sz w:val="24"/>
            <w:szCs w:val="24"/>
          </w:rPr>
          <w:delText>s</w:delText>
        </w:r>
        <w:r w:rsidR="007167F8" w:rsidRPr="008075BE" w:rsidDel="0075344B">
          <w:rPr>
            <w:rFonts w:ascii="Times New Roman" w:hAnsi="Times New Roman" w:cs="Times New Roman"/>
            <w:color w:val="000000" w:themeColor="text1"/>
            <w:sz w:val="24"/>
            <w:szCs w:val="24"/>
          </w:rPr>
          <w:delText>’</w:delText>
        </w:r>
        <w:r w:rsidR="00F71A0C" w:rsidRPr="008075BE" w:rsidDel="0075344B">
          <w:rPr>
            <w:rFonts w:ascii="Times New Roman" w:hAnsi="Times New Roman" w:cs="Times New Roman"/>
            <w:color w:val="000000" w:themeColor="text1"/>
            <w:sz w:val="24"/>
            <w:szCs w:val="24"/>
          </w:rPr>
          <w:delText xml:space="preserve"> production</w:delText>
        </w:r>
        <w:r w:rsidR="00137FBE" w:rsidRPr="008075BE" w:rsidDel="0075344B">
          <w:rPr>
            <w:rFonts w:ascii="Times New Roman" w:hAnsi="Times New Roman" w:cs="Times New Roman"/>
            <w:color w:val="000000" w:themeColor="text1"/>
            <w:sz w:val="24"/>
            <w:szCs w:val="24"/>
          </w:rPr>
          <w:delText xml:space="preserve">. </w:delText>
        </w:r>
      </w:del>
      <w:del w:id="161" w:author="Ran Yin" w:date="2024-11-30T15:10:00Z" w16du:dateUtc="2024-11-30T20:10:00Z">
        <w:r w:rsidR="00137FBE" w:rsidRPr="008075BE" w:rsidDel="00F20DD0">
          <w:rPr>
            <w:rFonts w:ascii="Times New Roman" w:hAnsi="Times New Roman" w:cs="Times New Roman"/>
            <w:color w:val="000000" w:themeColor="text1"/>
            <w:sz w:val="24"/>
            <w:szCs w:val="24"/>
          </w:rPr>
          <w:delText xml:space="preserve"> </w:delText>
        </w:r>
      </w:del>
      <w:del w:id="162" w:author="Ran Yin" w:date="2024-11-30T15:15:00Z" w16du:dateUtc="2024-11-30T20:15:00Z">
        <w:r w:rsidR="00F71A0C" w:rsidRPr="008075BE" w:rsidDel="0075344B">
          <w:rPr>
            <w:rFonts w:ascii="Times New Roman" w:hAnsi="Times New Roman" w:cs="Times New Roman"/>
            <w:color w:val="000000" w:themeColor="text1"/>
            <w:sz w:val="24"/>
            <w:szCs w:val="24"/>
          </w:rPr>
          <w:delText xml:space="preserve">The health benefits of these </w:delText>
        </w:r>
        <w:r w:rsidR="003A681A" w:rsidRPr="008075BE" w:rsidDel="0075344B">
          <w:rPr>
            <w:rFonts w:ascii="Times New Roman" w:hAnsi="Times New Roman" w:cs="Times New Roman"/>
            <w:color w:val="000000" w:themeColor="text1"/>
            <w:sz w:val="24"/>
            <w:szCs w:val="24"/>
          </w:rPr>
          <w:delText xml:space="preserve">phytochemicals </w:delText>
        </w:r>
        <w:r w:rsidR="00137FBE" w:rsidRPr="008075BE" w:rsidDel="0075344B">
          <w:rPr>
            <w:rFonts w:ascii="Times New Roman" w:hAnsi="Times New Roman" w:cs="Times New Roman"/>
            <w:color w:val="000000" w:themeColor="text1"/>
            <w:sz w:val="24"/>
            <w:szCs w:val="24"/>
          </w:rPr>
          <w:delText xml:space="preserve">include </w:delText>
        </w:r>
        <w:r w:rsidR="003A681A" w:rsidRPr="008075BE" w:rsidDel="0075344B">
          <w:rPr>
            <w:rFonts w:ascii="Times New Roman" w:hAnsi="Times New Roman" w:cs="Times New Roman"/>
            <w:color w:val="000000" w:themeColor="text1"/>
            <w:sz w:val="24"/>
            <w:szCs w:val="24"/>
          </w:rPr>
          <w:delText xml:space="preserve">activation of Nrf2 signaling pathway and </w:delText>
        </w:r>
        <w:r w:rsidR="00137FBE" w:rsidRPr="008075BE" w:rsidDel="0075344B">
          <w:rPr>
            <w:rFonts w:ascii="Times New Roman" w:hAnsi="Times New Roman" w:cs="Times New Roman"/>
            <w:color w:val="000000" w:themeColor="text1"/>
            <w:sz w:val="24"/>
            <w:szCs w:val="24"/>
          </w:rPr>
          <w:delText>cancer prevention</w:delText>
        </w:r>
        <w:r w:rsidR="00F71A0C" w:rsidRPr="008075BE" w:rsidDel="0075344B">
          <w:rPr>
            <w:rFonts w:ascii="Times New Roman" w:hAnsi="Times New Roman" w:cs="Times New Roman"/>
            <w:color w:val="000000" w:themeColor="text1"/>
            <w:sz w:val="24"/>
            <w:szCs w:val="24"/>
          </w:rPr>
          <w:delText xml:space="preserve">. The </w:delText>
        </w:r>
        <w:r w:rsidR="003A681A" w:rsidRPr="008075BE" w:rsidDel="0075344B">
          <w:rPr>
            <w:rFonts w:ascii="Times New Roman" w:hAnsi="Times New Roman" w:cs="Times New Roman"/>
            <w:color w:val="000000" w:themeColor="text1"/>
            <w:sz w:val="24"/>
            <w:szCs w:val="24"/>
          </w:rPr>
          <w:delText xml:space="preserve">former </w:delText>
        </w:r>
        <w:r w:rsidR="00F71A0C" w:rsidRPr="008075BE" w:rsidDel="0075344B">
          <w:rPr>
            <w:rFonts w:ascii="Times New Roman" w:hAnsi="Times New Roman" w:cs="Times New Roman"/>
            <w:color w:val="000000" w:themeColor="text1"/>
            <w:sz w:val="24"/>
            <w:szCs w:val="24"/>
          </w:rPr>
          <w:delText>is</w:delText>
        </w:r>
        <w:r w:rsidR="00137FBE" w:rsidRPr="008075BE" w:rsidDel="0075344B">
          <w:rPr>
            <w:rFonts w:ascii="Times New Roman" w:hAnsi="Times New Roman" w:cs="Times New Roman"/>
            <w:color w:val="000000" w:themeColor="text1"/>
            <w:sz w:val="24"/>
            <w:szCs w:val="24"/>
          </w:rPr>
          <w:delText xml:space="preserve"> a master regulator of oxidative stress and inflammation.</w:delText>
        </w:r>
        <w:r w:rsidR="00BB4449" w:rsidRPr="008075BE" w:rsidDel="0075344B">
          <w:rPr>
            <w:rFonts w:ascii="Times New Roman" w:hAnsi="Times New Roman" w:cs="Times New Roman"/>
            <w:color w:val="000000" w:themeColor="text1"/>
            <w:sz w:val="24"/>
            <w:szCs w:val="24"/>
          </w:rPr>
          <w:delText xml:space="preserve"> </w:delText>
        </w:r>
      </w:del>
      <w:moveFromRangeStart w:id="163" w:author="Ran Yin" w:date="2024-11-30T15:10:00Z" w:name="move183871863"/>
      <w:moveFrom w:id="164" w:author="Ran Yin" w:date="2024-11-30T15:10:00Z" w16du:dateUtc="2024-11-30T20:10:00Z">
        <w:del w:id="165" w:author="Ran Yin" w:date="2024-11-30T15:15:00Z" w16du:dateUtc="2024-11-30T20:15:00Z">
          <w:r w:rsidR="009A3DA8" w:rsidRPr="008075BE" w:rsidDel="0075344B">
            <w:rPr>
              <w:rFonts w:ascii="Times New Roman" w:hAnsi="Times New Roman" w:cs="Times New Roman"/>
              <w:color w:val="000000" w:themeColor="text1"/>
              <w:sz w:val="24"/>
              <w:szCs w:val="24"/>
            </w:rPr>
            <w:delText xml:space="preserve">The aim of this study was to </w:delText>
          </w:r>
          <w:r w:rsidR="003A681A" w:rsidRPr="008075BE" w:rsidDel="0075344B">
            <w:rPr>
              <w:rFonts w:ascii="Times New Roman" w:hAnsi="Times New Roman" w:cs="Times New Roman"/>
              <w:color w:val="000000" w:themeColor="text1"/>
              <w:sz w:val="24"/>
              <w:szCs w:val="24"/>
            </w:rPr>
            <w:delText xml:space="preserve">better </w:delText>
          </w:r>
          <w:r w:rsidR="009A3DA8" w:rsidRPr="008075BE" w:rsidDel="0075344B">
            <w:rPr>
              <w:rFonts w:ascii="Times New Roman" w:hAnsi="Times New Roman" w:cs="Times New Roman"/>
              <w:color w:val="000000" w:themeColor="text1"/>
              <w:sz w:val="24"/>
              <w:szCs w:val="24"/>
            </w:rPr>
            <w:delText>understand the mechanisms by which cranberry and PEITC can influence the gut microbiome and microbial metabolite production, and further improve the gut health via reducing inflammation and achieving homeostasis.</w:delText>
          </w:r>
        </w:del>
      </w:moveFrom>
      <w:moveFromRangeEnd w:id="163"/>
    </w:p>
    <w:p w14:paraId="3A83CF4D" w14:textId="2FEF12CD" w:rsidR="00AB6127" w:rsidRPr="008075BE" w:rsidRDefault="00A43D9D">
      <w:pPr>
        <w:pStyle w:val="1"/>
        <w:jc w:val="both"/>
        <w:rPr>
          <w:rFonts w:ascii="Times New Roman" w:hAnsi="Times New Roman" w:cs="Times New Roman"/>
          <w:color w:val="000000" w:themeColor="text1"/>
          <w:sz w:val="24"/>
          <w:szCs w:val="24"/>
          <w:rPrChange w:id="166" w:author="Ran Yin" w:date="2024-11-30T16:43:00Z" w16du:dateUtc="2024-11-30T21:43:00Z">
            <w:rPr>
              <w:rFonts w:ascii="Times New Roman" w:hAnsi="Times New Roman" w:cs="Times New Roman"/>
              <w:color w:val="000000" w:themeColor="text1"/>
            </w:rPr>
          </w:rPrChange>
        </w:rPr>
        <w:pPrChange w:id="167" w:author="Ran Yin" w:date="2024-11-30T16:42:00Z" w16du:dateUtc="2024-11-30T21:42:00Z">
          <w:pPr>
            <w:pStyle w:val="1"/>
          </w:pPr>
        </w:pPrChange>
      </w:pPr>
      <w:bookmarkStart w:id="168" w:name="_Toc128143905"/>
      <w:bookmarkStart w:id="169" w:name="_Toc179148161"/>
      <w:r w:rsidRPr="008075BE">
        <w:rPr>
          <w:rFonts w:ascii="Times New Roman" w:hAnsi="Times New Roman" w:cs="Times New Roman"/>
          <w:color w:val="000000" w:themeColor="text1"/>
          <w:sz w:val="24"/>
          <w:szCs w:val="24"/>
          <w:rPrChange w:id="170" w:author="Ran Yin" w:date="2024-11-30T16:43:00Z" w16du:dateUtc="2024-11-30T21:43:00Z">
            <w:rPr>
              <w:rFonts w:ascii="Times New Roman" w:hAnsi="Times New Roman" w:cs="Times New Roman"/>
              <w:color w:val="000000" w:themeColor="text1"/>
            </w:rPr>
          </w:rPrChange>
        </w:rPr>
        <w:t xml:space="preserve">2. </w:t>
      </w:r>
      <w:del w:id="171" w:author="Ran Yin" w:date="2024-11-30T16:41:00Z" w16du:dateUtc="2024-11-30T21:41:00Z">
        <w:r w:rsidR="00AB6127" w:rsidRPr="008075BE" w:rsidDel="00F97EB4">
          <w:rPr>
            <w:rFonts w:ascii="Times New Roman" w:hAnsi="Times New Roman" w:cs="Times New Roman"/>
            <w:color w:val="000000" w:themeColor="text1"/>
            <w:sz w:val="24"/>
            <w:szCs w:val="24"/>
            <w:rPrChange w:id="172" w:author="Ran Yin" w:date="2024-11-30T16:43:00Z" w16du:dateUtc="2024-11-30T21:43:00Z">
              <w:rPr>
                <w:rFonts w:ascii="Times New Roman" w:hAnsi="Times New Roman" w:cs="Times New Roman"/>
                <w:color w:val="000000" w:themeColor="text1"/>
              </w:rPr>
            </w:rPrChange>
          </w:rPr>
          <w:delText xml:space="preserve"> </w:delText>
        </w:r>
      </w:del>
      <w:bookmarkEnd w:id="168"/>
      <w:bookmarkEnd w:id="169"/>
      <w:r w:rsidR="00665F3A" w:rsidRPr="008075BE">
        <w:rPr>
          <w:rFonts w:ascii="Times New Roman" w:hAnsi="Times New Roman" w:cs="Times New Roman"/>
          <w:color w:val="000000" w:themeColor="text1"/>
          <w:sz w:val="24"/>
          <w:szCs w:val="24"/>
          <w:rPrChange w:id="173" w:author="Ran Yin" w:date="2024-11-30T16:43:00Z" w16du:dateUtc="2024-11-30T21:43:00Z">
            <w:rPr>
              <w:rFonts w:ascii="Times New Roman" w:hAnsi="Times New Roman" w:cs="Times New Roman"/>
              <w:color w:val="000000" w:themeColor="text1"/>
            </w:rPr>
          </w:rPrChange>
        </w:rPr>
        <w:t>Experimental Section</w:t>
      </w:r>
    </w:p>
    <w:p w14:paraId="6DB48294" w14:textId="077F7CED" w:rsidR="00AB6127" w:rsidRPr="008075BE" w:rsidRDefault="00541DBD">
      <w:pPr>
        <w:pStyle w:val="2"/>
        <w:jc w:val="both"/>
        <w:rPr>
          <w:rFonts w:ascii="Times New Roman" w:hAnsi="Times New Roman" w:cs="Times New Roman"/>
          <w:color w:val="000000" w:themeColor="text1"/>
          <w:sz w:val="24"/>
          <w:szCs w:val="24"/>
          <w:rPrChange w:id="174" w:author="Ran Yin" w:date="2024-11-30T16:43:00Z" w16du:dateUtc="2024-11-30T21:43:00Z">
            <w:rPr>
              <w:rFonts w:ascii="Times New Roman" w:hAnsi="Times New Roman" w:cs="Times New Roman"/>
              <w:color w:val="000000" w:themeColor="text1"/>
            </w:rPr>
          </w:rPrChange>
        </w:rPr>
        <w:pPrChange w:id="175" w:author="Ran Yin" w:date="2024-11-30T16:42:00Z" w16du:dateUtc="2024-11-30T21:42:00Z">
          <w:pPr>
            <w:pStyle w:val="2"/>
          </w:pPr>
        </w:pPrChange>
      </w:pPr>
      <w:bookmarkStart w:id="176" w:name="_Toc179148162"/>
      <w:r w:rsidRPr="008075BE">
        <w:rPr>
          <w:rFonts w:ascii="Times New Roman" w:hAnsi="Times New Roman" w:cs="Times New Roman"/>
          <w:color w:val="000000" w:themeColor="text1"/>
          <w:sz w:val="24"/>
          <w:szCs w:val="24"/>
          <w:rPrChange w:id="177" w:author="Ran Yin" w:date="2024-11-30T16:43:00Z" w16du:dateUtc="2024-11-30T21:43:00Z">
            <w:rPr>
              <w:rFonts w:ascii="Times New Roman" w:hAnsi="Times New Roman" w:cs="Times New Roman"/>
              <w:color w:val="000000" w:themeColor="text1"/>
            </w:rPr>
          </w:rPrChange>
        </w:rPr>
        <w:t xml:space="preserve">2.1 </w:t>
      </w:r>
      <w:r w:rsidR="00A14B05" w:rsidRPr="008075BE">
        <w:rPr>
          <w:rFonts w:ascii="Times New Roman" w:hAnsi="Times New Roman" w:cs="Times New Roman"/>
          <w:color w:val="000000" w:themeColor="text1"/>
          <w:sz w:val="24"/>
          <w:szCs w:val="24"/>
          <w:rPrChange w:id="178" w:author="Ran Yin" w:date="2024-11-30T16:43:00Z" w16du:dateUtc="2024-11-30T21:43:00Z">
            <w:rPr>
              <w:rFonts w:ascii="Times New Roman" w:hAnsi="Times New Roman" w:cs="Times New Roman"/>
              <w:color w:val="000000" w:themeColor="text1"/>
            </w:rPr>
          </w:rPrChange>
        </w:rPr>
        <w:t xml:space="preserve">Animals and </w:t>
      </w:r>
      <w:del w:id="179" w:author="Ran Yin" w:date="2024-11-30T23:54:00Z" w16du:dateUtc="2024-12-01T04:54:00Z">
        <w:r w:rsidR="00A14B05" w:rsidRPr="008075BE" w:rsidDel="00913A3C">
          <w:rPr>
            <w:rFonts w:ascii="Times New Roman" w:hAnsi="Times New Roman" w:cs="Times New Roman"/>
            <w:color w:val="000000" w:themeColor="text1"/>
            <w:sz w:val="24"/>
            <w:szCs w:val="24"/>
            <w:rPrChange w:id="180" w:author="Ran Yin" w:date="2024-11-30T16:43:00Z" w16du:dateUtc="2024-11-30T21:43:00Z">
              <w:rPr>
                <w:rFonts w:ascii="Times New Roman" w:hAnsi="Times New Roman" w:cs="Times New Roman"/>
                <w:color w:val="000000" w:themeColor="text1"/>
              </w:rPr>
            </w:rPrChange>
          </w:rPr>
          <w:delText xml:space="preserve">Study </w:delText>
        </w:r>
      </w:del>
      <w:ins w:id="181" w:author="Ran Yin" w:date="2024-11-30T23:54:00Z" w16du:dateUtc="2024-12-01T04:54:00Z">
        <w:r w:rsidR="00913A3C">
          <w:rPr>
            <w:rFonts w:ascii="Times New Roman" w:hAnsi="Times New Roman" w:cs="Times New Roman"/>
            <w:color w:val="000000" w:themeColor="text1"/>
            <w:sz w:val="24"/>
            <w:szCs w:val="24"/>
          </w:rPr>
          <w:t>s</w:t>
        </w:r>
        <w:r w:rsidR="00913A3C" w:rsidRPr="008075BE">
          <w:rPr>
            <w:rFonts w:ascii="Times New Roman" w:hAnsi="Times New Roman" w:cs="Times New Roman"/>
            <w:color w:val="000000" w:themeColor="text1"/>
            <w:sz w:val="24"/>
            <w:szCs w:val="24"/>
            <w:rPrChange w:id="182" w:author="Ran Yin" w:date="2024-11-30T16:43:00Z" w16du:dateUtc="2024-11-30T21:43:00Z">
              <w:rPr>
                <w:rFonts w:ascii="Times New Roman" w:hAnsi="Times New Roman" w:cs="Times New Roman"/>
                <w:color w:val="000000" w:themeColor="text1"/>
              </w:rPr>
            </w:rPrChange>
          </w:rPr>
          <w:t xml:space="preserve">tudy </w:t>
        </w:r>
      </w:ins>
      <w:del w:id="183" w:author="Ran Yin" w:date="2024-11-30T23:54:00Z" w16du:dateUtc="2024-12-01T04:54:00Z">
        <w:r w:rsidRPr="008075BE" w:rsidDel="00913A3C">
          <w:rPr>
            <w:rFonts w:ascii="Times New Roman" w:hAnsi="Times New Roman" w:cs="Times New Roman"/>
            <w:color w:val="000000" w:themeColor="text1"/>
            <w:sz w:val="24"/>
            <w:szCs w:val="24"/>
            <w:rPrChange w:id="184" w:author="Ran Yin" w:date="2024-11-30T16:43:00Z" w16du:dateUtc="2024-11-30T21:43:00Z">
              <w:rPr>
                <w:rFonts w:ascii="Times New Roman" w:hAnsi="Times New Roman" w:cs="Times New Roman"/>
                <w:color w:val="000000" w:themeColor="text1"/>
              </w:rPr>
            </w:rPrChange>
          </w:rPr>
          <w:delText>Design</w:delText>
        </w:r>
      </w:del>
      <w:bookmarkEnd w:id="176"/>
      <w:ins w:id="185" w:author="Ran Yin" w:date="2024-11-30T23:54:00Z" w16du:dateUtc="2024-12-01T04:54:00Z">
        <w:r w:rsidR="00913A3C">
          <w:rPr>
            <w:rFonts w:ascii="Times New Roman" w:hAnsi="Times New Roman" w:cs="Times New Roman"/>
            <w:color w:val="000000" w:themeColor="text1"/>
            <w:sz w:val="24"/>
            <w:szCs w:val="24"/>
          </w:rPr>
          <w:t>d</w:t>
        </w:r>
        <w:r w:rsidR="00913A3C" w:rsidRPr="008075BE">
          <w:rPr>
            <w:rFonts w:ascii="Times New Roman" w:hAnsi="Times New Roman" w:cs="Times New Roman"/>
            <w:color w:val="000000" w:themeColor="text1"/>
            <w:sz w:val="24"/>
            <w:szCs w:val="24"/>
            <w:rPrChange w:id="186" w:author="Ran Yin" w:date="2024-11-30T16:43:00Z" w16du:dateUtc="2024-11-30T21:43:00Z">
              <w:rPr>
                <w:rFonts w:ascii="Times New Roman" w:hAnsi="Times New Roman" w:cs="Times New Roman"/>
                <w:color w:val="000000" w:themeColor="text1"/>
              </w:rPr>
            </w:rPrChange>
          </w:rPr>
          <w:t>esign</w:t>
        </w:r>
      </w:ins>
    </w:p>
    <w:p w14:paraId="38556628" w14:textId="4A4D8723" w:rsidR="00541DBD" w:rsidRPr="008075BE" w:rsidDel="00693B19" w:rsidRDefault="00541DBD">
      <w:pPr>
        <w:jc w:val="both"/>
        <w:rPr>
          <w:del w:id="187" w:author="Ran Yin" w:date="2024-11-30T16:41:00Z" w16du:dateUtc="2024-11-30T21:41:00Z"/>
          <w:rFonts w:ascii="Times New Roman" w:hAnsi="Times New Roman" w:cs="Times New Roman"/>
          <w:color w:val="000000" w:themeColor="text1"/>
          <w:sz w:val="24"/>
          <w:szCs w:val="24"/>
        </w:rPr>
        <w:pPrChange w:id="188" w:author="Ran Yin" w:date="2024-11-30T16:42:00Z" w16du:dateUtc="2024-11-30T21:42:00Z">
          <w:pPr/>
        </w:pPrChange>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The study </w:t>
      </w:r>
      <w:r w:rsidR="00D66CB8" w:rsidRPr="008075BE">
        <w:rPr>
          <w:rFonts w:ascii="Times New Roman" w:hAnsi="Times New Roman" w:cs="Times New Roman"/>
          <w:color w:val="000000" w:themeColor="text1"/>
          <w:sz w:val="24"/>
          <w:szCs w:val="24"/>
        </w:rPr>
        <w:t>consisted of</w:t>
      </w:r>
      <w:r w:rsidRPr="008075BE">
        <w:rPr>
          <w:rFonts w:ascii="Times New Roman" w:hAnsi="Times New Roman" w:cs="Times New Roman"/>
          <w:color w:val="000000" w:themeColor="text1"/>
          <w:sz w:val="24"/>
          <w:szCs w:val="24"/>
        </w:rPr>
        <w:t xml:space="preserve"> three experiments</w:t>
      </w:r>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p>
    <w:p w14:paraId="3F3CD6B6" w14:textId="3E38759A" w:rsidR="00541DBD" w:rsidRPr="008075BE" w:rsidDel="00693B19" w:rsidRDefault="00541DBD">
      <w:pPr>
        <w:jc w:val="both"/>
        <w:rPr>
          <w:del w:id="189" w:author="Ran Yin" w:date="2024-11-30T16:41:00Z" w16du:dateUtc="2024-11-30T21:41:00Z"/>
          <w:rFonts w:ascii="Times New Roman" w:hAnsi="Times New Roman" w:cs="Times New Roman"/>
          <w:color w:val="000000" w:themeColor="text1"/>
          <w:sz w:val="24"/>
          <w:szCs w:val="24"/>
        </w:rPr>
        <w:pPrChange w:id="190" w:author="Ran Yin" w:date="2024-11-30T16:42:00Z" w16du:dateUtc="2024-11-30T21:42:00Z">
          <w:pPr/>
        </w:pPrChange>
      </w:pP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for the first 2 weeks of the experiment</w:t>
      </w:r>
      <w:r w:rsidR="00C87D59" w:rsidRPr="008075BE">
        <w:rPr>
          <w:rFonts w:ascii="Times New Roman" w:hAnsi="Times New Roman" w:cs="Times New Roman"/>
          <w:color w:val="000000" w:themeColor="text1"/>
          <w:sz w:val="24"/>
          <w:szCs w:val="24"/>
        </w:rPr>
        <w:t>s</w:t>
      </w:r>
      <w:r w:rsidR="00D66CB8" w:rsidRPr="008075BE">
        <w:rPr>
          <w:rFonts w:ascii="Times New Roman" w:hAnsi="Times New Roman" w:cs="Times New Roman"/>
          <w:color w:val="000000" w:themeColor="text1"/>
          <w:sz w:val="24"/>
          <w:szCs w:val="24"/>
        </w:rPr>
        <w:t xml:space="preserve">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3DB998D2" w:rsidR="00021E8A" w:rsidRPr="008075BE" w:rsidDel="00693B19" w:rsidRDefault="00541DBD">
      <w:pPr>
        <w:jc w:val="both"/>
        <w:rPr>
          <w:del w:id="191" w:author="Ran Yin" w:date="2024-11-30T16:41:00Z" w16du:dateUtc="2024-11-30T21:41:00Z"/>
          <w:rFonts w:ascii="Times New Roman" w:hAnsi="Times New Roman" w:cs="Times New Roman"/>
          <w:color w:val="000000" w:themeColor="text1"/>
          <w:sz w:val="24"/>
          <w:szCs w:val="24"/>
        </w:rPr>
        <w:pPrChange w:id="192" w:author="Ran Yin" w:date="2024-11-30T16:42:00Z" w16du:dateUtc="2024-11-30T21:42:00Z">
          <w:pPr/>
        </w:pPrChange>
      </w:pP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Pr="008075BE">
        <w:rPr>
          <w:rFonts w:ascii="Times New Roman" w:hAnsi="Times New Roman" w:cs="Times New Roman"/>
          <w:color w:val="000000" w:themeColor="text1"/>
          <w:sz w:val="24"/>
          <w:szCs w:val="24"/>
        </w:rPr>
        <w:t xml:space="preserve">2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t xml:space="preserve">group </w:t>
      </w:r>
      <w:r w:rsidR="00C87D59" w:rsidRPr="008075BE">
        <w:rPr>
          <w:rFonts w:ascii="Times New Roman" w:hAnsi="Times New Roman" w:cs="Times New Roman"/>
          <w:color w:val="000000" w:themeColor="text1"/>
          <w:sz w:val="24"/>
          <w:szCs w:val="24"/>
        </w:rPr>
        <w:t xml:space="preserve">continuing to </w:t>
      </w:r>
      <w:r w:rsidR="00C87D59" w:rsidRPr="008075BE">
        <w:rPr>
          <w:rFonts w:ascii="Times New Roman" w:hAnsi="Times New Roman" w:cs="Times New Roman"/>
          <w:color w:val="000000" w:themeColor="text1"/>
          <w:sz w:val="24"/>
          <w:szCs w:val="24"/>
        </w:rPr>
        <w:lastRenderedPageBreak/>
        <w:t>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WT and Nrf2 KO mice were randomized into one of four treatment groups (Naïve, DSS, DSS+PEITC, and DSS+</w:t>
      </w:r>
      <w:r w:rsidR="00584D20" w:rsidRPr="008075BE">
        <w:rPr>
          <w:rFonts w:ascii="Times New Roman" w:hAnsi="Times New Roman" w:cs="Times New Roman"/>
          <w:color w:val="000000" w:themeColor="text1"/>
          <w:sz w:val="24"/>
          <w:szCs w:val="24"/>
        </w:rPr>
        <w:t>Cranberry)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Additional samples were collected </w:t>
      </w:r>
      <w:r w:rsidR="000F3EF3" w:rsidRPr="008075BE">
        <w:rPr>
          <w:rFonts w:ascii="Times New Roman" w:hAnsi="Times New Roman" w:cs="Times New Roman"/>
          <w:color w:val="000000" w:themeColor="text1"/>
          <w:sz w:val="24"/>
          <w:szCs w:val="24"/>
        </w:rPr>
        <w:t xml:space="preserve">from all </w:t>
      </w:r>
      <w:r w:rsidR="00F85072" w:rsidRPr="008075BE">
        <w:rPr>
          <w:rFonts w:ascii="Times New Roman" w:hAnsi="Times New Roman" w:cs="Times New Roman"/>
          <w:color w:val="000000" w:themeColor="text1"/>
          <w:sz w:val="24"/>
          <w:szCs w:val="24"/>
        </w:rPr>
        <w:t xml:space="preserve">the </w:t>
      </w:r>
      <w:r w:rsidR="000F3EF3" w:rsidRPr="008075BE">
        <w:rPr>
          <w:rFonts w:ascii="Times New Roman" w:hAnsi="Times New Roman" w:cs="Times New Roman"/>
          <w:color w:val="000000" w:themeColor="text1"/>
          <w:sz w:val="24"/>
          <w:szCs w:val="24"/>
        </w:rPr>
        <w:t xml:space="preserve">mice </w:t>
      </w:r>
      <w:r w:rsidR="007E2336" w:rsidRPr="008075BE">
        <w:rPr>
          <w:rFonts w:ascii="Times New Roman" w:hAnsi="Times New Roman" w:cs="Times New Roman"/>
          <w:color w:val="000000" w:themeColor="text1"/>
          <w:sz w:val="24"/>
          <w:szCs w:val="24"/>
        </w:rPr>
        <w:t xml:space="preserve">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386DAA" w:rsidRPr="008075BE">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p>
    <w:p w14:paraId="14533DE6" w14:textId="2C3C11AA" w:rsidR="00C0022D" w:rsidRPr="008075BE" w:rsidRDefault="00C0022D">
      <w:pPr>
        <w:jc w:val="both"/>
        <w:rPr>
          <w:rFonts w:ascii="Times New Roman" w:hAnsi="Times New Roman" w:cs="Times New Roman"/>
          <w:color w:val="000000" w:themeColor="text1"/>
          <w:sz w:val="24"/>
          <w:szCs w:val="24"/>
        </w:rPr>
        <w:pPrChange w:id="193" w:author="Ran Yin" w:date="2024-11-30T16:42:00Z" w16du:dateUtc="2024-11-30T21:42:00Z">
          <w:pPr/>
        </w:pPrChange>
      </w:pPr>
      <w:r w:rsidRPr="008075BE">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8075BE" w:rsidRDefault="00C0022D">
      <w:pPr>
        <w:pStyle w:val="2"/>
        <w:jc w:val="both"/>
        <w:rPr>
          <w:rFonts w:ascii="Times New Roman" w:hAnsi="Times New Roman" w:cs="Times New Roman"/>
          <w:color w:val="000000" w:themeColor="text1"/>
          <w:sz w:val="24"/>
          <w:szCs w:val="24"/>
          <w:rPrChange w:id="194" w:author="Ran Yin" w:date="2024-11-30T16:43:00Z" w16du:dateUtc="2024-11-30T21:43:00Z">
            <w:rPr>
              <w:rFonts w:ascii="Times New Roman" w:hAnsi="Times New Roman" w:cs="Times New Roman"/>
              <w:color w:val="000000" w:themeColor="text1"/>
            </w:rPr>
          </w:rPrChange>
        </w:rPr>
        <w:pPrChange w:id="195" w:author="Ran Yin" w:date="2024-11-30T16:42:00Z" w16du:dateUtc="2024-11-30T21:42:00Z">
          <w:pPr>
            <w:pStyle w:val="2"/>
          </w:pPr>
        </w:pPrChange>
      </w:pPr>
      <w:bookmarkStart w:id="196" w:name="_Toc179148163"/>
      <w:r w:rsidRPr="008075BE">
        <w:rPr>
          <w:rFonts w:ascii="Times New Roman" w:hAnsi="Times New Roman" w:cs="Times New Roman"/>
          <w:color w:val="000000" w:themeColor="text1"/>
          <w:sz w:val="24"/>
          <w:szCs w:val="24"/>
          <w:rPrChange w:id="197" w:author="Ran Yin" w:date="2024-11-30T16:43:00Z" w16du:dateUtc="2024-11-30T21:43:00Z">
            <w:rPr>
              <w:rFonts w:ascii="Times New Roman" w:hAnsi="Times New Roman" w:cs="Times New Roman"/>
              <w:color w:val="000000" w:themeColor="text1"/>
            </w:rPr>
          </w:rPrChange>
        </w:rPr>
        <w:t>2.2 16</w:t>
      </w:r>
      <w:r w:rsidR="00BD0E55" w:rsidRPr="008075BE">
        <w:rPr>
          <w:rFonts w:ascii="Times New Roman" w:hAnsi="Times New Roman" w:cs="Times New Roman"/>
          <w:color w:val="000000" w:themeColor="text1"/>
          <w:sz w:val="24"/>
          <w:szCs w:val="24"/>
          <w:rPrChange w:id="198" w:author="Ran Yin" w:date="2024-11-30T16:43:00Z" w16du:dateUtc="2024-11-30T21:43:00Z">
            <w:rPr>
              <w:rFonts w:ascii="Times New Roman" w:hAnsi="Times New Roman" w:cs="Times New Roman"/>
              <w:color w:val="000000" w:themeColor="text1"/>
            </w:rPr>
          </w:rPrChange>
        </w:rPr>
        <w:t>S</w:t>
      </w:r>
      <w:r w:rsidRPr="008075BE">
        <w:rPr>
          <w:rFonts w:ascii="Times New Roman" w:hAnsi="Times New Roman" w:cs="Times New Roman"/>
          <w:color w:val="000000" w:themeColor="text1"/>
          <w:sz w:val="24"/>
          <w:szCs w:val="24"/>
          <w:rPrChange w:id="199" w:author="Ran Yin" w:date="2024-11-30T16:43:00Z" w16du:dateUtc="2024-11-30T21:43:00Z">
            <w:rPr>
              <w:rFonts w:ascii="Times New Roman" w:hAnsi="Times New Roman" w:cs="Times New Roman"/>
              <w:color w:val="000000" w:themeColor="text1"/>
            </w:rPr>
          </w:rPrChange>
        </w:rPr>
        <w:t xml:space="preserve"> ribosomal RNA gene sequencing and analysis</w:t>
      </w:r>
      <w:bookmarkEnd w:id="196"/>
    </w:p>
    <w:p w14:paraId="3C26E005" w14:textId="6B798271" w:rsidR="00C0022D" w:rsidRPr="008075BE" w:rsidRDefault="00B50CBF">
      <w:pPr>
        <w:jc w:val="both"/>
        <w:rPr>
          <w:rFonts w:ascii="Times New Roman" w:hAnsi="Times New Roman" w:cs="Times New Roman"/>
          <w:color w:val="000000" w:themeColor="text1"/>
          <w:sz w:val="24"/>
          <w:szCs w:val="24"/>
        </w:rPr>
        <w:pPrChange w:id="200" w:author="Ran Yin" w:date="2024-11-30T16:42:00Z" w16du:dateUtc="2024-11-30T21:42:00Z">
          <w:pPr/>
        </w:pPrChange>
      </w:pPr>
      <w:proofErr w:type="spellStart"/>
      <w:r w:rsidRPr="008075BE">
        <w:rPr>
          <w:rFonts w:ascii="Times New Roman" w:hAnsi="Times New Roman" w:cs="Times New Roman"/>
          <w:i/>
          <w:iCs/>
          <w:color w:val="000000" w:themeColor="text1"/>
          <w:sz w:val="24"/>
          <w:szCs w:val="24"/>
        </w:rPr>
        <w:t>PowerSoil</w:t>
      </w:r>
      <w:proofErr w:type="spellEnd"/>
      <w:r w:rsidRPr="008075BE">
        <w:rPr>
          <w:rFonts w:ascii="Times New Roman" w:hAnsi="Times New Roman" w:cs="Times New Roman"/>
          <w:i/>
          <w:iCs/>
          <w:color w:val="000000" w:themeColor="text1"/>
          <w:sz w:val="24"/>
          <w:szCs w:val="24"/>
        </w:rPr>
        <w:t xml:space="preserve">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Indexed amplicons were pooled and sequenced on </w:t>
      </w:r>
      <w:proofErr w:type="spellStart"/>
      <w:r w:rsidR="00C0022D" w:rsidRPr="008075BE">
        <w:rPr>
          <w:rFonts w:ascii="Times New Roman" w:hAnsi="Times New Roman" w:cs="Times New Roman"/>
          <w:i/>
          <w:iCs/>
          <w:color w:val="000000" w:themeColor="text1"/>
          <w:sz w:val="24"/>
          <w:szCs w:val="24"/>
        </w:rPr>
        <w:t>MiSeq</w:t>
      </w:r>
      <w:proofErr w:type="spellEnd"/>
      <w:r w:rsidR="00C0022D" w:rsidRPr="008075BE">
        <w:rPr>
          <w:rFonts w:ascii="Times New Roman" w:hAnsi="Times New Roman" w:cs="Times New Roman"/>
          <w:color w:val="000000" w:themeColor="text1"/>
          <w:sz w:val="24"/>
          <w:szCs w:val="24"/>
        </w:rPr>
        <w:t xml:space="preserve"> (Illumina) yielding at least 8,000 300 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bioinformatic 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5740B5C4" w:rsidR="00C0022D" w:rsidRPr="008075BE" w:rsidRDefault="00C0022D">
      <w:pPr>
        <w:jc w:val="both"/>
        <w:rPr>
          <w:rFonts w:ascii="Times New Roman" w:hAnsi="Times New Roman" w:cs="Times New Roman"/>
          <w:color w:val="000000" w:themeColor="text1"/>
          <w:sz w:val="24"/>
          <w:szCs w:val="24"/>
        </w:rPr>
        <w:pPrChange w:id="201" w:author="Ran Yin" w:date="2024-11-30T16:42:00Z" w16du:dateUtc="2024-11-30T21:42:00Z">
          <w:pPr/>
        </w:pPrChange>
      </w:pPr>
      <w:r w:rsidRPr="008075BE">
        <w:rPr>
          <w:rFonts w:ascii="Times New Roman" w:hAnsi="Times New Roman" w:cs="Times New Roman"/>
          <w:i/>
          <w:iCs/>
          <w:color w:val="000000" w:themeColor="text1"/>
          <w:sz w:val="24"/>
          <w:szCs w:val="24"/>
        </w:rPr>
        <w:lastRenderedPageBreak/>
        <w:t>QIIME2</w:t>
      </w:r>
      <w:r w:rsidRPr="008075BE">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8075BE">
        <w:rPr>
          <w:rFonts w:ascii="Times New Roman" w:hAnsi="Times New Roman" w:cs="Times New Roman"/>
          <w:color w:val="000000" w:themeColor="text1"/>
          <w:sz w:val="24"/>
          <w:szCs w:val="24"/>
        </w:rPr>
        <w:t>, a high quality rRNA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r w:rsidR="003B36F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follow</w:t>
      </w:r>
      <w:r w:rsidR="005C4C32"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by chimeric sequences remov</w:t>
      </w:r>
      <w:r w:rsidR="005C4C32" w:rsidRPr="008075BE">
        <w:rPr>
          <w:rFonts w:ascii="Times New Roman" w:hAnsi="Times New Roman" w:cs="Times New Roman"/>
          <w:color w:val="000000" w:themeColor="text1"/>
          <w:sz w:val="24"/>
          <w:szCs w:val="24"/>
        </w:rPr>
        <w:t>al</w:t>
      </w:r>
      <w:r w:rsidRPr="008075BE">
        <w:rPr>
          <w:rFonts w:ascii="Times New Roman" w:hAnsi="Times New Roman" w:cs="Times New Roman"/>
          <w:color w:val="000000" w:themeColor="text1"/>
          <w:sz w:val="24"/>
          <w:szCs w:val="24"/>
        </w:rPr>
        <w:t xml:space="preserve"> from subsequent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coordinates analysis (</w:t>
      </w:r>
      <w:proofErr w:type="spellStart"/>
      <w:r w:rsidRPr="008075BE">
        <w:rPr>
          <w:rFonts w:ascii="Times New Roman" w:hAnsi="Times New Roman" w:cs="Times New Roman"/>
          <w:color w:val="000000" w:themeColor="text1"/>
          <w:sz w:val="24"/>
          <w:szCs w:val="24"/>
        </w:rPr>
        <w:t>PCoA</w:t>
      </w:r>
      <w:proofErr w:type="spellEnd"/>
      <w:r w:rsidRPr="008075BE">
        <w:rPr>
          <w:rFonts w:ascii="Times New Roman" w:hAnsi="Times New Roman" w:cs="Times New Roman"/>
          <w:color w:val="000000" w:themeColor="text1"/>
          <w:sz w:val="24"/>
          <w:szCs w:val="24"/>
        </w:rPr>
        <w:t xml:space="preserve">)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proofErr w:type="spellStart"/>
      <w:r w:rsidRPr="008075BE">
        <w:rPr>
          <w:rFonts w:ascii="Times New Roman" w:hAnsi="Times New Roman" w:cs="Times New Roman"/>
          <w:color w:val="000000" w:themeColor="text1"/>
          <w:sz w:val="24"/>
          <w:szCs w:val="24"/>
        </w:rPr>
        <w:t>UniFrac</w:t>
      </w:r>
      <w:proofErr w:type="spellEnd"/>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72314AB4" w:rsidR="00C0022D" w:rsidRPr="008075BE" w:rsidRDefault="00C0022D">
      <w:pPr>
        <w:jc w:val="both"/>
        <w:rPr>
          <w:rFonts w:ascii="Times New Roman" w:hAnsi="Times New Roman" w:cs="Times New Roman"/>
          <w:color w:val="000000" w:themeColor="text1"/>
          <w:sz w:val="24"/>
          <w:szCs w:val="24"/>
        </w:rPr>
        <w:pPrChange w:id="202" w:author="Ran Yin" w:date="2024-11-30T16:42:00Z" w16du:dateUtc="2024-11-30T21:42:00Z">
          <w:pPr/>
        </w:pPrChange>
      </w:pPr>
      <w:r w:rsidRPr="008075BE">
        <w:rPr>
          <w:rFonts w:ascii="Times New Roman" w:hAnsi="Times New Roman" w:cs="Times New Roman"/>
          <w:i/>
          <w:iCs/>
          <w:color w:val="000000" w:themeColor="text1"/>
          <w:sz w:val="24"/>
          <w:szCs w:val="24"/>
        </w:rPr>
        <w:t>DADA2</w:t>
      </w:r>
      <w:r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 was</w:t>
      </w:r>
      <w:r w:rsidRPr="008075BE">
        <w:rPr>
          <w:rFonts w:ascii="Times New Roman" w:hAnsi="Times New Roman" w:cs="Times New Roman"/>
          <w:color w:val="000000" w:themeColor="text1"/>
          <w:sz w:val="24"/>
          <w:szCs w:val="24"/>
        </w:rPr>
        <w:t xml:space="preserve"> used to process </w:t>
      </w:r>
      <w:proofErr w:type="spellStart"/>
      <w:r w:rsidRPr="008075BE">
        <w:rPr>
          <w:rFonts w:ascii="Times New Roman" w:hAnsi="Times New Roman" w:cs="Times New Roman"/>
          <w:i/>
          <w:iCs/>
          <w:color w:val="000000" w:themeColor="text1"/>
          <w:sz w:val="24"/>
          <w:szCs w:val="24"/>
        </w:rPr>
        <w:t>FastQ</w:t>
      </w:r>
      <w:proofErr w:type="spellEnd"/>
      <w:r w:rsidRPr="008075BE">
        <w:rPr>
          <w:rFonts w:ascii="Times New Roman" w:hAnsi="Times New Roman" w:cs="Times New Roman"/>
          <w:color w:val="000000" w:themeColor="text1"/>
          <w:sz w:val="24"/>
          <w:szCs w:val="24"/>
        </w:rPr>
        <w:t xml:space="preserve"> </w:t>
      </w:r>
      <w:r w:rsidR="005C4C32" w:rsidRPr="008075BE">
        <w:rPr>
          <w:rFonts w:ascii="Times New Roman" w:hAnsi="Times New Roman" w:cs="Times New Roman"/>
          <w:color w:val="000000" w:themeColor="text1"/>
          <w:sz w:val="24"/>
          <w:szCs w:val="24"/>
        </w:rPr>
        <w:t xml:space="preserve">sequence data </w:t>
      </w:r>
      <w:r w:rsidRPr="008075BE">
        <w:rPr>
          <w:rFonts w:ascii="Times New Roman" w:hAnsi="Times New Roman" w:cs="Times New Roman"/>
          <w:color w:val="000000" w:themeColor="text1"/>
          <w:sz w:val="24"/>
          <w:szCs w:val="24"/>
        </w:rPr>
        <w:t>file</w:t>
      </w:r>
      <w:r w:rsidR="005C4C3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containing pair-ended reads with average length of 300 bp into a </w:t>
      </w:r>
      <w:r w:rsidR="005C4C32" w:rsidRPr="008075BE">
        <w:rPr>
          <w:rFonts w:ascii="Times New Roman" w:hAnsi="Times New Roman" w:cs="Times New Roman"/>
          <w:color w:val="000000" w:themeColor="text1"/>
          <w:sz w:val="24"/>
          <w:szCs w:val="24"/>
        </w:rPr>
        <w:t>high-resolution</w:t>
      </w:r>
      <w:r w:rsidRPr="008075BE">
        <w:rPr>
          <w:rFonts w:ascii="Times New Roman" w:hAnsi="Times New Roman" w:cs="Times New Roman"/>
          <w:color w:val="000000" w:themeColor="text1"/>
          <w:sz w:val="24"/>
          <w:szCs w:val="24"/>
        </w:rPr>
        <w:t xml:space="preserve"> OTU table (i.e., amplicon sequencing variants). The reads were </w:t>
      </w:r>
      <w:r w:rsidR="00150E3D" w:rsidRPr="008075BE">
        <w:rPr>
          <w:rFonts w:ascii="Times New Roman" w:hAnsi="Times New Roman" w:cs="Times New Roman"/>
          <w:color w:val="000000" w:themeColor="text1"/>
          <w:sz w:val="24"/>
          <w:szCs w:val="24"/>
        </w:rPr>
        <w:t xml:space="preserve">sorted, and the </w:t>
      </w:r>
      <w:r w:rsidRPr="008075BE">
        <w:rPr>
          <w:rFonts w:ascii="Times New Roman" w:hAnsi="Times New Roman" w:cs="Times New Roman"/>
          <w:color w:val="000000" w:themeColor="text1"/>
          <w:sz w:val="24"/>
          <w:szCs w:val="24"/>
        </w:rPr>
        <w:t xml:space="preserve">quality scores </w:t>
      </w:r>
      <w:r w:rsidR="00150E3D" w:rsidRPr="008075BE">
        <w:rPr>
          <w:rFonts w:ascii="Times New Roman" w:hAnsi="Times New Roman" w:cs="Times New Roman"/>
          <w:color w:val="000000" w:themeColor="text1"/>
          <w:sz w:val="24"/>
          <w:szCs w:val="24"/>
        </w:rPr>
        <w:t xml:space="preserve">were </w:t>
      </w:r>
      <w:r w:rsidRPr="008075BE">
        <w:rPr>
          <w:rFonts w:ascii="Times New Roman" w:hAnsi="Times New Roman" w:cs="Times New Roman"/>
          <w:color w:val="000000" w:themeColor="text1"/>
          <w:sz w:val="24"/>
          <w:szCs w:val="24"/>
        </w:rPr>
        <w:t>examined</w:t>
      </w:r>
      <w:r w:rsidR="00150E3D" w:rsidRPr="008075BE">
        <w:rPr>
          <w:rFonts w:ascii="Times New Roman" w:hAnsi="Times New Roman" w:cs="Times New Roman"/>
          <w:color w:val="000000" w:themeColor="text1"/>
          <w:sz w:val="24"/>
          <w:szCs w:val="24"/>
        </w:rPr>
        <w:t xml:space="preserve">. This </w:t>
      </w:r>
      <w:proofErr w:type="gramStart"/>
      <w:r w:rsidR="00150E3D" w:rsidRPr="008075BE">
        <w:rPr>
          <w:rFonts w:ascii="Times New Roman" w:hAnsi="Times New Roman" w:cs="Times New Roman"/>
          <w:color w:val="000000" w:themeColor="text1"/>
          <w:sz w:val="24"/>
          <w:szCs w:val="24"/>
        </w:rPr>
        <w:t>result</w:t>
      </w:r>
      <w:proofErr w:type="gramEnd"/>
      <w:r w:rsidR="00150E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truncation of forward reads to 280 bp and reverse reads to 220 bp based on the quality score profiles.</w:t>
      </w:r>
      <w:r w:rsidR="00150E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The reads were then merged and aggregated.</w:t>
      </w:r>
      <w:r w:rsidR="00150E3D" w:rsidRPr="008075BE">
        <w:rPr>
          <w:rFonts w:ascii="Times New Roman" w:hAnsi="Times New Roman" w:cs="Times New Roman"/>
          <w:color w:val="000000" w:themeColor="text1"/>
          <w:sz w:val="24"/>
          <w:szCs w:val="24"/>
        </w:rPr>
        <w:t xml:space="preserve"> C</w:t>
      </w:r>
      <w:r w:rsidRPr="008075BE">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w:t>
      </w:r>
      <w:r w:rsidR="00B97BF2" w:rsidRPr="008075BE">
        <w:rPr>
          <w:rFonts w:ascii="Times New Roman" w:hAnsi="Times New Roman" w:cs="Times New Roman"/>
          <w:color w:val="000000" w:themeColor="text1"/>
          <w:sz w:val="24"/>
          <w:szCs w:val="24"/>
        </w:rPr>
        <w:t>ILVA</w:t>
      </w:r>
      <w:r w:rsidRPr="008075BE">
        <w:rPr>
          <w:rFonts w:ascii="Times New Roman" w:hAnsi="Times New Roman" w:cs="Times New Roman"/>
          <w:color w:val="000000" w:themeColor="text1"/>
          <w:sz w:val="24"/>
          <w:szCs w:val="24"/>
        </w:rPr>
        <w:t xml:space="preserve"> reference database. </w:t>
      </w:r>
    </w:p>
    <w:p w14:paraId="2E92EC5D" w14:textId="62E5D7ED" w:rsidR="001664EF" w:rsidRPr="008075BE" w:rsidRDefault="004837B4">
      <w:pPr>
        <w:jc w:val="both"/>
        <w:rPr>
          <w:rFonts w:ascii="Times New Roman" w:hAnsi="Times New Roman" w:cs="Times New Roman"/>
          <w:color w:val="000000" w:themeColor="text1"/>
          <w:sz w:val="24"/>
          <w:szCs w:val="24"/>
        </w:rPr>
        <w:pPrChange w:id="203" w:author="Ran Yin" w:date="2024-11-30T16:42:00Z" w16du:dateUtc="2024-11-30T21:42:00Z">
          <w:pPr/>
        </w:pPrChange>
      </w:pPr>
      <w:r w:rsidRPr="008075BE">
        <w:rPr>
          <w:rFonts w:ascii="Times New Roman" w:hAnsi="Times New Roman" w:cs="Times New Roman"/>
          <w:color w:val="000000" w:themeColor="text1"/>
          <w:sz w:val="24"/>
          <w:szCs w:val="24"/>
        </w:rPr>
        <w:t xml:space="preserve">The </w:t>
      </w:r>
      <w:r w:rsidR="001664EF" w:rsidRPr="008075BE">
        <w:rPr>
          <w:rFonts w:ascii="Times New Roman" w:hAnsi="Times New Roman" w:cs="Times New Roman"/>
          <w:color w:val="000000" w:themeColor="text1"/>
          <w:sz w:val="24"/>
          <w:szCs w:val="24"/>
        </w:rPr>
        <w:t>OTUs mapped to</w:t>
      </w:r>
      <w:r w:rsidRPr="008075BE">
        <w:rPr>
          <w:rFonts w:ascii="Times New Roman" w:hAnsi="Times New Roman" w:cs="Times New Roman"/>
          <w:color w:val="000000" w:themeColor="text1"/>
          <w:sz w:val="24"/>
          <w:szCs w:val="24"/>
        </w:rPr>
        <w:t xml:space="preserve"> the</w:t>
      </w:r>
      <w:r w:rsidR="001664EF" w:rsidRPr="008075BE">
        <w:rPr>
          <w:rFonts w:ascii="Times New Roman" w:hAnsi="Times New Roman" w:cs="Times New Roman"/>
          <w:color w:val="000000" w:themeColor="text1"/>
          <w:sz w:val="24"/>
          <w:szCs w:val="24"/>
        </w:rPr>
        <w:t xml:space="preserve"> </w:t>
      </w:r>
      <w:proofErr w:type="spellStart"/>
      <w:r w:rsidR="001664EF" w:rsidRPr="008075BE">
        <w:rPr>
          <w:rFonts w:ascii="Times New Roman" w:hAnsi="Times New Roman" w:cs="Times New Roman"/>
          <w:i/>
          <w:iCs/>
          <w:color w:val="000000" w:themeColor="text1"/>
          <w:sz w:val="24"/>
          <w:szCs w:val="24"/>
        </w:rPr>
        <w:t>Eukaryota</w:t>
      </w:r>
      <w:proofErr w:type="spellEnd"/>
      <w:r w:rsidR="001664EF" w:rsidRPr="008075BE">
        <w:rPr>
          <w:rFonts w:ascii="Times New Roman" w:hAnsi="Times New Roman" w:cs="Times New Roman"/>
          <w:color w:val="000000" w:themeColor="text1"/>
          <w:sz w:val="24"/>
          <w:szCs w:val="24"/>
        </w:rPr>
        <w:t xml:space="preserve"> and </w:t>
      </w:r>
      <w:r w:rsidR="001664EF" w:rsidRPr="008075BE">
        <w:rPr>
          <w:rFonts w:ascii="Times New Roman" w:hAnsi="Times New Roman" w:cs="Times New Roman"/>
          <w:i/>
          <w:iCs/>
          <w:color w:val="000000" w:themeColor="text1"/>
          <w:sz w:val="24"/>
          <w:szCs w:val="24"/>
        </w:rPr>
        <w:t xml:space="preserve">Archaea </w:t>
      </w:r>
      <w:r w:rsidR="001664EF" w:rsidRPr="008075BE">
        <w:rPr>
          <w:rFonts w:ascii="Times New Roman" w:hAnsi="Times New Roman" w:cs="Times New Roman"/>
          <w:color w:val="000000" w:themeColor="text1"/>
          <w:sz w:val="24"/>
          <w:szCs w:val="24"/>
        </w:rPr>
        <w:t xml:space="preserve">Kingdoms, </w:t>
      </w:r>
      <w:r w:rsidRPr="008075BE">
        <w:rPr>
          <w:rFonts w:ascii="Times New Roman" w:hAnsi="Times New Roman" w:cs="Times New Roman"/>
          <w:color w:val="000000" w:themeColor="text1"/>
          <w:sz w:val="24"/>
          <w:szCs w:val="24"/>
        </w:rPr>
        <w:t xml:space="preserve">and the </w:t>
      </w:r>
      <w:r w:rsidR="001664EF" w:rsidRPr="008075BE">
        <w:rPr>
          <w:rFonts w:ascii="Times New Roman" w:hAnsi="Times New Roman" w:cs="Times New Roman"/>
          <w:color w:val="000000" w:themeColor="text1"/>
          <w:sz w:val="24"/>
          <w:szCs w:val="24"/>
        </w:rPr>
        <w:t xml:space="preserve">OTUs that could not be mapped to a Kingdom, were removed. Additionally, bacterial OTUs belonging to phylum </w:t>
      </w:r>
      <w:r w:rsidR="001664EF" w:rsidRPr="008075BE">
        <w:rPr>
          <w:rFonts w:ascii="Times New Roman" w:hAnsi="Times New Roman" w:cs="Times New Roman"/>
          <w:i/>
          <w:iCs/>
          <w:color w:val="000000" w:themeColor="text1"/>
          <w:sz w:val="24"/>
          <w:szCs w:val="24"/>
        </w:rPr>
        <w:t>Cyanobacteria</w:t>
      </w:r>
      <w:r w:rsidR="001664EF" w:rsidRPr="008075BE">
        <w:rPr>
          <w:rFonts w:ascii="Times New Roman" w:hAnsi="Times New Roman" w:cs="Times New Roman"/>
          <w:color w:val="000000" w:themeColor="text1"/>
          <w:sz w:val="24"/>
          <w:szCs w:val="24"/>
        </w:rPr>
        <w:t xml:space="preserve"> were removed as contamination from diet. Finally, OTUs </w:t>
      </w:r>
      <w:r w:rsidRPr="008075BE">
        <w:rPr>
          <w:rFonts w:ascii="Times New Roman" w:hAnsi="Times New Roman" w:cs="Times New Roman"/>
          <w:color w:val="000000" w:themeColor="text1"/>
          <w:sz w:val="24"/>
          <w:szCs w:val="24"/>
        </w:rPr>
        <w:t xml:space="preserve">that were </w:t>
      </w:r>
      <w:r w:rsidR="001664EF" w:rsidRPr="008075BE">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8075BE" w:rsidRDefault="00B764A5">
      <w:pPr>
        <w:pStyle w:val="2"/>
        <w:jc w:val="both"/>
        <w:rPr>
          <w:rFonts w:ascii="Times New Roman" w:hAnsi="Times New Roman" w:cs="Times New Roman"/>
          <w:color w:val="000000" w:themeColor="text1"/>
          <w:sz w:val="24"/>
          <w:szCs w:val="24"/>
          <w:rPrChange w:id="204" w:author="Ran Yin" w:date="2024-11-30T16:43:00Z" w16du:dateUtc="2024-11-30T21:43:00Z">
            <w:rPr>
              <w:rFonts w:ascii="Times New Roman" w:hAnsi="Times New Roman" w:cs="Times New Roman"/>
              <w:color w:val="000000" w:themeColor="text1"/>
            </w:rPr>
          </w:rPrChange>
        </w:rPr>
        <w:pPrChange w:id="205" w:author="Ran Yin" w:date="2024-11-30T16:42:00Z" w16du:dateUtc="2024-11-30T21:42:00Z">
          <w:pPr>
            <w:pStyle w:val="2"/>
          </w:pPr>
        </w:pPrChange>
      </w:pPr>
      <w:bookmarkStart w:id="206" w:name="_Toc179148164"/>
      <w:r w:rsidRPr="008075BE">
        <w:rPr>
          <w:rFonts w:ascii="Times New Roman" w:hAnsi="Times New Roman" w:cs="Times New Roman"/>
          <w:color w:val="000000" w:themeColor="text1"/>
          <w:sz w:val="24"/>
          <w:szCs w:val="24"/>
          <w:rPrChange w:id="207" w:author="Ran Yin" w:date="2024-11-30T16:43:00Z" w16du:dateUtc="2024-11-30T21:43:00Z">
            <w:rPr>
              <w:rFonts w:ascii="Times New Roman" w:hAnsi="Times New Roman" w:cs="Times New Roman"/>
              <w:color w:val="000000" w:themeColor="text1"/>
            </w:rPr>
          </w:rPrChange>
        </w:rPr>
        <w:t>2.3 Microbial metabolites analysis</w:t>
      </w:r>
      <w:bookmarkEnd w:id="206"/>
    </w:p>
    <w:p w14:paraId="1CDDC984" w14:textId="05190FF1" w:rsidR="00B764A5" w:rsidRPr="008075BE" w:rsidRDefault="001951B4">
      <w:pPr>
        <w:jc w:val="both"/>
        <w:rPr>
          <w:rFonts w:ascii="Times New Roman" w:hAnsi="Times New Roman" w:cs="Times New Roman"/>
          <w:color w:val="000000" w:themeColor="text1"/>
          <w:sz w:val="24"/>
          <w:szCs w:val="24"/>
        </w:rPr>
        <w:pPrChange w:id="208" w:author="Ran Yin" w:date="2024-11-30T16:42:00Z" w16du:dateUtc="2024-11-30T21:42:00Z">
          <w:pPr/>
        </w:pPrChange>
      </w:pPr>
      <w:r w:rsidRPr="008075BE">
        <w:rPr>
          <w:rFonts w:ascii="Times New Roman" w:hAnsi="Times New Roman" w:cs="Times New Roman"/>
          <w:color w:val="000000" w:themeColor="text1"/>
          <w:sz w:val="24"/>
          <w:szCs w:val="24"/>
        </w:rPr>
        <w:t>M</w:t>
      </w:r>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free amino acids, and SCFA were quantified 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60528AFD" w:rsidR="00B764A5" w:rsidRPr="008075BE" w:rsidRDefault="00B764A5">
      <w:pPr>
        <w:pStyle w:val="2"/>
        <w:jc w:val="both"/>
        <w:rPr>
          <w:rFonts w:ascii="Times New Roman" w:hAnsi="Times New Roman" w:cs="Times New Roman"/>
          <w:color w:val="000000" w:themeColor="text1"/>
          <w:sz w:val="24"/>
          <w:szCs w:val="24"/>
          <w:rPrChange w:id="209" w:author="Ran Yin" w:date="2024-11-30T16:43:00Z" w16du:dateUtc="2024-11-30T21:43:00Z">
            <w:rPr>
              <w:rFonts w:ascii="Times New Roman" w:hAnsi="Times New Roman" w:cs="Times New Roman"/>
              <w:color w:val="000000" w:themeColor="text1"/>
            </w:rPr>
          </w:rPrChange>
        </w:rPr>
        <w:pPrChange w:id="210" w:author="Ran Yin" w:date="2024-11-30T16:42:00Z" w16du:dateUtc="2024-11-30T21:42:00Z">
          <w:pPr>
            <w:pStyle w:val="2"/>
          </w:pPr>
        </w:pPrChange>
      </w:pPr>
      <w:bookmarkStart w:id="211" w:name="_Toc179148165"/>
      <w:r w:rsidRPr="008075BE">
        <w:rPr>
          <w:rFonts w:ascii="Times New Roman" w:hAnsi="Times New Roman" w:cs="Times New Roman"/>
          <w:color w:val="000000" w:themeColor="text1"/>
          <w:sz w:val="24"/>
          <w:szCs w:val="24"/>
          <w:rPrChange w:id="212" w:author="Ran Yin" w:date="2024-11-30T16:43:00Z" w16du:dateUtc="2024-11-30T21:43:00Z">
            <w:rPr>
              <w:rFonts w:ascii="Times New Roman" w:hAnsi="Times New Roman" w:cs="Times New Roman"/>
              <w:color w:val="000000" w:themeColor="text1"/>
            </w:rPr>
          </w:rPrChange>
        </w:rPr>
        <w:lastRenderedPageBreak/>
        <w:t xml:space="preserve">2.4 Statistical </w:t>
      </w:r>
      <w:ins w:id="213" w:author="Ran Yin" w:date="2024-11-30T23:54:00Z" w16du:dateUtc="2024-12-01T04:54:00Z">
        <w:r w:rsidR="00913A3C">
          <w:rPr>
            <w:rFonts w:ascii="Times New Roman" w:hAnsi="Times New Roman" w:cs="Times New Roman"/>
            <w:color w:val="000000" w:themeColor="text1"/>
            <w:sz w:val="24"/>
            <w:szCs w:val="24"/>
          </w:rPr>
          <w:t>a</w:t>
        </w:r>
      </w:ins>
      <w:del w:id="214" w:author="Ran Yin" w:date="2024-11-30T23:54:00Z" w16du:dateUtc="2024-12-01T04:54:00Z">
        <w:r w:rsidRPr="008075BE" w:rsidDel="00913A3C">
          <w:rPr>
            <w:rFonts w:ascii="Times New Roman" w:hAnsi="Times New Roman" w:cs="Times New Roman"/>
            <w:color w:val="000000" w:themeColor="text1"/>
            <w:sz w:val="24"/>
            <w:szCs w:val="24"/>
            <w:rPrChange w:id="215" w:author="Ran Yin" w:date="2024-11-30T16:43:00Z" w16du:dateUtc="2024-11-30T21:43:00Z">
              <w:rPr>
                <w:rFonts w:ascii="Times New Roman" w:hAnsi="Times New Roman" w:cs="Times New Roman"/>
                <w:color w:val="000000" w:themeColor="text1"/>
              </w:rPr>
            </w:rPrChange>
          </w:rPr>
          <w:delText>A</w:delText>
        </w:r>
      </w:del>
      <w:r w:rsidRPr="008075BE">
        <w:rPr>
          <w:rFonts w:ascii="Times New Roman" w:hAnsi="Times New Roman" w:cs="Times New Roman"/>
          <w:color w:val="000000" w:themeColor="text1"/>
          <w:sz w:val="24"/>
          <w:szCs w:val="24"/>
          <w:rPrChange w:id="216" w:author="Ran Yin" w:date="2024-11-30T16:43:00Z" w16du:dateUtc="2024-11-30T21:43:00Z">
            <w:rPr>
              <w:rFonts w:ascii="Times New Roman" w:hAnsi="Times New Roman" w:cs="Times New Roman"/>
              <w:color w:val="000000" w:themeColor="text1"/>
            </w:rPr>
          </w:rPrChange>
        </w:rPr>
        <w:t>nalyses</w:t>
      </w:r>
      <w:bookmarkEnd w:id="211"/>
    </w:p>
    <w:p w14:paraId="3384AA7E" w14:textId="3C2BDEF5" w:rsidR="00B764A5" w:rsidRPr="008075BE" w:rsidDel="00F97EB4" w:rsidRDefault="00B764A5">
      <w:pPr>
        <w:jc w:val="both"/>
        <w:rPr>
          <w:del w:id="217" w:author="Ran Yin" w:date="2024-11-30T16:42:00Z" w16du:dateUtc="2024-11-30T21:42:00Z"/>
          <w:rFonts w:ascii="Times New Roman" w:hAnsi="Times New Roman" w:cs="Times New Roman"/>
          <w:color w:val="000000" w:themeColor="text1"/>
          <w:sz w:val="24"/>
          <w:szCs w:val="24"/>
        </w:rPr>
        <w:pPrChange w:id="218" w:author="Ran Yin" w:date="2024-11-30T16:42:00Z" w16du:dateUtc="2024-11-30T21:42:00Z">
          <w:pPr/>
        </w:pPrChange>
      </w:pPr>
      <w:r w:rsidRPr="008075BE">
        <w:rPr>
          <w:rFonts w:ascii="Times New Roman" w:hAnsi="Times New Roman" w:cs="Times New Roman"/>
          <w:color w:val="000000" w:themeColor="text1"/>
          <w:sz w:val="24"/>
          <w:szCs w:val="24"/>
        </w:rPr>
        <w:t>Shannon</w:t>
      </w:r>
      <w:r w:rsidR="00910AEE" w:rsidRPr="008075BE">
        <w:rPr>
          <w:rFonts w:ascii="Times New Roman" w:hAnsi="Times New Roman" w:cs="Times New Roman"/>
          <w:color w:val="000000" w:themeColor="text1"/>
          <w:sz w:val="24"/>
          <w:szCs w:val="24"/>
        </w:rPr>
        <w:t xml:space="preserve"> diversity</w:t>
      </w:r>
      <w:r w:rsidRPr="008075BE">
        <w:rPr>
          <w:rFonts w:ascii="Times New Roman" w:hAnsi="Times New Roman" w:cs="Times New Roman"/>
          <w:color w:val="000000" w:themeColor="text1"/>
          <w:sz w:val="24"/>
          <w:szCs w:val="24"/>
        </w:rPr>
        <w:t xml:space="preserve">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 xml:space="preserve">arger </w:t>
      </w:r>
      <w:r w:rsidR="00403865" w:rsidRPr="008075BE">
        <w:rPr>
          <w:rFonts w:ascii="Times New Roman" w:hAnsi="Times New Roman" w:cs="Times New Roman"/>
          <w:color w:val="000000" w:themeColor="text1"/>
          <w:sz w:val="24"/>
          <w:szCs w:val="24"/>
        </w:rPr>
        <w:t xml:space="preserve">the </w:t>
      </w:r>
      <w:r w:rsidR="00BC0A8B" w:rsidRPr="008075BE">
        <w:rPr>
          <w:rFonts w:ascii="Times New Roman" w:hAnsi="Times New Roman" w:cs="Times New Roman"/>
          <w:color w:val="000000" w:themeColor="text1"/>
          <w:sz w:val="24"/>
          <w:szCs w:val="24"/>
        </w:rPr>
        <w:t xml:space="preserve">values of the index, therefore, </w:t>
      </w:r>
      <w:del w:id="219" w:author="Ran Yin" w:date="2024-11-30T16:43:00Z" w16du:dateUtc="2024-11-30T21:43:00Z">
        <w:r w:rsidR="00BC0A8B" w:rsidRPr="008075BE" w:rsidDel="00AA1FAF">
          <w:rPr>
            <w:rFonts w:ascii="Times New Roman" w:hAnsi="Times New Roman" w:cs="Times New Roman"/>
            <w:color w:val="000000" w:themeColor="text1"/>
            <w:sz w:val="24"/>
            <w:szCs w:val="24"/>
          </w:rPr>
          <w:delText>represent</w:delText>
        </w:r>
      </w:del>
      <w:ins w:id="220" w:author="Ran Yin" w:date="2024-11-30T16:43:00Z" w16du:dateUtc="2024-11-30T21:43:00Z">
        <w:r w:rsidR="00AA1FAF" w:rsidRPr="008075BE">
          <w:rPr>
            <w:rFonts w:ascii="Times New Roman" w:hAnsi="Times New Roman" w:cs="Times New Roman"/>
            <w:color w:val="000000" w:themeColor="text1"/>
            <w:sz w:val="24"/>
            <w:szCs w:val="24"/>
          </w:rPr>
          <w:t>represents</w:t>
        </w:r>
      </w:ins>
      <w:r w:rsidR="00BC0A8B" w:rsidRPr="008075BE">
        <w:rPr>
          <w:rFonts w:ascii="Times New Roman" w:hAnsi="Times New Roman" w:cs="Times New Roman"/>
          <w:color w:val="000000" w:themeColor="text1"/>
          <w:sz w:val="24"/>
          <w:szCs w:val="24"/>
        </w:rPr>
        <w:t xml:space="preserve">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8075BE">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8075BE" w:rsidDel="00F97EB4" w:rsidRDefault="00B764A5">
      <w:pPr>
        <w:jc w:val="both"/>
        <w:rPr>
          <w:del w:id="221" w:author="Ran Yin" w:date="2024-11-30T16:42:00Z" w16du:dateUtc="2024-11-30T21:42:00Z"/>
          <w:rFonts w:ascii="Times New Roman" w:hAnsi="Times New Roman" w:cs="Times New Roman"/>
          <w:color w:val="000000" w:themeColor="text1"/>
          <w:sz w:val="24"/>
          <w:szCs w:val="24"/>
        </w:rPr>
        <w:pPrChange w:id="222" w:author="Ran Yin" w:date="2024-11-30T16:42:00Z" w16du:dateUtc="2024-11-30T21:42:00Z">
          <w:pPr/>
        </w:pPrChange>
      </w:pPr>
      <w:r w:rsidRPr="008075BE">
        <w:rPr>
          <w:rFonts w:ascii="Times New Roman" w:hAnsi="Times New Roman" w:cs="Times New Roman"/>
          <w:color w:val="000000" w:themeColor="text1"/>
          <w:sz w:val="24"/>
          <w:szCs w:val="24"/>
        </w:rPr>
        <w:t xml:space="preserve">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p>
    <w:p w14:paraId="6280EB17" w14:textId="206F38B8" w:rsidR="00B764A5" w:rsidRPr="008075BE" w:rsidDel="00F97EB4" w:rsidRDefault="00B73D04">
      <w:pPr>
        <w:jc w:val="both"/>
        <w:rPr>
          <w:del w:id="223" w:author="Ran Yin" w:date="2024-11-30T16:42:00Z" w16du:dateUtc="2024-11-30T21:42:00Z"/>
          <w:rFonts w:ascii="Times New Roman" w:hAnsi="Times New Roman" w:cs="Times New Roman"/>
          <w:color w:val="000000" w:themeColor="text1"/>
          <w:sz w:val="24"/>
          <w:szCs w:val="24"/>
        </w:rPr>
        <w:pPrChange w:id="224" w:author="Ran Yin" w:date="2024-11-30T16:42:00Z" w16du:dateUtc="2024-11-30T21:42:00Z">
          <w:pPr/>
        </w:pPrChange>
      </w:pPr>
      <w:r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Pr="008075BE">
        <w:rPr>
          <w:rFonts w:ascii="Times New Roman" w:hAnsi="Times New Roman" w:cs="Times New Roman"/>
          <w:color w:val="000000" w:themeColor="text1"/>
          <w:sz w:val="24"/>
          <w:szCs w:val="24"/>
        </w:rPr>
        <w:t xml:space="preserve"> b</w:t>
      </w:r>
      <w:r w:rsidR="00B764A5" w:rsidRPr="008075BE">
        <w:rPr>
          <w:rFonts w:ascii="Times New Roman" w:hAnsi="Times New Roman" w:cs="Times New Roman"/>
          <w:color w:val="000000" w:themeColor="text1"/>
          <w:sz w:val="24"/>
          <w:szCs w:val="24"/>
        </w:rPr>
        <w:t xml:space="preserve">acterial composition </w:t>
      </w:r>
      <w:r w:rsidRPr="008075BE">
        <w:rPr>
          <w:rFonts w:ascii="Times New Roman" w:hAnsi="Times New Roman" w:cs="Times New Roman"/>
          <w:color w:val="000000" w:themeColor="text1"/>
          <w:sz w:val="24"/>
          <w:szCs w:val="24"/>
        </w:rPr>
        <w:t xml:space="preserve">of the samples </w:t>
      </w:r>
      <w:r w:rsidR="00B764A5" w:rsidRPr="008075BE">
        <w:rPr>
          <w:rFonts w:ascii="Times New Roman" w:hAnsi="Times New Roman" w:cs="Times New Roman"/>
          <w:color w:val="000000" w:themeColor="text1"/>
          <w:sz w:val="24"/>
          <w:szCs w:val="24"/>
        </w:rPr>
        <w:t>at different taxonomic levels</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PCA is a linear transformation that projects the data from the original </w:t>
      </w:r>
      <w:r w:rsidR="00B764A5" w:rsidRPr="008075BE">
        <w:rPr>
          <w:rFonts w:ascii="Times New Roman" w:hAnsi="Times New Roman" w:cs="Times New Roman"/>
          <w:i/>
          <w:iCs/>
          <w:color w:val="000000" w:themeColor="text1"/>
          <w:sz w:val="24"/>
          <w:szCs w:val="24"/>
        </w:rPr>
        <w:t>n</w:t>
      </w:r>
      <w:r w:rsidR="00B764A5" w:rsidRPr="008075BE">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8075BE">
        <w:rPr>
          <w:rFonts w:ascii="Times New Roman" w:hAnsi="Times New Roman" w:cs="Times New Roman"/>
          <w:i/>
          <w:iCs/>
          <w:color w:val="000000" w:themeColor="text1"/>
          <w:sz w:val="24"/>
          <w:szCs w:val="24"/>
        </w:rPr>
        <w:t>n</w:t>
      </w:r>
      <w:r w:rsidR="00B764A5"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00B764A5" w:rsidRPr="008075BE">
        <w:rPr>
          <w:rFonts w:ascii="Times New Roman" w:hAnsi="Times New Roman" w:cs="Times New Roman"/>
          <w:color w:val="000000" w:themeColor="text1"/>
          <w:sz w:val="24"/>
          <w:szCs w:val="24"/>
        </w:rPr>
        <w:t xml:space="preserve">in the direction that explains most of variability in the data, </w:t>
      </w:r>
      <w:r w:rsidR="00403865" w:rsidRPr="008075BE">
        <w:rPr>
          <w:rFonts w:ascii="Times New Roman" w:hAnsi="Times New Roman" w:cs="Times New Roman"/>
          <w:color w:val="000000" w:themeColor="text1"/>
          <w:sz w:val="24"/>
          <w:szCs w:val="24"/>
        </w:rPr>
        <w:t xml:space="preserve">while </w:t>
      </w:r>
      <w:r w:rsidR="000D6B0A" w:rsidRPr="008075BE">
        <w:rPr>
          <w:rFonts w:ascii="Times New Roman" w:hAnsi="Times New Roman" w:cs="Times New Roman"/>
          <w:color w:val="000000" w:themeColor="text1"/>
          <w:sz w:val="24"/>
          <w:szCs w:val="24"/>
        </w:rPr>
        <w:t xml:space="preserve">the </w:t>
      </w:r>
      <w:r w:rsidR="00B764A5"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00B764A5"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and orthogonal to PC1</w:t>
      </w:r>
      <w:r w:rsidR="00B764A5" w:rsidRPr="008075BE">
        <w:rPr>
          <w:rFonts w:ascii="Times New Roman" w:hAnsi="Times New Roman" w:cs="Times New Roman"/>
          <w:dstrike/>
          <w:color w:val="FF0000"/>
          <w:sz w:val="24"/>
          <w:szCs w:val="24"/>
        </w:rPr>
        <w:t>, and so on</w:t>
      </w:r>
      <w:r w:rsidR="00B764A5" w:rsidRPr="008075BE">
        <w:rPr>
          <w:rFonts w:ascii="Times New Roman" w:hAnsi="Times New Roman" w:cs="Times New Roman"/>
          <w:color w:val="000000" w:themeColor="text1"/>
          <w:sz w:val="24"/>
          <w:szCs w:val="24"/>
        </w:rPr>
        <w:t xml:space="preserve">. The </w:t>
      </w:r>
      <w:r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and color</w:t>
      </w:r>
      <w:r w:rsidRPr="008075BE">
        <w:rPr>
          <w:rFonts w:ascii="Times New Roman" w:hAnsi="Times New Roman" w:cs="Times New Roman"/>
          <w:color w:val="000000" w:themeColor="text1"/>
          <w:sz w:val="24"/>
          <w:szCs w:val="24"/>
        </w:rPr>
        <w:t>-coding the points for genotype, diet or DSS challenge</w:t>
      </w:r>
      <w:r w:rsidR="00B764A5"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00B764A5" w:rsidRPr="008075BE">
        <w:rPr>
          <w:rFonts w:ascii="Times New Roman" w:hAnsi="Times New Roman" w:cs="Times New Roman"/>
          <w:color w:val="000000" w:themeColor="text1"/>
          <w:sz w:val="24"/>
          <w:szCs w:val="24"/>
        </w:rPr>
        <w:t xml:space="preserve"> the direction and the magnitude of the original axes (i.e., individual taxonomic units). </w:t>
      </w:r>
      <w:r w:rsidR="00142384" w:rsidRPr="008075BE">
        <w:rPr>
          <w:rFonts w:ascii="Times New Roman" w:hAnsi="Times New Roman" w:cs="Times New Roman"/>
          <w:color w:val="000000" w:themeColor="text1"/>
          <w:sz w:val="24"/>
          <w:szCs w:val="24"/>
        </w:rPr>
        <w:t>To assess the predictive power of PCA, m</w:t>
      </w:r>
      <w:r w:rsidR="00B764A5"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00B764A5"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60724B4B" w:rsidR="00B764A5" w:rsidRPr="008075BE" w:rsidRDefault="00142384">
      <w:pPr>
        <w:jc w:val="both"/>
        <w:rPr>
          <w:rFonts w:ascii="Times New Roman" w:hAnsi="Times New Roman" w:cs="Times New Roman"/>
          <w:color w:val="000000" w:themeColor="text1"/>
          <w:sz w:val="24"/>
          <w:szCs w:val="24"/>
        </w:rPr>
        <w:pPrChange w:id="225" w:author="Ran Yin" w:date="2024-11-30T16:42:00Z" w16du:dateUtc="2024-11-30T21:42:00Z">
          <w:pPr/>
        </w:pPrChange>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and stars indicating </w:t>
      </w:r>
      <w:del w:id="226" w:author="Ran Yin" w:date="2024-11-30T16:43:00Z" w16du:dateUtc="2024-11-30T21:43:00Z">
        <w:r w:rsidR="00B764A5" w:rsidRPr="008075BE" w:rsidDel="00AA1FAF">
          <w:rPr>
            <w:rFonts w:ascii="Times New Roman" w:hAnsi="Times New Roman" w:cs="Times New Roman"/>
            <w:color w:val="000000" w:themeColor="text1"/>
            <w:sz w:val="24"/>
            <w:szCs w:val="24"/>
          </w:rPr>
          <w:delText>statistically</w:delText>
        </w:r>
      </w:del>
      <w:ins w:id="227" w:author="Ran Yin" w:date="2024-11-30T16:43:00Z" w16du:dateUtc="2024-11-30T21:43:00Z">
        <w:r w:rsidR="00AA1FAF" w:rsidRPr="008075BE">
          <w:rPr>
            <w:rFonts w:ascii="Times New Roman" w:hAnsi="Times New Roman" w:cs="Times New Roman"/>
            <w:color w:val="000000" w:themeColor="text1"/>
            <w:sz w:val="24"/>
            <w:szCs w:val="24"/>
          </w:rPr>
          <w:t>statistical</w:t>
        </w:r>
      </w:ins>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r w:rsidR="00B764A5" w:rsidRPr="008075BE">
        <w:rPr>
          <w:rFonts w:ascii="Times New Roman" w:hAnsi="Times New Roman" w:cs="Times New Roman"/>
          <w:color w:val="000000" w:themeColor="text1"/>
          <w:sz w:val="24"/>
          <w:szCs w:val="24"/>
        </w:rPr>
        <w:t xml:space="preserve">different groups. </w:t>
      </w:r>
    </w:p>
    <w:p w14:paraId="41025E27" w14:textId="0B3005AF" w:rsidR="00AB6127" w:rsidRPr="008075BE" w:rsidRDefault="00AB6127">
      <w:pPr>
        <w:pStyle w:val="1"/>
        <w:jc w:val="both"/>
        <w:rPr>
          <w:rFonts w:ascii="Times New Roman" w:hAnsi="Times New Roman" w:cs="Times New Roman"/>
          <w:color w:val="000000" w:themeColor="text1"/>
          <w:sz w:val="24"/>
          <w:szCs w:val="24"/>
          <w:rPrChange w:id="228" w:author="Ran Yin" w:date="2024-11-30T16:43:00Z" w16du:dateUtc="2024-11-30T21:43:00Z">
            <w:rPr>
              <w:rFonts w:ascii="Times New Roman" w:hAnsi="Times New Roman" w:cs="Times New Roman"/>
              <w:color w:val="000000" w:themeColor="text1"/>
            </w:rPr>
          </w:rPrChange>
        </w:rPr>
        <w:pPrChange w:id="229" w:author="Ran Yin" w:date="2024-11-26T09:39:00Z" w16du:dateUtc="2024-11-26T14:39:00Z">
          <w:pPr>
            <w:pStyle w:val="1"/>
          </w:pPr>
        </w:pPrChange>
      </w:pPr>
      <w:bookmarkStart w:id="230" w:name="_Toc128143906"/>
      <w:bookmarkStart w:id="231" w:name="_Toc179148166"/>
      <w:r w:rsidRPr="008075BE">
        <w:rPr>
          <w:rFonts w:ascii="Times New Roman" w:hAnsi="Times New Roman" w:cs="Times New Roman"/>
          <w:color w:val="000000" w:themeColor="text1"/>
          <w:sz w:val="24"/>
          <w:szCs w:val="24"/>
          <w:rPrChange w:id="232" w:author="Ran Yin" w:date="2024-11-30T16:43:00Z" w16du:dateUtc="2024-11-30T21:43:00Z">
            <w:rPr>
              <w:rFonts w:ascii="Times New Roman" w:hAnsi="Times New Roman" w:cs="Times New Roman"/>
              <w:color w:val="000000" w:themeColor="text1"/>
            </w:rPr>
          </w:rPrChange>
        </w:rPr>
        <w:lastRenderedPageBreak/>
        <w:t>3 Results</w:t>
      </w:r>
      <w:bookmarkEnd w:id="230"/>
      <w:bookmarkEnd w:id="231"/>
    </w:p>
    <w:p w14:paraId="4C56D38E" w14:textId="105E039B" w:rsidR="00A461B9" w:rsidRPr="008075BE" w:rsidRDefault="00A461B9">
      <w:pPr>
        <w:pStyle w:val="2"/>
        <w:jc w:val="both"/>
        <w:rPr>
          <w:rFonts w:ascii="Times New Roman" w:hAnsi="Times New Roman" w:cs="Times New Roman"/>
          <w:color w:val="000000" w:themeColor="text1"/>
          <w:sz w:val="24"/>
          <w:szCs w:val="24"/>
          <w:rPrChange w:id="233" w:author="Ran Yin" w:date="2024-11-30T16:43:00Z" w16du:dateUtc="2024-11-30T21:43:00Z">
            <w:rPr>
              <w:rFonts w:ascii="Times New Roman" w:hAnsi="Times New Roman" w:cs="Times New Roman"/>
              <w:color w:val="000000" w:themeColor="text1"/>
            </w:rPr>
          </w:rPrChange>
        </w:rPr>
        <w:pPrChange w:id="234" w:author="Ran Yin" w:date="2024-11-26T09:39:00Z" w16du:dateUtc="2024-11-26T14:39:00Z">
          <w:pPr>
            <w:pStyle w:val="2"/>
          </w:pPr>
        </w:pPrChange>
      </w:pPr>
      <w:bookmarkStart w:id="235" w:name="_Toc179148167"/>
      <w:r w:rsidRPr="008075BE">
        <w:rPr>
          <w:rFonts w:ascii="Times New Roman" w:hAnsi="Times New Roman" w:cs="Times New Roman"/>
          <w:color w:val="000000" w:themeColor="text1"/>
          <w:sz w:val="24"/>
          <w:szCs w:val="24"/>
          <w:rPrChange w:id="236" w:author="Ran Yin" w:date="2024-11-30T16:43:00Z" w16du:dateUtc="2024-11-30T21:43:00Z">
            <w:rPr>
              <w:rFonts w:ascii="Times New Roman" w:hAnsi="Times New Roman" w:cs="Times New Roman"/>
              <w:color w:val="000000" w:themeColor="text1"/>
            </w:rPr>
          </w:rPrChange>
        </w:rPr>
        <w:t>3.1 Data acquisition</w:t>
      </w:r>
      <w:bookmarkEnd w:id="235"/>
    </w:p>
    <w:p w14:paraId="6D5C3996" w14:textId="601E6B27" w:rsidR="00A461B9" w:rsidRPr="008075BE" w:rsidDel="00641F42" w:rsidRDefault="00A16A38">
      <w:pPr>
        <w:jc w:val="both"/>
        <w:rPr>
          <w:del w:id="237" w:author="Ran Yin" w:date="2024-11-29T20:15:00Z" w16du:dateUtc="2024-11-30T01:15:00Z"/>
          <w:rFonts w:ascii="Times New Roman" w:hAnsi="Times New Roman" w:cs="Times New Roman"/>
          <w:color w:val="000000" w:themeColor="text1"/>
          <w:sz w:val="24"/>
          <w:szCs w:val="24"/>
        </w:rPr>
        <w:pPrChange w:id="238" w:author="Ran Yin" w:date="2024-11-26T09:39:00Z" w16du:dateUtc="2024-11-26T14:39:00Z">
          <w:pPr/>
        </w:pPrChange>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equencing varied between 30,008 and 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del w:id="239" w:author="Ran Yin" w:date="2024-11-30T16:45:00Z" w16du:dateUtc="2024-11-30T21:45:00Z">
        <w:r w:rsidR="00A461B9" w:rsidRPr="008075BE" w:rsidDel="00004316">
          <w:rPr>
            <w:rFonts w:ascii="Times New Roman" w:hAnsi="Times New Roman" w:cs="Times New Roman"/>
            <w:color w:val="000000" w:themeColor="text1"/>
            <w:sz w:val="24"/>
            <w:szCs w:val="24"/>
          </w:rPr>
          <w:delText>bacterial</w:delText>
        </w:r>
      </w:del>
      <w:ins w:id="240" w:author="Ran Yin" w:date="2024-11-30T16:45:00Z" w16du:dateUtc="2024-11-30T21:45:00Z">
        <w:r w:rsidR="00004316" w:rsidRPr="008075BE">
          <w:rPr>
            <w:rFonts w:ascii="Times New Roman" w:hAnsi="Times New Roman" w:cs="Times New Roman"/>
            <w:color w:val="000000" w:themeColor="text1"/>
            <w:sz w:val="24"/>
            <w:szCs w:val="24"/>
          </w:rPr>
          <w:t>bacteria</w:t>
        </w:r>
      </w:ins>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10,197 (94.78% of total OTUs), 7,994 (98.34%) and 7,558 (96.07%) bacterial OTUs were identified</w:t>
      </w:r>
      <w:del w:id="241" w:author="Ran Yin" w:date="2024-11-29T20:16:00Z" w16du:dateUtc="2024-11-30T01:16:00Z">
        <w:r w:rsidR="00A461B9" w:rsidRPr="008075BE" w:rsidDel="00641F42">
          <w:rPr>
            <w:rFonts w:ascii="Times New Roman" w:hAnsi="Times New Roman" w:cs="Times New Roman"/>
            <w:color w:val="000000" w:themeColor="text1"/>
            <w:sz w:val="24"/>
            <w:szCs w:val="24"/>
          </w:rPr>
          <w:delText xml:space="preserve"> in </w:delText>
        </w:r>
      </w:del>
      <w:del w:id="242" w:author="Ran Yin" w:date="2024-11-29T20:15:00Z" w16du:dateUtc="2024-11-30T01:15:00Z">
        <w:r w:rsidR="00A461B9" w:rsidRPr="008075BE" w:rsidDel="00641F42">
          <w:rPr>
            <w:rFonts w:ascii="Times New Roman" w:hAnsi="Times New Roman" w:cs="Times New Roman"/>
            <w:color w:val="000000" w:themeColor="text1"/>
            <w:sz w:val="24"/>
            <w:szCs w:val="24"/>
          </w:rPr>
          <w:delText>the 3</w:delText>
        </w:r>
      </w:del>
      <w:del w:id="243" w:author="Ran Yin" w:date="2024-11-29T20:16:00Z" w16du:dateUtc="2024-11-30T01:16:00Z">
        <w:r w:rsidR="00A461B9" w:rsidRPr="008075BE" w:rsidDel="00641F42">
          <w:rPr>
            <w:rFonts w:ascii="Times New Roman" w:hAnsi="Times New Roman" w:cs="Times New Roman"/>
            <w:color w:val="000000" w:themeColor="text1"/>
            <w:sz w:val="24"/>
            <w:szCs w:val="24"/>
          </w:rPr>
          <w:delText xml:space="preserve"> experiments</w:delText>
        </w:r>
      </w:del>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74F1F171" w14:textId="77777777" w:rsidR="00A461B9" w:rsidRPr="008075BE" w:rsidRDefault="00A461B9">
      <w:pPr>
        <w:jc w:val="both"/>
        <w:rPr>
          <w:rFonts w:ascii="Times New Roman" w:hAnsi="Times New Roman" w:cs="Times New Roman"/>
          <w:color w:val="000000" w:themeColor="text1"/>
          <w:sz w:val="24"/>
          <w:szCs w:val="24"/>
          <w:lang w:eastAsia="zh-CN"/>
          <w:rPrChange w:id="244" w:author="Ran Yin" w:date="2024-11-30T16:43:00Z" w16du:dateUtc="2024-11-30T21:43:00Z">
            <w:rPr>
              <w:rFonts w:ascii="Times New Roman" w:hAnsi="Times New Roman" w:cs="Times New Roman"/>
              <w:color w:val="000000" w:themeColor="text1"/>
              <w:lang w:eastAsia="zh-CN"/>
            </w:rPr>
          </w:rPrChange>
        </w:rPr>
        <w:pPrChange w:id="245" w:author="Ran Yin" w:date="2024-11-26T09:39:00Z" w16du:dateUtc="2024-11-26T14:39:00Z">
          <w:pPr/>
        </w:pPrChange>
      </w:pPr>
    </w:p>
    <w:p w14:paraId="0E53F3C5" w14:textId="7D8AC947" w:rsidR="00B764A5" w:rsidRPr="008075BE" w:rsidRDefault="00B764A5">
      <w:pPr>
        <w:pStyle w:val="2"/>
        <w:jc w:val="both"/>
        <w:rPr>
          <w:rFonts w:ascii="Times New Roman" w:hAnsi="Times New Roman" w:cs="Times New Roman"/>
          <w:color w:val="000000" w:themeColor="text1"/>
          <w:sz w:val="24"/>
          <w:szCs w:val="24"/>
          <w:rPrChange w:id="246" w:author="Ran Yin" w:date="2024-11-30T16:43:00Z" w16du:dateUtc="2024-11-30T21:43:00Z">
            <w:rPr>
              <w:rFonts w:ascii="Times New Roman" w:hAnsi="Times New Roman" w:cs="Times New Roman"/>
              <w:color w:val="000000" w:themeColor="text1"/>
            </w:rPr>
          </w:rPrChange>
        </w:rPr>
        <w:pPrChange w:id="247" w:author="Ran Yin" w:date="2024-11-26T09:39:00Z" w16du:dateUtc="2024-11-26T14:39:00Z">
          <w:pPr>
            <w:pStyle w:val="2"/>
          </w:pPr>
        </w:pPrChange>
      </w:pPr>
      <w:bookmarkStart w:id="248" w:name="_Toc179148168"/>
      <w:r w:rsidRPr="008075BE">
        <w:rPr>
          <w:rFonts w:ascii="Times New Roman" w:hAnsi="Times New Roman" w:cs="Times New Roman"/>
          <w:color w:val="000000" w:themeColor="text1"/>
          <w:sz w:val="24"/>
          <w:szCs w:val="24"/>
          <w:rPrChange w:id="249" w:author="Ran Yin" w:date="2024-11-30T16:43:00Z" w16du:dateUtc="2024-11-30T21:43:00Z">
            <w:rPr>
              <w:rFonts w:ascii="Times New Roman" w:hAnsi="Times New Roman" w:cs="Times New Roman"/>
              <w:color w:val="000000" w:themeColor="text1"/>
            </w:rPr>
          </w:rPrChange>
        </w:rPr>
        <w:t>3.</w:t>
      </w:r>
      <w:r w:rsidR="00A461B9" w:rsidRPr="008075BE">
        <w:rPr>
          <w:rFonts w:ascii="Times New Roman" w:hAnsi="Times New Roman" w:cs="Times New Roman"/>
          <w:color w:val="000000" w:themeColor="text1"/>
          <w:sz w:val="24"/>
          <w:szCs w:val="24"/>
          <w:rPrChange w:id="250" w:author="Ran Yin" w:date="2024-11-30T16:43:00Z" w16du:dateUtc="2024-11-30T21:43:00Z">
            <w:rPr>
              <w:rFonts w:ascii="Times New Roman" w:hAnsi="Times New Roman" w:cs="Times New Roman"/>
              <w:color w:val="000000" w:themeColor="text1"/>
            </w:rPr>
          </w:rPrChange>
        </w:rPr>
        <w:t>2 Diet, g</w:t>
      </w:r>
      <w:r w:rsidRPr="008075BE">
        <w:rPr>
          <w:rFonts w:ascii="Times New Roman" w:hAnsi="Times New Roman" w:cs="Times New Roman"/>
          <w:color w:val="000000" w:themeColor="text1"/>
          <w:sz w:val="24"/>
          <w:szCs w:val="24"/>
          <w:rPrChange w:id="251" w:author="Ran Yin" w:date="2024-11-30T16:43:00Z" w16du:dateUtc="2024-11-30T21:43:00Z">
            <w:rPr>
              <w:rFonts w:ascii="Times New Roman" w:hAnsi="Times New Roman" w:cs="Times New Roman"/>
              <w:color w:val="000000" w:themeColor="text1"/>
            </w:rPr>
          </w:rPrChange>
        </w:rPr>
        <w:t>enotype</w:t>
      </w:r>
      <w:r w:rsidR="00F833DA" w:rsidRPr="008075BE">
        <w:rPr>
          <w:rFonts w:ascii="Times New Roman" w:hAnsi="Times New Roman" w:cs="Times New Roman"/>
          <w:color w:val="000000" w:themeColor="text1"/>
          <w:sz w:val="24"/>
          <w:szCs w:val="24"/>
          <w:rPrChange w:id="252" w:author="Ran Yin" w:date="2024-11-30T16:43:00Z" w16du:dateUtc="2024-11-30T21:43:00Z">
            <w:rPr>
              <w:rFonts w:ascii="Times New Roman" w:hAnsi="Times New Roman" w:cs="Times New Roman"/>
              <w:color w:val="000000" w:themeColor="text1"/>
            </w:rPr>
          </w:rPrChange>
        </w:rPr>
        <w:t xml:space="preserve"> and </w:t>
      </w:r>
      <w:r w:rsidR="00A461B9" w:rsidRPr="008075BE">
        <w:rPr>
          <w:rFonts w:ascii="Times New Roman" w:hAnsi="Times New Roman" w:cs="Times New Roman"/>
          <w:color w:val="000000" w:themeColor="text1"/>
          <w:sz w:val="24"/>
          <w:szCs w:val="24"/>
          <w:rPrChange w:id="253" w:author="Ran Yin" w:date="2024-11-30T16:43:00Z" w16du:dateUtc="2024-11-30T21:43:00Z">
            <w:rPr>
              <w:rFonts w:ascii="Times New Roman" w:hAnsi="Times New Roman" w:cs="Times New Roman"/>
              <w:color w:val="000000" w:themeColor="text1"/>
            </w:rPr>
          </w:rPrChange>
        </w:rPr>
        <w:t xml:space="preserve">inflammation </w:t>
      </w:r>
      <w:r w:rsidRPr="008075BE">
        <w:rPr>
          <w:rFonts w:ascii="Times New Roman" w:hAnsi="Times New Roman" w:cs="Times New Roman"/>
          <w:color w:val="000000" w:themeColor="text1"/>
          <w:sz w:val="24"/>
          <w:szCs w:val="24"/>
          <w:rPrChange w:id="254" w:author="Ran Yin" w:date="2024-11-30T16:43:00Z" w16du:dateUtc="2024-11-30T21:43:00Z">
            <w:rPr>
              <w:rFonts w:ascii="Times New Roman" w:hAnsi="Times New Roman" w:cs="Times New Roman"/>
              <w:color w:val="000000" w:themeColor="text1"/>
            </w:rPr>
          </w:rPrChange>
        </w:rPr>
        <w:t>affect bacterial community richness and diversity</w:t>
      </w:r>
      <w:bookmarkEnd w:id="248"/>
    </w:p>
    <w:p w14:paraId="241CB3C2" w14:textId="45F78036" w:rsidR="00B764A5" w:rsidRPr="008075BE" w:rsidRDefault="00910AEE">
      <w:pPr>
        <w:jc w:val="both"/>
        <w:rPr>
          <w:rFonts w:ascii="Times New Roman" w:hAnsi="Times New Roman" w:cs="Times New Roman"/>
          <w:color w:val="000000" w:themeColor="text1"/>
          <w:sz w:val="24"/>
          <w:szCs w:val="24"/>
        </w:rPr>
        <w:pPrChange w:id="255" w:author="Ran Yin" w:date="2024-11-26T09:39:00Z" w16du:dateUtc="2024-11-26T14:39:00Z">
          <w:pPr/>
        </w:pPrChange>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ins w:id="256" w:author="Ran Yin" w:date="2024-11-29T20:45:00Z" w16du:dateUtc="2024-11-30T01:45:00Z">
        <w:r w:rsidR="003B3CD8" w:rsidRPr="008075BE">
          <w:rPr>
            <w:rFonts w:ascii="Times New Roman" w:hAnsi="Times New Roman" w:cs="Times New Roman" w:hint="eastAsia"/>
            <w:color w:val="000000" w:themeColor="text1"/>
            <w:sz w:val="24"/>
            <w:szCs w:val="24"/>
            <w:lang w:eastAsia="zh-CN"/>
          </w:rPr>
          <w:t xml:space="preserve"> evaluated</w:t>
        </w:r>
      </w:ins>
      <w:del w:id="257" w:author="Ran Yin" w:date="2024-11-29T20:45:00Z" w16du:dateUtc="2024-11-30T01:45:00Z">
        <w:r w:rsidR="00B764A5" w:rsidRPr="008075BE" w:rsidDel="003B3CD8">
          <w:rPr>
            <w:rFonts w:ascii="Times New Roman" w:hAnsi="Times New Roman" w:cs="Times New Roman"/>
            <w:color w:val="000000" w:themeColor="text1"/>
            <w:sz w:val="24"/>
            <w:szCs w:val="24"/>
          </w:rPr>
          <w:delText xml:space="preserve"> </w:delText>
        </w:r>
        <w:r w:rsidR="00EC186C" w:rsidRPr="008075BE" w:rsidDel="003B3CD8">
          <w:rPr>
            <w:rFonts w:ascii="Times New Roman" w:hAnsi="Times New Roman" w:cs="Times New Roman"/>
            <w:color w:val="000000" w:themeColor="text1"/>
            <w:sz w:val="24"/>
            <w:szCs w:val="24"/>
          </w:rPr>
          <w:delText>tested</w:delText>
        </w:r>
      </w:del>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w:t>
      </w:r>
      <w:del w:id="258" w:author="Ran Yin" w:date="2024-11-29T20:45:00Z" w16du:dateUtc="2024-11-30T01:45:00Z">
        <w:r w:rsidR="00B764A5" w:rsidRPr="008075BE" w:rsidDel="003B3CD8">
          <w:rPr>
            <w:rFonts w:ascii="Times New Roman" w:hAnsi="Times New Roman" w:cs="Times New Roman"/>
            <w:color w:val="000000" w:themeColor="text1"/>
            <w:sz w:val="24"/>
            <w:szCs w:val="24"/>
          </w:rPr>
          <w:delText xml:space="preserve">the </w:delText>
        </w:r>
      </w:del>
      <w:r w:rsidR="00B764A5" w:rsidRPr="008075BE">
        <w:rPr>
          <w:rFonts w:ascii="Times New Roman" w:hAnsi="Times New Roman" w:cs="Times New Roman"/>
          <w:color w:val="000000" w:themeColor="text1"/>
          <w:sz w:val="24"/>
          <w:szCs w:val="24"/>
        </w:rPr>
        <w:t xml:space="preserve">Nrf2 knockout (KO; -/-)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 xml:space="preserve">conditioned on a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w:t>
      </w:r>
      <w:del w:id="259" w:author="Ran Yin" w:date="2024-11-29T20:45:00Z" w16du:dateUtc="2024-11-30T01:45:00Z">
        <w:r w:rsidRPr="008075BE" w:rsidDel="003B3CD8">
          <w:rPr>
            <w:rFonts w:ascii="Times New Roman" w:hAnsi="Times New Roman" w:cs="Times New Roman"/>
            <w:color w:val="000000" w:themeColor="text1"/>
            <w:sz w:val="24"/>
            <w:szCs w:val="24"/>
          </w:rPr>
          <w:delText>The results are</w:delText>
        </w:r>
      </w:del>
      <w:ins w:id="260" w:author="Ran Yin" w:date="2024-11-29T20:45:00Z" w16du:dateUtc="2024-11-30T01:45:00Z">
        <w:r w:rsidR="003B3CD8" w:rsidRPr="008075BE">
          <w:rPr>
            <w:rFonts w:ascii="Times New Roman" w:hAnsi="Times New Roman" w:cs="Times New Roman" w:hint="eastAsia"/>
            <w:color w:val="000000" w:themeColor="text1"/>
            <w:sz w:val="24"/>
            <w:szCs w:val="24"/>
            <w:lang w:eastAsia="zh-CN"/>
          </w:rPr>
          <w:t>As</w:t>
        </w:r>
      </w:ins>
      <w:r w:rsidRPr="008075BE">
        <w:rPr>
          <w:rFonts w:ascii="Times New Roman" w:hAnsi="Times New Roman" w:cs="Times New Roman"/>
          <w:color w:val="000000" w:themeColor="text1"/>
          <w:sz w:val="24"/>
          <w:szCs w:val="24"/>
        </w:rPr>
        <w:t xml:space="preserv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ins w:id="261" w:author="Ran Yin" w:date="2024-11-29T20:45:00Z" w16du:dateUtc="2024-11-30T01:45:00Z">
        <w:r w:rsidR="003B3CD8" w:rsidRPr="008075BE">
          <w:rPr>
            <w:rFonts w:ascii="Times New Roman" w:hAnsi="Times New Roman" w:cs="Times New Roman" w:hint="eastAsia"/>
            <w:color w:val="000000" w:themeColor="text1"/>
            <w:sz w:val="24"/>
            <w:szCs w:val="24"/>
            <w:lang w:eastAsia="zh-CN"/>
          </w:rPr>
          <w:t>,</w:t>
        </w:r>
      </w:ins>
      <w:del w:id="262" w:author="Ran Yin" w:date="2024-11-29T20:45:00Z" w16du:dateUtc="2024-11-30T01:45:00Z">
        <w:r w:rsidR="00B764A5" w:rsidRPr="008075BE" w:rsidDel="003B3CD8">
          <w:rPr>
            <w:rFonts w:ascii="Times New Roman" w:hAnsi="Times New Roman" w:cs="Times New Roman"/>
            <w:color w:val="000000" w:themeColor="text1"/>
            <w:sz w:val="24"/>
            <w:szCs w:val="24"/>
          </w:rPr>
          <w:delText>.</w:delText>
        </w:r>
      </w:del>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del w:id="263" w:author="Ran Yin" w:date="2024-11-29T20:47:00Z" w16du:dateUtc="2024-11-30T01:47:00Z">
        <w:r w:rsidR="00AA021F" w:rsidRPr="008075BE" w:rsidDel="003B3CD8">
          <w:rPr>
            <w:rFonts w:ascii="Times New Roman" w:hAnsi="Times New Roman" w:cs="Times New Roman"/>
            <w:color w:val="000000" w:themeColor="text1"/>
            <w:sz w:val="24"/>
            <w:szCs w:val="24"/>
          </w:rPr>
          <w:delText>s</w:delText>
        </w:r>
      </w:del>
      <w:r w:rsidR="00AA021F" w:rsidRPr="008075BE">
        <w:rPr>
          <w:rFonts w:ascii="Times New Roman" w:hAnsi="Times New Roman" w:cs="Times New Roman"/>
          <w:color w:val="000000" w:themeColor="text1"/>
          <w:sz w:val="24"/>
          <w:szCs w:val="24"/>
        </w:rPr>
        <w:t xml:space="preserve"> </w:t>
      </w:r>
      <w:del w:id="264" w:author="Ran Yin" w:date="2024-11-29T20:47:00Z" w16du:dateUtc="2024-11-30T01:47:00Z">
        <w:r w:rsidR="00AA021F" w:rsidRPr="008075BE" w:rsidDel="003B3CD8">
          <w:rPr>
            <w:rFonts w:ascii="Times New Roman" w:hAnsi="Times New Roman" w:cs="Times New Roman"/>
            <w:color w:val="000000" w:themeColor="text1"/>
            <w:sz w:val="24"/>
            <w:szCs w:val="24"/>
          </w:rPr>
          <w:delText>were compared using mixed-effects linear regression models. The index average</w:delText>
        </w:r>
        <w:r w:rsidR="0061077F" w:rsidRPr="008075BE" w:rsidDel="003B3CD8">
          <w:rPr>
            <w:rFonts w:ascii="Times New Roman" w:hAnsi="Times New Roman" w:cs="Times New Roman"/>
            <w:color w:val="000000" w:themeColor="text1"/>
            <w:sz w:val="24"/>
            <w:szCs w:val="24"/>
          </w:rPr>
          <w:delText xml:space="preserve"> </w:delText>
        </w:r>
      </w:del>
      <w:r w:rsidR="0061077F" w:rsidRPr="008075BE">
        <w:rPr>
          <w:rFonts w:ascii="Times New Roman" w:hAnsi="Times New Roman" w:cs="Times New Roman"/>
          <w:color w:val="000000" w:themeColor="text1"/>
          <w:sz w:val="24"/>
          <w:szCs w:val="24"/>
        </w:rPr>
        <w:t>was significantly higher in the Nrf2 KO group compared to WT (p-value &lt; 0.01</w:t>
      </w:r>
      <w:del w:id="265" w:author="Ran Yin" w:date="2024-11-26T09:40:00Z" w16du:dateUtc="2024-11-26T14:40:00Z">
        <w:r w:rsidR="0061077F" w:rsidRPr="008075BE" w:rsidDel="00F54286">
          <w:rPr>
            <w:rFonts w:ascii="Times New Roman" w:hAnsi="Times New Roman" w:cs="Times New Roman"/>
            <w:color w:val="000000" w:themeColor="text1"/>
            <w:sz w:val="24"/>
            <w:szCs w:val="24"/>
          </w:rPr>
          <w:delText>), and</w:delText>
        </w:r>
      </w:del>
      <w:ins w:id="266" w:author="Ran Yin" w:date="2024-11-26T09:40:00Z" w16du:dateUtc="2024-11-26T14:40:00Z">
        <w:r w:rsidR="00F54286" w:rsidRPr="008075BE">
          <w:rPr>
            <w:rFonts w:ascii="Times New Roman" w:hAnsi="Times New Roman" w:cs="Times New Roman"/>
            <w:color w:val="000000" w:themeColor="text1"/>
            <w:sz w:val="24"/>
            <w:szCs w:val="24"/>
          </w:rPr>
          <w:t>) and</w:t>
        </w:r>
      </w:ins>
      <w:r w:rsidR="0061077F" w:rsidRPr="008075BE">
        <w:rPr>
          <w:rFonts w:ascii="Times New Roman" w:hAnsi="Times New Roman" w:cs="Times New Roman"/>
          <w:color w:val="000000" w:themeColor="text1"/>
          <w:sz w:val="24"/>
          <w:szCs w:val="24"/>
        </w:rPr>
        <w:t xml:space="preserve"> increased as the mice aged</w:t>
      </w:r>
      <w:ins w:id="267" w:author="Ran Yin" w:date="2024-11-29T20:47:00Z" w16du:dateUtc="2024-11-30T01:47:00Z">
        <w:r w:rsidR="003B3CD8" w:rsidRPr="008075BE">
          <w:rPr>
            <w:rFonts w:ascii="Times New Roman" w:hAnsi="Times New Roman" w:cs="Times New Roman" w:hint="eastAsia"/>
            <w:color w:val="000000" w:themeColor="text1"/>
            <w:sz w:val="24"/>
            <w:szCs w:val="24"/>
            <w:lang w:eastAsia="zh-CN"/>
          </w:rPr>
          <w:t xml:space="preserve"> using mixed effects linear regression model</w:t>
        </w:r>
      </w:ins>
      <w:r w:rsidR="0061077F" w:rsidRPr="008075BE">
        <w:rPr>
          <w:rFonts w:ascii="Times New Roman" w:hAnsi="Times New Roman" w:cs="Times New Roman"/>
          <w:color w:val="000000" w:themeColor="text1"/>
          <w:sz w:val="24"/>
          <w:szCs w:val="24"/>
        </w:rPr>
        <w:t>.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del w:id="268" w:author="Ran Yin" w:date="2024-11-26T09:41:00Z" w16du:dateUtc="2024-11-26T14:41:00Z">
        <w:r w:rsidR="00033875" w:rsidRPr="008075BE" w:rsidDel="00F54286">
          <w:rPr>
            <w:rFonts w:ascii="Times New Roman" w:hAnsi="Times New Roman" w:cs="Times New Roman" w:hint="eastAsia"/>
            <w:color w:val="000000" w:themeColor="text1"/>
            <w:sz w:val="24"/>
            <w:szCs w:val="24"/>
            <w:lang w:eastAsia="zh-CN"/>
          </w:rPr>
          <w:delText>RF</w:delText>
        </w:r>
      </w:del>
      <w:ins w:id="269" w:author="Ran Yin" w:date="2024-11-26T09:41:00Z" w16du:dateUtc="2024-11-26T14:41:00Z">
        <w:r w:rsidR="00F54286" w:rsidRPr="008075BE">
          <w:rPr>
            <w:rFonts w:ascii="Times New Roman" w:hAnsi="Times New Roman" w:cs="Times New Roman" w:hint="eastAsia"/>
            <w:color w:val="000000" w:themeColor="text1"/>
            <w:sz w:val="24"/>
            <w:szCs w:val="24"/>
            <w:lang w:eastAsia="zh-CN"/>
          </w:rPr>
          <w:t>rf</w:t>
        </w:r>
      </w:ins>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compared to WT (p-value = 0.02). </w:t>
      </w:r>
      <w:r w:rsidR="00715B7F" w:rsidRPr="008075BE">
        <w:rPr>
          <w:rFonts w:ascii="Times New Roman" w:hAnsi="Times New Roman" w:cs="Times New Roman"/>
          <w:color w:val="000000" w:themeColor="text1"/>
          <w:sz w:val="24"/>
          <w:szCs w:val="24"/>
        </w:rPr>
        <w:t>However, the differences of DSS+</w:t>
      </w:r>
      <w:ins w:id="270" w:author="Ran Yin" w:date="2024-11-29T20:48:00Z" w16du:dateUtc="2024-11-30T01:48:00Z">
        <w:r w:rsidR="005E07D9" w:rsidRPr="008075BE">
          <w:rPr>
            <w:rFonts w:ascii="Times New Roman" w:hAnsi="Times New Roman" w:cs="Times New Roman" w:hint="eastAsia"/>
            <w:color w:val="000000" w:themeColor="text1"/>
            <w:sz w:val="24"/>
            <w:szCs w:val="24"/>
            <w:lang w:eastAsia="zh-CN"/>
          </w:rPr>
          <w:t>C</w:t>
        </w:r>
      </w:ins>
      <w:del w:id="271" w:author="Ran Yin" w:date="2024-11-29T20:48:00Z" w16du:dateUtc="2024-11-30T01:48:00Z">
        <w:r w:rsidR="00715B7F" w:rsidRPr="008075BE" w:rsidDel="005E07D9">
          <w:rPr>
            <w:rFonts w:ascii="Times New Roman" w:hAnsi="Times New Roman" w:cs="Times New Roman"/>
            <w:color w:val="000000" w:themeColor="text1"/>
            <w:sz w:val="24"/>
            <w:szCs w:val="24"/>
          </w:rPr>
          <w:delText>c</w:delText>
        </w:r>
      </w:del>
      <w:r w:rsidR="00715B7F" w:rsidRPr="008075BE">
        <w:rPr>
          <w:rFonts w:ascii="Times New Roman" w:hAnsi="Times New Roman" w:cs="Times New Roman"/>
          <w:color w:val="000000" w:themeColor="text1"/>
          <w:sz w:val="24"/>
          <w:szCs w:val="24"/>
        </w:rPr>
        <w:t xml:space="preserve">ranberry or DSS+PEITC </w:t>
      </w:r>
      <w:r w:rsidR="00715B7F" w:rsidRPr="008075BE">
        <w:rPr>
          <w:rFonts w:ascii="Times New Roman" w:hAnsi="Times New Roman" w:cs="Times New Roman"/>
          <w:color w:val="000000" w:themeColor="text1"/>
          <w:sz w:val="24"/>
          <w:szCs w:val="24"/>
        </w:rPr>
        <w:lastRenderedPageBreak/>
        <w:t>with the unchallenged group became non-significant, with only the DSS</w:t>
      </w:r>
      <w:ins w:id="272" w:author="Ran Yin" w:date="2024-11-29T20:48:00Z" w16du:dateUtc="2024-11-30T01:48:00Z">
        <w:r w:rsidR="005E07D9" w:rsidRPr="008075BE">
          <w:rPr>
            <w:rFonts w:ascii="Times New Roman" w:hAnsi="Times New Roman" w:cs="Times New Roman" w:hint="eastAsia"/>
            <w:color w:val="000000" w:themeColor="text1"/>
            <w:sz w:val="24"/>
            <w:szCs w:val="24"/>
            <w:lang w:eastAsia="zh-CN"/>
          </w:rPr>
          <w:t xml:space="preserve"> with control diet</w:t>
        </w:r>
      </w:ins>
      <w:del w:id="273" w:author="Ran Yin" w:date="2024-11-29T20:48:00Z" w16du:dateUtc="2024-11-30T01:48:00Z">
        <w:r w:rsidR="00715B7F" w:rsidRPr="008075BE" w:rsidDel="005E07D9">
          <w:rPr>
            <w:rFonts w:ascii="Times New Roman" w:hAnsi="Times New Roman" w:cs="Times New Roman"/>
            <w:color w:val="000000" w:themeColor="text1"/>
            <w:sz w:val="24"/>
            <w:szCs w:val="24"/>
          </w:rPr>
          <w:delText>+AIN93M group</w:delText>
        </w:r>
      </w:del>
      <w:r w:rsidR="00715B7F" w:rsidRPr="008075BE">
        <w:rPr>
          <w:rFonts w:ascii="Times New Roman" w:hAnsi="Times New Roman" w:cs="Times New Roman"/>
          <w:color w:val="000000" w:themeColor="text1"/>
          <w:sz w:val="24"/>
          <w:szCs w:val="24"/>
        </w:rPr>
        <w:t xml:space="preserve">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r w:rsidR="00A51951" w:rsidRPr="008075BE">
        <w:rPr>
          <w:rFonts w:ascii="Times New Roman" w:hAnsi="Times New Roman" w:cs="Times New Roman"/>
          <w:color w:val="000000" w:themeColor="text1"/>
          <w:sz w:val="24"/>
          <w:szCs w:val="24"/>
        </w:rPr>
        <w:t>no-DSS</w:t>
      </w:r>
      <w:del w:id="274" w:author="Ran Yin" w:date="2024-11-29T20:50:00Z" w16du:dateUtc="2024-11-30T01:50:00Z">
        <w:r w:rsidR="00A51951" w:rsidRPr="008075BE" w:rsidDel="005E07D9">
          <w:rPr>
            <w:rFonts w:ascii="Times New Roman" w:hAnsi="Times New Roman" w:cs="Times New Roman"/>
            <w:color w:val="000000" w:themeColor="text1"/>
            <w:sz w:val="24"/>
            <w:szCs w:val="24"/>
          </w:rPr>
          <w:delText>+AIN93M</w:delText>
        </w:r>
      </w:del>
      <w:r w:rsidR="00AA021F" w:rsidRPr="008075BE">
        <w:rPr>
          <w:rFonts w:ascii="Times New Roman" w:hAnsi="Times New Roman" w:cs="Times New Roman"/>
          <w:color w:val="000000" w:themeColor="text1"/>
          <w:sz w:val="24"/>
          <w:szCs w:val="24"/>
        </w:rPr>
        <w:t xml:space="preserve">, </w:t>
      </w:r>
      <w:r w:rsidR="00715B7F" w:rsidRPr="008075BE">
        <w:rPr>
          <w:rFonts w:ascii="Times New Roman" w:hAnsi="Times New Roman" w:cs="Times New Roman"/>
          <w:color w:val="000000" w:themeColor="text1"/>
          <w:sz w:val="24"/>
          <w:szCs w:val="24"/>
        </w:rPr>
        <w:t xml:space="preserve">p-value &lt; 0.01). The results are shown in Figure 2B and suggest that the two additives had protective </w:t>
      </w:r>
      <w:del w:id="275" w:author="Ran Yin" w:date="2024-11-30T16:45:00Z" w16du:dateUtc="2024-11-30T21:45:00Z">
        <w:r w:rsidR="00715B7F" w:rsidRPr="008075BE" w:rsidDel="00FF033F">
          <w:rPr>
            <w:rFonts w:ascii="Times New Roman" w:hAnsi="Times New Roman" w:cs="Times New Roman"/>
            <w:color w:val="000000" w:themeColor="text1"/>
            <w:sz w:val="24"/>
            <w:szCs w:val="24"/>
          </w:rPr>
          <w:delText>effect</w:delText>
        </w:r>
      </w:del>
      <w:ins w:id="276" w:author="Ran Yin" w:date="2024-11-30T16:45:00Z" w16du:dateUtc="2024-11-30T21:45:00Z">
        <w:r w:rsidR="00FF033F" w:rsidRPr="008075BE">
          <w:rPr>
            <w:rFonts w:ascii="Times New Roman" w:hAnsi="Times New Roman" w:cs="Times New Roman"/>
            <w:color w:val="000000" w:themeColor="text1"/>
            <w:sz w:val="24"/>
            <w:szCs w:val="24"/>
          </w:rPr>
          <w:t>effects</w:t>
        </w:r>
      </w:ins>
      <w:r w:rsidR="00715B7F" w:rsidRPr="008075BE">
        <w:rPr>
          <w:rFonts w:ascii="Times New Roman" w:hAnsi="Times New Roman" w:cs="Times New Roman"/>
          <w:color w:val="000000" w:themeColor="text1"/>
          <w:sz w:val="24"/>
          <w:szCs w:val="24"/>
        </w:rPr>
        <w:t xml:space="preserve"> on the microbiome richness and diversity. The transformation also removed the aging effect. </w:t>
      </w:r>
    </w:p>
    <w:p w14:paraId="5F2A8042" w14:textId="29134C7D" w:rsidR="008E4B69" w:rsidRPr="008075BE" w:rsidRDefault="008E4B69">
      <w:pPr>
        <w:pStyle w:val="2"/>
        <w:jc w:val="both"/>
        <w:rPr>
          <w:rFonts w:ascii="Times New Roman" w:hAnsi="Times New Roman" w:cs="Times New Roman"/>
          <w:color w:val="000000" w:themeColor="text1"/>
          <w:sz w:val="24"/>
          <w:szCs w:val="24"/>
          <w:rPrChange w:id="277" w:author="Ran Yin" w:date="2024-11-30T16:43:00Z" w16du:dateUtc="2024-11-30T21:43:00Z">
            <w:rPr>
              <w:rFonts w:ascii="Times New Roman" w:hAnsi="Times New Roman" w:cs="Times New Roman"/>
              <w:color w:val="000000" w:themeColor="text1"/>
            </w:rPr>
          </w:rPrChange>
        </w:rPr>
        <w:pPrChange w:id="278" w:author="Ran Yin" w:date="2024-11-26T09:39:00Z" w16du:dateUtc="2024-11-26T14:39:00Z">
          <w:pPr>
            <w:pStyle w:val="2"/>
          </w:pPr>
        </w:pPrChange>
      </w:pPr>
      <w:bookmarkStart w:id="279" w:name="_Toc179148169"/>
      <w:r w:rsidRPr="008075BE">
        <w:rPr>
          <w:rFonts w:ascii="Times New Roman" w:hAnsi="Times New Roman" w:cs="Times New Roman"/>
          <w:color w:val="000000" w:themeColor="text1"/>
          <w:sz w:val="24"/>
          <w:szCs w:val="24"/>
          <w:rPrChange w:id="280" w:author="Ran Yin" w:date="2024-11-30T16:43:00Z" w16du:dateUtc="2024-11-30T21:43:00Z">
            <w:rPr>
              <w:rFonts w:ascii="Times New Roman" w:hAnsi="Times New Roman" w:cs="Times New Roman"/>
              <w:color w:val="000000" w:themeColor="text1"/>
            </w:rPr>
          </w:rPrChange>
        </w:rPr>
        <w:t>3.</w:t>
      </w:r>
      <w:r w:rsidR="00743E5F" w:rsidRPr="008075BE">
        <w:rPr>
          <w:rFonts w:ascii="Times New Roman" w:hAnsi="Times New Roman" w:cs="Times New Roman"/>
          <w:color w:val="000000" w:themeColor="text1"/>
          <w:sz w:val="24"/>
          <w:szCs w:val="24"/>
          <w:rPrChange w:id="281" w:author="Ran Yin" w:date="2024-11-30T16:43:00Z" w16du:dateUtc="2024-11-30T21:43:00Z">
            <w:rPr>
              <w:rFonts w:ascii="Times New Roman" w:hAnsi="Times New Roman" w:cs="Times New Roman"/>
              <w:color w:val="000000" w:themeColor="text1"/>
            </w:rPr>
          </w:rPrChange>
        </w:rPr>
        <w:t>3</w:t>
      </w:r>
      <w:r w:rsidRPr="008075BE">
        <w:rPr>
          <w:rFonts w:ascii="Times New Roman" w:hAnsi="Times New Roman" w:cs="Times New Roman"/>
          <w:color w:val="000000" w:themeColor="text1"/>
          <w:sz w:val="24"/>
          <w:szCs w:val="24"/>
          <w:rPrChange w:id="282" w:author="Ran Yin" w:date="2024-11-30T16:43:00Z" w16du:dateUtc="2024-11-30T21:43:00Z">
            <w:rPr>
              <w:rFonts w:ascii="Times New Roman" w:hAnsi="Times New Roman" w:cs="Times New Roman"/>
              <w:color w:val="000000" w:themeColor="text1"/>
            </w:rPr>
          </w:rPrChange>
        </w:rPr>
        <w:t xml:space="preserve"> </w:t>
      </w:r>
      <w:r w:rsidR="00166C50" w:rsidRPr="008075BE">
        <w:rPr>
          <w:rFonts w:ascii="Times New Roman" w:hAnsi="Times New Roman" w:cs="Times New Roman"/>
          <w:color w:val="000000" w:themeColor="text1"/>
          <w:sz w:val="24"/>
          <w:szCs w:val="24"/>
          <w:rPrChange w:id="283" w:author="Ran Yin" w:date="2024-11-30T16:43:00Z" w16du:dateUtc="2024-11-30T21:43:00Z">
            <w:rPr>
              <w:rFonts w:ascii="Times New Roman" w:hAnsi="Times New Roman" w:cs="Times New Roman"/>
              <w:color w:val="000000" w:themeColor="text1"/>
            </w:rPr>
          </w:rPrChange>
        </w:rPr>
        <w:t>Principal components analys</w:t>
      </w:r>
      <w:r w:rsidR="00966A72" w:rsidRPr="008075BE">
        <w:rPr>
          <w:rFonts w:ascii="Times New Roman" w:hAnsi="Times New Roman" w:cs="Times New Roman"/>
          <w:color w:val="000000" w:themeColor="text1"/>
          <w:sz w:val="24"/>
          <w:szCs w:val="24"/>
          <w:rPrChange w:id="284" w:author="Ran Yin" w:date="2024-11-30T16:43:00Z" w16du:dateUtc="2024-11-30T21:43:00Z">
            <w:rPr>
              <w:rFonts w:ascii="Times New Roman" w:hAnsi="Times New Roman" w:cs="Times New Roman"/>
              <w:color w:val="000000" w:themeColor="text1"/>
            </w:rPr>
          </w:rPrChange>
        </w:rPr>
        <w:t>i</w:t>
      </w:r>
      <w:r w:rsidR="00166C50" w:rsidRPr="008075BE">
        <w:rPr>
          <w:rFonts w:ascii="Times New Roman" w:hAnsi="Times New Roman" w:cs="Times New Roman"/>
          <w:color w:val="000000" w:themeColor="text1"/>
          <w:sz w:val="24"/>
          <w:szCs w:val="24"/>
          <w:rPrChange w:id="285" w:author="Ran Yin" w:date="2024-11-30T16:43:00Z" w16du:dateUtc="2024-11-30T21:43:00Z">
            <w:rPr>
              <w:rFonts w:ascii="Times New Roman" w:hAnsi="Times New Roman" w:cs="Times New Roman"/>
              <w:color w:val="000000" w:themeColor="text1"/>
            </w:rPr>
          </w:rPrChange>
        </w:rPr>
        <w:t xml:space="preserve">s </w:t>
      </w:r>
      <w:r w:rsidR="00743E5F" w:rsidRPr="008075BE">
        <w:rPr>
          <w:rFonts w:ascii="Times New Roman" w:hAnsi="Times New Roman" w:cs="Times New Roman"/>
          <w:color w:val="000000" w:themeColor="text1"/>
          <w:sz w:val="24"/>
          <w:szCs w:val="24"/>
          <w:rPrChange w:id="286" w:author="Ran Yin" w:date="2024-11-30T16:43:00Z" w16du:dateUtc="2024-11-30T21:43:00Z">
            <w:rPr>
              <w:rFonts w:ascii="Times New Roman" w:hAnsi="Times New Roman" w:cs="Times New Roman"/>
              <w:color w:val="000000" w:themeColor="text1"/>
            </w:rPr>
          </w:rPrChange>
        </w:rPr>
        <w:t xml:space="preserve">shows </w:t>
      </w:r>
      <w:r w:rsidR="00166C50" w:rsidRPr="008075BE">
        <w:rPr>
          <w:rFonts w:ascii="Times New Roman" w:hAnsi="Times New Roman" w:cs="Times New Roman"/>
          <w:color w:val="000000" w:themeColor="text1"/>
          <w:sz w:val="24"/>
          <w:szCs w:val="24"/>
          <w:rPrChange w:id="287" w:author="Ran Yin" w:date="2024-11-30T16:43:00Z" w16du:dateUtc="2024-11-30T21:43:00Z">
            <w:rPr>
              <w:rFonts w:ascii="Times New Roman" w:hAnsi="Times New Roman" w:cs="Times New Roman"/>
              <w:color w:val="000000" w:themeColor="text1"/>
            </w:rPr>
          </w:rPrChange>
        </w:rPr>
        <w:t>a</w:t>
      </w:r>
      <w:r w:rsidR="000C3A4D" w:rsidRPr="008075BE">
        <w:rPr>
          <w:rFonts w:ascii="Times New Roman" w:hAnsi="Times New Roman" w:cs="Times New Roman"/>
          <w:color w:val="000000" w:themeColor="text1"/>
          <w:sz w:val="24"/>
          <w:szCs w:val="24"/>
          <w:rPrChange w:id="288" w:author="Ran Yin" w:date="2024-11-30T16:43:00Z" w16du:dateUtc="2024-11-30T21:43:00Z">
            <w:rPr>
              <w:rFonts w:ascii="Times New Roman" w:hAnsi="Times New Roman" w:cs="Times New Roman"/>
              <w:color w:val="000000" w:themeColor="text1"/>
            </w:rPr>
          </w:rPrChange>
        </w:rPr>
        <w:t xml:space="preserve">ssociation of microbiome composition with </w:t>
      </w:r>
      <w:r w:rsidR="00966A72" w:rsidRPr="008075BE">
        <w:rPr>
          <w:rFonts w:ascii="Times New Roman" w:hAnsi="Times New Roman" w:cs="Times New Roman"/>
          <w:color w:val="000000" w:themeColor="text1"/>
          <w:sz w:val="24"/>
          <w:szCs w:val="24"/>
          <w:rPrChange w:id="289" w:author="Ran Yin" w:date="2024-11-30T16:43:00Z" w16du:dateUtc="2024-11-30T21:43:00Z">
            <w:rPr>
              <w:rFonts w:ascii="Times New Roman" w:hAnsi="Times New Roman" w:cs="Times New Roman"/>
              <w:color w:val="000000" w:themeColor="text1"/>
            </w:rPr>
          </w:rPrChange>
        </w:rPr>
        <w:t xml:space="preserve">diet and </w:t>
      </w:r>
      <w:r w:rsidR="000C3A4D" w:rsidRPr="008075BE">
        <w:rPr>
          <w:rFonts w:ascii="Times New Roman" w:hAnsi="Times New Roman" w:cs="Times New Roman"/>
          <w:color w:val="000000" w:themeColor="text1"/>
          <w:sz w:val="24"/>
          <w:szCs w:val="24"/>
          <w:rPrChange w:id="290" w:author="Ran Yin" w:date="2024-11-30T16:43:00Z" w16du:dateUtc="2024-11-30T21:43:00Z">
            <w:rPr>
              <w:rFonts w:ascii="Times New Roman" w:hAnsi="Times New Roman" w:cs="Times New Roman"/>
              <w:color w:val="000000" w:themeColor="text1"/>
            </w:rPr>
          </w:rPrChange>
        </w:rPr>
        <w:t>genotype</w:t>
      </w:r>
      <w:bookmarkEnd w:id="279"/>
    </w:p>
    <w:p w14:paraId="195ECFE9" w14:textId="36373EC2" w:rsidR="008E4B69" w:rsidRPr="008075BE" w:rsidRDefault="0028718A">
      <w:pPr>
        <w:jc w:val="both"/>
        <w:rPr>
          <w:rFonts w:ascii="Times New Roman" w:hAnsi="Times New Roman" w:cs="Times New Roman"/>
          <w:color w:val="000000" w:themeColor="text1"/>
          <w:sz w:val="24"/>
          <w:szCs w:val="24"/>
        </w:rPr>
        <w:pPrChange w:id="291" w:author="Ran Yin" w:date="2024-11-26T09:39:00Z" w16du:dateUtc="2024-11-26T14:39:00Z">
          <w:pPr/>
        </w:pPrChange>
      </w:pPr>
      <w:del w:id="292" w:author="Ran Yin" w:date="2024-11-30T17:49:00Z" w16du:dateUtc="2024-11-30T22:49:00Z">
        <w:r w:rsidRPr="008075BE" w:rsidDel="00250BF7">
          <w:rPr>
            <w:rFonts w:ascii="Times New Roman" w:hAnsi="Times New Roman" w:cs="Times New Roman"/>
            <w:color w:val="000000" w:themeColor="text1"/>
            <w:sz w:val="24"/>
            <w:szCs w:val="24"/>
          </w:rPr>
          <w:delText xml:space="preserve">Next, </w:delText>
        </w:r>
      </w:del>
      <w:r w:rsidR="008E4B69" w:rsidRPr="008075BE">
        <w:rPr>
          <w:rFonts w:ascii="Times New Roman" w:hAnsi="Times New Roman" w:cs="Times New Roman"/>
          <w:color w:val="000000" w:themeColor="text1"/>
          <w:sz w:val="24"/>
          <w:szCs w:val="24"/>
        </w:rPr>
        <w:t xml:space="preserve">OTU counts were aggregated at the </w:t>
      </w:r>
      <w:r w:rsidR="008E4B69" w:rsidRPr="008075BE">
        <w:rPr>
          <w:rFonts w:ascii="Times New Roman" w:hAnsi="Times New Roman" w:cs="Times New Roman"/>
          <w:i/>
          <w:iCs/>
          <w:color w:val="000000" w:themeColor="text1"/>
          <w:sz w:val="24"/>
          <w:szCs w:val="24"/>
        </w:rPr>
        <w:t>Phylum</w:t>
      </w:r>
      <w:r w:rsidR="008E4B69" w:rsidRPr="008075BE">
        <w:rPr>
          <w:rFonts w:ascii="Times New Roman" w:hAnsi="Times New Roman" w:cs="Times New Roman"/>
          <w:color w:val="000000" w:themeColor="text1"/>
          <w:sz w:val="24"/>
          <w:szCs w:val="24"/>
        </w:rPr>
        <w:t xml:space="preserve"> level. In total,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were </w:t>
      </w:r>
      <w:r w:rsidR="00643C2A" w:rsidRPr="008075BE">
        <w:rPr>
          <w:rFonts w:ascii="Times New Roman" w:hAnsi="Times New Roman" w:cs="Times New Roman"/>
          <w:color w:val="000000" w:themeColor="text1"/>
          <w:sz w:val="24"/>
          <w:szCs w:val="24"/>
        </w:rPr>
        <w:t xml:space="preserve">identified, top 10 of which 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rare organisms (</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 xml:space="preserve">), and the samples varied </w:t>
      </w:r>
      <w:r w:rsidRPr="008075BE">
        <w:rPr>
          <w:rFonts w:ascii="Times New Roman" w:hAnsi="Times New Roman" w:cs="Times New Roman"/>
          <w:color w:val="000000" w:themeColor="text1"/>
          <w:sz w:val="24"/>
          <w:szCs w:val="24"/>
        </w:rPr>
        <w:t xml:space="preserve">quite </w:t>
      </w:r>
      <w:r w:rsidR="00643C2A" w:rsidRPr="008075BE">
        <w:rPr>
          <w:rFonts w:ascii="Times New Roman" w:hAnsi="Times New Roman" w:cs="Times New Roman"/>
          <w:color w:val="000000" w:themeColor="text1"/>
          <w:sz w:val="24"/>
          <w:szCs w:val="24"/>
        </w:rPr>
        <w:t>greatly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xml:space="preserve">), rare phylum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del w:id="293" w:author="Ran Yin" w:date="2024-11-29T20:49:00Z" w16du:dateUtc="2024-11-30T01:49:00Z">
        <w:r w:rsidR="004D4165" w:rsidRPr="008075BE" w:rsidDel="005E07D9">
          <w:rPr>
            <w:rFonts w:ascii="Times New Roman" w:hAnsi="Times New Roman" w:cs="Times New Roman"/>
            <w:color w:val="000000" w:themeColor="text1"/>
            <w:sz w:val="24"/>
            <w:szCs w:val="24"/>
          </w:rPr>
          <w:delText xml:space="preserve">3 </w:delText>
        </w:r>
      </w:del>
      <w:ins w:id="294" w:author="Ran Yin" w:date="2024-11-29T20:49:00Z" w16du:dateUtc="2024-11-30T01:49:00Z">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ins>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the </w:t>
      </w:r>
      <w:del w:id="295" w:author="Ran Yin" w:date="2024-11-29T20:50:00Z" w16du:dateUtc="2024-11-30T01:50:00Z">
        <w:r w:rsidR="00906FBE" w:rsidRPr="008075BE" w:rsidDel="005E07D9">
          <w:rPr>
            <w:rFonts w:ascii="Times New Roman" w:hAnsi="Times New Roman" w:cs="Times New Roman"/>
            <w:color w:val="000000" w:themeColor="text1"/>
            <w:sz w:val="24"/>
            <w:szCs w:val="24"/>
          </w:rPr>
          <w:delText>analysis,</w:delText>
        </w:r>
      </w:del>
      <w:ins w:id="296" w:author="Ran Yin" w:date="2024-11-29T20:50:00Z" w16du:dateUtc="2024-11-30T01:50:00Z">
        <w:r w:rsidR="005E07D9" w:rsidRPr="008075BE">
          <w:rPr>
            <w:rFonts w:ascii="Times New Roman" w:hAnsi="Times New Roman" w:cs="Times New Roman"/>
            <w:color w:val="000000" w:themeColor="text1"/>
            <w:sz w:val="24"/>
            <w:szCs w:val="24"/>
          </w:rPr>
          <w:t>analysis;</w:t>
        </w:r>
      </w:ins>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 xml:space="preserve">the relative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 xml:space="preserve">the relative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proofErr w:type="spellStart"/>
      <w:r w:rsidR="00445F6D" w:rsidRPr="008075BE">
        <w:rPr>
          <w:rFonts w:ascii="Times New Roman" w:hAnsi="Times New Roman" w:cs="Times New Roman"/>
          <w:i/>
          <w:iCs/>
          <w:color w:val="000000" w:themeColor="text1"/>
          <w:sz w:val="24"/>
          <w:szCs w:val="24"/>
        </w:rPr>
        <w:t>Verrucomicrobia</w:t>
      </w:r>
      <w:proofErr w:type="spellEnd"/>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w:t>
      </w:r>
      <w:r w:rsidR="00660ABE" w:rsidRPr="008075BE">
        <w:rPr>
          <w:rFonts w:ascii="Times New Roman" w:hAnsi="Times New Roman" w:cs="Times New Roman"/>
          <w:color w:val="000000" w:themeColor="text1"/>
          <w:sz w:val="24"/>
          <w:szCs w:val="24"/>
        </w:rPr>
        <w:t xml:space="preserve">as </w:t>
      </w:r>
      <w:r w:rsidR="00445F6D" w:rsidRPr="008075BE">
        <w:rPr>
          <w:rFonts w:ascii="Times New Roman" w:hAnsi="Times New Roman" w:cs="Times New Roman"/>
          <w:color w:val="000000" w:themeColor="text1"/>
          <w:sz w:val="24"/>
          <w:szCs w:val="24"/>
        </w:rPr>
        <w:t xml:space="preserve">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proofErr w:type="spellStart"/>
      <w:r w:rsidR="00445F6D" w:rsidRPr="008075BE">
        <w:rPr>
          <w:rFonts w:ascii="Times New Roman" w:hAnsi="Times New Roman" w:cs="Times New Roman"/>
          <w:i/>
          <w:iCs/>
          <w:color w:val="000000" w:themeColor="text1"/>
          <w:sz w:val="24"/>
          <w:szCs w:val="24"/>
        </w:rPr>
        <w:t>Epsilonbacteraeota</w:t>
      </w:r>
      <w:proofErr w:type="spellEnd"/>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660ABE" w:rsidRPr="008075BE">
        <w:rPr>
          <w:rFonts w:ascii="Times New Roman" w:hAnsi="Times New Roman" w:cs="Times New Roman"/>
          <w:color w:val="000000" w:themeColor="text1"/>
          <w:sz w:val="24"/>
          <w:szCs w:val="24"/>
        </w:rPr>
        <w:t>-</w:t>
      </w:r>
      <w:r w:rsidR="003B0680" w:rsidRPr="008075BE">
        <w:rPr>
          <w:rFonts w:ascii="Times New Roman" w:hAnsi="Times New Roman" w:cs="Times New Roman"/>
          <w:color w:val="000000" w:themeColor="text1"/>
          <w:sz w:val="24"/>
          <w:szCs w:val="24"/>
        </w:rPr>
        <w:t xml:space="preserve">KO and WT control </w:t>
      </w:r>
      <w:del w:id="297" w:author="Ran Yin" w:date="2024-11-29T20:50:00Z" w16du:dateUtc="2024-11-30T01:50:00Z">
        <w:r w:rsidR="003B0680" w:rsidRPr="008075BE" w:rsidDel="005E07D9">
          <w:rPr>
            <w:rFonts w:ascii="Times New Roman" w:hAnsi="Times New Roman" w:cs="Times New Roman"/>
            <w:color w:val="000000" w:themeColor="text1"/>
            <w:sz w:val="24"/>
            <w:szCs w:val="24"/>
          </w:rPr>
          <w:delText xml:space="preserve">(AIN93M) </w:delText>
        </w:r>
      </w:del>
      <w:r w:rsidR="003B0680" w:rsidRPr="008075BE">
        <w:rPr>
          <w:rFonts w:ascii="Times New Roman" w:hAnsi="Times New Roman" w:cs="Times New Roman"/>
          <w:color w:val="000000" w:themeColor="text1"/>
          <w:sz w:val="24"/>
          <w:szCs w:val="24"/>
        </w:rPr>
        <w:t xml:space="preserve">groups </w:t>
      </w:r>
      <w:r w:rsidR="00660ABE" w:rsidRPr="008075BE">
        <w:rPr>
          <w:rFonts w:ascii="Times New Roman" w:hAnsi="Times New Roman" w:cs="Times New Roman"/>
          <w:color w:val="000000" w:themeColor="text1"/>
          <w:sz w:val="24"/>
          <w:szCs w:val="24"/>
        </w:rPr>
        <w:t xml:space="preserve">as </w:t>
      </w:r>
      <w:r w:rsidR="003B0680" w:rsidRPr="008075BE">
        <w:rPr>
          <w:rFonts w:ascii="Times New Roman" w:hAnsi="Times New Roman" w:cs="Times New Roman"/>
          <w:color w:val="000000" w:themeColor="text1"/>
          <w:sz w:val="24"/>
          <w:szCs w:val="24"/>
        </w:rPr>
        <w:t>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w:t>
      </w:r>
      <w:del w:id="298" w:author="Ran Yin" w:date="2024-11-29T20:50:00Z" w16du:dateUtc="2024-11-30T01:50:00Z">
        <w:r w:rsidR="004F479F" w:rsidRPr="008075BE" w:rsidDel="005E07D9">
          <w:rPr>
            <w:rFonts w:ascii="Times New Roman" w:hAnsi="Times New Roman" w:cs="Times New Roman"/>
            <w:color w:val="000000" w:themeColor="text1"/>
            <w:sz w:val="24"/>
            <w:szCs w:val="24"/>
          </w:rPr>
          <w:delText>+AIN93M</w:delText>
        </w:r>
      </w:del>
      <w:r w:rsidR="004F479F" w:rsidRPr="008075BE">
        <w:rPr>
          <w:rFonts w:ascii="Times New Roman" w:hAnsi="Times New Roman" w:cs="Times New Roman"/>
          <w:color w:val="000000" w:themeColor="text1"/>
          <w:sz w:val="24"/>
          <w:szCs w:val="24"/>
        </w:rPr>
        <w:t>)</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w:t>
      </w:r>
      <w:del w:id="299" w:author="Ran Yin" w:date="2024-11-29T20:50:00Z" w16du:dateUtc="2024-11-30T01:50:00Z">
        <w:r w:rsidR="004F479F" w:rsidRPr="008075BE" w:rsidDel="005E07D9">
          <w:rPr>
            <w:rFonts w:ascii="Times New Roman" w:hAnsi="Times New Roman" w:cs="Times New Roman"/>
            <w:color w:val="000000" w:themeColor="text1"/>
            <w:sz w:val="24"/>
            <w:szCs w:val="24"/>
          </w:rPr>
          <w:delText>+AIN93M</w:delText>
        </w:r>
      </w:del>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DSS-treated mice.</w:t>
      </w:r>
    </w:p>
    <w:p w14:paraId="400FB5A9" w14:textId="587F083A" w:rsidR="003E3B5C" w:rsidRPr="008075BE" w:rsidRDefault="00CA15A7">
      <w:pPr>
        <w:jc w:val="both"/>
        <w:rPr>
          <w:rFonts w:ascii="Times New Roman" w:hAnsi="Times New Roman" w:cs="Times New Roman"/>
          <w:color w:val="000000" w:themeColor="text1"/>
          <w:sz w:val="24"/>
          <w:szCs w:val="24"/>
        </w:rPr>
        <w:pPrChange w:id="300" w:author="Ran Yin" w:date="2024-11-26T09:39:00Z" w16du:dateUtc="2024-11-26T14:39:00Z">
          <w:pPr/>
        </w:pPrChange>
      </w:pPr>
      <w:r w:rsidRPr="008075BE">
        <w:rPr>
          <w:rFonts w:ascii="Times New Roman" w:hAnsi="Times New Roman" w:cs="Times New Roman"/>
          <w:color w:val="000000" w:themeColor="text1"/>
          <w:sz w:val="24"/>
          <w:szCs w:val="24"/>
        </w:rPr>
        <w:t xml:space="preserve">The top </w:t>
      </w:r>
      <w:ins w:id="301" w:author="Ran Yin" w:date="2024-11-29T20:50:00Z" w16du:dateUtc="2024-11-30T01:50:00Z">
        <w:r w:rsidR="005E07D9" w:rsidRPr="008075BE">
          <w:rPr>
            <w:rFonts w:ascii="Times New Roman" w:hAnsi="Times New Roman" w:cs="Times New Roman" w:hint="eastAsia"/>
            <w:color w:val="000000" w:themeColor="text1"/>
            <w:sz w:val="24"/>
            <w:szCs w:val="24"/>
            <w:lang w:eastAsia="zh-CN"/>
          </w:rPr>
          <w:t>ten</w:t>
        </w:r>
      </w:ins>
      <w:del w:id="302" w:author="Ran Yin" w:date="2024-11-29T20:50:00Z" w16du:dateUtc="2024-11-30T01:50:00Z">
        <w:r w:rsidRPr="008075BE" w:rsidDel="005E07D9">
          <w:rPr>
            <w:rFonts w:ascii="Times New Roman" w:hAnsi="Times New Roman" w:cs="Times New Roman"/>
            <w:color w:val="000000" w:themeColor="text1"/>
            <w:sz w:val="24"/>
            <w:szCs w:val="24"/>
          </w:rPr>
          <w:delText>10</w:delText>
        </w:r>
      </w:del>
      <w:r w:rsidRPr="008075BE">
        <w:rPr>
          <w:rFonts w:ascii="Times New Roman" w:hAnsi="Times New Roman" w:cs="Times New Roman"/>
          <w:color w:val="000000" w:themeColor="text1"/>
          <w:sz w:val="24"/>
          <w:szCs w:val="24"/>
        </w:rPr>
        <w:t xml:space="preserve"> most abundant Phylum were used </w:t>
      </w:r>
      <w:r w:rsidR="00874A33" w:rsidRPr="008075BE">
        <w:rPr>
          <w:rFonts w:ascii="Times New Roman" w:hAnsi="Times New Roman" w:cs="Times New Roman"/>
          <w:color w:val="000000" w:themeColor="text1"/>
          <w:sz w:val="24"/>
          <w:szCs w:val="24"/>
        </w:rPr>
        <w:t xml:space="preserve">in the </w:t>
      </w:r>
      <w:del w:id="303" w:author="Ran Yin" w:date="2024-11-30T17:50:00Z" w16du:dateUtc="2024-11-30T22:50:00Z">
        <w:r w:rsidR="00874A33" w:rsidRPr="008075BE" w:rsidDel="00250BF7">
          <w:rPr>
            <w:rFonts w:ascii="Times New Roman" w:hAnsi="Times New Roman" w:cs="Times New Roman"/>
            <w:color w:val="000000" w:themeColor="text1"/>
            <w:sz w:val="24"/>
            <w:szCs w:val="24"/>
          </w:rPr>
          <w:delText>next step of</w:delText>
        </w:r>
        <w:r w:rsidR="00575977" w:rsidRPr="008075BE" w:rsidDel="00250BF7">
          <w:rPr>
            <w:rFonts w:ascii="Times New Roman" w:hAnsi="Times New Roman" w:cs="Times New Roman"/>
            <w:color w:val="000000" w:themeColor="text1"/>
            <w:sz w:val="24"/>
            <w:szCs w:val="24"/>
          </w:rPr>
          <w:delText xml:space="preserve"> </w:delText>
        </w:r>
      </w:del>
      <w:ins w:id="304" w:author="Ran Yin" w:date="2024-11-30T17:50:00Z" w16du:dateUtc="2024-11-30T22:50:00Z">
        <w:r w:rsidR="00250BF7">
          <w:rPr>
            <w:rFonts w:ascii="Times New Roman" w:hAnsi="Times New Roman" w:cs="Times New Roman"/>
            <w:color w:val="000000" w:themeColor="text1"/>
            <w:sz w:val="24"/>
            <w:szCs w:val="24"/>
          </w:rPr>
          <w:t xml:space="preserve">following </w:t>
        </w:r>
      </w:ins>
      <w:r w:rsidRPr="008075BE">
        <w:rPr>
          <w:rFonts w:ascii="Times New Roman" w:hAnsi="Times New Roman" w:cs="Times New Roman"/>
          <w:color w:val="000000" w:themeColor="text1"/>
          <w:sz w:val="24"/>
          <w:szCs w:val="24"/>
        </w:rPr>
        <w:t>PCA</w:t>
      </w:r>
      <w:r w:rsidR="00874A33" w:rsidRPr="008075BE">
        <w:rPr>
          <w:rFonts w:ascii="Times New Roman" w:hAnsi="Times New Roman" w:cs="Times New Roman"/>
          <w:color w:val="000000" w:themeColor="text1"/>
          <w:sz w:val="24"/>
          <w:szCs w:val="24"/>
        </w:rPr>
        <w:t xml:space="preserve"> analysis</w:t>
      </w:r>
      <w:r w:rsidRPr="008075BE">
        <w:rPr>
          <w:rFonts w:ascii="Times New Roman" w:hAnsi="Times New Roman" w:cs="Times New Roman"/>
          <w:color w:val="000000" w:themeColor="text1"/>
          <w:sz w:val="24"/>
          <w:szCs w:val="24"/>
        </w:rPr>
        <w:t>.</w:t>
      </w:r>
      <w:r w:rsidR="00BB38D0" w:rsidRPr="008075BE">
        <w:rPr>
          <w:rFonts w:ascii="Times New Roman" w:hAnsi="Times New Roman" w:cs="Times New Roman"/>
          <w:color w:val="000000" w:themeColor="text1"/>
          <w:sz w:val="24"/>
          <w:szCs w:val="24"/>
        </w:rPr>
        <w:t xml:space="preserve"> The </w:t>
      </w:r>
      <w:del w:id="305" w:author="Ran Yin" w:date="2024-11-30T17:50:00Z" w16du:dateUtc="2024-11-30T22:50:00Z">
        <w:r w:rsidR="00BB38D0" w:rsidRPr="008075BE" w:rsidDel="00250BF7">
          <w:rPr>
            <w:rFonts w:ascii="Times New Roman" w:hAnsi="Times New Roman" w:cs="Times New Roman"/>
            <w:color w:val="000000" w:themeColor="text1"/>
            <w:sz w:val="24"/>
            <w:szCs w:val="24"/>
          </w:rPr>
          <w:delText xml:space="preserve">analysis </w:delText>
        </w:r>
      </w:del>
      <w:ins w:id="306" w:author="Ran Yin" w:date="2024-11-30T17:50:00Z" w16du:dateUtc="2024-11-30T22:50:00Z">
        <w:r w:rsidR="00250BF7">
          <w:rPr>
            <w:rFonts w:ascii="Times New Roman" w:hAnsi="Times New Roman" w:cs="Times New Roman"/>
            <w:color w:val="000000" w:themeColor="text1"/>
            <w:sz w:val="24"/>
            <w:szCs w:val="24"/>
          </w:rPr>
          <w:t>result</w:t>
        </w:r>
        <w:r w:rsidR="00250BF7" w:rsidRPr="008075BE">
          <w:rPr>
            <w:rFonts w:ascii="Times New Roman" w:hAnsi="Times New Roman" w:cs="Times New Roman"/>
            <w:color w:val="000000" w:themeColor="text1"/>
            <w:sz w:val="24"/>
            <w:szCs w:val="24"/>
          </w:rPr>
          <w:t xml:space="preserve"> </w:t>
        </w:r>
      </w:ins>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diet </w:t>
      </w:r>
      <w:r w:rsidR="00BB38D0" w:rsidRPr="008075BE">
        <w:rPr>
          <w:rFonts w:ascii="Times New Roman" w:hAnsi="Times New Roman" w:cs="Times New Roman"/>
          <w:color w:val="000000" w:themeColor="text1"/>
          <w:sz w:val="24"/>
          <w:szCs w:val="24"/>
        </w:rPr>
        <w:t xml:space="preserve">on the microbial composition. Specifically, relative abundance of </w:t>
      </w:r>
      <w:bookmarkStart w:id="307" w:name="_Hlk183801832"/>
      <w:r w:rsidR="006B1263" w:rsidRPr="008075BE">
        <w:rPr>
          <w:rFonts w:ascii="Times New Roman" w:hAnsi="Times New Roman" w:cs="Times New Roman"/>
          <w:i/>
          <w:iCs/>
          <w:color w:val="000000" w:themeColor="text1"/>
          <w:sz w:val="24"/>
          <w:szCs w:val="24"/>
        </w:rPr>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proofErr w:type="spellStart"/>
      <w:r w:rsidR="006B1263" w:rsidRPr="008075BE">
        <w:rPr>
          <w:rFonts w:ascii="Times New Roman" w:hAnsi="Times New Roman" w:cs="Times New Roman"/>
          <w:i/>
          <w:iCs/>
          <w:color w:val="000000" w:themeColor="text1"/>
          <w:sz w:val="24"/>
          <w:szCs w:val="24"/>
        </w:rPr>
        <w:t>Verrucomicrobia</w:t>
      </w:r>
      <w:proofErr w:type="spellEnd"/>
      <w:r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proofErr w:type="spellStart"/>
      <w:r w:rsidR="006B1263" w:rsidRPr="008075BE">
        <w:rPr>
          <w:rFonts w:ascii="Times New Roman" w:hAnsi="Times New Roman" w:cs="Times New Roman"/>
          <w:i/>
          <w:iCs/>
          <w:color w:val="000000" w:themeColor="text1"/>
          <w:sz w:val="24"/>
          <w:szCs w:val="24"/>
        </w:rPr>
        <w:t>Deferribacteres</w:t>
      </w:r>
      <w:proofErr w:type="spellEnd"/>
      <w:r w:rsidR="006B1263" w:rsidRPr="008075BE">
        <w:rPr>
          <w:rFonts w:ascii="Times New Roman" w:hAnsi="Times New Roman" w:cs="Times New Roman"/>
          <w:color w:val="000000" w:themeColor="text1"/>
          <w:sz w:val="24"/>
          <w:szCs w:val="24"/>
        </w:rPr>
        <w:t xml:space="preserve"> and </w:t>
      </w:r>
      <w:proofErr w:type="spellStart"/>
      <w:r w:rsidR="006B1263" w:rsidRPr="008075BE">
        <w:rPr>
          <w:rFonts w:ascii="Times New Roman" w:hAnsi="Times New Roman" w:cs="Times New Roman"/>
          <w:i/>
          <w:iCs/>
          <w:color w:val="000000" w:themeColor="text1"/>
          <w:sz w:val="24"/>
          <w:szCs w:val="24"/>
        </w:rPr>
        <w:t>Epsilonbacteraeota</w:t>
      </w:r>
      <w:bookmarkEnd w:id="307"/>
      <w:proofErr w:type="spellEnd"/>
      <w:r w:rsidR="006B1263" w:rsidRPr="008075BE">
        <w:rPr>
          <w:rFonts w:ascii="Times New Roman" w:hAnsi="Times New Roman" w:cs="Times New Roman"/>
          <w:color w:val="000000" w:themeColor="text1"/>
          <w:sz w:val="24"/>
          <w:szCs w:val="24"/>
        </w:rPr>
        <w:t xml:space="preserve"> decreased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w:t>
      </w:r>
      <w:r w:rsidR="00575977" w:rsidRPr="008075BE">
        <w:rPr>
          <w:rFonts w:ascii="Times New Roman" w:hAnsi="Times New Roman" w:cs="Times New Roman"/>
          <w:color w:val="000000" w:themeColor="text1"/>
          <w:sz w:val="24"/>
          <w:szCs w:val="24"/>
        </w:rPr>
        <w:lastRenderedPageBreak/>
        <w:t>groups</w:t>
      </w:r>
      <w:del w:id="308" w:author="Ran Yin" w:date="2024-11-29T20:50:00Z" w16du:dateUtc="2024-11-30T01:50:00Z">
        <w:r w:rsidR="006B1263" w:rsidRPr="008075BE" w:rsidDel="005E07D9">
          <w:rPr>
            <w:rFonts w:ascii="Times New Roman" w:hAnsi="Times New Roman" w:cs="Times New Roman"/>
            <w:color w:val="000000" w:themeColor="text1"/>
            <w:sz w:val="24"/>
            <w:szCs w:val="24"/>
          </w:rPr>
          <w:delText xml:space="preserve"> (AIN93M)</w:delText>
        </w:r>
      </w:del>
      <w:r w:rsidR="006B1263" w:rsidRPr="008075BE">
        <w:rPr>
          <w:rFonts w:ascii="Times New Roman" w:hAnsi="Times New Roman" w:cs="Times New Roman"/>
          <w:color w:val="000000" w:themeColor="text1"/>
          <w:sz w:val="24"/>
          <w:szCs w:val="24"/>
        </w:rPr>
        <w:t>.</w:t>
      </w:r>
      <w:r w:rsidR="003E3B5C" w:rsidRPr="008075BE">
        <w:rPr>
          <w:rFonts w:ascii="Times New Roman" w:hAnsi="Times New Roman" w:cs="Times New Roman"/>
          <w:color w:val="000000" w:themeColor="text1"/>
          <w:sz w:val="24"/>
          <w:szCs w:val="24"/>
        </w:rPr>
        <w:t xml:space="preserve"> Exp03 data was reanalyzed</w:t>
      </w:r>
      <w:r w:rsidR="006C4119" w:rsidRPr="008075BE">
        <w:rPr>
          <w:rFonts w:ascii="Times New Roman" w:hAnsi="Times New Roman" w:cs="Times New Roman"/>
          <w:color w:val="000000" w:themeColor="text1"/>
          <w:sz w:val="24"/>
          <w:szCs w:val="24"/>
        </w:rPr>
        <w:t xml:space="preserve"> separately to remove </w:t>
      </w:r>
      <w:r w:rsidR="00874A33" w:rsidRPr="008075BE">
        <w:rPr>
          <w:rFonts w:ascii="Times New Roman" w:hAnsi="Times New Roman" w:cs="Times New Roman"/>
          <w:color w:val="000000" w:themeColor="text1"/>
          <w:sz w:val="24"/>
          <w:szCs w:val="24"/>
        </w:rPr>
        <w:t xml:space="preserve">a </w:t>
      </w:r>
      <w:r w:rsidR="00575977" w:rsidRPr="008075BE">
        <w:rPr>
          <w:rFonts w:ascii="Times New Roman" w:hAnsi="Times New Roman" w:cs="Times New Roman"/>
          <w:color w:val="000000" w:themeColor="text1"/>
          <w:sz w:val="24"/>
          <w:szCs w:val="24"/>
        </w:rPr>
        <w:t xml:space="preserve">potential </w:t>
      </w:r>
      <w:r w:rsidR="006C4119" w:rsidRPr="008075BE">
        <w:rPr>
          <w:rFonts w:ascii="Times New Roman" w:hAnsi="Times New Roman" w:cs="Times New Roman"/>
          <w:color w:val="000000" w:themeColor="text1"/>
          <w:sz w:val="24"/>
          <w:szCs w:val="24"/>
        </w:rPr>
        <w:t xml:space="preserve">study effect </w:t>
      </w:r>
      <w:r w:rsidR="00575977" w:rsidRPr="008075BE">
        <w:rPr>
          <w:rFonts w:ascii="Times New Roman" w:hAnsi="Times New Roman" w:cs="Times New Roman"/>
          <w:color w:val="000000" w:themeColor="text1"/>
          <w:sz w:val="24"/>
          <w:szCs w:val="24"/>
        </w:rPr>
        <w:t xml:space="preserve">in </w:t>
      </w:r>
      <w:r w:rsidR="006C4119" w:rsidRPr="008075BE">
        <w:rPr>
          <w:rFonts w:ascii="Times New Roman" w:hAnsi="Times New Roman" w:cs="Times New Roman"/>
          <w:color w:val="000000" w:themeColor="text1"/>
          <w:sz w:val="24"/>
          <w:szCs w:val="24"/>
        </w:rPr>
        <w:t xml:space="preserve">examining </w:t>
      </w:r>
      <w:r w:rsidR="00575977" w:rsidRPr="008075BE">
        <w:rPr>
          <w:rFonts w:ascii="Times New Roman" w:hAnsi="Times New Roman" w:cs="Times New Roman"/>
          <w:color w:val="000000" w:themeColor="text1"/>
          <w:sz w:val="24"/>
          <w:szCs w:val="24"/>
        </w:rPr>
        <w:t xml:space="preserve">the effect of </w:t>
      </w:r>
      <w:r w:rsidR="006C4119" w:rsidRPr="008075BE">
        <w:rPr>
          <w:rFonts w:ascii="Times New Roman" w:hAnsi="Times New Roman" w:cs="Times New Roman"/>
          <w:color w:val="000000" w:themeColor="text1"/>
          <w:sz w:val="24"/>
          <w:szCs w:val="24"/>
        </w:rPr>
        <w:t>Nrf2</w:t>
      </w:r>
      <w:r w:rsidR="00575977" w:rsidRPr="008075BE">
        <w:rPr>
          <w:rFonts w:ascii="Times New Roman" w:hAnsi="Times New Roman" w:cs="Times New Roman"/>
          <w:color w:val="000000" w:themeColor="text1"/>
          <w:sz w:val="24"/>
          <w:szCs w:val="24"/>
        </w:rPr>
        <w:t>-</w:t>
      </w:r>
      <w:r w:rsidR="006C4119" w:rsidRPr="008075BE">
        <w:rPr>
          <w:rFonts w:ascii="Times New Roman" w:hAnsi="Times New Roman" w:cs="Times New Roman"/>
          <w:color w:val="000000" w:themeColor="text1"/>
          <w:sz w:val="24"/>
          <w:szCs w:val="24"/>
        </w:rPr>
        <w:t xml:space="preserve">KO </w:t>
      </w:r>
      <w:r w:rsidR="003E3B5C" w:rsidRPr="008075BE">
        <w:rPr>
          <w:rFonts w:ascii="Times New Roman" w:hAnsi="Times New Roman" w:cs="Times New Roman"/>
          <w:color w:val="000000" w:themeColor="text1"/>
          <w:sz w:val="24"/>
          <w:szCs w:val="24"/>
        </w:rPr>
        <w:t>(Figure 5).</w:t>
      </w:r>
    </w:p>
    <w:p w14:paraId="5F414FA4" w14:textId="1019411B" w:rsidR="000C3A4D" w:rsidRPr="008075BE" w:rsidRDefault="00E567D8">
      <w:pPr>
        <w:jc w:val="both"/>
        <w:rPr>
          <w:rFonts w:ascii="Times New Roman" w:hAnsi="Times New Roman" w:cs="Times New Roman"/>
          <w:color w:val="000000" w:themeColor="text1"/>
          <w:sz w:val="24"/>
          <w:szCs w:val="24"/>
        </w:rPr>
        <w:pPrChange w:id="309" w:author="Ran Yin" w:date="2024-11-26T09:39:00Z" w16du:dateUtc="2024-11-26T14:39:00Z">
          <w:pPr/>
        </w:pPrChange>
      </w:pPr>
      <w:r w:rsidRPr="008075BE">
        <w:rPr>
          <w:rFonts w:ascii="Times New Roman" w:hAnsi="Times New Roman" w:cs="Times New Roman"/>
          <w:color w:val="000000" w:themeColor="text1"/>
          <w:sz w:val="24"/>
          <w:szCs w:val="24"/>
        </w:rPr>
        <w:t>In total, 31 classes of bacteria were identified across the three experiments. The</w:t>
      </w:r>
      <w:r w:rsidR="000C3A4D" w:rsidRPr="008075BE">
        <w:rPr>
          <w:rFonts w:ascii="Times New Roman" w:hAnsi="Times New Roman" w:cs="Times New Roman"/>
          <w:color w:val="000000" w:themeColor="text1"/>
          <w:sz w:val="24"/>
          <w:szCs w:val="24"/>
        </w:rPr>
        <w:t xml:space="preserve"> top </w:t>
      </w:r>
      <w:ins w:id="310" w:author="Ran Yin" w:date="2024-11-29T20:51:00Z" w16du:dateUtc="2024-11-30T01:51:00Z">
        <w:r w:rsidR="005E07D9" w:rsidRPr="008075BE">
          <w:rPr>
            <w:rFonts w:ascii="Times New Roman" w:hAnsi="Times New Roman" w:cs="Times New Roman" w:hint="eastAsia"/>
            <w:color w:val="000000" w:themeColor="text1"/>
            <w:sz w:val="24"/>
            <w:szCs w:val="24"/>
            <w:lang w:eastAsia="zh-CN"/>
          </w:rPr>
          <w:t xml:space="preserve">17 </w:t>
        </w:r>
      </w:ins>
      <w:r w:rsidRPr="008075BE">
        <w:rPr>
          <w:rFonts w:ascii="Times New Roman" w:hAnsi="Times New Roman" w:cs="Times New Roman"/>
          <w:color w:val="000000" w:themeColor="text1"/>
          <w:sz w:val="24"/>
          <w:szCs w:val="24"/>
        </w:rPr>
        <w:t>classes</w:t>
      </w:r>
      <w:del w:id="311" w:author="Ran Yin" w:date="2024-11-29T20:51:00Z" w16du:dateUtc="2024-11-30T01:51:00Z">
        <w:r w:rsidR="000C3A4D" w:rsidRPr="008075BE" w:rsidDel="005E07D9">
          <w:rPr>
            <w:rFonts w:ascii="Times New Roman" w:hAnsi="Times New Roman" w:cs="Times New Roman"/>
            <w:color w:val="000000" w:themeColor="text1"/>
            <w:sz w:val="24"/>
            <w:szCs w:val="24"/>
          </w:rPr>
          <w:delText>1</w:delText>
        </w:r>
        <w:r w:rsidR="00AD153D" w:rsidRPr="008075BE" w:rsidDel="005E07D9">
          <w:rPr>
            <w:rFonts w:ascii="Times New Roman" w:hAnsi="Times New Roman" w:cs="Times New Roman"/>
            <w:color w:val="000000" w:themeColor="text1"/>
            <w:sz w:val="24"/>
            <w:szCs w:val="24"/>
          </w:rPr>
          <w:delText>7</w:delText>
        </w:r>
      </w:del>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AB3913" w:rsidRPr="008075BE">
        <w:rPr>
          <w:rFonts w:ascii="Times New Roman" w:hAnsi="Times New Roman" w:cs="Times New Roman"/>
          <w:color w:val="000000" w:themeColor="text1"/>
          <w:sz w:val="24"/>
          <w:szCs w:val="24"/>
        </w:rPr>
        <w:t>-</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consistent in all </w:t>
      </w:r>
      <w:ins w:id="312" w:author="Ran Yin" w:date="2024-11-29T20:51:00Z" w16du:dateUtc="2024-11-30T01:51:00Z">
        <w:r w:rsidR="005E07D9" w:rsidRPr="008075BE">
          <w:rPr>
            <w:rFonts w:ascii="Times New Roman" w:hAnsi="Times New Roman" w:cs="Times New Roman" w:hint="eastAsia"/>
            <w:color w:val="000000" w:themeColor="text1"/>
            <w:sz w:val="24"/>
            <w:szCs w:val="24"/>
            <w:lang w:eastAsia="zh-CN"/>
          </w:rPr>
          <w:t>three</w:t>
        </w:r>
      </w:ins>
      <w:del w:id="313" w:author="Ran Yin" w:date="2024-11-29T20:51:00Z" w16du:dateUtc="2024-11-30T01:51:00Z">
        <w:r w:rsidR="00DD4D43" w:rsidRPr="008075BE" w:rsidDel="005E07D9">
          <w:rPr>
            <w:rFonts w:ascii="Times New Roman" w:hAnsi="Times New Roman" w:cs="Times New Roman"/>
            <w:color w:val="000000" w:themeColor="text1"/>
            <w:sz w:val="24"/>
            <w:szCs w:val="24"/>
          </w:rPr>
          <w:delText>3</w:delText>
        </w:r>
      </w:del>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del w:id="314" w:author="Ran Yin" w:date="2024-11-29T19:45:00Z" w16du:dateUtc="2024-11-30T00:45:00Z">
        <w:r w:rsidR="00B631AE" w:rsidRPr="008075BE" w:rsidDel="004D4441">
          <w:rPr>
            <w:rFonts w:ascii="Times New Roman" w:hAnsi="Times New Roman" w:cs="Times New Roman"/>
            <w:color w:val="000000" w:themeColor="text1"/>
            <w:sz w:val="24"/>
            <w:szCs w:val="24"/>
          </w:rPr>
          <w:delText>all of</w:delText>
        </w:r>
      </w:del>
      <w:ins w:id="315" w:author="Ran Yin" w:date="2024-11-29T19:45:00Z" w16du:dateUtc="2024-11-30T00:45:00Z">
        <w:r w:rsidR="004D4441" w:rsidRPr="008075BE">
          <w:rPr>
            <w:rFonts w:ascii="Times New Roman" w:hAnsi="Times New Roman" w:cs="Times New Roman"/>
            <w:color w:val="000000" w:themeColor="text1"/>
            <w:sz w:val="24"/>
            <w:szCs w:val="24"/>
          </w:rPr>
          <w:t>all</w:t>
        </w:r>
      </w:ins>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 xml:space="preserve">Figure 7 </w:t>
      </w:r>
      <w:r w:rsidR="00F87CB5" w:rsidRPr="008075BE">
        <w:rPr>
          <w:rFonts w:ascii="Times New Roman" w:hAnsi="Times New Roman" w:cs="Times New Roman"/>
          <w:color w:val="000000" w:themeColor="text1"/>
          <w:sz w:val="24"/>
          <w:szCs w:val="24"/>
        </w:rPr>
        <w:t xml:space="preserve">biplot </w:t>
      </w:r>
      <w:del w:id="316" w:author="Ran Yin" w:date="2024-11-30T20:11:00Z" w16du:dateUtc="2024-12-01T01:11:00Z">
        <w:r w:rsidR="00F87CB5" w:rsidRPr="008075BE" w:rsidDel="00814E39">
          <w:rPr>
            <w:rFonts w:ascii="Times New Roman" w:hAnsi="Times New Roman" w:cs="Times New Roman"/>
            <w:color w:val="000000" w:themeColor="text1"/>
            <w:sz w:val="24"/>
            <w:szCs w:val="24"/>
          </w:rPr>
          <w:delText>showed</w:delText>
        </w:r>
      </w:del>
      <w:ins w:id="317" w:author="Ran Yin" w:date="2024-11-30T20:11:00Z" w16du:dateUtc="2024-12-01T01:11:00Z">
        <w:r w:rsidR="00814E39" w:rsidRPr="008075BE">
          <w:rPr>
            <w:rFonts w:ascii="Times New Roman" w:hAnsi="Times New Roman" w:cs="Times New Roman"/>
            <w:color w:val="000000" w:themeColor="text1"/>
            <w:sz w:val="24"/>
            <w:szCs w:val="24"/>
          </w:rPr>
          <w:t>shows</w:t>
        </w:r>
      </w:ins>
      <w:r w:rsidR="00F87CB5" w:rsidRPr="008075BE">
        <w:rPr>
          <w:rFonts w:ascii="Times New Roman" w:hAnsi="Times New Roman" w:cs="Times New Roman"/>
          <w:color w:val="000000" w:themeColor="text1"/>
          <w:sz w:val="24"/>
          <w:szCs w:val="24"/>
        </w:rPr>
        <w:t xml:space="preserve"> clear separation by genotype.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del w:id="318" w:author="Ran Yin" w:date="2024-11-29T20:51:00Z" w16du:dateUtc="2024-11-30T01:51:00Z">
        <w:r w:rsidR="00320C9B" w:rsidRPr="008075BE" w:rsidDel="004460AF">
          <w:rPr>
            <w:rFonts w:ascii="Times New Roman" w:hAnsi="Times New Roman" w:cs="Times New Roman"/>
            <w:color w:val="000000" w:themeColor="text1"/>
            <w:sz w:val="24"/>
            <w:szCs w:val="24"/>
          </w:rPr>
          <w:delText>(p</w:delText>
        </w:r>
        <w:r w:rsidR="00320C9B" w:rsidRPr="008075BE" w:rsidDel="004460AF">
          <w:rPr>
            <w:rFonts w:ascii="Times New Roman" w:hAnsi="Times New Roman" w:cs="Times New Roman"/>
            <w:i/>
            <w:iCs/>
            <w:color w:val="000000" w:themeColor="text1"/>
            <w:sz w:val="24"/>
            <w:szCs w:val="24"/>
          </w:rPr>
          <w:delText>.</w:delText>
        </w:r>
        <w:r w:rsidR="00320C9B" w:rsidRPr="008075BE" w:rsidDel="004460AF">
          <w:rPr>
            <w:rFonts w:ascii="Times New Roman" w:hAnsi="Times New Roman" w:cs="Times New Roman"/>
            <w:color w:val="000000" w:themeColor="text1"/>
            <w:sz w:val="24"/>
            <w:szCs w:val="24"/>
          </w:rPr>
          <w:delText xml:space="preserve"> </w:delText>
        </w:r>
        <w:r w:rsidR="00320C9B" w:rsidRPr="008075BE" w:rsidDel="004460AF">
          <w:rPr>
            <w:rFonts w:ascii="Times New Roman" w:hAnsi="Times New Roman" w:cs="Times New Roman"/>
            <w:i/>
            <w:iCs/>
            <w:color w:val="000000" w:themeColor="text1"/>
            <w:sz w:val="24"/>
            <w:szCs w:val="24"/>
          </w:rPr>
          <w:delText>Firmicutes</w:delText>
        </w:r>
        <w:r w:rsidR="00320C9B" w:rsidRPr="008075BE" w:rsidDel="004460AF">
          <w:rPr>
            <w:rFonts w:ascii="Times New Roman" w:hAnsi="Times New Roman" w:cs="Times New Roman"/>
            <w:color w:val="000000" w:themeColor="text1"/>
            <w:sz w:val="24"/>
            <w:szCs w:val="24"/>
          </w:rPr>
          <w:delText>)</w:delText>
        </w:r>
      </w:del>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proofErr w:type="spellStart"/>
      <w:r w:rsidR="00F87CB5" w:rsidRPr="008075BE">
        <w:rPr>
          <w:rFonts w:ascii="Times New Roman" w:hAnsi="Times New Roman" w:cs="Times New Roman"/>
          <w:i/>
          <w:iCs/>
          <w:color w:val="000000" w:themeColor="text1"/>
          <w:sz w:val="24"/>
          <w:szCs w:val="24"/>
        </w:rPr>
        <w:t>Epsilonproteobacteria</w:t>
      </w:r>
      <w:proofErr w:type="spellEnd"/>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proofErr w:type="spellStart"/>
      <w:r w:rsidR="002904B4" w:rsidRPr="008075BE">
        <w:rPr>
          <w:rFonts w:ascii="Times New Roman" w:hAnsi="Times New Roman" w:cs="Times New Roman"/>
          <w:i/>
          <w:iCs/>
          <w:color w:val="000000" w:themeColor="text1"/>
          <w:sz w:val="24"/>
          <w:szCs w:val="24"/>
        </w:rPr>
        <w:t>Brachyspirae</w:t>
      </w:r>
      <w:proofErr w:type="spellEnd"/>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Change w:id="319" w:author="Ran Yin" w:date="2024-11-30T16:43:00Z" w16du:dateUtc="2024-11-30T21:43:00Z">
            <w:rPr>
              <w:rFonts w:ascii="Times New Roman" w:hAnsi="Times New Roman" w:cs="Times New Roman"/>
              <w:color w:val="000000" w:themeColor="text1"/>
            </w:rPr>
          </w:rPrChange>
        </w:rPr>
        <w:t xml:space="preserve"> </w:t>
      </w:r>
      <w:proofErr w:type="spellStart"/>
      <w:r w:rsidR="00320C9B" w:rsidRPr="008075BE">
        <w:rPr>
          <w:rFonts w:ascii="Times New Roman" w:hAnsi="Times New Roman" w:cs="Times New Roman"/>
          <w:i/>
          <w:iCs/>
          <w:color w:val="000000" w:themeColor="text1"/>
          <w:sz w:val="24"/>
          <w:szCs w:val="24"/>
        </w:rPr>
        <w:t>Epsilonbacteraeota</w:t>
      </w:r>
      <w:proofErr w:type="spellEnd"/>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proofErr w:type="spellStart"/>
      <w:r w:rsidR="00205006" w:rsidRPr="008075BE">
        <w:rPr>
          <w:rFonts w:ascii="Times New Roman" w:hAnsi="Times New Roman" w:cs="Times New Roman"/>
          <w:i/>
          <w:iCs/>
          <w:color w:val="000000" w:themeColor="text1"/>
          <w:sz w:val="24"/>
          <w:szCs w:val="24"/>
        </w:rPr>
        <w:t>Deferribacteres</w:t>
      </w:r>
      <w:proofErr w:type="spellEnd"/>
      <w:r w:rsidR="00F87CB5" w:rsidRPr="008075BE">
        <w:rPr>
          <w:rFonts w:ascii="Times New Roman" w:hAnsi="Times New Roman" w:cs="Times New Roman"/>
          <w:color w:val="000000" w:themeColor="text1"/>
          <w:sz w:val="24"/>
          <w:szCs w:val="24"/>
        </w:rPr>
        <w:t xml:space="preserve"> </w:t>
      </w:r>
      <w:del w:id="320" w:author="Ran Yin" w:date="2024-11-29T20:51:00Z" w16du:dateUtc="2024-11-30T01:51:00Z">
        <w:r w:rsidR="00320C9B" w:rsidRPr="008075BE" w:rsidDel="004460AF">
          <w:rPr>
            <w:rFonts w:ascii="Times New Roman" w:hAnsi="Times New Roman" w:cs="Times New Roman"/>
            <w:color w:val="000000" w:themeColor="text1"/>
            <w:sz w:val="24"/>
            <w:szCs w:val="24"/>
          </w:rPr>
          <w:delText xml:space="preserve">(p. </w:delText>
        </w:r>
        <w:r w:rsidR="00320C9B" w:rsidRPr="008075BE" w:rsidDel="004460AF">
          <w:rPr>
            <w:rFonts w:ascii="Times New Roman" w:hAnsi="Times New Roman" w:cs="Times New Roman"/>
            <w:i/>
            <w:iCs/>
            <w:color w:val="000000" w:themeColor="text1"/>
            <w:sz w:val="24"/>
            <w:szCs w:val="24"/>
          </w:rPr>
          <w:delText>Deferribacteres</w:delText>
        </w:r>
        <w:r w:rsidR="00320C9B" w:rsidRPr="008075BE" w:rsidDel="004460AF">
          <w:rPr>
            <w:rFonts w:ascii="Times New Roman" w:hAnsi="Times New Roman" w:cs="Times New Roman"/>
            <w:color w:val="000000" w:themeColor="text1"/>
            <w:sz w:val="24"/>
            <w:szCs w:val="24"/>
          </w:rPr>
          <w:delText xml:space="preserve">) </w:delText>
        </w:r>
      </w:del>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i/>
          <w:iCs/>
          <w:color w:val="000000" w:themeColor="text1"/>
          <w:sz w:val="24"/>
          <w:szCs w:val="24"/>
        </w:rPr>
        <w:t>Gammaproteobacteria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proofErr w:type="spellStart"/>
      <w:r w:rsidR="009236B2" w:rsidRPr="008075BE">
        <w:rPr>
          <w:rFonts w:ascii="Times New Roman" w:hAnsi="Times New Roman" w:cs="Times New Roman"/>
          <w:i/>
          <w:iCs/>
          <w:color w:val="000000" w:themeColor="text1"/>
          <w:sz w:val="24"/>
          <w:szCs w:val="24"/>
        </w:rPr>
        <w:t>Verrucomicrobia</w:t>
      </w:r>
      <w:proofErr w:type="spellEnd"/>
      <w:del w:id="321" w:author="Ran Yin" w:date="2024-11-30T16:45:00Z" w16du:dateUtc="2024-11-30T21:45:00Z">
        <w:r w:rsidR="009236B2" w:rsidRPr="008075BE" w:rsidDel="00FF033F">
          <w:rPr>
            <w:rFonts w:ascii="Times New Roman" w:hAnsi="Times New Roman" w:cs="Times New Roman"/>
            <w:i/>
            <w:iCs/>
            <w:color w:val="000000" w:themeColor="text1"/>
            <w:sz w:val="24"/>
            <w:szCs w:val="24"/>
          </w:rPr>
          <w:delText>e</w:delText>
        </w:r>
      </w:del>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proofErr w:type="spellStart"/>
      <w:r w:rsidR="00320C9B" w:rsidRPr="008075BE">
        <w:rPr>
          <w:rFonts w:ascii="Times New Roman" w:hAnsi="Times New Roman" w:cs="Times New Roman"/>
          <w:i/>
          <w:iCs/>
          <w:color w:val="000000" w:themeColor="text1"/>
          <w:sz w:val="24"/>
          <w:szCs w:val="24"/>
        </w:rPr>
        <w:t>Verrucomicrobia</w:t>
      </w:r>
      <w:proofErr w:type="spellEnd"/>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had higher relative abundance in the DSS</w:t>
      </w:r>
      <w:del w:id="322" w:author="Ran Yin" w:date="2024-11-29T20:51:00Z" w16du:dateUtc="2024-11-30T01:51:00Z">
        <w:r w:rsidR="009236B2" w:rsidRPr="008075BE" w:rsidDel="005E07D9">
          <w:rPr>
            <w:rFonts w:ascii="Times New Roman" w:hAnsi="Times New Roman" w:cs="Times New Roman"/>
            <w:color w:val="000000" w:themeColor="text1"/>
            <w:sz w:val="24"/>
            <w:szCs w:val="24"/>
          </w:rPr>
          <w:delText>+AIN93M</w:delText>
        </w:r>
      </w:del>
      <w:r w:rsidR="009236B2" w:rsidRPr="008075BE">
        <w:rPr>
          <w:rFonts w:ascii="Times New Roman" w:hAnsi="Times New Roman" w:cs="Times New Roman"/>
          <w:color w:val="000000" w:themeColor="text1"/>
          <w:sz w:val="24"/>
          <w:szCs w:val="24"/>
        </w:rPr>
        <w:t xml:space="preserve"> and DSS+Cranberry groups. </w:t>
      </w:r>
    </w:p>
    <w:p w14:paraId="7CABFF2A" w14:textId="76D2D40A" w:rsidR="008E4B69" w:rsidRPr="008075BE" w:rsidRDefault="00116D3B">
      <w:pPr>
        <w:pStyle w:val="2"/>
        <w:jc w:val="both"/>
        <w:rPr>
          <w:rFonts w:ascii="Times New Roman" w:hAnsi="Times New Roman" w:cs="Times New Roman"/>
          <w:color w:val="000000" w:themeColor="text1"/>
          <w:sz w:val="24"/>
          <w:szCs w:val="24"/>
          <w:lang w:eastAsia="zh-CN"/>
        </w:rPr>
        <w:pPrChange w:id="323" w:author="Ran Yin" w:date="2024-11-26T09:39:00Z" w16du:dateUtc="2024-11-26T14:39:00Z">
          <w:pPr>
            <w:pStyle w:val="2"/>
          </w:pPr>
        </w:pPrChange>
      </w:pPr>
      <w:bookmarkStart w:id="324" w:name="_Toc179148170"/>
      <w:r w:rsidRPr="008075BE">
        <w:rPr>
          <w:rFonts w:ascii="Times New Roman" w:hAnsi="Times New Roman" w:cs="Times New Roman"/>
          <w:color w:val="000000" w:themeColor="text1"/>
          <w:sz w:val="24"/>
          <w:szCs w:val="24"/>
          <w:rPrChange w:id="325" w:author="Ran Yin" w:date="2024-11-30T16:43:00Z" w16du:dateUtc="2024-11-30T21:43:00Z">
            <w:rPr>
              <w:rFonts w:ascii="Times New Roman" w:hAnsi="Times New Roman" w:cs="Times New Roman"/>
              <w:color w:val="000000" w:themeColor="text1"/>
            </w:rPr>
          </w:rPrChange>
        </w:rPr>
        <w:t>3.</w:t>
      </w:r>
      <w:r w:rsidR="00743E5F" w:rsidRPr="008075BE">
        <w:rPr>
          <w:rFonts w:ascii="Times New Roman" w:hAnsi="Times New Roman" w:cs="Times New Roman"/>
          <w:color w:val="000000" w:themeColor="text1"/>
          <w:sz w:val="24"/>
          <w:szCs w:val="24"/>
          <w:rPrChange w:id="326" w:author="Ran Yin" w:date="2024-11-30T16:43:00Z" w16du:dateUtc="2024-11-30T21:43:00Z">
            <w:rPr>
              <w:rFonts w:ascii="Times New Roman" w:hAnsi="Times New Roman" w:cs="Times New Roman"/>
              <w:color w:val="000000" w:themeColor="text1"/>
            </w:rPr>
          </w:rPrChange>
        </w:rPr>
        <w:t xml:space="preserve">4 </w:t>
      </w:r>
      <w:r w:rsidRPr="00DB5FFA">
        <w:rPr>
          <w:rFonts w:ascii="Times New Roman" w:hAnsi="Times New Roman" w:cs="Times New Roman"/>
          <w:i/>
          <w:iCs/>
          <w:color w:val="000000" w:themeColor="text1"/>
          <w:sz w:val="24"/>
          <w:szCs w:val="24"/>
          <w:rPrChange w:id="327" w:author="Ran Yin" w:date="2024-11-30T20:12:00Z" w16du:dateUtc="2024-12-01T01:12:00Z">
            <w:rPr>
              <w:rFonts w:ascii="Times New Roman" w:hAnsi="Times New Roman" w:cs="Times New Roman"/>
              <w:color w:val="000000" w:themeColor="text1"/>
            </w:rPr>
          </w:rPrChange>
        </w:rPr>
        <w:t>Firmicutes</w:t>
      </w:r>
      <w:r w:rsidRPr="008075BE">
        <w:rPr>
          <w:rFonts w:ascii="Times New Roman" w:hAnsi="Times New Roman" w:cs="Times New Roman"/>
          <w:color w:val="000000" w:themeColor="text1"/>
          <w:sz w:val="24"/>
          <w:szCs w:val="24"/>
          <w:rPrChange w:id="328" w:author="Ran Yin" w:date="2024-11-30T16:43:00Z" w16du:dateUtc="2024-11-30T21:43:00Z">
            <w:rPr>
              <w:rFonts w:ascii="Times New Roman" w:hAnsi="Times New Roman" w:cs="Times New Roman"/>
              <w:color w:val="000000" w:themeColor="text1"/>
            </w:rPr>
          </w:rPrChange>
        </w:rPr>
        <w:t>/</w:t>
      </w:r>
      <w:r w:rsidRPr="00DB5FFA">
        <w:rPr>
          <w:rFonts w:ascii="Times New Roman" w:hAnsi="Times New Roman" w:cs="Times New Roman"/>
          <w:i/>
          <w:iCs/>
          <w:color w:val="000000" w:themeColor="text1"/>
          <w:sz w:val="24"/>
          <w:szCs w:val="24"/>
          <w:rPrChange w:id="329" w:author="Ran Yin" w:date="2024-11-30T20:12:00Z" w16du:dateUtc="2024-12-01T01:12:00Z">
            <w:rPr>
              <w:rFonts w:ascii="Times New Roman" w:hAnsi="Times New Roman" w:cs="Times New Roman"/>
              <w:color w:val="000000" w:themeColor="text1"/>
            </w:rPr>
          </w:rPrChange>
        </w:rPr>
        <w:t>Bacteroidetes</w:t>
      </w:r>
      <w:r w:rsidRPr="008075BE">
        <w:rPr>
          <w:rFonts w:ascii="Times New Roman" w:hAnsi="Times New Roman" w:cs="Times New Roman"/>
          <w:color w:val="000000" w:themeColor="text1"/>
          <w:sz w:val="24"/>
          <w:szCs w:val="24"/>
          <w:rPrChange w:id="330" w:author="Ran Yin" w:date="2024-11-30T16:43:00Z" w16du:dateUtc="2024-11-30T21:43:00Z">
            <w:rPr>
              <w:rFonts w:ascii="Times New Roman" w:hAnsi="Times New Roman" w:cs="Times New Roman"/>
              <w:color w:val="000000" w:themeColor="text1"/>
            </w:rPr>
          </w:rPrChange>
        </w:rPr>
        <w:t xml:space="preserve"> ratio</w:t>
      </w:r>
      <w:bookmarkEnd w:id="324"/>
    </w:p>
    <w:p w14:paraId="299B744C" w14:textId="1E707D2D" w:rsidR="00BB4449" w:rsidRPr="008075BE" w:rsidRDefault="00743E5F">
      <w:pPr>
        <w:jc w:val="both"/>
        <w:rPr>
          <w:rFonts w:ascii="Times New Roman" w:hAnsi="Times New Roman" w:cs="Times New Roman"/>
          <w:color w:val="000000" w:themeColor="text1"/>
          <w:sz w:val="24"/>
          <w:szCs w:val="24"/>
        </w:rPr>
        <w:pPrChange w:id="331" w:author="Ran Yin" w:date="2024-11-26T09:39:00Z" w16du:dateUtc="2024-11-26T14:39:00Z">
          <w:pPr/>
        </w:pPrChange>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 (Figure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but the F/B ratios in the WT mice samples were 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del w:id="332" w:author="Ran Yin" w:date="2024-11-30T23:55:00Z" w16du:dateUtc="2024-12-01T04:55:00Z">
        <w:r w:rsidR="005B4FB2" w:rsidRPr="008075BE" w:rsidDel="00913A3C">
          <w:rPr>
            <w:rFonts w:ascii="Times New Roman" w:hAnsi="Times New Roman" w:cs="Times New Roman"/>
            <w:color w:val="000000" w:themeColor="text1"/>
            <w:sz w:val="24"/>
            <w:szCs w:val="24"/>
          </w:rPr>
          <w:delText>was</w:delText>
        </w:r>
      </w:del>
      <w:ins w:id="333" w:author="Ran Yin" w:date="2024-11-30T23:55:00Z" w16du:dateUtc="2024-12-01T04:55:00Z">
        <w:r w:rsidR="00913A3C" w:rsidRPr="008075BE">
          <w:rPr>
            <w:rFonts w:ascii="Times New Roman" w:hAnsi="Times New Roman" w:cs="Times New Roman"/>
            <w:color w:val="000000" w:themeColor="text1"/>
            <w:sz w:val="24"/>
            <w:szCs w:val="24"/>
          </w:rPr>
          <w:t>were</w:t>
        </w:r>
      </w:ins>
      <w:r w:rsidR="005B4FB2" w:rsidRPr="008075BE">
        <w:rPr>
          <w:rFonts w:ascii="Times New Roman" w:hAnsi="Times New Roman" w:cs="Times New Roman"/>
          <w:color w:val="000000" w:themeColor="text1"/>
          <w:sz w:val="24"/>
          <w:szCs w:val="24"/>
        </w:rPr>
        <w:t xml:space="preserve"> </w:t>
      </w:r>
      <w:r w:rsidR="007704ED" w:rsidRPr="008075BE">
        <w:rPr>
          <w:rFonts w:ascii="Times New Roman" w:hAnsi="Times New Roman" w:cs="Times New Roman"/>
          <w:color w:val="000000" w:themeColor="text1"/>
          <w:sz w:val="24"/>
          <w:szCs w:val="24"/>
        </w:rPr>
        <w:t xml:space="preserve">next </w:t>
      </w:r>
      <w:r w:rsidR="00E41BE5" w:rsidRPr="008075BE">
        <w:rPr>
          <w:rFonts w:ascii="Times New Roman" w:hAnsi="Times New Roman" w:cs="Times New Roman"/>
          <w:color w:val="000000" w:themeColor="text1"/>
          <w:sz w:val="24"/>
          <w:szCs w:val="24"/>
        </w:rPr>
        <w:t>used to estimate these 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 xml:space="preserve">First, a mixed-effects model with no interaction terms was fitted to the </w:t>
      </w:r>
      <w:r w:rsidR="00A738E3" w:rsidRPr="00EE5E3A">
        <w:rPr>
          <w:rFonts w:ascii="Times New Roman" w:hAnsi="Times New Roman" w:cs="Times New Roman"/>
          <w:color w:val="000000" w:themeColor="text1"/>
          <w:sz w:val="24"/>
          <w:szCs w:val="24"/>
        </w:rPr>
        <w:lastRenderedPageBreak/>
        <w:t>F/B.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DSS+Cranberry groups </w:t>
      </w:r>
      <w:r w:rsidR="00354E2B" w:rsidRPr="00EE5E3A">
        <w:rPr>
          <w:rFonts w:ascii="Times New Roman" w:hAnsi="Times New Roman" w:cs="Times New Roman"/>
          <w:color w:val="000000" w:themeColor="text1"/>
          <w:sz w:val="24"/>
          <w:szCs w:val="24"/>
        </w:rPr>
        <w:t>compared to the no</w:t>
      </w:r>
      <w:r w:rsidR="005A4FF1" w:rsidRPr="00EE5E3A">
        <w:rPr>
          <w:rFonts w:ascii="Times New Roman" w:hAnsi="Times New Roman" w:cs="Times New Roman"/>
          <w:color w:val="000000" w:themeColor="text1"/>
          <w:sz w:val="24"/>
          <w:szCs w:val="24"/>
        </w:rPr>
        <w:t>-</w:t>
      </w:r>
      <w:r w:rsidR="00354E2B" w:rsidRPr="00EE5E3A">
        <w:rPr>
          <w:rFonts w:ascii="Times New Roman" w:hAnsi="Times New Roman" w:cs="Times New Roman"/>
          <w:color w:val="000000" w:themeColor="text1"/>
          <w:sz w:val="24"/>
          <w:szCs w:val="24"/>
        </w:rPr>
        <w:t>DSS</w:t>
      </w:r>
      <w:del w:id="334" w:author="Ran Yin" w:date="2024-11-29T21:52:00Z" w16du:dateUtc="2024-11-30T02:52:00Z">
        <w:r w:rsidR="005A4FF1" w:rsidRPr="00EE5E3A" w:rsidDel="003741DF">
          <w:rPr>
            <w:rFonts w:ascii="Times New Roman" w:hAnsi="Times New Roman" w:cs="Times New Roman"/>
            <w:color w:val="000000" w:themeColor="text1"/>
            <w:sz w:val="24"/>
            <w:szCs w:val="24"/>
          </w:rPr>
          <w:delText>+AIN93M</w:delText>
        </w:r>
      </w:del>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w:t>
      </w:r>
      <w:del w:id="335" w:author="Ran Yin" w:date="2024-11-29T21:52:00Z" w16du:dateUtc="2024-11-30T02:52:00Z">
        <w:r w:rsidR="005A4FF1" w:rsidRPr="00EE5E3A" w:rsidDel="003741DF">
          <w:rPr>
            <w:rFonts w:ascii="Times New Roman" w:hAnsi="Times New Roman" w:cs="Times New Roman"/>
            <w:color w:val="000000" w:themeColor="text1"/>
            <w:sz w:val="24"/>
            <w:szCs w:val="24"/>
          </w:rPr>
          <w:delText>+AIN93M</w:delText>
        </w:r>
      </w:del>
      <w:r w:rsidR="005A4FF1" w:rsidRPr="00EE5E3A">
        <w:rPr>
          <w:rFonts w:ascii="Times New Roman" w:hAnsi="Times New Roman" w:cs="Times New Roman"/>
          <w:color w:val="000000" w:themeColor="text1"/>
          <w:sz w:val="24"/>
          <w:szCs w:val="24"/>
        </w:rPr>
        <w:t xml:space="preserve"> v</w:t>
      </w:r>
      <w:ins w:id="336" w:author="Ran Yin" w:date="2024-11-29T21:52:00Z" w16du:dateUtc="2024-11-30T02:52:00Z">
        <w:r w:rsidR="003741DF" w:rsidRPr="00EE5E3A">
          <w:rPr>
            <w:rFonts w:ascii="Times New Roman" w:hAnsi="Times New Roman" w:cs="Times New Roman" w:hint="eastAsia"/>
            <w:color w:val="000000" w:themeColor="text1"/>
            <w:sz w:val="24"/>
            <w:szCs w:val="24"/>
            <w:lang w:eastAsia="zh-CN"/>
            <w:rPrChange w:id="337" w:author="Ran Yin" w:date="2024-12-01T00:06:00Z" w16du:dateUtc="2024-12-01T05:06:00Z">
              <w:rPr>
                <w:rFonts w:ascii="Times New Roman" w:hAnsi="Times New Roman" w:cs="Times New Roman" w:hint="eastAsia"/>
                <w:color w:val="000000" w:themeColor="text1"/>
                <w:sz w:val="24"/>
                <w:szCs w:val="24"/>
                <w:highlight w:val="yellow"/>
                <w:lang w:eastAsia="zh-CN"/>
              </w:rPr>
            </w:rPrChange>
          </w:rPr>
          <w:t>ersus</w:t>
        </w:r>
      </w:ins>
      <w:del w:id="338" w:author="Ran Yin" w:date="2024-11-29T21:52:00Z" w16du:dateUtc="2024-11-30T02:52:00Z">
        <w:r w:rsidR="005A4FF1" w:rsidRPr="00EE5E3A" w:rsidDel="003741DF">
          <w:rPr>
            <w:rFonts w:ascii="Times New Roman" w:hAnsi="Times New Roman" w:cs="Times New Roman"/>
            <w:color w:val="000000" w:themeColor="text1"/>
            <w:sz w:val="24"/>
            <w:szCs w:val="24"/>
          </w:rPr>
          <w:delText>s.</w:delText>
        </w:r>
      </w:del>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w:t>
      </w:r>
      <w:ins w:id="339" w:author="Ran Yin" w:date="2024-11-29T21:52:00Z" w16du:dateUtc="2024-11-30T02:52:00Z">
        <w:r w:rsidR="003741DF" w:rsidRPr="00EE5E3A">
          <w:rPr>
            <w:rFonts w:ascii="Times New Roman" w:hAnsi="Times New Roman" w:cs="Times New Roman" w:hint="eastAsia"/>
            <w:color w:val="000000" w:themeColor="text1"/>
            <w:sz w:val="24"/>
            <w:szCs w:val="24"/>
            <w:lang w:eastAsia="zh-CN"/>
            <w:rPrChange w:id="340" w:author="Ran Yin" w:date="2024-12-01T00:06:00Z" w16du:dateUtc="2024-12-01T05:06:00Z">
              <w:rPr>
                <w:rFonts w:ascii="Times New Roman" w:hAnsi="Times New Roman" w:cs="Times New Roman" w:hint="eastAsia"/>
                <w:color w:val="000000" w:themeColor="text1"/>
                <w:sz w:val="24"/>
                <w:szCs w:val="24"/>
                <w:highlight w:val="yellow"/>
                <w:lang w:eastAsia="zh-CN"/>
              </w:rPr>
            </w:rPrChange>
          </w:rPr>
          <w:t>S</w:t>
        </w:r>
      </w:ins>
      <w:del w:id="341" w:author="Ran Yin" w:date="2024-11-29T21:52:00Z" w16du:dateUtc="2024-11-30T02:52:00Z">
        <w:r w:rsidR="006E6265" w:rsidRPr="00EE5E3A" w:rsidDel="003741DF">
          <w:rPr>
            <w:rFonts w:ascii="Times New Roman" w:hAnsi="Times New Roman" w:cs="Times New Roman"/>
            <w:color w:val="000000" w:themeColor="text1"/>
            <w:sz w:val="24"/>
            <w:szCs w:val="24"/>
          </w:rPr>
          <w:delText>S+AIN93M</w:delText>
        </w:r>
      </w:del>
      <w:r w:rsidR="006E6265" w:rsidRPr="00EE5E3A">
        <w:rPr>
          <w:rFonts w:ascii="Times New Roman" w:hAnsi="Times New Roman" w:cs="Times New Roman"/>
          <w:color w:val="000000" w:themeColor="text1"/>
          <w:sz w:val="24"/>
          <w:szCs w:val="24"/>
        </w:rPr>
        <w:t>)</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w:t>
      </w:r>
      <w:del w:id="342" w:author="Ran Yin" w:date="2024-11-29T21:52:00Z" w16du:dateUtc="2024-11-30T02:52:00Z">
        <w:r w:rsidR="001A3D69" w:rsidRPr="008075BE" w:rsidDel="003741DF">
          <w:rPr>
            <w:rFonts w:ascii="Times New Roman" w:hAnsi="Times New Roman" w:cs="Times New Roman"/>
            <w:color w:val="000000" w:themeColor="text1"/>
            <w:sz w:val="24"/>
            <w:szCs w:val="24"/>
          </w:rPr>
          <w:delText>+AIN93M</w:delText>
        </w:r>
      </w:del>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-1.40,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343"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343"/>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22A98DC4" w:rsidR="00AE037E" w:rsidRPr="008075BE" w:rsidRDefault="0068652B">
      <w:pPr>
        <w:pStyle w:val="2"/>
        <w:jc w:val="both"/>
        <w:rPr>
          <w:rFonts w:ascii="Times New Roman" w:hAnsi="Times New Roman" w:cs="Times New Roman"/>
          <w:color w:val="000000" w:themeColor="text1"/>
          <w:sz w:val="24"/>
          <w:szCs w:val="24"/>
          <w:rPrChange w:id="344" w:author="Ran Yin" w:date="2024-11-30T16:43:00Z" w16du:dateUtc="2024-11-30T21:43:00Z">
            <w:rPr>
              <w:rFonts w:ascii="Times New Roman" w:hAnsi="Times New Roman" w:cs="Times New Roman"/>
              <w:color w:val="000000" w:themeColor="text1"/>
            </w:rPr>
          </w:rPrChange>
        </w:rPr>
        <w:pPrChange w:id="345" w:author="Ran Yin" w:date="2024-11-26T09:39:00Z" w16du:dateUtc="2024-11-26T14:39:00Z">
          <w:pPr>
            <w:pStyle w:val="2"/>
          </w:pPr>
        </w:pPrChange>
      </w:pPr>
      <w:bookmarkStart w:id="346" w:name="_Toc179148171"/>
      <w:r w:rsidRPr="008075BE">
        <w:rPr>
          <w:rFonts w:ascii="Times New Roman" w:hAnsi="Times New Roman" w:cs="Times New Roman"/>
          <w:color w:val="000000" w:themeColor="text1"/>
          <w:sz w:val="24"/>
          <w:szCs w:val="24"/>
          <w:rPrChange w:id="347" w:author="Ran Yin" w:date="2024-11-30T16:43:00Z" w16du:dateUtc="2024-11-30T21:43:00Z">
            <w:rPr>
              <w:rFonts w:ascii="Times New Roman" w:hAnsi="Times New Roman" w:cs="Times New Roman"/>
              <w:color w:val="000000" w:themeColor="text1"/>
            </w:rPr>
          </w:rPrChange>
        </w:rPr>
        <w:t>3.</w:t>
      </w:r>
      <w:r w:rsidR="00AA5F0D" w:rsidRPr="008075BE">
        <w:rPr>
          <w:rFonts w:ascii="Times New Roman" w:hAnsi="Times New Roman" w:cs="Times New Roman"/>
          <w:color w:val="000000" w:themeColor="text1"/>
          <w:sz w:val="24"/>
          <w:szCs w:val="24"/>
          <w:rPrChange w:id="348" w:author="Ran Yin" w:date="2024-11-30T16:43:00Z" w16du:dateUtc="2024-11-30T21:43:00Z">
            <w:rPr>
              <w:rFonts w:ascii="Times New Roman" w:hAnsi="Times New Roman" w:cs="Times New Roman"/>
              <w:color w:val="000000" w:themeColor="text1"/>
            </w:rPr>
          </w:rPrChange>
        </w:rPr>
        <w:t>4</w:t>
      </w:r>
      <w:r w:rsidRPr="008075BE">
        <w:rPr>
          <w:rFonts w:ascii="Times New Roman" w:hAnsi="Times New Roman" w:cs="Times New Roman"/>
          <w:color w:val="000000" w:themeColor="text1"/>
          <w:sz w:val="24"/>
          <w:szCs w:val="24"/>
          <w:rPrChange w:id="349" w:author="Ran Yin" w:date="2024-11-30T16:43:00Z" w16du:dateUtc="2024-11-30T21:43:00Z">
            <w:rPr>
              <w:rFonts w:ascii="Times New Roman" w:hAnsi="Times New Roman" w:cs="Times New Roman"/>
              <w:color w:val="000000" w:themeColor="text1"/>
            </w:rPr>
          </w:rPrChange>
        </w:rPr>
        <w:t xml:space="preserve"> </w:t>
      </w:r>
      <w:r w:rsidR="00AE037E" w:rsidRPr="008075BE">
        <w:rPr>
          <w:rFonts w:ascii="Times New Roman" w:hAnsi="Times New Roman" w:cs="Times New Roman"/>
          <w:color w:val="000000" w:themeColor="text1"/>
          <w:sz w:val="24"/>
          <w:szCs w:val="24"/>
          <w:rPrChange w:id="350" w:author="Ran Yin" w:date="2024-11-30T16:43:00Z" w16du:dateUtc="2024-11-30T21:43:00Z">
            <w:rPr>
              <w:rFonts w:ascii="Times New Roman" w:hAnsi="Times New Roman" w:cs="Times New Roman"/>
              <w:color w:val="000000" w:themeColor="text1"/>
            </w:rPr>
          </w:rPrChange>
        </w:rPr>
        <w:t xml:space="preserve">Linear </w:t>
      </w:r>
      <w:del w:id="351" w:author="Ran Yin" w:date="2024-11-30T20:43:00Z" w16du:dateUtc="2024-12-01T01:43:00Z">
        <w:r w:rsidR="00AE037E" w:rsidRPr="008075BE" w:rsidDel="00667BB6">
          <w:rPr>
            <w:rFonts w:ascii="Times New Roman" w:hAnsi="Times New Roman" w:cs="Times New Roman"/>
            <w:color w:val="000000" w:themeColor="text1"/>
            <w:sz w:val="24"/>
            <w:szCs w:val="24"/>
            <w:rPrChange w:id="352" w:author="Ran Yin" w:date="2024-11-30T16:43:00Z" w16du:dateUtc="2024-11-30T21:43:00Z">
              <w:rPr>
                <w:rFonts w:ascii="Times New Roman" w:hAnsi="Times New Roman" w:cs="Times New Roman"/>
                <w:color w:val="000000" w:themeColor="text1"/>
              </w:rPr>
            </w:rPrChange>
          </w:rPr>
          <w:delText xml:space="preserve">Discriminant </w:delText>
        </w:r>
      </w:del>
      <w:ins w:id="353" w:author="Ran Yin" w:date="2024-11-30T20:43:00Z" w16du:dateUtc="2024-12-01T01:43:00Z">
        <w:r w:rsidR="00667BB6">
          <w:rPr>
            <w:rFonts w:ascii="Times New Roman" w:hAnsi="Times New Roman" w:cs="Times New Roman" w:hint="eastAsia"/>
            <w:color w:val="000000" w:themeColor="text1"/>
            <w:sz w:val="24"/>
            <w:szCs w:val="24"/>
            <w:lang w:eastAsia="zh-CN"/>
          </w:rPr>
          <w:t>d</w:t>
        </w:r>
        <w:r w:rsidR="00667BB6" w:rsidRPr="008075BE">
          <w:rPr>
            <w:rFonts w:ascii="Times New Roman" w:hAnsi="Times New Roman" w:cs="Times New Roman"/>
            <w:color w:val="000000" w:themeColor="text1"/>
            <w:sz w:val="24"/>
            <w:szCs w:val="24"/>
            <w:rPrChange w:id="354" w:author="Ran Yin" w:date="2024-11-30T16:43:00Z" w16du:dateUtc="2024-11-30T21:43:00Z">
              <w:rPr>
                <w:rFonts w:ascii="Times New Roman" w:hAnsi="Times New Roman" w:cs="Times New Roman"/>
                <w:color w:val="000000" w:themeColor="text1"/>
              </w:rPr>
            </w:rPrChange>
          </w:rPr>
          <w:t xml:space="preserve">iscriminant </w:t>
        </w:r>
      </w:ins>
      <w:del w:id="355" w:author="Ran Yin" w:date="2024-11-30T20:43:00Z" w16du:dateUtc="2024-12-01T01:43:00Z">
        <w:r w:rsidR="00AE037E" w:rsidRPr="008075BE" w:rsidDel="00667BB6">
          <w:rPr>
            <w:rFonts w:ascii="Times New Roman" w:hAnsi="Times New Roman" w:cs="Times New Roman"/>
            <w:color w:val="000000" w:themeColor="text1"/>
            <w:sz w:val="24"/>
            <w:szCs w:val="24"/>
            <w:rPrChange w:id="356" w:author="Ran Yin" w:date="2024-11-30T16:43:00Z" w16du:dateUtc="2024-11-30T21:43:00Z">
              <w:rPr>
                <w:rFonts w:ascii="Times New Roman" w:hAnsi="Times New Roman" w:cs="Times New Roman"/>
                <w:color w:val="000000" w:themeColor="text1"/>
              </w:rPr>
            </w:rPrChange>
          </w:rPr>
          <w:delText xml:space="preserve">Analysis </w:delText>
        </w:r>
      </w:del>
      <w:ins w:id="357" w:author="Ran Yin" w:date="2024-11-30T20:43:00Z" w16du:dateUtc="2024-12-01T01:43:00Z">
        <w:r w:rsidR="00667BB6">
          <w:rPr>
            <w:rFonts w:ascii="Times New Roman" w:hAnsi="Times New Roman" w:cs="Times New Roman" w:hint="eastAsia"/>
            <w:color w:val="000000" w:themeColor="text1"/>
            <w:sz w:val="24"/>
            <w:szCs w:val="24"/>
            <w:lang w:eastAsia="zh-CN"/>
          </w:rPr>
          <w:t>a</w:t>
        </w:r>
        <w:r w:rsidR="00667BB6" w:rsidRPr="008075BE">
          <w:rPr>
            <w:rFonts w:ascii="Times New Roman" w:hAnsi="Times New Roman" w:cs="Times New Roman"/>
            <w:color w:val="000000" w:themeColor="text1"/>
            <w:sz w:val="24"/>
            <w:szCs w:val="24"/>
            <w:rPrChange w:id="358" w:author="Ran Yin" w:date="2024-11-30T16:43:00Z" w16du:dateUtc="2024-11-30T21:43:00Z">
              <w:rPr>
                <w:rFonts w:ascii="Times New Roman" w:hAnsi="Times New Roman" w:cs="Times New Roman"/>
                <w:color w:val="000000" w:themeColor="text1"/>
              </w:rPr>
            </w:rPrChange>
          </w:rPr>
          <w:t xml:space="preserve">nalysis </w:t>
        </w:r>
      </w:ins>
      <w:r w:rsidR="00AE037E" w:rsidRPr="008075BE">
        <w:rPr>
          <w:rFonts w:ascii="Times New Roman" w:hAnsi="Times New Roman" w:cs="Times New Roman"/>
          <w:color w:val="000000" w:themeColor="text1"/>
          <w:sz w:val="24"/>
          <w:szCs w:val="24"/>
          <w:rPrChange w:id="359" w:author="Ran Yin" w:date="2024-11-30T16:43:00Z" w16du:dateUtc="2024-11-30T21:43:00Z">
            <w:rPr>
              <w:rFonts w:ascii="Times New Roman" w:hAnsi="Times New Roman" w:cs="Times New Roman"/>
              <w:color w:val="000000" w:themeColor="text1"/>
            </w:rPr>
          </w:rPrChange>
        </w:rPr>
        <w:t>of aging and dietary effects</w:t>
      </w:r>
      <w:bookmarkEnd w:id="346"/>
    </w:p>
    <w:p w14:paraId="18A5A080" w14:textId="6D43C2EF" w:rsidR="00AE037E" w:rsidRPr="008075BE" w:rsidRDefault="00F376F4">
      <w:pPr>
        <w:jc w:val="both"/>
        <w:rPr>
          <w:rFonts w:ascii="Times New Roman" w:hAnsi="Times New Roman" w:cs="Times New Roman"/>
          <w:color w:val="000000" w:themeColor="text1"/>
          <w:sz w:val="24"/>
          <w:szCs w:val="24"/>
        </w:rPr>
        <w:pPrChange w:id="360" w:author="Ran Yin" w:date="2024-11-26T09:39:00Z" w16du:dateUtc="2024-11-26T14:39:00Z">
          <w:pPr/>
        </w:pPrChange>
      </w:pPr>
      <w:r w:rsidRPr="008075BE">
        <w:rPr>
          <w:rFonts w:ascii="Times New Roman" w:hAnsi="Times New Roman" w:cs="Times New Roman"/>
          <w:color w:val="000000" w:themeColor="text1"/>
          <w:sz w:val="24"/>
          <w:szCs w:val="24"/>
        </w:rPr>
        <w:t>Linear discriminant analysis Effect Size (</w:t>
      </w:r>
      <w:proofErr w:type="spellStart"/>
      <w:r w:rsidRPr="008075BE">
        <w:rPr>
          <w:rFonts w:ascii="Times New Roman" w:hAnsi="Times New Roman" w:cs="Times New Roman"/>
          <w:color w:val="000000" w:themeColor="text1"/>
          <w:sz w:val="24"/>
          <w:szCs w:val="24"/>
        </w:rPr>
        <w:t>LEfSe</w:t>
      </w:r>
      <w:proofErr w:type="spellEnd"/>
      <w:r w:rsidRPr="008075BE">
        <w:rPr>
          <w:rFonts w:ascii="Times New Roman" w:hAnsi="Times New Roman" w:cs="Times New Roman"/>
          <w:color w:val="000000" w:themeColor="text1"/>
          <w:sz w:val="24"/>
          <w:szCs w:val="24"/>
        </w:rPr>
        <w:t>)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QIIME2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The composition changes in the microbiomes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0.1% present in at least one specimen were included. In addition, the cladograms</w:t>
      </w:r>
      <w:r w:rsidR="00EE354E" w:rsidRPr="008075BE">
        <w:rPr>
          <w:rFonts w:ascii="Times New Roman" w:hAnsi="Times New Roman" w:cs="Times New Roman"/>
          <w:color w:val="000000" w:themeColor="text1"/>
          <w:sz w:val="24"/>
          <w:szCs w:val="24"/>
        </w:rPr>
        <w:t xml:space="preserve">, using lineages with Linear Discriminant Analysis (LDA) score ≥ 2.0, </w:t>
      </w:r>
      <w:r w:rsidR="0068652B" w:rsidRPr="008075BE">
        <w:rPr>
          <w:rFonts w:ascii="Times New Roman" w:hAnsi="Times New Roman" w:cs="Times New Roman"/>
          <w:color w:val="000000" w:themeColor="text1"/>
          <w:sz w:val="24"/>
          <w:szCs w:val="24"/>
        </w:rPr>
        <w:t>showing the phylogenetic distribution of the 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 were displayed.</w:t>
      </w:r>
      <w:r w:rsidRPr="008075BE">
        <w:rPr>
          <w:rFonts w:ascii="Times New Roman" w:hAnsi="Times New Roman" w:cs="Times New Roman"/>
          <w:color w:val="000000" w:themeColor="text1"/>
          <w:sz w:val="24"/>
          <w:szCs w:val="24"/>
        </w:rPr>
        <w:t xml:space="preserve"> The analysis showed that</w:t>
      </w:r>
      <w:r w:rsidR="0068652B" w:rsidRPr="008075BE">
        <w:rPr>
          <w:rFonts w:ascii="Times New Roman" w:hAnsi="Times New Roman" w:cs="Times New Roman"/>
          <w:color w:val="000000" w:themeColor="text1"/>
          <w:sz w:val="24"/>
          <w:szCs w:val="24"/>
        </w:rPr>
        <w:t xml:space="preserve"> </w:t>
      </w:r>
      <w:bookmarkStart w:id="361" w:name="_Hlk183802734"/>
      <w:r w:rsidR="00EE354E" w:rsidRPr="008075BE">
        <w:rPr>
          <w:rFonts w:ascii="Times New Roman" w:hAnsi="Times New Roman" w:cs="Times New Roman"/>
          <w:i/>
          <w:iCs/>
          <w:color w:val="000000" w:themeColor="text1"/>
          <w:sz w:val="24"/>
          <w:szCs w:val="24"/>
        </w:rPr>
        <w:t>Bacteroidetes</w:t>
      </w:r>
      <w:bookmarkEnd w:id="361"/>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Bacteroidetes Prevotella</w:t>
      </w:r>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color w:val="000000" w:themeColor="text1"/>
          <w:sz w:val="24"/>
          <w:szCs w:val="24"/>
        </w:rPr>
        <w:t xml:space="preserve">the </w:t>
      </w:r>
      <w:r w:rsidR="00AE037E" w:rsidRPr="008075BE">
        <w:rPr>
          <w:rFonts w:ascii="Times New Roman" w:hAnsi="Times New Roman" w:cs="Times New Roman"/>
          <w:color w:val="000000" w:themeColor="text1"/>
          <w:sz w:val="24"/>
          <w:szCs w:val="24"/>
        </w:rPr>
        <w:t xml:space="preserve">relative abundance </w:t>
      </w:r>
      <w:r w:rsidR="0068652B" w:rsidRPr="008075BE">
        <w:rPr>
          <w:rFonts w:ascii="Times New Roman" w:hAnsi="Times New Roman" w:cs="Times New Roman"/>
          <w:color w:val="000000" w:themeColor="text1"/>
          <w:sz w:val="24"/>
          <w:szCs w:val="24"/>
        </w:rPr>
        <w:t xml:space="preserve">decreased, while </w:t>
      </w:r>
      <w:r w:rsidR="0068652B" w:rsidRPr="008075BE">
        <w:rPr>
          <w:rFonts w:ascii="Times New Roman" w:hAnsi="Times New Roman" w:cs="Times New Roman"/>
          <w:i/>
          <w:iCs/>
          <w:color w:val="000000" w:themeColor="text1"/>
          <w:sz w:val="24"/>
          <w:szCs w:val="24"/>
        </w:rPr>
        <w:t>Bacteroidetes Bacteroidales</w:t>
      </w:r>
      <w:r w:rsidR="0068652B" w:rsidRPr="008075BE">
        <w:rPr>
          <w:rFonts w:ascii="Times New Roman" w:hAnsi="Times New Roman" w:cs="Times New Roman"/>
          <w:color w:val="000000" w:themeColor="text1"/>
          <w:sz w:val="24"/>
          <w:szCs w:val="24"/>
        </w:rPr>
        <w:t xml:space="preserve">, </w:t>
      </w:r>
      <w:bookmarkStart w:id="362" w:name="_Hlk183802741"/>
      <w:r w:rsidR="0068652B" w:rsidRPr="008075BE">
        <w:rPr>
          <w:rFonts w:ascii="Times New Roman" w:hAnsi="Times New Roman" w:cs="Times New Roman"/>
          <w:i/>
          <w:iCs/>
          <w:color w:val="000000" w:themeColor="text1"/>
          <w:sz w:val="24"/>
          <w:szCs w:val="24"/>
        </w:rPr>
        <w:lastRenderedPageBreak/>
        <w:t>Firmicutes</w:t>
      </w:r>
      <w:bookmarkEnd w:id="362"/>
      <w:r w:rsidR="0068652B" w:rsidRPr="008075BE">
        <w:rPr>
          <w:rFonts w:ascii="Times New Roman" w:hAnsi="Times New Roman" w:cs="Times New Roman"/>
          <w:i/>
          <w:iCs/>
          <w:color w:val="000000" w:themeColor="text1"/>
          <w:sz w:val="24"/>
          <w:szCs w:val="24"/>
        </w:rPr>
        <w:t xml:space="preserve">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Oscillospira</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and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Anaeroplasma</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pPr>
        <w:jc w:val="both"/>
        <w:rPr>
          <w:rFonts w:ascii="Times New Roman" w:hAnsi="Times New Roman" w:cs="Times New Roman"/>
          <w:color w:val="000000" w:themeColor="text1"/>
          <w:sz w:val="24"/>
          <w:szCs w:val="24"/>
        </w:rPr>
        <w:pPrChange w:id="363" w:author="Ran Yin" w:date="2024-11-26T09:39:00Z" w16du:dateUtc="2024-11-26T14:39:00Z">
          <w:pPr/>
        </w:pPrChange>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Bacteroidetes Odoribacter</w:t>
      </w:r>
      <w:r w:rsidR="0068652B" w:rsidRPr="008075BE">
        <w:rPr>
          <w:rFonts w:ascii="Times New Roman" w:hAnsi="Times New Roman" w:cs="Times New Roman"/>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Mycoplasmataceae</w:t>
      </w:r>
      <w:proofErr w:type="spellEnd"/>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Firmicutes Clostridiales</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Ruminococcus </w:t>
      </w:r>
      <w:r w:rsidR="0068652B" w:rsidRPr="008075BE">
        <w:rPr>
          <w:rFonts w:ascii="Times New Roman" w:hAnsi="Times New Roman" w:cs="Times New Roman"/>
          <w:color w:val="000000" w:themeColor="text1"/>
          <w:sz w:val="24"/>
          <w:szCs w:val="24"/>
        </w:rPr>
        <w:t xml:space="preserve">and </w:t>
      </w:r>
      <w:proofErr w:type="spellStart"/>
      <w:r w:rsidR="0068652B" w:rsidRPr="008075BE">
        <w:rPr>
          <w:rFonts w:ascii="Times New Roman" w:hAnsi="Times New Roman" w:cs="Times New Roman"/>
          <w:i/>
          <w:iCs/>
          <w:color w:val="000000" w:themeColor="text1"/>
          <w:sz w:val="24"/>
          <w:szCs w:val="24"/>
        </w:rPr>
        <w:t>Acidobacteria</w:t>
      </w:r>
      <w:proofErr w:type="spellEnd"/>
      <w:r w:rsidR="0068652B" w:rsidRPr="008075BE">
        <w:rPr>
          <w:rFonts w:ascii="Times New Roman" w:hAnsi="Times New Roman" w:cs="Times New Roman"/>
          <w:i/>
          <w:iCs/>
          <w:color w:val="000000" w:themeColor="text1"/>
          <w:sz w:val="24"/>
          <w:szCs w:val="24"/>
        </w:rPr>
        <w:t xml:space="preserve"> Ellin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7923E36A" w:rsidR="0068652B" w:rsidRPr="008075BE" w:rsidRDefault="0068652B">
      <w:pPr>
        <w:pStyle w:val="2"/>
        <w:jc w:val="both"/>
        <w:rPr>
          <w:rFonts w:ascii="Times New Roman" w:hAnsi="Times New Roman" w:cs="Times New Roman"/>
          <w:color w:val="000000" w:themeColor="text1"/>
          <w:sz w:val="24"/>
          <w:szCs w:val="24"/>
          <w:rPrChange w:id="364" w:author="Ran Yin" w:date="2024-11-30T16:43:00Z" w16du:dateUtc="2024-11-30T21:43:00Z">
            <w:rPr>
              <w:rFonts w:ascii="Times New Roman" w:hAnsi="Times New Roman" w:cs="Times New Roman"/>
              <w:color w:val="000000" w:themeColor="text1"/>
            </w:rPr>
          </w:rPrChange>
        </w:rPr>
        <w:pPrChange w:id="365" w:author="Ran Yin" w:date="2024-11-26T09:39:00Z" w16du:dateUtc="2024-11-26T14:39:00Z">
          <w:pPr>
            <w:pStyle w:val="2"/>
          </w:pPr>
        </w:pPrChange>
      </w:pPr>
      <w:bookmarkStart w:id="366" w:name="_Toc179148172"/>
      <w:r w:rsidRPr="008075BE">
        <w:rPr>
          <w:rFonts w:ascii="Times New Roman" w:hAnsi="Times New Roman" w:cs="Times New Roman"/>
          <w:color w:val="000000" w:themeColor="text1"/>
          <w:sz w:val="24"/>
          <w:szCs w:val="24"/>
          <w:rPrChange w:id="367" w:author="Ran Yin" w:date="2024-11-30T16:43:00Z" w16du:dateUtc="2024-11-30T21:43:00Z">
            <w:rPr>
              <w:rFonts w:ascii="Times New Roman" w:hAnsi="Times New Roman" w:cs="Times New Roman"/>
              <w:color w:val="000000" w:themeColor="text1"/>
            </w:rPr>
          </w:rPrChange>
        </w:rPr>
        <w:t xml:space="preserve">3.5 </w:t>
      </w:r>
      <w:r w:rsidR="00243CD3" w:rsidRPr="008075BE">
        <w:rPr>
          <w:rFonts w:ascii="Times New Roman" w:hAnsi="Times New Roman" w:cs="Times New Roman"/>
          <w:color w:val="000000" w:themeColor="text1"/>
          <w:sz w:val="24"/>
          <w:szCs w:val="24"/>
          <w:rPrChange w:id="368" w:author="Ran Yin" w:date="2024-11-30T16:43:00Z" w16du:dateUtc="2024-11-30T21:43:00Z">
            <w:rPr>
              <w:rFonts w:ascii="Times New Roman" w:hAnsi="Times New Roman" w:cs="Times New Roman"/>
              <w:color w:val="000000" w:themeColor="text1"/>
            </w:rPr>
          </w:rPrChange>
        </w:rPr>
        <w:t xml:space="preserve">Cranberry and </w:t>
      </w:r>
      <w:r w:rsidRPr="008075BE">
        <w:rPr>
          <w:rFonts w:ascii="Times New Roman" w:hAnsi="Times New Roman" w:cs="Times New Roman"/>
          <w:color w:val="000000" w:themeColor="text1"/>
          <w:sz w:val="24"/>
          <w:szCs w:val="24"/>
          <w:rPrChange w:id="369" w:author="Ran Yin" w:date="2024-11-30T16:43:00Z" w16du:dateUtc="2024-11-30T21:43:00Z">
            <w:rPr>
              <w:rFonts w:ascii="Times New Roman" w:hAnsi="Times New Roman" w:cs="Times New Roman"/>
              <w:color w:val="000000" w:themeColor="text1"/>
            </w:rPr>
          </w:rPrChange>
        </w:rPr>
        <w:t xml:space="preserve">PEITC </w:t>
      </w:r>
      <w:del w:id="370" w:author="Ran Yin" w:date="2024-11-30T20:44:00Z" w16du:dateUtc="2024-12-01T01:44:00Z">
        <w:r w:rsidR="00243CD3" w:rsidRPr="008075BE" w:rsidDel="00667BB6">
          <w:rPr>
            <w:rFonts w:ascii="Times New Roman" w:hAnsi="Times New Roman" w:cs="Times New Roman"/>
            <w:color w:val="000000" w:themeColor="text1"/>
            <w:sz w:val="24"/>
            <w:szCs w:val="24"/>
            <w:rPrChange w:id="371" w:author="Ran Yin" w:date="2024-11-30T16:43:00Z" w16du:dateUtc="2024-11-30T21:43:00Z">
              <w:rPr>
                <w:rFonts w:ascii="Times New Roman" w:hAnsi="Times New Roman" w:cs="Times New Roman"/>
                <w:color w:val="000000" w:themeColor="text1"/>
              </w:rPr>
            </w:rPrChange>
          </w:rPr>
          <w:delText>additives</w:delText>
        </w:r>
        <w:r w:rsidRPr="008075BE" w:rsidDel="00667BB6">
          <w:rPr>
            <w:rFonts w:ascii="Times New Roman" w:hAnsi="Times New Roman" w:cs="Times New Roman"/>
            <w:color w:val="000000" w:themeColor="text1"/>
            <w:sz w:val="24"/>
            <w:szCs w:val="24"/>
            <w:rPrChange w:id="372" w:author="Ran Yin" w:date="2024-11-30T16:43:00Z" w16du:dateUtc="2024-11-30T21:43:00Z">
              <w:rPr>
                <w:rFonts w:ascii="Times New Roman" w:hAnsi="Times New Roman" w:cs="Times New Roman"/>
                <w:color w:val="000000" w:themeColor="text1"/>
              </w:rPr>
            </w:rPrChange>
          </w:rPr>
          <w:delText xml:space="preserve"> </w:delText>
        </w:r>
      </w:del>
      <w:ins w:id="373" w:author="Ran Yin" w:date="2024-11-30T20:44:00Z" w16du:dateUtc="2024-12-01T01:44:00Z">
        <w:r w:rsidR="00667BB6">
          <w:rPr>
            <w:rFonts w:ascii="Times New Roman" w:hAnsi="Times New Roman" w:cs="Times New Roman" w:hint="eastAsia"/>
            <w:color w:val="000000" w:themeColor="text1"/>
            <w:sz w:val="24"/>
            <w:szCs w:val="24"/>
            <w:lang w:eastAsia="zh-CN"/>
          </w:rPr>
          <w:t xml:space="preserve">diet </w:t>
        </w:r>
      </w:ins>
      <w:r w:rsidRPr="008075BE">
        <w:rPr>
          <w:rFonts w:ascii="Times New Roman" w:hAnsi="Times New Roman" w:cs="Times New Roman"/>
          <w:color w:val="000000" w:themeColor="text1"/>
          <w:sz w:val="24"/>
          <w:szCs w:val="24"/>
          <w:rPrChange w:id="374" w:author="Ran Yin" w:date="2024-11-30T16:43:00Z" w16du:dateUtc="2024-11-30T21:43:00Z">
            <w:rPr>
              <w:rFonts w:ascii="Times New Roman" w:hAnsi="Times New Roman" w:cs="Times New Roman"/>
              <w:color w:val="000000" w:themeColor="text1"/>
            </w:rPr>
          </w:rPrChange>
        </w:rPr>
        <w:t xml:space="preserve">partially </w:t>
      </w:r>
      <w:r w:rsidR="00243CD3" w:rsidRPr="008075BE">
        <w:rPr>
          <w:rFonts w:ascii="Times New Roman" w:hAnsi="Times New Roman" w:cs="Times New Roman"/>
          <w:color w:val="000000" w:themeColor="text1"/>
          <w:sz w:val="24"/>
          <w:szCs w:val="24"/>
          <w:rPrChange w:id="375" w:author="Ran Yin" w:date="2024-11-30T16:43:00Z" w16du:dateUtc="2024-11-30T21:43:00Z">
            <w:rPr>
              <w:rFonts w:ascii="Times New Roman" w:hAnsi="Times New Roman" w:cs="Times New Roman"/>
              <w:color w:val="000000" w:themeColor="text1"/>
            </w:rPr>
          </w:rPrChange>
        </w:rPr>
        <w:t>preserved metabolomic profiles in</w:t>
      </w:r>
      <w:r w:rsidR="006D4401" w:rsidRPr="008075BE">
        <w:rPr>
          <w:rFonts w:ascii="Times New Roman" w:hAnsi="Times New Roman" w:cs="Times New Roman"/>
          <w:color w:val="000000" w:themeColor="text1"/>
          <w:sz w:val="24"/>
          <w:szCs w:val="24"/>
          <w:rPrChange w:id="376" w:author="Ran Yin" w:date="2024-11-30T16:43:00Z" w16du:dateUtc="2024-11-30T21:43:00Z">
            <w:rPr>
              <w:rFonts w:ascii="Times New Roman" w:hAnsi="Times New Roman" w:cs="Times New Roman"/>
              <w:color w:val="000000" w:themeColor="text1"/>
            </w:rPr>
          </w:rPrChange>
        </w:rPr>
        <w:t xml:space="preserve"> </w:t>
      </w:r>
      <w:r w:rsidRPr="008075BE">
        <w:rPr>
          <w:rFonts w:ascii="Times New Roman" w:hAnsi="Times New Roman" w:cs="Times New Roman"/>
          <w:color w:val="000000" w:themeColor="text1"/>
          <w:sz w:val="24"/>
          <w:szCs w:val="24"/>
          <w:rPrChange w:id="377" w:author="Ran Yin" w:date="2024-11-30T16:43:00Z" w16du:dateUtc="2024-11-30T21:43:00Z">
            <w:rPr>
              <w:rFonts w:ascii="Times New Roman" w:hAnsi="Times New Roman" w:cs="Times New Roman"/>
              <w:color w:val="000000" w:themeColor="text1"/>
            </w:rPr>
          </w:rPrChange>
        </w:rPr>
        <w:t>the DSS-</w:t>
      </w:r>
      <w:r w:rsidR="00243CD3" w:rsidRPr="008075BE">
        <w:rPr>
          <w:rFonts w:ascii="Times New Roman" w:hAnsi="Times New Roman" w:cs="Times New Roman"/>
          <w:color w:val="000000" w:themeColor="text1"/>
          <w:sz w:val="24"/>
          <w:szCs w:val="24"/>
          <w:rPrChange w:id="378" w:author="Ran Yin" w:date="2024-11-30T16:43:00Z" w16du:dateUtc="2024-11-30T21:43:00Z">
            <w:rPr>
              <w:rFonts w:ascii="Times New Roman" w:hAnsi="Times New Roman" w:cs="Times New Roman"/>
              <w:color w:val="000000" w:themeColor="text1"/>
            </w:rPr>
          </w:rPrChange>
        </w:rPr>
        <w:t>treated mice</w:t>
      </w:r>
      <w:bookmarkEnd w:id="366"/>
    </w:p>
    <w:p w14:paraId="0B6FA1F6" w14:textId="115961A2" w:rsidR="0068652B" w:rsidRPr="008075BE" w:rsidDel="00906F98" w:rsidRDefault="003014B1">
      <w:pPr>
        <w:jc w:val="both"/>
        <w:rPr>
          <w:del w:id="379" w:author="Ran Yin" w:date="2024-11-29T21:53:00Z" w16du:dateUtc="2024-11-30T02:53:00Z"/>
          <w:rFonts w:ascii="Times New Roman" w:hAnsi="Times New Roman" w:cs="Times New Roman"/>
          <w:color w:val="000000" w:themeColor="text1"/>
          <w:sz w:val="24"/>
          <w:szCs w:val="24"/>
        </w:rPr>
        <w:pPrChange w:id="380" w:author="Ran Yin" w:date="2024-11-26T09:39:00Z" w16du:dateUtc="2024-11-26T14:39:00Z">
          <w:pPr/>
        </w:pPrChange>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DSS, </w:t>
      </w:r>
      <w:r w:rsidRPr="008075BE">
        <w:rPr>
          <w:rFonts w:ascii="Times New Roman" w:hAnsi="Times New Roman" w:cs="Times New Roman"/>
          <w:color w:val="000000" w:themeColor="text1"/>
          <w:sz w:val="24"/>
          <w:szCs w:val="24"/>
        </w:rPr>
        <w:t>DSS+Cranberry and DSS+PEITC treated 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bile acids and SCFA. </w:t>
      </w:r>
    </w:p>
    <w:p w14:paraId="54A50440" w14:textId="39F09777" w:rsidR="0068652B" w:rsidRPr="008075BE" w:rsidDel="00906F98" w:rsidRDefault="0068652B">
      <w:pPr>
        <w:jc w:val="both"/>
        <w:rPr>
          <w:del w:id="381" w:author="Ran Yin" w:date="2024-11-29T21:53:00Z" w16du:dateUtc="2024-11-30T02:53:00Z"/>
          <w:rFonts w:ascii="Times New Roman" w:hAnsi="Times New Roman" w:cs="Times New Roman"/>
          <w:color w:val="000000" w:themeColor="text1"/>
          <w:sz w:val="24"/>
          <w:szCs w:val="24"/>
        </w:rPr>
        <w:pPrChange w:id="382" w:author="Ran Yin" w:date="2024-11-26T09:39:00Z" w16du:dateUtc="2024-11-26T14:39:00Z">
          <w:pPr/>
        </w:pPrChange>
      </w:pPr>
      <w:r w:rsidRPr="008075BE">
        <w:rPr>
          <w:rFonts w:ascii="Times New Roman" w:hAnsi="Times New Roman" w:cs="Times New Roman"/>
          <w:color w:val="000000" w:themeColor="text1"/>
          <w:sz w:val="24"/>
          <w:szCs w:val="24"/>
        </w:rPr>
        <w:t xml:space="preserve">Principal components analysis </w:t>
      </w:r>
      <w:r w:rsidR="00B9509C" w:rsidRPr="008075BE">
        <w:rPr>
          <w:rFonts w:ascii="Times New Roman" w:hAnsi="Times New Roman" w:cs="Times New Roman"/>
          <w:color w:val="000000" w:themeColor="text1"/>
          <w:sz w:val="24"/>
          <w:szCs w:val="24"/>
        </w:rPr>
        <w:t>showed</w:t>
      </w:r>
      <w:r w:rsidRPr="008075BE">
        <w:rPr>
          <w:rFonts w:ascii="Times New Roman" w:hAnsi="Times New Roman" w:cs="Times New Roman"/>
          <w:color w:val="000000" w:themeColor="text1"/>
          <w:sz w:val="24"/>
          <w:szCs w:val="24"/>
        </w:rPr>
        <w:t xml:space="preserve"> that </w:t>
      </w:r>
      <w:r w:rsidR="00584D20" w:rsidRPr="008075BE">
        <w:rPr>
          <w:rFonts w:ascii="Times New Roman" w:hAnsi="Times New Roman" w:cs="Times New Roman"/>
          <w:color w:val="000000" w:themeColor="text1"/>
          <w:sz w:val="24"/>
          <w:szCs w:val="24"/>
        </w:rPr>
        <w:t>concentrations of</w:t>
      </w:r>
      <w:r w:rsidRPr="008075BE">
        <w:rPr>
          <w:rFonts w:ascii="Times New Roman" w:hAnsi="Times New Roman" w:cs="Times New Roman"/>
          <w:color w:val="000000" w:themeColor="text1"/>
          <w:sz w:val="24"/>
          <w:szCs w:val="24"/>
        </w:rPr>
        <w:t xml:space="preserve"> </w:t>
      </w:r>
      <w:del w:id="383" w:author="Ran Yin" w:date="2024-11-26T09:50:00Z" w16du:dateUtc="2024-11-26T14:50:00Z">
        <w:r w:rsidRPr="008075BE" w:rsidDel="00522199">
          <w:rPr>
            <w:rFonts w:ascii="Times New Roman" w:hAnsi="Times New Roman" w:cs="Times New Roman"/>
            <w:color w:val="000000" w:themeColor="text1"/>
            <w:sz w:val="24"/>
            <w:szCs w:val="24"/>
          </w:rPr>
          <w:delText>all</w:delText>
        </w:r>
      </w:del>
      <w:ins w:id="384" w:author="Ran Yin" w:date="2024-11-26T09:50:00Z" w16du:dateUtc="2024-11-26T14:50:00Z">
        <w:r w:rsidR="00522199" w:rsidRPr="008075BE">
          <w:rPr>
            <w:rFonts w:ascii="Times New Roman" w:hAnsi="Times New Roman" w:cs="Times New Roman"/>
            <w:color w:val="000000" w:themeColor="text1"/>
            <w:sz w:val="24"/>
            <w:szCs w:val="24"/>
          </w:rPr>
          <w:t>all,</w:t>
        </w:r>
      </w:ins>
      <w:r w:rsidRPr="008075BE">
        <w:rPr>
          <w:rFonts w:ascii="Times New Roman" w:hAnsi="Times New Roman" w:cs="Times New Roman"/>
          <w:color w:val="000000" w:themeColor="text1"/>
          <w:sz w:val="24"/>
          <w:szCs w:val="24"/>
        </w:rPr>
        <w:t xml:space="preserve"> but one (taurine) amino acids were </w:t>
      </w:r>
      <w:r w:rsidR="001F115C" w:rsidRPr="008075BE">
        <w:rPr>
          <w:rFonts w:ascii="Times New Roman" w:hAnsi="Times New Roman" w:cs="Times New Roman"/>
          <w:color w:val="000000" w:themeColor="text1"/>
          <w:sz w:val="24"/>
          <w:szCs w:val="24"/>
        </w:rPr>
        <w:t xml:space="preserve">higher </w:t>
      </w:r>
      <w:r w:rsidRPr="008075BE">
        <w:rPr>
          <w:rFonts w:ascii="Times New Roman" w:hAnsi="Times New Roman" w:cs="Times New Roman"/>
          <w:color w:val="000000" w:themeColor="text1"/>
          <w:sz w:val="24"/>
          <w:szCs w:val="24"/>
        </w:rPr>
        <w:t xml:space="preserve">in the </w:t>
      </w:r>
      <w:r w:rsidR="001F115C" w:rsidRPr="008075BE">
        <w:rPr>
          <w:rFonts w:ascii="Times New Roman" w:hAnsi="Times New Roman" w:cs="Times New Roman"/>
          <w:color w:val="000000" w:themeColor="text1"/>
          <w:sz w:val="24"/>
          <w:szCs w:val="24"/>
        </w:rPr>
        <w:t>DSS+</w:t>
      </w:r>
      <w:r w:rsidRPr="008075BE">
        <w:rPr>
          <w:rFonts w:ascii="Times New Roman" w:hAnsi="Times New Roman" w:cs="Times New Roman"/>
          <w:color w:val="000000" w:themeColor="text1"/>
          <w:sz w:val="24"/>
          <w:szCs w:val="24"/>
        </w:rPr>
        <w:t xml:space="preserve">Cranberry group (Figure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However, for bile acids genotype rather than diet played a bigger role, with higher </w:t>
      </w:r>
      <w:r w:rsidR="00A919D9" w:rsidRPr="008075BE">
        <w:rPr>
          <w:rFonts w:ascii="Times New Roman" w:hAnsi="Times New Roman" w:cs="Times New Roman"/>
          <w:color w:val="000000" w:themeColor="text1"/>
          <w:sz w:val="24"/>
          <w:szCs w:val="24"/>
        </w:rPr>
        <w:t xml:space="preserve">concentrations </w:t>
      </w:r>
      <w:r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Pr="008075BE">
        <w:rPr>
          <w:rFonts w:ascii="Times New Roman" w:hAnsi="Times New Roman" w:cs="Times New Roman"/>
          <w:color w:val="000000" w:themeColor="text1"/>
          <w:sz w:val="24"/>
          <w:szCs w:val="24"/>
        </w:rPr>
        <w:t xml:space="preserve">in the </w:t>
      </w:r>
      <w:proofErr w:type="spellStart"/>
      <w:r w:rsidRPr="008075BE">
        <w:rPr>
          <w:rFonts w:ascii="Times New Roman" w:hAnsi="Times New Roman" w:cs="Times New Roman"/>
          <w:color w:val="000000" w:themeColor="text1"/>
          <w:sz w:val="24"/>
          <w:szCs w:val="24"/>
        </w:rPr>
        <w:t>Nrf</w:t>
      </w:r>
      <w:proofErr w:type="spellEnd"/>
      <w:r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r w:rsidR="003750B4" w:rsidRPr="008075BE">
        <w:rPr>
          <w:rFonts w:ascii="Times New Roman" w:hAnsi="Times New Roman" w:cs="Times New Roman"/>
          <w:color w:val="000000" w:themeColor="text1"/>
          <w:sz w:val="24"/>
          <w:szCs w:val="24"/>
        </w:rPr>
        <w:t>10</w:t>
      </w:r>
      <w:r w:rsidR="009068C3" w:rsidRPr="008075BE">
        <w:rPr>
          <w:rFonts w:ascii="Times New Roman" w:hAnsi="Times New Roman" w:cs="Times New Roman"/>
          <w:color w:val="000000" w:themeColor="text1"/>
          <w:sz w:val="24"/>
          <w:szCs w:val="24"/>
        </w:rPr>
        <w:t>B</w:t>
      </w:r>
      <w:r w:rsidRPr="008075BE">
        <w:rPr>
          <w:rFonts w:ascii="Times New Roman" w:hAnsi="Times New Roman" w:cs="Times New Roman"/>
          <w:color w:val="000000" w:themeColor="text1"/>
          <w:sz w:val="24"/>
          <w:szCs w:val="24"/>
        </w:rPr>
        <w:t xml:space="preserve">). </w:t>
      </w:r>
    </w:p>
    <w:p w14:paraId="0F97F177" w14:textId="0BA2B0FA" w:rsidR="0068652B" w:rsidRPr="008075BE" w:rsidDel="00667BB6" w:rsidRDefault="00A919D9">
      <w:pPr>
        <w:jc w:val="both"/>
        <w:rPr>
          <w:del w:id="385" w:author="Ran Yin" w:date="2024-11-30T20:44:00Z" w16du:dateUtc="2024-12-01T01:44:00Z"/>
          <w:rFonts w:ascii="Times New Roman" w:hAnsi="Times New Roman" w:cs="Times New Roman"/>
          <w:color w:val="000000" w:themeColor="text1"/>
          <w:sz w:val="24"/>
          <w:szCs w:val="24"/>
        </w:rPr>
        <w:pPrChange w:id="386" w:author="Ran Yin" w:date="2024-11-26T09:39:00Z" w16du:dateUtc="2024-11-26T14:39:00Z">
          <w:pPr/>
        </w:pPrChange>
      </w:pPr>
      <w:r w:rsidRPr="008075BE">
        <w:rPr>
          <w:rFonts w:ascii="Times New Roman" w:hAnsi="Times New Roman" w:cs="Times New Roman"/>
          <w:color w:val="000000" w:themeColor="text1"/>
          <w:sz w:val="24"/>
          <w:szCs w:val="24"/>
        </w:rPr>
        <w:t>First</w:t>
      </w:r>
      <w:ins w:id="387" w:author="Ran Yin" w:date="2024-11-30T20:44:00Z" w16du:dateUtc="2024-12-01T01:44:00Z">
        <w:r w:rsidR="00667BB6">
          <w:rPr>
            <w:rFonts w:ascii="Times New Roman" w:hAnsi="Times New Roman" w:cs="Times New Roman" w:hint="eastAsia"/>
            <w:color w:val="000000" w:themeColor="text1"/>
            <w:sz w:val="24"/>
            <w:szCs w:val="24"/>
            <w:lang w:eastAsia="zh-CN"/>
          </w:rPr>
          <w:t>ly,</w:t>
        </w:r>
      </w:ins>
      <w:r w:rsidRPr="008075BE">
        <w:rPr>
          <w:rFonts w:ascii="Times New Roman" w:hAnsi="Times New Roman" w:cs="Times New Roman"/>
          <w:color w:val="000000" w:themeColor="text1"/>
          <w:sz w:val="24"/>
          <w:szCs w:val="24"/>
        </w:rPr>
        <w:t xml:space="preserve"> </w:t>
      </w:r>
      <w:del w:id="388" w:author="Ran Yin" w:date="2024-11-30T23:55:00Z" w16du:dateUtc="2024-12-01T04:55:00Z">
        <w:r w:rsidRPr="008075BE" w:rsidDel="00913A3C">
          <w:rPr>
            <w:rFonts w:ascii="Times New Roman" w:hAnsi="Times New Roman" w:cs="Times New Roman"/>
            <w:color w:val="000000" w:themeColor="text1"/>
            <w:sz w:val="24"/>
            <w:szCs w:val="24"/>
          </w:rPr>
          <w:delText>few</w:delText>
        </w:r>
      </w:del>
      <w:ins w:id="389" w:author="Ran Yin" w:date="2024-11-30T23:55:00Z" w16du:dateUtc="2024-12-01T04:55:00Z">
        <w:r w:rsidR="00913A3C" w:rsidRPr="008075BE">
          <w:rPr>
            <w:rFonts w:ascii="Times New Roman" w:hAnsi="Times New Roman" w:cs="Times New Roman"/>
            <w:color w:val="000000" w:themeColor="text1"/>
            <w:sz w:val="24"/>
            <w:szCs w:val="24"/>
          </w:rPr>
          <w:t>a few</w:t>
        </w:r>
      </w:ins>
      <w:r w:rsidRPr="008075BE">
        <w:rPr>
          <w:rFonts w:ascii="Times New Roman" w:hAnsi="Times New Roman" w:cs="Times New Roman"/>
          <w:color w:val="000000" w:themeColor="text1"/>
          <w:sz w:val="24"/>
          <w:szCs w:val="24"/>
        </w:rPr>
        <w:t xml:space="preserve"> principal components were used as explanatory variables in multinomial </w:t>
      </w:r>
      <w:r w:rsidR="0068652B" w:rsidRPr="008075BE">
        <w:rPr>
          <w:rFonts w:ascii="Times New Roman" w:hAnsi="Times New Roman" w:cs="Times New Roman"/>
          <w:color w:val="000000" w:themeColor="text1"/>
          <w:sz w:val="24"/>
          <w:szCs w:val="24"/>
        </w:rPr>
        <w:t xml:space="preserve">regression models to </w:t>
      </w:r>
      <w:r w:rsidR="00F81378" w:rsidRPr="008075BE">
        <w:rPr>
          <w:rFonts w:ascii="Times New Roman" w:hAnsi="Times New Roman" w:cs="Times New Roman"/>
          <w:color w:val="000000" w:themeColor="text1"/>
          <w:sz w:val="24"/>
          <w:szCs w:val="24"/>
        </w:rPr>
        <w:t xml:space="preserve">classify </w:t>
      </w:r>
      <w:r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The model with the first 3 principal components accurately classified 29 out of 48 samples (60.4%) by diet</w:t>
      </w:r>
      <w:r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r w:rsidR="00D5760E" w:rsidRPr="008075BE">
        <w:rPr>
          <w:rFonts w:ascii="Times New Roman" w:hAnsi="Times New Roman" w:cs="Times New Roman"/>
          <w:color w:val="000000" w:themeColor="text1"/>
          <w:sz w:val="24"/>
          <w:szCs w:val="24"/>
        </w:rPr>
        <w:t>To classify the samples by genotype, however, a multinomial model with just PC1 was sufficient</w:t>
      </w:r>
      <w:r w:rsidR="00B9509C" w:rsidRPr="008075BE">
        <w:rPr>
          <w:rFonts w:ascii="Times New Roman" w:hAnsi="Times New Roman" w:cs="Times New Roman"/>
          <w:color w:val="000000" w:themeColor="text1"/>
          <w:sz w:val="24"/>
          <w:szCs w:val="24"/>
        </w:rPr>
        <w:t xml:space="preserve">. It </w:t>
      </w:r>
      <w:r w:rsidR="00D5760E" w:rsidRPr="008075BE">
        <w:rPr>
          <w:rFonts w:ascii="Times New Roman" w:hAnsi="Times New Roman" w:cs="Times New Roman"/>
          <w:color w:val="000000" w:themeColor="text1"/>
          <w:sz w:val="24"/>
          <w:szCs w:val="24"/>
        </w:rPr>
        <w:lastRenderedPageBreak/>
        <w:t xml:space="preserve">correctly </w:t>
      </w:r>
      <w:r w:rsidR="0059398F" w:rsidRPr="008075BE">
        <w:rPr>
          <w:rFonts w:ascii="Times New Roman" w:hAnsi="Times New Roman" w:cs="Times New Roman"/>
          <w:color w:val="000000" w:themeColor="text1"/>
          <w:sz w:val="24"/>
          <w:szCs w:val="24"/>
        </w:rPr>
        <w:t xml:space="preserve">identified </w:t>
      </w:r>
      <w:r w:rsidR="0068652B" w:rsidRPr="008075BE">
        <w:rPr>
          <w:rFonts w:ascii="Times New Roman" w:hAnsi="Times New Roman" w:cs="Times New Roman"/>
          <w:color w:val="000000" w:themeColor="text1"/>
          <w:sz w:val="24"/>
          <w:szCs w:val="24"/>
        </w:rPr>
        <w:t>34 out of 48 samples (70.8</w:t>
      </w:r>
      <w:r w:rsidR="00584D20" w:rsidRPr="008075BE">
        <w:rPr>
          <w:rFonts w:ascii="Times New Roman" w:hAnsi="Times New Roman" w:cs="Times New Roman"/>
          <w:color w:val="000000" w:themeColor="text1"/>
          <w:sz w:val="24"/>
          <w:szCs w:val="24"/>
        </w:rPr>
        <w:t>%) suggesting</w:t>
      </w:r>
      <w:r w:rsidR="0068652B" w:rsidRPr="008075BE">
        <w:rPr>
          <w:rFonts w:ascii="Times New Roman" w:hAnsi="Times New Roman" w:cs="Times New Roman"/>
          <w:color w:val="000000" w:themeColor="text1"/>
          <w:sz w:val="24"/>
          <w:szCs w:val="24"/>
        </w:rPr>
        <w:t xml:space="preserve"> stronger separation of the samples by genotype</w:t>
      </w:r>
      <w:r w:rsidR="00D5760E" w:rsidRPr="008075BE">
        <w:rPr>
          <w:rFonts w:ascii="Times New Roman" w:hAnsi="Times New Roman" w:cs="Times New Roman"/>
          <w:color w:val="000000" w:themeColor="text1"/>
          <w:sz w:val="24"/>
          <w:szCs w:val="24"/>
        </w:rPr>
        <w:t xml:space="preserve"> (Table 3)</w:t>
      </w:r>
      <w:r w:rsidR="0068652B" w:rsidRPr="008075BE">
        <w:rPr>
          <w:rFonts w:ascii="Times New Roman" w:hAnsi="Times New Roman" w:cs="Times New Roman"/>
          <w:color w:val="000000" w:themeColor="text1"/>
          <w:sz w:val="24"/>
          <w:szCs w:val="24"/>
        </w:rPr>
        <w:t xml:space="preserve">. </w:t>
      </w:r>
    </w:p>
    <w:p w14:paraId="147D35EC" w14:textId="6A0685BB" w:rsidR="00BB7BFA" w:rsidRPr="008075BE" w:rsidDel="00906F98" w:rsidRDefault="00D042F4">
      <w:pPr>
        <w:jc w:val="both"/>
        <w:rPr>
          <w:del w:id="390" w:author="Ran Yin" w:date="2024-11-29T21:53:00Z" w16du:dateUtc="2024-11-30T02:53:00Z"/>
          <w:rFonts w:ascii="Times New Roman" w:hAnsi="Times New Roman" w:cs="Times New Roman"/>
          <w:color w:val="000000" w:themeColor="text1"/>
          <w:sz w:val="24"/>
          <w:szCs w:val="24"/>
        </w:rPr>
        <w:pPrChange w:id="391" w:author="Ran Yin" w:date="2024-11-26T09:39:00Z" w16du:dateUtc="2024-11-26T14:39:00Z">
          <w:pPr/>
        </w:pPrChange>
      </w:pPr>
      <w:r w:rsidRPr="008075BE">
        <w:rPr>
          <w:rFonts w:ascii="Times New Roman" w:hAnsi="Times New Roman" w:cs="Times New Roman"/>
          <w:color w:val="000000" w:themeColor="text1"/>
          <w:sz w:val="24"/>
          <w:szCs w:val="24"/>
        </w:rPr>
        <w:t>Univariable analysis of metabolite concentrations showed</w:t>
      </w:r>
      <w:r w:rsidR="0068652B" w:rsidRPr="008075BE">
        <w:rPr>
          <w:rFonts w:ascii="Times New Roman" w:hAnsi="Times New Roman" w:cs="Times New Roman"/>
          <w:color w:val="000000" w:themeColor="text1"/>
          <w:sz w:val="24"/>
          <w:szCs w:val="24"/>
        </w:rPr>
        <w:t xml:space="preserve"> that DSS </w:t>
      </w:r>
      <w:r w:rsidR="00584D20" w:rsidRPr="008075BE">
        <w:rPr>
          <w:rFonts w:ascii="Times New Roman" w:hAnsi="Times New Roman" w:cs="Times New Roman"/>
          <w:color w:val="000000" w:themeColor="text1"/>
          <w:sz w:val="24"/>
          <w:szCs w:val="24"/>
        </w:rPr>
        <w:t>challenge</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altered production of</w:t>
      </w:r>
      <w:r w:rsidR="00BB7BFA" w:rsidRPr="008075BE">
        <w:rPr>
          <w:rFonts w:ascii="Times New Roman" w:hAnsi="Times New Roman" w:cs="Times New Roman"/>
          <w:color w:val="000000" w:themeColor="text1"/>
          <w:sz w:val="24"/>
          <w:szCs w:val="24"/>
        </w:rPr>
        <w:t xml:space="preserve"> s</w:t>
      </w:r>
      <w:r w:rsidR="0068652B" w:rsidRPr="008075BE">
        <w:rPr>
          <w:rFonts w:ascii="Times New Roman" w:hAnsi="Times New Roman" w:cs="Times New Roman"/>
          <w:color w:val="000000" w:themeColor="text1"/>
          <w:sz w:val="24"/>
          <w:szCs w:val="24"/>
        </w:rPr>
        <w:t xml:space="preserve">everal of them while PEITC and cranberry </w:t>
      </w:r>
      <w:r w:rsidRPr="008075BE">
        <w:rPr>
          <w:rFonts w:ascii="Times New Roman" w:hAnsi="Times New Roman" w:cs="Times New Roman"/>
          <w:color w:val="000000" w:themeColor="text1"/>
          <w:sz w:val="24"/>
          <w:szCs w:val="24"/>
        </w:rPr>
        <w:t>infused diets protected against</w:t>
      </w:r>
      <w:r w:rsidR="0068652B" w:rsidRPr="008075BE">
        <w:rPr>
          <w:rFonts w:ascii="Times New Roman" w:hAnsi="Times New Roman" w:cs="Times New Roman"/>
          <w:color w:val="000000" w:themeColor="text1"/>
          <w:sz w:val="24"/>
          <w:szCs w:val="24"/>
        </w:rPr>
        <w:t xml:space="preserve"> the changes (Fig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11A</w:t>
      </w:r>
      <w:r w:rsidR="0068652B" w:rsidRPr="008075BE">
        <w:rPr>
          <w:rFonts w:ascii="Times New Roman" w:hAnsi="Times New Roman" w:cs="Times New Roman"/>
          <w:color w:val="000000" w:themeColor="text1"/>
          <w:sz w:val="24"/>
          <w:szCs w:val="24"/>
        </w:rPr>
        <w:t xml:space="preserve">). </w:t>
      </w:r>
      <w:r w:rsidR="00E62611"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color w:val="000000" w:themeColor="text1"/>
          <w:sz w:val="24"/>
          <w:szCs w:val="24"/>
        </w:rPr>
        <w:t xml:space="preserve">DSS </w:t>
      </w:r>
      <w:r w:rsidR="00E62611" w:rsidRPr="008075BE">
        <w:rPr>
          <w:rFonts w:ascii="Times New Roman" w:hAnsi="Times New Roman" w:cs="Times New Roman"/>
          <w:color w:val="000000" w:themeColor="text1"/>
          <w:sz w:val="24"/>
          <w:szCs w:val="24"/>
        </w:rPr>
        <w:t xml:space="preserve">challenge </w:t>
      </w:r>
      <w:r w:rsidR="0068652B" w:rsidRPr="008075BE">
        <w:rPr>
          <w:rFonts w:ascii="Times New Roman" w:hAnsi="Times New Roman" w:cs="Times New Roman"/>
          <w:color w:val="000000" w:themeColor="text1"/>
          <w:sz w:val="24"/>
          <w:szCs w:val="24"/>
        </w:rPr>
        <w:t>decreased the concentrations of amino acids such as glutamate, phenylalanine, and proline but</w:t>
      </w:r>
      <w:r w:rsidR="00E6261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PEITC and cranberry </w:t>
      </w:r>
      <w:r w:rsidR="00E62611" w:rsidRPr="008075BE">
        <w:rPr>
          <w:rFonts w:ascii="Times New Roman" w:hAnsi="Times New Roman" w:cs="Times New Roman"/>
          <w:color w:val="000000" w:themeColor="text1"/>
          <w:sz w:val="24"/>
          <w:szCs w:val="24"/>
        </w:rPr>
        <w:t xml:space="preserve">fed mouse samples </w:t>
      </w:r>
      <w:r w:rsidR="00A76620" w:rsidRPr="008075BE">
        <w:rPr>
          <w:rFonts w:ascii="Times New Roman" w:hAnsi="Times New Roman" w:cs="Times New Roman"/>
          <w:color w:val="000000" w:themeColor="text1"/>
          <w:sz w:val="24"/>
          <w:szCs w:val="24"/>
        </w:rPr>
        <w:t xml:space="preserve">retained </w:t>
      </w:r>
      <w:r w:rsidR="0068652B" w:rsidRPr="008075BE">
        <w:rPr>
          <w:rFonts w:ascii="Times New Roman" w:hAnsi="Times New Roman" w:cs="Times New Roman"/>
          <w:color w:val="000000" w:themeColor="text1"/>
          <w:sz w:val="24"/>
          <w:szCs w:val="24"/>
        </w:rPr>
        <w:t>(Fig</w:t>
      </w:r>
      <w:r w:rsidR="00BB7BFA" w:rsidRPr="008075BE">
        <w:rPr>
          <w:rFonts w:ascii="Times New Roman" w:hAnsi="Times New Roman" w:cs="Times New Roman"/>
          <w:color w:val="000000" w:themeColor="text1"/>
          <w:sz w:val="24"/>
          <w:szCs w:val="24"/>
        </w:rPr>
        <w:t xml:space="preserve">ure </w:t>
      </w:r>
      <w:r w:rsidR="003750B4" w:rsidRPr="008075BE">
        <w:rPr>
          <w:rFonts w:ascii="Times New Roman" w:hAnsi="Times New Roman" w:cs="Times New Roman"/>
          <w:color w:val="000000" w:themeColor="text1"/>
          <w:sz w:val="24"/>
          <w:szCs w:val="24"/>
        </w:rPr>
        <w:t>11B</w:t>
      </w:r>
      <w:r w:rsidR="0068652B" w:rsidRPr="008075BE">
        <w:rPr>
          <w:rFonts w:ascii="Times New Roman" w:hAnsi="Times New Roman" w:cs="Times New Roman"/>
          <w:color w:val="000000" w:themeColor="text1"/>
          <w:sz w:val="24"/>
          <w:szCs w:val="24"/>
        </w:rPr>
        <w:t xml:space="preserve">-D). PEITC and cranberry cotreatments </w:t>
      </w:r>
      <w:r w:rsidR="008E1CD4" w:rsidRPr="008075BE">
        <w:rPr>
          <w:rFonts w:ascii="Times New Roman" w:hAnsi="Times New Roman" w:cs="Times New Roman"/>
          <w:color w:val="000000" w:themeColor="text1"/>
          <w:sz w:val="24"/>
          <w:szCs w:val="24"/>
        </w:rPr>
        <w:t xml:space="preserve">also </w:t>
      </w:r>
      <w:r w:rsidR="0068652B" w:rsidRPr="008075BE">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11E</w:t>
      </w:r>
      <w:r w:rsidR="0068652B" w:rsidRPr="008075BE">
        <w:rPr>
          <w:rFonts w:ascii="Times New Roman" w:hAnsi="Times New Roman" w:cs="Times New Roman"/>
          <w:color w:val="000000" w:themeColor="text1"/>
          <w:sz w:val="24"/>
          <w:szCs w:val="24"/>
        </w:rPr>
        <w:t xml:space="preserve">-G). In contrast, </w:t>
      </w:r>
      <w:r w:rsidR="008E1CD4" w:rsidRPr="008075BE">
        <w:rPr>
          <w:rFonts w:ascii="Times New Roman" w:hAnsi="Times New Roman" w:cs="Times New Roman"/>
          <w:color w:val="000000" w:themeColor="text1"/>
          <w:sz w:val="24"/>
          <w:szCs w:val="24"/>
        </w:rPr>
        <w:t>the diet additives had little to no</w:t>
      </w:r>
      <w:r w:rsidR="0068652B" w:rsidRPr="008075BE">
        <w:rPr>
          <w:rFonts w:ascii="Times New Roman" w:hAnsi="Times New Roman" w:cs="Times New Roman"/>
          <w:color w:val="000000" w:themeColor="text1"/>
          <w:sz w:val="24"/>
          <w:szCs w:val="24"/>
        </w:rPr>
        <w:t xml:space="preserve"> effect on SCFA</w:t>
      </w:r>
      <w:r w:rsidR="008E1CD4" w:rsidRPr="008075BE">
        <w:rPr>
          <w:rFonts w:ascii="Times New Roman" w:hAnsi="Times New Roman" w:cs="Times New Roman"/>
          <w:color w:val="000000" w:themeColor="text1"/>
          <w:sz w:val="24"/>
          <w:szCs w:val="24"/>
        </w:rPr>
        <w:t xml:space="preserve"> compared to DSS-challenged mice on regular diet</w:t>
      </w:r>
      <w:r w:rsidR="0068652B" w:rsidRPr="008075BE">
        <w:rPr>
          <w:rFonts w:ascii="Times New Roman" w:hAnsi="Times New Roman" w:cs="Times New Roman"/>
          <w:color w:val="000000" w:themeColor="text1"/>
          <w:sz w:val="24"/>
          <w:szCs w:val="24"/>
        </w:rPr>
        <w:t xml:space="preserve"> (Fig</w:t>
      </w:r>
      <w:r w:rsidR="00BB7BF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11H</w:t>
      </w:r>
      <w:r w:rsidR="0068652B" w:rsidRPr="008075BE">
        <w:rPr>
          <w:rFonts w:ascii="Times New Roman" w:hAnsi="Times New Roman" w:cs="Times New Roman"/>
          <w:color w:val="000000" w:themeColor="text1"/>
          <w:sz w:val="24"/>
          <w:szCs w:val="24"/>
        </w:rPr>
        <w:t xml:space="preserve">-J). </w:t>
      </w:r>
      <w:r w:rsidR="008E1CD4" w:rsidRPr="008075BE">
        <w:rPr>
          <w:rFonts w:ascii="Times New Roman" w:hAnsi="Times New Roman" w:cs="Times New Roman"/>
          <w:color w:val="000000" w:themeColor="text1"/>
          <w:sz w:val="24"/>
          <w:szCs w:val="24"/>
        </w:rPr>
        <w:t>These results suggest</w:t>
      </w:r>
      <w:r w:rsidR="0068652B" w:rsidRPr="008075BE">
        <w:rPr>
          <w:rFonts w:ascii="Times New Roman" w:hAnsi="Times New Roman" w:cs="Times New Roman"/>
          <w:color w:val="000000" w:themeColor="text1"/>
          <w:sz w:val="24"/>
          <w:szCs w:val="24"/>
        </w:rPr>
        <w:t xml:space="preserve"> that PEITC and cranberry (rich in anthocyanins) </w:t>
      </w:r>
      <w:proofErr w:type="gramStart"/>
      <w:r w:rsidR="0068652B" w:rsidRPr="008075BE">
        <w:rPr>
          <w:rFonts w:ascii="Times New Roman" w:hAnsi="Times New Roman" w:cs="Times New Roman"/>
          <w:color w:val="000000" w:themeColor="text1"/>
          <w:sz w:val="24"/>
          <w:szCs w:val="24"/>
        </w:rPr>
        <w:t>are capable of modulating</w:t>
      </w:r>
      <w:proofErr w:type="gramEnd"/>
      <w:r w:rsidR="0068652B" w:rsidRPr="008075BE">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5A24173D" w:rsidR="0068652B" w:rsidRPr="008075BE" w:rsidRDefault="008E1CD4">
      <w:pPr>
        <w:jc w:val="both"/>
        <w:rPr>
          <w:rFonts w:ascii="Times New Roman" w:hAnsi="Times New Roman" w:cs="Times New Roman"/>
          <w:color w:val="000000" w:themeColor="text1"/>
          <w:sz w:val="24"/>
          <w:szCs w:val="24"/>
        </w:rPr>
        <w:pPrChange w:id="392" w:author="Ran Yin" w:date="2024-11-26T09:39:00Z" w16du:dateUtc="2024-11-26T14:39:00Z">
          <w:pPr/>
        </w:pPrChange>
      </w:pPr>
      <w:r w:rsidRPr="008075BE">
        <w:rPr>
          <w:rFonts w:ascii="Times New Roman" w:hAnsi="Times New Roman" w:cs="Times New Roman"/>
          <w:color w:val="000000" w:themeColor="text1"/>
          <w:sz w:val="24"/>
          <w:szCs w:val="24"/>
        </w:rPr>
        <w:t>Lastly</w:t>
      </w:r>
      <w:r w:rsidR="0068652B" w:rsidRPr="008075BE">
        <w:rPr>
          <w:rFonts w:ascii="Times New Roman" w:hAnsi="Times New Roman" w:cs="Times New Roman"/>
          <w:color w:val="000000" w:themeColor="text1"/>
          <w:sz w:val="24"/>
          <w:szCs w:val="24"/>
        </w:rPr>
        <w:t xml:space="preserve">, the </w:t>
      </w:r>
      <w:r w:rsidRPr="008075BE">
        <w:rPr>
          <w:rFonts w:ascii="Times New Roman" w:hAnsi="Times New Roman" w:cs="Times New Roman"/>
          <w:color w:val="000000" w:themeColor="text1"/>
          <w:sz w:val="24"/>
          <w:szCs w:val="24"/>
        </w:rPr>
        <w:t xml:space="preserve">fecal metabolite </w:t>
      </w:r>
      <w:r w:rsidR="0068652B" w:rsidRPr="008075BE">
        <w:rPr>
          <w:rFonts w:ascii="Times New Roman" w:hAnsi="Times New Roman" w:cs="Times New Roman"/>
          <w:color w:val="000000" w:themeColor="text1"/>
          <w:sz w:val="24"/>
          <w:szCs w:val="24"/>
        </w:rPr>
        <w:t xml:space="preserve">concentrations </w:t>
      </w:r>
      <w:r w:rsidRPr="008075BE">
        <w:rPr>
          <w:rFonts w:ascii="Times New Roman" w:hAnsi="Times New Roman" w:cs="Times New Roman"/>
          <w:color w:val="000000" w:themeColor="text1"/>
          <w:sz w:val="24"/>
          <w:szCs w:val="24"/>
        </w:rPr>
        <w:t xml:space="preserve">from Nrf2 KO and WT mice samples </w:t>
      </w:r>
      <w:r w:rsidR="0068652B" w:rsidRPr="008075BE">
        <w:rPr>
          <w:rFonts w:ascii="Times New Roman" w:hAnsi="Times New Roman" w:cs="Times New Roman"/>
          <w:color w:val="000000" w:themeColor="text1"/>
          <w:sz w:val="24"/>
          <w:szCs w:val="24"/>
        </w:rPr>
        <w:t xml:space="preserve">were compared. Interestingly, </w:t>
      </w:r>
      <w:r w:rsidRPr="008075BE">
        <w:rPr>
          <w:rFonts w:ascii="Times New Roman" w:hAnsi="Times New Roman" w:cs="Times New Roman"/>
          <w:color w:val="000000" w:themeColor="text1"/>
          <w:sz w:val="24"/>
          <w:szCs w:val="24"/>
        </w:rPr>
        <w:t xml:space="preserve">the </w:t>
      </w:r>
      <w:r w:rsidR="00D735B0" w:rsidRPr="008075BE">
        <w:rPr>
          <w:rFonts w:ascii="Times New Roman" w:hAnsi="Times New Roman" w:cs="Times New Roman"/>
          <w:color w:val="000000" w:themeColor="text1"/>
          <w:sz w:val="24"/>
          <w:szCs w:val="24"/>
        </w:rPr>
        <w:t xml:space="preserve">Nrf2 </w:t>
      </w:r>
      <w:r w:rsidR="0068652B" w:rsidRPr="008075BE">
        <w:rPr>
          <w:rFonts w:ascii="Times New Roman" w:hAnsi="Times New Roman" w:cs="Times New Roman"/>
          <w:color w:val="000000" w:themeColor="text1"/>
          <w:sz w:val="24"/>
          <w:szCs w:val="24"/>
        </w:rPr>
        <w:t xml:space="preserve">KO mice had lower </w:t>
      </w:r>
      <w:r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amino acids (glutamate, phenylalanine, and proline) and SCFA, and higher </w:t>
      </w:r>
      <w:r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of secondary bile acids (DCA, LCA, and MCA) </w:t>
      </w:r>
      <w:r w:rsidRPr="008075BE">
        <w:rPr>
          <w:rFonts w:ascii="Times New Roman" w:hAnsi="Times New Roman" w:cs="Times New Roman"/>
          <w:color w:val="000000" w:themeColor="text1"/>
          <w:sz w:val="24"/>
          <w:szCs w:val="24"/>
        </w:rPr>
        <w:t>compared to the WT mice</w:t>
      </w:r>
      <w:r w:rsidR="0068652B" w:rsidRPr="008075BE">
        <w:rPr>
          <w:rFonts w:ascii="Times New Roman" w:hAnsi="Times New Roman" w:cs="Times New Roman"/>
          <w:color w:val="000000" w:themeColor="text1"/>
          <w:sz w:val="24"/>
          <w:szCs w:val="24"/>
        </w:rPr>
        <w:t xml:space="preserve"> (Fig</w:t>
      </w:r>
      <w:r w:rsidR="0036491A" w:rsidRPr="008075BE">
        <w:rPr>
          <w:rFonts w:ascii="Times New Roman" w:hAnsi="Times New Roman" w:cs="Times New Roman"/>
          <w:color w:val="000000" w:themeColor="text1"/>
          <w:sz w:val="24"/>
          <w:szCs w:val="24"/>
        </w:rPr>
        <w:t>ure</w:t>
      </w:r>
      <w:r w:rsidR="0068652B" w:rsidRPr="008075BE">
        <w:rPr>
          <w:rFonts w:ascii="Times New Roman" w:hAnsi="Times New Roman" w:cs="Times New Roman"/>
          <w:color w:val="000000" w:themeColor="text1"/>
          <w:sz w:val="24"/>
          <w:szCs w:val="24"/>
        </w:rPr>
        <w:t xml:space="preserve"> </w:t>
      </w:r>
      <w:r w:rsidR="000D7DFB" w:rsidRPr="008075BE">
        <w:rPr>
          <w:rFonts w:ascii="Times New Roman" w:hAnsi="Times New Roman" w:cs="Times New Roman"/>
          <w:color w:val="000000" w:themeColor="text1"/>
          <w:sz w:val="24"/>
          <w:szCs w:val="24"/>
        </w:rPr>
        <w:t>12A</w:t>
      </w:r>
      <w:r w:rsidR="0068652B" w:rsidRPr="008075BE">
        <w:rPr>
          <w:rFonts w:ascii="Times New Roman" w:hAnsi="Times New Roman" w:cs="Times New Roman"/>
          <w:color w:val="000000" w:themeColor="text1"/>
          <w:sz w:val="24"/>
          <w:szCs w:val="24"/>
        </w:rPr>
        <w:t>-I)</w:t>
      </w:r>
      <w:r w:rsidRPr="008075BE">
        <w:rPr>
          <w:rFonts w:ascii="Times New Roman" w:hAnsi="Times New Roman" w:cs="Times New Roman"/>
          <w:color w:val="000000" w:themeColor="text1"/>
          <w:sz w:val="24"/>
          <w:szCs w:val="24"/>
        </w:rPr>
        <w:t>. These trends mirrored the metabolic profile difference between the DSS-</w:t>
      </w:r>
      <w:r w:rsidR="00584D20" w:rsidRPr="008075BE">
        <w:rPr>
          <w:rFonts w:ascii="Times New Roman" w:hAnsi="Times New Roman" w:cs="Times New Roman"/>
          <w:color w:val="000000" w:themeColor="text1"/>
          <w:sz w:val="24"/>
          <w:szCs w:val="24"/>
        </w:rPr>
        <w:t>challenged</w:t>
      </w:r>
      <w:r w:rsidRPr="008075BE">
        <w:rPr>
          <w:rFonts w:ascii="Times New Roman" w:hAnsi="Times New Roman" w:cs="Times New Roman"/>
          <w:color w:val="000000" w:themeColor="text1"/>
          <w:sz w:val="24"/>
          <w:szCs w:val="24"/>
        </w:rPr>
        <w:t xml:space="preserve"> and </w:t>
      </w:r>
      <w:r w:rsidR="002F285D" w:rsidRPr="008075BE">
        <w:rPr>
          <w:rFonts w:ascii="Times New Roman" w:hAnsi="Times New Roman" w:cs="Times New Roman"/>
          <w:color w:val="000000" w:themeColor="text1"/>
          <w:sz w:val="24"/>
          <w:szCs w:val="24"/>
        </w:rPr>
        <w:t xml:space="preserve">unchallenged </w:t>
      </w:r>
      <w:r w:rsidRPr="008075BE">
        <w:rPr>
          <w:rFonts w:ascii="Times New Roman" w:hAnsi="Times New Roman" w:cs="Times New Roman"/>
          <w:color w:val="000000" w:themeColor="text1"/>
          <w:sz w:val="24"/>
          <w:szCs w:val="24"/>
        </w:rPr>
        <w:t xml:space="preserve">WT </w:t>
      </w:r>
      <w:r w:rsidR="00584D20" w:rsidRPr="008075BE">
        <w:rPr>
          <w:rFonts w:ascii="Times New Roman" w:hAnsi="Times New Roman" w:cs="Times New Roman"/>
          <w:color w:val="000000" w:themeColor="text1"/>
          <w:sz w:val="24"/>
          <w:szCs w:val="24"/>
        </w:rPr>
        <w:t>mice.</w:t>
      </w:r>
    </w:p>
    <w:p w14:paraId="237A16EB" w14:textId="4B1B5811" w:rsidR="00AB6127" w:rsidRPr="008075BE" w:rsidRDefault="00AB6127" w:rsidP="00A43D9D">
      <w:pPr>
        <w:pStyle w:val="1"/>
        <w:rPr>
          <w:rFonts w:ascii="Times New Roman" w:hAnsi="Times New Roman" w:cs="Times New Roman"/>
          <w:color w:val="000000" w:themeColor="text1"/>
          <w:sz w:val="24"/>
          <w:szCs w:val="24"/>
          <w:rPrChange w:id="393" w:author="Ran Yin" w:date="2024-11-30T16:43:00Z" w16du:dateUtc="2024-11-30T21:43:00Z">
            <w:rPr>
              <w:rFonts w:ascii="Times New Roman" w:hAnsi="Times New Roman" w:cs="Times New Roman"/>
              <w:color w:val="000000" w:themeColor="text1"/>
            </w:rPr>
          </w:rPrChange>
        </w:rPr>
      </w:pPr>
      <w:bookmarkStart w:id="394" w:name="_Toc128143907"/>
      <w:bookmarkStart w:id="395" w:name="_Toc179148173"/>
      <w:r w:rsidRPr="008075BE">
        <w:rPr>
          <w:rFonts w:ascii="Times New Roman" w:hAnsi="Times New Roman" w:cs="Times New Roman"/>
          <w:color w:val="000000" w:themeColor="text1"/>
          <w:sz w:val="24"/>
          <w:szCs w:val="24"/>
          <w:rPrChange w:id="396" w:author="Ran Yin" w:date="2024-11-30T16:43:00Z" w16du:dateUtc="2024-11-30T21:43:00Z">
            <w:rPr>
              <w:rFonts w:ascii="Times New Roman" w:hAnsi="Times New Roman" w:cs="Times New Roman"/>
              <w:color w:val="000000" w:themeColor="text1"/>
            </w:rPr>
          </w:rPrChange>
        </w:rPr>
        <w:t>4 Discussion</w:t>
      </w:r>
      <w:bookmarkEnd w:id="394"/>
      <w:bookmarkEnd w:id="395"/>
    </w:p>
    <w:p w14:paraId="53DFCD03" w14:textId="22C4E930" w:rsidR="005A24E4" w:rsidRPr="008075BE" w:rsidDel="00522199" w:rsidRDefault="002C2CC9">
      <w:pPr>
        <w:jc w:val="both"/>
        <w:rPr>
          <w:del w:id="397" w:author="Ran Yin" w:date="2024-11-26T09:50:00Z" w16du:dateUtc="2024-11-26T14:50:00Z"/>
          <w:rFonts w:ascii="Times New Roman" w:hAnsi="Times New Roman" w:cs="Times New Roman"/>
          <w:color w:val="000000" w:themeColor="text1"/>
          <w:sz w:val="24"/>
          <w:szCs w:val="24"/>
        </w:rPr>
        <w:pPrChange w:id="398" w:author="Ran Yin" w:date="2024-11-26T09:50:00Z" w16du:dateUtc="2024-11-26T14:50:00Z">
          <w:pPr/>
        </w:pPrChange>
      </w:pPr>
      <w:r w:rsidRPr="008075BE">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w:t>
      </w:r>
      <w:del w:id="399" w:author="Ran Yin" w:date="2024-11-30T20:45:00Z" w16du:dateUtc="2024-12-01T01:45:00Z">
        <w:r w:rsidRPr="008075BE" w:rsidDel="00667BB6">
          <w:rPr>
            <w:rFonts w:ascii="Times New Roman" w:hAnsi="Times New Roman" w:cs="Times New Roman"/>
            <w:color w:val="000000" w:themeColor="text1"/>
            <w:sz w:val="24"/>
            <w:szCs w:val="24"/>
          </w:rPr>
          <w:delText>in the literature</w:delText>
        </w:r>
      </w:del>
      <w:ins w:id="400" w:author="Ran Yin" w:date="2024-11-30T20:45:00Z" w16du:dateUtc="2024-12-01T01:45:00Z">
        <w:r w:rsidR="00667BB6">
          <w:rPr>
            <w:rFonts w:ascii="Times New Roman" w:hAnsi="Times New Roman" w:cs="Times New Roman" w:hint="eastAsia"/>
            <w:color w:val="000000" w:themeColor="text1"/>
            <w:sz w:val="24"/>
            <w:szCs w:val="24"/>
            <w:lang w:eastAsia="zh-CN"/>
          </w:rPr>
          <w:t>previously</w:t>
        </w:r>
      </w:ins>
      <w:r w:rsidRPr="008075BE">
        <w:rPr>
          <w:rFonts w:ascii="Times New Roman" w:hAnsi="Times New Roman" w:cs="Times New Roman"/>
          <w:color w:val="000000" w:themeColor="text1"/>
          <w:sz w:val="24"/>
          <w:szCs w:val="24"/>
        </w:rPr>
        <w:t xml:space="preserve">. </w:t>
      </w:r>
    </w:p>
    <w:p w14:paraId="64C171A2" w14:textId="499957B9" w:rsidR="00D4766B" w:rsidRPr="008075BE" w:rsidRDefault="005A24E4">
      <w:pPr>
        <w:jc w:val="both"/>
        <w:rPr>
          <w:rFonts w:ascii="Times New Roman" w:hAnsi="Times New Roman" w:cs="Times New Roman"/>
          <w:color w:val="000000" w:themeColor="text1"/>
          <w:sz w:val="24"/>
          <w:szCs w:val="24"/>
        </w:rPr>
        <w:pPrChange w:id="401" w:author="Ran Yin" w:date="2024-11-26T09:50:00Z" w16du:dateUtc="2024-11-26T14:50:00Z">
          <w:pPr/>
        </w:pPrChange>
      </w:pPr>
      <w:r w:rsidRPr="008075BE">
        <w:rPr>
          <w:rFonts w:ascii="Times New Roman" w:hAnsi="Times New Roman" w:cs="Times New Roman"/>
          <w:color w:val="000000" w:themeColor="text1"/>
          <w:sz w:val="24"/>
          <w:szCs w:val="24"/>
        </w:rPr>
        <w:t xml:space="preserve">For example, significant increase of relative abundance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Clostridiales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Lactobacillales</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Turicibacterales</w:t>
      </w:r>
      <w:proofErr w:type="spellEnd"/>
      <w:r w:rsidRPr="008075BE">
        <w:rPr>
          <w:rFonts w:ascii="Times New Roman" w:hAnsi="Times New Roman" w:cs="Times New Roman"/>
          <w:color w:val="000000" w:themeColor="text1"/>
          <w:sz w:val="24"/>
          <w:szCs w:val="24"/>
        </w:rPr>
        <w:t xml:space="preserve">) and </w:t>
      </w:r>
      <w:proofErr w:type="spellStart"/>
      <w:r w:rsidRPr="008075BE">
        <w:rPr>
          <w:rFonts w:ascii="Times New Roman" w:hAnsi="Times New Roman" w:cs="Times New Roman"/>
          <w:i/>
          <w:iCs/>
          <w:color w:val="000000" w:themeColor="text1"/>
          <w:sz w:val="24"/>
          <w:szCs w:val="24"/>
        </w:rPr>
        <w:t>Verrucomicrobia</w:t>
      </w:r>
      <w:proofErr w:type="spellEnd"/>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Verrucomicrobiales</w:t>
      </w:r>
      <w:proofErr w:type="spellEnd"/>
      <w:r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Bacterioidetes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Bacteroidales</w:t>
      </w:r>
      <w:r w:rsidR="00D4766B" w:rsidRPr="008075BE">
        <w:rPr>
          <w:rFonts w:ascii="Times New Roman" w:hAnsi="Times New Roman" w:cs="Times New Roman"/>
          <w:color w:val="000000" w:themeColor="text1"/>
          <w:sz w:val="24"/>
          <w:szCs w:val="24"/>
        </w:rPr>
        <w:t xml:space="preserve">) </w:t>
      </w:r>
      <w:del w:id="402" w:author="Ran Yin" w:date="2024-11-30T20:45:00Z" w16du:dateUtc="2024-12-01T01:45:00Z">
        <w:r w:rsidR="005207DA" w:rsidRPr="008075BE" w:rsidDel="00667BB6">
          <w:rPr>
            <w:rFonts w:ascii="Times New Roman" w:hAnsi="Times New Roman" w:cs="Times New Roman"/>
            <w:color w:val="000000" w:themeColor="text1"/>
            <w:sz w:val="24"/>
            <w:szCs w:val="24"/>
          </w:rPr>
          <w:delText>has</w:delText>
        </w:r>
      </w:del>
      <w:ins w:id="403" w:author="Ran Yin" w:date="2024-11-30T20:45:00Z" w16du:dateUtc="2024-12-01T01:45:00Z">
        <w:r w:rsidR="00667BB6" w:rsidRPr="008075BE">
          <w:rPr>
            <w:rFonts w:ascii="Times New Roman" w:hAnsi="Times New Roman" w:cs="Times New Roman"/>
            <w:color w:val="000000" w:themeColor="text1"/>
            <w:sz w:val="24"/>
            <w:szCs w:val="24"/>
          </w:rPr>
          <w:t>have</w:t>
        </w:r>
      </w:ins>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lastRenderedPageBreak/>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r w:rsidR="00D4766B" w:rsidRPr="008075BE">
        <w:rPr>
          <w:rFonts w:ascii="Times New Roman" w:hAnsi="Times New Roman" w:cs="Times New Roman"/>
          <w:i/>
          <w:iCs/>
          <w:color w:val="000000" w:themeColor="text1"/>
          <w:sz w:val="24"/>
          <w:szCs w:val="24"/>
        </w:rPr>
        <w:t>Clostridiales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Bacter</w:t>
      </w:r>
      <w:del w:id="404" w:author="Ran Yin" w:date="2024-11-30T20:45:00Z" w16du:dateUtc="2024-12-01T01:45:00Z">
        <w:r w:rsidR="00D4766B" w:rsidRPr="008075BE" w:rsidDel="00667BB6">
          <w:rPr>
            <w:rFonts w:ascii="Times New Roman" w:hAnsi="Times New Roman" w:cs="Times New Roman"/>
            <w:i/>
            <w:iCs/>
            <w:color w:val="000000" w:themeColor="text1"/>
            <w:sz w:val="24"/>
            <w:szCs w:val="24"/>
          </w:rPr>
          <w:delText>i</w:delText>
        </w:r>
      </w:del>
      <w:r w:rsidR="00D4766B" w:rsidRPr="008075BE">
        <w:rPr>
          <w:rFonts w:ascii="Times New Roman" w:hAnsi="Times New Roman" w:cs="Times New Roman"/>
          <w:i/>
          <w:iCs/>
          <w:color w:val="000000" w:themeColor="text1"/>
          <w:sz w:val="24"/>
          <w:szCs w:val="24"/>
        </w:rPr>
        <w:t>oidales</w:t>
      </w:r>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Erysipelotrichi</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del w:id="405" w:author="Ran Yin" w:date="2024-11-30T20:46:00Z" w16du:dateUtc="2024-12-01T01:46:00Z">
        <w:r w:rsidR="00D4766B" w:rsidRPr="008075BE" w:rsidDel="00667BB6">
          <w:rPr>
            <w:rFonts w:ascii="Times New Roman" w:hAnsi="Times New Roman" w:cs="Times New Roman"/>
            <w:i/>
            <w:iCs/>
            <w:color w:val="000000" w:themeColor="text1"/>
            <w:sz w:val="24"/>
            <w:szCs w:val="24"/>
          </w:rPr>
          <w:delText>Bacteroidetes</w:delText>
        </w:r>
        <w:r w:rsidR="00D4766B" w:rsidRPr="008075BE" w:rsidDel="00667BB6">
          <w:rPr>
            <w:rFonts w:ascii="Times New Roman" w:hAnsi="Times New Roman" w:cs="Times New Roman"/>
            <w:color w:val="000000" w:themeColor="text1"/>
            <w:sz w:val="24"/>
            <w:szCs w:val="24"/>
          </w:rPr>
          <w:delText xml:space="preserve"> </w:delText>
        </w:r>
      </w:del>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All three whole grain diets significantly increased the gut bacterial diversity</w:t>
      </w:r>
      <w:r w:rsidR="00BB06E3" w:rsidRPr="008075BE">
        <w:rPr>
          <w:rFonts w:ascii="Times New Roman" w:hAnsi="Times New Roman" w:cs="Times New Roman"/>
          <w:color w:val="000000" w:themeColor="text1"/>
          <w:sz w:val="24"/>
          <w:szCs w:val="24"/>
        </w:rPr>
        <w:t xml:space="preserve"> as measured by </w:t>
      </w:r>
      <w:r w:rsidR="00D4766B" w:rsidRPr="008075BE">
        <w:rPr>
          <w:rFonts w:ascii="Times New Roman" w:hAnsi="Times New Roman" w:cs="Times New Roman"/>
          <w:color w:val="000000" w:themeColor="text1"/>
          <w:sz w:val="24"/>
          <w:szCs w:val="24"/>
        </w:rPr>
        <w:t>Shannon’s and Simpson’s indices</w:t>
      </w:r>
      <w:r w:rsidR="007620DD" w:rsidRPr="008075BE">
        <w:rPr>
          <w:rFonts w:ascii="Times New Roman" w:hAnsi="Times New Roman" w:cs="Times New Roman"/>
          <w:color w:val="000000" w:themeColor="text1"/>
          <w:sz w:val="24"/>
          <w:szCs w:val="24"/>
        </w:rPr>
        <w:t xml:space="preserve">. 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r w:rsidR="00D4766B" w:rsidRPr="008075BE">
        <w:rPr>
          <w:rFonts w:ascii="Times New Roman" w:hAnsi="Times New Roman" w:cs="Times New Roman"/>
          <w:i/>
          <w:iCs/>
          <w:color w:val="000000" w:themeColor="text1"/>
          <w:sz w:val="24"/>
          <w:szCs w:val="24"/>
        </w:rPr>
        <w:t>Bacterioidetes</w:t>
      </w:r>
      <w:r w:rsidR="00BB06E3" w:rsidRPr="008075BE">
        <w:rPr>
          <w:rFonts w:ascii="Times New Roman" w:hAnsi="Times New Roman" w:cs="Times New Roman"/>
          <w:color w:val="000000" w:themeColor="text1"/>
          <w:sz w:val="24"/>
          <w:szCs w:val="24"/>
        </w:rPr>
        <w:t xml:space="preserve"> decreased</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ins w:id="406" w:author="Ran Yin" w:date="2024-11-30T20:46:00Z" w16du:dateUtc="2024-12-01T01:46:00Z">
        <w:r w:rsidR="00667BB6">
          <w:rPr>
            <w:rFonts w:ascii="Times New Roman" w:hAnsi="Times New Roman" w:cs="Times New Roman" w:hint="eastAsia"/>
            <w:i/>
            <w:iCs/>
            <w:color w:val="000000" w:themeColor="text1"/>
            <w:sz w:val="24"/>
            <w:szCs w:val="24"/>
            <w:lang w:eastAsia="zh-CN"/>
          </w:rPr>
          <w:t>t</w:t>
        </w:r>
      </w:ins>
      <w:r w:rsidR="00D4766B" w:rsidRPr="008075BE">
        <w:rPr>
          <w:rFonts w:ascii="Times New Roman" w:hAnsi="Times New Roman" w:cs="Times New Roman"/>
          <w:i/>
          <w:iCs/>
          <w:color w:val="000000" w:themeColor="text1"/>
          <w:sz w:val="24"/>
          <w:szCs w:val="24"/>
        </w:rPr>
        <w:t>er</w:t>
      </w:r>
      <w:del w:id="407" w:author="Ran Yin" w:date="2024-11-30T20:46:00Z" w16du:dateUtc="2024-12-01T01:46:00Z">
        <w:r w:rsidR="00D4766B" w:rsidRPr="008075BE" w:rsidDel="00667BB6">
          <w:rPr>
            <w:rFonts w:ascii="Times New Roman" w:hAnsi="Times New Roman" w:cs="Times New Roman"/>
            <w:i/>
            <w:iCs/>
            <w:color w:val="000000" w:themeColor="text1"/>
            <w:sz w:val="24"/>
            <w:szCs w:val="24"/>
          </w:rPr>
          <w:delText>i</w:delText>
        </w:r>
      </w:del>
      <w:r w:rsidR="00D4766B" w:rsidRPr="008075BE">
        <w:rPr>
          <w:rFonts w:ascii="Times New Roman" w:hAnsi="Times New Roman" w:cs="Times New Roman"/>
          <w:i/>
          <w:iCs/>
          <w:color w:val="000000" w:themeColor="text1"/>
          <w:sz w:val="24"/>
          <w:szCs w:val="24"/>
        </w:rPr>
        <w:t xml:space="preserve">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r w:rsidR="00D4766B" w:rsidRPr="008075BE">
        <w:rPr>
          <w:rFonts w:ascii="Times New Roman" w:hAnsi="Times New Roman" w:cs="Times New Roman"/>
          <w:i/>
          <w:iCs/>
          <w:color w:val="000000" w:themeColor="text1"/>
          <w:sz w:val="24"/>
          <w:szCs w:val="24"/>
        </w:rPr>
        <w:t>Roseburia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Dialister</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Odoribacter</w:t>
      </w:r>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r w:rsidR="00D4766B" w:rsidRPr="008075BE">
        <w:rPr>
          <w:rFonts w:ascii="Times New Roman" w:hAnsi="Times New Roman" w:cs="Times New Roman"/>
          <w:i/>
          <w:iCs/>
          <w:color w:val="000000" w:themeColor="text1"/>
          <w:sz w:val="24"/>
          <w:szCs w:val="24"/>
        </w:rPr>
        <w:t>Blautia</w:t>
      </w:r>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21569DB9" w:rsidR="00D4766B" w:rsidRPr="008075BE" w:rsidRDefault="001F3558">
      <w:pPr>
        <w:jc w:val="both"/>
        <w:rPr>
          <w:rFonts w:ascii="Times New Roman" w:hAnsi="Times New Roman" w:cs="Times New Roman"/>
          <w:color w:val="000000" w:themeColor="text1"/>
          <w:sz w:val="24"/>
          <w:szCs w:val="24"/>
        </w:rPr>
        <w:pPrChange w:id="408" w:author="Ran Yin" w:date="2024-11-26T09:50:00Z" w16du:dateUtc="2024-11-26T14:50:00Z">
          <w:pPr/>
        </w:pPrChange>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on human gut microbiota vary </w:t>
      </w:r>
      <w:r w:rsidR="00D4766B" w:rsidRPr="008075BE">
        <w:rPr>
          <w:rFonts w:ascii="Times New Roman" w:hAnsi="Times New Roman" w:cs="Times New Roman"/>
          <w:color w:val="000000" w:themeColor="text1"/>
          <w:sz w:val="24"/>
          <w:szCs w:val="24"/>
        </w:rPr>
        <w:t xml:space="preserve">due to the potential confounding factors </w:t>
      </w:r>
      <w:r w:rsidRPr="008075BE">
        <w:rPr>
          <w:rFonts w:ascii="Times New Roman" w:hAnsi="Times New Roman" w:cs="Times New Roman"/>
          <w:color w:val="000000" w:themeColor="text1"/>
          <w:sz w:val="24"/>
          <w:szCs w:val="24"/>
        </w:rPr>
        <w:t xml:space="preserve">in the studies </w:t>
      </w:r>
      <w:r w:rsidR="00D4766B" w:rsidRPr="008075BE">
        <w:rPr>
          <w:rFonts w:ascii="Times New Roman" w:hAnsi="Times New Roman" w:cs="Times New Roman"/>
          <w:color w:val="000000" w:themeColor="text1"/>
          <w:sz w:val="24"/>
          <w:szCs w:val="24"/>
        </w:rPr>
        <w:t xml:space="preserve">such as </w:t>
      </w:r>
      <w:del w:id="409" w:author="Ran Yin" w:date="2024-11-30T20:47:00Z" w16du:dateUtc="2024-12-01T01:47:00Z">
        <w:r w:rsidR="00D4766B" w:rsidRPr="008075BE" w:rsidDel="00667BB6">
          <w:rPr>
            <w:rFonts w:ascii="Times New Roman" w:hAnsi="Times New Roman" w:cs="Times New Roman"/>
            <w:color w:val="000000" w:themeColor="text1"/>
            <w:sz w:val="24"/>
            <w:szCs w:val="24"/>
          </w:rPr>
          <w:delText>the diet</w:delText>
        </w:r>
      </w:del>
      <w:ins w:id="410" w:author="Ran Yin" w:date="2024-11-30T20:47:00Z" w16du:dateUtc="2024-12-01T01:47:00Z">
        <w:r w:rsidR="00667BB6" w:rsidRPr="008075BE">
          <w:rPr>
            <w:rFonts w:ascii="Times New Roman" w:hAnsi="Times New Roman" w:cs="Times New Roman"/>
            <w:color w:val="000000" w:themeColor="text1"/>
            <w:sz w:val="24"/>
            <w:szCs w:val="24"/>
          </w:rPr>
          <w:t>diet</w:t>
        </w:r>
      </w:ins>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del w:id="411" w:author="Ran Yin" w:date="2024-11-30T20:47:00Z" w16du:dateUtc="2024-12-01T01:47:00Z">
        <w:r w:rsidR="00D4766B" w:rsidRPr="008075BE" w:rsidDel="00667BB6">
          <w:rPr>
            <w:rFonts w:ascii="Times New Roman" w:hAnsi="Times New Roman" w:cs="Times New Roman"/>
            <w:color w:val="000000" w:themeColor="text1"/>
            <w:sz w:val="24"/>
            <w:szCs w:val="24"/>
          </w:rPr>
          <w:delText>model</w:delText>
        </w:r>
      </w:del>
      <w:ins w:id="412" w:author="Ran Yin" w:date="2024-11-30T20:47:00Z" w16du:dateUtc="2024-12-01T01:47:00Z">
        <w:r w:rsidR="00667BB6" w:rsidRPr="008075BE">
          <w:rPr>
            <w:rFonts w:ascii="Times New Roman" w:hAnsi="Times New Roman" w:cs="Times New Roman"/>
            <w:color w:val="000000" w:themeColor="text1"/>
            <w:sz w:val="24"/>
            <w:szCs w:val="24"/>
          </w:rPr>
          <w:t>models</w:t>
        </w:r>
      </w:ins>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 between the</w:t>
      </w:r>
      <w:r w:rsidR="00D4766B" w:rsidRPr="008075BE">
        <w:rPr>
          <w:rFonts w:ascii="Times New Roman" w:hAnsi="Times New Roman" w:cs="Times New Roman"/>
          <w:color w:val="000000" w:themeColor="text1"/>
          <w:sz w:val="24"/>
          <w:szCs w:val="24"/>
        </w:rPr>
        <w:t xml:space="preserve"> genotype and gut microbiota. </w:t>
      </w:r>
      <w:ins w:id="413" w:author="Ran Yin" w:date="2024-11-30T20:48:00Z" w16du:dateUtc="2024-12-01T01:48:00Z">
        <w:r w:rsidR="00667BB6">
          <w:rPr>
            <w:rFonts w:ascii="Times New Roman" w:hAnsi="Times New Roman" w:cs="Times New Roman" w:hint="eastAsia"/>
            <w:color w:val="000000" w:themeColor="text1"/>
            <w:sz w:val="24"/>
            <w:szCs w:val="24"/>
            <w:lang w:eastAsia="zh-CN"/>
          </w:rPr>
          <w:t xml:space="preserve">An in vivo study </w:t>
        </w:r>
      </w:ins>
      <w:del w:id="414" w:author="Ran Yin" w:date="2024-11-30T20:48:00Z" w16du:dateUtc="2024-12-01T01:48:00Z">
        <w:r w:rsidRPr="008075BE" w:rsidDel="00667BB6">
          <w:rPr>
            <w:rFonts w:ascii="Times New Roman" w:hAnsi="Times New Roman" w:cs="Times New Roman"/>
            <w:color w:val="000000" w:themeColor="text1"/>
            <w:sz w:val="24"/>
            <w:szCs w:val="24"/>
          </w:rPr>
          <w:delText xml:space="preserve">A 2011 study in mice </w:delText>
        </w:r>
      </w:del>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ins w:id="415" w:author="Ran Yin" w:date="2024-11-30T20:48:00Z" w16du:dateUtc="2024-12-01T01:48:00Z">
        <w:r w:rsidR="00667BB6">
          <w:rPr>
            <w:rFonts w:ascii="Times New Roman" w:hAnsi="Times New Roman" w:cs="Times New Roman" w:hint="eastAsia"/>
            <w:color w:val="000000" w:themeColor="text1"/>
            <w:sz w:val="24"/>
            <w:szCs w:val="24"/>
            <w:lang w:eastAsia="zh-CN"/>
          </w:rPr>
          <w:t>used</w:t>
        </w:r>
      </w:ins>
      <w:del w:id="416" w:author="Ran Yin" w:date="2024-11-30T20:48:00Z" w16du:dateUtc="2024-12-01T01:48:00Z">
        <w:r w:rsidRPr="008075BE" w:rsidDel="00667BB6">
          <w:rPr>
            <w:rFonts w:ascii="Times New Roman" w:hAnsi="Times New Roman" w:cs="Times New Roman"/>
            <w:color w:val="000000" w:themeColor="text1"/>
            <w:sz w:val="24"/>
            <w:szCs w:val="24"/>
          </w:rPr>
          <w:delText>using</w:delText>
        </w:r>
      </w:del>
      <w:r w:rsidR="00D4766B" w:rsidRPr="008075BE">
        <w:rPr>
          <w:rFonts w:ascii="Times New Roman" w:hAnsi="Times New Roman" w:cs="Times New Roman"/>
          <w:color w:val="000000" w:themeColor="text1"/>
          <w:sz w:val="24"/>
          <w:szCs w:val="24"/>
        </w:rPr>
        <w:t xml:space="preserve"> automated ribosomal intergenic spacer analysis and length-heterogeneity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ins w:id="417" w:author="Ran Yin" w:date="2024-11-30T20:48:00Z" w16du:dateUtc="2024-12-01T01:48:00Z">
        <w:r w:rsidR="00667BB6">
          <w:rPr>
            <w:rFonts w:ascii="Times New Roman" w:hAnsi="Times New Roman" w:cs="Times New Roman" w:hint="eastAsia"/>
            <w:color w:val="000000" w:themeColor="text1"/>
            <w:sz w:val="24"/>
            <w:szCs w:val="24"/>
            <w:lang w:eastAsia="zh-CN"/>
          </w:rPr>
          <w:t xml:space="preserve">, and </w:t>
        </w:r>
      </w:ins>
      <w:ins w:id="418" w:author="Ran Yin" w:date="2024-11-30T20:49:00Z" w16du:dateUtc="2024-12-01T01:49:00Z">
        <w:r w:rsidR="00667BB6">
          <w:rPr>
            <w:rFonts w:ascii="Times New Roman" w:hAnsi="Times New Roman" w:cs="Times New Roman" w:hint="eastAsia"/>
            <w:color w:val="000000" w:themeColor="text1"/>
            <w:sz w:val="24"/>
            <w:szCs w:val="24"/>
            <w:lang w:eastAsia="zh-CN"/>
          </w:rPr>
          <w:t xml:space="preserve">the </w:t>
        </w:r>
      </w:ins>
      <w:ins w:id="419" w:author="Ran Yin" w:date="2024-11-30T20:48:00Z" w16du:dateUtc="2024-12-01T01:48:00Z">
        <w:r w:rsidR="00667BB6">
          <w:rPr>
            <w:rFonts w:ascii="Times New Roman" w:hAnsi="Times New Roman" w:cs="Times New Roman" w:hint="eastAsia"/>
            <w:color w:val="000000" w:themeColor="text1"/>
            <w:sz w:val="24"/>
            <w:szCs w:val="24"/>
            <w:lang w:eastAsia="zh-CN"/>
          </w:rPr>
          <w:t xml:space="preserve">observed </w:t>
        </w:r>
      </w:ins>
      <w:del w:id="420" w:author="Ran Yin" w:date="2024-11-30T20:48:00Z" w16du:dateUtc="2024-12-01T01:48:00Z">
        <w:r w:rsidR="00D4766B" w:rsidRPr="008075BE" w:rsidDel="00667BB6">
          <w:rPr>
            <w:rFonts w:ascii="Times New Roman" w:hAnsi="Times New Roman" w:cs="Times New Roman"/>
            <w:color w:val="000000" w:themeColor="text1"/>
            <w:sz w:val="24"/>
            <w:szCs w:val="24"/>
          </w:rPr>
          <w:delText>suggested that the observed</w:delText>
        </w:r>
      </w:del>
      <w:del w:id="421" w:author="Ran Yin" w:date="2024-11-30T20:49:00Z" w16du:dateUtc="2024-12-01T01:49:00Z">
        <w:r w:rsidR="00D4766B" w:rsidRPr="008075BE" w:rsidDel="00667BB6">
          <w:rPr>
            <w:rFonts w:ascii="Times New Roman" w:hAnsi="Times New Roman" w:cs="Times New Roman"/>
            <w:color w:val="000000" w:themeColor="text1"/>
            <w:sz w:val="24"/>
            <w:szCs w:val="24"/>
          </w:rPr>
          <w:delText xml:space="preserve"> </w:delText>
        </w:r>
      </w:del>
      <w:r w:rsidRPr="008075BE">
        <w:rPr>
          <w:rFonts w:ascii="Times New Roman" w:hAnsi="Times New Roman" w:cs="Times New Roman"/>
          <w:color w:val="000000" w:themeColor="text1"/>
          <w:sz w:val="24"/>
          <w:szCs w:val="24"/>
        </w:rPr>
        <w:t xml:space="preserve">alterations </w:t>
      </w:r>
      <w:ins w:id="422" w:author="Ran Yin" w:date="2024-11-30T20:49:00Z" w16du:dateUtc="2024-12-01T01:49:00Z">
        <w:r w:rsidR="00667BB6">
          <w:rPr>
            <w:rFonts w:ascii="Times New Roman" w:hAnsi="Times New Roman" w:cs="Times New Roman" w:hint="eastAsia"/>
            <w:color w:val="000000" w:themeColor="text1"/>
            <w:sz w:val="24"/>
            <w:szCs w:val="24"/>
            <w:lang w:eastAsia="zh-CN"/>
          </w:rPr>
          <w:t>in</w:t>
        </w:r>
      </w:ins>
      <w:del w:id="423" w:author="Ran Yin" w:date="2024-11-30T20:49:00Z" w16du:dateUtc="2024-12-01T01:49:00Z">
        <w:r w:rsidRPr="008075BE" w:rsidDel="00667BB6">
          <w:rPr>
            <w:rFonts w:ascii="Times New Roman" w:hAnsi="Times New Roman" w:cs="Times New Roman"/>
            <w:color w:val="000000" w:themeColor="text1"/>
            <w:sz w:val="24"/>
            <w:szCs w:val="24"/>
          </w:rPr>
          <w:delText>of</w:delText>
        </w:r>
      </w:del>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were genotype-dependent</w:t>
      </w:r>
      <w:ins w:id="424" w:author="Ran Yin" w:date="2024-11-30T20:50:00Z" w16du:dateUtc="2024-12-01T01:50:00Z">
        <w:r w:rsidR="00667BB6">
          <w:rPr>
            <w:rFonts w:ascii="Times New Roman" w:hAnsi="Times New Roman" w:cs="Times New Roman" w:hint="eastAsia"/>
            <w:color w:val="000000" w:themeColor="text1"/>
            <w:sz w:val="24"/>
            <w:szCs w:val="24"/>
            <w:lang w:eastAsia="zh-CN"/>
          </w:rPr>
          <w:t>,</w:t>
        </w:r>
      </w:ins>
      <w:r w:rsidR="00D4766B" w:rsidRPr="008075BE">
        <w:rPr>
          <w:rFonts w:ascii="Times New Roman" w:hAnsi="Times New Roman" w:cs="Times New Roman"/>
          <w:color w:val="000000" w:themeColor="text1"/>
          <w:sz w:val="24"/>
          <w:szCs w:val="24"/>
        </w:rPr>
        <w:t xml:space="preserve"> as all animals were </w:t>
      </w:r>
      <w:ins w:id="425" w:author="Ran Yin" w:date="2024-11-30T20:50:00Z">
        <w:r w:rsidR="00667BB6" w:rsidRPr="00667BB6">
          <w:rPr>
            <w:rFonts w:ascii="Times New Roman" w:hAnsi="Times New Roman" w:cs="Times New Roman"/>
            <w:color w:val="000000" w:themeColor="text1"/>
            <w:sz w:val="24"/>
            <w:szCs w:val="24"/>
          </w:rPr>
          <w:t>under identical conditions and fed the same diet</w:t>
        </w:r>
      </w:ins>
      <w:del w:id="426" w:author="Ran Yin" w:date="2024-11-30T20:50:00Z" w16du:dateUtc="2024-12-01T01:50:00Z">
        <w:r w:rsidR="00D4766B" w:rsidRPr="008075BE" w:rsidDel="00667BB6">
          <w:rPr>
            <w:rFonts w:ascii="Times New Roman" w:hAnsi="Times New Roman" w:cs="Times New Roman"/>
            <w:color w:val="000000" w:themeColor="text1"/>
            <w:sz w:val="24"/>
            <w:szCs w:val="24"/>
          </w:rPr>
          <w:delText>housed at the same facility and given the same diet</w:delText>
        </w:r>
      </w:del>
      <w:r w:rsidR="00D4766B" w:rsidRPr="008075BE">
        <w:rPr>
          <w:rFonts w:ascii="Times New Roman" w:hAnsi="Times New Roman" w:cs="Times New Roman"/>
          <w:color w:val="000000" w:themeColor="text1"/>
          <w:sz w:val="24"/>
          <w:szCs w:val="24"/>
        </w:rPr>
        <w:t xml:space="preserve">. Higher dissimilarities between genotypes than sexes were observed suggesting that genotype </w:t>
      </w:r>
      <w:ins w:id="427" w:author="Ran Yin" w:date="2024-11-30T20:50:00Z" w16du:dateUtc="2024-12-01T01:50:00Z">
        <w:r w:rsidR="00667BB6">
          <w:rPr>
            <w:rFonts w:ascii="Times New Roman" w:hAnsi="Times New Roman" w:cs="Times New Roman" w:hint="eastAsia"/>
            <w:color w:val="000000" w:themeColor="text1"/>
            <w:sz w:val="24"/>
            <w:szCs w:val="24"/>
            <w:lang w:eastAsia="zh-CN"/>
          </w:rPr>
          <w:t>was</w:t>
        </w:r>
      </w:ins>
      <w:del w:id="428" w:author="Ran Yin" w:date="2024-11-30T20:50:00Z" w16du:dateUtc="2024-12-01T01:50:00Z">
        <w:r w:rsidR="00D4766B" w:rsidRPr="008075BE" w:rsidDel="00667BB6">
          <w:rPr>
            <w:rFonts w:ascii="Times New Roman" w:hAnsi="Times New Roman" w:cs="Times New Roman"/>
            <w:color w:val="000000" w:themeColor="text1"/>
            <w:sz w:val="24"/>
            <w:szCs w:val="24"/>
          </w:rPr>
          <w:delText>is</w:delText>
        </w:r>
      </w:del>
      <w:r w:rsidR="00D4766B" w:rsidRPr="008075BE">
        <w:rPr>
          <w:rFonts w:ascii="Times New Roman" w:hAnsi="Times New Roman" w:cs="Times New Roman"/>
          <w:color w:val="000000" w:themeColor="text1"/>
          <w:sz w:val="24"/>
          <w:szCs w:val="24"/>
        </w:rPr>
        <w:t xml:space="preserve"> a stronger factor than gender in regulating gut microbiota. Another </w:t>
      </w:r>
      <w:del w:id="429" w:author="Ran Yin" w:date="2024-11-30T20:50:00Z" w16du:dateUtc="2024-12-01T01:50:00Z">
        <w:r w:rsidR="002A11FF" w:rsidRPr="008075BE" w:rsidDel="00667BB6">
          <w:rPr>
            <w:rFonts w:ascii="Times New Roman" w:hAnsi="Times New Roman" w:cs="Times New Roman"/>
            <w:color w:val="000000" w:themeColor="text1"/>
            <w:sz w:val="24"/>
            <w:szCs w:val="24"/>
          </w:rPr>
          <w:lastRenderedPageBreak/>
          <w:delText xml:space="preserve">mouse </w:delText>
        </w:r>
      </w:del>
      <w:ins w:id="430" w:author="Ran Yin" w:date="2024-11-30T20:50:00Z" w16du:dateUtc="2024-12-01T01:50:00Z">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ins>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Helicobacter</w:t>
      </w:r>
      <w:r w:rsidR="00D4766B" w:rsidRPr="008075BE">
        <w:rPr>
          <w:rFonts w:ascii="Times New Roman" w:hAnsi="Times New Roman" w:cs="Times New Roman"/>
          <w:color w:val="000000" w:themeColor="text1"/>
          <w:sz w:val="24"/>
          <w:szCs w:val="24"/>
        </w:rPr>
        <w:t xml:space="preserve"> was significantly elevated in TLR2 knock-out mice 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del w:id="431" w:author="Ran Yin" w:date="2024-11-30T20:50:00Z" w16du:dateUtc="2024-12-01T01:50:00Z">
        <w:r w:rsidR="002A11FF" w:rsidRPr="008075BE" w:rsidDel="00667BB6">
          <w:rPr>
            <w:rFonts w:ascii="Times New Roman" w:hAnsi="Times New Roman" w:cs="Times New Roman" w:hint="eastAsia"/>
            <w:color w:val="000000" w:themeColor="text1"/>
            <w:sz w:val="24"/>
            <w:szCs w:val="24"/>
            <w:lang w:eastAsia="zh-CN"/>
          </w:rPr>
          <w:delText>Additionally</w:delText>
        </w:r>
      </w:del>
      <w:ins w:id="432" w:author="Ran Yin" w:date="2024-11-30T20:50:00Z" w16du:dateUtc="2024-12-01T01:50:00Z">
        <w:r w:rsidR="00667BB6">
          <w:rPr>
            <w:rFonts w:ascii="Times New Roman" w:hAnsi="Times New Roman" w:cs="Times New Roman" w:hint="eastAsia"/>
            <w:color w:val="000000" w:themeColor="text1"/>
            <w:sz w:val="24"/>
            <w:szCs w:val="24"/>
            <w:lang w:eastAsia="zh-CN"/>
          </w:rPr>
          <w:t>Moreover</w:t>
        </w:r>
      </w:ins>
      <w:r w:rsidR="00D4766B" w:rsidRPr="008075BE">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00E0B8EE" w:rsidR="0068652B" w:rsidRPr="008075BE" w:rsidRDefault="007C2087" w:rsidP="00EE5E3A">
      <w:pPr>
        <w:jc w:val="both"/>
        <w:rPr>
          <w:rFonts w:ascii="Times New Roman" w:hAnsi="Times New Roman" w:cs="Times New Roman"/>
          <w:color w:val="000000" w:themeColor="text1"/>
          <w:sz w:val="24"/>
          <w:szCs w:val="24"/>
        </w:rPr>
        <w:pPrChange w:id="433" w:author="Ran Yin" w:date="2024-12-01T00:06:00Z" w16du:dateUtc="2024-12-01T05:06:00Z">
          <w:pPr/>
        </w:pPrChange>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and </w:t>
      </w:r>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 xml:space="preserve">utyricicoccus </w:t>
      </w:r>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r w:rsidR="0068652B" w:rsidRPr="008075BE">
        <w:rPr>
          <w:rFonts w:ascii="Times New Roman" w:hAnsi="Times New Roman" w:cs="Times New Roman"/>
          <w:color w:val="000000" w:themeColor="text1"/>
          <w:sz w:val="24"/>
          <w:szCs w:val="24"/>
        </w:rPr>
        <w:t xml:space="preserve"> produce</w:t>
      </w:r>
      <w:ins w:id="434" w:author="Ran Yin" w:date="2024-11-30T20:54:00Z" w16du:dateUtc="2024-12-01T01:54:00Z">
        <w:r w:rsidR="0066110B">
          <w:rPr>
            <w:rFonts w:ascii="Times New Roman" w:hAnsi="Times New Roman" w:cs="Times New Roman" w:hint="eastAsia"/>
            <w:color w:val="000000" w:themeColor="text1"/>
            <w:sz w:val="24"/>
            <w:szCs w:val="24"/>
            <w:lang w:eastAsia="zh-CN"/>
          </w:rPr>
          <w:t>d</w:t>
        </w:r>
      </w:ins>
      <w:r w:rsidR="0068652B" w:rsidRPr="008075BE">
        <w:rPr>
          <w:rFonts w:ascii="Times New Roman" w:hAnsi="Times New Roman" w:cs="Times New Roman"/>
          <w:color w:val="000000" w:themeColor="text1"/>
          <w:sz w:val="24"/>
          <w:szCs w:val="24"/>
        </w:rPr>
        <w:t xml:space="preserv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demonstrate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that host genotype and diet </w:t>
      </w:r>
      <w:r w:rsidR="004A2AF9" w:rsidRPr="008075BE">
        <w:rPr>
          <w:rFonts w:ascii="Times New Roman" w:hAnsi="Times New Roman" w:cs="Times New Roman"/>
          <w:color w:val="000000" w:themeColor="text1"/>
          <w:sz w:val="24"/>
          <w:szCs w:val="24"/>
        </w:rPr>
        <w:t xml:space="preserve">may </w:t>
      </w:r>
      <w:r w:rsidR="0068652B" w:rsidRPr="008075BE">
        <w:rPr>
          <w:rFonts w:ascii="Times New Roman" w:hAnsi="Times New Roman" w:cs="Times New Roman"/>
          <w:color w:val="000000" w:themeColor="text1"/>
          <w:sz w:val="24"/>
          <w:szCs w:val="24"/>
        </w:rPr>
        <w:t xml:space="preserve">alter gut microbiota. </w:t>
      </w:r>
      <w:del w:id="435" w:author="Ran Yin" w:date="2024-11-30T20:51:00Z" w16du:dateUtc="2024-12-01T01:51:00Z">
        <w:r w:rsidR="0068652B" w:rsidRPr="008075BE" w:rsidDel="00B9571B">
          <w:rPr>
            <w:rFonts w:ascii="Times New Roman" w:hAnsi="Times New Roman" w:cs="Times New Roman"/>
            <w:color w:val="000000" w:themeColor="text1"/>
            <w:sz w:val="24"/>
            <w:szCs w:val="24"/>
          </w:rPr>
          <w:delText>Both</w:delText>
        </w:r>
        <w:r w:rsidR="00EE417F" w:rsidRPr="008075BE" w:rsidDel="00B9571B">
          <w:rPr>
            <w:rFonts w:ascii="Times New Roman" w:hAnsi="Times New Roman" w:cs="Times New Roman"/>
            <w:color w:val="000000" w:themeColor="text1"/>
            <w:sz w:val="24"/>
            <w:szCs w:val="24"/>
          </w:rPr>
          <w:delText>,</w:delText>
        </w:r>
      </w:del>
      <w:ins w:id="436" w:author="Ran Yin" w:date="2024-11-30T20:51:00Z" w16du:dateUtc="2024-12-01T01:51:00Z">
        <w:r w:rsidR="00B9571B" w:rsidRPr="008075BE">
          <w:rPr>
            <w:rFonts w:ascii="Times New Roman" w:hAnsi="Times New Roman" w:cs="Times New Roman"/>
            <w:color w:val="000000" w:themeColor="text1"/>
            <w:sz w:val="24"/>
            <w:szCs w:val="24"/>
          </w:rPr>
          <w:t>Both</w:t>
        </w:r>
      </w:ins>
      <w:r w:rsidR="0068652B" w:rsidRPr="008075BE">
        <w:rPr>
          <w:rFonts w:ascii="Times New Roman" w:hAnsi="Times New Roman" w:cs="Times New Roman"/>
          <w:color w:val="000000" w:themeColor="text1"/>
          <w:sz w:val="24"/>
          <w:szCs w:val="24"/>
        </w:rPr>
        <w:t xml:space="preserve">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diet</w:t>
      </w:r>
      <w:r w:rsidR="00EE417F" w:rsidRPr="008075BE">
        <w:rPr>
          <w:rFonts w:ascii="Times New Roman" w:hAnsi="Times New Roman" w:cs="Times New Roman"/>
          <w:color w:val="000000" w:themeColor="text1"/>
          <w:sz w:val="24"/>
          <w:szCs w:val="24"/>
        </w:rPr>
        <w:t xml:space="preserve"> and genotype</w:t>
      </w:r>
      <w:r w:rsidR="0068652B" w:rsidRPr="008075BE">
        <w:rPr>
          <w:rFonts w:ascii="Times New Roman" w:hAnsi="Times New Roman" w:cs="Times New Roman"/>
          <w:color w:val="000000" w:themeColor="text1"/>
          <w:sz w:val="24"/>
          <w:szCs w:val="24"/>
        </w:rPr>
        <w:t xml:space="preserve">, and Nrf2 </w:t>
      </w:r>
      <w:r w:rsidR="004A2AF9" w:rsidRPr="008075BE">
        <w:rPr>
          <w:rFonts w:ascii="Times New Roman" w:hAnsi="Times New Roman" w:cs="Times New Roman"/>
          <w:color w:val="000000" w:themeColor="text1"/>
          <w:sz w:val="24"/>
          <w:szCs w:val="24"/>
        </w:rPr>
        <w:t xml:space="preserve">KO </w:t>
      </w:r>
      <w:r w:rsidR="0068652B" w:rsidRPr="008075BE">
        <w:rPr>
          <w:rFonts w:ascii="Times New Roman" w:hAnsi="Times New Roman" w:cs="Times New Roman"/>
          <w:color w:val="000000" w:themeColor="text1"/>
          <w:sz w:val="24"/>
          <w:szCs w:val="24"/>
        </w:rPr>
        <w:t>genotype show</w:t>
      </w:r>
      <w:r w:rsidR="00DD169A" w:rsidRPr="008075BE">
        <w:rPr>
          <w:rFonts w:ascii="Times New Roman" w:hAnsi="Times New Roman" w:cs="Times New Roman"/>
          <w:color w:val="000000" w:themeColor="text1"/>
          <w:sz w:val="24"/>
          <w:szCs w:val="24"/>
        </w:rPr>
        <w:t>ed</w:t>
      </w:r>
      <w:r w:rsidR="0068652B" w:rsidRPr="008075BE">
        <w:rPr>
          <w:rFonts w:ascii="Times New Roman" w:hAnsi="Times New Roman" w:cs="Times New Roman"/>
          <w:color w:val="000000" w:themeColor="text1"/>
          <w:sz w:val="24"/>
          <w:szCs w:val="24"/>
        </w:rPr>
        <w:t xml:space="preserve"> stronger effects on the bacterial diversity than diet. </w:t>
      </w:r>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w:t>
      </w:r>
      <w:r w:rsidR="004A2AF9" w:rsidRPr="008075BE">
        <w:rPr>
          <w:rFonts w:ascii="Times New Roman" w:hAnsi="Times New Roman" w:cs="Times New Roman"/>
          <w:color w:val="000000" w:themeColor="text1"/>
          <w:sz w:val="24"/>
          <w:szCs w:val="24"/>
        </w:rPr>
        <w:t>most abundant</w:t>
      </w:r>
      <w:r w:rsidR="0068652B" w:rsidRPr="008075BE">
        <w:rPr>
          <w:rFonts w:ascii="Times New Roman" w:hAnsi="Times New Roman" w:cs="Times New Roman"/>
          <w:color w:val="000000" w:themeColor="text1"/>
          <w:sz w:val="24"/>
          <w:szCs w:val="24"/>
        </w:rPr>
        <w:t xml:space="preserve"> bacterial phyla</w:t>
      </w:r>
      <w:r w:rsidR="004A2AF9" w:rsidRPr="008075BE">
        <w:rPr>
          <w:rFonts w:ascii="Times New Roman" w:hAnsi="Times New Roman" w:cs="Times New Roman"/>
          <w:color w:val="000000" w:themeColor="text1"/>
          <w:sz w:val="24"/>
          <w:szCs w:val="24"/>
        </w:rPr>
        <w:t>, have</w:t>
      </w:r>
      <w:r w:rsidR="0068652B" w:rsidRPr="008075BE">
        <w:rPr>
          <w:rFonts w:ascii="Times New Roman" w:hAnsi="Times New Roman" w:cs="Times New Roman"/>
          <w:color w:val="000000" w:themeColor="text1"/>
          <w:sz w:val="24"/>
          <w:szCs w:val="24"/>
        </w:rPr>
        <w:t xml:space="preserve"> been altered by </w:t>
      </w:r>
      <w:del w:id="437" w:author="Ran Yin" w:date="2024-11-30T20:51:00Z" w16du:dateUtc="2024-12-01T01:51:00Z">
        <w:r w:rsidR="0068652B" w:rsidRPr="008075BE" w:rsidDel="00B9571B">
          <w:rPr>
            <w:rFonts w:ascii="Times New Roman" w:hAnsi="Times New Roman" w:cs="Times New Roman"/>
            <w:color w:val="000000" w:themeColor="text1"/>
            <w:sz w:val="24"/>
            <w:szCs w:val="24"/>
          </w:rPr>
          <w:delText>both</w:delText>
        </w:r>
        <w:r w:rsidR="004A2AF9" w:rsidRPr="008075BE" w:rsidDel="00B9571B">
          <w:rPr>
            <w:rFonts w:ascii="Times New Roman" w:hAnsi="Times New Roman" w:cs="Times New Roman"/>
            <w:color w:val="000000" w:themeColor="text1"/>
            <w:sz w:val="24"/>
            <w:szCs w:val="24"/>
          </w:rPr>
          <w:delText>,</w:delText>
        </w:r>
      </w:del>
      <w:ins w:id="438" w:author="Ran Yin" w:date="2024-11-30T20:51:00Z" w16du:dateUtc="2024-12-01T01:51:00Z">
        <w:r w:rsidR="00B9571B" w:rsidRPr="008075BE">
          <w:rPr>
            <w:rFonts w:ascii="Times New Roman" w:hAnsi="Times New Roman" w:cs="Times New Roman"/>
            <w:color w:val="000000" w:themeColor="text1"/>
            <w:sz w:val="24"/>
            <w:szCs w:val="24"/>
          </w:rPr>
          <w:t>both</w:t>
        </w:r>
      </w:ins>
      <w:r w:rsidR="004A2AF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diet and Nrf2 K</w:t>
      </w:r>
      <w:r w:rsidR="004A2AF9" w:rsidRPr="008075BE">
        <w:rPr>
          <w:rFonts w:ascii="Times New Roman" w:hAnsi="Times New Roman" w:cs="Times New Roman"/>
          <w:color w:val="000000" w:themeColor="text1"/>
          <w:sz w:val="24"/>
          <w:szCs w:val="24"/>
        </w:rPr>
        <w:t>O</w:t>
      </w:r>
      <w:r w:rsidR="0068652B" w:rsidRPr="008075BE">
        <w:rPr>
          <w:rFonts w:ascii="Times New Roman" w:hAnsi="Times New Roman" w:cs="Times New Roman"/>
          <w:color w:val="000000" w:themeColor="text1"/>
          <w:sz w:val="24"/>
          <w:szCs w:val="24"/>
        </w:rPr>
        <w:t>. Individual bacteria at different taxonomic levels show</w:t>
      </w:r>
      <w:r w:rsidR="004A2AF9" w:rsidRPr="008075BE">
        <w:rPr>
          <w:rFonts w:ascii="Times New Roman" w:hAnsi="Times New Roman" w:cs="Times New Roman"/>
          <w:color w:val="000000" w:themeColor="text1"/>
          <w:sz w:val="24"/>
          <w:szCs w:val="24"/>
        </w:rPr>
        <w:t>ed a pattern of being</w:t>
      </w:r>
      <w:r w:rsidR="0068652B" w:rsidRPr="008075BE">
        <w:rPr>
          <w:rFonts w:ascii="Times New Roman" w:hAnsi="Times New Roman" w:cs="Times New Roman"/>
          <w:color w:val="000000" w:themeColor="text1"/>
          <w:sz w:val="24"/>
          <w:szCs w:val="24"/>
        </w:rPr>
        <w:t xml:space="preserve"> consistently affected by </w:t>
      </w:r>
      <w:del w:id="439" w:author="Ran Yin" w:date="2024-11-30T20:51:00Z" w16du:dateUtc="2024-12-01T01:51:00Z">
        <w:r w:rsidR="0068652B" w:rsidRPr="008075BE" w:rsidDel="00B9571B">
          <w:rPr>
            <w:rFonts w:ascii="Times New Roman" w:hAnsi="Times New Roman" w:cs="Times New Roman"/>
            <w:color w:val="000000" w:themeColor="text1"/>
            <w:sz w:val="24"/>
            <w:szCs w:val="24"/>
          </w:rPr>
          <w:delText>both</w:delText>
        </w:r>
        <w:r w:rsidR="004A2AF9" w:rsidRPr="008075BE" w:rsidDel="00B9571B">
          <w:rPr>
            <w:rFonts w:ascii="Times New Roman" w:hAnsi="Times New Roman" w:cs="Times New Roman"/>
            <w:color w:val="000000" w:themeColor="text1"/>
            <w:sz w:val="24"/>
            <w:szCs w:val="24"/>
          </w:rPr>
          <w:delText>,</w:delText>
        </w:r>
      </w:del>
      <w:ins w:id="440" w:author="Ran Yin" w:date="2024-11-30T20:51:00Z" w16du:dateUtc="2024-12-01T01:51:00Z">
        <w:r w:rsidR="00B9571B" w:rsidRPr="008075BE">
          <w:rPr>
            <w:rFonts w:ascii="Times New Roman" w:hAnsi="Times New Roman" w:cs="Times New Roman"/>
            <w:color w:val="000000" w:themeColor="text1"/>
            <w:sz w:val="24"/>
            <w:szCs w:val="24"/>
          </w:rPr>
          <w:t>both</w:t>
        </w:r>
      </w:ins>
      <w:r w:rsidR="0068652B" w:rsidRPr="008075BE">
        <w:rPr>
          <w:rFonts w:ascii="Times New Roman" w:hAnsi="Times New Roman" w:cs="Times New Roman"/>
          <w:color w:val="000000" w:themeColor="text1"/>
          <w:sz w:val="24"/>
          <w:szCs w:val="24"/>
        </w:rPr>
        <w:t xml:space="preserve"> genotype and diet. For instance, </w:t>
      </w:r>
      <w:r w:rsidR="0068652B" w:rsidRPr="008075BE">
        <w:rPr>
          <w:rFonts w:ascii="Times New Roman" w:hAnsi="Times New Roman" w:cs="Times New Roman"/>
          <w:i/>
          <w:iCs/>
          <w:color w:val="000000" w:themeColor="text1"/>
          <w:sz w:val="24"/>
          <w:szCs w:val="24"/>
        </w:rPr>
        <w:t>Firmicutes Ruminococcus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was</w:t>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found</w:t>
      </w:r>
      <w:r w:rsidR="004A2AF9" w:rsidRPr="008075BE">
        <w:rPr>
          <w:rFonts w:ascii="Times New Roman" w:hAnsi="Times New Roman" w:cs="Times New Roman"/>
          <w:color w:val="000000" w:themeColor="text1"/>
          <w:sz w:val="24"/>
          <w:szCs w:val="24"/>
        </w:rPr>
        <w:t xml:space="preserve"> in higher relative abundance in</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PEITC</w:t>
      </w:r>
      <w:r w:rsidR="004A2AF9" w:rsidRPr="008075BE">
        <w:rPr>
          <w:rFonts w:ascii="Times New Roman" w:hAnsi="Times New Roman" w:cs="Times New Roman"/>
          <w:color w:val="000000" w:themeColor="text1"/>
          <w:sz w:val="24"/>
          <w:szCs w:val="24"/>
        </w:rPr>
        <w:t>-</w:t>
      </w:r>
      <w:r w:rsidR="00EE417F" w:rsidRPr="008075BE">
        <w:rPr>
          <w:rFonts w:ascii="Times New Roman" w:hAnsi="Times New Roman" w:cs="Times New Roman"/>
          <w:color w:val="000000" w:themeColor="text1"/>
          <w:sz w:val="24"/>
          <w:szCs w:val="24"/>
        </w:rPr>
        <w:t xml:space="preserve">added diet </w:t>
      </w:r>
      <w:r w:rsidR="004A2AF9" w:rsidRPr="008075BE">
        <w:rPr>
          <w:rFonts w:ascii="Times New Roman" w:hAnsi="Times New Roman" w:cs="Times New Roman"/>
          <w:color w:val="000000" w:themeColor="text1"/>
          <w:sz w:val="24"/>
          <w:szCs w:val="24"/>
        </w:rPr>
        <w:t xml:space="preserve">groups </w:t>
      </w:r>
      <w:r w:rsidR="0068652B" w:rsidRPr="008075BE">
        <w:rPr>
          <w:rFonts w:ascii="Times New Roman" w:hAnsi="Times New Roman" w:cs="Times New Roman"/>
          <w:color w:val="000000" w:themeColor="text1"/>
          <w:sz w:val="24"/>
          <w:szCs w:val="24"/>
        </w:rPr>
        <w:t xml:space="preserve">and in Nrf2 KO mice. </w:t>
      </w:r>
    </w:p>
    <w:p w14:paraId="253F519B" w14:textId="23D15705" w:rsidR="0068652B" w:rsidRPr="008075BE" w:rsidRDefault="0068652B" w:rsidP="00EE5E3A">
      <w:pPr>
        <w:jc w:val="both"/>
        <w:rPr>
          <w:rFonts w:ascii="Times New Roman" w:hAnsi="Times New Roman" w:cs="Times New Roman"/>
          <w:color w:val="000000" w:themeColor="text1"/>
          <w:sz w:val="24"/>
          <w:szCs w:val="24"/>
        </w:rPr>
        <w:pPrChange w:id="441" w:author="Ran Yin" w:date="2024-12-01T00:06:00Z" w16du:dateUtc="2024-12-01T05:06:00Z">
          <w:pPr/>
        </w:pPrChange>
      </w:pP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So far, eleven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species have been identified and fall into bacterial family </w:t>
      </w:r>
      <w:proofErr w:type="spellStart"/>
      <w:r w:rsidRPr="008075BE">
        <w:rPr>
          <w:rFonts w:ascii="Times New Roman" w:hAnsi="Times New Roman" w:cs="Times New Roman"/>
          <w:i/>
          <w:iCs/>
          <w:color w:val="000000" w:themeColor="text1"/>
          <w:sz w:val="24"/>
          <w:szCs w:val="24"/>
        </w:rPr>
        <w:t>Ruminococcaceae</w:t>
      </w:r>
      <w:proofErr w:type="spellEnd"/>
      <w:r w:rsidRPr="008075BE">
        <w:rPr>
          <w:rFonts w:ascii="Times New Roman" w:hAnsi="Times New Roman" w:cs="Times New Roman"/>
          <w:color w:val="000000" w:themeColor="text1"/>
          <w:sz w:val="24"/>
          <w:szCs w:val="24"/>
        </w:rPr>
        <w:t xml:space="preserve"> and </w:t>
      </w:r>
      <w:proofErr w:type="spellStart"/>
      <w:r w:rsidRPr="008075BE">
        <w:rPr>
          <w:rFonts w:ascii="Times New Roman" w:hAnsi="Times New Roman" w:cs="Times New Roman"/>
          <w:i/>
          <w:iCs/>
          <w:color w:val="000000" w:themeColor="text1"/>
          <w:sz w:val="24"/>
          <w:szCs w:val="24"/>
        </w:rPr>
        <w:t>Lachnospiraceae</w:t>
      </w:r>
      <w:proofErr w:type="spellEnd"/>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Previous studies show</w:t>
      </w:r>
      <w:r w:rsidR="00632A74" w:rsidRPr="008075BE">
        <w:rPr>
          <w:rFonts w:ascii="Times New Roman" w:hAnsi="Times New Roman" w:cs="Times New Roman"/>
          <w:color w:val="000000" w:themeColor="text1"/>
          <w:sz w:val="24"/>
          <w:szCs w:val="24"/>
        </w:rPr>
        <w:t>ed</w:t>
      </w:r>
      <w:r w:rsidRPr="008075BE">
        <w:rPr>
          <w:rFonts w:ascii="Times New Roman" w:hAnsi="Times New Roman" w:cs="Times New Roman"/>
          <w:color w:val="000000" w:themeColor="text1"/>
          <w:sz w:val="24"/>
          <w:szCs w:val="24"/>
        </w:rPr>
        <w:t xml:space="preserve"> that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degraded and fermented cellulosic biomass into short-chain fatty acid (SCFA) for herbivorous </w:t>
      </w:r>
      <w:r w:rsidRPr="008075BE">
        <w:rPr>
          <w:rFonts w:ascii="Times New Roman" w:hAnsi="Times New Roman" w:cs="Times New Roman"/>
          <w:color w:val="000000" w:themeColor="text1"/>
          <w:sz w:val="24"/>
          <w:szCs w:val="24"/>
        </w:rPr>
        <w:lastRenderedPageBreak/>
        <w:t xml:space="preserve">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was reported </w:t>
      </w:r>
      <w:r w:rsidR="006D252C" w:rsidRPr="008075BE">
        <w:rPr>
          <w:rFonts w:ascii="Times New Roman" w:hAnsi="Times New Roman" w:cs="Times New Roman"/>
          <w:color w:val="000000" w:themeColor="text1"/>
          <w:sz w:val="24"/>
          <w:szCs w:val="24"/>
        </w:rPr>
        <w:t xml:space="preserve">to be </w:t>
      </w:r>
      <w:r w:rsidRPr="008075BE">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Multiple probiotic interventions were able to reduce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 xml:space="preserve">abundance </w:t>
      </w:r>
      <w:r w:rsidRPr="008075BE">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r w:rsidRPr="008075BE">
        <w:rPr>
          <w:rFonts w:ascii="Times New Roman" w:hAnsi="Times New Roman" w:cs="Times New Roman"/>
          <w:i/>
          <w:iCs/>
          <w:color w:val="000000" w:themeColor="text1"/>
          <w:sz w:val="24"/>
          <w:szCs w:val="24"/>
        </w:rPr>
        <w:t>Ruminococcus Torques</w:t>
      </w:r>
      <w:r w:rsidRPr="008075BE">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r w:rsidRPr="008075BE">
        <w:rPr>
          <w:rFonts w:ascii="Times New Roman" w:hAnsi="Times New Roman" w:cs="Times New Roman"/>
          <w:i/>
          <w:iCs/>
          <w:color w:val="000000" w:themeColor="text1"/>
          <w:sz w:val="24"/>
          <w:szCs w:val="24"/>
        </w:rPr>
        <w:t>Ruminococcus</w:t>
      </w:r>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Gnavus</w:t>
      </w:r>
      <w:r w:rsidRPr="008075BE">
        <w:rPr>
          <w:rFonts w:ascii="Times New Roman" w:hAnsi="Times New Roman" w:cs="Times New Roman"/>
          <w:color w:val="000000" w:themeColor="text1"/>
          <w:sz w:val="24"/>
          <w:szCs w:val="24"/>
        </w:rPr>
        <w:t xml:space="preserve"> showed </w:t>
      </w:r>
      <w:r w:rsidR="006D252C" w:rsidRPr="008075BE">
        <w:rPr>
          <w:rFonts w:ascii="Times New Roman" w:hAnsi="Times New Roman" w:cs="Times New Roman"/>
          <w:color w:val="000000" w:themeColor="text1"/>
          <w:sz w:val="24"/>
          <w:szCs w:val="24"/>
        </w:rPr>
        <w:t xml:space="preserve">to be in </w:t>
      </w:r>
      <w:r w:rsidRPr="008075BE">
        <w:rPr>
          <w:rFonts w:ascii="Times New Roman" w:hAnsi="Times New Roman" w:cs="Times New Roman"/>
          <w:color w:val="000000" w:themeColor="text1"/>
          <w:sz w:val="24"/>
          <w:szCs w:val="24"/>
        </w:rPr>
        <w:t xml:space="preserve">high abundance </w:t>
      </w:r>
      <w:r w:rsidR="006D252C" w:rsidRPr="008075BE">
        <w:rPr>
          <w:rFonts w:ascii="Times New Roman" w:hAnsi="Times New Roman" w:cs="Times New Roman"/>
          <w:color w:val="000000" w:themeColor="text1"/>
          <w:sz w:val="24"/>
          <w:szCs w:val="24"/>
        </w:rPr>
        <w:t>in the</w:t>
      </w:r>
      <w:r w:rsidRPr="008075BE">
        <w:rPr>
          <w:rFonts w:ascii="Times New Roman" w:hAnsi="Times New Roman" w:cs="Times New Roman"/>
          <w:color w:val="000000" w:themeColor="text1"/>
          <w:sz w:val="24"/>
          <w:szCs w:val="24"/>
        </w:rPr>
        <w:t xml:space="preserve"> IBD patients, with increased level of oxidative stress in the gut </w:t>
      </w:r>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potentially caused by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t>has also been</w:t>
      </w:r>
      <w:r w:rsidRPr="008075BE">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Mice orally garaged by purified </w:t>
      </w:r>
      <w:r w:rsidRPr="008075BE">
        <w:rPr>
          <w:rFonts w:ascii="Times New Roman" w:hAnsi="Times New Roman" w:cs="Times New Roman"/>
          <w:i/>
          <w:iCs/>
          <w:color w:val="000000" w:themeColor="text1"/>
          <w:sz w:val="24"/>
          <w:szCs w:val="24"/>
        </w:rPr>
        <w:t>Ruminococcus Gnavus</w:t>
      </w:r>
      <w:r w:rsidRPr="008075BE">
        <w:rPr>
          <w:rFonts w:ascii="Times New Roman" w:hAnsi="Times New Roman" w:cs="Times New Roman"/>
          <w:color w:val="000000" w:themeColor="text1"/>
          <w:sz w:val="24"/>
          <w:szCs w:val="24"/>
        </w:rPr>
        <w:t xml:space="preserve"> also developed airway inflammation by cytokine secretion such as 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r w:rsidRPr="008075BE">
        <w:rPr>
          <w:rFonts w:ascii="Times New Roman" w:hAnsi="Times New Roman" w:cs="Times New Roman"/>
          <w:color w:val="000000" w:themeColor="text1"/>
          <w:sz w:val="24"/>
          <w:szCs w:val="24"/>
        </w:rPr>
        <w:t xml:space="preserve">. </w:t>
      </w:r>
      <w:r w:rsidR="005E7427" w:rsidRPr="008075BE">
        <w:rPr>
          <w:rFonts w:ascii="Times New Roman" w:hAnsi="Times New Roman" w:cs="Times New Roman"/>
          <w:color w:val="000000" w:themeColor="text1"/>
          <w:sz w:val="24"/>
          <w:szCs w:val="24"/>
        </w:rPr>
        <w:t>This study showed</w:t>
      </w:r>
      <w:r w:rsidRPr="008075BE">
        <w:rPr>
          <w:rFonts w:ascii="Times New Roman" w:hAnsi="Times New Roman" w:cs="Times New Roman"/>
          <w:color w:val="000000" w:themeColor="text1"/>
          <w:sz w:val="24"/>
          <w:szCs w:val="24"/>
        </w:rPr>
        <w:t xml:space="preserve"> </w:t>
      </w:r>
      <w:del w:id="442" w:author="Ran Yin" w:date="2024-11-30T21:29:00Z" w16du:dateUtc="2024-12-01T02:29:00Z">
        <w:r w:rsidRPr="008075BE" w:rsidDel="001105C2">
          <w:rPr>
            <w:rFonts w:ascii="Times New Roman" w:hAnsi="Times New Roman" w:cs="Times New Roman"/>
            <w:color w:val="000000" w:themeColor="text1"/>
            <w:sz w:val="24"/>
            <w:szCs w:val="24"/>
          </w:rPr>
          <w:delText>significant</w:delText>
        </w:r>
      </w:del>
      <w:ins w:id="443" w:author="Ran Yin" w:date="2024-11-30T21:29:00Z" w16du:dateUtc="2024-12-01T02:29:00Z">
        <w:r w:rsidR="001105C2" w:rsidRPr="008075BE">
          <w:rPr>
            <w:rFonts w:ascii="Times New Roman" w:hAnsi="Times New Roman" w:cs="Times New Roman"/>
            <w:color w:val="000000" w:themeColor="text1"/>
            <w:sz w:val="24"/>
            <w:szCs w:val="24"/>
          </w:rPr>
          <w:t>a significant</w:t>
        </w:r>
      </w:ins>
      <w:r w:rsidRPr="008075BE">
        <w:rPr>
          <w:rFonts w:ascii="Times New Roman" w:hAnsi="Times New Roman" w:cs="Times New Roman"/>
          <w:color w:val="000000" w:themeColor="text1"/>
          <w:sz w:val="24"/>
          <w:szCs w:val="24"/>
        </w:rPr>
        <w:t xml:space="preserve"> increase in the abundance of </w:t>
      </w:r>
      <w:proofErr w:type="spellStart"/>
      <w:r w:rsidRPr="008075BE">
        <w:rPr>
          <w:rFonts w:ascii="Times New Roman" w:hAnsi="Times New Roman" w:cs="Times New Roman"/>
          <w:i/>
          <w:iCs/>
          <w:color w:val="000000" w:themeColor="text1"/>
          <w:sz w:val="24"/>
          <w:szCs w:val="24"/>
        </w:rPr>
        <w:t>Firmcutes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in fecal samples </w:t>
      </w:r>
      <w:r w:rsidR="006D252C" w:rsidRPr="008075BE">
        <w:rPr>
          <w:rFonts w:ascii="Times New Roman" w:hAnsi="Times New Roman" w:cs="Times New Roman"/>
          <w:color w:val="000000" w:themeColor="text1"/>
          <w:sz w:val="24"/>
          <w:szCs w:val="24"/>
        </w:rPr>
        <w:t xml:space="preserve">at the late but not at the early timepoints </w:t>
      </w:r>
      <w:r w:rsidRPr="008075BE">
        <w:rPr>
          <w:rFonts w:ascii="Times New Roman" w:hAnsi="Times New Roman" w:cs="Times New Roman"/>
          <w:color w:val="000000" w:themeColor="text1"/>
          <w:sz w:val="24"/>
          <w:szCs w:val="24"/>
        </w:rPr>
        <w:t xml:space="preserve">irrespective of diet and genotype.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 xml:space="preserve">guts but in this </w:t>
      </w:r>
      <w:r w:rsidR="00584D20" w:rsidRPr="008075BE">
        <w:rPr>
          <w:rFonts w:ascii="Times New Roman" w:hAnsi="Times New Roman" w:cs="Times New Roman"/>
          <w:color w:val="000000" w:themeColor="text1"/>
          <w:sz w:val="24"/>
          <w:szCs w:val="24"/>
        </w:rPr>
        <w:t>study,</w:t>
      </w:r>
      <w:r w:rsidR="00955E7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w</w:t>
      </w:r>
      <w:r w:rsidR="006D252C" w:rsidRPr="008075BE">
        <w:rPr>
          <w:rFonts w:ascii="Times New Roman" w:hAnsi="Times New Roman" w:cs="Times New Roman"/>
          <w:color w:val="000000" w:themeColor="text1"/>
          <w:sz w:val="24"/>
          <w:szCs w:val="24"/>
        </w:rPr>
        <w:t xml:space="preserve">e </w:t>
      </w:r>
      <w:r w:rsidRPr="008075BE">
        <w:rPr>
          <w:rFonts w:ascii="Times New Roman" w:hAnsi="Times New Roman" w:cs="Times New Roman"/>
          <w:color w:val="000000" w:themeColor="text1"/>
          <w:sz w:val="24"/>
          <w:szCs w:val="24"/>
        </w:rPr>
        <w:t xml:space="preserve">found that the increased level of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r w:rsidR="006D252C" w:rsidRPr="008075BE">
        <w:rPr>
          <w:rFonts w:ascii="Times New Roman" w:hAnsi="Times New Roman" w:cs="Times New Roman"/>
          <w:color w:val="000000" w:themeColor="text1"/>
          <w:sz w:val="24"/>
          <w:szCs w:val="24"/>
        </w:rPr>
        <w:t>was mainly associated with</w:t>
      </w:r>
      <w:r w:rsidRPr="008075BE">
        <w:rPr>
          <w:rFonts w:ascii="Times New Roman" w:hAnsi="Times New Roman" w:cs="Times New Roman"/>
          <w:color w:val="000000" w:themeColor="text1"/>
          <w:sz w:val="24"/>
          <w:szCs w:val="24"/>
        </w:rPr>
        <w:t xml:space="preserve"> Nrf2 KO suggesting</w:t>
      </w:r>
      <w:r w:rsidR="006D252C" w:rsidRPr="008075BE">
        <w:rPr>
          <w:rFonts w:ascii="Times New Roman" w:hAnsi="Times New Roman" w:cs="Times New Roman"/>
          <w:color w:val="000000" w:themeColor="text1"/>
          <w:sz w:val="24"/>
          <w:szCs w:val="24"/>
        </w:rPr>
        <w:t xml:space="preserve"> that</w:t>
      </w:r>
      <w:r w:rsidRPr="008075BE">
        <w:rPr>
          <w:rFonts w:ascii="Times New Roman" w:hAnsi="Times New Roman" w:cs="Times New Roman"/>
          <w:color w:val="000000" w:themeColor="text1"/>
          <w:sz w:val="24"/>
          <w:szCs w:val="24"/>
        </w:rPr>
        <w:t xml:space="preserve"> Nrf2 KO accelerates the increase of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r w:rsidR="005323CB" w:rsidRPr="008075BE">
        <w:rPr>
          <w:rFonts w:ascii="Times New Roman" w:hAnsi="Times New Roman" w:cs="Times New Roman"/>
          <w:color w:val="000000" w:themeColor="text1"/>
          <w:sz w:val="24"/>
          <w:szCs w:val="24"/>
        </w:rPr>
        <w:t>’s</w:t>
      </w:r>
      <w:proofErr w:type="spellEnd"/>
      <w:r w:rsidR="005323CB" w:rsidRPr="008075BE">
        <w:rPr>
          <w:rFonts w:ascii="Times New Roman" w:hAnsi="Times New Roman" w:cs="Times New Roman"/>
          <w:color w:val="000000" w:themeColor="text1"/>
          <w:sz w:val="24"/>
          <w:szCs w:val="24"/>
        </w:rPr>
        <w:t xml:space="preserve"> relative abundance</w:t>
      </w:r>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play an important role in regulating the gut microbiota profile and suppres</w:t>
      </w:r>
      <w:r w:rsidR="005323CB" w:rsidRPr="008075BE">
        <w:rPr>
          <w:rFonts w:ascii="Times New Roman" w:hAnsi="Times New Roman" w:cs="Times New Roman"/>
          <w:color w:val="000000" w:themeColor="text1"/>
          <w:sz w:val="24"/>
          <w:szCs w:val="24"/>
        </w:rPr>
        <w:t xml:space="preserve">s </w:t>
      </w:r>
      <w:r w:rsidRPr="008075BE">
        <w:rPr>
          <w:rFonts w:ascii="Times New Roman" w:hAnsi="Times New Roman" w:cs="Times New Roman"/>
          <w:color w:val="000000" w:themeColor="text1"/>
          <w:sz w:val="24"/>
          <w:szCs w:val="24"/>
        </w:rPr>
        <w:t xml:space="preserve">pathogenic species such as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as the animal age. </w:t>
      </w:r>
    </w:p>
    <w:p w14:paraId="092A72B1" w14:textId="2CB11FD9" w:rsidR="0068652B" w:rsidRPr="008075BE" w:rsidRDefault="0068652B" w:rsidP="00EE5E3A">
      <w:pPr>
        <w:jc w:val="both"/>
        <w:rPr>
          <w:rFonts w:ascii="Times New Roman" w:hAnsi="Times New Roman" w:cs="Times New Roman"/>
          <w:color w:val="000000" w:themeColor="text1"/>
          <w:sz w:val="24"/>
          <w:szCs w:val="24"/>
        </w:rPr>
        <w:pPrChange w:id="444" w:author="Ran Yin" w:date="2024-12-01T00:06:00Z" w16du:dateUtc="2024-12-01T05:06:00Z">
          <w:pPr/>
        </w:pPrChange>
      </w:pPr>
      <w:r w:rsidRPr="008075BE">
        <w:rPr>
          <w:rFonts w:ascii="Times New Roman" w:hAnsi="Times New Roman" w:cs="Times New Roman"/>
          <w:color w:val="000000" w:themeColor="text1"/>
          <w:sz w:val="24"/>
          <w:szCs w:val="24"/>
        </w:rPr>
        <w:t xml:space="preserve">Interestingly, we also observed that the phylum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i/>
          <w:iCs/>
          <w:color w:val="000000" w:themeColor="text1"/>
          <w:sz w:val="24"/>
          <w:szCs w:val="24"/>
        </w:rPr>
        <w:t xml:space="preserve"> </w:t>
      </w:r>
      <w:r w:rsidRPr="008075BE">
        <w:rPr>
          <w:rFonts w:ascii="Times New Roman" w:hAnsi="Times New Roman" w:cs="Times New Roman"/>
          <w:color w:val="000000" w:themeColor="text1"/>
          <w:sz w:val="24"/>
          <w:szCs w:val="24"/>
        </w:rPr>
        <w:t xml:space="preserve">were elevated </w:t>
      </w:r>
      <w:r w:rsidR="000E1AD2" w:rsidRPr="008075BE">
        <w:rPr>
          <w:rFonts w:ascii="Times New Roman" w:hAnsi="Times New Roman" w:cs="Times New Roman"/>
          <w:color w:val="000000" w:themeColor="text1"/>
          <w:sz w:val="24"/>
          <w:szCs w:val="24"/>
        </w:rPr>
        <w:t>at the early timepoint in the</w:t>
      </w:r>
      <w:r w:rsidRPr="008075BE">
        <w:rPr>
          <w:rFonts w:ascii="Times New Roman" w:hAnsi="Times New Roman" w:cs="Times New Roman"/>
          <w:color w:val="000000" w:themeColor="text1"/>
          <w:sz w:val="24"/>
          <w:szCs w:val="24"/>
        </w:rPr>
        <w:t xml:space="preserve"> PEITC groups. </w:t>
      </w:r>
      <w:r w:rsidRPr="008075BE">
        <w:rPr>
          <w:rFonts w:ascii="Times New Roman" w:hAnsi="Times New Roman" w:cs="Times New Roman"/>
          <w:i/>
          <w:iCs/>
          <w:color w:val="000000" w:themeColor="text1"/>
          <w:sz w:val="24"/>
          <w:szCs w:val="24"/>
        </w:rPr>
        <w:t xml:space="preserve">Bacteroidetes </w:t>
      </w:r>
      <w:proofErr w:type="spellStart"/>
      <w:r w:rsidRPr="008075BE">
        <w:rPr>
          <w:rFonts w:ascii="Times New Roman" w:hAnsi="Times New Roman" w:cs="Times New Roman"/>
          <w:i/>
          <w:iCs/>
          <w:color w:val="000000" w:themeColor="text1"/>
          <w:sz w:val="24"/>
          <w:szCs w:val="24"/>
        </w:rPr>
        <w:t>Rikenella</w:t>
      </w:r>
      <w:proofErr w:type="spellEnd"/>
      <w:r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Pr="008075BE">
        <w:rPr>
          <w:rFonts w:ascii="Times New Roman" w:hAnsi="Times New Roman" w:cs="Times New Roman"/>
          <w:color w:val="000000" w:themeColor="text1"/>
          <w:sz w:val="24"/>
          <w:szCs w:val="24"/>
        </w:rPr>
        <w:t xml:space="preserve"> also found significantly elevated in Nrf2 KO groups, </w:t>
      </w:r>
      <w:r w:rsidR="000E1AD2" w:rsidRPr="008075BE">
        <w:rPr>
          <w:rFonts w:ascii="Times New Roman" w:hAnsi="Times New Roman" w:cs="Times New Roman"/>
          <w:color w:val="000000" w:themeColor="text1"/>
          <w:sz w:val="24"/>
          <w:szCs w:val="24"/>
        </w:rPr>
        <w:t>suggesting that it</w:t>
      </w:r>
      <w:r w:rsidRPr="008075BE">
        <w:rPr>
          <w:rFonts w:ascii="Times New Roman" w:hAnsi="Times New Roman" w:cs="Times New Roman"/>
          <w:color w:val="000000" w:themeColor="text1"/>
          <w:sz w:val="24"/>
          <w:szCs w:val="24"/>
        </w:rPr>
        <w:t xml:space="preserve"> </w:t>
      </w:r>
      <w:r w:rsidR="000E1AD2" w:rsidRPr="008075BE">
        <w:rPr>
          <w:rFonts w:ascii="Times New Roman" w:hAnsi="Times New Roman" w:cs="Times New Roman"/>
          <w:color w:val="000000" w:themeColor="text1"/>
          <w:sz w:val="24"/>
          <w:szCs w:val="24"/>
        </w:rPr>
        <w:t xml:space="preserve">may </w:t>
      </w:r>
      <w:r w:rsidRPr="008075BE">
        <w:rPr>
          <w:rFonts w:ascii="Times New Roman" w:hAnsi="Times New Roman" w:cs="Times New Roman"/>
          <w:color w:val="000000" w:themeColor="text1"/>
          <w:sz w:val="24"/>
          <w:szCs w:val="24"/>
        </w:rPr>
        <w:t>c</w:t>
      </w:r>
      <w:r w:rsidR="00933427" w:rsidRPr="008075BE">
        <w:rPr>
          <w:rFonts w:ascii="Times New Roman" w:hAnsi="Times New Roman" w:cs="Times New Roman"/>
          <w:color w:val="000000" w:themeColor="text1"/>
          <w:sz w:val="24"/>
          <w:szCs w:val="24"/>
        </w:rPr>
        <w:t>orrelate with</w:t>
      </w:r>
      <w:r w:rsidR="000E1AD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gut diseases</w:t>
      </w:r>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Overall, genetic KO (mutation) ha</w:t>
      </w:r>
      <w:r w:rsidR="000E1AD2"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8075BE">
        <w:rPr>
          <w:rFonts w:ascii="Times New Roman" w:hAnsi="Times New Roman" w:cs="Times New Roman"/>
          <w:color w:val="000000" w:themeColor="text1"/>
          <w:sz w:val="24"/>
          <w:szCs w:val="24"/>
        </w:rPr>
        <w:t>a</w:t>
      </w:r>
      <w:r w:rsidRPr="008075BE">
        <w:rPr>
          <w:rFonts w:ascii="Times New Roman" w:hAnsi="Times New Roman" w:cs="Times New Roman"/>
          <w:color w:val="000000" w:themeColor="text1"/>
          <w:sz w:val="24"/>
          <w:szCs w:val="24"/>
        </w:rPr>
        <w:t xml:space="preserve"> biomarker when developing probiotic or microbiota intervention therapy in </w:t>
      </w:r>
      <w:r w:rsidR="000E1AD2"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future.</w:t>
      </w:r>
    </w:p>
    <w:p w14:paraId="5D747067" w14:textId="008685C9" w:rsidR="00A43D9D" w:rsidRPr="008075BE" w:rsidDel="00D0672D" w:rsidRDefault="00A876AD" w:rsidP="00EE5E3A">
      <w:pPr>
        <w:jc w:val="both"/>
        <w:rPr>
          <w:del w:id="445" w:author="Ran Yin" w:date="2024-11-25T20:45:00Z" w16du:dateUtc="2024-11-26T01:45:00Z"/>
          <w:rFonts w:ascii="Times New Roman" w:hAnsi="Times New Roman" w:cs="Times New Roman"/>
          <w:color w:val="000000" w:themeColor="text1"/>
          <w:sz w:val="24"/>
          <w:szCs w:val="24"/>
        </w:rPr>
        <w:pPrChange w:id="446" w:author="Ran Yin" w:date="2024-12-01T00:06:00Z" w16du:dateUtc="2024-12-01T05:06:00Z">
          <w:pPr/>
        </w:pPrChange>
      </w:pPr>
      <w:r w:rsidRPr="008075BE">
        <w:rPr>
          <w:rFonts w:ascii="Times New Roman" w:hAnsi="Times New Roman" w:cs="Times New Roman"/>
          <w:color w:val="000000" w:themeColor="text1"/>
          <w:sz w:val="24"/>
          <w:szCs w:val="24"/>
        </w:rPr>
        <w:lastRenderedPageBreak/>
        <w:t>T</w:t>
      </w:r>
      <w:ins w:id="447" w:author="Ran Yin" w:date="2024-11-30T22:52:00Z" w16du:dateUtc="2024-12-01T03:52:00Z">
        <w:r w:rsidR="005F7E19">
          <w:rPr>
            <w:rFonts w:ascii="Times New Roman" w:hAnsi="Times New Roman" w:cs="Times New Roman"/>
            <w:color w:val="000000" w:themeColor="text1"/>
            <w:sz w:val="24"/>
            <w:szCs w:val="24"/>
          </w:rPr>
          <w:t>his study</w:t>
        </w:r>
      </w:ins>
      <w:del w:id="448" w:author="Ran Yin" w:date="2024-11-30T22:52:00Z" w16du:dateUtc="2024-12-01T03:52:00Z">
        <w:r w:rsidRPr="008075BE" w:rsidDel="005F7E19">
          <w:rPr>
            <w:rFonts w:ascii="Times New Roman" w:hAnsi="Times New Roman" w:cs="Times New Roman"/>
            <w:color w:val="000000" w:themeColor="text1"/>
            <w:sz w:val="24"/>
            <w:szCs w:val="24"/>
          </w:rPr>
          <w:delText>he current study</w:delText>
        </w:r>
      </w:del>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suggests a strong association </w:t>
      </w:r>
      <w:del w:id="449" w:author="Ran Yin" w:date="2024-11-30T22:52:00Z" w16du:dateUtc="2024-12-01T03:52:00Z">
        <w:r w:rsidRPr="008075BE" w:rsidDel="005F7E19">
          <w:rPr>
            <w:rFonts w:ascii="Times New Roman" w:hAnsi="Times New Roman" w:cs="Times New Roman"/>
            <w:color w:val="000000" w:themeColor="text1"/>
            <w:sz w:val="24"/>
            <w:szCs w:val="24"/>
          </w:rPr>
          <w:delText xml:space="preserve">of </w:delText>
        </w:r>
      </w:del>
      <w:ins w:id="450" w:author="Ran Yin" w:date="2024-11-30T22:52:00Z" w16du:dateUtc="2024-12-01T03:52:00Z">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ins>
      <w:r w:rsidR="0068652B" w:rsidRPr="008075BE">
        <w:rPr>
          <w:rFonts w:ascii="Times New Roman" w:hAnsi="Times New Roman" w:cs="Times New Roman"/>
          <w:color w:val="000000" w:themeColor="text1"/>
          <w:sz w:val="24"/>
          <w:szCs w:val="24"/>
        </w:rPr>
        <w:t xml:space="preserve">mice genotype </w:t>
      </w:r>
      <w:ins w:id="451" w:author="Ran Yin" w:date="2024-11-30T22:52:00Z" w16du:dateUtc="2024-12-01T03:52:00Z">
        <w:r w:rsidR="005F7E19">
          <w:rPr>
            <w:rFonts w:ascii="Times New Roman" w:hAnsi="Times New Roman" w:cs="Times New Roman"/>
            <w:color w:val="000000" w:themeColor="text1"/>
            <w:sz w:val="24"/>
            <w:szCs w:val="24"/>
          </w:rPr>
          <w:t>and</w:t>
        </w:r>
      </w:ins>
      <w:del w:id="452" w:author="Ran Yin" w:date="2024-11-30T22:52:00Z" w16du:dateUtc="2024-12-01T03:52:00Z">
        <w:r w:rsidR="0068652B" w:rsidRPr="008075BE" w:rsidDel="005F7E19">
          <w:rPr>
            <w:rFonts w:ascii="Times New Roman" w:hAnsi="Times New Roman" w:cs="Times New Roman"/>
            <w:color w:val="000000" w:themeColor="text1"/>
            <w:sz w:val="24"/>
            <w:szCs w:val="24"/>
          </w:rPr>
          <w:delText>with</w:delText>
        </w:r>
      </w:del>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del w:id="453" w:author="Ran Yin" w:date="2024-11-30T22:52:00Z" w16du:dateUtc="2024-12-01T03:52:00Z">
        <w:r w:rsidRPr="008075BE" w:rsidDel="005F7E19">
          <w:rPr>
            <w:rFonts w:ascii="Times New Roman" w:hAnsi="Times New Roman" w:cs="Times New Roman"/>
            <w:color w:val="000000" w:themeColor="text1"/>
            <w:sz w:val="24"/>
            <w:szCs w:val="24"/>
          </w:rPr>
          <w:delText>a number of</w:delText>
        </w:r>
      </w:del>
      <w:ins w:id="454" w:author="Ran Yin" w:date="2024-11-30T22:52:00Z" w16du:dateUtc="2024-12-01T03:52:00Z">
        <w:r w:rsidR="005F7E19">
          <w:rPr>
            <w:rFonts w:ascii="Times New Roman" w:hAnsi="Times New Roman" w:cs="Times New Roman"/>
            <w:color w:val="000000" w:themeColor="text1"/>
            <w:sz w:val="24"/>
            <w:szCs w:val="24"/>
          </w:rPr>
          <w:t>several</w:t>
        </w:r>
      </w:ins>
      <w:r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ins w:id="455" w:author="Ran Yin" w:date="2024-11-30T22:55:00Z">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ins>
      <w:del w:id="456" w:author="Ran Yin" w:date="2024-11-30T22:55:00Z" w16du:dateUtc="2024-12-01T03:55:00Z">
        <w:r w:rsidRPr="008075BE" w:rsidDel="00BD3842">
          <w:rPr>
            <w:rFonts w:ascii="Times New Roman" w:hAnsi="Times New Roman" w:cs="Times New Roman"/>
            <w:color w:val="000000" w:themeColor="text1"/>
            <w:sz w:val="24"/>
            <w:szCs w:val="24"/>
          </w:rPr>
          <w:delText xml:space="preserve">In a mouse study, the cage effect, i.e., housing arrangement of the animals, and individual mouse-to-mouse differences were attributed to explain </w:delText>
        </w:r>
        <w:r w:rsidR="0068652B" w:rsidRPr="008075BE" w:rsidDel="00BD3842">
          <w:rPr>
            <w:rFonts w:ascii="Times New Roman" w:hAnsi="Times New Roman" w:cs="Times New Roman"/>
            <w:color w:val="000000" w:themeColor="text1"/>
            <w:sz w:val="24"/>
            <w:szCs w:val="24"/>
          </w:rPr>
          <w:delText xml:space="preserve"> up to 32% and 46% of gut </w:delText>
        </w:r>
        <w:r w:rsidRPr="008075BE" w:rsidDel="00BD3842">
          <w:rPr>
            <w:rFonts w:ascii="Times New Roman" w:hAnsi="Times New Roman" w:cs="Times New Roman"/>
            <w:color w:val="000000" w:themeColor="text1"/>
            <w:sz w:val="24"/>
            <w:szCs w:val="24"/>
          </w:rPr>
          <w:delText xml:space="preserve">microbiome composition </w:delText>
        </w:r>
        <w:r w:rsidR="00A65E62" w:rsidRPr="008075BE" w:rsidDel="00BD3842">
          <w:rPr>
            <w:rFonts w:ascii="Times New Roman" w:hAnsi="Times New Roman" w:cs="Times New Roman"/>
            <w:color w:val="000000" w:themeColor="text1"/>
            <w:sz w:val="24"/>
            <w:szCs w:val="24"/>
          </w:rPr>
          <w:delText>variability, respectively</w:delText>
        </w:r>
      </w:del>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ins w:id="457" w:author="Ran Yin" w:date="2024-11-30T22:55:00Z" w16du:dateUtc="2024-12-01T03:55:00Z">
        <w:r w:rsidR="00BD3842">
          <w:rPr>
            <w:rFonts w:ascii="Times New Roman" w:hAnsi="Times New Roman" w:cs="Times New Roman"/>
            <w:color w:val="000000" w:themeColor="text1"/>
            <w:sz w:val="24"/>
            <w:szCs w:val="24"/>
          </w:rPr>
          <w:t>These findings underscor</w:t>
        </w:r>
      </w:ins>
      <w:ins w:id="458" w:author="Ran Yin" w:date="2024-11-30T22:56:00Z" w16du:dateUtc="2024-12-01T03:56:00Z">
        <w:r w:rsidR="00BD3842">
          <w:rPr>
            <w:rFonts w:ascii="Times New Roman" w:hAnsi="Times New Roman" w:cs="Times New Roman"/>
            <w:color w:val="000000" w:themeColor="text1"/>
            <w:sz w:val="24"/>
            <w:szCs w:val="24"/>
          </w:rPr>
          <w:t xml:space="preserve">e the need of </w:t>
        </w:r>
      </w:ins>
      <w:ins w:id="459" w:author="Ran Yin" w:date="2024-11-30T22:56:00Z">
        <w:r w:rsidR="00BD3842" w:rsidRPr="00BD3842">
          <w:rPr>
            <w:rFonts w:ascii="Times New Roman" w:hAnsi="Times New Roman" w:cs="Times New Roman"/>
            <w:color w:val="000000" w:themeColor="text1"/>
            <w:sz w:val="24"/>
            <w:szCs w:val="24"/>
          </w:rPr>
          <w:t xml:space="preserve">methodological refinements in experimental designs </w:t>
        </w:r>
      </w:ins>
      <w:del w:id="460" w:author="Ran Yin" w:date="2024-11-30T22:56:00Z" w16du:dateUtc="2024-12-01T03:56:00Z">
        <w:r w:rsidR="00492C61" w:rsidRPr="008075BE" w:rsidDel="00BD3842">
          <w:rPr>
            <w:rFonts w:ascii="Times New Roman" w:hAnsi="Times New Roman" w:cs="Times New Roman"/>
            <w:color w:val="000000" w:themeColor="text1"/>
            <w:sz w:val="24"/>
            <w:szCs w:val="24"/>
          </w:rPr>
          <w:delText xml:space="preserve">Possible ways </w:delText>
        </w:r>
      </w:del>
      <w:r w:rsidR="00492C61" w:rsidRPr="008075BE">
        <w:rPr>
          <w:rFonts w:ascii="Times New Roman" w:hAnsi="Times New Roman" w:cs="Times New Roman"/>
          <w:color w:val="000000" w:themeColor="text1"/>
          <w:sz w:val="24"/>
          <w:szCs w:val="24"/>
        </w:rPr>
        <w:t>to reduce the background noise</w:t>
      </w:r>
      <w:del w:id="461" w:author="Ran Yin" w:date="2024-11-30T22:56:00Z" w16du:dateUtc="2024-12-01T03:56:00Z">
        <w:r w:rsidR="00492C61" w:rsidRPr="008075BE" w:rsidDel="00BD3842">
          <w:rPr>
            <w:rFonts w:ascii="Times New Roman" w:hAnsi="Times New Roman" w:cs="Times New Roman"/>
            <w:color w:val="000000" w:themeColor="text1"/>
            <w:sz w:val="24"/>
            <w:szCs w:val="24"/>
          </w:rPr>
          <w:delText xml:space="preserve"> in these studies include equalizing the microbiomes at baseline</w:delText>
        </w:r>
      </w:del>
      <w:r w:rsidR="00492C61" w:rsidRPr="008075BE">
        <w:rPr>
          <w:rFonts w:ascii="Times New Roman" w:hAnsi="Times New Roman" w:cs="Times New Roman"/>
          <w:color w:val="000000" w:themeColor="text1"/>
          <w:sz w:val="24"/>
          <w:szCs w:val="24"/>
        </w:rPr>
        <w:t xml:space="preserve"> by</w:t>
      </w:r>
      <w:r w:rsidR="00A65E62"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feeding the animals with a </w:t>
      </w:r>
      <w:r w:rsidR="0068652B" w:rsidRPr="008075BE">
        <w:rPr>
          <w:rFonts w:ascii="Times New Roman" w:hAnsi="Times New Roman" w:cs="Times New Roman"/>
          <w:color w:val="000000" w:themeColor="text1"/>
          <w:sz w:val="24"/>
          <w:szCs w:val="24"/>
        </w:rPr>
        <w:t xml:space="preserve">control diet </w:t>
      </w:r>
      <w:r w:rsidR="002532B2" w:rsidRPr="008075BE">
        <w:rPr>
          <w:rFonts w:ascii="Times New Roman" w:hAnsi="Times New Roman" w:cs="Times New Roman"/>
          <w:color w:val="000000" w:themeColor="text1"/>
          <w:sz w:val="24"/>
          <w:szCs w:val="24"/>
        </w:rPr>
        <w:t>for several weeks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del w:id="462" w:author="Ran Yin" w:date="2024-11-30T22:58:00Z" w16du:dateUtc="2024-12-01T03:58:00Z">
        <w:r w:rsidR="0068652B" w:rsidRPr="008075BE" w:rsidDel="00BD3842">
          <w:rPr>
            <w:rFonts w:ascii="Times New Roman" w:hAnsi="Times New Roman" w:cs="Times New Roman"/>
            <w:color w:val="000000" w:themeColor="text1"/>
            <w:sz w:val="24"/>
            <w:szCs w:val="24"/>
          </w:rPr>
          <w:delText xml:space="preserve"> </w:delText>
        </w:r>
      </w:del>
      <w:ins w:id="463" w:author="Ran Yin" w:date="2024-11-30T22:57:00Z">
        <w:r w:rsidR="00BD3842" w:rsidRPr="00BD3842">
          <w:rPr>
            <w:rFonts w:ascii="Times New Roman" w:hAnsi="Times New Roman" w:cs="Times New Roman"/>
            <w:color w:val="000000" w:themeColor="text1"/>
            <w:sz w:val="24"/>
            <w:szCs w:val="24"/>
          </w:rPr>
          <w:t xml:space="preserve"> </w:t>
        </w:r>
      </w:ins>
      <w:ins w:id="464" w:author="Ran Yin" w:date="2024-11-30T22:57:00Z" w16du:dateUtc="2024-12-01T03:57:00Z">
        <w:r w:rsidR="00BD3842">
          <w:rPr>
            <w:rFonts w:ascii="Times New Roman" w:hAnsi="Times New Roman" w:cs="Times New Roman"/>
            <w:color w:val="000000" w:themeColor="text1"/>
            <w:sz w:val="24"/>
            <w:szCs w:val="24"/>
          </w:rPr>
          <w:t>In this study, w</w:t>
        </w:r>
      </w:ins>
      <w:del w:id="465" w:author="Ran Yin" w:date="2024-11-30T22:57:00Z" w16du:dateUtc="2024-12-01T03:57:00Z">
        <w:r w:rsidR="00492C61" w:rsidRPr="008075BE" w:rsidDel="00BD3842">
          <w:rPr>
            <w:rFonts w:ascii="Times New Roman" w:hAnsi="Times New Roman" w:cs="Times New Roman"/>
            <w:color w:val="000000" w:themeColor="text1"/>
            <w:sz w:val="24"/>
            <w:szCs w:val="24"/>
          </w:rPr>
          <w:delText>W</w:delText>
        </w:r>
      </w:del>
      <w:r w:rsidR="00492C61" w:rsidRPr="008075BE">
        <w:rPr>
          <w:rFonts w:ascii="Times New Roman" w:hAnsi="Times New Roman" w:cs="Times New Roman"/>
          <w:color w:val="000000" w:themeColor="text1"/>
          <w:sz w:val="24"/>
          <w:szCs w:val="24"/>
        </w:rPr>
        <w:t>e employed the former approach</w:t>
      </w:r>
      <w:ins w:id="466" w:author="Ran Yin" w:date="2024-11-30T22:58:00Z" w16du:dateUtc="2024-12-01T03:58:00Z">
        <w:r w:rsidR="00BD3842">
          <w:rPr>
            <w:rFonts w:ascii="Times New Roman" w:hAnsi="Times New Roman" w:cs="Times New Roman"/>
            <w:color w:val="000000" w:themeColor="text1"/>
            <w:sz w:val="24"/>
            <w:szCs w:val="24"/>
          </w:rPr>
          <w:t xml:space="preserve">, yet </w:t>
        </w:r>
      </w:ins>
      <w:del w:id="467" w:author="Ran Yin" w:date="2024-11-30T22:58:00Z" w16du:dateUtc="2024-12-01T03:58:00Z">
        <w:r w:rsidR="00492C61" w:rsidRPr="008075BE" w:rsidDel="00BD3842">
          <w:rPr>
            <w:rFonts w:ascii="Times New Roman" w:hAnsi="Times New Roman" w:cs="Times New Roman"/>
            <w:color w:val="000000" w:themeColor="text1"/>
            <w:sz w:val="24"/>
            <w:szCs w:val="24"/>
          </w:rPr>
          <w:delText xml:space="preserve"> </w:delText>
        </w:r>
      </w:del>
      <w:del w:id="468" w:author="Ran Yin" w:date="2024-11-30T22:57:00Z" w16du:dateUtc="2024-12-01T03:57:00Z">
        <w:r w:rsidR="00492C61" w:rsidRPr="008075BE" w:rsidDel="00BD3842">
          <w:rPr>
            <w:rFonts w:ascii="Times New Roman" w:hAnsi="Times New Roman" w:cs="Times New Roman"/>
            <w:color w:val="000000" w:themeColor="text1"/>
            <w:sz w:val="24"/>
            <w:szCs w:val="24"/>
          </w:rPr>
          <w:delText>in this study</w:delText>
        </w:r>
      </w:del>
      <w:r w:rsidR="00492C61" w:rsidRPr="008075BE">
        <w:rPr>
          <w:rFonts w:ascii="Times New Roman" w:hAnsi="Times New Roman" w:cs="Times New Roman"/>
          <w:color w:val="000000" w:themeColor="text1"/>
          <w:sz w:val="24"/>
          <w:szCs w:val="24"/>
        </w:rPr>
        <w:t xml:space="preserve"> </w:t>
      </w:r>
      <w:del w:id="469" w:author="Ran Yin" w:date="2024-11-30T22:58:00Z" w16du:dateUtc="2024-12-01T03:58:00Z">
        <w:r w:rsidR="00492C61" w:rsidRPr="008075BE" w:rsidDel="00BD3842">
          <w:rPr>
            <w:rFonts w:ascii="Times New Roman" w:hAnsi="Times New Roman" w:cs="Times New Roman"/>
            <w:color w:val="000000" w:themeColor="text1"/>
            <w:sz w:val="24"/>
            <w:szCs w:val="24"/>
          </w:rPr>
          <w:delText>but the amount of</w:delText>
        </w:r>
      </w:del>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ins w:id="470" w:author="Ran Yin" w:date="2024-11-30T22:58:00Z" w16du:dateUtc="2024-12-01T03:58:00Z">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ins>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ins w:id="471" w:author="Ran Yin" w:date="2024-11-30T23:26:00Z" w16du:dateUtc="2024-12-01T04:26:00Z">
        <w:r w:rsidR="002E1FEE">
          <w:rPr>
            <w:rFonts w:ascii="Times New Roman" w:hAnsi="Times New Roman" w:cs="Times New Roman"/>
            <w:color w:val="000000" w:themeColor="text1"/>
            <w:sz w:val="24"/>
            <w:szCs w:val="24"/>
          </w:rPr>
          <w:t>,</w:t>
        </w:r>
      </w:ins>
      <w:r w:rsidR="002532B2" w:rsidRPr="008075BE">
        <w:rPr>
          <w:rFonts w:ascii="Times New Roman" w:hAnsi="Times New Roman" w:cs="Times New Roman"/>
          <w:color w:val="000000" w:themeColor="text1"/>
          <w:sz w:val="24"/>
          <w:szCs w:val="24"/>
        </w:rPr>
        <w:t xml:space="preserve"> </w:t>
      </w:r>
      <w:ins w:id="472" w:author="Ran Yin" w:date="2024-11-30T23:26:00Z" w16du:dateUtc="2024-12-01T04:26:00Z">
        <w:r w:rsidR="002E1FEE">
          <w:rPr>
            <w:rFonts w:ascii="Times New Roman" w:hAnsi="Times New Roman" w:cs="Times New Roman"/>
            <w:color w:val="000000" w:themeColor="text1"/>
            <w:sz w:val="24"/>
            <w:szCs w:val="24"/>
          </w:rPr>
          <w:t xml:space="preserve">while effective in creating a </w:t>
        </w:r>
      </w:ins>
      <w:del w:id="473" w:author="Ran Yin" w:date="2024-11-30T23:26:00Z" w16du:dateUtc="2024-12-01T04:26:00Z">
        <w:r w:rsidR="00492C61" w:rsidRPr="008075BE" w:rsidDel="002E1FEE">
          <w:rPr>
            <w:rFonts w:ascii="Times New Roman" w:hAnsi="Times New Roman" w:cs="Times New Roman"/>
            <w:color w:val="000000" w:themeColor="text1"/>
            <w:sz w:val="24"/>
            <w:szCs w:val="24"/>
          </w:rPr>
          <w:delText xml:space="preserve">typically result in much </w:delText>
        </w:r>
      </w:del>
      <w:r w:rsidR="00492C61" w:rsidRPr="008075BE">
        <w:rPr>
          <w:rFonts w:ascii="Times New Roman" w:hAnsi="Times New Roman" w:cs="Times New Roman"/>
          <w:color w:val="000000" w:themeColor="text1"/>
          <w:sz w:val="24"/>
          <w:szCs w:val="24"/>
        </w:rPr>
        <w:t>more homogeneous microbiomes</w:t>
      </w:r>
      <w:ins w:id="474" w:author="Ran Yin" w:date="2024-11-30T23:26:00Z" w16du:dateUtc="2024-12-01T04:26:00Z">
        <w:r w:rsidR="002E1FEE">
          <w:rPr>
            <w:rFonts w:ascii="Times New Roman" w:hAnsi="Times New Roman" w:cs="Times New Roman"/>
            <w:color w:val="000000" w:themeColor="text1"/>
            <w:sz w:val="24"/>
            <w:szCs w:val="24"/>
          </w:rPr>
          <w:t xml:space="preserve">, require specialized </w:t>
        </w:r>
      </w:ins>
      <w:del w:id="475" w:author="Ran Yin" w:date="2024-11-30T23:26:00Z" w16du:dateUtc="2024-12-01T04:26:00Z">
        <w:r w:rsidR="00492C61" w:rsidRPr="008075BE" w:rsidDel="002E1FEE">
          <w:rPr>
            <w:rFonts w:ascii="Times New Roman" w:hAnsi="Times New Roman" w:cs="Times New Roman"/>
            <w:color w:val="000000" w:themeColor="text1"/>
            <w:sz w:val="24"/>
            <w:szCs w:val="24"/>
          </w:rPr>
          <w:delText xml:space="preserve"> at the baseline, but they </w:delText>
        </w:r>
        <w:r w:rsidR="002532B2" w:rsidRPr="008075BE" w:rsidDel="002E1FEE">
          <w:rPr>
            <w:rFonts w:ascii="Times New Roman" w:hAnsi="Times New Roman" w:cs="Times New Roman"/>
            <w:color w:val="000000" w:themeColor="text1"/>
            <w:sz w:val="24"/>
            <w:szCs w:val="24"/>
          </w:rPr>
          <w:delText xml:space="preserve">are not without complications as they require </w:delText>
        </w:r>
      </w:del>
      <w:r w:rsidR="002532B2" w:rsidRPr="008075BE">
        <w:rPr>
          <w:rFonts w:ascii="Times New Roman" w:hAnsi="Times New Roman" w:cs="Times New Roman"/>
          <w:color w:val="000000" w:themeColor="text1"/>
          <w:sz w:val="24"/>
          <w:szCs w:val="24"/>
        </w:rPr>
        <w:t xml:space="preserve">germ-free facilities and </w:t>
      </w:r>
      <w:ins w:id="476" w:author="Ran Yin" w:date="2024-11-30T23:49:00Z" w16du:dateUtc="2024-12-01T04:49:00Z">
        <w:r w:rsidR="00031F2B">
          <w:rPr>
            <w:rFonts w:ascii="Times New Roman" w:hAnsi="Times New Roman" w:cs="Times New Roman"/>
            <w:color w:val="000000" w:themeColor="text1"/>
            <w:sz w:val="24"/>
            <w:szCs w:val="24"/>
          </w:rPr>
          <w:t xml:space="preserve">can potentially affect </w:t>
        </w:r>
      </w:ins>
      <w:del w:id="477" w:author="Ran Yin" w:date="2024-11-30T23:49:00Z" w16du:dateUtc="2024-12-01T04:49:00Z">
        <w:r w:rsidR="002532B2" w:rsidRPr="008075BE" w:rsidDel="00031F2B">
          <w:rPr>
            <w:rFonts w:ascii="Times New Roman" w:hAnsi="Times New Roman" w:cs="Times New Roman"/>
            <w:color w:val="000000" w:themeColor="text1"/>
            <w:sz w:val="24"/>
            <w:szCs w:val="24"/>
          </w:rPr>
          <w:delText>the animals’</w:delText>
        </w:r>
      </w:del>
      <w:r w:rsidR="002532B2" w:rsidRPr="008075BE">
        <w:rPr>
          <w:rFonts w:ascii="Times New Roman" w:hAnsi="Times New Roman" w:cs="Times New Roman"/>
          <w:color w:val="000000" w:themeColor="text1"/>
          <w:sz w:val="24"/>
          <w:szCs w:val="24"/>
        </w:rPr>
        <w:t xml:space="preserve"> immune system </w:t>
      </w:r>
      <w:ins w:id="478" w:author="Ran Yin" w:date="2024-11-30T23:49:00Z" w16du:dateUtc="2024-12-01T04:49:00Z">
        <w:r w:rsidR="00031F2B">
          <w:rPr>
            <w:rFonts w:ascii="Times New Roman" w:hAnsi="Times New Roman" w:cs="Times New Roman"/>
            <w:color w:val="000000" w:themeColor="text1"/>
            <w:sz w:val="24"/>
            <w:szCs w:val="24"/>
          </w:rPr>
          <w:t>devel</w:t>
        </w:r>
      </w:ins>
      <w:ins w:id="479" w:author="Ran Yin" w:date="2024-11-30T23:50:00Z" w16du:dateUtc="2024-12-01T04:50:00Z">
        <w:r w:rsidR="00031F2B">
          <w:rPr>
            <w:rFonts w:ascii="Times New Roman" w:hAnsi="Times New Roman" w:cs="Times New Roman"/>
            <w:color w:val="000000" w:themeColor="text1"/>
            <w:sz w:val="24"/>
            <w:szCs w:val="24"/>
          </w:rPr>
          <w:t xml:space="preserve">opment in </w:t>
        </w:r>
      </w:ins>
      <w:del w:id="480" w:author="Ran Yin" w:date="2024-11-30T23:50:00Z" w16du:dateUtc="2024-12-01T04:50:00Z">
        <w:r w:rsidR="002532B2" w:rsidRPr="008075BE" w:rsidDel="00031F2B">
          <w:rPr>
            <w:rFonts w:ascii="Times New Roman" w:hAnsi="Times New Roman" w:cs="Times New Roman"/>
            <w:color w:val="000000" w:themeColor="text1"/>
            <w:sz w:val="24"/>
            <w:szCs w:val="24"/>
          </w:rPr>
          <w:delText>may be affected by the lack of microbiome at</w:delText>
        </w:r>
      </w:del>
      <w:r w:rsidR="002532B2" w:rsidRPr="008075BE">
        <w:rPr>
          <w:rFonts w:ascii="Times New Roman" w:hAnsi="Times New Roman" w:cs="Times New Roman"/>
          <w:color w:val="000000" w:themeColor="text1"/>
          <w:sz w:val="24"/>
          <w:szCs w:val="24"/>
        </w:rPr>
        <w:t xml:space="preserve"> the early stages </w:t>
      </w:r>
      <w:ins w:id="481" w:author="Ran Yin" w:date="2024-11-30T23:50:00Z" w16du:dateUtc="2024-12-01T04:50:00Z">
        <w:r w:rsidR="00031F2B">
          <w:rPr>
            <w:rFonts w:ascii="Times New Roman" w:hAnsi="Times New Roman" w:cs="Times New Roman"/>
            <w:color w:val="000000" w:themeColor="text1"/>
            <w:sz w:val="24"/>
            <w:szCs w:val="24"/>
          </w:rPr>
          <w:t>due to the absence of the microbiota.</w:t>
        </w:r>
      </w:ins>
      <w:del w:id="482" w:author="Ran Yin" w:date="2024-11-30T23:50:00Z" w16du:dateUtc="2024-12-01T04:50:00Z">
        <w:r w:rsidR="002532B2" w:rsidRPr="008075BE" w:rsidDel="00031F2B">
          <w:rPr>
            <w:rFonts w:ascii="Times New Roman" w:hAnsi="Times New Roman" w:cs="Times New Roman"/>
            <w:color w:val="000000" w:themeColor="text1"/>
            <w:sz w:val="24"/>
            <w:szCs w:val="24"/>
          </w:rPr>
          <w:delText xml:space="preserve">of their lives. </w:delText>
        </w:r>
      </w:del>
      <w:ins w:id="483" w:author="Ran Yin" w:date="2024-11-30T23:26:00Z">
        <w:r w:rsidR="002E1FEE" w:rsidRPr="002E1FEE">
          <w:rPr>
            <w:rFonts w:ascii="Times New Roman" w:hAnsi="Times New Roman" w:cs="Times New Roman"/>
            <w:color w:val="000000" w:themeColor="text1"/>
            <w:sz w:val="24"/>
            <w:szCs w:val="24"/>
          </w:rPr>
          <w:t>.</w:t>
        </w:r>
      </w:ins>
      <w:ins w:id="484" w:author="Ran Yin" w:date="2024-11-30T23:51:00Z" w16du:dateUtc="2024-12-01T04:51:00Z">
        <w:r w:rsidR="00031F2B">
          <w:rPr>
            <w:rFonts w:ascii="Times New Roman" w:hAnsi="Times New Roman" w:cs="Times New Roman"/>
            <w:color w:val="000000" w:themeColor="text1"/>
            <w:sz w:val="24"/>
            <w:szCs w:val="24"/>
          </w:rPr>
          <w:t xml:space="preserve"> An alternative approach involves </w:t>
        </w:r>
      </w:ins>
      <w:del w:id="485" w:author="Ran Yin" w:date="2024-11-30T23:51:00Z" w16du:dateUtc="2024-12-01T04:51:00Z">
        <w:r w:rsidR="002532B2" w:rsidRPr="008075BE" w:rsidDel="00031F2B">
          <w:rPr>
            <w:rFonts w:ascii="Times New Roman" w:hAnsi="Times New Roman" w:cs="Times New Roman"/>
            <w:color w:val="000000" w:themeColor="text1"/>
            <w:sz w:val="24"/>
            <w:szCs w:val="24"/>
          </w:rPr>
          <w:delText xml:space="preserve">A </w:delText>
        </w:r>
        <w:r w:rsidR="00492C61" w:rsidRPr="008075BE" w:rsidDel="00031F2B">
          <w:rPr>
            <w:rFonts w:ascii="Times New Roman" w:hAnsi="Times New Roman" w:cs="Times New Roman"/>
            <w:color w:val="000000" w:themeColor="text1"/>
            <w:sz w:val="24"/>
            <w:szCs w:val="24"/>
          </w:rPr>
          <w:delText>good compromise is the use of</w:delText>
        </w:r>
        <w:r w:rsidR="002532B2" w:rsidRPr="008075BE" w:rsidDel="00031F2B">
          <w:rPr>
            <w:rFonts w:ascii="Times New Roman" w:hAnsi="Times New Roman" w:cs="Times New Roman"/>
            <w:color w:val="000000" w:themeColor="text1"/>
            <w:sz w:val="24"/>
            <w:szCs w:val="24"/>
          </w:rPr>
          <w:delText xml:space="preserve"> animals </w:delText>
        </w:r>
      </w:del>
      <w:r w:rsidR="00492C61" w:rsidRPr="008075BE">
        <w:rPr>
          <w:rFonts w:ascii="Times New Roman" w:hAnsi="Times New Roman" w:cs="Times New Roman"/>
          <w:color w:val="000000" w:themeColor="text1"/>
          <w:sz w:val="24"/>
          <w:szCs w:val="24"/>
        </w:rPr>
        <w:t>pretreat</w:t>
      </w:r>
      <w:ins w:id="486" w:author="Ran Yin" w:date="2024-11-30T23:52:00Z" w16du:dateUtc="2024-12-01T04:52:00Z">
        <w:r w:rsidR="00031F2B">
          <w:rPr>
            <w:rFonts w:ascii="Times New Roman" w:hAnsi="Times New Roman" w:cs="Times New Roman"/>
            <w:color w:val="000000" w:themeColor="text1"/>
            <w:sz w:val="24"/>
            <w:szCs w:val="24"/>
          </w:rPr>
          <w:t>ing animals</w:t>
        </w:r>
      </w:ins>
      <w:del w:id="487" w:author="Ran Yin" w:date="2024-11-30T23:52:00Z" w16du:dateUtc="2024-12-01T04:52:00Z">
        <w:r w:rsidR="00492C61" w:rsidRPr="008075BE" w:rsidDel="00031F2B">
          <w:rPr>
            <w:rFonts w:ascii="Times New Roman" w:hAnsi="Times New Roman" w:cs="Times New Roman"/>
            <w:color w:val="000000" w:themeColor="text1"/>
            <w:sz w:val="24"/>
            <w:szCs w:val="24"/>
          </w:rPr>
          <w:delText>ed</w:delText>
        </w:r>
      </w:del>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del w:id="488" w:author="Ran Yin" w:date="2024-11-30T23:52:00Z" w16du:dateUtc="2024-12-01T04:52:00Z">
        <w:r w:rsidR="002532B2" w:rsidRPr="008075BE" w:rsidDel="00031F2B">
          <w:rPr>
            <w:rFonts w:ascii="Times New Roman" w:hAnsi="Times New Roman" w:cs="Times New Roman"/>
            <w:color w:val="000000" w:themeColor="text1"/>
            <w:sz w:val="24"/>
            <w:szCs w:val="24"/>
          </w:rPr>
          <w:delText>wide</w:delText>
        </w:r>
      </w:del>
      <w:ins w:id="489" w:author="Ran Yin" w:date="2024-11-30T23:52:00Z" w16du:dateUtc="2024-12-01T04:52:00Z">
        <w:r w:rsidR="00031F2B">
          <w:rPr>
            <w:rFonts w:ascii="Times New Roman" w:hAnsi="Times New Roman" w:cs="Times New Roman"/>
            <w:color w:val="000000" w:themeColor="text1"/>
            <w:sz w:val="24"/>
            <w:szCs w:val="24"/>
          </w:rPr>
          <w:t>broad</w:t>
        </w:r>
      </w:ins>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provided</w:t>
      </w:r>
      <w:r w:rsidR="002532B2" w:rsidRPr="008075BE">
        <w:rPr>
          <w:rFonts w:ascii="Times New Roman" w:hAnsi="Times New Roman" w:cs="Times New Roman"/>
          <w:color w:val="000000" w:themeColor="text1"/>
          <w:sz w:val="24"/>
          <w:szCs w:val="24"/>
        </w:rPr>
        <w:t xml:space="preserve"> with high</w:t>
      </w:r>
      <w:ins w:id="490" w:author="Ran Yin" w:date="2024-11-30T23:52:00Z" w16du:dateUtc="2024-12-01T04:52:00Z">
        <w:r w:rsidR="00031F2B">
          <w:rPr>
            <w:rFonts w:ascii="Times New Roman" w:hAnsi="Times New Roman" w:cs="Times New Roman"/>
            <w:color w:val="000000" w:themeColor="text1"/>
            <w:sz w:val="24"/>
            <w:szCs w:val="24"/>
          </w:rPr>
          <w:t>-</w:t>
        </w:r>
      </w:ins>
      <w:del w:id="491" w:author="Ran Yin" w:date="2024-11-30T23:52:00Z" w16du:dateUtc="2024-12-01T04:52:00Z">
        <w:r w:rsidR="002532B2" w:rsidRPr="008075BE" w:rsidDel="00031F2B">
          <w:rPr>
            <w:rFonts w:ascii="Times New Roman" w:hAnsi="Times New Roman" w:cs="Times New Roman"/>
            <w:color w:val="000000" w:themeColor="text1"/>
            <w:sz w:val="24"/>
            <w:szCs w:val="24"/>
          </w:rPr>
          <w:delText xml:space="preserve"> </w:delText>
        </w:r>
      </w:del>
      <w:r w:rsidR="002532B2" w:rsidRPr="008075BE">
        <w:rPr>
          <w:rFonts w:ascii="Times New Roman" w:hAnsi="Times New Roman" w:cs="Times New Roman"/>
          <w:color w:val="000000" w:themeColor="text1"/>
          <w:sz w:val="24"/>
          <w:szCs w:val="24"/>
        </w:rPr>
        <w:t xml:space="preserve">fiber </w:t>
      </w:r>
      <w:del w:id="492" w:author="Ran Yin" w:date="2024-11-30T23:52:00Z" w16du:dateUtc="2024-12-01T04:52:00Z">
        <w:r w:rsidR="002532B2" w:rsidRPr="008075BE" w:rsidDel="00031F2B">
          <w:rPr>
            <w:rFonts w:ascii="Times New Roman" w:hAnsi="Times New Roman" w:cs="Times New Roman"/>
            <w:color w:val="000000" w:themeColor="text1"/>
            <w:sz w:val="24"/>
            <w:szCs w:val="24"/>
          </w:rPr>
          <w:delText xml:space="preserve">content </w:delText>
        </w:r>
      </w:del>
      <w:r w:rsidR="002532B2" w:rsidRPr="008075BE">
        <w:rPr>
          <w:rFonts w:ascii="Times New Roman" w:hAnsi="Times New Roman" w:cs="Times New Roman"/>
          <w:color w:val="000000" w:themeColor="text1"/>
          <w:sz w:val="24"/>
          <w:szCs w:val="24"/>
        </w:rPr>
        <w:t xml:space="preserve">food before </w:t>
      </w:r>
      <w:ins w:id="493" w:author="Ran Yin" w:date="2024-11-30T23:52:00Z" w16du:dateUtc="2024-12-01T04:52:00Z">
        <w:r w:rsidR="00031F2B">
          <w:rPr>
            <w:rFonts w:ascii="Times New Roman" w:hAnsi="Times New Roman" w:cs="Times New Roman"/>
            <w:color w:val="000000" w:themeColor="text1"/>
            <w:sz w:val="24"/>
            <w:szCs w:val="24"/>
          </w:rPr>
          <w:t xml:space="preserve">inoculating </w:t>
        </w:r>
      </w:ins>
      <w:del w:id="494" w:author="Ran Yin" w:date="2024-11-30T23:52:00Z" w16du:dateUtc="2024-12-01T04:52:00Z">
        <w:r w:rsidR="002532B2" w:rsidRPr="008075BE" w:rsidDel="00031F2B">
          <w:rPr>
            <w:rFonts w:ascii="Times New Roman" w:hAnsi="Times New Roman" w:cs="Times New Roman"/>
            <w:color w:val="000000" w:themeColor="text1"/>
            <w:sz w:val="24"/>
            <w:szCs w:val="24"/>
          </w:rPr>
          <w:delText xml:space="preserve">implanting </w:delText>
        </w:r>
      </w:del>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ins w:id="495" w:author="Ran Yin" w:date="2024-11-30T23:51:00Z" w16du:dateUtc="2024-12-01T04:51:00Z">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This method strikes a balance between practicality and efficacy, potentially reducing variability without the logistical and biological complexities of gnotobiotic systems</w:t>
        </w:r>
      </w:ins>
      <w:ins w:id="496" w:author="Ran Yin" w:date="2024-11-30T23:52:00Z" w16du:dateUtc="2024-12-01T04:52:00Z">
        <w:r w:rsidR="00031F2B">
          <w:rPr>
            <w:rFonts w:ascii="Times New Roman" w:hAnsi="Times New Roman" w:cs="Times New Roman"/>
            <w:color w:val="000000" w:themeColor="text1"/>
            <w:sz w:val="24"/>
            <w:szCs w:val="24"/>
          </w:rPr>
          <w:t>.</w:t>
        </w:r>
        <w:r w:rsidR="00031F2B" w:rsidRPr="00031F2B">
          <w:t xml:space="preserve"> </w:t>
        </w:r>
      </w:ins>
      <w:ins w:id="497" w:author="Ran Yin" w:date="2024-11-30T23:52:00Z">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ins>
    </w:p>
    <w:p w14:paraId="7D930C93" w14:textId="77777777" w:rsidR="00D0672D" w:rsidRPr="008075BE" w:rsidRDefault="00D0672D" w:rsidP="00EE5E3A">
      <w:pPr>
        <w:jc w:val="both"/>
        <w:rPr>
          <w:ins w:id="498" w:author="Ran Yin" w:date="2024-11-25T20:45:00Z" w16du:dateUtc="2024-11-26T01:45:00Z"/>
          <w:rFonts w:ascii="Times New Roman" w:hAnsi="Times New Roman" w:cs="Times New Roman"/>
          <w:color w:val="000000" w:themeColor="text1"/>
          <w:sz w:val="24"/>
          <w:szCs w:val="24"/>
        </w:rPr>
        <w:pPrChange w:id="499" w:author="Ran Yin" w:date="2024-12-01T00:06:00Z" w16du:dateUtc="2024-12-01T05:06:00Z">
          <w:pPr/>
        </w:pPrChange>
      </w:pPr>
    </w:p>
    <w:p w14:paraId="227B3508" w14:textId="77777777" w:rsidR="00D0672D" w:rsidRPr="008075BE" w:rsidRDefault="009E7510" w:rsidP="00D0672D">
      <w:pPr>
        <w:rPr>
          <w:ins w:id="500" w:author="Ran Yin" w:date="2024-11-25T20:45:00Z" w16du:dateUtc="2024-11-26T01:45:00Z"/>
          <w:sz w:val="24"/>
          <w:szCs w:val="24"/>
          <w:rPrChange w:id="501" w:author="Ran Yin" w:date="2024-11-30T16:43:00Z" w16du:dateUtc="2024-11-30T21:43:00Z">
            <w:rPr>
              <w:ins w:id="502" w:author="Ran Yin" w:date="2024-11-25T20:45:00Z" w16du:dateUtc="2024-11-26T01:45:00Z"/>
            </w:rPr>
          </w:rPrChange>
        </w:rPr>
      </w:pPr>
      <w:bookmarkStart w:id="503" w:name="_Toc128143911"/>
      <w:bookmarkStart w:id="504" w:name="_Toc179148177"/>
      <w:del w:id="505" w:author="Ran Yin" w:date="2024-11-25T20:45:00Z" w16du:dateUtc="2024-11-26T01:45:00Z">
        <w:r w:rsidRPr="008075BE" w:rsidDel="00D0672D">
          <w:rPr>
            <w:sz w:val="24"/>
            <w:szCs w:val="24"/>
            <w:rPrChange w:id="506" w:author="Ran Yin" w:date="2024-11-30T16:43:00Z" w16du:dateUtc="2024-11-30T21:43:00Z">
              <w:rPr/>
            </w:rPrChange>
          </w:rPr>
          <w:delText>5</w:delText>
        </w:r>
        <w:r w:rsidR="00A43D9D" w:rsidRPr="008075BE" w:rsidDel="00D0672D">
          <w:rPr>
            <w:sz w:val="24"/>
            <w:szCs w:val="24"/>
            <w:rPrChange w:id="507" w:author="Ran Yin" w:date="2024-11-30T16:43:00Z" w16du:dateUtc="2024-11-30T21:43:00Z">
              <w:rPr/>
            </w:rPrChange>
          </w:rPr>
          <w:delText xml:space="preserve"> </w:delText>
        </w:r>
      </w:del>
      <w:ins w:id="508" w:author="Ran Yin" w:date="2024-11-25T20:45:00Z" w16du:dateUtc="2024-11-26T01:45:00Z">
        <w:r w:rsidR="00D0672D" w:rsidRPr="008075BE">
          <w:rPr>
            <w:sz w:val="24"/>
            <w:szCs w:val="24"/>
            <w:rPrChange w:id="509" w:author="Ran Yin" w:date="2024-11-30T16:43:00Z" w16du:dateUtc="2024-11-30T21:43:00Z">
              <w:rPr/>
            </w:rPrChange>
          </w:rPr>
          <w:br w:type="page"/>
        </w:r>
      </w:ins>
    </w:p>
    <w:p w14:paraId="35CD1746" w14:textId="7FEC2CAF" w:rsidR="00CC44A5" w:rsidRPr="008075BE" w:rsidRDefault="00617CF5">
      <w:pPr>
        <w:spacing w:line="360" w:lineRule="auto"/>
        <w:jc w:val="both"/>
        <w:rPr>
          <w:rFonts w:ascii="Times New Roman" w:hAnsi="Times New Roman" w:cs="Times New Roman"/>
          <w:b/>
          <w:bCs/>
          <w:sz w:val="24"/>
          <w:szCs w:val="24"/>
          <w:rPrChange w:id="510" w:author="Ran Yin" w:date="2024-11-30T16:43:00Z" w16du:dateUtc="2024-11-30T21:43:00Z">
            <w:rPr/>
          </w:rPrChange>
        </w:rPr>
        <w:pPrChange w:id="511" w:author="Ran Yin" w:date="2024-11-30T23:53:00Z" w16du:dateUtc="2024-12-01T04:53:00Z">
          <w:pPr>
            <w:pStyle w:val="1"/>
          </w:pPr>
        </w:pPrChange>
      </w:pPr>
      <w:r w:rsidRPr="008075BE">
        <w:rPr>
          <w:rFonts w:ascii="Times New Roman" w:hAnsi="Times New Roman" w:cs="Times New Roman"/>
          <w:b/>
          <w:bCs/>
          <w:sz w:val="24"/>
          <w:szCs w:val="24"/>
          <w:rPrChange w:id="512" w:author="Ran Yin" w:date="2024-11-30T16:43:00Z" w16du:dateUtc="2024-11-30T21:43:00Z">
            <w:rPr/>
          </w:rPrChange>
        </w:rPr>
        <w:lastRenderedPageBreak/>
        <w:t>References</w:t>
      </w:r>
      <w:bookmarkEnd w:id="503"/>
      <w:bookmarkEnd w:id="504"/>
    </w:p>
    <w:p w14:paraId="67428523" w14:textId="77777777" w:rsidR="00F43A7C" w:rsidRPr="008075BE" w:rsidRDefault="00CC44A5">
      <w:pPr>
        <w:pStyle w:val="EndNoteBibliography"/>
        <w:spacing w:after="0" w:line="360" w:lineRule="auto"/>
        <w:jc w:val="both"/>
        <w:rPr>
          <w:rFonts w:ascii="Times New Roman" w:hAnsi="Times New Roman" w:cs="Times New Roman"/>
          <w:sz w:val="24"/>
          <w:szCs w:val="24"/>
          <w:rPrChange w:id="513" w:author="Ran Yin" w:date="2024-11-30T16:43:00Z" w16du:dateUtc="2024-11-30T21:43:00Z">
            <w:rPr>
              <w:rFonts w:ascii="Times New Roman" w:hAnsi="Times New Roman" w:cs="Times New Roman"/>
            </w:rPr>
          </w:rPrChange>
        </w:rPr>
        <w:pPrChange w:id="514" w:author="Ran Yin" w:date="2024-11-30T23:53:00Z" w16du:dateUtc="2024-12-01T04:53:00Z">
          <w:pPr>
            <w:pStyle w:val="EndNoteBibliography"/>
            <w:spacing w:after="0"/>
          </w:pPr>
        </w:pPrChange>
      </w:pPr>
      <w:r w:rsidRPr="008075BE">
        <w:rPr>
          <w:rFonts w:ascii="Times New Roman" w:hAnsi="Times New Roman" w:cs="Times New Roman"/>
          <w:color w:val="000000" w:themeColor="text1"/>
          <w:sz w:val="24"/>
          <w:szCs w:val="24"/>
        </w:rPr>
        <w:fldChar w:fldCharType="begin"/>
      </w:r>
      <w:r w:rsidRPr="008075BE">
        <w:rPr>
          <w:rFonts w:ascii="Times New Roman" w:hAnsi="Times New Roman" w:cs="Times New Roman"/>
          <w:color w:val="000000" w:themeColor="text1"/>
          <w:sz w:val="24"/>
          <w:szCs w:val="24"/>
        </w:rPr>
        <w:instrText xml:space="preserve"> ADDIN EN.REFLIST </w:instrText>
      </w:r>
      <w:r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sz w:val="24"/>
          <w:szCs w:val="24"/>
          <w:rPrChange w:id="515" w:author="Ran Yin" w:date="2024-11-30T16:43:00Z" w16du:dateUtc="2024-11-30T21:43:00Z">
            <w:rPr>
              <w:rFonts w:ascii="Times New Roman" w:hAnsi="Times New Roman" w:cs="Times New Roman"/>
            </w:rPr>
          </w:rPrChange>
        </w:rPr>
        <w:t>1.</w:t>
      </w:r>
      <w:r w:rsidR="00F43A7C" w:rsidRPr="008075BE">
        <w:rPr>
          <w:rFonts w:ascii="Times New Roman" w:hAnsi="Times New Roman" w:cs="Times New Roman"/>
          <w:sz w:val="24"/>
          <w:szCs w:val="24"/>
          <w:rPrChange w:id="516" w:author="Ran Yin" w:date="2024-11-30T16:43:00Z" w16du:dateUtc="2024-11-30T21:43:00Z">
            <w:rPr>
              <w:rFonts w:ascii="Times New Roman" w:hAnsi="Times New Roman" w:cs="Times New Roman"/>
            </w:rPr>
          </w:rPrChange>
        </w:rPr>
        <w:tab/>
        <w:t>Dethlefsen L, McFall-Ngai M, Relman DA. An ecological and evolutionary perspective on human-microbe mutualism and disease. Nature. 2007;449(7164):811-8.</w:t>
      </w:r>
    </w:p>
    <w:p w14:paraId="70C729B7" w14:textId="77777777" w:rsidR="00F43A7C" w:rsidRPr="008075BE" w:rsidRDefault="00F43A7C">
      <w:pPr>
        <w:pStyle w:val="EndNoteBibliography"/>
        <w:spacing w:after="0" w:line="360" w:lineRule="auto"/>
        <w:jc w:val="both"/>
        <w:rPr>
          <w:rFonts w:ascii="Times New Roman" w:hAnsi="Times New Roman" w:cs="Times New Roman"/>
          <w:sz w:val="24"/>
          <w:szCs w:val="24"/>
          <w:rPrChange w:id="517" w:author="Ran Yin" w:date="2024-11-30T16:43:00Z" w16du:dateUtc="2024-11-30T21:43:00Z">
            <w:rPr>
              <w:rFonts w:ascii="Times New Roman" w:hAnsi="Times New Roman" w:cs="Times New Roman"/>
            </w:rPr>
          </w:rPrChange>
        </w:rPr>
        <w:pPrChange w:id="518" w:author="Ran Yin" w:date="2024-11-30T23:53:00Z" w16du:dateUtc="2024-12-01T04:53:00Z">
          <w:pPr>
            <w:pStyle w:val="EndNoteBibliography"/>
            <w:spacing w:after="0"/>
          </w:pPr>
        </w:pPrChange>
      </w:pPr>
      <w:r w:rsidRPr="008075BE">
        <w:rPr>
          <w:rFonts w:ascii="Times New Roman" w:hAnsi="Times New Roman" w:cs="Times New Roman"/>
          <w:sz w:val="24"/>
          <w:szCs w:val="24"/>
          <w:rPrChange w:id="519" w:author="Ran Yin" w:date="2024-11-30T16:43:00Z" w16du:dateUtc="2024-11-30T21:43:00Z">
            <w:rPr>
              <w:rFonts w:ascii="Times New Roman" w:hAnsi="Times New Roman" w:cs="Times New Roman"/>
            </w:rPr>
          </w:rPrChange>
        </w:rPr>
        <w:t>2.</w:t>
      </w:r>
      <w:r w:rsidRPr="008075BE">
        <w:rPr>
          <w:rFonts w:ascii="Times New Roman" w:hAnsi="Times New Roman" w:cs="Times New Roman"/>
          <w:sz w:val="24"/>
          <w:szCs w:val="24"/>
          <w:rPrChange w:id="520" w:author="Ran Yin" w:date="2024-11-30T16:43:00Z" w16du:dateUtc="2024-11-30T21:43:00Z">
            <w:rPr>
              <w:rFonts w:ascii="Times New Roman" w:hAnsi="Times New Roman" w:cs="Times New Roman"/>
            </w:rPr>
          </w:rPrChange>
        </w:rPr>
        <w:tab/>
        <w:t>Ramakrishna BS. Role of the gut microbiota in human nutrition and metabolism. J Gastroen Hepatol. 2013;28:9-17.</w:t>
      </w:r>
    </w:p>
    <w:p w14:paraId="236330D7" w14:textId="77777777" w:rsidR="00F43A7C" w:rsidRPr="008075BE" w:rsidRDefault="00F43A7C">
      <w:pPr>
        <w:pStyle w:val="EndNoteBibliography"/>
        <w:spacing w:after="0" w:line="360" w:lineRule="auto"/>
        <w:jc w:val="both"/>
        <w:rPr>
          <w:rFonts w:ascii="Times New Roman" w:hAnsi="Times New Roman" w:cs="Times New Roman"/>
          <w:sz w:val="24"/>
          <w:szCs w:val="24"/>
          <w:rPrChange w:id="521" w:author="Ran Yin" w:date="2024-11-30T16:43:00Z" w16du:dateUtc="2024-11-30T21:43:00Z">
            <w:rPr>
              <w:rFonts w:ascii="Times New Roman" w:hAnsi="Times New Roman" w:cs="Times New Roman"/>
            </w:rPr>
          </w:rPrChange>
        </w:rPr>
        <w:pPrChange w:id="522" w:author="Ran Yin" w:date="2024-11-30T23:53:00Z" w16du:dateUtc="2024-12-01T04:53:00Z">
          <w:pPr>
            <w:pStyle w:val="EndNoteBibliography"/>
            <w:spacing w:after="0"/>
          </w:pPr>
        </w:pPrChange>
      </w:pPr>
      <w:r w:rsidRPr="008075BE">
        <w:rPr>
          <w:rFonts w:ascii="Times New Roman" w:hAnsi="Times New Roman" w:cs="Times New Roman"/>
          <w:sz w:val="24"/>
          <w:szCs w:val="24"/>
          <w:rPrChange w:id="523" w:author="Ran Yin" w:date="2024-11-30T16:43:00Z" w16du:dateUtc="2024-11-30T21:43:00Z">
            <w:rPr>
              <w:rFonts w:ascii="Times New Roman" w:hAnsi="Times New Roman" w:cs="Times New Roman"/>
            </w:rPr>
          </w:rPrChange>
        </w:rPr>
        <w:t>3.</w:t>
      </w:r>
      <w:r w:rsidRPr="008075BE">
        <w:rPr>
          <w:rFonts w:ascii="Times New Roman" w:hAnsi="Times New Roman" w:cs="Times New Roman"/>
          <w:sz w:val="24"/>
          <w:szCs w:val="24"/>
          <w:rPrChange w:id="524" w:author="Ran Yin" w:date="2024-11-30T16:43:00Z" w16du:dateUtc="2024-11-30T21:43:00Z">
            <w:rPr>
              <w:rFonts w:ascii="Times New Roman" w:hAnsi="Times New Roman" w:cs="Times New Roman"/>
            </w:rPr>
          </w:rPrChange>
        </w:rPr>
        <w:tab/>
        <w:t>Rowland I, Gibson G, Heinken A, Scott K, Swann J, Thiele I, et al. Gut microbiota functions: metabolism of nutrients and other food components. Eur J Nutr. 2018;57(1):1-24.</w:t>
      </w:r>
    </w:p>
    <w:p w14:paraId="0FC6073D" w14:textId="77777777" w:rsidR="00F43A7C" w:rsidRPr="008075BE" w:rsidRDefault="00F43A7C">
      <w:pPr>
        <w:pStyle w:val="EndNoteBibliography"/>
        <w:spacing w:after="0" w:line="360" w:lineRule="auto"/>
        <w:jc w:val="both"/>
        <w:rPr>
          <w:rFonts w:ascii="Times New Roman" w:hAnsi="Times New Roman" w:cs="Times New Roman"/>
          <w:sz w:val="24"/>
          <w:szCs w:val="24"/>
          <w:rPrChange w:id="525" w:author="Ran Yin" w:date="2024-11-30T16:43:00Z" w16du:dateUtc="2024-11-30T21:43:00Z">
            <w:rPr>
              <w:rFonts w:ascii="Times New Roman" w:hAnsi="Times New Roman" w:cs="Times New Roman"/>
            </w:rPr>
          </w:rPrChange>
        </w:rPr>
        <w:pPrChange w:id="526" w:author="Ran Yin" w:date="2024-11-30T23:53:00Z" w16du:dateUtc="2024-12-01T04:53:00Z">
          <w:pPr>
            <w:pStyle w:val="EndNoteBibliography"/>
            <w:spacing w:after="0"/>
          </w:pPr>
        </w:pPrChange>
      </w:pPr>
      <w:r w:rsidRPr="008075BE">
        <w:rPr>
          <w:rFonts w:ascii="Times New Roman" w:hAnsi="Times New Roman" w:cs="Times New Roman"/>
          <w:sz w:val="24"/>
          <w:szCs w:val="24"/>
          <w:rPrChange w:id="527" w:author="Ran Yin" w:date="2024-11-30T16:43:00Z" w16du:dateUtc="2024-11-30T21:43:00Z">
            <w:rPr>
              <w:rFonts w:ascii="Times New Roman" w:hAnsi="Times New Roman" w:cs="Times New Roman"/>
            </w:rPr>
          </w:rPrChange>
        </w:rPr>
        <w:t>4.</w:t>
      </w:r>
      <w:r w:rsidRPr="008075BE">
        <w:rPr>
          <w:rFonts w:ascii="Times New Roman" w:hAnsi="Times New Roman" w:cs="Times New Roman"/>
          <w:sz w:val="24"/>
          <w:szCs w:val="24"/>
          <w:rPrChange w:id="528" w:author="Ran Yin" w:date="2024-11-30T16:43:00Z" w16du:dateUtc="2024-11-30T21:43:00Z">
            <w:rPr>
              <w:rFonts w:ascii="Times New Roman" w:hAnsi="Times New Roman" w:cs="Times New Roman"/>
            </w:rPr>
          </w:rPrChange>
        </w:rPr>
        <w:tab/>
        <w:t>Maslowski KM, Mackay CR. Diet, gut microbiota and immune responses. Nat Immunol. 2011;12(1):5-9.</w:t>
      </w:r>
    </w:p>
    <w:p w14:paraId="30BAB79B" w14:textId="77777777" w:rsidR="00F43A7C" w:rsidRPr="008075BE" w:rsidRDefault="00F43A7C">
      <w:pPr>
        <w:pStyle w:val="EndNoteBibliography"/>
        <w:spacing w:after="0" w:line="360" w:lineRule="auto"/>
        <w:jc w:val="both"/>
        <w:rPr>
          <w:rFonts w:ascii="Times New Roman" w:hAnsi="Times New Roman" w:cs="Times New Roman"/>
          <w:sz w:val="24"/>
          <w:szCs w:val="24"/>
          <w:rPrChange w:id="529" w:author="Ran Yin" w:date="2024-11-30T16:43:00Z" w16du:dateUtc="2024-11-30T21:43:00Z">
            <w:rPr>
              <w:rFonts w:ascii="Times New Roman" w:hAnsi="Times New Roman" w:cs="Times New Roman"/>
            </w:rPr>
          </w:rPrChange>
        </w:rPr>
        <w:pPrChange w:id="530" w:author="Ran Yin" w:date="2024-11-30T23:53:00Z" w16du:dateUtc="2024-12-01T04:53:00Z">
          <w:pPr>
            <w:pStyle w:val="EndNoteBibliography"/>
            <w:spacing w:after="0"/>
          </w:pPr>
        </w:pPrChange>
      </w:pPr>
      <w:r w:rsidRPr="008075BE">
        <w:rPr>
          <w:rFonts w:ascii="Times New Roman" w:hAnsi="Times New Roman" w:cs="Times New Roman"/>
          <w:sz w:val="24"/>
          <w:szCs w:val="24"/>
          <w:rPrChange w:id="531" w:author="Ran Yin" w:date="2024-11-30T16:43:00Z" w16du:dateUtc="2024-11-30T21:43:00Z">
            <w:rPr>
              <w:rFonts w:ascii="Times New Roman" w:hAnsi="Times New Roman" w:cs="Times New Roman"/>
            </w:rPr>
          </w:rPrChange>
        </w:rPr>
        <w:t>5.</w:t>
      </w:r>
      <w:r w:rsidRPr="008075BE">
        <w:rPr>
          <w:rFonts w:ascii="Times New Roman" w:hAnsi="Times New Roman" w:cs="Times New Roman"/>
          <w:sz w:val="24"/>
          <w:szCs w:val="24"/>
          <w:rPrChange w:id="532" w:author="Ran Yin" w:date="2024-11-30T16:43:00Z" w16du:dateUtc="2024-11-30T21:43:00Z">
            <w:rPr>
              <w:rFonts w:ascii="Times New Roman" w:hAnsi="Times New Roman" w:cs="Times New Roman"/>
            </w:rPr>
          </w:rPrChange>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8075BE" w:rsidRDefault="00F43A7C">
      <w:pPr>
        <w:pStyle w:val="EndNoteBibliography"/>
        <w:spacing w:after="0" w:line="360" w:lineRule="auto"/>
        <w:jc w:val="both"/>
        <w:rPr>
          <w:rFonts w:ascii="Times New Roman" w:hAnsi="Times New Roman" w:cs="Times New Roman"/>
          <w:sz w:val="24"/>
          <w:szCs w:val="24"/>
          <w:rPrChange w:id="533" w:author="Ran Yin" w:date="2024-11-30T16:43:00Z" w16du:dateUtc="2024-11-30T21:43:00Z">
            <w:rPr>
              <w:rFonts w:ascii="Times New Roman" w:hAnsi="Times New Roman" w:cs="Times New Roman"/>
            </w:rPr>
          </w:rPrChange>
        </w:rPr>
        <w:pPrChange w:id="534" w:author="Ran Yin" w:date="2024-11-30T23:53:00Z" w16du:dateUtc="2024-12-01T04:53:00Z">
          <w:pPr>
            <w:pStyle w:val="EndNoteBibliography"/>
            <w:spacing w:after="0"/>
          </w:pPr>
        </w:pPrChange>
      </w:pPr>
      <w:r w:rsidRPr="008075BE">
        <w:rPr>
          <w:rFonts w:ascii="Times New Roman" w:hAnsi="Times New Roman" w:cs="Times New Roman"/>
          <w:sz w:val="24"/>
          <w:szCs w:val="24"/>
          <w:rPrChange w:id="535" w:author="Ran Yin" w:date="2024-11-30T16:43:00Z" w16du:dateUtc="2024-11-30T21:43:00Z">
            <w:rPr>
              <w:rFonts w:ascii="Times New Roman" w:hAnsi="Times New Roman" w:cs="Times New Roman"/>
            </w:rPr>
          </w:rPrChange>
        </w:rPr>
        <w:t>6.</w:t>
      </w:r>
      <w:r w:rsidRPr="008075BE">
        <w:rPr>
          <w:rFonts w:ascii="Times New Roman" w:hAnsi="Times New Roman" w:cs="Times New Roman"/>
          <w:sz w:val="24"/>
          <w:szCs w:val="24"/>
          <w:rPrChange w:id="536" w:author="Ran Yin" w:date="2024-11-30T16:43:00Z" w16du:dateUtc="2024-11-30T21:43:00Z">
            <w:rPr>
              <w:rFonts w:ascii="Times New Roman" w:hAnsi="Times New Roman" w:cs="Times New Roman"/>
            </w:rPr>
          </w:rPrChange>
        </w:rPr>
        <w:tab/>
        <w:t>LeBlanc JG, Milani C, de Giori GS, Sesma F, van Sinderen D, Ventura M. Bacteria as vitamin suppliers to their host: a gut microbiota perspective. Curr Opin Biotech. 2013;24(2):160-8.</w:t>
      </w:r>
    </w:p>
    <w:p w14:paraId="02E17A40" w14:textId="77777777" w:rsidR="00F43A7C" w:rsidRPr="008075BE" w:rsidRDefault="00F43A7C">
      <w:pPr>
        <w:pStyle w:val="EndNoteBibliography"/>
        <w:spacing w:after="0" w:line="360" w:lineRule="auto"/>
        <w:jc w:val="both"/>
        <w:rPr>
          <w:rFonts w:ascii="Times New Roman" w:hAnsi="Times New Roman" w:cs="Times New Roman"/>
          <w:sz w:val="24"/>
          <w:szCs w:val="24"/>
          <w:rPrChange w:id="537" w:author="Ran Yin" w:date="2024-11-30T16:43:00Z" w16du:dateUtc="2024-11-30T21:43:00Z">
            <w:rPr>
              <w:rFonts w:ascii="Times New Roman" w:hAnsi="Times New Roman" w:cs="Times New Roman"/>
            </w:rPr>
          </w:rPrChange>
        </w:rPr>
        <w:pPrChange w:id="538" w:author="Ran Yin" w:date="2024-11-30T23:53:00Z" w16du:dateUtc="2024-12-01T04:53:00Z">
          <w:pPr>
            <w:pStyle w:val="EndNoteBibliography"/>
            <w:spacing w:after="0"/>
          </w:pPr>
        </w:pPrChange>
      </w:pPr>
      <w:r w:rsidRPr="008075BE">
        <w:rPr>
          <w:rFonts w:ascii="Times New Roman" w:hAnsi="Times New Roman" w:cs="Times New Roman"/>
          <w:sz w:val="24"/>
          <w:szCs w:val="24"/>
          <w:rPrChange w:id="539" w:author="Ran Yin" w:date="2024-11-30T16:43:00Z" w16du:dateUtc="2024-11-30T21:43:00Z">
            <w:rPr>
              <w:rFonts w:ascii="Times New Roman" w:hAnsi="Times New Roman" w:cs="Times New Roman"/>
            </w:rPr>
          </w:rPrChange>
        </w:rPr>
        <w:t>7.</w:t>
      </w:r>
      <w:r w:rsidRPr="008075BE">
        <w:rPr>
          <w:rFonts w:ascii="Times New Roman" w:hAnsi="Times New Roman" w:cs="Times New Roman"/>
          <w:sz w:val="24"/>
          <w:szCs w:val="24"/>
          <w:rPrChange w:id="540" w:author="Ran Yin" w:date="2024-11-30T16:43:00Z" w16du:dateUtc="2024-11-30T21:43:00Z">
            <w:rPr>
              <w:rFonts w:ascii="Times New Roman" w:hAnsi="Times New Roman" w:cs="Times New Roman"/>
            </w:rPr>
          </w:rPrChange>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8075BE" w:rsidRDefault="00F43A7C">
      <w:pPr>
        <w:pStyle w:val="EndNoteBibliography"/>
        <w:spacing w:after="0" w:line="360" w:lineRule="auto"/>
        <w:jc w:val="both"/>
        <w:rPr>
          <w:rFonts w:ascii="Times New Roman" w:hAnsi="Times New Roman" w:cs="Times New Roman"/>
          <w:sz w:val="24"/>
          <w:szCs w:val="24"/>
          <w:rPrChange w:id="541" w:author="Ran Yin" w:date="2024-11-30T16:43:00Z" w16du:dateUtc="2024-11-30T21:43:00Z">
            <w:rPr>
              <w:rFonts w:ascii="Times New Roman" w:hAnsi="Times New Roman" w:cs="Times New Roman"/>
            </w:rPr>
          </w:rPrChange>
        </w:rPr>
        <w:pPrChange w:id="542" w:author="Ran Yin" w:date="2024-11-30T23:53:00Z" w16du:dateUtc="2024-12-01T04:53:00Z">
          <w:pPr>
            <w:pStyle w:val="EndNoteBibliography"/>
            <w:spacing w:after="0"/>
          </w:pPr>
        </w:pPrChange>
      </w:pPr>
      <w:r w:rsidRPr="008075BE">
        <w:rPr>
          <w:rFonts w:ascii="Times New Roman" w:hAnsi="Times New Roman" w:cs="Times New Roman"/>
          <w:sz w:val="24"/>
          <w:szCs w:val="24"/>
          <w:rPrChange w:id="543" w:author="Ran Yin" w:date="2024-11-30T16:43:00Z" w16du:dateUtc="2024-11-30T21:43:00Z">
            <w:rPr>
              <w:rFonts w:ascii="Times New Roman" w:hAnsi="Times New Roman" w:cs="Times New Roman"/>
            </w:rPr>
          </w:rPrChange>
        </w:rPr>
        <w:t>8.</w:t>
      </w:r>
      <w:r w:rsidRPr="008075BE">
        <w:rPr>
          <w:rFonts w:ascii="Times New Roman" w:hAnsi="Times New Roman" w:cs="Times New Roman"/>
          <w:sz w:val="24"/>
          <w:szCs w:val="24"/>
          <w:rPrChange w:id="544" w:author="Ran Yin" w:date="2024-11-30T16:43:00Z" w16du:dateUtc="2024-11-30T21:43:00Z">
            <w:rPr>
              <w:rFonts w:ascii="Times New Roman" w:hAnsi="Times New Roman" w:cs="Times New Roman"/>
            </w:rPr>
          </w:rPrChange>
        </w:rPr>
        <w:tab/>
        <w:t>Desbonnet L, Garrett L, Clarke G, Kiely B, Cryan JF, Dinan TG. Effects of the Probiotic Bifidobacterium Infantis in the Maternal Separation Model of Depression. Neuroscience. 2010;170(4):1179-88.</w:t>
      </w:r>
    </w:p>
    <w:p w14:paraId="1DBBB694" w14:textId="77777777" w:rsidR="00F43A7C" w:rsidRPr="008075BE" w:rsidRDefault="00F43A7C">
      <w:pPr>
        <w:pStyle w:val="EndNoteBibliography"/>
        <w:spacing w:after="0" w:line="360" w:lineRule="auto"/>
        <w:jc w:val="both"/>
        <w:rPr>
          <w:rFonts w:ascii="Times New Roman" w:hAnsi="Times New Roman" w:cs="Times New Roman"/>
          <w:sz w:val="24"/>
          <w:szCs w:val="24"/>
          <w:rPrChange w:id="545" w:author="Ran Yin" w:date="2024-11-30T16:43:00Z" w16du:dateUtc="2024-11-30T21:43:00Z">
            <w:rPr>
              <w:rFonts w:ascii="Times New Roman" w:hAnsi="Times New Roman" w:cs="Times New Roman"/>
            </w:rPr>
          </w:rPrChange>
        </w:rPr>
        <w:pPrChange w:id="546" w:author="Ran Yin" w:date="2024-11-30T23:53:00Z" w16du:dateUtc="2024-12-01T04:53:00Z">
          <w:pPr>
            <w:pStyle w:val="EndNoteBibliography"/>
            <w:spacing w:after="0"/>
          </w:pPr>
        </w:pPrChange>
      </w:pPr>
      <w:r w:rsidRPr="008075BE">
        <w:rPr>
          <w:rFonts w:ascii="Times New Roman" w:hAnsi="Times New Roman" w:cs="Times New Roman"/>
          <w:sz w:val="24"/>
          <w:szCs w:val="24"/>
          <w:rPrChange w:id="547" w:author="Ran Yin" w:date="2024-11-30T16:43:00Z" w16du:dateUtc="2024-11-30T21:43:00Z">
            <w:rPr>
              <w:rFonts w:ascii="Times New Roman" w:hAnsi="Times New Roman" w:cs="Times New Roman"/>
            </w:rPr>
          </w:rPrChange>
        </w:rPr>
        <w:t>9.</w:t>
      </w:r>
      <w:r w:rsidRPr="008075BE">
        <w:rPr>
          <w:rFonts w:ascii="Times New Roman" w:hAnsi="Times New Roman" w:cs="Times New Roman"/>
          <w:sz w:val="24"/>
          <w:szCs w:val="24"/>
          <w:rPrChange w:id="548" w:author="Ran Yin" w:date="2024-11-30T16:43:00Z" w16du:dateUtc="2024-11-30T21:43:00Z">
            <w:rPr>
              <w:rFonts w:ascii="Times New Roman" w:hAnsi="Times New Roman" w:cs="Times New Roman"/>
            </w:rPr>
          </w:rPrChange>
        </w:rPr>
        <w:tab/>
        <w:t>Schmidt C. Mental health: thinking from the gut. Nature. 2015;518(7540):S12-5.</w:t>
      </w:r>
    </w:p>
    <w:p w14:paraId="1B7426BC" w14:textId="77777777" w:rsidR="00F43A7C" w:rsidRPr="008075BE" w:rsidRDefault="00F43A7C">
      <w:pPr>
        <w:pStyle w:val="EndNoteBibliography"/>
        <w:spacing w:after="0" w:line="360" w:lineRule="auto"/>
        <w:jc w:val="both"/>
        <w:rPr>
          <w:rFonts w:ascii="Times New Roman" w:hAnsi="Times New Roman" w:cs="Times New Roman"/>
          <w:sz w:val="24"/>
          <w:szCs w:val="24"/>
          <w:rPrChange w:id="549" w:author="Ran Yin" w:date="2024-11-30T16:43:00Z" w16du:dateUtc="2024-11-30T21:43:00Z">
            <w:rPr>
              <w:rFonts w:ascii="Times New Roman" w:hAnsi="Times New Roman" w:cs="Times New Roman"/>
            </w:rPr>
          </w:rPrChange>
        </w:rPr>
        <w:pPrChange w:id="550" w:author="Ran Yin" w:date="2024-11-30T23:53:00Z" w16du:dateUtc="2024-12-01T04:53:00Z">
          <w:pPr>
            <w:pStyle w:val="EndNoteBibliography"/>
            <w:spacing w:after="0"/>
          </w:pPr>
        </w:pPrChange>
      </w:pPr>
      <w:r w:rsidRPr="008075BE">
        <w:rPr>
          <w:rFonts w:ascii="Times New Roman" w:hAnsi="Times New Roman" w:cs="Times New Roman"/>
          <w:sz w:val="24"/>
          <w:szCs w:val="24"/>
          <w:rPrChange w:id="551" w:author="Ran Yin" w:date="2024-11-30T16:43:00Z" w16du:dateUtc="2024-11-30T21:43:00Z">
            <w:rPr>
              <w:rFonts w:ascii="Times New Roman" w:hAnsi="Times New Roman" w:cs="Times New Roman"/>
            </w:rPr>
          </w:rPrChange>
        </w:rPr>
        <w:t>10.</w:t>
      </w:r>
      <w:r w:rsidRPr="008075BE">
        <w:rPr>
          <w:rFonts w:ascii="Times New Roman" w:hAnsi="Times New Roman" w:cs="Times New Roman"/>
          <w:sz w:val="24"/>
          <w:szCs w:val="24"/>
          <w:rPrChange w:id="552" w:author="Ran Yin" w:date="2024-11-30T16:43:00Z" w16du:dateUtc="2024-11-30T21:43:00Z">
            <w:rPr>
              <w:rFonts w:ascii="Times New Roman" w:hAnsi="Times New Roman" w:cs="Times New Roman"/>
            </w:rPr>
          </w:rPrChange>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8075BE" w:rsidRDefault="00F43A7C">
      <w:pPr>
        <w:pStyle w:val="EndNoteBibliography"/>
        <w:spacing w:after="0" w:line="360" w:lineRule="auto"/>
        <w:jc w:val="both"/>
        <w:rPr>
          <w:rFonts w:ascii="Times New Roman" w:hAnsi="Times New Roman" w:cs="Times New Roman"/>
          <w:sz w:val="24"/>
          <w:szCs w:val="24"/>
          <w:rPrChange w:id="553" w:author="Ran Yin" w:date="2024-11-30T16:43:00Z" w16du:dateUtc="2024-11-30T21:43:00Z">
            <w:rPr>
              <w:rFonts w:ascii="Times New Roman" w:hAnsi="Times New Roman" w:cs="Times New Roman"/>
            </w:rPr>
          </w:rPrChange>
        </w:rPr>
        <w:pPrChange w:id="554" w:author="Ran Yin" w:date="2024-11-30T23:53:00Z" w16du:dateUtc="2024-12-01T04:53:00Z">
          <w:pPr>
            <w:pStyle w:val="EndNoteBibliography"/>
            <w:spacing w:after="0"/>
          </w:pPr>
        </w:pPrChange>
      </w:pPr>
      <w:r w:rsidRPr="008075BE">
        <w:rPr>
          <w:rFonts w:ascii="Times New Roman" w:hAnsi="Times New Roman" w:cs="Times New Roman"/>
          <w:sz w:val="24"/>
          <w:szCs w:val="24"/>
          <w:rPrChange w:id="555" w:author="Ran Yin" w:date="2024-11-30T16:43:00Z" w16du:dateUtc="2024-11-30T21:43:00Z">
            <w:rPr>
              <w:rFonts w:ascii="Times New Roman" w:hAnsi="Times New Roman" w:cs="Times New Roman"/>
            </w:rPr>
          </w:rPrChange>
        </w:rPr>
        <w:t>11.</w:t>
      </w:r>
      <w:r w:rsidRPr="008075BE">
        <w:rPr>
          <w:rFonts w:ascii="Times New Roman" w:hAnsi="Times New Roman" w:cs="Times New Roman"/>
          <w:sz w:val="24"/>
          <w:szCs w:val="24"/>
          <w:rPrChange w:id="556" w:author="Ran Yin" w:date="2024-11-30T16:43:00Z" w16du:dateUtc="2024-11-30T21:43:00Z">
            <w:rPr>
              <w:rFonts w:ascii="Times New Roman" w:hAnsi="Times New Roman" w:cs="Times New Roman"/>
            </w:rPr>
          </w:rPrChange>
        </w:rPr>
        <w:tab/>
        <w:t>Cryan JF, Dinan TG. Mind-altering microorganisms: the impact of the gut microbiota on brain and behaviour. Nat Rev Neurosci. 2012;13(10):701-12.</w:t>
      </w:r>
    </w:p>
    <w:p w14:paraId="0B730278" w14:textId="77777777" w:rsidR="00F43A7C" w:rsidRPr="008075BE" w:rsidRDefault="00F43A7C">
      <w:pPr>
        <w:pStyle w:val="EndNoteBibliography"/>
        <w:spacing w:after="0" w:line="360" w:lineRule="auto"/>
        <w:jc w:val="both"/>
        <w:rPr>
          <w:rFonts w:ascii="Times New Roman" w:hAnsi="Times New Roman" w:cs="Times New Roman"/>
          <w:sz w:val="24"/>
          <w:szCs w:val="24"/>
          <w:rPrChange w:id="557" w:author="Ran Yin" w:date="2024-11-30T16:43:00Z" w16du:dateUtc="2024-11-30T21:43:00Z">
            <w:rPr>
              <w:rFonts w:ascii="Times New Roman" w:hAnsi="Times New Roman" w:cs="Times New Roman"/>
            </w:rPr>
          </w:rPrChange>
        </w:rPr>
        <w:pPrChange w:id="558" w:author="Ran Yin" w:date="2024-11-30T23:53:00Z" w16du:dateUtc="2024-12-01T04:53:00Z">
          <w:pPr>
            <w:pStyle w:val="EndNoteBibliography"/>
            <w:spacing w:after="0"/>
          </w:pPr>
        </w:pPrChange>
      </w:pPr>
      <w:r w:rsidRPr="008075BE">
        <w:rPr>
          <w:rFonts w:ascii="Times New Roman" w:hAnsi="Times New Roman" w:cs="Times New Roman"/>
          <w:sz w:val="24"/>
          <w:szCs w:val="24"/>
          <w:rPrChange w:id="559" w:author="Ran Yin" w:date="2024-11-30T16:43:00Z" w16du:dateUtc="2024-11-30T21:43:00Z">
            <w:rPr>
              <w:rFonts w:ascii="Times New Roman" w:hAnsi="Times New Roman" w:cs="Times New Roman"/>
            </w:rPr>
          </w:rPrChange>
        </w:rPr>
        <w:t>12.</w:t>
      </w:r>
      <w:r w:rsidRPr="008075BE">
        <w:rPr>
          <w:rFonts w:ascii="Times New Roman" w:hAnsi="Times New Roman" w:cs="Times New Roman"/>
          <w:sz w:val="24"/>
          <w:szCs w:val="24"/>
          <w:rPrChange w:id="560" w:author="Ran Yin" w:date="2024-11-30T16:43:00Z" w16du:dateUtc="2024-11-30T21:43:00Z">
            <w:rPr>
              <w:rFonts w:ascii="Times New Roman" w:hAnsi="Times New Roman" w:cs="Times New Roman"/>
            </w:rPr>
          </w:rPrChange>
        </w:rPr>
        <w:tab/>
        <w:t>McKernan DP, Fitzgerald P, Dinan TG, Cryan JF. The probiotic Bifidobacterium infantis 35624 displays visceral antinociceptive effects in the rat. Neurogastroent Motil. 2010;22(9):1029-+.</w:t>
      </w:r>
    </w:p>
    <w:p w14:paraId="4FE42646" w14:textId="77777777" w:rsidR="00F43A7C" w:rsidRPr="008075BE" w:rsidRDefault="00F43A7C">
      <w:pPr>
        <w:pStyle w:val="EndNoteBibliography"/>
        <w:spacing w:after="0" w:line="360" w:lineRule="auto"/>
        <w:jc w:val="both"/>
        <w:rPr>
          <w:rFonts w:ascii="Times New Roman" w:hAnsi="Times New Roman" w:cs="Times New Roman"/>
          <w:sz w:val="24"/>
          <w:szCs w:val="24"/>
          <w:rPrChange w:id="561" w:author="Ran Yin" w:date="2024-11-30T16:43:00Z" w16du:dateUtc="2024-11-30T21:43:00Z">
            <w:rPr>
              <w:rFonts w:ascii="Times New Roman" w:hAnsi="Times New Roman" w:cs="Times New Roman"/>
            </w:rPr>
          </w:rPrChange>
        </w:rPr>
        <w:pPrChange w:id="562" w:author="Ran Yin" w:date="2024-11-30T23:53:00Z" w16du:dateUtc="2024-12-01T04:53:00Z">
          <w:pPr>
            <w:pStyle w:val="EndNoteBibliography"/>
            <w:spacing w:after="0"/>
          </w:pPr>
        </w:pPrChange>
      </w:pPr>
      <w:r w:rsidRPr="008075BE">
        <w:rPr>
          <w:rFonts w:ascii="Times New Roman" w:hAnsi="Times New Roman" w:cs="Times New Roman"/>
          <w:sz w:val="24"/>
          <w:szCs w:val="24"/>
          <w:rPrChange w:id="563" w:author="Ran Yin" w:date="2024-11-30T16:43:00Z" w16du:dateUtc="2024-11-30T21:43:00Z">
            <w:rPr>
              <w:rFonts w:ascii="Times New Roman" w:hAnsi="Times New Roman" w:cs="Times New Roman"/>
            </w:rPr>
          </w:rPrChange>
        </w:rPr>
        <w:lastRenderedPageBreak/>
        <w:t>13.</w:t>
      </w:r>
      <w:r w:rsidRPr="008075BE">
        <w:rPr>
          <w:rFonts w:ascii="Times New Roman" w:hAnsi="Times New Roman" w:cs="Times New Roman"/>
          <w:sz w:val="24"/>
          <w:szCs w:val="24"/>
          <w:rPrChange w:id="564" w:author="Ran Yin" w:date="2024-11-30T16:43:00Z" w16du:dateUtc="2024-11-30T21:43:00Z">
            <w:rPr>
              <w:rFonts w:ascii="Times New Roman" w:hAnsi="Times New Roman" w:cs="Times New Roman"/>
            </w:rPr>
          </w:rPrChange>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8075BE" w:rsidRDefault="00F43A7C">
      <w:pPr>
        <w:pStyle w:val="EndNoteBibliography"/>
        <w:spacing w:after="0" w:line="360" w:lineRule="auto"/>
        <w:jc w:val="both"/>
        <w:rPr>
          <w:rFonts w:ascii="Times New Roman" w:hAnsi="Times New Roman" w:cs="Times New Roman"/>
          <w:sz w:val="24"/>
          <w:szCs w:val="24"/>
          <w:rPrChange w:id="565" w:author="Ran Yin" w:date="2024-11-30T16:43:00Z" w16du:dateUtc="2024-11-30T21:43:00Z">
            <w:rPr>
              <w:rFonts w:ascii="Times New Roman" w:hAnsi="Times New Roman" w:cs="Times New Roman"/>
            </w:rPr>
          </w:rPrChange>
        </w:rPr>
        <w:pPrChange w:id="566" w:author="Ran Yin" w:date="2024-11-30T23:53:00Z" w16du:dateUtc="2024-12-01T04:53:00Z">
          <w:pPr>
            <w:pStyle w:val="EndNoteBibliography"/>
            <w:spacing w:after="0"/>
          </w:pPr>
        </w:pPrChange>
      </w:pPr>
      <w:r w:rsidRPr="008075BE">
        <w:rPr>
          <w:rFonts w:ascii="Times New Roman" w:hAnsi="Times New Roman" w:cs="Times New Roman"/>
          <w:sz w:val="24"/>
          <w:szCs w:val="24"/>
          <w:rPrChange w:id="567" w:author="Ran Yin" w:date="2024-11-30T16:43:00Z" w16du:dateUtc="2024-11-30T21:43:00Z">
            <w:rPr>
              <w:rFonts w:ascii="Times New Roman" w:hAnsi="Times New Roman" w:cs="Times New Roman"/>
            </w:rPr>
          </w:rPrChange>
        </w:rPr>
        <w:t>14.</w:t>
      </w:r>
      <w:r w:rsidRPr="008075BE">
        <w:rPr>
          <w:rFonts w:ascii="Times New Roman" w:hAnsi="Times New Roman" w:cs="Times New Roman"/>
          <w:sz w:val="24"/>
          <w:szCs w:val="24"/>
          <w:rPrChange w:id="568" w:author="Ran Yin" w:date="2024-11-30T16:43:00Z" w16du:dateUtc="2024-11-30T21:43:00Z">
            <w:rPr>
              <w:rFonts w:ascii="Times New Roman" w:hAnsi="Times New Roman" w:cs="Times New Roman"/>
            </w:rPr>
          </w:rPrChange>
        </w:rPr>
        <w:tab/>
        <w:t>Kim KA, Gu W, Lee IA, Joh EH, Kim DH. High fat diet-induced gut microbiota exacerbates inflammation and obesity in mice via the TLR4 signaling pathway. PLoS One. 2012;7(10):e47713.</w:t>
      </w:r>
    </w:p>
    <w:p w14:paraId="7DF557E8" w14:textId="77777777" w:rsidR="00F43A7C" w:rsidRPr="008075BE" w:rsidRDefault="00F43A7C">
      <w:pPr>
        <w:pStyle w:val="EndNoteBibliography"/>
        <w:spacing w:after="0" w:line="360" w:lineRule="auto"/>
        <w:jc w:val="both"/>
        <w:rPr>
          <w:rFonts w:ascii="Times New Roman" w:hAnsi="Times New Roman" w:cs="Times New Roman"/>
          <w:sz w:val="24"/>
          <w:szCs w:val="24"/>
          <w:rPrChange w:id="569" w:author="Ran Yin" w:date="2024-11-30T16:43:00Z" w16du:dateUtc="2024-11-30T21:43:00Z">
            <w:rPr>
              <w:rFonts w:ascii="Times New Roman" w:hAnsi="Times New Roman" w:cs="Times New Roman"/>
            </w:rPr>
          </w:rPrChange>
        </w:rPr>
        <w:pPrChange w:id="570" w:author="Ran Yin" w:date="2024-11-30T23:53:00Z" w16du:dateUtc="2024-12-01T04:53:00Z">
          <w:pPr>
            <w:pStyle w:val="EndNoteBibliography"/>
            <w:spacing w:after="0"/>
          </w:pPr>
        </w:pPrChange>
      </w:pPr>
      <w:r w:rsidRPr="008075BE">
        <w:rPr>
          <w:rFonts w:ascii="Times New Roman" w:hAnsi="Times New Roman" w:cs="Times New Roman"/>
          <w:sz w:val="24"/>
          <w:szCs w:val="24"/>
          <w:rPrChange w:id="571" w:author="Ran Yin" w:date="2024-11-30T16:43:00Z" w16du:dateUtc="2024-11-30T21:43:00Z">
            <w:rPr>
              <w:rFonts w:ascii="Times New Roman" w:hAnsi="Times New Roman" w:cs="Times New Roman"/>
            </w:rPr>
          </w:rPrChange>
        </w:rPr>
        <w:t>15.</w:t>
      </w:r>
      <w:r w:rsidRPr="008075BE">
        <w:rPr>
          <w:rFonts w:ascii="Times New Roman" w:hAnsi="Times New Roman" w:cs="Times New Roman"/>
          <w:sz w:val="24"/>
          <w:szCs w:val="24"/>
          <w:rPrChange w:id="572" w:author="Ran Yin" w:date="2024-11-30T16:43:00Z" w16du:dateUtc="2024-11-30T21:43:00Z">
            <w:rPr>
              <w:rFonts w:ascii="Times New Roman" w:hAnsi="Times New Roman" w:cs="Times New Roman"/>
            </w:rPr>
          </w:rPrChange>
        </w:rPr>
        <w:tab/>
        <w:t>Daniel H, Gholami AM, Berry D, Desmarchelier C, Hahne H, Loh G, et al. High-fat diet alters gut microbiota physiology in mice. ISME J. 2014;8(2):295-308.</w:t>
      </w:r>
    </w:p>
    <w:p w14:paraId="011AB90F" w14:textId="77777777" w:rsidR="00F43A7C" w:rsidRPr="008075BE" w:rsidRDefault="00F43A7C">
      <w:pPr>
        <w:pStyle w:val="EndNoteBibliography"/>
        <w:spacing w:after="0" w:line="360" w:lineRule="auto"/>
        <w:jc w:val="both"/>
        <w:rPr>
          <w:rFonts w:ascii="Times New Roman" w:hAnsi="Times New Roman" w:cs="Times New Roman"/>
          <w:sz w:val="24"/>
          <w:szCs w:val="24"/>
          <w:rPrChange w:id="573" w:author="Ran Yin" w:date="2024-11-30T16:43:00Z" w16du:dateUtc="2024-11-30T21:43:00Z">
            <w:rPr>
              <w:rFonts w:ascii="Times New Roman" w:hAnsi="Times New Roman" w:cs="Times New Roman"/>
            </w:rPr>
          </w:rPrChange>
        </w:rPr>
        <w:pPrChange w:id="574" w:author="Ran Yin" w:date="2024-11-30T23:53:00Z" w16du:dateUtc="2024-12-01T04:53:00Z">
          <w:pPr>
            <w:pStyle w:val="EndNoteBibliography"/>
            <w:spacing w:after="0"/>
          </w:pPr>
        </w:pPrChange>
      </w:pPr>
      <w:r w:rsidRPr="008075BE">
        <w:rPr>
          <w:rFonts w:ascii="Times New Roman" w:hAnsi="Times New Roman" w:cs="Times New Roman"/>
          <w:sz w:val="24"/>
          <w:szCs w:val="24"/>
          <w:rPrChange w:id="575" w:author="Ran Yin" w:date="2024-11-30T16:43:00Z" w16du:dateUtc="2024-11-30T21:43:00Z">
            <w:rPr>
              <w:rFonts w:ascii="Times New Roman" w:hAnsi="Times New Roman" w:cs="Times New Roman"/>
            </w:rPr>
          </w:rPrChange>
        </w:rPr>
        <w:t>16.</w:t>
      </w:r>
      <w:r w:rsidRPr="008075BE">
        <w:rPr>
          <w:rFonts w:ascii="Times New Roman" w:hAnsi="Times New Roman" w:cs="Times New Roman"/>
          <w:sz w:val="24"/>
          <w:szCs w:val="24"/>
          <w:rPrChange w:id="576" w:author="Ran Yin" w:date="2024-11-30T16:43:00Z" w16du:dateUtc="2024-11-30T21:43:00Z">
            <w:rPr>
              <w:rFonts w:ascii="Times New Roman" w:hAnsi="Times New Roman" w:cs="Times New Roman"/>
            </w:rPr>
          </w:rPrChange>
        </w:rPr>
        <w:tab/>
        <w:t>Shim JO. Gut microbiota in inflammatory bowel disease. Pediatr Gastroenterol Hepatol Nutr. 2013;16(1):17-21.</w:t>
      </w:r>
    </w:p>
    <w:p w14:paraId="57103D35" w14:textId="77777777" w:rsidR="00F43A7C" w:rsidRPr="008075BE" w:rsidRDefault="00F43A7C">
      <w:pPr>
        <w:pStyle w:val="EndNoteBibliography"/>
        <w:spacing w:after="0" w:line="360" w:lineRule="auto"/>
        <w:jc w:val="both"/>
        <w:rPr>
          <w:rFonts w:ascii="Times New Roman" w:hAnsi="Times New Roman" w:cs="Times New Roman"/>
          <w:sz w:val="24"/>
          <w:szCs w:val="24"/>
          <w:rPrChange w:id="577" w:author="Ran Yin" w:date="2024-11-30T16:43:00Z" w16du:dateUtc="2024-11-30T21:43:00Z">
            <w:rPr>
              <w:rFonts w:ascii="Times New Roman" w:hAnsi="Times New Roman" w:cs="Times New Roman"/>
            </w:rPr>
          </w:rPrChange>
        </w:rPr>
        <w:pPrChange w:id="578" w:author="Ran Yin" w:date="2024-11-30T23:53:00Z" w16du:dateUtc="2024-12-01T04:53:00Z">
          <w:pPr>
            <w:pStyle w:val="EndNoteBibliography"/>
            <w:spacing w:after="0"/>
          </w:pPr>
        </w:pPrChange>
      </w:pPr>
      <w:r w:rsidRPr="008075BE">
        <w:rPr>
          <w:rFonts w:ascii="Times New Roman" w:hAnsi="Times New Roman" w:cs="Times New Roman"/>
          <w:sz w:val="24"/>
          <w:szCs w:val="24"/>
          <w:rPrChange w:id="579" w:author="Ran Yin" w:date="2024-11-30T16:43:00Z" w16du:dateUtc="2024-11-30T21:43:00Z">
            <w:rPr>
              <w:rFonts w:ascii="Times New Roman" w:hAnsi="Times New Roman" w:cs="Times New Roman"/>
            </w:rPr>
          </w:rPrChange>
        </w:rPr>
        <w:t>17.</w:t>
      </w:r>
      <w:r w:rsidRPr="008075BE">
        <w:rPr>
          <w:rFonts w:ascii="Times New Roman" w:hAnsi="Times New Roman" w:cs="Times New Roman"/>
          <w:sz w:val="24"/>
          <w:szCs w:val="24"/>
          <w:rPrChange w:id="580" w:author="Ran Yin" w:date="2024-11-30T16:43:00Z" w16du:dateUtc="2024-11-30T21:43:00Z">
            <w:rPr>
              <w:rFonts w:ascii="Times New Roman" w:hAnsi="Times New Roman" w:cs="Times New Roman"/>
            </w:rPr>
          </w:rPrChange>
        </w:rPr>
        <w:tab/>
        <w:t>Eom T, Kim YS, Choi CH, Sadowsky MJ, Unno T. Current understanding of microbiota- and dietary-therapies for treating inflammatory bowel disease. J Microbiol. 2018;56(3):189-98.</w:t>
      </w:r>
    </w:p>
    <w:p w14:paraId="63FEE916" w14:textId="77777777" w:rsidR="00F43A7C" w:rsidRPr="008075BE" w:rsidRDefault="00F43A7C">
      <w:pPr>
        <w:pStyle w:val="EndNoteBibliography"/>
        <w:spacing w:after="0" w:line="360" w:lineRule="auto"/>
        <w:jc w:val="both"/>
        <w:rPr>
          <w:rFonts w:ascii="Times New Roman" w:hAnsi="Times New Roman" w:cs="Times New Roman"/>
          <w:sz w:val="24"/>
          <w:szCs w:val="24"/>
          <w:rPrChange w:id="581" w:author="Ran Yin" w:date="2024-11-30T16:43:00Z" w16du:dateUtc="2024-11-30T21:43:00Z">
            <w:rPr>
              <w:rFonts w:ascii="Times New Roman" w:hAnsi="Times New Roman" w:cs="Times New Roman"/>
            </w:rPr>
          </w:rPrChange>
        </w:rPr>
        <w:pPrChange w:id="582" w:author="Ran Yin" w:date="2024-11-30T23:53:00Z" w16du:dateUtc="2024-12-01T04:53:00Z">
          <w:pPr>
            <w:pStyle w:val="EndNoteBibliography"/>
            <w:spacing w:after="0"/>
          </w:pPr>
        </w:pPrChange>
      </w:pPr>
      <w:r w:rsidRPr="008075BE">
        <w:rPr>
          <w:rFonts w:ascii="Times New Roman" w:hAnsi="Times New Roman" w:cs="Times New Roman"/>
          <w:sz w:val="24"/>
          <w:szCs w:val="24"/>
          <w:rPrChange w:id="583" w:author="Ran Yin" w:date="2024-11-30T16:43:00Z" w16du:dateUtc="2024-11-30T21:43:00Z">
            <w:rPr>
              <w:rFonts w:ascii="Times New Roman" w:hAnsi="Times New Roman" w:cs="Times New Roman"/>
            </w:rPr>
          </w:rPrChange>
        </w:rPr>
        <w:t>18.</w:t>
      </w:r>
      <w:r w:rsidRPr="008075BE">
        <w:rPr>
          <w:rFonts w:ascii="Times New Roman" w:hAnsi="Times New Roman" w:cs="Times New Roman"/>
          <w:sz w:val="24"/>
          <w:szCs w:val="24"/>
          <w:rPrChange w:id="584" w:author="Ran Yin" w:date="2024-11-30T16:43:00Z" w16du:dateUtc="2024-11-30T21:43:00Z">
            <w:rPr>
              <w:rFonts w:ascii="Times New Roman" w:hAnsi="Times New Roman" w:cs="Times New Roman"/>
            </w:rPr>
          </w:rPrChange>
        </w:rPr>
        <w:tab/>
        <w:t>Butel MJ. Probiotics, gut microbiota and health. Med Maladies Infect. 2014;44(1):1-8.</w:t>
      </w:r>
    </w:p>
    <w:p w14:paraId="559BBC6B" w14:textId="77777777" w:rsidR="00F43A7C" w:rsidRPr="008075BE" w:rsidRDefault="00F43A7C">
      <w:pPr>
        <w:pStyle w:val="EndNoteBibliography"/>
        <w:spacing w:after="0" w:line="360" w:lineRule="auto"/>
        <w:jc w:val="both"/>
        <w:rPr>
          <w:rFonts w:ascii="Times New Roman" w:hAnsi="Times New Roman" w:cs="Times New Roman"/>
          <w:sz w:val="24"/>
          <w:szCs w:val="24"/>
          <w:rPrChange w:id="585" w:author="Ran Yin" w:date="2024-11-30T16:43:00Z" w16du:dateUtc="2024-11-30T21:43:00Z">
            <w:rPr>
              <w:rFonts w:ascii="Times New Roman" w:hAnsi="Times New Roman" w:cs="Times New Roman"/>
            </w:rPr>
          </w:rPrChange>
        </w:rPr>
        <w:pPrChange w:id="586" w:author="Ran Yin" w:date="2024-11-30T23:53:00Z" w16du:dateUtc="2024-12-01T04:53:00Z">
          <w:pPr>
            <w:pStyle w:val="EndNoteBibliography"/>
            <w:spacing w:after="0"/>
          </w:pPr>
        </w:pPrChange>
      </w:pPr>
      <w:r w:rsidRPr="008075BE">
        <w:rPr>
          <w:rFonts w:ascii="Times New Roman" w:hAnsi="Times New Roman" w:cs="Times New Roman"/>
          <w:sz w:val="24"/>
          <w:szCs w:val="24"/>
          <w:rPrChange w:id="587" w:author="Ran Yin" w:date="2024-11-30T16:43:00Z" w16du:dateUtc="2024-11-30T21:43:00Z">
            <w:rPr>
              <w:rFonts w:ascii="Times New Roman" w:hAnsi="Times New Roman" w:cs="Times New Roman"/>
            </w:rPr>
          </w:rPrChange>
        </w:rPr>
        <w:t>19.</w:t>
      </w:r>
      <w:r w:rsidRPr="008075BE">
        <w:rPr>
          <w:rFonts w:ascii="Times New Roman" w:hAnsi="Times New Roman" w:cs="Times New Roman"/>
          <w:sz w:val="24"/>
          <w:szCs w:val="24"/>
          <w:rPrChange w:id="588" w:author="Ran Yin" w:date="2024-11-30T16:43:00Z" w16du:dateUtc="2024-11-30T21:43:00Z">
            <w:rPr>
              <w:rFonts w:ascii="Times New Roman" w:hAnsi="Times New Roman" w:cs="Times New Roman"/>
            </w:rPr>
          </w:rPrChange>
        </w:rPr>
        <w:tab/>
        <w:t>Sekirov I, Russell SL, Antunes LCM, Finlay BB. Gut Microbiota in Health and Disease. Physiol Rev. 2010;90(3):859-904.</w:t>
      </w:r>
    </w:p>
    <w:p w14:paraId="10824D3A" w14:textId="77777777" w:rsidR="00F43A7C" w:rsidRPr="008075BE" w:rsidRDefault="00F43A7C">
      <w:pPr>
        <w:pStyle w:val="EndNoteBibliography"/>
        <w:spacing w:after="0" w:line="360" w:lineRule="auto"/>
        <w:jc w:val="both"/>
        <w:rPr>
          <w:rFonts w:ascii="Times New Roman" w:hAnsi="Times New Roman" w:cs="Times New Roman"/>
          <w:sz w:val="24"/>
          <w:szCs w:val="24"/>
          <w:rPrChange w:id="589" w:author="Ran Yin" w:date="2024-11-30T16:43:00Z" w16du:dateUtc="2024-11-30T21:43:00Z">
            <w:rPr>
              <w:rFonts w:ascii="Times New Roman" w:hAnsi="Times New Roman" w:cs="Times New Roman"/>
            </w:rPr>
          </w:rPrChange>
        </w:rPr>
        <w:pPrChange w:id="590" w:author="Ran Yin" w:date="2024-11-30T23:53:00Z" w16du:dateUtc="2024-12-01T04:53:00Z">
          <w:pPr>
            <w:pStyle w:val="EndNoteBibliography"/>
            <w:spacing w:after="0"/>
          </w:pPr>
        </w:pPrChange>
      </w:pPr>
      <w:r w:rsidRPr="008075BE">
        <w:rPr>
          <w:rFonts w:ascii="Times New Roman" w:hAnsi="Times New Roman" w:cs="Times New Roman"/>
          <w:sz w:val="24"/>
          <w:szCs w:val="24"/>
          <w:rPrChange w:id="591" w:author="Ran Yin" w:date="2024-11-30T16:43:00Z" w16du:dateUtc="2024-11-30T21:43:00Z">
            <w:rPr>
              <w:rFonts w:ascii="Times New Roman" w:hAnsi="Times New Roman" w:cs="Times New Roman"/>
            </w:rPr>
          </w:rPrChange>
        </w:rPr>
        <w:t>20.</w:t>
      </w:r>
      <w:r w:rsidRPr="008075BE">
        <w:rPr>
          <w:rFonts w:ascii="Times New Roman" w:hAnsi="Times New Roman" w:cs="Times New Roman"/>
          <w:sz w:val="24"/>
          <w:szCs w:val="24"/>
          <w:rPrChange w:id="592" w:author="Ran Yin" w:date="2024-11-30T16:43:00Z" w16du:dateUtc="2024-11-30T21:43:00Z">
            <w:rPr>
              <w:rFonts w:ascii="Times New Roman" w:hAnsi="Times New Roman" w:cs="Times New Roman"/>
            </w:rPr>
          </w:rPrChange>
        </w:rPr>
        <w:tab/>
        <w:t>Chen L, Liu B, Ren L, Du H, Fei C, Qian C, et al. High-fiber diet ameliorates gut microbiota, serum metabolism and emotional mood in type 2 diabetes patients. Front Cell Infect Microbiol. 2023;13:1069954.</w:t>
      </w:r>
    </w:p>
    <w:p w14:paraId="6A7B7201" w14:textId="77777777" w:rsidR="00F43A7C" w:rsidRPr="008075BE" w:rsidRDefault="00F43A7C">
      <w:pPr>
        <w:pStyle w:val="EndNoteBibliography"/>
        <w:spacing w:after="0" w:line="360" w:lineRule="auto"/>
        <w:jc w:val="both"/>
        <w:rPr>
          <w:rFonts w:ascii="Times New Roman" w:hAnsi="Times New Roman" w:cs="Times New Roman"/>
          <w:sz w:val="24"/>
          <w:szCs w:val="24"/>
          <w:rPrChange w:id="593" w:author="Ran Yin" w:date="2024-11-30T16:43:00Z" w16du:dateUtc="2024-11-30T21:43:00Z">
            <w:rPr>
              <w:rFonts w:ascii="Times New Roman" w:hAnsi="Times New Roman" w:cs="Times New Roman"/>
            </w:rPr>
          </w:rPrChange>
        </w:rPr>
        <w:pPrChange w:id="594" w:author="Ran Yin" w:date="2024-11-30T23:53:00Z" w16du:dateUtc="2024-12-01T04:53:00Z">
          <w:pPr>
            <w:pStyle w:val="EndNoteBibliography"/>
            <w:spacing w:after="0"/>
          </w:pPr>
        </w:pPrChange>
      </w:pPr>
      <w:r w:rsidRPr="008075BE">
        <w:rPr>
          <w:rFonts w:ascii="Times New Roman" w:hAnsi="Times New Roman" w:cs="Times New Roman"/>
          <w:sz w:val="24"/>
          <w:szCs w:val="24"/>
          <w:rPrChange w:id="595" w:author="Ran Yin" w:date="2024-11-30T16:43:00Z" w16du:dateUtc="2024-11-30T21:43:00Z">
            <w:rPr>
              <w:rFonts w:ascii="Times New Roman" w:hAnsi="Times New Roman" w:cs="Times New Roman"/>
            </w:rPr>
          </w:rPrChange>
        </w:rPr>
        <w:t>21.</w:t>
      </w:r>
      <w:r w:rsidRPr="008075BE">
        <w:rPr>
          <w:rFonts w:ascii="Times New Roman" w:hAnsi="Times New Roman" w:cs="Times New Roman"/>
          <w:sz w:val="24"/>
          <w:szCs w:val="24"/>
          <w:rPrChange w:id="596" w:author="Ran Yin" w:date="2024-11-30T16:43:00Z" w16du:dateUtc="2024-11-30T21:43:00Z">
            <w:rPr>
              <w:rFonts w:ascii="Times New Roman" w:hAnsi="Times New Roman" w:cs="Times New Roman"/>
            </w:rPr>
          </w:rPrChange>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8075BE" w:rsidRDefault="00F43A7C">
      <w:pPr>
        <w:pStyle w:val="EndNoteBibliography"/>
        <w:spacing w:after="0" w:line="360" w:lineRule="auto"/>
        <w:jc w:val="both"/>
        <w:rPr>
          <w:rFonts w:ascii="Times New Roman" w:hAnsi="Times New Roman" w:cs="Times New Roman"/>
          <w:sz w:val="24"/>
          <w:szCs w:val="24"/>
          <w:rPrChange w:id="597" w:author="Ran Yin" w:date="2024-11-30T16:43:00Z" w16du:dateUtc="2024-11-30T21:43:00Z">
            <w:rPr>
              <w:rFonts w:ascii="Times New Roman" w:hAnsi="Times New Roman" w:cs="Times New Roman"/>
            </w:rPr>
          </w:rPrChange>
        </w:rPr>
        <w:pPrChange w:id="598" w:author="Ran Yin" w:date="2024-11-30T23:53:00Z" w16du:dateUtc="2024-12-01T04:53:00Z">
          <w:pPr>
            <w:pStyle w:val="EndNoteBibliography"/>
            <w:spacing w:after="0"/>
          </w:pPr>
        </w:pPrChange>
      </w:pPr>
      <w:r w:rsidRPr="008075BE">
        <w:rPr>
          <w:rFonts w:ascii="Times New Roman" w:hAnsi="Times New Roman" w:cs="Times New Roman"/>
          <w:sz w:val="24"/>
          <w:szCs w:val="24"/>
          <w:rPrChange w:id="599" w:author="Ran Yin" w:date="2024-11-30T16:43:00Z" w16du:dateUtc="2024-11-30T21:43:00Z">
            <w:rPr>
              <w:rFonts w:ascii="Times New Roman" w:hAnsi="Times New Roman" w:cs="Times New Roman"/>
            </w:rPr>
          </w:rPrChange>
        </w:rPr>
        <w:t>22.</w:t>
      </w:r>
      <w:r w:rsidRPr="008075BE">
        <w:rPr>
          <w:rFonts w:ascii="Times New Roman" w:hAnsi="Times New Roman" w:cs="Times New Roman"/>
          <w:sz w:val="24"/>
          <w:szCs w:val="24"/>
          <w:rPrChange w:id="600" w:author="Ran Yin" w:date="2024-11-30T16:43:00Z" w16du:dateUtc="2024-11-30T21:43:00Z">
            <w:rPr>
              <w:rFonts w:ascii="Times New Roman" w:hAnsi="Times New Roman" w:cs="Times New Roman"/>
            </w:rPr>
          </w:rPrChange>
        </w:rPr>
        <w:tab/>
        <w:t>Spor A, Koren O, Ley R. Unravelling the effects of the environment and host genotype on the gut microbiome. Nat Rev Microbiol. 2011;9(4):279-90.</w:t>
      </w:r>
    </w:p>
    <w:p w14:paraId="333D5655" w14:textId="77777777" w:rsidR="00F43A7C" w:rsidRPr="008075BE" w:rsidRDefault="00F43A7C">
      <w:pPr>
        <w:pStyle w:val="EndNoteBibliography"/>
        <w:spacing w:after="0" w:line="360" w:lineRule="auto"/>
        <w:jc w:val="both"/>
        <w:rPr>
          <w:rFonts w:ascii="Times New Roman" w:hAnsi="Times New Roman" w:cs="Times New Roman"/>
          <w:sz w:val="24"/>
          <w:szCs w:val="24"/>
          <w:rPrChange w:id="601" w:author="Ran Yin" w:date="2024-11-30T16:43:00Z" w16du:dateUtc="2024-11-30T21:43:00Z">
            <w:rPr>
              <w:rFonts w:ascii="Times New Roman" w:hAnsi="Times New Roman" w:cs="Times New Roman"/>
            </w:rPr>
          </w:rPrChange>
        </w:rPr>
        <w:pPrChange w:id="602" w:author="Ran Yin" w:date="2024-11-30T23:53:00Z" w16du:dateUtc="2024-12-01T04:53:00Z">
          <w:pPr>
            <w:pStyle w:val="EndNoteBibliography"/>
            <w:spacing w:after="0"/>
          </w:pPr>
        </w:pPrChange>
      </w:pPr>
      <w:r w:rsidRPr="008075BE">
        <w:rPr>
          <w:rFonts w:ascii="Times New Roman" w:hAnsi="Times New Roman" w:cs="Times New Roman"/>
          <w:sz w:val="24"/>
          <w:szCs w:val="24"/>
          <w:rPrChange w:id="603" w:author="Ran Yin" w:date="2024-11-30T16:43:00Z" w16du:dateUtc="2024-11-30T21:43:00Z">
            <w:rPr>
              <w:rFonts w:ascii="Times New Roman" w:hAnsi="Times New Roman" w:cs="Times New Roman"/>
            </w:rPr>
          </w:rPrChange>
        </w:rPr>
        <w:t>23.</w:t>
      </w:r>
      <w:r w:rsidRPr="008075BE">
        <w:rPr>
          <w:rFonts w:ascii="Times New Roman" w:hAnsi="Times New Roman" w:cs="Times New Roman"/>
          <w:sz w:val="24"/>
          <w:szCs w:val="24"/>
          <w:rPrChange w:id="604" w:author="Ran Yin" w:date="2024-11-30T16:43:00Z" w16du:dateUtc="2024-11-30T21:43:00Z">
            <w:rPr>
              <w:rFonts w:ascii="Times New Roman" w:hAnsi="Times New Roman" w:cs="Times New Roman"/>
            </w:rPr>
          </w:rPrChange>
        </w:rPr>
        <w:tab/>
        <w:t>Olivares M, Laparra JM, Sanz Y. Host genotype, intestinal microbiota and inflammatory disorders. Br J Nutr. 2013;109 Suppl 2:S76-80.</w:t>
      </w:r>
    </w:p>
    <w:p w14:paraId="6D92262F" w14:textId="77777777" w:rsidR="00F43A7C" w:rsidRPr="008075BE" w:rsidRDefault="00F43A7C">
      <w:pPr>
        <w:pStyle w:val="EndNoteBibliography"/>
        <w:spacing w:after="0" w:line="360" w:lineRule="auto"/>
        <w:jc w:val="both"/>
        <w:rPr>
          <w:rFonts w:ascii="Times New Roman" w:hAnsi="Times New Roman" w:cs="Times New Roman"/>
          <w:sz w:val="24"/>
          <w:szCs w:val="24"/>
          <w:rPrChange w:id="605" w:author="Ran Yin" w:date="2024-11-30T16:43:00Z" w16du:dateUtc="2024-11-30T21:43:00Z">
            <w:rPr>
              <w:rFonts w:ascii="Times New Roman" w:hAnsi="Times New Roman" w:cs="Times New Roman"/>
            </w:rPr>
          </w:rPrChange>
        </w:rPr>
        <w:pPrChange w:id="606" w:author="Ran Yin" w:date="2024-11-30T23:53:00Z" w16du:dateUtc="2024-12-01T04:53:00Z">
          <w:pPr>
            <w:pStyle w:val="EndNoteBibliography"/>
            <w:spacing w:after="0"/>
          </w:pPr>
        </w:pPrChange>
      </w:pPr>
      <w:r w:rsidRPr="008075BE">
        <w:rPr>
          <w:rFonts w:ascii="Times New Roman" w:hAnsi="Times New Roman" w:cs="Times New Roman"/>
          <w:sz w:val="24"/>
          <w:szCs w:val="24"/>
          <w:rPrChange w:id="607" w:author="Ran Yin" w:date="2024-11-30T16:43:00Z" w16du:dateUtc="2024-11-30T21:43:00Z">
            <w:rPr>
              <w:rFonts w:ascii="Times New Roman" w:hAnsi="Times New Roman" w:cs="Times New Roman"/>
            </w:rPr>
          </w:rPrChange>
        </w:rPr>
        <w:t>24.</w:t>
      </w:r>
      <w:r w:rsidRPr="008075BE">
        <w:rPr>
          <w:rFonts w:ascii="Times New Roman" w:hAnsi="Times New Roman" w:cs="Times New Roman"/>
          <w:sz w:val="24"/>
          <w:szCs w:val="24"/>
          <w:rPrChange w:id="608" w:author="Ran Yin" w:date="2024-11-30T16:43:00Z" w16du:dateUtc="2024-11-30T21:43:00Z">
            <w:rPr>
              <w:rFonts w:ascii="Times New Roman" w:hAnsi="Times New Roman" w:cs="Times New Roman"/>
            </w:rPr>
          </w:rPrChange>
        </w:rPr>
        <w:tab/>
        <w:t>Carmody RN, Gerber GK, Luevano JM, Jr., Gatti DM, Somes L, Svenson KL, et al. Diet dominates host genotype in shaping the murine gut microbiota. Cell Host Microbe. 2015;17(1):72-84.</w:t>
      </w:r>
    </w:p>
    <w:p w14:paraId="651F056D" w14:textId="77777777" w:rsidR="00F43A7C" w:rsidRPr="008075BE" w:rsidRDefault="00F43A7C">
      <w:pPr>
        <w:pStyle w:val="EndNoteBibliography"/>
        <w:spacing w:after="0" w:line="360" w:lineRule="auto"/>
        <w:jc w:val="both"/>
        <w:rPr>
          <w:rFonts w:ascii="Times New Roman" w:hAnsi="Times New Roman" w:cs="Times New Roman"/>
          <w:sz w:val="24"/>
          <w:szCs w:val="24"/>
          <w:rPrChange w:id="609" w:author="Ran Yin" w:date="2024-11-30T16:43:00Z" w16du:dateUtc="2024-11-30T21:43:00Z">
            <w:rPr>
              <w:rFonts w:ascii="Times New Roman" w:hAnsi="Times New Roman" w:cs="Times New Roman"/>
            </w:rPr>
          </w:rPrChange>
        </w:rPr>
        <w:pPrChange w:id="610" w:author="Ran Yin" w:date="2024-11-30T23:53:00Z" w16du:dateUtc="2024-12-01T04:53:00Z">
          <w:pPr>
            <w:pStyle w:val="EndNoteBibliography"/>
            <w:spacing w:after="0"/>
          </w:pPr>
        </w:pPrChange>
      </w:pPr>
      <w:r w:rsidRPr="008075BE">
        <w:rPr>
          <w:rFonts w:ascii="Times New Roman" w:hAnsi="Times New Roman" w:cs="Times New Roman"/>
          <w:sz w:val="24"/>
          <w:szCs w:val="24"/>
          <w:rPrChange w:id="611" w:author="Ran Yin" w:date="2024-11-30T16:43:00Z" w16du:dateUtc="2024-11-30T21:43:00Z">
            <w:rPr>
              <w:rFonts w:ascii="Times New Roman" w:hAnsi="Times New Roman" w:cs="Times New Roman"/>
            </w:rPr>
          </w:rPrChange>
        </w:rPr>
        <w:t>25.</w:t>
      </w:r>
      <w:r w:rsidRPr="008075BE">
        <w:rPr>
          <w:rFonts w:ascii="Times New Roman" w:hAnsi="Times New Roman" w:cs="Times New Roman"/>
          <w:sz w:val="24"/>
          <w:szCs w:val="24"/>
          <w:rPrChange w:id="612" w:author="Ran Yin" w:date="2024-11-30T16:43:00Z" w16du:dateUtc="2024-11-30T21:43:00Z">
            <w:rPr>
              <w:rFonts w:ascii="Times New Roman" w:hAnsi="Times New Roman" w:cs="Times New Roman"/>
            </w:rPr>
          </w:rPrChange>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8075BE" w:rsidRDefault="00F43A7C">
      <w:pPr>
        <w:pStyle w:val="EndNoteBibliography"/>
        <w:spacing w:after="0" w:line="360" w:lineRule="auto"/>
        <w:jc w:val="both"/>
        <w:rPr>
          <w:rFonts w:ascii="Times New Roman" w:hAnsi="Times New Roman" w:cs="Times New Roman"/>
          <w:sz w:val="24"/>
          <w:szCs w:val="24"/>
          <w:rPrChange w:id="613" w:author="Ran Yin" w:date="2024-11-30T16:43:00Z" w16du:dateUtc="2024-11-30T21:43:00Z">
            <w:rPr>
              <w:rFonts w:ascii="Times New Roman" w:hAnsi="Times New Roman" w:cs="Times New Roman"/>
            </w:rPr>
          </w:rPrChange>
        </w:rPr>
        <w:pPrChange w:id="614" w:author="Ran Yin" w:date="2024-11-30T23:53:00Z" w16du:dateUtc="2024-12-01T04:53:00Z">
          <w:pPr>
            <w:pStyle w:val="EndNoteBibliography"/>
            <w:spacing w:after="0"/>
          </w:pPr>
        </w:pPrChange>
      </w:pPr>
      <w:r w:rsidRPr="008075BE">
        <w:rPr>
          <w:rFonts w:ascii="Times New Roman" w:hAnsi="Times New Roman" w:cs="Times New Roman"/>
          <w:sz w:val="24"/>
          <w:szCs w:val="24"/>
          <w:rPrChange w:id="615" w:author="Ran Yin" w:date="2024-11-30T16:43:00Z" w16du:dateUtc="2024-11-30T21:43:00Z">
            <w:rPr>
              <w:rFonts w:ascii="Times New Roman" w:hAnsi="Times New Roman" w:cs="Times New Roman"/>
            </w:rPr>
          </w:rPrChange>
        </w:rPr>
        <w:lastRenderedPageBreak/>
        <w:t>26.</w:t>
      </w:r>
      <w:r w:rsidRPr="008075BE">
        <w:rPr>
          <w:rFonts w:ascii="Times New Roman" w:hAnsi="Times New Roman" w:cs="Times New Roman"/>
          <w:sz w:val="24"/>
          <w:szCs w:val="24"/>
          <w:rPrChange w:id="616" w:author="Ran Yin" w:date="2024-11-30T16:43:00Z" w16du:dateUtc="2024-11-30T21:43:00Z">
            <w:rPr>
              <w:rFonts w:ascii="Times New Roman" w:hAnsi="Times New Roman" w:cs="Times New Roman"/>
            </w:rPr>
          </w:rPrChange>
        </w:rPr>
        <w:tab/>
        <w:t>Neto CC, Vinson JA. Cranberry. In: Benzie IFF, Wachtel-Galor S, editors. Herbal Medicine: Biomolecular and Clinical Aspects. 2nd ed. Boca Raton (FL)2011.</w:t>
      </w:r>
    </w:p>
    <w:p w14:paraId="4203E115" w14:textId="77777777" w:rsidR="00F43A7C" w:rsidRPr="008075BE" w:rsidRDefault="00F43A7C">
      <w:pPr>
        <w:pStyle w:val="EndNoteBibliography"/>
        <w:spacing w:after="0" w:line="360" w:lineRule="auto"/>
        <w:jc w:val="both"/>
        <w:rPr>
          <w:rFonts w:ascii="Times New Roman" w:hAnsi="Times New Roman" w:cs="Times New Roman"/>
          <w:sz w:val="24"/>
          <w:szCs w:val="24"/>
          <w:rPrChange w:id="617" w:author="Ran Yin" w:date="2024-11-30T16:43:00Z" w16du:dateUtc="2024-11-30T21:43:00Z">
            <w:rPr>
              <w:rFonts w:ascii="Times New Roman" w:hAnsi="Times New Roman" w:cs="Times New Roman"/>
            </w:rPr>
          </w:rPrChange>
        </w:rPr>
        <w:pPrChange w:id="618" w:author="Ran Yin" w:date="2024-11-30T23:53:00Z" w16du:dateUtc="2024-12-01T04:53:00Z">
          <w:pPr>
            <w:pStyle w:val="EndNoteBibliography"/>
            <w:spacing w:after="0"/>
          </w:pPr>
        </w:pPrChange>
      </w:pPr>
      <w:r w:rsidRPr="008075BE">
        <w:rPr>
          <w:rFonts w:ascii="Times New Roman" w:hAnsi="Times New Roman" w:cs="Times New Roman"/>
          <w:sz w:val="24"/>
          <w:szCs w:val="24"/>
          <w:rPrChange w:id="619" w:author="Ran Yin" w:date="2024-11-30T16:43:00Z" w16du:dateUtc="2024-11-30T21:43:00Z">
            <w:rPr>
              <w:rFonts w:ascii="Times New Roman" w:hAnsi="Times New Roman" w:cs="Times New Roman"/>
            </w:rPr>
          </w:rPrChange>
        </w:rPr>
        <w:t>27.</w:t>
      </w:r>
      <w:r w:rsidRPr="008075BE">
        <w:rPr>
          <w:rFonts w:ascii="Times New Roman" w:hAnsi="Times New Roman" w:cs="Times New Roman"/>
          <w:sz w:val="24"/>
          <w:szCs w:val="24"/>
          <w:rPrChange w:id="620" w:author="Ran Yin" w:date="2024-11-30T16:43:00Z" w16du:dateUtc="2024-11-30T21:43:00Z">
            <w:rPr>
              <w:rFonts w:ascii="Times New Roman" w:hAnsi="Times New Roman" w:cs="Times New Roman"/>
            </w:rPr>
          </w:rPrChange>
        </w:rPr>
        <w:tab/>
        <w:t>Feghali K, Feldman M, La VD, Santos J, Grenier D. Cranberry proanthocyanidins: natural weapons against periodontal diseases. J Agric Food Chem. 2012;60(23):5728-35.</w:t>
      </w:r>
    </w:p>
    <w:p w14:paraId="091FFC3E" w14:textId="77777777" w:rsidR="00F43A7C" w:rsidRPr="008075BE" w:rsidRDefault="00F43A7C">
      <w:pPr>
        <w:pStyle w:val="EndNoteBibliography"/>
        <w:spacing w:after="0" w:line="360" w:lineRule="auto"/>
        <w:jc w:val="both"/>
        <w:rPr>
          <w:rFonts w:ascii="Times New Roman" w:hAnsi="Times New Roman" w:cs="Times New Roman"/>
          <w:sz w:val="24"/>
          <w:szCs w:val="24"/>
          <w:rPrChange w:id="621" w:author="Ran Yin" w:date="2024-11-30T16:43:00Z" w16du:dateUtc="2024-11-30T21:43:00Z">
            <w:rPr>
              <w:rFonts w:ascii="Times New Roman" w:hAnsi="Times New Roman" w:cs="Times New Roman"/>
            </w:rPr>
          </w:rPrChange>
        </w:rPr>
        <w:pPrChange w:id="622" w:author="Ran Yin" w:date="2024-11-30T23:53:00Z" w16du:dateUtc="2024-12-01T04:53:00Z">
          <w:pPr>
            <w:pStyle w:val="EndNoteBibliography"/>
            <w:spacing w:after="0"/>
          </w:pPr>
        </w:pPrChange>
      </w:pPr>
      <w:r w:rsidRPr="008075BE">
        <w:rPr>
          <w:rFonts w:ascii="Times New Roman" w:hAnsi="Times New Roman" w:cs="Times New Roman"/>
          <w:sz w:val="24"/>
          <w:szCs w:val="24"/>
          <w:rPrChange w:id="623" w:author="Ran Yin" w:date="2024-11-30T16:43:00Z" w16du:dateUtc="2024-11-30T21:43:00Z">
            <w:rPr>
              <w:rFonts w:ascii="Times New Roman" w:hAnsi="Times New Roman" w:cs="Times New Roman"/>
            </w:rPr>
          </w:rPrChange>
        </w:rPr>
        <w:t>28.</w:t>
      </w:r>
      <w:r w:rsidRPr="008075BE">
        <w:rPr>
          <w:rFonts w:ascii="Times New Roman" w:hAnsi="Times New Roman" w:cs="Times New Roman"/>
          <w:sz w:val="24"/>
          <w:szCs w:val="24"/>
          <w:rPrChange w:id="624" w:author="Ran Yin" w:date="2024-11-30T16:43:00Z" w16du:dateUtc="2024-11-30T21:43:00Z">
            <w:rPr>
              <w:rFonts w:ascii="Times New Roman" w:hAnsi="Times New Roman" w:cs="Times New Roman"/>
            </w:rPr>
          </w:rPrChange>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8075BE" w:rsidRDefault="00F43A7C">
      <w:pPr>
        <w:pStyle w:val="EndNoteBibliography"/>
        <w:spacing w:after="0" w:line="360" w:lineRule="auto"/>
        <w:jc w:val="both"/>
        <w:rPr>
          <w:rFonts w:ascii="Times New Roman" w:hAnsi="Times New Roman" w:cs="Times New Roman"/>
          <w:sz w:val="24"/>
          <w:szCs w:val="24"/>
          <w:rPrChange w:id="625" w:author="Ran Yin" w:date="2024-11-30T16:43:00Z" w16du:dateUtc="2024-11-30T21:43:00Z">
            <w:rPr>
              <w:rFonts w:ascii="Times New Roman" w:hAnsi="Times New Roman" w:cs="Times New Roman"/>
            </w:rPr>
          </w:rPrChange>
        </w:rPr>
        <w:pPrChange w:id="626" w:author="Ran Yin" w:date="2024-11-30T23:53:00Z" w16du:dateUtc="2024-12-01T04:53:00Z">
          <w:pPr>
            <w:pStyle w:val="EndNoteBibliography"/>
            <w:spacing w:after="0"/>
          </w:pPr>
        </w:pPrChange>
      </w:pPr>
      <w:r w:rsidRPr="008075BE">
        <w:rPr>
          <w:rFonts w:ascii="Times New Roman" w:hAnsi="Times New Roman" w:cs="Times New Roman"/>
          <w:sz w:val="24"/>
          <w:szCs w:val="24"/>
          <w:rPrChange w:id="627" w:author="Ran Yin" w:date="2024-11-30T16:43:00Z" w16du:dateUtc="2024-11-30T21:43:00Z">
            <w:rPr>
              <w:rFonts w:ascii="Times New Roman" w:hAnsi="Times New Roman" w:cs="Times New Roman"/>
            </w:rPr>
          </w:rPrChange>
        </w:rPr>
        <w:t>29.</w:t>
      </w:r>
      <w:r w:rsidRPr="008075BE">
        <w:rPr>
          <w:rFonts w:ascii="Times New Roman" w:hAnsi="Times New Roman" w:cs="Times New Roman"/>
          <w:sz w:val="24"/>
          <w:szCs w:val="24"/>
          <w:rPrChange w:id="628" w:author="Ran Yin" w:date="2024-11-30T16:43:00Z" w16du:dateUtc="2024-11-30T21:43:00Z">
            <w:rPr>
              <w:rFonts w:ascii="Times New Roman" w:hAnsi="Times New Roman" w:cs="Times New Roman"/>
            </w:rPr>
          </w:rPrChange>
        </w:rPr>
        <w:tab/>
        <w:t>Jepson RG, Williams G, Craig JC. Cranberries for preventing urinary tract infections. Cochrane Database Syst Rev. 2012;10(10):CD001321.</w:t>
      </w:r>
    </w:p>
    <w:p w14:paraId="09494EF1" w14:textId="77777777" w:rsidR="00F43A7C" w:rsidRPr="008075BE" w:rsidRDefault="00F43A7C">
      <w:pPr>
        <w:pStyle w:val="EndNoteBibliography"/>
        <w:spacing w:after="0" w:line="360" w:lineRule="auto"/>
        <w:jc w:val="both"/>
        <w:rPr>
          <w:rFonts w:ascii="Times New Roman" w:hAnsi="Times New Roman" w:cs="Times New Roman"/>
          <w:sz w:val="24"/>
          <w:szCs w:val="24"/>
          <w:rPrChange w:id="629" w:author="Ran Yin" w:date="2024-11-30T16:43:00Z" w16du:dateUtc="2024-11-30T21:43:00Z">
            <w:rPr>
              <w:rFonts w:ascii="Times New Roman" w:hAnsi="Times New Roman" w:cs="Times New Roman"/>
            </w:rPr>
          </w:rPrChange>
        </w:rPr>
        <w:pPrChange w:id="630" w:author="Ran Yin" w:date="2024-11-30T23:53:00Z" w16du:dateUtc="2024-12-01T04:53:00Z">
          <w:pPr>
            <w:pStyle w:val="EndNoteBibliography"/>
            <w:spacing w:after="0"/>
          </w:pPr>
        </w:pPrChange>
      </w:pPr>
      <w:r w:rsidRPr="008075BE">
        <w:rPr>
          <w:rFonts w:ascii="Times New Roman" w:hAnsi="Times New Roman" w:cs="Times New Roman"/>
          <w:sz w:val="24"/>
          <w:szCs w:val="24"/>
          <w:rPrChange w:id="631" w:author="Ran Yin" w:date="2024-11-30T16:43:00Z" w16du:dateUtc="2024-11-30T21:43:00Z">
            <w:rPr>
              <w:rFonts w:ascii="Times New Roman" w:hAnsi="Times New Roman" w:cs="Times New Roman"/>
            </w:rPr>
          </w:rPrChange>
        </w:rPr>
        <w:t>30.</w:t>
      </w:r>
      <w:r w:rsidRPr="008075BE">
        <w:rPr>
          <w:rFonts w:ascii="Times New Roman" w:hAnsi="Times New Roman" w:cs="Times New Roman"/>
          <w:sz w:val="24"/>
          <w:szCs w:val="24"/>
          <w:rPrChange w:id="632" w:author="Ran Yin" w:date="2024-11-30T16:43:00Z" w16du:dateUtc="2024-11-30T21:43:00Z">
            <w:rPr>
              <w:rFonts w:ascii="Times New Roman" w:hAnsi="Times New Roman" w:cs="Times New Roman"/>
            </w:rPr>
          </w:rPrChange>
        </w:rPr>
        <w:tab/>
        <w:t>Howell AB. Bioactive compounds in cranberries and their role in prevention of urinary tract infections. Mol Nutr Food Res. 2007;51(6):732-7.</w:t>
      </w:r>
    </w:p>
    <w:p w14:paraId="6D0288A4" w14:textId="77777777" w:rsidR="00F43A7C" w:rsidRPr="008075BE" w:rsidRDefault="00F43A7C">
      <w:pPr>
        <w:pStyle w:val="EndNoteBibliography"/>
        <w:spacing w:after="0" w:line="360" w:lineRule="auto"/>
        <w:jc w:val="both"/>
        <w:rPr>
          <w:rFonts w:ascii="Times New Roman" w:hAnsi="Times New Roman" w:cs="Times New Roman"/>
          <w:sz w:val="24"/>
          <w:szCs w:val="24"/>
          <w:rPrChange w:id="633" w:author="Ran Yin" w:date="2024-11-30T16:43:00Z" w16du:dateUtc="2024-11-30T21:43:00Z">
            <w:rPr>
              <w:rFonts w:ascii="Times New Roman" w:hAnsi="Times New Roman" w:cs="Times New Roman"/>
            </w:rPr>
          </w:rPrChange>
        </w:rPr>
        <w:pPrChange w:id="634" w:author="Ran Yin" w:date="2024-11-30T23:53:00Z" w16du:dateUtc="2024-12-01T04:53:00Z">
          <w:pPr>
            <w:pStyle w:val="EndNoteBibliography"/>
            <w:spacing w:after="0"/>
          </w:pPr>
        </w:pPrChange>
      </w:pPr>
      <w:r w:rsidRPr="008075BE">
        <w:rPr>
          <w:rFonts w:ascii="Times New Roman" w:hAnsi="Times New Roman" w:cs="Times New Roman"/>
          <w:sz w:val="24"/>
          <w:szCs w:val="24"/>
          <w:rPrChange w:id="635" w:author="Ran Yin" w:date="2024-11-30T16:43:00Z" w16du:dateUtc="2024-11-30T21:43:00Z">
            <w:rPr>
              <w:rFonts w:ascii="Times New Roman" w:hAnsi="Times New Roman" w:cs="Times New Roman"/>
            </w:rPr>
          </w:rPrChange>
        </w:rPr>
        <w:t>31.</w:t>
      </w:r>
      <w:r w:rsidRPr="008075BE">
        <w:rPr>
          <w:rFonts w:ascii="Times New Roman" w:hAnsi="Times New Roman" w:cs="Times New Roman"/>
          <w:sz w:val="24"/>
          <w:szCs w:val="24"/>
          <w:rPrChange w:id="636" w:author="Ran Yin" w:date="2024-11-30T16:43:00Z" w16du:dateUtc="2024-11-30T21:43:00Z">
            <w:rPr>
              <w:rFonts w:ascii="Times New Roman" w:hAnsi="Times New Roman" w:cs="Times New Roman"/>
            </w:rPr>
          </w:rPrChange>
        </w:rPr>
        <w:tab/>
        <w:t>Cai X, Han Y, Gu M, Song M, Wu X, Li Z, et al. Dietary cranberry suppressed colonic inflammation and alleviated gut microbiota dysbiosis in dextran sodium sulfate-treated mice. Food Funct. 2019;10(10):6331-41.</w:t>
      </w:r>
    </w:p>
    <w:p w14:paraId="765338A4" w14:textId="77777777" w:rsidR="00F43A7C" w:rsidRPr="008075BE" w:rsidRDefault="00F43A7C">
      <w:pPr>
        <w:pStyle w:val="EndNoteBibliography"/>
        <w:spacing w:after="0" w:line="360" w:lineRule="auto"/>
        <w:jc w:val="both"/>
        <w:rPr>
          <w:rFonts w:ascii="Times New Roman" w:hAnsi="Times New Roman" w:cs="Times New Roman"/>
          <w:sz w:val="24"/>
          <w:szCs w:val="24"/>
          <w:rPrChange w:id="637" w:author="Ran Yin" w:date="2024-11-30T16:43:00Z" w16du:dateUtc="2024-11-30T21:43:00Z">
            <w:rPr>
              <w:rFonts w:ascii="Times New Roman" w:hAnsi="Times New Roman" w:cs="Times New Roman"/>
            </w:rPr>
          </w:rPrChange>
        </w:rPr>
        <w:pPrChange w:id="638" w:author="Ran Yin" w:date="2024-11-30T23:53:00Z" w16du:dateUtc="2024-12-01T04:53:00Z">
          <w:pPr>
            <w:pStyle w:val="EndNoteBibliography"/>
            <w:spacing w:after="0"/>
          </w:pPr>
        </w:pPrChange>
      </w:pPr>
      <w:r w:rsidRPr="008075BE">
        <w:rPr>
          <w:rFonts w:ascii="Times New Roman" w:hAnsi="Times New Roman" w:cs="Times New Roman"/>
          <w:sz w:val="24"/>
          <w:szCs w:val="24"/>
          <w:rPrChange w:id="639" w:author="Ran Yin" w:date="2024-11-30T16:43:00Z" w16du:dateUtc="2024-11-30T21:43:00Z">
            <w:rPr>
              <w:rFonts w:ascii="Times New Roman" w:hAnsi="Times New Roman" w:cs="Times New Roman"/>
            </w:rPr>
          </w:rPrChange>
        </w:rPr>
        <w:t>32.</w:t>
      </w:r>
      <w:r w:rsidRPr="008075BE">
        <w:rPr>
          <w:rFonts w:ascii="Times New Roman" w:hAnsi="Times New Roman" w:cs="Times New Roman"/>
          <w:sz w:val="24"/>
          <w:szCs w:val="24"/>
          <w:rPrChange w:id="640" w:author="Ran Yin" w:date="2024-11-30T16:43:00Z" w16du:dateUtc="2024-11-30T21:43:00Z">
            <w:rPr>
              <w:rFonts w:ascii="Times New Roman" w:hAnsi="Times New Roman" w:cs="Times New Roman"/>
            </w:rPr>
          </w:rPrChange>
        </w:rPr>
        <w:tab/>
        <w:t>Reed J. Cranberry flavonoids, atherosclerosis and cardiovascular health. Crit Rev Food Sci Nutr. 2002;42(3 Suppl):301-16.</w:t>
      </w:r>
    </w:p>
    <w:p w14:paraId="05E2F547" w14:textId="77777777" w:rsidR="00F43A7C" w:rsidRPr="008075BE" w:rsidRDefault="00F43A7C">
      <w:pPr>
        <w:pStyle w:val="EndNoteBibliography"/>
        <w:spacing w:after="0" w:line="360" w:lineRule="auto"/>
        <w:jc w:val="both"/>
        <w:rPr>
          <w:rFonts w:ascii="Times New Roman" w:hAnsi="Times New Roman" w:cs="Times New Roman"/>
          <w:sz w:val="24"/>
          <w:szCs w:val="24"/>
          <w:rPrChange w:id="641" w:author="Ran Yin" w:date="2024-11-30T16:43:00Z" w16du:dateUtc="2024-11-30T21:43:00Z">
            <w:rPr>
              <w:rFonts w:ascii="Times New Roman" w:hAnsi="Times New Roman" w:cs="Times New Roman"/>
            </w:rPr>
          </w:rPrChange>
        </w:rPr>
        <w:pPrChange w:id="642" w:author="Ran Yin" w:date="2024-11-30T23:53:00Z" w16du:dateUtc="2024-12-01T04:53:00Z">
          <w:pPr>
            <w:pStyle w:val="EndNoteBibliography"/>
            <w:spacing w:after="0"/>
          </w:pPr>
        </w:pPrChange>
      </w:pPr>
      <w:r w:rsidRPr="008075BE">
        <w:rPr>
          <w:rFonts w:ascii="Times New Roman" w:hAnsi="Times New Roman" w:cs="Times New Roman"/>
          <w:sz w:val="24"/>
          <w:szCs w:val="24"/>
          <w:rPrChange w:id="643" w:author="Ran Yin" w:date="2024-11-30T16:43:00Z" w16du:dateUtc="2024-11-30T21:43:00Z">
            <w:rPr>
              <w:rFonts w:ascii="Times New Roman" w:hAnsi="Times New Roman" w:cs="Times New Roman"/>
            </w:rPr>
          </w:rPrChange>
        </w:rPr>
        <w:t>33.</w:t>
      </w:r>
      <w:r w:rsidRPr="008075BE">
        <w:rPr>
          <w:rFonts w:ascii="Times New Roman" w:hAnsi="Times New Roman" w:cs="Times New Roman"/>
          <w:sz w:val="24"/>
          <w:szCs w:val="24"/>
          <w:rPrChange w:id="644" w:author="Ran Yin" w:date="2024-11-30T16:43:00Z" w16du:dateUtc="2024-11-30T21:43:00Z">
            <w:rPr>
              <w:rFonts w:ascii="Times New Roman" w:hAnsi="Times New Roman" w:cs="Times New Roman"/>
            </w:rPr>
          </w:rPrChange>
        </w:rPr>
        <w:tab/>
        <w:t>Johnson IT. Glucosinolates: bioavailability and importance to health. Int J Vitam Nutr Res. 2002;72(1):26-31.</w:t>
      </w:r>
    </w:p>
    <w:p w14:paraId="61C8C9A9" w14:textId="77777777" w:rsidR="00F43A7C" w:rsidRPr="008075BE" w:rsidRDefault="00F43A7C">
      <w:pPr>
        <w:pStyle w:val="EndNoteBibliography"/>
        <w:spacing w:after="0" w:line="360" w:lineRule="auto"/>
        <w:jc w:val="both"/>
        <w:rPr>
          <w:rFonts w:ascii="Times New Roman" w:hAnsi="Times New Roman" w:cs="Times New Roman"/>
          <w:sz w:val="24"/>
          <w:szCs w:val="24"/>
          <w:rPrChange w:id="645" w:author="Ran Yin" w:date="2024-11-30T16:43:00Z" w16du:dateUtc="2024-11-30T21:43:00Z">
            <w:rPr>
              <w:rFonts w:ascii="Times New Roman" w:hAnsi="Times New Roman" w:cs="Times New Roman"/>
            </w:rPr>
          </w:rPrChange>
        </w:rPr>
        <w:pPrChange w:id="646" w:author="Ran Yin" w:date="2024-11-30T23:53:00Z" w16du:dateUtc="2024-12-01T04:53:00Z">
          <w:pPr>
            <w:pStyle w:val="EndNoteBibliography"/>
            <w:spacing w:after="0"/>
          </w:pPr>
        </w:pPrChange>
      </w:pPr>
      <w:r w:rsidRPr="008075BE">
        <w:rPr>
          <w:rFonts w:ascii="Times New Roman" w:hAnsi="Times New Roman" w:cs="Times New Roman"/>
          <w:sz w:val="24"/>
          <w:szCs w:val="24"/>
          <w:rPrChange w:id="647" w:author="Ran Yin" w:date="2024-11-30T16:43:00Z" w16du:dateUtc="2024-11-30T21:43:00Z">
            <w:rPr>
              <w:rFonts w:ascii="Times New Roman" w:hAnsi="Times New Roman" w:cs="Times New Roman"/>
            </w:rPr>
          </w:rPrChange>
        </w:rPr>
        <w:t>34.</w:t>
      </w:r>
      <w:r w:rsidRPr="008075BE">
        <w:rPr>
          <w:rFonts w:ascii="Times New Roman" w:hAnsi="Times New Roman" w:cs="Times New Roman"/>
          <w:sz w:val="24"/>
          <w:szCs w:val="24"/>
          <w:rPrChange w:id="648" w:author="Ran Yin" w:date="2024-11-30T16:43:00Z" w16du:dateUtc="2024-11-30T21:43:00Z">
            <w:rPr>
              <w:rFonts w:ascii="Times New Roman" w:hAnsi="Times New Roman" w:cs="Times New Roman"/>
            </w:rPr>
          </w:rPrChange>
        </w:rPr>
        <w:tab/>
        <w:t>Dayalan Naidu S, Suzuki T, Yamamoto M, Fahey JW, Dinkova-Kostova AT. Phenethyl Isothiocyanate, a Dual Activator of Transcription Factors NRF2 and HSF1. Mol Nutr Food Res. 2018;62(18):e1700908.</w:t>
      </w:r>
    </w:p>
    <w:p w14:paraId="6F947F75" w14:textId="77777777" w:rsidR="00F43A7C" w:rsidRPr="008075BE" w:rsidRDefault="00F43A7C">
      <w:pPr>
        <w:pStyle w:val="EndNoteBibliography"/>
        <w:spacing w:after="0" w:line="360" w:lineRule="auto"/>
        <w:jc w:val="both"/>
        <w:rPr>
          <w:rFonts w:ascii="Times New Roman" w:hAnsi="Times New Roman" w:cs="Times New Roman"/>
          <w:sz w:val="24"/>
          <w:szCs w:val="24"/>
          <w:rPrChange w:id="649" w:author="Ran Yin" w:date="2024-11-30T16:43:00Z" w16du:dateUtc="2024-11-30T21:43:00Z">
            <w:rPr>
              <w:rFonts w:ascii="Times New Roman" w:hAnsi="Times New Roman" w:cs="Times New Roman"/>
            </w:rPr>
          </w:rPrChange>
        </w:rPr>
        <w:pPrChange w:id="650" w:author="Ran Yin" w:date="2024-11-30T23:53:00Z" w16du:dateUtc="2024-12-01T04:53:00Z">
          <w:pPr>
            <w:pStyle w:val="EndNoteBibliography"/>
            <w:spacing w:after="0"/>
          </w:pPr>
        </w:pPrChange>
      </w:pPr>
      <w:r w:rsidRPr="008075BE">
        <w:rPr>
          <w:rFonts w:ascii="Times New Roman" w:hAnsi="Times New Roman" w:cs="Times New Roman"/>
          <w:sz w:val="24"/>
          <w:szCs w:val="24"/>
          <w:rPrChange w:id="651" w:author="Ran Yin" w:date="2024-11-30T16:43:00Z" w16du:dateUtc="2024-11-30T21:43:00Z">
            <w:rPr>
              <w:rFonts w:ascii="Times New Roman" w:hAnsi="Times New Roman" w:cs="Times New Roman"/>
            </w:rPr>
          </w:rPrChange>
        </w:rPr>
        <w:t>35.</w:t>
      </w:r>
      <w:r w:rsidRPr="008075BE">
        <w:rPr>
          <w:rFonts w:ascii="Times New Roman" w:hAnsi="Times New Roman" w:cs="Times New Roman"/>
          <w:sz w:val="24"/>
          <w:szCs w:val="24"/>
          <w:rPrChange w:id="652" w:author="Ran Yin" w:date="2024-11-30T16:43:00Z" w16du:dateUtc="2024-11-30T21:43:00Z">
            <w:rPr>
              <w:rFonts w:ascii="Times New Roman" w:hAnsi="Times New Roman" w:cs="Times New Roman"/>
            </w:rPr>
          </w:rPrChange>
        </w:rPr>
        <w:tab/>
        <w:t>Gupta P, Wright SE, Kim SH, Srivastava SK. Phenethyl isothiocyanate: a comprehensive review of anti-cancer mechanisms. Biochim Biophys Acta. 2014;1846(2):405-24.</w:t>
      </w:r>
    </w:p>
    <w:p w14:paraId="62EF1D05" w14:textId="77777777" w:rsidR="00F43A7C" w:rsidRPr="008075BE" w:rsidRDefault="00F43A7C">
      <w:pPr>
        <w:pStyle w:val="EndNoteBibliography"/>
        <w:spacing w:after="0" w:line="360" w:lineRule="auto"/>
        <w:jc w:val="both"/>
        <w:rPr>
          <w:rFonts w:ascii="Times New Roman" w:hAnsi="Times New Roman" w:cs="Times New Roman"/>
          <w:sz w:val="24"/>
          <w:szCs w:val="24"/>
          <w:rPrChange w:id="653" w:author="Ran Yin" w:date="2024-11-30T16:43:00Z" w16du:dateUtc="2024-11-30T21:43:00Z">
            <w:rPr>
              <w:rFonts w:ascii="Times New Roman" w:hAnsi="Times New Roman" w:cs="Times New Roman"/>
            </w:rPr>
          </w:rPrChange>
        </w:rPr>
        <w:pPrChange w:id="654" w:author="Ran Yin" w:date="2024-11-30T23:53:00Z" w16du:dateUtc="2024-12-01T04:53:00Z">
          <w:pPr>
            <w:pStyle w:val="EndNoteBibliography"/>
            <w:spacing w:after="0"/>
          </w:pPr>
        </w:pPrChange>
      </w:pPr>
      <w:r w:rsidRPr="008075BE">
        <w:rPr>
          <w:rFonts w:ascii="Times New Roman" w:hAnsi="Times New Roman" w:cs="Times New Roman"/>
          <w:sz w:val="24"/>
          <w:szCs w:val="24"/>
          <w:rPrChange w:id="655" w:author="Ran Yin" w:date="2024-11-30T16:43:00Z" w16du:dateUtc="2024-11-30T21:43:00Z">
            <w:rPr>
              <w:rFonts w:ascii="Times New Roman" w:hAnsi="Times New Roman" w:cs="Times New Roman"/>
            </w:rPr>
          </w:rPrChange>
        </w:rPr>
        <w:t>36.</w:t>
      </w:r>
      <w:r w:rsidRPr="008075BE">
        <w:rPr>
          <w:rFonts w:ascii="Times New Roman" w:hAnsi="Times New Roman" w:cs="Times New Roman"/>
          <w:sz w:val="24"/>
          <w:szCs w:val="24"/>
          <w:rPrChange w:id="656" w:author="Ran Yin" w:date="2024-11-30T16:43:00Z" w16du:dateUtc="2024-11-30T21:43:00Z">
            <w:rPr>
              <w:rFonts w:ascii="Times New Roman" w:hAnsi="Times New Roman" w:cs="Times New Roman"/>
            </w:rPr>
          </w:rPrChange>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8075BE" w:rsidRDefault="00F43A7C">
      <w:pPr>
        <w:pStyle w:val="EndNoteBibliography"/>
        <w:spacing w:after="0" w:line="360" w:lineRule="auto"/>
        <w:jc w:val="both"/>
        <w:rPr>
          <w:rFonts w:ascii="Times New Roman" w:hAnsi="Times New Roman" w:cs="Times New Roman"/>
          <w:sz w:val="24"/>
          <w:szCs w:val="24"/>
          <w:rPrChange w:id="657" w:author="Ran Yin" w:date="2024-11-30T16:43:00Z" w16du:dateUtc="2024-11-30T21:43:00Z">
            <w:rPr>
              <w:rFonts w:ascii="Times New Roman" w:hAnsi="Times New Roman" w:cs="Times New Roman"/>
            </w:rPr>
          </w:rPrChange>
        </w:rPr>
        <w:pPrChange w:id="658" w:author="Ran Yin" w:date="2024-11-30T23:53:00Z" w16du:dateUtc="2024-12-01T04:53:00Z">
          <w:pPr>
            <w:pStyle w:val="EndNoteBibliography"/>
            <w:spacing w:after="0"/>
          </w:pPr>
        </w:pPrChange>
      </w:pPr>
      <w:r w:rsidRPr="008075BE">
        <w:rPr>
          <w:rFonts w:ascii="Times New Roman" w:hAnsi="Times New Roman" w:cs="Times New Roman"/>
          <w:sz w:val="24"/>
          <w:szCs w:val="24"/>
          <w:rPrChange w:id="659" w:author="Ran Yin" w:date="2024-11-30T16:43:00Z" w16du:dateUtc="2024-11-30T21:43:00Z">
            <w:rPr>
              <w:rFonts w:ascii="Times New Roman" w:hAnsi="Times New Roman" w:cs="Times New Roman"/>
            </w:rPr>
          </w:rPrChange>
        </w:rPr>
        <w:t>37.</w:t>
      </w:r>
      <w:r w:rsidRPr="008075BE">
        <w:rPr>
          <w:rFonts w:ascii="Times New Roman" w:hAnsi="Times New Roman" w:cs="Times New Roman"/>
          <w:sz w:val="24"/>
          <w:szCs w:val="24"/>
          <w:rPrChange w:id="660" w:author="Ran Yin" w:date="2024-11-30T16:43:00Z" w16du:dateUtc="2024-11-30T21:43:00Z">
            <w:rPr>
              <w:rFonts w:ascii="Times New Roman" w:hAnsi="Times New Roman" w:cs="Times New Roman"/>
            </w:rPr>
          </w:rPrChange>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8075BE" w:rsidRDefault="00F43A7C">
      <w:pPr>
        <w:pStyle w:val="EndNoteBibliography"/>
        <w:spacing w:after="0" w:line="360" w:lineRule="auto"/>
        <w:jc w:val="both"/>
        <w:rPr>
          <w:rFonts w:ascii="Times New Roman" w:hAnsi="Times New Roman" w:cs="Times New Roman"/>
          <w:sz w:val="24"/>
          <w:szCs w:val="24"/>
          <w:rPrChange w:id="661" w:author="Ran Yin" w:date="2024-11-30T16:43:00Z" w16du:dateUtc="2024-11-30T21:43:00Z">
            <w:rPr>
              <w:rFonts w:ascii="Times New Roman" w:hAnsi="Times New Roman" w:cs="Times New Roman"/>
            </w:rPr>
          </w:rPrChange>
        </w:rPr>
        <w:pPrChange w:id="662" w:author="Ran Yin" w:date="2024-11-30T23:53:00Z" w16du:dateUtc="2024-12-01T04:53:00Z">
          <w:pPr>
            <w:pStyle w:val="EndNoteBibliography"/>
            <w:spacing w:after="0"/>
          </w:pPr>
        </w:pPrChange>
      </w:pPr>
      <w:r w:rsidRPr="008075BE">
        <w:rPr>
          <w:rFonts w:ascii="Times New Roman" w:hAnsi="Times New Roman" w:cs="Times New Roman"/>
          <w:sz w:val="24"/>
          <w:szCs w:val="24"/>
          <w:rPrChange w:id="663" w:author="Ran Yin" w:date="2024-11-30T16:43:00Z" w16du:dateUtc="2024-11-30T21:43:00Z">
            <w:rPr>
              <w:rFonts w:ascii="Times New Roman" w:hAnsi="Times New Roman" w:cs="Times New Roman"/>
            </w:rPr>
          </w:rPrChange>
        </w:rPr>
        <w:lastRenderedPageBreak/>
        <w:t>38.</w:t>
      </w:r>
      <w:r w:rsidRPr="008075BE">
        <w:rPr>
          <w:rFonts w:ascii="Times New Roman" w:hAnsi="Times New Roman" w:cs="Times New Roman"/>
          <w:sz w:val="24"/>
          <w:szCs w:val="24"/>
          <w:rPrChange w:id="664" w:author="Ran Yin" w:date="2024-11-30T16:43:00Z" w16du:dateUtc="2024-11-30T21:43:00Z">
            <w:rPr>
              <w:rFonts w:ascii="Times New Roman" w:hAnsi="Times New Roman" w:cs="Times New Roman"/>
            </w:rPr>
          </w:rPrChange>
        </w:rPr>
        <w:tab/>
        <w:t>Lin W, Wu RT, Wu TY, Khor TO, Wang H, Kong AN. Sulforaphane suppressed LPS-induced inflammation in mouse peritoneal macrophages through Nrf2 dependent pathway. Biochem Pharmacol. 2008;76(8):967-73.</w:t>
      </w:r>
    </w:p>
    <w:p w14:paraId="3F4CABF5" w14:textId="77777777" w:rsidR="00F43A7C" w:rsidRPr="008075BE" w:rsidRDefault="00F43A7C">
      <w:pPr>
        <w:pStyle w:val="EndNoteBibliography"/>
        <w:spacing w:after="0" w:line="360" w:lineRule="auto"/>
        <w:jc w:val="both"/>
        <w:rPr>
          <w:rFonts w:ascii="Times New Roman" w:hAnsi="Times New Roman" w:cs="Times New Roman"/>
          <w:sz w:val="24"/>
          <w:szCs w:val="24"/>
          <w:rPrChange w:id="665" w:author="Ran Yin" w:date="2024-11-30T16:43:00Z" w16du:dateUtc="2024-11-30T21:43:00Z">
            <w:rPr>
              <w:rFonts w:ascii="Times New Roman" w:hAnsi="Times New Roman" w:cs="Times New Roman"/>
            </w:rPr>
          </w:rPrChange>
        </w:rPr>
        <w:pPrChange w:id="666" w:author="Ran Yin" w:date="2024-11-30T23:53:00Z" w16du:dateUtc="2024-12-01T04:53:00Z">
          <w:pPr>
            <w:pStyle w:val="EndNoteBibliography"/>
            <w:spacing w:after="0"/>
          </w:pPr>
        </w:pPrChange>
      </w:pPr>
      <w:r w:rsidRPr="008075BE">
        <w:rPr>
          <w:rFonts w:ascii="Times New Roman" w:hAnsi="Times New Roman" w:cs="Times New Roman"/>
          <w:sz w:val="24"/>
          <w:szCs w:val="24"/>
          <w:rPrChange w:id="667" w:author="Ran Yin" w:date="2024-11-30T16:43:00Z" w16du:dateUtc="2024-11-30T21:43:00Z">
            <w:rPr>
              <w:rFonts w:ascii="Times New Roman" w:hAnsi="Times New Roman" w:cs="Times New Roman"/>
            </w:rPr>
          </w:rPrChange>
        </w:rPr>
        <w:t>39.</w:t>
      </w:r>
      <w:r w:rsidRPr="008075BE">
        <w:rPr>
          <w:rFonts w:ascii="Times New Roman" w:hAnsi="Times New Roman" w:cs="Times New Roman"/>
          <w:sz w:val="24"/>
          <w:szCs w:val="24"/>
          <w:rPrChange w:id="668" w:author="Ran Yin" w:date="2024-11-30T16:43:00Z" w16du:dateUtc="2024-11-30T21:43:00Z">
            <w:rPr>
              <w:rFonts w:ascii="Times New Roman" w:hAnsi="Times New Roman" w:cs="Times New Roman"/>
            </w:rPr>
          </w:rPrChange>
        </w:rPr>
        <w:tab/>
        <w:t>Apprill A, McNally S, Parsons R, Weber L. Minor revision to V4 region SSU rRNA 806R gene primer greatly increases detection of SAR11 bacterioplankton. Aquat Microb Ecol. 2015;75(2):129-37.</w:t>
      </w:r>
    </w:p>
    <w:p w14:paraId="68ED89FD" w14:textId="77777777" w:rsidR="00F43A7C" w:rsidRPr="008075BE" w:rsidRDefault="00F43A7C">
      <w:pPr>
        <w:pStyle w:val="EndNoteBibliography"/>
        <w:spacing w:after="0" w:line="360" w:lineRule="auto"/>
        <w:jc w:val="both"/>
        <w:rPr>
          <w:rFonts w:ascii="Times New Roman" w:hAnsi="Times New Roman" w:cs="Times New Roman"/>
          <w:sz w:val="24"/>
          <w:szCs w:val="24"/>
          <w:rPrChange w:id="669" w:author="Ran Yin" w:date="2024-11-30T16:43:00Z" w16du:dateUtc="2024-11-30T21:43:00Z">
            <w:rPr>
              <w:rFonts w:ascii="Times New Roman" w:hAnsi="Times New Roman" w:cs="Times New Roman"/>
            </w:rPr>
          </w:rPrChange>
        </w:rPr>
        <w:pPrChange w:id="670" w:author="Ran Yin" w:date="2024-11-30T23:53:00Z" w16du:dateUtc="2024-12-01T04:53:00Z">
          <w:pPr>
            <w:pStyle w:val="EndNoteBibliography"/>
            <w:spacing w:after="0"/>
          </w:pPr>
        </w:pPrChange>
      </w:pPr>
      <w:r w:rsidRPr="008075BE">
        <w:rPr>
          <w:rFonts w:ascii="Times New Roman" w:hAnsi="Times New Roman" w:cs="Times New Roman"/>
          <w:sz w:val="24"/>
          <w:szCs w:val="24"/>
          <w:rPrChange w:id="671" w:author="Ran Yin" w:date="2024-11-30T16:43:00Z" w16du:dateUtc="2024-11-30T21:43:00Z">
            <w:rPr>
              <w:rFonts w:ascii="Times New Roman" w:hAnsi="Times New Roman" w:cs="Times New Roman"/>
            </w:rPr>
          </w:rPrChange>
        </w:rPr>
        <w:t>40.</w:t>
      </w:r>
      <w:r w:rsidRPr="008075BE">
        <w:rPr>
          <w:rFonts w:ascii="Times New Roman" w:hAnsi="Times New Roman" w:cs="Times New Roman"/>
          <w:sz w:val="24"/>
          <w:szCs w:val="24"/>
          <w:rPrChange w:id="672" w:author="Ran Yin" w:date="2024-11-30T16:43:00Z" w16du:dateUtc="2024-11-30T21:43:00Z">
            <w:rPr>
              <w:rFonts w:ascii="Times New Roman" w:hAnsi="Times New Roman" w:cs="Times New Roman"/>
            </w:rPr>
          </w:rPrChange>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8075BE" w:rsidRDefault="00F43A7C">
      <w:pPr>
        <w:pStyle w:val="EndNoteBibliography"/>
        <w:spacing w:after="0" w:line="360" w:lineRule="auto"/>
        <w:jc w:val="both"/>
        <w:rPr>
          <w:rFonts w:ascii="Times New Roman" w:hAnsi="Times New Roman" w:cs="Times New Roman"/>
          <w:sz w:val="24"/>
          <w:szCs w:val="24"/>
          <w:rPrChange w:id="673" w:author="Ran Yin" w:date="2024-11-30T16:43:00Z" w16du:dateUtc="2024-11-30T21:43:00Z">
            <w:rPr>
              <w:rFonts w:ascii="Times New Roman" w:hAnsi="Times New Roman" w:cs="Times New Roman"/>
            </w:rPr>
          </w:rPrChange>
        </w:rPr>
        <w:pPrChange w:id="674" w:author="Ran Yin" w:date="2024-11-30T23:53:00Z" w16du:dateUtc="2024-12-01T04:53:00Z">
          <w:pPr>
            <w:pStyle w:val="EndNoteBibliography"/>
            <w:spacing w:after="0"/>
          </w:pPr>
        </w:pPrChange>
      </w:pPr>
      <w:r w:rsidRPr="008075BE">
        <w:rPr>
          <w:rFonts w:ascii="Times New Roman" w:hAnsi="Times New Roman" w:cs="Times New Roman"/>
          <w:sz w:val="24"/>
          <w:szCs w:val="24"/>
          <w:rPrChange w:id="675" w:author="Ran Yin" w:date="2024-11-30T16:43:00Z" w16du:dateUtc="2024-11-30T21:43:00Z">
            <w:rPr>
              <w:rFonts w:ascii="Times New Roman" w:hAnsi="Times New Roman" w:cs="Times New Roman"/>
            </w:rPr>
          </w:rPrChange>
        </w:rPr>
        <w:t>41.</w:t>
      </w:r>
      <w:r w:rsidRPr="008075BE">
        <w:rPr>
          <w:rFonts w:ascii="Times New Roman" w:hAnsi="Times New Roman" w:cs="Times New Roman"/>
          <w:sz w:val="24"/>
          <w:szCs w:val="24"/>
          <w:rPrChange w:id="676" w:author="Ran Yin" w:date="2024-11-30T16:43:00Z" w16du:dateUtc="2024-11-30T21:43:00Z">
            <w:rPr>
              <w:rFonts w:ascii="Times New Roman" w:hAnsi="Times New Roman" w:cs="Times New Roman"/>
            </w:rPr>
          </w:rPrChange>
        </w:rPr>
        <w:tab/>
        <w:t>Caporaso JG, Lauber CL, Walters WA, Berg-Lyons D, Huntley J, Fierer N, et al. Ultra-high-throughput microbial community analysis on the Illumina HiSeq and MiSeq platforms. Isme J. 2012;6(8):1621-4.</w:t>
      </w:r>
    </w:p>
    <w:p w14:paraId="11265015" w14:textId="77777777" w:rsidR="00F43A7C" w:rsidRPr="008075BE" w:rsidRDefault="00F43A7C">
      <w:pPr>
        <w:pStyle w:val="EndNoteBibliography"/>
        <w:spacing w:after="0" w:line="360" w:lineRule="auto"/>
        <w:jc w:val="both"/>
        <w:rPr>
          <w:rFonts w:ascii="Times New Roman" w:hAnsi="Times New Roman" w:cs="Times New Roman"/>
          <w:sz w:val="24"/>
          <w:szCs w:val="24"/>
          <w:rPrChange w:id="677" w:author="Ran Yin" w:date="2024-11-30T16:43:00Z" w16du:dateUtc="2024-11-30T21:43:00Z">
            <w:rPr>
              <w:rFonts w:ascii="Times New Roman" w:hAnsi="Times New Roman" w:cs="Times New Roman"/>
            </w:rPr>
          </w:rPrChange>
        </w:rPr>
        <w:pPrChange w:id="678" w:author="Ran Yin" w:date="2024-11-30T23:53:00Z" w16du:dateUtc="2024-12-01T04:53:00Z">
          <w:pPr>
            <w:pStyle w:val="EndNoteBibliography"/>
            <w:spacing w:after="0"/>
          </w:pPr>
        </w:pPrChange>
      </w:pPr>
      <w:r w:rsidRPr="008075BE">
        <w:rPr>
          <w:rFonts w:ascii="Times New Roman" w:hAnsi="Times New Roman" w:cs="Times New Roman"/>
          <w:sz w:val="24"/>
          <w:szCs w:val="24"/>
          <w:rPrChange w:id="679" w:author="Ran Yin" w:date="2024-11-30T16:43:00Z" w16du:dateUtc="2024-11-30T21:43:00Z">
            <w:rPr>
              <w:rFonts w:ascii="Times New Roman" w:hAnsi="Times New Roman" w:cs="Times New Roman"/>
            </w:rPr>
          </w:rPrChange>
        </w:rPr>
        <w:t>42.</w:t>
      </w:r>
      <w:r w:rsidRPr="008075BE">
        <w:rPr>
          <w:rFonts w:ascii="Times New Roman" w:hAnsi="Times New Roman" w:cs="Times New Roman"/>
          <w:sz w:val="24"/>
          <w:szCs w:val="24"/>
          <w:rPrChange w:id="680" w:author="Ran Yin" w:date="2024-11-30T16:43:00Z" w16du:dateUtc="2024-11-30T21:43:00Z">
            <w:rPr>
              <w:rFonts w:ascii="Times New Roman" w:hAnsi="Times New Roman" w:cs="Times New Roman"/>
            </w:rPr>
          </w:rPrChange>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8075BE" w:rsidRDefault="00F43A7C">
      <w:pPr>
        <w:pStyle w:val="EndNoteBibliography"/>
        <w:spacing w:after="0" w:line="360" w:lineRule="auto"/>
        <w:jc w:val="both"/>
        <w:rPr>
          <w:rFonts w:ascii="Times New Roman" w:hAnsi="Times New Roman" w:cs="Times New Roman"/>
          <w:sz w:val="24"/>
          <w:szCs w:val="24"/>
          <w:rPrChange w:id="681" w:author="Ran Yin" w:date="2024-11-30T16:43:00Z" w16du:dateUtc="2024-11-30T21:43:00Z">
            <w:rPr>
              <w:rFonts w:ascii="Times New Roman" w:hAnsi="Times New Roman" w:cs="Times New Roman"/>
            </w:rPr>
          </w:rPrChange>
        </w:rPr>
        <w:pPrChange w:id="682" w:author="Ran Yin" w:date="2024-11-30T23:53:00Z" w16du:dateUtc="2024-12-01T04:53:00Z">
          <w:pPr>
            <w:pStyle w:val="EndNoteBibliography"/>
            <w:spacing w:after="0"/>
          </w:pPr>
        </w:pPrChange>
      </w:pPr>
      <w:r w:rsidRPr="008075BE">
        <w:rPr>
          <w:rFonts w:ascii="Times New Roman" w:hAnsi="Times New Roman" w:cs="Times New Roman"/>
          <w:sz w:val="24"/>
          <w:szCs w:val="24"/>
          <w:rPrChange w:id="683" w:author="Ran Yin" w:date="2024-11-30T16:43:00Z" w16du:dateUtc="2024-11-30T21:43:00Z">
            <w:rPr>
              <w:rFonts w:ascii="Times New Roman" w:hAnsi="Times New Roman" w:cs="Times New Roman"/>
            </w:rPr>
          </w:rPrChange>
        </w:rPr>
        <w:t>43.</w:t>
      </w:r>
      <w:r w:rsidRPr="008075BE">
        <w:rPr>
          <w:rFonts w:ascii="Times New Roman" w:hAnsi="Times New Roman" w:cs="Times New Roman"/>
          <w:sz w:val="24"/>
          <w:szCs w:val="24"/>
          <w:rPrChange w:id="684" w:author="Ran Yin" w:date="2024-11-30T16:43:00Z" w16du:dateUtc="2024-11-30T21:43:00Z">
            <w:rPr>
              <w:rFonts w:ascii="Times New Roman" w:hAnsi="Times New Roman" w:cs="Times New Roman"/>
            </w:rPr>
          </w:rPrChange>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8075BE" w:rsidRDefault="00F43A7C">
      <w:pPr>
        <w:pStyle w:val="EndNoteBibliography"/>
        <w:spacing w:after="0" w:line="360" w:lineRule="auto"/>
        <w:jc w:val="both"/>
        <w:rPr>
          <w:rFonts w:ascii="Times New Roman" w:hAnsi="Times New Roman" w:cs="Times New Roman"/>
          <w:sz w:val="24"/>
          <w:szCs w:val="24"/>
          <w:rPrChange w:id="685" w:author="Ran Yin" w:date="2024-11-30T16:43:00Z" w16du:dateUtc="2024-11-30T21:43:00Z">
            <w:rPr>
              <w:rFonts w:ascii="Times New Roman" w:hAnsi="Times New Roman" w:cs="Times New Roman"/>
            </w:rPr>
          </w:rPrChange>
        </w:rPr>
        <w:pPrChange w:id="686" w:author="Ran Yin" w:date="2024-11-30T23:53:00Z" w16du:dateUtc="2024-12-01T04:53:00Z">
          <w:pPr>
            <w:pStyle w:val="EndNoteBibliography"/>
            <w:spacing w:after="0"/>
          </w:pPr>
        </w:pPrChange>
      </w:pPr>
      <w:r w:rsidRPr="008075BE">
        <w:rPr>
          <w:rFonts w:ascii="Times New Roman" w:hAnsi="Times New Roman" w:cs="Times New Roman"/>
          <w:sz w:val="24"/>
          <w:szCs w:val="24"/>
          <w:rPrChange w:id="687" w:author="Ran Yin" w:date="2024-11-30T16:43:00Z" w16du:dateUtc="2024-11-30T21:43:00Z">
            <w:rPr>
              <w:rFonts w:ascii="Times New Roman" w:hAnsi="Times New Roman" w:cs="Times New Roman"/>
            </w:rPr>
          </w:rPrChange>
        </w:rPr>
        <w:t>44.</w:t>
      </w:r>
      <w:r w:rsidRPr="008075BE">
        <w:rPr>
          <w:rFonts w:ascii="Times New Roman" w:hAnsi="Times New Roman" w:cs="Times New Roman"/>
          <w:sz w:val="24"/>
          <w:szCs w:val="24"/>
          <w:rPrChange w:id="688" w:author="Ran Yin" w:date="2024-11-30T16:43:00Z" w16du:dateUtc="2024-11-30T21:43:00Z">
            <w:rPr>
              <w:rFonts w:ascii="Times New Roman" w:hAnsi="Times New Roman" w:cs="Times New Roman"/>
            </w:rPr>
          </w:rPrChange>
        </w:rPr>
        <w:tab/>
        <w:t>Quince C, Lanzen A, Davenport RJ, Turnbaugh PJ. Removing Noise From Pyrosequenced Amplicons. Bmc Bioinformatics. 2011;12.</w:t>
      </w:r>
    </w:p>
    <w:p w14:paraId="750174B3" w14:textId="77777777" w:rsidR="00F43A7C" w:rsidRPr="008075BE" w:rsidRDefault="00F43A7C">
      <w:pPr>
        <w:pStyle w:val="EndNoteBibliography"/>
        <w:spacing w:after="0" w:line="360" w:lineRule="auto"/>
        <w:jc w:val="both"/>
        <w:rPr>
          <w:rFonts w:ascii="Times New Roman" w:hAnsi="Times New Roman" w:cs="Times New Roman"/>
          <w:sz w:val="24"/>
          <w:szCs w:val="24"/>
          <w:rPrChange w:id="689" w:author="Ran Yin" w:date="2024-11-30T16:43:00Z" w16du:dateUtc="2024-11-30T21:43:00Z">
            <w:rPr>
              <w:rFonts w:ascii="Times New Roman" w:hAnsi="Times New Roman" w:cs="Times New Roman"/>
            </w:rPr>
          </w:rPrChange>
        </w:rPr>
        <w:pPrChange w:id="690" w:author="Ran Yin" w:date="2024-11-30T23:53:00Z" w16du:dateUtc="2024-12-01T04:53:00Z">
          <w:pPr>
            <w:pStyle w:val="EndNoteBibliography"/>
            <w:spacing w:after="0"/>
          </w:pPr>
        </w:pPrChange>
      </w:pPr>
      <w:r w:rsidRPr="008075BE">
        <w:rPr>
          <w:rFonts w:ascii="Times New Roman" w:hAnsi="Times New Roman" w:cs="Times New Roman"/>
          <w:sz w:val="24"/>
          <w:szCs w:val="24"/>
          <w:rPrChange w:id="691" w:author="Ran Yin" w:date="2024-11-30T16:43:00Z" w16du:dateUtc="2024-11-30T21:43:00Z">
            <w:rPr>
              <w:rFonts w:ascii="Times New Roman" w:hAnsi="Times New Roman" w:cs="Times New Roman"/>
            </w:rPr>
          </w:rPrChange>
        </w:rPr>
        <w:t>45.</w:t>
      </w:r>
      <w:r w:rsidRPr="008075BE">
        <w:rPr>
          <w:rFonts w:ascii="Times New Roman" w:hAnsi="Times New Roman" w:cs="Times New Roman"/>
          <w:sz w:val="24"/>
          <w:szCs w:val="24"/>
          <w:rPrChange w:id="692" w:author="Ran Yin" w:date="2024-11-30T16:43:00Z" w16du:dateUtc="2024-11-30T21:43:00Z">
            <w:rPr>
              <w:rFonts w:ascii="Times New Roman" w:hAnsi="Times New Roman" w:cs="Times New Roman"/>
            </w:rPr>
          </w:rPrChange>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8075BE" w:rsidRDefault="00F43A7C">
      <w:pPr>
        <w:pStyle w:val="EndNoteBibliography"/>
        <w:spacing w:after="0" w:line="360" w:lineRule="auto"/>
        <w:jc w:val="both"/>
        <w:rPr>
          <w:rFonts w:ascii="Times New Roman" w:hAnsi="Times New Roman" w:cs="Times New Roman"/>
          <w:sz w:val="24"/>
          <w:szCs w:val="24"/>
          <w:rPrChange w:id="693" w:author="Ran Yin" w:date="2024-11-30T16:43:00Z" w16du:dateUtc="2024-11-30T21:43:00Z">
            <w:rPr>
              <w:rFonts w:ascii="Times New Roman" w:hAnsi="Times New Roman" w:cs="Times New Roman"/>
            </w:rPr>
          </w:rPrChange>
        </w:rPr>
        <w:pPrChange w:id="694" w:author="Ran Yin" w:date="2024-11-30T23:53:00Z" w16du:dateUtc="2024-12-01T04:53:00Z">
          <w:pPr>
            <w:pStyle w:val="EndNoteBibliography"/>
            <w:spacing w:after="0"/>
          </w:pPr>
        </w:pPrChange>
      </w:pPr>
      <w:r w:rsidRPr="008075BE">
        <w:rPr>
          <w:rFonts w:ascii="Times New Roman" w:hAnsi="Times New Roman" w:cs="Times New Roman"/>
          <w:sz w:val="24"/>
          <w:szCs w:val="24"/>
          <w:rPrChange w:id="695" w:author="Ran Yin" w:date="2024-11-30T16:43:00Z" w16du:dateUtc="2024-11-30T21:43:00Z">
            <w:rPr>
              <w:rFonts w:ascii="Times New Roman" w:hAnsi="Times New Roman" w:cs="Times New Roman"/>
            </w:rPr>
          </w:rPrChange>
        </w:rPr>
        <w:t>46.</w:t>
      </w:r>
      <w:r w:rsidRPr="008075BE">
        <w:rPr>
          <w:rFonts w:ascii="Times New Roman" w:hAnsi="Times New Roman" w:cs="Times New Roman"/>
          <w:sz w:val="24"/>
          <w:szCs w:val="24"/>
          <w:rPrChange w:id="696" w:author="Ran Yin" w:date="2024-11-30T16:43:00Z" w16du:dateUtc="2024-11-30T21:43:00Z">
            <w:rPr>
              <w:rFonts w:ascii="Times New Roman" w:hAnsi="Times New Roman" w:cs="Times New Roman"/>
            </w:rPr>
          </w:rPrChange>
        </w:rPr>
        <w:tab/>
        <w:t>Bolyen E, Rideout JR, Dillon MR, Bokulich NA, Abnet CC, Al-Ghalith GA, et al. Reproducible, interactive, scalable and extensible microbiome data science using QIIME 2. Nat Biotechnol. 2019;37(8):852-7.</w:t>
      </w:r>
    </w:p>
    <w:p w14:paraId="2E845F14" w14:textId="77777777" w:rsidR="00F43A7C" w:rsidRPr="008075BE" w:rsidRDefault="00F43A7C">
      <w:pPr>
        <w:pStyle w:val="EndNoteBibliography"/>
        <w:spacing w:after="0" w:line="360" w:lineRule="auto"/>
        <w:jc w:val="both"/>
        <w:rPr>
          <w:rFonts w:ascii="Times New Roman" w:hAnsi="Times New Roman" w:cs="Times New Roman"/>
          <w:sz w:val="24"/>
          <w:szCs w:val="24"/>
          <w:rPrChange w:id="697" w:author="Ran Yin" w:date="2024-11-30T16:43:00Z" w16du:dateUtc="2024-11-30T21:43:00Z">
            <w:rPr>
              <w:rFonts w:ascii="Times New Roman" w:hAnsi="Times New Roman" w:cs="Times New Roman"/>
            </w:rPr>
          </w:rPrChange>
        </w:rPr>
        <w:pPrChange w:id="698" w:author="Ran Yin" w:date="2024-11-30T23:53:00Z" w16du:dateUtc="2024-12-01T04:53:00Z">
          <w:pPr>
            <w:pStyle w:val="EndNoteBibliography"/>
            <w:spacing w:after="0"/>
          </w:pPr>
        </w:pPrChange>
      </w:pPr>
      <w:r w:rsidRPr="008075BE">
        <w:rPr>
          <w:rFonts w:ascii="Times New Roman" w:hAnsi="Times New Roman" w:cs="Times New Roman"/>
          <w:sz w:val="24"/>
          <w:szCs w:val="24"/>
          <w:rPrChange w:id="699" w:author="Ran Yin" w:date="2024-11-30T16:43:00Z" w16du:dateUtc="2024-11-30T21:43:00Z">
            <w:rPr>
              <w:rFonts w:ascii="Times New Roman" w:hAnsi="Times New Roman" w:cs="Times New Roman"/>
            </w:rPr>
          </w:rPrChange>
        </w:rPr>
        <w:t>47.</w:t>
      </w:r>
      <w:r w:rsidRPr="008075BE">
        <w:rPr>
          <w:rFonts w:ascii="Times New Roman" w:hAnsi="Times New Roman" w:cs="Times New Roman"/>
          <w:sz w:val="24"/>
          <w:szCs w:val="24"/>
          <w:rPrChange w:id="700" w:author="Ran Yin" w:date="2024-11-30T16:43:00Z" w16du:dateUtc="2024-11-30T21:43:00Z">
            <w:rPr>
              <w:rFonts w:ascii="Times New Roman" w:hAnsi="Times New Roman" w:cs="Times New Roman"/>
            </w:rPr>
          </w:rPrChange>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8075BE" w:rsidRDefault="00F43A7C">
      <w:pPr>
        <w:pStyle w:val="EndNoteBibliography"/>
        <w:spacing w:after="0" w:line="360" w:lineRule="auto"/>
        <w:jc w:val="both"/>
        <w:rPr>
          <w:rFonts w:ascii="Times New Roman" w:hAnsi="Times New Roman" w:cs="Times New Roman"/>
          <w:sz w:val="24"/>
          <w:szCs w:val="24"/>
          <w:rPrChange w:id="701" w:author="Ran Yin" w:date="2024-11-30T16:43:00Z" w16du:dateUtc="2024-11-30T21:43:00Z">
            <w:rPr>
              <w:rFonts w:ascii="Times New Roman" w:hAnsi="Times New Roman" w:cs="Times New Roman"/>
            </w:rPr>
          </w:rPrChange>
        </w:rPr>
        <w:pPrChange w:id="702" w:author="Ran Yin" w:date="2024-11-30T23:53:00Z" w16du:dateUtc="2024-12-01T04:53:00Z">
          <w:pPr>
            <w:pStyle w:val="EndNoteBibliography"/>
            <w:spacing w:after="0"/>
          </w:pPr>
        </w:pPrChange>
      </w:pPr>
      <w:r w:rsidRPr="008075BE">
        <w:rPr>
          <w:rFonts w:ascii="Times New Roman" w:hAnsi="Times New Roman" w:cs="Times New Roman"/>
          <w:sz w:val="24"/>
          <w:szCs w:val="24"/>
          <w:rPrChange w:id="703" w:author="Ran Yin" w:date="2024-11-30T16:43:00Z" w16du:dateUtc="2024-11-30T21:43:00Z">
            <w:rPr>
              <w:rFonts w:ascii="Times New Roman" w:hAnsi="Times New Roman" w:cs="Times New Roman"/>
            </w:rPr>
          </w:rPrChange>
        </w:rPr>
        <w:t>48.</w:t>
      </w:r>
      <w:r w:rsidRPr="008075BE">
        <w:rPr>
          <w:rFonts w:ascii="Times New Roman" w:hAnsi="Times New Roman" w:cs="Times New Roman"/>
          <w:sz w:val="24"/>
          <w:szCs w:val="24"/>
          <w:rPrChange w:id="704" w:author="Ran Yin" w:date="2024-11-30T16:43:00Z" w16du:dateUtc="2024-11-30T21:43:00Z">
            <w:rPr>
              <w:rFonts w:ascii="Times New Roman" w:hAnsi="Times New Roman" w:cs="Times New Roman"/>
            </w:rPr>
          </w:rPrChange>
        </w:rPr>
        <w:tab/>
        <w:t>Callahan BJ, McMurdie PJ, Rosen MJ, Han AW, Johnson AJ, Holmes SP. DADA2: High-resolution sample inference from Illumina amplicon data. Nat Methods. 2016;13(7):581-3.</w:t>
      </w:r>
    </w:p>
    <w:p w14:paraId="5D11EB16" w14:textId="77777777" w:rsidR="00F43A7C" w:rsidRPr="008075BE" w:rsidRDefault="00F43A7C">
      <w:pPr>
        <w:pStyle w:val="EndNoteBibliography"/>
        <w:spacing w:after="0" w:line="360" w:lineRule="auto"/>
        <w:jc w:val="both"/>
        <w:rPr>
          <w:rFonts w:ascii="Times New Roman" w:hAnsi="Times New Roman" w:cs="Times New Roman"/>
          <w:sz w:val="24"/>
          <w:szCs w:val="24"/>
          <w:rPrChange w:id="705" w:author="Ran Yin" w:date="2024-11-30T16:43:00Z" w16du:dateUtc="2024-11-30T21:43:00Z">
            <w:rPr>
              <w:rFonts w:ascii="Times New Roman" w:hAnsi="Times New Roman" w:cs="Times New Roman"/>
            </w:rPr>
          </w:rPrChange>
        </w:rPr>
        <w:pPrChange w:id="706" w:author="Ran Yin" w:date="2024-11-30T23:53:00Z" w16du:dateUtc="2024-12-01T04:53:00Z">
          <w:pPr>
            <w:pStyle w:val="EndNoteBibliography"/>
            <w:spacing w:after="0"/>
          </w:pPr>
        </w:pPrChange>
      </w:pPr>
      <w:r w:rsidRPr="008075BE">
        <w:rPr>
          <w:rFonts w:ascii="Times New Roman" w:hAnsi="Times New Roman" w:cs="Times New Roman"/>
          <w:sz w:val="24"/>
          <w:szCs w:val="24"/>
          <w:rPrChange w:id="707" w:author="Ran Yin" w:date="2024-11-30T16:43:00Z" w16du:dateUtc="2024-11-30T21:43:00Z">
            <w:rPr>
              <w:rFonts w:ascii="Times New Roman" w:hAnsi="Times New Roman" w:cs="Times New Roman"/>
            </w:rPr>
          </w:rPrChange>
        </w:rPr>
        <w:lastRenderedPageBreak/>
        <w:t>49.</w:t>
      </w:r>
      <w:r w:rsidRPr="008075BE">
        <w:rPr>
          <w:rFonts w:ascii="Times New Roman" w:hAnsi="Times New Roman" w:cs="Times New Roman"/>
          <w:sz w:val="24"/>
          <w:szCs w:val="24"/>
          <w:rPrChange w:id="708" w:author="Ran Yin" w:date="2024-11-30T16:43:00Z" w16du:dateUtc="2024-11-30T21:43:00Z">
            <w:rPr>
              <w:rFonts w:ascii="Times New Roman" w:hAnsi="Times New Roman" w:cs="Times New Roman"/>
            </w:rPr>
          </w:rPrChange>
        </w:rPr>
        <w:tab/>
        <w:t>Yilmaz P, Parfrey LW, Yarza P, Gerken J, Pruesse E, Quast C, et al. The SILVA and "All-species Living Tree Project (LTP)" taxonomic frameworks. Nucleic Acids Research. 2014;42(D1):D643-D8.</w:t>
      </w:r>
    </w:p>
    <w:p w14:paraId="216CC1D9" w14:textId="77777777" w:rsidR="00F43A7C" w:rsidRPr="008075BE" w:rsidRDefault="00F43A7C">
      <w:pPr>
        <w:pStyle w:val="EndNoteBibliography"/>
        <w:spacing w:after="0" w:line="360" w:lineRule="auto"/>
        <w:jc w:val="both"/>
        <w:rPr>
          <w:rFonts w:ascii="Times New Roman" w:hAnsi="Times New Roman" w:cs="Times New Roman"/>
          <w:sz w:val="24"/>
          <w:szCs w:val="24"/>
          <w:rPrChange w:id="709" w:author="Ran Yin" w:date="2024-11-30T16:43:00Z" w16du:dateUtc="2024-11-30T21:43:00Z">
            <w:rPr>
              <w:rFonts w:ascii="Times New Roman" w:hAnsi="Times New Roman" w:cs="Times New Roman"/>
            </w:rPr>
          </w:rPrChange>
        </w:rPr>
        <w:pPrChange w:id="710" w:author="Ran Yin" w:date="2024-11-30T23:53:00Z" w16du:dateUtc="2024-12-01T04:53:00Z">
          <w:pPr>
            <w:pStyle w:val="EndNoteBibliography"/>
            <w:spacing w:after="0"/>
          </w:pPr>
        </w:pPrChange>
      </w:pPr>
      <w:r w:rsidRPr="008075BE">
        <w:rPr>
          <w:rFonts w:ascii="Times New Roman" w:hAnsi="Times New Roman" w:cs="Times New Roman"/>
          <w:sz w:val="24"/>
          <w:szCs w:val="24"/>
          <w:rPrChange w:id="711" w:author="Ran Yin" w:date="2024-11-30T16:43:00Z" w16du:dateUtc="2024-11-30T21:43:00Z">
            <w:rPr>
              <w:rFonts w:ascii="Times New Roman" w:hAnsi="Times New Roman" w:cs="Times New Roman"/>
            </w:rPr>
          </w:rPrChange>
        </w:rPr>
        <w:t>50.</w:t>
      </w:r>
      <w:r w:rsidRPr="008075BE">
        <w:rPr>
          <w:rFonts w:ascii="Times New Roman" w:hAnsi="Times New Roman" w:cs="Times New Roman"/>
          <w:sz w:val="24"/>
          <w:szCs w:val="24"/>
          <w:rPrChange w:id="712" w:author="Ran Yin" w:date="2024-11-30T16:43:00Z" w16du:dateUtc="2024-11-30T21:43:00Z">
            <w:rPr>
              <w:rFonts w:ascii="Times New Roman" w:hAnsi="Times New Roman" w:cs="Times New Roman"/>
            </w:rPr>
          </w:rPrChange>
        </w:rPr>
        <w:tab/>
        <w:t>Caporaso JG, Kuczynski J, Stombaugh J, Bittinger K, Bushman FD, Costello EK, et al. QIIME allows analysis of high-throughput community sequencing data. Nat Methods. 2010;7(5):335-6.</w:t>
      </w:r>
    </w:p>
    <w:p w14:paraId="3D90D189" w14:textId="77777777" w:rsidR="00F43A7C" w:rsidRPr="008075BE" w:rsidRDefault="00F43A7C">
      <w:pPr>
        <w:pStyle w:val="EndNoteBibliography"/>
        <w:spacing w:after="0" w:line="360" w:lineRule="auto"/>
        <w:jc w:val="both"/>
        <w:rPr>
          <w:rFonts w:ascii="Times New Roman" w:hAnsi="Times New Roman" w:cs="Times New Roman"/>
          <w:sz w:val="24"/>
          <w:szCs w:val="24"/>
          <w:rPrChange w:id="713" w:author="Ran Yin" w:date="2024-11-30T16:43:00Z" w16du:dateUtc="2024-11-30T21:43:00Z">
            <w:rPr>
              <w:rFonts w:ascii="Times New Roman" w:hAnsi="Times New Roman" w:cs="Times New Roman"/>
            </w:rPr>
          </w:rPrChange>
        </w:rPr>
        <w:pPrChange w:id="714" w:author="Ran Yin" w:date="2024-11-30T23:53:00Z" w16du:dateUtc="2024-12-01T04:53:00Z">
          <w:pPr>
            <w:pStyle w:val="EndNoteBibliography"/>
            <w:spacing w:after="0"/>
          </w:pPr>
        </w:pPrChange>
      </w:pPr>
      <w:r w:rsidRPr="008075BE">
        <w:rPr>
          <w:rFonts w:ascii="Times New Roman" w:hAnsi="Times New Roman" w:cs="Times New Roman"/>
          <w:sz w:val="24"/>
          <w:szCs w:val="24"/>
          <w:rPrChange w:id="715" w:author="Ran Yin" w:date="2024-11-30T16:43:00Z" w16du:dateUtc="2024-11-30T21:43:00Z">
            <w:rPr>
              <w:rFonts w:ascii="Times New Roman" w:hAnsi="Times New Roman" w:cs="Times New Roman"/>
            </w:rPr>
          </w:rPrChange>
        </w:rPr>
        <w:t>51.</w:t>
      </w:r>
      <w:r w:rsidRPr="008075BE">
        <w:rPr>
          <w:rFonts w:ascii="Times New Roman" w:hAnsi="Times New Roman" w:cs="Times New Roman"/>
          <w:sz w:val="24"/>
          <w:szCs w:val="24"/>
          <w:rPrChange w:id="716" w:author="Ran Yin" w:date="2024-11-30T16:43:00Z" w16du:dateUtc="2024-11-30T21:43:00Z">
            <w:rPr>
              <w:rFonts w:ascii="Times New Roman" w:hAnsi="Times New Roman" w:cs="Times New Roman"/>
            </w:rPr>
          </w:rPrChange>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8075BE" w:rsidRDefault="00F43A7C">
      <w:pPr>
        <w:pStyle w:val="EndNoteBibliography"/>
        <w:spacing w:after="0" w:line="360" w:lineRule="auto"/>
        <w:jc w:val="both"/>
        <w:rPr>
          <w:rFonts w:ascii="Times New Roman" w:hAnsi="Times New Roman" w:cs="Times New Roman"/>
          <w:sz w:val="24"/>
          <w:szCs w:val="24"/>
          <w:rPrChange w:id="717" w:author="Ran Yin" w:date="2024-11-30T16:43:00Z" w16du:dateUtc="2024-11-30T21:43:00Z">
            <w:rPr>
              <w:rFonts w:ascii="Times New Roman" w:hAnsi="Times New Roman" w:cs="Times New Roman"/>
            </w:rPr>
          </w:rPrChange>
        </w:rPr>
        <w:pPrChange w:id="718" w:author="Ran Yin" w:date="2024-11-30T23:53:00Z" w16du:dateUtc="2024-12-01T04:53:00Z">
          <w:pPr>
            <w:pStyle w:val="EndNoteBibliography"/>
            <w:spacing w:after="0"/>
          </w:pPr>
        </w:pPrChange>
      </w:pPr>
      <w:r w:rsidRPr="008075BE">
        <w:rPr>
          <w:rFonts w:ascii="Times New Roman" w:hAnsi="Times New Roman" w:cs="Times New Roman"/>
          <w:sz w:val="24"/>
          <w:szCs w:val="24"/>
          <w:rPrChange w:id="719" w:author="Ran Yin" w:date="2024-11-30T16:43:00Z" w16du:dateUtc="2024-11-30T21:43:00Z">
            <w:rPr>
              <w:rFonts w:ascii="Times New Roman" w:hAnsi="Times New Roman" w:cs="Times New Roman"/>
            </w:rPr>
          </w:rPrChange>
        </w:rPr>
        <w:t>52.</w:t>
      </w:r>
      <w:r w:rsidRPr="008075BE">
        <w:rPr>
          <w:rFonts w:ascii="Times New Roman" w:hAnsi="Times New Roman" w:cs="Times New Roman"/>
          <w:sz w:val="24"/>
          <w:szCs w:val="24"/>
          <w:rPrChange w:id="720" w:author="Ran Yin" w:date="2024-11-30T16:43:00Z" w16du:dateUtc="2024-11-30T21:43:00Z">
            <w:rPr>
              <w:rFonts w:ascii="Times New Roman" w:hAnsi="Times New Roman" w:cs="Times New Roman"/>
            </w:rPr>
          </w:rPrChange>
        </w:rPr>
        <w:tab/>
        <w:t>Huang Y, Li W, Su ZY, Kong AN. The complexity of the Nrf2 pathway: beyond the antioxidant response. J Nutr Biochem. 2015;26(12):1401-13.</w:t>
      </w:r>
    </w:p>
    <w:p w14:paraId="2D3EADF0" w14:textId="77777777" w:rsidR="00F43A7C" w:rsidRPr="008075BE" w:rsidRDefault="00F43A7C">
      <w:pPr>
        <w:pStyle w:val="EndNoteBibliography"/>
        <w:spacing w:after="0" w:line="360" w:lineRule="auto"/>
        <w:jc w:val="both"/>
        <w:rPr>
          <w:rFonts w:ascii="Times New Roman" w:hAnsi="Times New Roman" w:cs="Times New Roman"/>
          <w:sz w:val="24"/>
          <w:szCs w:val="24"/>
          <w:rPrChange w:id="721" w:author="Ran Yin" w:date="2024-11-30T16:43:00Z" w16du:dateUtc="2024-11-30T21:43:00Z">
            <w:rPr>
              <w:rFonts w:ascii="Times New Roman" w:hAnsi="Times New Roman" w:cs="Times New Roman"/>
            </w:rPr>
          </w:rPrChange>
        </w:rPr>
        <w:pPrChange w:id="722" w:author="Ran Yin" w:date="2024-11-30T23:53:00Z" w16du:dateUtc="2024-12-01T04:53:00Z">
          <w:pPr>
            <w:pStyle w:val="EndNoteBibliography"/>
            <w:spacing w:after="0"/>
          </w:pPr>
        </w:pPrChange>
      </w:pPr>
      <w:r w:rsidRPr="008075BE">
        <w:rPr>
          <w:rFonts w:ascii="Times New Roman" w:hAnsi="Times New Roman" w:cs="Times New Roman"/>
          <w:sz w:val="24"/>
          <w:szCs w:val="24"/>
          <w:rPrChange w:id="723" w:author="Ran Yin" w:date="2024-11-30T16:43:00Z" w16du:dateUtc="2024-11-30T21:43:00Z">
            <w:rPr>
              <w:rFonts w:ascii="Times New Roman" w:hAnsi="Times New Roman" w:cs="Times New Roman"/>
            </w:rPr>
          </w:rPrChange>
        </w:rPr>
        <w:t>53.</w:t>
      </w:r>
      <w:r w:rsidRPr="008075BE">
        <w:rPr>
          <w:rFonts w:ascii="Times New Roman" w:hAnsi="Times New Roman" w:cs="Times New Roman"/>
          <w:sz w:val="24"/>
          <w:szCs w:val="24"/>
          <w:rPrChange w:id="724" w:author="Ran Yin" w:date="2024-11-30T16:43:00Z" w16du:dateUtc="2024-11-30T21:43:00Z">
            <w:rPr>
              <w:rFonts w:ascii="Times New Roman" w:hAnsi="Times New Roman" w:cs="Times New Roman"/>
            </w:rPr>
          </w:rPrChange>
        </w:rPr>
        <w:tab/>
        <w:t>Zhang DD. Mechanistic studies of the Nrf2-Keap1 signaling pathway. Drug Metab Rev. 2006;38(4):769-89.</w:t>
      </w:r>
    </w:p>
    <w:p w14:paraId="18E709EB" w14:textId="77777777" w:rsidR="00F43A7C" w:rsidRPr="008075BE" w:rsidRDefault="00F43A7C">
      <w:pPr>
        <w:pStyle w:val="EndNoteBibliography"/>
        <w:spacing w:after="0" w:line="360" w:lineRule="auto"/>
        <w:jc w:val="both"/>
        <w:rPr>
          <w:rFonts w:ascii="Times New Roman" w:hAnsi="Times New Roman" w:cs="Times New Roman"/>
          <w:sz w:val="24"/>
          <w:szCs w:val="24"/>
          <w:rPrChange w:id="725" w:author="Ran Yin" w:date="2024-11-30T16:43:00Z" w16du:dateUtc="2024-11-30T21:43:00Z">
            <w:rPr>
              <w:rFonts w:ascii="Times New Roman" w:hAnsi="Times New Roman" w:cs="Times New Roman"/>
            </w:rPr>
          </w:rPrChange>
        </w:rPr>
        <w:pPrChange w:id="726" w:author="Ran Yin" w:date="2024-11-30T23:53:00Z" w16du:dateUtc="2024-12-01T04:53:00Z">
          <w:pPr>
            <w:pStyle w:val="EndNoteBibliography"/>
            <w:spacing w:after="0"/>
          </w:pPr>
        </w:pPrChange>
      </w:pPr>
      <w:r w:rsidRPr="008075BE">
        <w:rPr>
          <w:rFonts w:ascii="Times New Roman" w:hAnsi="Times New Roman" w:cs="Times New Roman"/>
          <w:sz w:val="24"/>
          <w:szCs w:val="24"/>
          <w:rPrChange w:id="727" w:author="Ran Yin" w:date="2024-11-30T16:43:00Z" w16du:dateUtc="2024-11-30T21:43:00Z">
            <w:rPr>
              <w:rFonts w:ascii="Times New Roman" w:hAnsi="Times New Roman" w:cs="Times New Roman"/>
            </w:rPr>
          </w:rPrChange>
        </w:rPr>
        <w:t>54.</w:t>
      </w:r>
      <w:r w:rsidRPr="008075BE">
        <w:rPr>
          <w:rFonts w:ascii="Times New Roman" w:hAnsi="Times New Roman" w:cs="Times New Roman"/>
          <w:sz w:val="24"/>
          <w:szCs w:val="24"/>
          <w:rPrChange w:id="728" w:author="Ran Yin" w:date="2024-11-30T16:43:00Z" w16du:dateUtc="2024-11-30T21:43:00Z">
            <w:rPr>
              <w:rFonts w:ascii="Times New Roman" w:hAnsi="Times New Roman" w:cs="Times New Roman"/>
            </w:rPr>
          </w:rPrChange>
        </w:rPr>
        <w:tab/>
        <w:t>Taguchi K, Yamamoto M. The KEAP1-NRF2 System in Cancer. Front Oncol. 2017;7:85.</w:t>
      </w:r>
    </w:p>
    <w:p w14:paraId="529BD6D0" w14:textId="77777777" w:rsidR="00F43A7C" w:rsidRPr="008075BE" w:rsidRDefault="00F43A7C">
      <w:pPr>
        <w:pStyle w:val="EndNoteBibliography"/>
        <w:spacing w:after="0" w:line="360" w:lineRule="auto"/>
        <w:jc w:val="both"/>
        <w:rPr>
          <w:rFonts w:ascii="Times New Roman" w:hAnsi="Times New Roman" w:cs="Times New Roman"/>
          <w:sz w:val="24"/>
          <w:szCs w:val="24"/>
          <w:rPrChange w:id="729" w:author="Ran Yin" w:date="2024-11-30T16:43:00Z" w16du:dateUtc="2024-11-30T21:43:00Z">
            <w:rPr>
              <w:rFonts w:ascii="Times New Roman" w:hAnsi="Times New Roman" w:cs="Times New Roman"/>
            </w:rPr>
          </w:rPrChange>
        </w:rPr>
        <w:pPrChange w:id="730" w:author="Ran Yin" w:date="2024-11-30T23:53:00Z" w16du:dateUtc="2024-12-01T04:53:00Z">
          <w:pPr>
            <w:pStyle w:val="EndNoteBibliography"/>
            <w:spacing w:after="0"/>
          </w:pPr>
        </w:pPrChange>
      </w:pPr>
      <w:r w:rsidRPr="008075BE">
        <w:rPr>
          <w:rFonts w:ascii="Times New Roman" w:hAnsi="Times New Roman" w:cs="Times New Roman"/>
          <w:sz w:val="24"/>
          <w:szCs w:val="24"/>
          <w:rPrChange w:id="731" w:author="Ran Yin" w:date="2024-11-30T16:43:00Z" w16du:dateUtc="2024-11-30T21:43:00Z">
            <w:rPr>
              <w:rFonts w:ascii="Times New Roman" w:hAnsi="Times New Roman" w:cs="Times New Roman"/>
            </w:rPr>
          </w:rPrChange>
        </w:rPr>
        <w:t>55.</w:t>
      </w:r>
      <w:r w:rsidRPr="008075BE">
        <w:rPr>
          <w:rFonts w:ascii="Times New Roman" w:hAnsi="Times New Roman" w:cs="Times New Roman"/>
          <w:sz w:val="24"/>
          <w:szCs w:val="24"/>
          <w:rPrChange w:id="732" w:author="Ran Yin" w:date="2024-11-30T16:43:00Z" w16du:dateUtc="2024-11-30T21:43:00Z">
            <w:rPr>
              <w:rFonts w:ascii="Times New Roman" w:hAnsi="Times New Roman" w:cs="Times New Roman"/>
            </w:rPr>
          </w:rPrChange>
        </w:rPr>
        <w:tab/>
        <w:t>Mitsuishi Y, Motohashi H, Yamamoto M. The Keap1-Nrf2 system in cancers: stress response and anabolic metabolism. Front Oncol. 2012;2:200.</w:t>
      </w:r>
    </w:p>
    <w:p w14:paraId="16CC511C" w14:textId="77777777" w:rsidR="00F43A7C" w:rsidRPr="008075BE" w:rsidRDefault="00F43A7C">
      <w:pPr>
        <w:pStyle w:val="EndNoteBibliography"/>
        <w:spacing w:after="0" w:line="360" w:lineRule="auto"/>
        <w:jc w:val="both"/>
        <w:rPr>
          <w:rFonts w:ascii="Times New Roman" w:hAnsi="Times New Roman" w:cs="Times New Roman"/>
          <w:sz w:val="24"/>
          <w:szCs w:val="24"/>
          <w:rPrChange w:id="733" w:author="Ran Yin" w:date="2024-11-30T16:43:00Z" w16du:dateUtc="2024-11-30T21:43:00Z">
            <w:rPr>
              <w:rFonts w:ascii="Times New Roman" w:hAnsi="Times New Roman" w:cs="Times New Roman"/>
            </w:rPr>
          </w:rPrChange>
        </w:rPr>
        <w:pPrChange w:id="734" w:author="Ran Yin" w:date="2024-11-30T23:53:00Z" w16du:dateUtc="2024-12-01T04:53:00Z">
          <w:pPr>
            <w:pStyle w:val="EndNoteBibliography"/>
            <w:spacing w:after="0"/>
          </w:pPr>
        </w:pPrChange>
      </w:pPr>
      <w:r w:rsidRPr="008075BE">
        <w:rPr>
          <w:rFonts w:ascii="Times New Roman" w:hAnsi="Times New Roman" w:cs="Times New Roman"/>
          <w:sz w:val="24"/>
          <w:szCs w:val="24"/>
          <w:rPrChange w:id="735" w:author="Ran Yin" w:date="2024-11-30T16:43:00Z" w16du:dateUtc="2024-11-30T21:43:00Z">
            <w:rPr>
              <w:rFonts w:ascii="Times New Roman" w:hAnsi="Times New Roman" w:cs="Times New Roman"/>
            </w:rPr>
          </w:rPrChange>
        </w:rPr>
        <w:t>56.</w:t>
      </w:r>
      <w:r w:rsidRPr="008075BE">
        <w:rPr>
          <w:rFonts w:ascii="Times New Roman" w:hAnsi="Times New Roman" w:cs="Times New Roman"/>
          <w:sz w:val="24"/>
          <w:szCs w:val="24"/>
          <w:rPrChange w:id="736" w:author="Ran Yin" w:date="2024-11-30T16:43:00Z" w16du:dateUtc="2024-11-30T21:43:00Z">
            <w:rPr>
              <w:rFonts w:ascii="Times New Roman" w:hAnsi="Times New Roman" w:cs="Times New Roman"/>
            </w:rPr>
          </w:rPrChange>
        </w:rPr>
        <w:tab/>
        <w:t>Osburn WO, Kensler TW. Nrf2 signaling: an adaptive response pathway for protection against environmental toxic insults. Mutat Res. 2008;659(1-2):31-9.</w:t>
      </w:r>
    </w:p>
    <w:p w14:paraId="532BB4B6" w14:textId="77777777" w:rsidR="00F43A7C" w:rsidRPr="008075BE" w:rsidRDefault="00F43A7C">
      <w:pPr>
        <w:pStyle w:val="EndNoteBibliography"/>
        <w:spacing w:after="0" w:line="360" w:lineRule="auto"/>
        <w:jc w:val="both"/>
        <w:rPr>
          <w:rFonts w:ascii="Times New Roman" w:hAnsi="Times New Roman" w:cs="Times New Roman"/>
          <w:sz w:val="24"/>
          <w:szCs w:val="24"/>
          <w:rPrChange w:id="737" w:author="Ran Yin" w:date="2024-11-30T16:43:00Z" w16du:dateUtc="2024-11-30T21:43:00Z">
            <w:rPr>
              <w:rFonts w:ascii="Times New Roman" w:hAnsi="Times New Roman" w:cs="Times New Roman"/>
            </w:rPr>
          </w:rPrChange>
        </w:rPr>
        <w:pPrChange w:id="738" w:author="Ran Yin" w:date="2024-11-30T23:53:00Z" w16du:dateUtc="2024-12-01T04:53:00Z">
          <w:pPr>
            <w:pStyle w:val="EndNoteBibliography"/>
            <w:spacing w:after="0"/>
          </w:pPr>
        </w:pPrChange>
      </w:pPr>
      <w:r w:rsidRPr="008075BE">
        <w:rPr>
          <w:rFonts w:ascii="Times New Roman" w:hAnsi="Times New Roman" w:cs="Times New Roman"/>
          <w:sz w:val="24"/>
          <w:szCs w:val="24"/>
          <w:rPrChange w:id="739" w:author="Ran Yin" w:date="2024-11-30T16:43:00Z" w16du:dateUtc="2024-11-30T21:43:00Z">
            <w:rPr>
              <w:rFonts w:ascii="Times New Roman" w:hAnsi="Times New Roman" w:cs="Times New Roman"/>
            </w:rPr>
          </w:rPrChange>
        </w:rPr>
        <w:t>57.</w:t>
      </w:r>
      <w:r w:rsidRPr="008075BE">
        <w:rPr>
          <w:rFonts w:ascii="Times New Roman" w:hAnsi="Times New Roman" w:cs="Times New Roman"/>
          <w:sz w:val="24"/>
          <w:szCs w:val="24"/>
          <w:rPrChange w:id="740" w:author="Ran Yin" w:date="2024-11-30T16:43:00Z" w16du:dateUtc="2024-11-30T21:43:00Z">
            <w:rPr>
              <w:rFonts w:ascii="Times New Roman" w:hAnsi="Times New Roman" w:cs="Times New Roman"/>
            </w:rPr>
          </w:rPrChange>
        </w:rPr>
        <w:tab/>
        <w:t>Mariat D, Firmesse O, Levenez F, Guimaraes V, Sokol H, Dore J, et al. The Firmicutes/Bacteroidetes ratio of the human microbiota changes with age. BMC Microbiol. 2009;9:123.</w:t>
      </w:r>
    </w:p>
    <w:p w14:paraId="089777B5" w14:textId="77777777" w:rsidR="00F43A7C" w:rsidRPr="008075BE" w:rsidRDefault="00F43A7C">
      <w:pPr>
        <w:pStyle w:val="EndNoteBibliography"/>
        <w:spacing w:after="0" w:line="360" w:lineRule="auto"/>
        <w:jc w:val="both"/>
        <w:rPr>
          <w:rFonts w:ascii="Times New Roman" w:hAnsi="Times New Roman" w:cs="Times New Roman"/>
          <w:sz w:val="24"/>
          <w:szCs w:val="24"/>
          <w:rPrChange w:id="741" w:author="Ran Yin" w:date="2024-11-30T16:43:00Z" w16du:dateUtc="2024-11-30T21:43:00Z">
            <w:rPr>
              <w:rFonts w:ascii="Times New Roman" w:hAnsi="Times New Roman" w:cs="Times New Roman"/>
            </w:rPr>
          </w:rPrChange>
        </w:rPr>
        <w:pPrChange w:id="742" w:author="Ran Yin" w:date="2024-11-30T23:53:00Z" w16du:dateUtc="2024-12-01T04:53:00Z">
          <w:pPr>
            <w:pStyle w:val="EndNoteBibliography"/>
            <w:spacing w:after="0"/>
          </w:pPr>
        </w:pPrChange>
      </w:pPr>
      <w:r w:rsidRPr="008075BE">
        <w:rPr>
          <w:rFonts w:ascii="Times New Roman" w:hAnsi="Times New Roman" w:cs="Times New Roman"/>
          <w:sz w:val="24"/>
          <w:szCs w:val="24"/>
          <w:rPrChange w:id="743" w:author="Ran Yin" w:date="2024-11-30T16:43:00Z" w16du:dateUtc="2024-11-30T21:43:00Z">
            <w:rPr>
              <w:rFonts w:ascii="Times New Roman" w:hAnsi="Times New Roman" w:cs="Times New Roman"/>
            </w:rPr>
          </w:rPrChange>
        </w:rPr>
        <w:t>58.</w:t>
      </w:r>
      <w:r w:rsidRPr="008075BE">
        <w:rPr>
          <w:rFonts w:ascii="Times New Roman" w:hAnsi="Times New Roman" w:cs="Times New Roman"/>
          <w:sz w:val="24"/>
          <w:szCs w:val="24"/>
          <w:rPrChange w:id="744" w:author="Ran Yin" w:date="2024-11-30T16:43:00Z" w16du:dateUtc="2024-11-30T21:43:00Z">
            <w:rPr>
              <w:rFonts w:ascii="Times New Roman" w:hAnsi="Times New Roman" w:cs="Times New Roman"/>
            </w:rPr>
          </w:rPrChange>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8075BE" w:rsidRDefault="00F43A7C">
      <w:pPr>
        <w:pStyle w:val="EndNoteBibliography"/>
        <w:spacing w:after="0" w:line="360" w:lineRule="auto"/>
        <w:jc w:val="both"/>
        <w:rPr>
          <w:rFonts w:ascii="Times New Roman" w:hAnsi="Times New Roman" w:cs="Times New Roman"/>
          <w:sz w:val="24"/>
          <w:szCs w:val="24"/>
          <w:rPrChange w:id="745" w:author="Ran Yin" w:date="2024-11-30T16:43:00Z" w16du:dateUtc="2024-11-30T21:43:00Z">
            <w:rPr>
              <w:rFonts w:ascii="Times New Roman" w:hAnsi="Times New Roman" w:cs="Times New Roman"/>
            </w:rPr>
          </w:rPrChange>
        </w:rPr>
        <w:pPrChange w:id="746" w:author="Ran Yin" w:date="2024-11-30T23:53:00Z" w16du:dateUtc="2024-12-01T04:53:00Z">
          <w:pPr>
            <w:pStyle w:val="EndNoteBibliography"/>
            <w:spacing w:after="0"/>
          </w:pPr>
        </w:pPrChange>
      </w:pPr>
      <w:r w:rsidRPr="008075BE">
        <w:rPr>
          <w:rFonts w:ascii="Times New Roman" w:hAnsi="Times New Roman" w:cs="Times New Roman"/>
          <w:sz w:val="24"/>
          <w:szCs w:val="24"/>
          <w:rPrChange w:id="747" w:author="Ran Yin" w:date="2024-11-30T16:43:00Z" w16du:dateUtc="2024-11-30T21:43:00Z">
            <w:rPr>
              <w:rFonts w:ascii="Times New Roman" w:hAnsi="Times New Roman" w:cs="Times New Roman"/>
            </w:rPr>
          </w:rPrChange>
        </w:rPr>
        <w:t>59.</w:t>
      </w:r>
      <w:r w:rsidRPr="008075BE">
        <w:rPr>
          <w:rFonts w:ascii="Times New Roman" w:hAnsi="Times New Roman" w:cs="Times New Roman"/>
          <w:sz w:val="24"/>
          <w:szCs w:val="24"/>
          <w:rPrChange w:id="748" w:author="Ran Yin" w:date="2024-11-30T16:43:00Z" w16du:dateUtc="2024-11-30T21:43:00Z">
            <w:rPr>
              <w:rFonts w:ascii="Times New Roman" w:hAnsi="Times New Roman" w:cs="Times New Roman"/>
            </w:rPr>
          </w:rPrChange>
        </w:rPr>
        <w:tab/>
        <w:t>Stojanov S, Berlec A, Strukelj B. The Influence of Probiotics on the Firmicutes/Bacteroidetes Ratio in the Treatment of Obesity and Inflammatory Bowel disease. Microorganisms. 2020;8(11).</w:t>
      </w:r>
    </w:p>
    <w:p w14:paraId="3ADA23AA" w14:textId="77777777" w:rsidR="00F43A7C" w:rsidRPr="008075BE" w:rsidRDefault="00F43A7C">
      <w:pPr>
        <w:pStyle w:val="EndNoteBibliography"/>
        <w:spacing w:after="0" w:line="360" w:lineRule="auto"/>
        <w:jc w:val="both"/>
        <w:rPr>
          <w:rFonts w:ascii="Times New Roman" w:hAnsi="Times New Roman" w:cs="Times New Roman"/>
          <w:sz w:val="24"/>
          <w:szCs w:val="24"/>
          <w:rPrChange w:id="749" w:author="Ran Yin" w:date="2024-11-30T16:43:00Z" w16du:dateUtc="2024-11-30T21:43:00Z">
            <w:rPr>
              <w:rFonts w:ascii="Times New Roman" w:hAnsi="Times New Roman" w:cs="Times New Roman"/>
            </w:rPr>
          </w:rPrChange>
        </w:rPr>
        <w:pPrChange w:id="750" w:author="Ran Yin" w:date="2024-11-30T23:53:00Z" w16du:dateUtc="2024-12-01T04:53:00Z">
          <w:pPr>
            <w:pStyle w:val="EndNoteBibliography"/>
            <w:spacing w:after="0"/>
          </w:pPr>
        </w:pPrChange>
      </w:pPr>
      <w:r w:rsidRPr="008075BE">
        <w:rPr>
          <w:rFonts w:ascii="Times New Roman" w:hAnsi="Times New Roman" w:cs="Times New Roman"/>
          <w:sz w:val="24"/>
          <w:szCs w:val="24"/>
          <w:rPrChange w:id="751" w:author="Ran Yin" w:date="2024-11-30T16:43:00Z" w16du:dateUtc="2024-11-30T21:43:00Z">
            <w:rPr>
              <w:rFonts w:ascii="Times New Roman" w:hAnsi="Times New Roman" w:cs="Times New Roman"/>
            </w:rPr>
          </w:rPrChange>
        </w:rPr>
        <w:t>60.</w:t>
      </w:r>
      <w:r w:rsidRPr="008075BE">
        <w:rPr>
          <w:rFonts w:ascii="Times New Roman" w:hAnsi="Times New Roman" w:cs="Times New Roman"/>
          <w:sz w:val="24"/>
          <w:szCs w:val="24"/>
          <w:rPrChange w:id="752" w:author="Ran Yin" w:date="2024-11-30T16:43:00Z" w16du:dateUtc="2024-11-30T21:43:00Z">
            <w:rPr>
              <w:rFonts w:ascii="Times New Roman" w:hAnsi="Times New Roman" w:cs="Times New Roman"/>
            </w:rPr>
          </w:rPrChange>
        </w:rPr>
        <w:tab/>
        <w:t>Martinez I, Lattimer JM, Hubach KL, Case JA, Yang JY, Weber CG, et al. Gut microbiome composition is linked to whole grain-induced immunological improvements. Isme J. 2013;7(2):269-80.</w:t>
      </w:r>
    </w:p>
    <w:p w14:paraId="2E1B98BA" w14:textId="77777777" w:rsidR="00F43A7C" w:rsidRPr="008075BE" w:rsidRDefault="00F43A7C">
      <w:pPr>
        <w:pStyle w:val="EndNoteBibliography"/>
        <w:spacing w:after="0" w:line="360" w:lineRule="auto"/>
        <w:jc w:val="both"/>
        <w:rPr>
          <w:rFonts w:ascii="Times New Roman" w:hAnsi="Times New Roman" w:cs="Times New Roman"/>
          <w:sz w:val="24"/>
          <w:szCs w:val="24"/>
          <w:rPrChange w:id="753" w:author="Ran Yin" w:date="2024-11-30T16:43:00Z" w16du:dateUtc="2024-11-30T21:43:00Z">
            <w:rPr>
              <w:rFonts w:ascii="Times New Roman" w:hAnsi="Times New Roman" w:cs="Times New Roman"/>
            </w:rPr>
          </w:rPrChange>
        </w:rPr>
        <w:pPrChange w:id="754" w:author="Ran Yin" w:date="2024-11-30T23:53:00Z" w16du:dateUtc="2024-12-01T04:53:00Z">
          <w:pPr>
            <w:pStyle w:val="EndNoteBibliography"/>
            <w:spacing w:after="0"/>
          </w:pPr>
        </w:pPrChange>
      </w:pPr>
      <w:r w:rsidRPr="008075BE">
        <w:rPr>
          <w:rFonts w:ascii="Times New Roman" w:hAnsi="Times New Roman" w:cs="Times New Roman"/>
          <w:sz w:val="24"/>
          <w:szCs w:val="24"/>
          <w:rPrChange w:id="755" w:author="Ran Yin" w:date="2024-11-30T16:43:00Z" w16du:dateUtc="2024-11-30T21:43:00Z">
            <w:rPr>
              <w:rFonts w:ascii="Times New Roman" w:hAnsi="Times New Roman" w:cs="Times New Roman"/>
            </w:rPr>
          </w:rPrChange>
        </w:rPr>
        <w:lastRenderedPageBreak/>
        <w:t>61.</w:t>
      </w:r>
      <w:r w:rsidRPr="008075BE">
        <w:rPr>
          <w:rFonts w:ascii="Times New Roman" w:hAnsi="Times New Roman" w:cs="Times New Roman"/>
          <w:sz w:val="24"/>
          <w:szCs w:val="24"/>
          <w:rPrChange w:id="756" w:author="Ran Yin" w:date="2024-11-30T16:43:00Z" w16du:dateUtc="2024-11-30T21:43:00Z">
            <w:rPr>
              <w:rFonts w:ascii="Times New Roman" w:hAnsi="Times New Roman" w:cs="Times New Roman"/>
            </w:rPr>
          </w:rPrChange>
        </w:rPr>
        <w:tab/>
        <w:t>Kovacs A, Ben-Jacob N, Tayem H, Halperin E, Iraqi FA, Gophna U. Genotype Is a Stronger Determinant than Sex of the Mouse Gut Microbiota. Microb Ecol. 2011;61(2):423-8.</w:t>
      </w:r>
    </w:p>
    <w:p w14:paraId="02B7B018" w14:textId="77777777" w:rsidR="00F43A7C" w:rsidRPr="008075BE" w:rsidRDefault="00F43A7C">
      <w:pPr>
        <w:pStyle w:val="EndNoteBibliography"/>
        <w:spacing w:after="0" w:line="360" w:lineRule="auto"/>
        <w:jc w:val="both"/>
        <w:rPr>
          <w:rFonts w:ascii="Times New Roman" w:hAnsi="Times New Roman" w:cs="Times New Roman"/>
          <w:sz w:val="24"/>
          <w:szCs w:val="24"/>
          <w:rPrChange w:id="757" w:author="Ran Yin" w:date="2024-11-30T16:43:00Z" w16du:dateUtc="2024-11-30T21:43:00Z">
            <w:rPr>
              <w:rFonts w:ascii="Times New Roman" w:hAnsi="Times New Roman" w:cs="Times New Roman"/>
            </w:rPr>
          </w:rPrChange>
        </w:rPr>
        <w:pPrChange w:id="758" w:author="Ran Yin" w:date="2024-11-30T23:53:00Z" w16du:dateUtc="2024-12-01T04:53:00Z">
          <w:pPr>
            <w:pStyle w:val="EndNoteBibliography"/>
            <w:spacing w:after="0"/>
          </w:pPr>
        </w:pPrChange>
      </w:pPr>
      <w:r w:rsidRPr="008075BE">
        <w:rPr>
          <w:rFonts w:ascii="Times New Roman" w:hAnsi="Times New Roman" w:cs="Times New Roman"/>
          <w:sz w:val="24"/>
          <w:szCs w:val="24"/>
          <w:rPrChange w:id="759" w:author="Ran Yin" w:date="2024-11-30T16:43:00Z" w16du:dateUtc="2024-11-30T21:43:00Z">
            <w:rPr>
              <w:rFonts w:ascii="Times New Roman" w:hAnsi="Times New Roman" w:cs="Times New Roman"/>
            </w:rPr>
          </w:rPrChange>
        </w:rPr>
        <w:t>62.</w:t>
      </w:r>
      <w:r w:rsidRPr="008075BE">
        <w:rPr>
          <w:rFonts w:ascii="Times New Roman" w:hAnsi="Times New Roman" w:cs="Times New Roman"/>
          <w:sz w:val="24"/>
          <w:szCs w:val="24"/>
          <w:rPrChange w:id="760" w:author="Ran Yin" w:date="2024-11-30T16:43:00Z" w16du:dateUtc="2024-11-30T21:43:00Z">
            <w:rPr>
              <w:rFonts w:ascii="Times New Roman" w:hAnsi="Times New Roman" w:cs="Times New Roman"/>
            </w:rPr>
          </w:rPrChange>
        </w:rPr>
        <w:tab/>
        <w:t>Ritchie NJ, Schutter ME, Dick RP, Myrold DD. Use of length heterogeneity PCR and fatty acid methyl ester profiles to characterize microbial communities in soil. Appl Environ Microbiol. 2000;66(4):1668-75.</w:t>
      </w:r>
    </w:p>
    <w:p w14:paraId="28116AC2" w14:textId="77777777" w:rsidR="00F43A7C" w:rsidRPr="008075BE" w:rsidRDefault="00F43A7C">
      <w:pPr>
        <w:pStyle w:val="EndNoteBibliography"/>
        <w:spacing w:after="0" w:line="360" w:lineRule="auto"/>
        <w:jc w:val="both"/>
        <w:rPr>
          <w:rFonts w:ascii="Times New Roman" w:hAnsi="Times New Roman" w:cs="Times New Roman"/>
          <w:sz w:val="24"/>
          <w:szCs w:val="24"/>
          <w:rPrChange w:id="761" w:author="Ran Yin" w:date="2024-11-30T16:43:00Z" w16du:dateUtc="2024-11-30T21:43:00Z">
            <w:rPr>
              <w:rFonts w:ascii="Times New Roman" w:hAnsi="Times New Roman" w:cs="Times New Roman"/>
            </w:rPr>
          </w:rPrChange>
        </w:rPr>
        <w:pPrChange w:id="762" w:author="Ran Yin" w:date="2024-11-30T23:53:00Z" w16du:dateUtc="2024-12-01T04:53:00Z">
          <w:pPr>
            <w:pStyle w:val="EndNoteBibliography"/>
            <w:spacing w:after="0"/>
          </w:pPr>
        </w:pPrChange>
      </w:pPr>
      <w:r w:rsidRPr="008075BE">
        <w:rPr>
          <w:rFonts w:ascii="Times New Roman" w:hAnsi="Times New Roman" w:cs="Times New Roman"/>
          <w:sz w:val="24"/>
          <w:szCs w:val="24"/>
          <w:rPrChange w:id="763" w:author="Ran Yin" w:date="2024-11-30T16:43:00Z" w16du:dateUtc="2024-11-30T21:43:00Z">
            <w:rPr>
              <w:rFonts w:ascii="Times New Roman" w:hAnsi="Times New Roman" w:cs="Times New Roman"/>
            </w:rPr>
          </w:rPrChange>
        </w:rPr>
        <w:t>63.</w:t>
      </w:r>
      <w:r w:rsidRPr="008075BE">
        <w:rPr>
          <w:rFonts w:ascii="Times New Roman" w:hAnsi="Times New Roman" w:cs="Times New Roman"/>
          <w:sz w:val="24"/>
          <w:szCs w:val="24"/>
          <w:rPrChange w:id="764" w:author="Ran Yin" w:date="2024-11-30T16:43:00Z" w16du:dateUtc="2024-11-30T21:43:00Z">
            <w:rPr>
              <w:rFonts w:ascii="Times New Roman" w:hAnsi="Times New Roman" w:cs="Times New Roman"/>
            </w:rPr>
          </w:rPrChange>
        </w:rPr>
        <w:tab/>
        <w:t>Albert EJ, Sommerfeld K, Gophna S, Marshall JS, Gophna U. The gut microbiota of toll-like receptor 2-deficient mice exhibits lineage-specific modifications. Environ Microbiol Rep. 2009;1(1):65-70.</w:t>
      </w:r>
    </w:p>
    <w:p w14:paraId="16FF857C" w14:textId="77777777" w:rsidR="00F43A7C" w:rsidRPr="008075BE" w:rsidRDefault="00F43A7C">
      <w:pPr>
        <w:pStyle w:val="EndNoteBibliography"/>
        <w:spacing w:after="0" w:line="360" w:lineRule="auto"/>
        <w:jc w:val="both"/>
        <w:rPr>
          <w:rFonts w:ascii="Times New Roman" w:hAnsi="Times New Roman" w:cs="Times New Roman"/>
          <w:sz w:val="24"/>
          <w:szCs w:val="24"/>
          <w:rPrChange w:id="765" w:author="Ran Yin" w:date="2024-11-30T16:43:00Z" w16du:dateUtc="2024-11-30T21:43:00Z">
            <w:rPr>
              <w:rFonts w:ascii="Times New Roman" w:hAnsi="Times New Roman" w:cs="Times New Roman"/>
            </w:rPr>
          </w:rPrChange>
        </w:rPr>
        <w:pPrChange w:id="766" w:author="Ran Yin" w:date="2024-11-30T23:53:00Z" w16du:dateUtc="2024-12-01T04:53:00Z">
          <w:pPr>
            <w:pStyle w:val="EndNoteBibliography"/>
            <w:spacing w:after="0"/>
          </w:pPr>
        </w:pPrChange>
      </w:pPr>
      <w:r w:rsidRPr="008075BE">
        <w:rPr>
          <w:rFonts w:ascii="Times New Roman" w:hAnsi="Times New Roman" w:cs="Times New Roman"/>
          <w:sz w:val="24"/>
          <w:szCs w:val="24"/>
          <w:rPrChange w:id="767" w:author="Ran Yin" w:date="2024-11-30T16:43:00Z" w16du:dateUtc="2024-11-30T21:43:00Z">
            <w:rPr>
              <w:rFonts w:ascii="Times New Roman" w:hAnsi="Times New Roman" w:cs="Times New Roman"/>
            </w:rPr>
          </w:rPrChange>
        </w:rPr>
        <w:t>64.</w:t>
      </w:r>
      <w:r w:rsidRPr="008075BE">
        <w:rPr>
          <w:rFonts w:ascii="Times New Roman" w:hAnsi="Times New Roman" w:cs="Times New Roman"/>
          <w:sz w:val="24"/>
          <w:szCs w:val="24"/>
          <w:rPrChange w:id="768" w:author="Ran Yin" w:date="2024-11-30T16:43:00Z" w16du:dateUtc="2024-11-30T21:43:00Z">
            <w:rPr>
              <w:rFonts w:ascii="Times New Roman" w:hAnsi="Times New Roman" w:cs="Times New Roman"/>
            </w:rPr>
          </w:rPrChange>
        </w:rPr>
        <w:tab/>
        <w:t>La Reau AJ, Suen G. The Ruminococci: key symbionts of the gut ecosystem. J Microbiol. 2018;56(3):199-208.</w:t>
      </w:r>
    </w:p>
    <w:p w14:paraId="1C0E568E" w14:textId="77777777" w:rsidR="00F43A7C" w:rsidRPr="008075BE" w:rsidRDefault="00F43A7C">
      <w:pPr>
        <w:pStyle w:val="EndNoteBibliography"/>
        <w:spacing w:after="0" w:line="360" w:lineRule="auto"/>
        <w:jc w:val="both"/>
        <w:rPr>
          <w:rFonts w:ascii="Times New Roman" w:hAnsi="Times New Roman" w:cs="Times New Roman"/>
          <w:sz w:val="24"/>
          <w:szCs w:val="24"/>
          <w:rPrChange w:id="769" w:author="Ran Yin" w:date="2024-11-30T16:43:00Z" w16du:dateUtc="2024-11-30T21:43:00Z">
            <w:rPr>
              <w:rFonts w:ascii="Times New Roman" w:hAnsi="Times New Roman" w:cs="Times New Roman"/>
            </w:rPr>
          </w:rPrChange>
        </w:rPr>
        <w:pPrChange w:id="770" w:author="Ran Yin" w:date="2024-11-30T23:53:00Z" w16du:dateUtc="2024-12-01T04:53:00Z">
          <w:pPr>
            <w:pStyle w:val="EndNoteBibliography"/>
            <w:spacing w:after="0"/>
          </w:pPr>
        </w:pPrChange>
      </w:pPr>
      <w:r w:rsidRPr="008075BE">
        <w:rPr>
          <w:rFonts w:ascii="Times New Roman" w:hAnsi="Times New Roman" w:cs="Times New Roman"/>
          <w:sz w:val="24"/>
          <w:szCs w:val="24"/>
          <w:rPrChange w:id="771" w:author="Ran Yin" w:date="2024-11-30T16:43:00Z" w16du:dateUtc="2024-11-30T21:43:00Z">
            <w:rPr>
              <w:rFonts w:ascii="Times New Roman" w:hAnsi="Times New Roman" w:cs="Times New Roman"/>
            </w:rPr>
          </w:rPrChange>
        </w:rPr>
        <w:t>65.</w:t>
      </w:r>
      <w:r w:rsidRPr="008075BE">
        <w:rPr>
          <w:rFonts w:ascii="Times New Roman" w:hAnsi="Times New Roman" w:cs="Times New Roman"/>
          <w:sz w:val="24"/>
          <w:szCs w:val="24"/>
          <w:rPrChange w:id="772" w:author="Ran Yin" w:date="2024-11-30T16:43:00Z" w16du:dateUtc="2024-11-30T21:43:00Z">
            <w:rPr>
              <w:rFonts w:ascii="Times New Roman" w:hAnsi="Times New Roman" w:cs="Times New Roman"/>
            </w:rPr>
          </w:rPrChange>
        </w:rPr>
        <w:tab/>
        <w:t>Rainey FA, Janssen PH. Phylogenetic analysis by 16S ribosomal DNA sequence comparison reveals two unrelated groups of species within the genus Ruminococcus. FEMS Microbiol Lett. 1995;129(1):69-73.</w:t>
      </w:r>
    </w:p>
    <w:p w14:paraId="13B36CD1" w14:textId="77777777" w:rsidR="00F43A7C" w:rsidRPr="008075BE" w:rsidRDefault="00F43A7C">
      <w:pPr>
        <w:pStyle w:val="EndNoteBibliography"/>
        <w:spacing w:after="0" w:line="360" w:lineRule="auto"/>
        <w:jc w:val="both"/>
        <w:rPr>
          <w:rFonts w:ascii="Times New Roman" w:hAnsi="Times New Roman" w:cs="Times New Roman"/>
          <w:sz w:val="24"/>
          <w:szCs w:val="24"/>
          <w:rPrChange w:id="773" w:author="Ran Yin" w:date="2024-11-30T16:43:00Z" w16du:dateUtc="2024-11-30T21:43:00Z">
            <w:rPr>
              <w:rFonts w:ascii="Times New Roman" w:hAnsi="Times New Roman" w:cs="Times New Roman"/>
            </w:rPr>
          </w:rPrChange>
        </w:rPr>
        <w:pPrChange w:id="774" w:author="Ran Yin" w:date="2024-11-30T23:53:00Z" w16du:dateUtc="2024-12-01T04:53:00Z">
          <w:pPr>
            <w:pStyle w:val="EndNoteBibliography"/>
            <w:spacing w:after="0"/>
          </w:pPr>
        </w:pPrChange>
      </w:pPr>
      <w:r w:rsidRPr="008075BE">
        <w:rPr>
          <w:rFonts w:ascii="Times New Roman" w:hAnsi="Times New Roman" w:cs="Times New Roman"/>
          <w:sz w:val="24"/>
          <w:szCs w:val="24"/>
          <w:rPrChange w:id="775" w:author="Ran Yin" w:date="2024-11-30T16:43:00Z" w16du:dateUtc="2024-11-30T21:43:00Z">
            <w:rPr>
              <w:rFonts w:ascii="Times New Roman" w:hAnsi="Times New Roman" w:cs="Times New Roman"/>
            </w:rPr>
          </w:rPrChange>
        </w:rPr>
        <w:t>66.</w:t>
      </w:r>
      <w:r w:rsidRPr="008075BE">
        <w:rPr>
          <w:rFonts w:ascii="Times New Roman" w:hAnsi="Times New Roman" w:cs="Times New Roman"/>
          <w:sz w:val="24"/>
          <w:szCs w:val="24"/>
          <w:rPrChange w:id="776" w:author="Ran Yin" w:date="2024-11-30T16:43:00Z" w16du:dateUtc="2024-11-30T21:43:00Z">
            <w:rPr>
              <w:rFonts w:ascii="Times New Roman" w:hAnsi="Times New Roman" w:cs="Times New Roman"/>
            </w:rPr>
          </w:rPrChange>
        </w:rPr>
        <w:tab/>
        <w:t>Qin J, Li R, Raes J, Arumugam M, Burgdorf KS, Manichanh C, et al. A human gut microbial gene catalogue established by metagenomic sequencing. Nature. 2010;464(7285):59-65.</w:t>
      </w:r>
    </w:p>
    <w:p w14:paraId="0503C323" w14:textId="77777777" w:rsidR="00F43A7C" w:rsidRPr="008075BE" w:rsidRDefault="00F43A7C">
      <w:pPr>
        <w:pStyle w:val="EndNoteBibliography"/>
        <w:spacing w:after="0" w:line="360" w:lineRule="auto"/>
        <w:jc w:val="both"/>
        <w:rPr>
          <w:rFonts w:ascii="Times New Roman" w:hAnsi="Times New Roman" w:cs="Times New Roman"/>
          <w:sz w:val="24"/>
          <w:szCs w:val="24"/>
          <w:rPrChange w:id="777" w:author="Ran Yin" w:date="2024-11-30T16:43:00Z" w16du:dateUtc="2024-11-30T21:43:00Z">
            <w:rPr>
              <w:rFonts w:ascii="Times New Roman" w:hAnsi="Times New Roman" w:cs="Times New Roman"/>
            </w:rPr>
          </w:rPrChange>
        </w:rPr>
        <w:pPrChange w:id="778" w:author="Ran Yin" w:date="2024-11-30T23:53:00Z" w16du:dateUtc="2024-12-01T04:53:00Z">
          <w:pPr>
            <w:pStyle w:val="EndNoteBibliography"/>
            <w:spacing w:after="0"/>
          </w:pPr>
        </w:pPrChange>
      </w:pPr>
      <w:r w:rsidRPr="008075BE">
        <w:rPr>
          <w:rFonts w:ascii="Times New Roman" w:hAnsi="Times New Roman" w:cs="Times New Roman"/>
          <w:sz w:val="24"/>
          <w:szCs w:val="24"/>
          <w:rPrChange w:id="779" w:author="Ran Yin" w:date="2024-11-30T16:43:00Z" w16du:dateUtc="2024-11-30T21:43:00Z">
            <w:rPr>
              <w:rFonts w:ascii="Times New Roman" w:hAnsi="Times New Roman" w:cs="Times New Roman"/>
            </w:rPr>
          </w:rPrChange>
        </w:rPr>
        <w:t>67.</w:t>
      </w:r>
      <w:r w:rsidRPr="008075BE">
        <w:rPr>
          <w:rFonts w:ascii="Times New Roman" w:hAnsi="Times New Roman" w:cs="Times New Roman"/>
          <w:sz w:val="24"/>
          <w:szCs w:val="24"/>
          <w:rPrChange w:id="780" w:author="Ran Yin" w:date="2024-11-30T16:43:00Z" w16du:dateUtc="2024-11-30T21:43:00Z">
            <w:rPr>
              <w:rFonts w:ascii="Times New Roman" w:hAnsi="Times New Roman" w:cs="Times New Roman"/>
            </w:rPr>
          </w:rPrChange>
        </w:rPr>
        <w:tab/>
        <w:t>Leschine SB. Cellulose degradation in anaerobic environments. Annu Rev Microbiol. 1995;49:399-426.</w:t>
      </w:r>
    </w:p>
    <w:p w14:paraId="73BB5578" w14:textId="77777777" w:rsidR="00F43A7C" w:rsidRPr="008075BE" w:rsidRDefault="00F43A7C">
      <w:pPr>
        <w:pStyle w:val="EndNoteBibliography"/>
        <w:spacing w:after="0" w:line="360" w:lineRule="auto"/>
        <w:jc w:val="both"/>
        <w:rPr>
          <w:rFonts w:ascii="Times New Roman" w:hAnsi="Times New Roman" w:cs="Times New Roman"/>
          <w:sz w:val="24"/>
          <w:szCs w:val="24"/>
          <w:rPrChange w:id="781" w:author="Ran Yin" w:date="2024-11-30T16:43:00Z" w16du:dateUtc="2024-11-30T21:43:00Z">
            <w:rPr>
              <w:rFonts w:ascii="Times New Roman" w:hAnsi="Times New Roman" w:cs="Times New Roman"/>
            </w:rPr>
          </w:rPrChange>
        </w:rPr>
        <w:pPrChange w:id="782" w:author="Ran Yin" w:date="2024-11-30T23:53:00Z" w16du:dateUtc="2024-12-01T04:53:00Z">
          <w:pPr>
            <w:pStyle w:val="EndNoteBibliography"/>
            <w:spacing w:after="0"/>
          </w:pPr>
        </w:pPrChange>
      </w:pPr>
      <w:r w:rsidRPr="008075BE">
        <w:rPr>
          <w:rFonts w:ascii="Times New Roman" w:hAnsi="Times New Roman" w:cs="Times New Roman"/>
          <w:sz w:val="24"/>
          <w:szCs w:val="24"/>
          <w:rPrChange w:id="783" w:author="Ran Yin" w:date="2024-11-30T16:43:00Z" w16du:dateUtc="2024-11-30T21:43:00Z">
            <w:rPr>
              <w:rFonts w:ascii="Times New Roman" w:hAnsi="Times New Roman" w:cs="Times New Roman"/>
            </w:rPr>
          </w:rPrChange>
        </w:rPr>
        <w:t>68.</w:t>
      </w:r>
      <w:r w:rsidRPr="008075BE">
        <w:rPr>
          <w:rFonts w:ascii="Times New Roman" w:hAnsi="Times New Roman" w:cs="Times New Roman"/>
          <w:sz w:val="24"/>
          <w:szCs w:val="24"/>
          <w:rPrChange w:id="784" w:author="Ran Yin" w:date="2024-11-30T16:43:00Z" w16du:dateUtc="2024-11-30T21:43:00Z">
            <w:rPr>
              <w:rFonts w:ascii="Times New Roman" w:hAnsi="Times New Roman" w:cs="Times New Roman"/>
            </w:rPr>
          </w:rPrChange>
        </w:rPr>
        <w:tab/>
        <w:t>Flint HJ, Bayer EA, Rincon MT, Lamed R, White BA. Polysaccharide utilization by gut bacteria: potential for new insights from genomic analysis. Nat Rev Microbiol. 2008;6(2):121-31.</w:t>
      </w:r>
    </w:p>
    <w:p w14:paraId="43974C22" w14:textId="77777777" w:rsidR="00F43A7C" w:rsidRPr="008075BE" w:rsidRDefault="00F43A7C">
      <w:pPr>
        <w:pStyle w:val="EndNoteBibliography"/>
        <w:spacing w:after="0" w:line="360" w:lineRule="auto"/>
        <w:jc w:val="both"/>
        <w:rPr>
          <w:rFonts w:ascii="Times New Roman" w:hAnsi="Times New Roman" w:cs="Times New Roman"/>
          <w:sz w:val="24"/>
          <w:szCs w:val="24"/>
          <w:rPrChange w:id="785" w:author="Ran Yin" w:date="2024-11-30T16:43:00Z" w16du:dateUtc="2024-11-30T21:43:00Z">
            <w:rPr>
              <w:rFonts w:ascii="Times New Roman" w:hAnsi="Times New Roman" w:cs="Times New Roman"/>
            </w:rPr>
          </w:rPrChange>
        </w:rPr>
        <w:pPrChange w:id="786" w:author="Ran Yin" w:date="2024-11-30T23:53:00Z" w16du:dateUtc="2024-12-01T04:53:00Z">
          <w:pPr>
            <w:pStyle w:val="EndNoteBibliography"/>
            <w:spacing w:after="0"/>
          </w:pPr>
        </w:pPrChange>
      </w:pPr>
      <w:r w:rsidRPr="008075BE">
        <w:rPr>
          <w:rFonts w:ascii="Times New Roman" w:hAnsi="Times New Roman" w:cs="Times New Roman"/>
          <w:sz w:val="24"/>
          <w:szCs w:val="24"/>
          <w:rPrChange w:id="787" w:author="Ran Yin" w:date="2024-11-30T16:43:00Z" w16du:dateUtc="2024-11-30T21:43:00Z">
            <w:rPr>
              <w:rFonts w:ascii="Times New Roman" w:hAnsi="Times New Roman" w:cs="Times New Roman"/>
            </w:rPr>
          </w:rPrChange>
        </w:rPr>
        <w:t>69.</w:t>
      </w:r>
      <w:r w:rsidRPr="008075BE">
        <w:rPr>
          <w:rFonts w:ascii="Times New Roman" w:hAnsi="Times New Roman" w:cs="Times New Roman"/>
          <w:sz w:val="24"/>
          <w:szCs w:val="24"/>
          <w:rPrChange w:id="788" w:author="Ran Yin" w:date="2024-11-30T16:43:00Z" w16du:dateUtc="2024-11-30T21:43:00Z">
            <w:rPr>
              <w:rFonts w:ascii="Times New Roman" w:hAnsi="Times New Roman" w:cs="Times New Roman"/>
            </w:rPr>
          </w:rPrChange>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8075BE" w:rsidRDefault="00F43A7C">
      <w:pPr>
        <w:pStyle w:val="EndNoteBibliography"/>
        <w:spacing w:after="0" w:line="360" w:lineRule="auto"/>
        <w:jc w:val="both"/>
        <w:rPr>
          <w:rFonts w:ascii="Times New Roman" w:hAnsi="Times New Roman" w:cs="Times New Roman"/>
          <w:sz w:val="24"/>
          <w:szCs w:val="24"/>
          <w:rPrChange w:id="789" w:author="Ran Yin" w:date="2024-11-30T16:43:00Z" w16du:dateUtc="2024-11-30T21:43:00Z">
            <w:rPr>
              <w:rFonts w:ascii="Times New Roman" w:hAnsi="Times New Roman" w:cs="Times New Roman"/>
            </w:rPr>
          </w:rPrChange>
        </w:rPr>
        <w:pPrChange w:id="790" w:author="Ran Yin" w:date="2024-11-30T23:53:00Z" w16du:dateUtc="2024-12-01T04:53:00Z">
          <w:pPr>
            <w:pStyle w:val="EndNoteBibliography"/>
            <w:spacing w:after="0"/>
          </w:pPr>
        </w:pPrChange>
      </w:pPr>
      <w:r w:rsidRPr="008075BE">
        <w:rPr>
          <w:rFonts w:ascii="Times New Roman" w:hAnsi="Times New Roman" w:cs="Times New Roman"/>
          <w:sz w:val="24"/>
          <w:szCs w:val="24"/>
          <w:rPrChange w:id="791" w:author="Ran Yin" w:date="2024-11-30T16:43:00Z" w16du:dateUtc="2024-11-30T21:43:00Z">
            <w:rPr>
              <w:rFonts w:ascii="Times New Roman" w:hAnsi="Times New Roman" w:cs="Times New Roman"/>
            </w:rPr>
          </w:rPrChange>
        </w:rPr>
        <w:t>70.</w:t>
      </w:r>
      <w:r w:rsidRPr="008075BE">
        <w:rPr>
          <w:rFonts w:ascii="Times New Roman" w:hAnsi="Times New Roman" w:cs="Times New Roman"/>
          <w:sz w:val="24"/>
          <w:szCs w:val="24"/>
          <w:rPrChange w:id="792" w:author="Ran Yin" w:date="2024-11-30T16:43:00Z" w16du:dateUtc="2024-11-30T21:43:00Z">
            <w:rPr>
              <w:rFonts w:ascii="Times New Roman" w:hAnsi="Times New Roman" w:cs="Times New Roman"/>
            </w:rPr>
          </w:rPrChange>
        </w:rPr>
        <w:tab/>
        <w:t>Hall AB, Yassour M, Sauk J, Garner A, Jiang X, Arthur T, et al. A novel Ruminococcus gnavus clade enriched in inflammatory bowel disease patients. Genome Med. 2017;9(1):103.</w:t>
      </w:r>
    </w:p>
    <w:p w14:paraId="7ED41F32" w14:textId="77777777" w:rsidR="00F43A7C" w:rsidRPr="008075BE" w:rsidRDefault="00F43A7C">
      <w:pPr>
        <w:pStyle w:val="EndNoteBibliography"/>
        <w:spacing w:after="0" w:line="360" w:lineRule="auto"/>
        <w:jc w:val="both"/>
        <w:rPr>
          <w:rFonts w:ascii="Times New Roman" w:hAnsi="Times New Roman" w:cs="Times New Roman"/>
          <w:sz w:val="24"/>
          <w:szCs w:val="24"/>
          <w:rPrChange w:id="793" w:author="Ran Yin" w:date="2024-11-30T16:43:00Z" w16du:dateUtc="2024-11-30T21:43:00Z">
            <w:rPr>
              <w:rFonts w:ascii="Times New Roman" w:hAnsi="Times New Roman" w:cs="Times New Roman"/>
            </w:rPr>
          </w:rPrChange>
        </w:rPr>
        <w:pPrChange w:id="794" w:author="Ran Yin" w:date="2024-11-30T23:53:00Z" w16du:dateUtc="2024-12-01T04:53:00Z">
          <w:pPr>
            <w:pStyle w:val="EndNoteBibliography"/>
            <w:spacing w:after="0"/>
          </w:pPr>
        </w:pPrChange>
      </w:pPr>
      <w:r w:rsidRPr="008075BE">
        <w:rPr>
          <w:rFonts w:ascii="Times New Roman" w:hAnsi="Times New Roman" w:cs="Times New Roman"/>
          <w:sz w:val="24"/>
          <w:szCs w:val="24"/>
          <w:rPrChange w:id="795" w:author="Ran Yin" w:date="2024-11-30T16:43:00Z" w16du:dateUtc="2024-11-30T21:43:00Z">
            <w:rPr>
              <w:rFonts w:ascii="Times New Roman" w:hAnsi="Times New Roman" w:cs="Times New Roman"/>
            </w:rPr>
          </w:rPrChange>
        </w:rPr>
        <w:t>71.</w:t>
      </w:r>
      <w:r w:rsidRPr="008075BE">
        <w:rPr>
          <w:rFonts w:ascii="Times New Roman" w:hAnsi="Times New Roman" w:cs="Times New Roman"/>
          <w:sz w:val="24"/>
          <w:szCs w:val="24"/>
          <w:rPrChange w:id="796" w:author="Ran Yin" w:date="2024-11-30T16:43:00Z" w16du:dateUtc="2024-11-30T21:43:00Z">
            <w:rPr>
              <w:rFonts w:ascii="Times New Roman" w:hAnsi="Times New Roman" w:cs="Times New Roman"/>
            </w:rPr>
          </w:rPrChange>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8075BE" w:rsidRDefault="00F43A7C">
      <w:pPr>
        <w:pStyle w:val="EndNoteBibliography"/>
        <w:spacing w:after="0" w:line="360" w:lineRule="auto"/>
        <w:jc w:val="both"/>
        <w:rPr>
          <w:rFonts w:ascii="Times New Roman" w:hAnsi="Times New Roman" w:cs="Times New Roman"/>
          <w:sz w:val="24"/>
          <w:szCs w:val="24"/>
          <w:rPrChange w:id="797" w:author="Ran Yin" w:date="2024-11-30T16:43:00Z" w16du:dateUtc="2024-11-30T21:43:00Z">
            <w:rPr>
              <w:rFonts w:ascii="Times New Roman" w:hAnsi="Times New Roman" w:cs="Times New Roman"/>
            </w:rPr>
          </w:rPrChange>
        </w:rPr>
        <w:pPrChange w:id="798" w:author="Ran Yin" w:date="2024-11-30T23:53:00Z" w16du:dateUtc="2024-12-01T04:53:00Z">
          <w:pPr>
            <w:pStyle w:val="EndNoteBibliography"/>
            <w:spacing w:after="0"/>
          </w:pPr>
        </w:pPrChange>
      </w:pPr>
      <w:r w:rsidRPr="008075BE">
        <w:rPr>
          <w:rFonts w:ascii="Times New Roman" w:hAnsi="Times New Roman" w:cs="Times New Roman"/>
          <w:sz w:val="24"/>
          <w:szCs w:val="24"/>
          <w:rPrChange w:id="799" w:author="Ran Yin" w:date="2024-11-30T16:43:00Z" w16du:dateUtc="2024-11-30T21:43:00Z">
            <w:rPr>
              <w:rFonts w:ascii="Times New Roman" w:hAnsi="Times New Roman" w:cs="Times New Roman"/>
            </w:rPr>
          </w:rPrChange>
        </w:rPr>
        <w:t>72.</w:t>
      </w:r>
      <w:r w:rsidRPr="008075BE">
        <w:rPr>
          <w:rFonts w:ascii="Times New Roman" w:hAnsi="Times New Roman" w:cs="Times New Roman"/>
          <w:sz w:val="24"/>
          <w:szCs w:val="24"/>
          <w:rPrChange w:id="800" w:author="Ran Yin" w:date="2024-11-30T16:43:00Z" w16du:dateUtc="2024-11-30T21:43:00Z">
            <w:rPr>
              <w:rFonts w:ascii="Times New Roman" w:hAnsi="Times New Roman" w:cs="Times New Roman"/>
            </w:rPr>
          </w:rPrChange>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8075BE" w:rsidRDefault="00F43A7C">
      <w:pPr>
        <w:pStyle w:val="EndNoteBibliography"/>
        <w:spacing w:after="0" w:line="360" w:lineRule="auto"/>
        <w:jc w:val="both"/>
        <w:rPr>
          <w:rFonts w:ascii="Times New Roman" w:hAnsi="Times New Roman" w:cs="Times New Roman"/>
          <w:sz w:val="24"/>
          <w:szCs w:val="24"/>
          <w:rPrChange w:id="801" w:author="Ran Yin" w:date="2024-11-30T16:43:00Z" w16du:dateUtc="2024-11-30T21:43:00Z">
            <w:rPr>
              <w:rFonts w:ascii="Times New Roman" w:hAnsi="Times New Roman" w:cs="Times New Roman"/>
            </w:rPr>
          </w:rPrChange>
        </w:rPr>
        <w:pPrChange w:id="802" w:author="Ran Yin" w:date="2024-11-30T23:53:00Z" w16du:dateUtc="2024-12-01T04:53:00Z">
          <w:pPr>
            <w:pStyle w:val="EndNoteBibliography"/>
            <w:spacing w:after="0"/>
          </w:pPr>
        </w:pPrChange>
      </w:pPr>
      <w:r w:rsidRPr="008075BE">
        <w:rPr>
          <w:rFonts w:ascii="Times New Roman" w:hAnsi="Times New Roman" w:cs="Times New Roman"/>
          <w:sz w:val="24"/>
          <w:szCs w:val="24"/>
          <w:rPrChange w:id="803" w:author="Ran Yin" w:date="2024-11-30T16:43:00Z" w16du:dateUtc="2024-11-30T21:43:00Z">
            <w:rPr>
              <w:rFonts w:ascii="Times New Roman" w:hAnsi="Times New Roman" w:cs="Times New Roman"/>
            </w:rPr>
          </w:rPrChange>
        </w:rPr>
        <w:lastRenderedPageBreak/>
        <w:t>73.</w:t>
      </w:r>
      <w:r w:rsidRPr="008075BE">
        <w:rPr>
          <w:rFonts w:ascii="Times New Roman" w:hAnsi="Times New Roman" w:cs="Times New Roman"/>
          <w:sz w:val="24"/>
          <w:szCs w:val="24"/>
          <w:rPrChange w:id="804" w:author="Ran Yin" w:date="2024-11-30T16:43:00Z" w16du:dateUtc="2024-11-30T21:43:00Z">
            <w:rPr>
              <w:rFonts w:ascii="Times New Roman" w:hAnsi="Times New Roman" w:cs="Times New Roman"/>
            </w:rPr>
          </w:rPrChange>
        </w:rPr>
        <w:tab/>
        <w:t>Johnson EL, Heaver SL, Walters WA, Ley RE. Microbiome and metabolic disease: revisiting the bacterial phylum Bacteroidetes. J Mol Med (Berl). 2017;95(1):1-8.</w:t>
      </w:r>
    </w:p>
    <w:p w14:paraId="22A87E5E" w14:textId="77777777" w:rsidR="00F43A7C" w:rsidRPr="008075BE" w:rsidRDefault="00F43A7C">
      <w:pPr>
        <w:pStyle w:val="EndNoteBibliography"/>
        <w:spacing w:after="0" w:line="360" w:lineRule="auto"/>
        <w:jc w:val="both"/>
        <w:rPr>
          <w:rFonts w:ascii="Times New Roman" w:hAnsi="Times New Roman" w:cs="Times New Roman"/>
          <w:sz w:val="24"/>
          <w:szCs w:val="24"/>
          <w:rPrChange w:id="805" w:author="Ran Yin" w:date="2024-11-30T16:43:00Z" w16du:dateUtc="2024-11-30T21:43:00Z">
            <w:rPr>
              <w:rFonts w:ascii="Times New Roman" w:hAnsi="Times New Roman" w:cs="Times New Roman"/>
            </w:rPr>
          </w:rPrChange>
        </w:rPr>
        <w:pPrChange w:id="806" w:author="Ran Yin" w:date="2024-11-30T23:53:00Z" w16du:dateUtc="2024-12-01T04:53:00Z">
          <w:pPr>
            <w:pStyle w:val="EndNoteBibliography"/>
            <w:spacing w:after="0"/>
          </w:pPr>
        </w:pPrChange>
      </w:pPr>
      <w:r w:rsidRPr="008075BE">
        <w:rPr>
          <w:rFonts w:ascii="Times New Roman" w:hAnsi="Times New Roman" w:cs="Times New Roman"/>
          <w:sz w:val="24"/>
          <w:szCs w:val="24"/>
          <w:rPrChange w:id="807" w:author="Ran Yin" w:date="2024-11-30T16:43:00Z" w16du:dateUtc="2024-11-30T21:43:00Z">
            <w:rPr>
              <w:rFonts w:ascii="Times New Roman" w:hAnsi="Times New Roman" w:cs="Times New Roman"/>
            </w:rPr>
          </w:rPrChange>
        </w:rPr>
        <w:t>74.</w:t>
      </w:r>
      <w:r w:rsidRPr="008075BE">
        <w:rPr>
          <w:rFonts w:ascii="Times New Roman" w:hAnsi="Times New Roman" w:cs="Times New Roman"/>
          <w:sz w:val="24"/>
          <w:szCs w:val="24"/>
          <w:rPrChange w:id="808" w:author="Ran Yin" w:date="2024-11-30T16:43:00Z" w16du:dateUtc="2024-11-30T21:43:00Z">
            <w:rPr>
              <w:rFonts w:ascii="Times New Roman" w:hAnsi="Times New Roman" w:cs="Times New Roman"/>
            </w:rPr>
          </w:rPrChange>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8075BE" w:rsidRDefault="00F43A7C">
      <w:pPr>
        <w:pStyle w:val="EndNoteBibliography"/>
        <w:spacing w:after="0" w:line="360" w:lineRule="auto"/>
        <w:jc w:val="both"/>
        <w:rPr>
          <w:rFonts w:ascii="Times New Roman" w:hAnsi="Times New Roman" w:cs="Times New Roman"/>
          <w:sz w:val="24"/>
          <w:szCs w:val="24"/>
          <w:rPrChange w:id="809" w:author="Ran Yin" w:date="2024-11-30T16:43:00Z" w16du:dateUtc="2024-11-30T21:43:00Z">
            <w:rPr>
              <w:rFonts w:ascii="Times New Roman" w:hAnsi="Times New Roman" w:cs="Times New Roman"/>
            </w:rPr>
          </w:rPrChange>
        </w:rPr>
        <w:pPrChange w:id="810" w:author="Ran Yin" w:date="2024-11-30T23:53:00Z" w16du:dateUtc="2024-12-01T04:53:00Z">
          <w:pPr>
            <w:pStyle w:val="EndNoteBibliography"/>
            <w:spacing w:after="0"/>
          </w:pPr>
        </w:pPrChange>
      </w:pPr>
      <w:r w:rsidRPr="008075BE">
        <w:rPr>
          <w:rFonts w:ascii="Times New Roman" w:hAnsi="Times New Roman" w:cs="Times New Roman"/>
          <w:sz w:val="24"/>
          <w:szCs w:val="24"/>
          <w:rPrChange w:id="811" w:author="Ran Yin" w:date="2024-11-30T16:43:00Z" w16du:dateUtc="2024-11-30T21:43:00Z">
            <w:rPr>
              <w:rFonts w:ascii="Times New Roman" w:hAnsi="Times New Roman" w:cs="Times New Roman"/>
            </w:rPr>
          </w:rPrChange>
        </w:rPr>
        <w:t>75.</w:t>
      </w:r>
      <w:r w:rsidRPr="008075BE">
        <w:rPr>
          <w:rFonts w:ascii="Times New Roman" w:hAnsi="Times New Roman" w:cs="Times New Roman"/>
          <w:sz w:val="24"/>
          <w:szCs w:val="24"/>
          <w:rPrChange w:id="812" w:author="Ran Yin" w:date="2024-11-30T16:43:00Z" w16du:dateUtc="2024-11-30T21:43:00Z">
            <w:rPr>
              <w:rFonts w:ascii="Times New Roman" w:hAnsi="Times New Roman" w:cs="Times New Roman"/>
            </w:rPr>
          </w:rPrChange>
        </w:rPr>
        <w:tab/>
        <w:t>Carmichael WW. Cyanobacteria secondary metabolites--the cyanotoxins. J Appl Bacteriol. 1992;72(6):445-59.</w:t>
      </w:r>
    </w:p>
    <w:p w14:paraId="21D63590" w14:textId="77777777" w:rsidR="00F43A7C" w:rsidRPr="008075BE" w:rsidRDefault="00F43A7C">
      <w:pPr>
        <w:pStyle w:val="EndNoteBibliography"/>
        <w:spacing w:after="0" w:line="360" w:lineRule="auto"/>
        <w:jc w:val="both"/>
        <w:rPr>
          <w:rFonts w:ascii="Times New Roman" w:hAnsi="Times New Roman" w:cs="Times New Roman"/>
          <w:sz w:val="24"/>
          <w:szCs w:val="24"/>
          <w:rPrChange w:id="813" w:author="Ran Yin" w:date="2024-11-30T16:43:00Z" w16du:dateUtc="2024-11-30T21:43:00Z">
            <w:rPr>
              <w:rFonts w:ascii="Times New Roman" w:hAnsi="Times New Roman" w:cs="Times New Roman"/>
            </w:rPr>
          </w:rPrChange>
        </w:rPr>
        <w:pPrChange w:id="814" w:author="Ran Yin" w:date="2024-11-30T23:53:00Z" w16du:dateUtc="2024-12-01T04:53:00Z">
          <w:pPr>
            <w:pStyle w:val="EndNoteBibliography"/>
            <w:spacing w:after="0"/>
          </w:pPr>
        </w:pPrChange>
      </w:pPr>
      <w:r w:rsidRPr="008075BE">
        <w:rPr>
          <w:rFonts w:ascii="Times New Roman" w:hAnsi="Times New Roman" w:cs="Times New Roman"/>
          <w:sz w:val="24"/>
          <w:szCs w:val="24"/>
          <w:rPrChange w:id="815" w:author="Ran Yin" w:date="2024-11-30T16:43:00Z" w16du:dateUtc="2024-11-30T21:43:00Z">
            <w:rPr>
              <w:rFonts w:ascii="Times New Roman" w:hAnsi="Times New Roman" w:cs="Times New Roman"/>
            </w:rPr>
          </w:rPrChange>
        </w:rPr>
        <w:t>76.</w:t>
      </w:r>
      <w:r w:rsidRPr="008075BE">
        <w:rPr>
          <w:rFonts w:ascii="Times New Roman" w:hAnsi="Times New Roman" w:cs="Times New Roman"/>
          <w:sz w:val="24"/>
          <w:szCs w:val="24"/>
          <w:rPrChange w:id="816" w:author="Ran Yin" w:date="2024-11-30T16:43:00Z" w16du:dateUtc="2024-11-30T21:43:00Z">
            <w:rPr>
              <w:rFonts w:ascii="Times New Roman" w:hAnsi="Times New Roman" w:cs="Times New Roman"/>
            </w:rPr>
          </w:rPrChange>
        </w:rPr>
        <w:tab/>
        <w:t>Carmichael WW. The toxins of cyanobacteria. Sci Am. 1994;270(1):78-86.</w:t>
      </w:r>
    </w:p>
    <w:p w14:paraId="7C67C8A2" w14:textId="77777777" w:rsidR="00F43A7C" w:rsidRPr="008075BE" w:rsidRDefault="00F43A7C">
      <w:pPr>
        <w:pStyle w:val="EndNoteBibliography"/>
        <w:spacing w:after="0" w:line="360" w:lineRule="auto"/>
        <w:jc w:val="both"/>
        <w:rPr>
          <w:rFonts w:ascii="Times New Roman" w:hAnsi="Times New Roman" w:cs="Times New Roman"/>
          <w:sz w:val="24"/>
          <w:szCs w:val="24"/>
          <w:rPrChange w:id="817" w:author="Ran Yin" w:date="2024-11-30T16:43:00Z" w16du:dateUtc="2024-11-30T21:43:00Z">
            <w:rPr>
              <w:rFonts w:ascii="Times New Roman" w:hAnsi="Times New Roman" w:cs="Times New Roman"/>
            </w:rPr>
          </w:rPrChange>
        </w:rPr>
        <w:pPrChange w:id="818" w:author="Ran Yin" w:date="2024-11-30T23:53:00Z" w16du:dateUtc="2024-12-01T04:53:00Z">
          <w:pPr>
            <w:pStyle w:val="EndNoteBibliography"/>
            <w:spacing w:after="0"/>
          </w:pPr>
        </w:pPrChange>
      </w:pPr>
      <w:r w:rsidRPr="008075BE">
        <w:rPr>
          <w:rFonts w:ascii="Times New Roman" w:hAnsi="Times New Roman" w:cs="Times New Roman"/>
          <w:sz w:val="24"/>
          <w:szCs w:val="24"/>
          <w:rPrChange w:id="819" w:author="Ran Yin" w:date="2024-11-30T16:43:00Z" w16du:dateUtc="2024-11-30T21:43:00Z">
            <w:rPr>
              <w:rFonts w:ascii="Times New Roman" w:hAnsi="Times New Roman" w:cs="Times New Roman"/>
            </w:rPr>
          </w:rPrChange>
        </w:rPr>
        <w:t>77.</w:t>
      </w:r>
      <w:r w:rsidRPr="008075BE">
        <w:rPr>
          <w:rFonts w:ascii="Times New Roman" w:hAnsi="Times New Roman" w:cs="Times New Roman"/>
          <w:sz w:val="24"/>
          <w:szCs w:val="24"/>
          <w:rPrChange w:id="820" w:author="Ran Yin" w:date="2024-11-30T16:43:00Z" w16du:dateUtc="2024-11-30T21:43:00Z">
            <w:rPr>
              <w:rFonts w:ascii="Times New Roman" w:hAnsi="Times New Roman" w:cs="Times New Roman"/>
            </w:rPr>
          </w:rPrChange>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8075BE" w:rsidRDefault="00F43A7C">
      <w:pPr>
        <w:pStyle w:val="EndNoteBibliography"/>
        <w:spacing w:after="0" w:line="360" w:lineRule="auto"/>
        <w:jc w:val="both"/>
        <w:rPr>
          <w:rFonts w:ascii="Times New Roman" w:hAnsi="Times New Roman" w:cs="Times New Roman"/>
          <w:sz w:val="24"/>
          <w:szCs w:val="24"/>
          <w:rPrChange w:id="821" w:author="Ran Yin" w:date="2024-11-30T16:43:00Z" w16du:dateUtc="2024-11-30T21:43:00Z">
            <w:rPr>
              <w:rFonts w:ascii="Times New Roman" w:hAnsi="Times New Roman" w:cs="Times New Roman"/>
            </w:rPr>
          </w:rPrChange>
        </w:rPr>
        <w:pPrChange w:id="822" w:author="Ran Yin" w:date="2024-11-30T23:53:00Z" w16du:dateUtc="2024-12-01T04:53:00Z">
          <w:pPr>
            <w:pStyle w:val="EndNoteBibliography"/>
            <w:spacing w:after="0"/>
          </w:pPr>
        </w:pPrChange>
      </w:pPr>
      <w:r w:rsidRPr="008075BE">
        <w:rPr>
          <w:rFonts w:ascii="Times New Roman" w:hAnsi="Times New Roman" w:cs="Times New Roman"/>
          <w:sz w:val="24"/>
          <w:szCs w:val="24"/>
          <w:rPrChange w:id="823" w:author="Ran Yin" w:date="2024-11-30T16:43:00Z" w16du:dateUtc="2024-11-30T21:43:00Z">
            <w:rPr>
              <w:rFonts w:ascii="Times New Roman" w:hAnsi="Times New Roman" w:cs="Times New Roman"/>
            </w:rPr>
          </w:rPrChange>
        </w:rPr>
        <w:t>78.</w:t>
      </w:r>
      <w:r w:rsidRPr="008075BE">
        <w:rPr>
          <w:rFonts w:ascii="Times New Roman" w:hAnsi="Times New Roman" w:cs="Times New Roman"/>
          <w:sz w:val="24"/>
          <w:szCs w:val="24"/>
          <w:rPrChange w:id="824" w:author="Ran Yin" w:date="2024-11-30T16:43:00Z" w16du:dateUtc="2024-11-30T21:43:00Z">
            <w:rPr>
              <w:rFonts w:ascii="Times New Roman" w:hAnsi="Times New Roman" w:cs="Times New Roman"/>
            </w:rPr>
          </w:rPrChange>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8075BE" w:rsidRDefault="00F43A7C">
      <w:pPr>
        <w:pStyle w:val="EndNoteBibliography"/>
        <w:spacing w:after="0" w:line="360" w:lineRule="auto"/>
        <w:jc w:val="both"/>
        <w:rPr>
          <w:rFonts w:ascii="Times New Roman" w:hAnsi="Times New Roman" w:cs="Times New Roman"/>
          <w:sz w:val="24"/>
          <w:szCs w:val="24"/>
          <w:rPrChange w:id="825" w:author="Ran Yin" w:date="2024-11-30T16:43:00Z" w16du:dateUtc="2024-11-30T21:43:00Z">
            <w:rPr>
              <w:rFonts w:ascii="Times New Roman" w:hAnsi="Times New Roman" w:cs="Times New Roman"/>
            </w:rPr>
          </w:rPrChange>
        </w:rPr>
        <w:pPrChange w:id="826" w:author="Ran Yin" w:date="2024-11-30T23:53:00Z" w16du:dateUtc="2024-12-01T04:53:00Z">
          <w:pPr>
            <w:pStyle w:val="EndNoteBibliography"/>
            <w:spacing w:after="0"/>
          </w:pPr>
        </w:pPrChange>
      </w:pPr>
      <w:r w:rsidRPr="008075BE">
        <w:rPr>
          <w:rFonts w:ascii="Times New Roman" w:hAnsi="Times New Roman" w:cs="Times New Roman"/>
          <w:sz w:val="24"/>
          <w:szCs w:val="24"/>
          <w:rPrChange w:id="827" w:author="Ran Yin" w:date="2024-11-30T16:43:00Z" w16du:dateUtc="2024-11-30T21:43:00Z">
            <w:rPr>
              <w:rFonts w:ascii="Times New Roman" w:hAnsi="Times New Roman" w:cs="Times New Roman"/>
            </w:rPr>
          </w:rPrChange>
        </w:rPr>
        <w:t>79.</w:t>
      </w:r>
      <w:r w:rsidRPr="008075BE">
        <w:rPr>
          <w:rFonts w:ascii="Times New Roman" w:hAnsi="Times New Roman" w:cs="Times New Roman"/>
          <w:sz w:val="24"/>
          <w:szCs w:val="24"/>
          <w:rPrChange w:id="828" w:author="Ran Yin" w:date="2024-11-30T16:43:00Z" w16du:dateUtc="2024-11-30T21:43:00Z">
            <w:rPr>
              <w:rFonts w:ascii="Times New Roman" w:hAnsi="Times New Roman" w:cs="Times New Roman"/>
            </w:rPr>
          </w:rPrChange>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8075BE" w:rsidRDefault="00F43A7C">
      <w:pPr>
        <w:pStyle w:val="EndNoteBibliography"/>
        <w:spacing w:after="0" w:line="360" w:lineRule="auto"/>
        <w:jc w:val="both"/>
        <w:rPr>
          <w:rFonts w:ascii="Times New Roman" w:hAnsi="Times New Roman" w:cs="Times New Roman"/>
          <w:sz w:val="24"/>
          <w:szCs w:val="24"/>
          <w:rPrChange w:id="829" w:author="Ran Yin" w:date="2024-11-30T16:43:00Z" w16du:dateUtc="2024-11-30T21:43:00Z">
            <w:rPr>
              <w:rFonts w:ascii="Times New Roman" w:hAnsi="Times New Roman" w:cs="Times New Roman"/>
            </w:rPr>
          </w:rPrChange>
        </w:rPr>
        <w:pPrChange w:id="830" w:author="Ran Yin" w:date="2024-11-30T23:53:00Z" w16du:dateUtc="2024-12-01T04:53:00Z">
          <w:pPr>
            <w:pStyle w:val="EndNoteBibliography"/>
            <w:spacing w:after="0"/>
          </w:pPr>
        </w:pPrChange>
      </w:pPr>
      <w:r w:rsidRPr="008075BE">
        <w:rPr>
          <w:rFonts w:ascii="Times New Roman" w:hAnsi="Times New Roman" w:cs="Times New Roman"/>
          <w:sz w:val="24"/>
          <w:szCs w:val="24"/>
          <w:rPrChange w:id="831" w:author="Ran Yin" w:date="2024-11-30T16:43:00Z" w16du:dateUtc="2024-11-30T21:43:00Z">
            <w:rPr>
              <w:rFonts w:ascii="Times New Roman" w:hAnsi="Times New Roman" w:cs="Times New Roman"/>
            </w:rPr>
          </w:rPrChange>
        </w:rPr>
        <w:t>80.</w:t>
      </w:r>
      <w:r w:rsidRPr="008075BE">
        <w:rPr>
          <w:rFonts w:ascii="Times New Roman" w:hAnsi="Times New Roman" w:cs="Times New Roman"/>
          <w:sz w:val="24"/>
          <w:szCs w:val="24"/>
          <w:rPrChange w:id="832" w:author="Ran Yin" w:date="2024-11-30T16:43:00Z" w16du:dateUtc="2024-11-30T21:43:00Z">
            <w:rPr>
              <w:rFonts w:ascii="Times New Roman" w:hAnsi="Times New Roman" w:cs="Times New Roman"/>
            </w:rPr>
          </w:rPrChange>
        </w:rPr>
        <w:tab/>
        <w:t>Turnbaugh PJ, Ridaura VK, Faith JJ, Rey FE, Knight R, Gordon JI. The effect of diet on the human gut microbiome: a metagenomic analysis in humanized gnotobiotic mice. Sci Transl Med. 2009;1(6):6ra14.</w:t>
      </w:r>
    </w:p>
    <w:p w14:paraId="2CA70458" w14:textId="77777777" w:rsidR="00F43A7C" w:rsidRPr="008075BE" w:rsidRDefault="00F43A7C">
      <w:pPr>
        <w:pStyle w:val="EndNoteBibliography"/>
        <w:spacing w:line="360" w:lineRule="auto"/>
        <w:jc w:val="both"/>
        <w:rPr>
          <w:rFonts w:ascii="Times New Roman" w:hAnsi="Times New Roman" w:cs="Times New Roman"/>
          <w:sz w:val="24"/>
          <w:szCs w:val="24"/>
          <w:rPrChange w:id="833" w:author="Ran Yin" w:date="2024-11-30T16:43:00Z" w16du:dateUtc="2024-11-30T21:43:00Z">
            <w:rPr>
              <w:rFonts w:ascii="Times New Roman" w:hAnsi="Times New Roman" w:cs="Times New Roman"/>
            </w:rPr>
          </w:rPrChange>
        </w:rPr>
        <w:pPrChange w:id="834" w:author="Ran Yin" w:date="2024-11-30T23:53:00Z" w16du:dateUtc="2024-12-01T04:53:00Z">
          <w:pPr>
            <w:pStyle w:val="EndNoteBibliography"/>
          </w:pPr>
        </w:pPrChange>
      </w:pPr>
      <w:r w:rsidRPr="008075BE">
        <w:rPr>
          <w:rFonts w:ascii="Times New Roman" w:hAnsi="Times New Roman" w:cs="Times New Roman"/>
          <w:sz w:val="24"/>
          <w:szCs w:val="24"/>
          <w:rPrChange w:id="835" w:author="Ran Yin" w:date="2024-11-30T16:43:00Z" w16du:dateUtc="2024-11-30T21:43:00Z">
            <w:rPr>
              <w:rFonts w:ascii="Times New Roman" w:hAnsi="Times New Roman" w:cs="Times New Roman"/>
            </w:rPr>
          </w:rPrChange>
        </w:rPr>
        <w:t>81.</w:t>
      </w:r>
      <w:r w:rsidRPr="008075BE">
        <w:rPr>
          <w:rFonts w:ascii="Times New Roman" w:hAnsi="Times New Roman" w:cs="Times New Roman"/>
          <w:sz w:val="24"/>
          <w:szCs w:val="24"/>
          <w:rPrChange w:id="836" w:author="Ran Yin" w:date="2024-11-30T16:43:00Z" w16du:dateUtc="2024-11-30T21:43:00Z">
            <w:rPr>
              <w:rFonts w:ascii="Times New Roman" w:hAnsi="Times New Roman" w:cs="Times New Roman"/>
            </w:rPr>
          </w:rPrChange>
        </w:rPr>
        <w:tab/>
        <w:t>Lundberg R, Toft MF, August B, Hansen AK, Hansen CH. Antibiotic-treated versus germ-free rodents for microbiota transplantation studies. Gut Microbes. 2016;7(1):68-74.</w:t>
      </w:r>
    </w:p>
    <w:p w14:paraId="3C62136A" w14:textId="51AE740D" w:rsidR="00FD1858" w:rsidRPr="008075BE" w:rsidRDefault="00CC44A5">
      <w:pPr>
        <w:spacing w:after="0" w:line="360" w:lineRule="auto"/>
        <w:jc w:val="both"/>
        <w:rPr>
          <w:rFonts w:ascii="Times New Roman" w:hAnsi="Times New Roman" w:cs="Times New Roman"/>
          <w:color w:val="000000" w:themeColor="text1"/>
          <w:sz w:val="24"/>
          <w:szCs w:val="24"/>
        </w:rPr>
        <w:pPrChange w:id="837" w:author="Ran Yin" w:date="2024-11-30T23:53:00Z" w16du:dateUtc="2024-12-01T04:53:00Z">
          <w:pPr>
            <w:spacing w:after="0" w:line="240" w:lineRule="auto"/>
          </w:pPr>
        </w:pPrChange>
      </w:pPr>
      <w:r w:rsidRPr="008075BE">
        <w:rPr>
          <w:rFonts w:ascii="Times New Roman" w:hAnsi="Times New Roman" w:cs="Times New Roman"/>
          <w:color w:val="000000" w:themeColor="text1"/>
          <w:sz w:val="24"/>
          <w:szCs w:val="24"/>
        </w:rPr>
        <w:fldChar w:fldCharType="end"/>
      </w:r>
    </w:p>
    <w:sectPr w:rsidR="00FD1858" w:rsidRPr="008075BE">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4" w:author="Ran Yin" w:date="2024-11-30T23:54:00Z" w:initials="RY">
    <w:p w14:paraId="15F5A5C3" w14:textId="77777777" w:rsidR="00913A3C" w:rsidRDefault="00913A3C" w:rsidP="00913A3C">
      <w:pPr>
        <w:pStyle w:val="a4"/>
      </w:pPr>
      <w:r>
        <w:rPr>
          <w:rStyle w:val="a3"/>
        </w:rPr>
        <w:annotationRef/>
      </w:r>
      <w:r>
        <w:t>Please check the spell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F5A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5DB821" w16cex:dateUtc="2024-12-01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F5A5C3" w16cid:durableId="545DB8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404090"/>
      <w:docPartObj>
        <w:docPartGallery w:val="Page Numbers (Bottom of Page)"/>
        <w:docPartUnique/>
      </w:docPartObj>
    </w:sdtPr>
    <w:sdtContent>
      <w:sdt>
        <w:sdtPr>
          <w:id w:val="-1769616900"/>
          <w:docPartObj>
            <w:docPartGallery w:val="Page Numbers (Top of Page)"/>
            <w:docPartUnique/>
          </w:docPartObj>
        </w:sdtPr>
        <w:sdtContent>
          <w:p w14:paraId="08012657" w14:textId="43289252" w:rsidR="00D213E3" w:rsidRDefault="00D213E3">
            <w:pPr>
              <w:pStyle w:val="a8"/>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AF5D5" w14:textId="7D68002C" w:rsidR="00543E3B" w:rsidRDefault="00543E3B">
    <w:pPr>
      <w:pStyle w:val="ae"/>
    </w:pPr>
    <w:r>
      <w:tab/>
    </w:r>
    <w:r>
      <w:tab/>
    </w:r>
    <w:r w:rsidR="00D40C7D">
      <w:t>1</w:t>
    </w:r>
    <w:r w:rsidR="00897975">
      <w:t>1/</w:t>
    </w:r>
    <w:r w:rsidR="00A003D5">
      <w:t>19</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n Yin">
    <w15:presenceInfo w15:providerId="Windows Live" w15:userId="e0a7da8aaa21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21E8A"/>
    <w:rsid w:val="00021EF8"/>
    <w:rsid w:val="00023DD3"/>
    <w:rsid w:val="00027F27"/>
    <w:rsid w:val="00031F2B"/>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B31CB"/>
    <w:rsid w:val="000B6AE1"/>
    <w:rsid w:val="000C3A4D"/>
    <w:rsid w:val="000C3BF4"/>
    <w:rsid w:val="000D0276"/>
    <w:rsid w:val="000D2671"/>
    <w:rsid w:val="000D2777"/>
    <w:rsid w:val="000D6B0A"/>
    <w:rsid w:val="000D7DFB"/>
    <w:rsid w:val="000E1AD2"/>
    <w:rsid w:val="000E4B35"/>
    <w:rsid w:val="000F1526"/>
    <w:rsid w:val="000F3CC7"/>
    <w:rsid w:val="000F3EF3"/>
    <w:rsid w:val="000F455F"/>
    <w:rsid w:val="000F78DC"/>
    <w:rsid w:val="00101DC0"/>
    <w:rsid w:val="0010329A"/>
    <w:rsid w:val="001034F8"/>
    <w:rsid w:val="00106EA8"/>
    <w:rsid w:val="001073B2"/>
    <w:rsid w:val="001105C2"/>
    <w:rsid w:val="00111945"/>
    <w:rsid w:val="00116D3B"/>
    <w:rsid w:val="00116FDB"/>
    <w:rsid w:val="00117179"/>
    <w:rsid w:val="00117466"/>
    <w:rsid w:val="001179CF"/>
    <w:rsid w:val="00120EBE"/>
    <w:rsid w:val="0012147A"/>
    <w:rsid w:val="0012427C"/>
    <w:rsid w:val="001308A1"/>
    <w:rsid w:val="001321F4"/>
    <w:rsid w:val="00132B27"/>
    <w:rsid w:val="00135096"/>
    <w:rsid w:val="001368FD"/>
    <w:rsid w:val="001377F6"/>
    <w:rsid w:val="00137FBE"/>
    <w:rsid w:val="00141195"/>
    <w:rsid w:val="00142384"/>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5920"/>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7F7A"/>
    <w:rsid w:val="00250BF7"/>
    <w:rsid w:val="002520C1"/>
    <w:rsid w:val="0025299B"/>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5B88"/>
    <w:rsid w:val="002D7290"/>
    <w:rsid w:val="002E0012"/>
    <w:rsid w:val="002E1FEE"/>
    <w:rsid w:val="002E2C33"/>
    <w:rsid w:val="002E398E"/>
    <w:rsid w:val="002E6A05"/>
    <w:rsid w:val="002E715D"/>
    <w:rsid w:val="002E7E1B"/>
    <w:rsid w:val="002F285D"/>
    <w:rsid w:val="002F3A54"/>
    <w:rsid w:val="002F5C34"/>
    <w:rsid w:val="003014B1"/>
    <w:rsid w:val="00304E10"/>
    <w:rsid w:val="00313122"/>
    <w:rsid w:val="0031328E"/>
    <w:rsid w:val="00320378"/>
    <w:rsid w:val="00320B66"/>
    <w:rsid w:val="00320C9B"/>
    <w:rsid w:val="003228B1"/>
    <w:rsid w:val="0032519D"/>
    <w:rsid w:val="00325598"/>
    <w:rsid w:val="00331869"/>
    <w:rsid w:val="00331EB4"/>
    <w:rsid w:val="0033502A"/>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F0D"/>
    <w:rsid w:val="003D72FE"/>
    <w:rsid w:val="003D7976"/>
    <w:rsid w:val="003E3B5C"/>
    <w:rsid w:val="003E6FFB"/>
    <w:rsid w:val="003E7E24"/>
    <w:rsid w:val="003F1BF7"/>
    <w:rsid w:val="003F59E9"/>
    <w:rsid w:val="0040076B"/>
    <w:rsid w:val="00403865"/>
    <w:rsid w:val="00406283"/>
    <w:rsid w:val="00406CD4"/>
    <w:rsid w:val="00407DD1"/>
    <w:rsid w:val="004103AF"/>
    <w:rsid w:val="0041218F"/>
    <w:rsid w:val="00412497"/>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72D"/>
    <w:rsid w:val="004D15CD"/>
    <w:rsid w:val="004D381D"/>
    <w:rsid w:val="004D4165"/>
    <w:rsid w:val="004D4441"/>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0BB0"/>
    <w:rsid w:val="005C39A0"/>
    <w:rsid w:val="005C3B05"/>
    <w:rsid w:val="005C4C32"/>
    <w:rsid w:val="005C4D85"/>
    <w:rsid w:val="005D16CB"/>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1263"/>
    <w:rsid w:val="006B358C"/>
    <w:rsid w:val="006B39AB"/>
    <w:rsid w:val="006B46DB"/>
    <w:rsid w:val="006C0564"/>
    <w:rsid w:val="006C1727"/>
    <w:rsid w:val="006C4119"/>
    <w:rsid w:val="006C57DA"/>
    <w:rsid w:val="006C59AE"/>
    <w:rsid w:val="006D0F8A"/>
    <w:rsid w:val="006D1088"/>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E0166"/>
    <w:rsid w:val="009E18AF"/>
    <w:rsid w:val="009E35FD"/>
    <w:rsid w:val="009E3AF6"/>
    <w:rsid w:val="009E59F9"/>
    <w:rsid w:val="009E7510"/>
    <w:rsid w:val="00A003D5"/>
    <w:rsid w:val="00A05FB0"/>
    <w:rsid w:val="00A06D69"/>
    <w:rsid w:val="00A14B05"/>
    <w:rsid w:val="00A15704"/>
    <w:rsid w:val="00A16A38"/>
    <w:rsid w:val="00A16C3C"/>
    <w:rsid w:val="00A21303"/>
    <w:rsid w:val="00A23E5A"/>
    <w:rsid w:val="00A2411A"/>
    <w:rsid w:val="00A25F7A"/>
    <w:rsid w:val="00A27E7B"/>
    <w:rsid w:val="00A32B24"/>
    <w:rsid w:val="00A33207"/>
    <w:rsid w:val="00A358CD"/>
    <w:rsid w:val="00A371C2"/>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F1D10"/>
    <w:rsid w:val="00AF2DBD"/>
    <w:rsid w:val="00AF52DF"/>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0E22"/>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140"/>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72D"/>
    <w:rsid w:val="00D06C59"/>
    <w:rsid w:val="00D14EB8"/>
    <w:rsid w:val="00D16D2C"/>
    <w:rsid w:val="00D174CF"/>
    <w:rsid w:val="00D17CD6"/>
    <w:rsid w:val="00D20D30"/>
    <w:rsid w:val="00D213E3"/>
    <w:rsid w:val="00D245B9"/>
    <w:rsid w:val="00D245BD"/>
    <w:rsid w:val="00D26461"/>
    <w:rsid w:val="00D35A7C"/>
    <w:rsid w:val="00D35C79"/>
    <w:rsid w:val="00D379C8"/>
    <w:rsid w:val="00D40C7D"/>
    <w:rsid w:val="00D41010"/>
    <w:rsid w:val="00D41EF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5FFA"/>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3E76"/>
    <w:rsid w:val="00E24D8D"/>
    <w:rsid w:val="00E26391"/>
    <w:rsid w:val="00E27A3D"/>
    <w:rsid w:val="00E3283F"/>
    <w:rsid w:val="00E359DF"/>
    <w:rsid w:val="00E41BE5"/>
    <w:rsid w:val="00E437BA"/>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90F16"/>
    <w:rsid w:val="00E945ED"/>
    <w:rsid w:val="00E949EC"/>
    <w:rsid w:val="00E95040"/>
    <w:rsid w:val="00EA5A5C"/>
    <w:rsid w:val="00EA7B25"/>
    <w:rsid w:val="00EB5BA2"/>
    <w:rsid w:val="00EC186C"/>
    <w:rsid w:val="00ED06B1"/>
    <w:rsid w:val="00ED1D41"/>
    <w:rsid w:val="00ED4AC8"/>
    <w:rsid w:val="00EE2525"/>
    <w:rsid w:val="00EE354E"/>
    <w:rsid w:val="00EE3898"/>
    <w:rsid w:val="00EE417F"/>
    <w:rsid w:val="00EE4620"/>
    <w:rsid w:val="00EE545F"/>
    <w:rsid w:val="00EE5E3A"/>
    <w:rsid w:val="00EE5FD5"/>
    <w:rsid w:val="00EE6026"/>
    <w:rsid w:val="00EF4836"/>
    <w:rsid w:val="00F031A5"/>
    <w:rsid w:val="00F047C3"/>
    <w:rsid w:val="00F0623A"/>
    <w:rsid w:val="00F07BF8"/>
    <w:rsid w:val="00F112DD"/>
    <w:rsid w:val="00F114CE"/>
    <w:rsid w:val="00F13CB0"/>
    <w:rsid w:val="00F20DD0"/>
    <w:rsid w:val="00F23B6A"/>
    <w:rsid w:val="00F23C0C"/>
    <w:rsid w:val="00F2403A"/>
    <w:rsid w:val="00F243CC"/>
    <w:rsid w:val="00F2468E"/>
    <w:rsid w:val="00F24D6B"/>
    <w:rsid w:val="00F30D85"/>
    <w:rsid w:val="00F31AA6"/>
    <w:rsid w:val="00F33806"/>
    <w:rsid w:val="00F33F49"/>
    <w:rsid w:val="00F376F4"/>
    <w:rsid w:val="00F428D2"/>
    <w:rsid w:val="00F434D7"/>
    <w:rsid w:val="00F43A7C"/>
    <w:rsid w:val="00F44443"/>
    <w:rsid w:val="00F45333"/>
    <w:rsid w:val="00F520AE"/>
    <w:rsid w:val="00F54286"/>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3E2C"/>
    <w:rsid w:val="00FA767F"/>
    <w:rsid w:val="00FB1C03"/>
    <w:rsid w:val="00FB5CB7"/>
    <w:rsid w:val="00FB7442"/>
    <w:rsid w:val="00FC0EF0"/>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5389"/>
    <w:rPr>
      <w:rFonts w:asciiTheme="majorHAnsi" w:eastAsiaTheme="majorEastAsia" w:hAnsiTheme="majorHAnsi" w:cstheme="majorBidi"/>
      <w:color w:val="2F5496" w:themeColor="accent1" w:themeShade="BF"/>
      <w:sz w:val="26"/>
      <w:szCs w:val="26"/>
    </w:rPr>
  </w:style>
  <w:style w:type="character" w:styleId="a3">
    <w:name w:val="annotation reference"/>
    <w:basedOn w:val="a0"/>
    <w:uiPriority w:val="99"/>
    <w:semiHidden/>
    <w:unhideWhenUsed/>
    <w:rsid w:val="00935389"/>
    <w:rPr>
      <w:sz w:val="16"/>
      <w:szCs w:val="16"/>
    </w:rPr>
  </w:style>
  <w:style w:type="paragraph" w:styleId="a4">
    <w:name w:val="annotation text"/>
    <w:basedOn w:val="a"/>
    <w:link w:val="a5"/>
    <w:uiPriority w:val="99"/>
    <w:unhideWhenUsed/>
    <w:rsid w:val="00935389"/>
    <w:pPr>
      <w:spacing w:line="240" w:lineRule="auto"/>
    </w:pPr>
    <w:rPr>
      <w:sz w:val="20"/>
      <w:szCs w:val="20"/>
    </w:rPr>
  </w:style>
  <w:style w:type="character" w:customStyle="1" w:styleId="a5">
    <w:name w:val="批注文字 字符"/>
    <w:basedOn w:val="a0"/>
    <w:link w:val="a4"/>
    <w:uiPriority w:val="99"/>
    <w:rsid w:val="00935389"/>
    <w:rPr>
      <w:sz w:val="20"/>
      <w:szCs w:val="20"/>
    </w:rPr>
  </w:style>
  <w:style w:type="paragraph" w:styleId="a6">
    <w:name w:val="annotation subject"/>
    <w:basedOn w:val="a4"/>
    <w:next w:val="a4"/>
    <w:link w:val="a7"/>
    <w:uiPriority w:val="99"/>
    <w:semiHidden/>
    <w:unhideWhenUsed/>
    <w:rsid w:val="00935389"/>
    <w:rPr>
      <w:b/>
      <w:bCs/>
    </w:rPr>
  </w:style>
  <w:style w:type="character" w:customStyle="1" w:styleId="a7">
    <w:name w:val="批注主题 字符"/>
    <w:basedOn w:val="a5"/>
    <w:link w:val="a6"/>
    <w:uiPriority w:val="99"/>
    <w:semiHidden/>
    <w:rsid w:val="00935389"/>
    <w:rPr>
      <w:b/>
      <w:bCs/>
      <w:sz w:val="20"/>
      <w:szCs w:val="20"/>
    </w:rPr>
  </w:style>
  <w:style w:type="character" w:customStyle="1" w:styleId="30">
    <w:name w:val="标题 3 字符"/>
    <w:basedOn w:val="a0"/>
    <w:link w:val="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a"/>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20"/>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a"/>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20"/>
    <w:link w:val="EndNoteBibliography"/>
    <w:rsid w:val="00CC44A5"/>
    <w:rPr>
      <w:rFonts w:ascii="Calibri" w:eastAsiaTheme="majorEastAsia" w:hAnsi="Calibri" w:cs="Calibri"/>
      <w:noProof/>
      <w:color w:val="2F5496" w:themeColor="accent1" w:themeShade="BF"/>
      <w:sz w:val="26"/>
      <w:szCs w:val="26"/>
    </w:rPr>
  </w:style>
  <w:style w:type="character" w:customStyle="1" w:styleId="10">
    <w:name w:val="标题 1 字符"/>
    <w:basedOn w:val="a0"/>
    <w:link w:val="1"/>
    <w:uiPriority w:val="9"/>
    <w:rsid w:val="00CC44A5"/>
    <w:rPr>
      <w:rFonts w:asciiTheme="majorHAnsi" w:eastAsiaTheme="majorEastAsia" w:hAnsiTheme="majorHAnsi" w:cstheme="majorBidi"/>
      <w:color w:val="2F5496" w:themeColor="accent1" w:themeShade="BF"/>
      <w:sz w:val="32"/>
      <w:szCs w:val="32"/>
    </w:rPr>
  </w:style>
  <w:style w:type="paragraph" w:styleId="a8">
    <w:name w:val="footer"/>
    <w:basedOn w:val="a"/>
    <w:link w:val="a9"/>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a9">
    <w:name w:val="页脚 字符"/>
    <w:basedOn w:val="a0"/>
    <w:link w:val="a8"/>
    <w:uiPriority w:val="99"/>
    <w:rsid w:val="0032519D"/>
    <w:rPr>
      <w:rFonts w:eastAsiaTheme="minorEastAsia"/>
      <w:kern w:val="2"/>
      <w:sz w:val="18"/>
      <w:szCs w:val="18"/>
      <w:lang w:eastAsia="zh-CN"/>
    </w:rPr>
  </w:style>
  <w:style w:type="paragraph" w:styleId="TOC">
    <w:name w:val="TOC Heading"/>
    <w:basedOn w:val="1"/>
    <w:next w:val="a"/>
    <w:uiPriority w:val="39"/>
    <w:unhideWhenUsed/>
    <w:qFormat/>
    <w:rsid w:val="003F59E9"/>
    <w:pPr>
      <w:outlineLvl w:val="9"/>
    </w:pPr>
  </w:style>
  <w:style w:type="paragraph" w:styleId="TOC1">
    <w:name w:val="toc 1"/>
    <w:basedOn w:val="a"/>
    <w:next w:val="a"/>
    <w:autoRedefine/>
    <w:uiPriority w:val="39"/>
    <w:unhideWhenUsed/>
    <w:rsid w:val="003F59E9"/>
    <w:pPr>
      <w:spacing w:after="100"/>
    </w:pPr>
  </w:style>
  <w:style w:type="paragraph" w:styleId="TOC2">
    <w:name w:val="toc 2"/>
    <w:basedOn w:val="a"/>
    <w:next w:val="a"/>
    <w:autoRedefine/>
    <w:uiPriority w:val="39"/>
    <w:unhideWhenUsed/>
    <w:rsid w:val="003F59E9"/>
    <w:pPr>
      <w:spacing w:after="100"/>
      <w:ind w:left="220"/>
    </w:pPr>
  </w:style>
  <w:style w:type="paragraph" w:styleId="TOC3">
    <w:name w:val="toc 3"/>
    <w:basedOn w:val="a"/>
    <w:next w:val="a"/>
    <w:autoRedefine/>
    <w:uiPriority w:val="39"/>
    <w:unhideWhenUsed/>
    <w:rsid w:val="003F59E9"/>
    <w:pPr>
      <w:spacing w:after="100"/>
      <w:ind w:left="440"/>
    </w:pPr>
  </w:style>
  <w:style w:type="character" w:styleId="aa">
    <w:name w:val="Hyperlink"/>
    <w:basedOn w:val="a0"/>
    <w:uiPriority w:val="99"/>
    <w:unhideWhenUsed/>
    <w:rsid w:val="003F59E9"/>
    <w:rPr>
      <w:color w:val="0563C1" w:themeColor="hyperlink"/>
      <w:u w:val="single"/>
    </w:rPr>
  </w:style>
  <w:style w:type="paragraph" w:styleId="ab">
    <w:name w:val="Title"/>
    <w:basedOn w:val="a"/>
    <w:next w:val="a"/>
    <w:link w:val="ac"/>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3F59E9"/>
    <w:rPr>
      <w:rFonts w:asciiTheme="majorHAnsi" w:eastAsiaTheme="majorEastAsia" w:hAnsiTheme="majorHAnsi" w:cstheme="majorBidi"/>
      <w:spacing w:val="-10"/>
      <w:kern w:val="28"/>
      <w:sz w:val="56"/>
      <w:szCs w:val="56"/>
    </w:rPr>
  </w:style>
  <w:style w:type="character" w:customStyle="1" w:styleId="40">
    <w:name w:val="标题 4 字符"/>
    <w:basedOn w:val="a0"/>
    <w:link w:val="4"/>
    <w:uiPriority w:val="9"/>
    <w:rsid w:val="007947B6"/>
    <w:rPr>
      <w:rFonts w:asciiTheme="majorHAnsi" w:eastAsiaTheme="majorEastAsia" w:hAnsiTheme="majorHAnsi" w:cstheme="majorBidi"/>
      <w:i/>
      <w:iCs/>
      <w:color w:val="2F5496" w:themeColor="accent1" w:themeShade="BF"/>
    </w:rPr>
  </w:style>
  <w:style w:type="character" w:styleId="ad">
    <w:name w:val="Placeholder Text"/>
    <w:basedOn w:val="a0"/>
    <w:uiPriority w:val="99"/>
    <w:semiHidden/>
    <w:rsid w:val="007947B6"/>
    <w:rPr>
      <w:color w:val="808080"/>
    </w:rPr>
  </w:style>
  <w:style w:type="paragraph" w:styleId="ae">
    <w:name w:val="header"/>
    <w:basedOn w:val="a"/>
    <w:link w:val="af"/>
    <w:uiPriority w:val="99"/>
    <w:unhideWhenUsed/>
    <w:rsid w:val="00D213E3"/>
    <w:pPr>
      <w:tabs>
        <w:tab w:val="center" w:pos="4680"/>
        <w:tab w:val="right" w:pos="9360"/>
      </w:tabs>
      <w:spacing w:after="0" w:line="240" w:lineRule="auto"/>
    </w:pPr>
  </w:style>
  <w:style w:type="character" w:customStyle="1" w:styleId="af">
    <w:name w:val="页眉 字符"/>
    <w:basedOn w:val="a0"/>
    <w:link w:val="ae"/>
    <w:uiPriority w:val="99"/>
    <w:rsid w:val="00D213E3"/>
  </w:style>
  <w:style w:type="paragraph" w:styleId="af0">
    <w:name w:val="caption"/>
    <w:basedOn w:val="a"/>
    <w:next w:val="a"/>
    <w:uiPriority w:val="35"/>
    <w:unhideWhenUsed/>
    <w:qFormat/>
    <w:rsid w:val="00C15CCE"/>
    <w:pPr>
      <w:spacing w:after="200" w:line="240" w:lineRule="auto"/>
    </w:pPr>
    <w:rPr>
      <w:i/>
      <w:iCs/>
      <w:color w:val="44546A" w:themeColor="text2"/>
      <w:sz w:val="18"/>
      <w:szCs w:val="18"/>
    </w:rPr>
  </w:style>
  <w:style w:type="character" w:styleId="af1">
    <w:name w:val="Unresolved Mention"/>
    <w:basedOn w:val="a0"/>
    <w:uiPriority w:val="99"/>
    <w:semiHidden/>
    <w:unhideWhenUsed/>
    <w:rsid w:val="00B71F07"/>
    <w:rPr>
      <w:color w:val="605E5C"/>
      <w:shd w:val="clear" w:color="auto" w:fill="E1DFDD"/>
    </w:rPr>
  </w:style>
  <w:style w:type="table" w:styleId="af2">
    <w:name w:val="Table Grid"/>
    <w:basedOn w:val="a1"/>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A87361"/>
    <w:pPr>
      <w:ind w:left="720"/>
      <w:contextualSpacing/>
    </w:pPr>
  </w:style>
  <w:style w:type="paragraph" w:styleId="af4">
    <w:name w:val="Normal (Web)"/>
    <w:basedOn w:val="a"/>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Revision"/>
    <w:hidden/>
    <w:uiPriority w:val="99"/>
    <w:semiHidden/>
    <w:rsid w:val="00D4766B"/>
    <w:pPr>
      <w:spacing w:after="0" w:line="240" w:lineRule="auto"/>
    </w:pPr>
  </w:style>
  <w:style w:type="paragraph" w:styleId="af6">
    <w:name w:val="Body Text"/>
    <w:basedOn w:val="a"/>
    <w:link w:val="af7"/>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af7">
    <w:name w:val="正文文本 字符"/>
    <w:basedOn w:val="a0"/>
    <w:link w:val="af6"/>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a"/>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Template>
  <TotalTime>2675</TotalTime>
  <Pages>26</Pages>
  <Words>10381</Words>
  <Characters>59177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Ran Yin</cp:lastModifiedBy>
  <cp:revision>42</cp:revision>
  <dcterms:created xsi:type="dcterms:W3CDTF">2024-11-26T01:46:00Z</dcterms:created>
  <dcterms:modified xsi:type="dcterms:W3CDTF">2024-12-01T05:07:00Z</dcterms:modified>
</cp:coreProperties>
</file>