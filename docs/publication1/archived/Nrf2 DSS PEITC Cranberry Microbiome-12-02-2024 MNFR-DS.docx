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D96B5" w14:textId="1CD7201F" w:rsidR="00EE4620" w:rsidRPr="00E60DBF" w:rsidRDefault="00BA4CB0" w:rsidP="00BA4CB0">
      <w:pPr>
        <w:pStyle w:val="Title"/>
        <w:jc w:val="center"/>
        <w:rPr>
          <w:rFonts w:ascii="Times New Roman" w:hAnsi="Times New Roman" w:cs="Times New Roman"/>
          <w:color w:val="000000" w:themeColor="text1"/>
        </w:rPr>
      </w:pPr>
      <w:bookmarkStart w:id="0" w:name="_Toc128143903"/>
      <w:r w:rsidRPr="00E60DBF">
        <w:rPr>
          <w:rFonts w:ascii="Times New Roman" w:hAnsi="Times New Roman" w:cs="Times New Roman"/>
          <w:color w:val="000000" w:themeColor="text1"/>
          <w:sz w:val="32"/>
          <w:szCs w:val="32"/>
        </w:rPr>
        <w:t>M</w:t>
      </w:r>
      <w:r w:rsidR="00137FBE" w:rsidRPr="00E60DBF">
        <w:rPr>
          <w:rFonts w:ascii="Times New Roman" w:hAnsi="Times New Roman" w:cs="Times New Roman"/>
          <w:color w:val="000000" w:themeColor="text1"/>
          <w:sz w:val="32"/>
          <w:szCs w:val="32"/>
        </w:rPr>
        <w:t xml:space="preserve">icrobiome and metabolome alterations in Nrf2 </w:t>
      </w:r>
      <w:r w:rsidRPr="00E60DBF">
        <w:rPr>
          <w:rFonts w:ascii="Times New Roman" w:hAnsi="Times New Roman" w:cs="Times New Roman"/>
          <w:color w:val="000000" w:themeColor="text1"/>
          <w:sz w:val="32"/>
          <w:szCs w:val="32"/>
        </w:rPr>
        <w:t>knockout</w:t>
      </w:r>
      <w:r w:rsidR="00137FBE" w:rsidRPr="00E60DBF">
        <w:rPr>
          <w:rFonts w:ascii="Times New Roman" w:hAnsi="Times New Roman" w:cs="Times New Roman"/>
          <w:color w:val="000000" w:themeColor="text1"/>
          <w:sz w:val="32"/>
          <w:szCs w:val="32"/>
        </w:rPr>
        <w:t xml:space="preserve"> mice </w:t>
      </w:r>
      <w:r w:rsidR="0053766B" w:rsidRPr="00E60DBF">
        <w:rPr>
          <w:rFonts w:ascii="Times New Roman" w:hAnsi="Times New Roman" w:cs="Times New Roman"/>
          <w:color w:val="000000" w:themeColor="text1"/>
          <w:sz w:val="32"/>
          <w:szCs w:val="32"/>
        </w:rPr>
        <w:t xml:space="preserve">with induced gut inflammation and </w:t>
      </w:r>
      <w:r w:rsidR="00137FBE" w:rsidRPr="00E60DBF">
        <w:rPr>
          <w:rFonts w:ascii="Times New Roman" w:hAnsi="Times New Roman" w:cs="Times New Roman"/>
          <w:color w:val="000000" w:themeColor="text1"/>
          <w:sz w:val="32"/>
          <w:szCs w:val="32"/>
        </w:rPr>
        <w:t xml:space="preserve">fed with phenethyl isothiocyanate and cranberry </w:t>
      </w:r>
      <w:r w:rsidR="0053766B" w:rsidRPr="00E60DBF">
        <w:rPr>
          <w:rFonts w:ascii="Times New Roman" w:hAnsi="Times New Roman" w:cs="Times New Roman"/>
          <w:color w:val="000000" w:themeColor="text1"/>
          <w:sz w:val="32"/>
          <w:szCs w:val="32"/>
        </w:rPr>
        <w:t>en</w:t>
      </w:r>
      <w:r w:rsidR="00137FBE" w:rsidRPr="00E60DBF">
        <w:rPr>
          <w:rFonts w:ascii="Times New Roman" w:hAnsi="Times New Roman" w:cs="Times New Roman"/>
          <w:color w:val="000000" w:themeColor="text1"/>
          <w:sz w:val="32"/>
          <w:szCs w:val="32"/>
        </w:rPr>
        <w:t>rich</w:t>
      </w:r>
      <w:r w:rsidR="0053766B" w:rsidRPr="00E60DBF">
        <w:rPr>
          <w:rFonts w:ascii="Times New Roman" w:hAnsi="Times New Roman" w:cs="Times New Roman"/>
          <w:color w:val="000000" w:themeColor="text1"/>
          <w:sz w:val="32"/>
          <w:szCs w:val="32"/>
        </w:rPr>
        <w:t>ed</w:t>
      </w:r>
      <w:r w:rsidR="00137FBE" w:rsidRPr="00E60DBF">
        <w:rPr>
          <w:rFonts w:ascii="Times New Roman" w:hAnsi="Times New Roman" w:cs="Times New Roman"/>
          <w:color w:val="000000" w:themeColor="text1"/>
          <w:sz w:val="32"/>
          <w:szCs w:val="32"/>
        </w:rPr>
        <w:t xml:space="preserve"> diets</w:t>
      </w:r>
      <w:bookmarkEnd w:id="0"/>
    </w:p>
    <w:p w14:paraId="0E0CFD55" w14:textId="77777777" w:rsidR="00A43D9D" w:rsidRPr="008075BE" w:rsidRDefault="00A43D9D" w:rsidP="00A43D9D">
      <w:pPr>
        <w:rPr>
          <w:rFonts w:ascii="Times New Roman" w:hAnsi="Times New Roman" w:cs="Times New Roman"/>
          <w:color w:val="000000" w:themeColor="text1"/>
          <w:sz w:val="24"/>
          <w:szCs w:val="24"/>
          <w:rPrChange w:id="1" w:author="Ran Yin" w:date="2024-11-30T16:43:00Z">
            <w:rPr>
              <w:rFonts w:ascii="Times New Roman" w:hAnsi="Times New Roman" w:cs="Times New Roman"/>
              <w:color w:val="000000" w:themeColor="text1"/>
            </w:rPr>
          </w:rPrChange>
        </w:rPr>
      </w:pPr>
    </w:p>
    <w:p w14:paraId="409C0E51" w14:textId="1E018CDE" w:rsidR="00A43D9D" w:rsidRPr="008075BE" w:rsidRDefault="00A43D9D">
      <w:pPr>
        <w:spacing w:after="120" w:line="240" w:lineRule="auto"/>
        <w:rPr>
          <w:rFonts w:ascii="Times New Roman" w:hAnsi="Times New Roman" w:cs="Times New Roman"/>
          <w:color w:val="000000" w:themeColor="text1"/>
          <w:sz w:val="24"/>
          <w:szCs w:val="24"/>
        </w:rPr>
        <w:pPrChange w:id="2" w:author="Ran Yin" w:date="2024-11-25T20:46:00Z">
          <w:pPr/>
        </w:pPrChange>
      </w:pPr>
      <w:r w:rsidRPr="008075BE">
        <w:rPr>
          <w:rFonts w:ascii="Times New Roman" w:hAnsi="Times New Roman" w:cs="Times New Roman"/>
          <w:color w:val="000000" w:themeColor="text1"/>
          <w:sz w:val="24"/>
          <w:szCs w:val="24"/>
        </w:rPr>
        <w:t>Ran Yin</w:t>
      </w:r>
      <w:r w:rsidRPr="008075BE">
        <w:rPr>
          <w:rFonts w:ascii="Times New Roman" w:hAnsi="Times New Roman" w:cs="Times New Roman"/>
          <w:color w:val="000000" w:themeColor="text1"/>
          <w:sz w:val="24"/>
          <w:szCs w:val="24"/>
          <w:vertAlign w:val="superscript"/>
        </w:rPr>
        <w:t>1*</w:t>
      </w:r>
      <w:r w:rsidR="0037392D"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Davit Sargsyan</w:t>
      </w:r>
      <w:r w:rsidRPr="008075BE">
        <w:rPr>
          <w:rFonts w:ascii="Times New Roman" w:hAnsi="Times New Roman" w:cs="Times New Roman"/>
          <w:color w:val="000000" w:themeColor="text1"/>
          <w:sz w:val="24"/>
          <w:szCs w:val="24"/>
          <w:vertAlign w:val="superscript"/>
        </w:rPr>
        <w:t>1,2,</w:t>
      </w:r>
      <w:r w:rsidR="00F804AA" w:rsidRPr="008075BE">
        <w:rPr>
          <w:rFonts w:ascii="Times New Roman" w:hAnsi="Times New Roman" w:cs="Times New Roman"/>
          <w:color w:val="000000" w:themeColor="text1"/>
          <w:sz w:val="24"/>
          <w:szCs w:val="24"/>
          <w:vertAlign w:val="superscript"/>
        </w:rPr>
        <w:t>3</w:t>
      </w:r>
      <w:r w:rsidRPr="008075BE">
        <w:rPr>
          <w:rFonts w:ascii="Times New Roman" w:hAnsi="Times New Roman" w:cs="Times New Roman"/>
          <w:color w:val="000000" w:themeColor="text1"/>
          <w:sz w:val="24"/>
          <w:szCs w:val="24"/>
          <w:vertAlign w:val="superscript"/>
        </w:rPr>
        <w:t>*</w:t>
      </w:r>
      <w:r w:rsidRPr="008075BE">
        <w:rPr>
          <w:rFonts w:ascii="Times New Roman" w:hAnsi="Times New Roman" w:cs="Times New Roman"/>
          <w:color w:val="000000" w:themeColor="text1"/>
          <w:sz w:val="24"/>
          <w:szCs w:val="24"/>
        </w:rPr>
        <w:t>, Renyi Wu</w:t>
      </w:r>
      <w:r w:rsidRPr="008075BE">
        <w:rPr>
          <w:rFonts w:ascii="Times New Roman" w:hAnsi="Times New Roman" w:cs="Times New Roman"/>
          <w:color w:val="000000" w:themeColor="text1"/>
          <w:sz w:val="24"/>
          <w:szCs w:val="24"/>
          <w:vertAlign w:val="superscript"/>
        </w:rPr>
        <w:t>1</w:t>
      </w:r>
      <w:r w:rsidRPr="008075BE">
        <w:rPr>
          <w:rFonts w:ascii="Times New Roman" w:hAnsi="Times New Roman" w:cs="Times New Roman"/>
          <w:color w:val="000000" w:themeColor="text1"/>
          <w:sz w:val="24"/>
          <w:szCs w:val="24"/>
        </w:rPr>
        <w:t>*, Rasika Hudlikar</w:t>
      </w:r>
      <w:r w:rsidRPr="008075BE">
        <w:rPr>
          <w:rFonts w:ascii="Times New Roman" w:hAnsi="Times New Roman" w:cs="Times New Roman"/>
          <w:color w:val="000000" w:themeColor="text1"/>
          <w:sz w:val="24"/>
          <w:szCs w:val="24"/>
          <w:vertAlign w:val="superscript"/>
        </w:rPr>
        <w:t>1</w:t>
      </w:r>
      <w:r w:rsidRPr="008075BE">
        <w:rPr>
          <w:rFonts w:ascii="Times New Roman" w:hAnsi="Times New Roman" w:cs="Times New Roman"/>
          <w:color w:val="000000" w:themeColor="text1"/>
          <w:sz w:val="24"/>
          <w:szCs w:val="24"/>
        </w:rPr>
        <w:t>, Shanyi Li</w:t>
      </w:r>
      <w:r w:rsidRPr="008075BE">
        <w:rPr>
          <w:rFonts w:ascii="Times New Roman" w:hAnsi="Times New Roman" w:cs="Times New Roman"/>
          <w:color w:val="000000" w:themeColor="text1"/>
          <w:sz w:val="24"/>
          <w:szCs w:val="24"/>
          <w:vertAlign w:val="superscript"/>
        </w:rPr>
        <w:t>1</w:t>
      </w:r>
      <w:r w:rsidRPr="008075BE">
        <w:rPr>
          <w:rFonts w:ascii="Times New Roman" w:hAnsi="Times New Roman" w:cs="Times New Roman"/>
          <w:color w:val="000000" w:themeColor="text1"/>
          <w:sz w:val="24"/>
          <w:szCs w:val="24"/>
        </w:rPr>
        <w:t>, Hsiao-Chen Kuo</w:t>
      </w:r>
      <w:r w:rsidRPr="008075BE">
        <w:rPr>
          <w:rFonts w:ascii="Times New Roman" w:hAnsi="Times New Roman" w:cs="Times New Roman"/>
          <w:color w:val="000000" w:themeColor="text1"/>
          <w:sz w:val="24"/>
          <w:szCs w:val="24"/>
          <w:vertAlign w:val="superscript"/>
        </w:rPr>
        <w:t>1,2</w:t>
      </w:r>
      <w:r w:rsidRPr="008075BE">
        <w:rPr>
          <w:rFonts w:ascii="Times New Roman" w:hAnsi="Times New Roman" w:cs="Times New Roman"/>
          <w:color w:val="000000" w:themeColor="text1"/>
          <w:sz w:val="24"/>
          <w:szCs w:val="24"/>
        </w:rPr>
        <w:t xml:space="preserve">, </w:t>
      </w:r>
      <w:r w:rsidR="00474C59" w:rsidRPr="008075BE">
        <w:rPr>
          <w:rFonts w:ascii="Times New Roman" w:hAnsi="Times New Roman" w:cs="Times New Roman"/>
          <w:color w:val="000000" w:themeColor="text1"/>
          <w:sz w:val="24"/>
          <w:szCs w:val="24"/>
        </w:rPr>
        <w:t>Md Shahid Sarwar</w:t>
      </w:r>
      <w:r w:rsidR="00474C59" w:rsidRPr="008075BE">
        <w:rPr>
          <w:rFonts w:ascii="Times New Roman" w:hAnsi="Times New Roman" w:cs="Times New Roman"/>
          <w:color w:val="000000" w:themeColor="text1"/>
          <w:sz w:val="24"/>
          <w:szCs w:val="24"/>
          <w:vertAlign w:val="superscript"/>
        </w:rPr>
        <w:t>1,2</w:t>
      </w:r>
      <w:r w:rsidR="00474C59"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Yuyin Zhou</w:t>
      </w:r>
      <w:r w:rsidR="00F804AA" w:rsidRPr="008075BE">
        <w:rPr>
          <w:rFonts w:ascii="Times New Roman" w:hAnsi="Times New Roman" w:cs="Times New Roman"/>
          <w:color w:val="000000" w:themeColor="text1"/>
          <w:sz w:val="24"/>
          <w:szCs w:val="24"/>
          <w:vertAlign w:val="superscript"/>
        </w:rPr>
        <w:t>4</w:t>
      </w:r>
      <w:r w:rsidRPr="008075BE">
        <w:rPr>
          <w:rFonts w:ascii="Times New Roman" w:hAnsi="Times New Roman" w:cs="Times New Roman"/>
          <w:color w:val="000000" w:themeColor="text1"/>
          <w:sz w:val="24"/>
          <w:szCs w:val="24"/>
        </w:rPr>
        <w:t>, Zhan Gao</w:t>
      </w:r>
      <w:r w:rsidR="00F804AA" w:rsidRPr="008075BE">
        <w:rPr>
          <w:rFonts w:ascii="Times New Roman" w:hAnsi="Times New Roman" w:cs="Times New Roman"/>
          <w:color w:val="000000" w:themeColor="text1"/>
          <w:sz w:val="24"/>
          <w:szCs w:val="24"/>
          <w:vertAlign w:val="superscript"/>
        </w:rPr>
        <w:t>5</w:t>
      </w:r>
      <w:r w:rsidRPr="008075BE">
        <w:rPr>
          <w:rFonts w:ascii="Times New Roman" w:hAnsi="Times New Roman" w:cs="Times New Roman"/>
          <w:color w:val="000000" w:themeColor="text1"/>
          <w:sz w:val="24"/>
          <w:szCs w:val="24"/>
        </w:rPr>
        <w:t>, Amy Howell</w:t>
      </w:r>
      <w:r w:rsidR="00F804AA" w:rsidRPr="008075BE">
        <w:rPr>
          <w:rFonts w:ascii="Times New Roman" w:hAnsi="Times New Roman" w:cs="Times New Roman"/>
          <w:color w:val="000000" w:themeColor="text1"/>
          <w:sz w:val="24"/>
          <w:szCs w:val="24"/>
          <w:vertAlign w:val="superscript"/>
        </w:rPr>
        <w:t>6</w:t>
      </w:r>
      <w:r w:rsidRPr="008075BE">
        <w:rPr>
          <w:rFonts w:ascii="Times New Roman" w:hAnsi="Times New Roman" w:cs="Times New Roman"/>
          <w:color w:val="000000" w:themeColor="text1"/>
          <w:sz w:val="24"/>
          <w:szCs w:val="24"/>
        </w:rPr>
        <w:t>, Chi Chen</w:t>
      </w:r>
      <w:r w:rsidR="00F804AA" w:rsidRPr="008075BE">
        <w:rPr>
          <w:rFonts w:ascii="Times New Roman" w:hAnsi="Times New Roman" w:cs="Times New Roman"/>
          <w:color w:val="000000" w:themeColor="text1"/>
          <w:sz w:val="24"/>
          <w:szCs w:val="24"/>
          <w:vertAlign w:val="superscript"/>
        </w:rPr>
        <w:t>4</w:t>
      </w:r>
      <w:r w:rsidRPr="008075BE">
        <w:rPr>
          <w:rFonts w:ascii="Times New Roman" w:hAnsi="Times New Roman" w:cs="Times New Roman"/>
          <w:color w:val="000000" w:themeColor="text1"/>
          <w:sz w:val="24"/>
          <w:szCs w:val="24"/>
        </w:rPr>
        <w:t>, Martin J. Blaser</w:t>
      </w:r>
      <w:r w:rsidR="00F804AA" w:rsidRPr="008075BE">
        <w:rPr>
          <w:rFonts w:ascii="Times New Roman" w:hAnsi="Times New Roman" w:cs="Times New Roman"/>
          <w:color w:val="000000" w:themeColor="text1"/>
          <w:sz w:val="24"/>
          <w:szCs w:val="24"/>
          <w:vertAlign w:val="superscript"/>
        </w:rPr>
        <w:t>5</w:t>
      </w:r>
      <w:r w:rsidRPr="008075BE">
        <w:rPr>
          <w:rFonts w:ascii="Times New Roman" w:hAnsi="Times New Roman" w:cs="Times New Roman"/>
          <w:color w:val="000000" w:themeColor="text1"/>
          <w:sz w:val="24"/>
          <w:szCs w:val="24"/>
        </w:rPr>
        <w:t xml:space="preserve"> and Ah-Ng Kong</w:t>
      </w:r>
      <w:r w:rsidRPr="008075BE">
        <w:rPr>
          <w:rFonts w:ascii="Times New Roman" w:hAnsi="Times New Roman" w:cs="Times New Roman"/>
          <w:color w:val="000000" w:themeColor="text1"/>
          <w:sz w:val="24"/>
          <w:szCs w:val="24"/>
          <w:vertAlign w:val="superscript"/>
        </w:rPr>
        <w:t>1</w:t>
      </w:r>
      <w:r w:rsidR="008256D4" w:rsidRPr="008075BE">
        <w:rPr>
          <w:rFonts w:ascii="Times New Roman" w:hAnsi="Times New Roman" w:cs="Times New Roman"/>
          <w:color w:val="000000" w:themeColor="text1"/>
          <w:sz w:val="24"/>
          <w:szCs w:val="24"/>
          <w:vertAlign w:val="superscript"/>
        </w:rPr>
        <w:t>#</w:t>
      </w:r>
    </w:p>
    <w:p w14:paraId="3DDDFE10" w14:textId="77777777" w:rsidR="00A43D9D" w:rsidRPr="008075BE" w:rsidRDefault="00A43D9D">
      <w:pPr>
        <w:spacing w:after="120" w:line="240" w:lineRule="auto"/>
        <w:rPr>
          <w:rFonts w:ascii="Times New Roman" w:hAnsi="Times New Roman" w:cs="Times New Roman"/>
          <w:color w:val="000000" w:themeColor="text1"/>
          <w:sz w:val="24"/>
          <w:szCs w:val="24"/>
        </w:rPr>
        <w:pPrChange w:id="3" w:author="Ran Yin" w:date="2024-11-25T20:46:00Z">
          <w:pPr/>
        </w:pPrChange>
      </w:pPr>
      <w:r w:rsidRPr="008075BE">
        <w:rPr>
          <w:rFonts w:ascii="Times New Roman" w:hAnsi="Times New Roman" w:cs="Times New Roman"/>
          <w:color w:val="000000" w:themeColor="text1"/>
          <w:sz w:val="24"/>
          <w:szCs w:val="24"/>
          <w:vertAlign w:val="superscript"/>
        </w:rPr>
        <w:t>1</w:t>
      </w:r>
      <w:r w:rsidRPr="008075BE">
        <w:rPr>
          <w:rFonts w:ascii="Times New Roman" w:hAnsi="Times New Roman" w:cs="Times New Roman"/>
          <w:color w:val="000000" w:themeColor="text1"/>
          <w:sz w:val="24"/>
          <w:szCs w:val="24"/>
        </w:rPr>
        <w:t>Department of Pharmaceutics, Ernest Mario School of Pharmacy, Rutgers, The State University of New Jersey, Piscataway, NJ 08854, USA</w:t>
      </w:r>
    </w:p>
    <w:p w14:paraId="08686DFA" w14:textId="5AE3D41E" w:rsidR="00A43D9D" w:rsidRPr="008075BE" w:rsidRDefault="00A43D9D">
      <w:pPr>
        <w:spacing w:after="120" w:line="240" w:lineRule="auto"/>
        <w:rPr>
          <w:rFonts w:ascii="Times New Roman" w:hAnsi="Times New Roman" w:cs="Times New Roman"/>
          <w:color w:val="000000" w:themeColor="text1"/>
          <w:sz w:val="24"/>
          <w:szCs w:val="24"/>
        </w:rPr>
        <w:pPrChange w:id="4" w:author="Ran Yin" w:date="2024-11-25T20:46:00Z">
          <w:pPr/>
        </w:pPrChange>
      </w:pPr>
      <w:r w:rsidRPr="008075BE">
        <w:rPr>
          <w:rFonts w:ascii="Times New Roman" w:hAnsi="Times New Roman" w:cs="Times New Roman"/>
          <w:color w:val="000000" w:themeColor="text1"/>
          <w:sz w:val="24"/>
          <w:szCs w:val="24"/>
          <w:vertAlign w:val="superscript"/>
        </w:rPr>
        <w:t>2</w:t>
      </w:r>
      <w:r w:rsidRPr="008075BE">
        <w:rPr>
          <w:rFonts w:ascii="Times New Roman" w:hAnsi="Times New Roman" w:cs="Times New Roman"/>
          <w:color w:val="000000" w:themeColor="text1"/>
          <w:sz w:val="24"/>
          <w:szCs w:val="24"/>
        </w:rPr>
        <w:t>Graduate Program in Pharmaceutical Science, Ernest Mario School of Pharmacy, Rutgers, The State University of New Jersey, Piscataway, NJ 08854, USA</w:t>
      </w:r>
    </w:p>
    <w:p w14:paraId="714D6713" w14:textId="0AE65CFC" w:rsidR="00F804AA" w:rsidRPr="008075BE" w:rsidRDefault="00F804AA">
      <w:pPr>
        <w:spacing w:after="120" w:line="240" w:lineRule="auto"/>
        <w:rPr>
          <w:rFonts w:ascii="Times New Roman" w:hAnsi="Times New Roman" w:cs="Times New Roman"/>
          <w:color w:val="000000" w:themeColor="text1"/>
          <w:sz w:val="24"/>
          <w:szCs w:val="24"/>
        </w:rPr>
        <w:pPrChange w:id="5" w:author="Ran Yin" w:date="2024-11-25T20:46:00Z">
          <w:pPr/>
        </w:pPrChange>
      </w:pPr>
      <w:r w:rsidRPr="008075BE">
        <w:rPr>
          <w:rFonts w:ascii="Times New Roman" w:hAnsi="Times New Roman" w:cs="Times New Roman"/>
          <w:color w:val="000000" w:themeColor="text1"/>
          <w:sz w:val="24"/>
          <w:szCs w:val="24"/>
          <w:vertAlign w:val="superscript"/>
        </w:rPr>
        <w:t>3</w:t>
      </w:r>
      <w:r w:rsidRPr="008075BE">
        <w:rPr>
          <w:rFonts w:ascii="Times New Roman" w:hAnsi="Times New Roman" w:cs="Times New Roman"/>
          <w:color w:val="000000" w:themeColor="text1"/>
          <w:sz w:val="24"/>
          <w:szCs w:val="24"/>
        </w:rPr>
        <w:t xml:space="preserve">Johnson </w:t>
      </w:r>
      <w:r w:rsidR="00560B88" w:rsidRPr="008075BE">
        <w:rPr>
          <w:rFonts w:ascii="Times New Roman" w:hAnsi="Times New Roman" w:cs="Times New Roman"/>
          <w:color w:val="000000" w:themeColor="text1"/>
          <w:sz w:val="24"/>
          <w:szCs w:val="24"/>
        </w:rPr>
        <w:t xml:space="preserve">&amp; </w:t>
      </w:r>
      <w:r w:rsidRPr="008075BE">
        <w:rPr>
          <w:rFonts w:ascii="Times New Roman" w:hAnsi="Times New Roman" w:cs="Times New Roman"/>
          <w:color w:val="000000" w:themeColor="text1"/>
          <w:sz w:val="24"/>
          <w:szCs w:val="24"/>
        </w:rPr>
        <w:t xml:space="preserve">Johnson, </w:t>
      </w:r>
      <w:r w:rsidR="00560B88" w:rsidRPr="008075BE">
        <w:rPr>
          <w:rFonts w:ascii="Times New Roman" w:hAnsi="Times New Roman" w:cs="Times New Roman"/>
          <w:color w:val="000000" w:themeColor="text1"/>
          <w:sz w:val="24"/>
          <w:szCs w:val="24"/>
        </w:rPr>
        <w:t>Translational Medicine and Early Development Statistics, Raritan, NJ</w:t>
      </w:r>
      <w:r w:rsidRPr="008075BE">
        <w:rPr>
          <w:rFonts w:ascii="Times New Roman" w:hAnsi="Times New Roman" w:cs="Times New Roman"/>
          <w:color w:val="000000" w:themeColor="text1"/>
          <w:sz w:val="24"/>
          <w:szCs w:val="24"/>
        </w:rPr>
        <w:t>, USA</w:t>
      </w:r>
    </w:p>
    <w:p w14:paraId="335C1E5D" w14:textId="444F7AB8" w:rsidR="00F804AA" w:rsidRPr="008075BE" w:rsidRDefault="00F804AA">
      <w:pPr>
        <w:spacing w:after="120" w:line="240" w:lineRule="auto"/>
        <w:rPr>
          <w:rFonts w:ascii="Times New Roman" w:hAnsi="Times New Roman" w:cs="Times New Roman"/>
          <w:color w:val="000000" w:themeColor="text1"/>
          <w:sz w:val="24"/>
          <w:szCs w:val="24"/>
        </w:rPr>
        <w:pPrChange w:id="6" w:author="Ran Yin" w:date="2024-11-25T20:46:00Z">
          <w:pPr/>
        </w:pPrChange>
      </w:pPr>
      <w:r w:rsidRPr="008075BE">
        <w:rPr>
          <w:rFonts w:ascii="Times New Roman" w:hAnsi="Times New Roman" w:cs="Times New Roman"/>
          <w:color w:val="000000" w:themeColor="text1"/>
          <w:sz w:val="24"/>
          <w:szCs w:val="24"/>
          <w:vertAlign w:val="superscript"/>
        </w:rPr>
        <w:t>4</w:t>
      </w:r>
      <w:r w:rsidRPr="008075BE">
        <w:rPr>
          <w:rFonts w:ascii="Times New Roman" w:hAnsi="Times New Roman" w:cs="Times New Roman"/>
          <w:color w:val="000000" w:themeColor="text1"/>
          <w:sz w:val="24"/>
          <w:szCs w:val="24"/>
        </w:rPr>
        <w:t>Departrment of Food Science and Nutrition, University of Minnesota, 1354 St. Paul, MN 55108, USA.</w:t>
      </w:r>
    </w:p>
    <w:p w14:paraId="294FD235" w14:textId="0911F93A" w:rsidR="00A43D9D" w:rsidRPr="008075BE" w:rsidRDefault="00F804AA">
      <w:pPr>
        <w:spacing w:after="120" w:line="240" w:lineRule="auto"/>
        <w:rPr>
          <w:rFonts w:ascii="Times New Roman" w:hAnsi="Times New Roman" w:cs="Times New Roman"/>
          <w:color w:val="000000" w:themeColor="text1"/>
          <w:sz w:val="24"/>
          <w:szCs w:val="24"/>
        </w:rPr>
        <w:pPrChange w:id="7" w:author="Ran Yin" w:date="2024-11-25T20:46:00Z">
          <w:pPr/>
        </w:pPrChange>
      </w:pPr>
      <w:r w:rsidRPr="008075BE">
        <w:rPr>
          <w:rFonts w:ascii="Times New Roman" w:hAnsi="Times New Roman" w:cs="Times New Roman"/>
          <w:color w:val="000000" w:themeColor="text1"/>
          <w:sz w:val="24"/>
          <w:szCs w:val="24"/>
          <w:vertAlign w:val="superscript"/>
        </w:rPr>
        <w:t>5</w:t>
      </w:r>
      <w:r w:rsidR="00A43D9D" w:rsidRPr="008075BE">
        <w:rPr>
          <w:rFonts w:ascii="Times New Roman" w:hAnsi="Times New Roman" w:cs="Times New Roman"/>
          <w:color w:val="000000" w:themeColor="text1"/>
          <w:sz w:val="24"/>
          <w:szCs w:val="24"/>
        </w:rPr>
        <w:t>Center for Advanced Biotechnology and Medicine, Rutgers, The State University of New Jersey, Piscataway, NJ, 08854, USA</w:t>
      </w:r>
    </w:p>
    <w:p w14:paraId="7640128B" w14:textId="469013FF" w:rsidR="00A43D9D" w:rsidRPr="008075BE" w:rsidRDefault="00F804AA">
      <w:pPr>
        <w:spacing w:after="120" w:line="240" w:lineRule="auto"/>
        <w:rPr>
          <w:rFonts w:ascii="Times New Roman" w:hAnsi="Times New Roman" w:cs="Times New Roman"/>
          <w:color w:val="000000" w:themeColor="text1"/>
          <w:sz w:val="24"/>
          <w:szCs w:val="24"/>
        </w:rPr>
        <w:pPrChange w:id="8" w:author="Ran Yin" w:date="2024-11-25T20:46:00Z">
          <w:pPr/>
        </w:pPrChange>
      </w:pPr>
      <w:r w:rsidRPr="008075BE">
        <w:rPr>
          <w:rFonts w:ascii="Times New Roman" w:hAnsi="Times New Roman" w:cs="Times New Roman"/>
          <w:color w:val="000000" w:themeColor="text1"/>
          <w:sz w:val="24"/>
          <w:szCs w:val="24"/>
          <w:vertAlign w:val="superscript"/>
        </w:rPr>
        <w:t>6</w:t>
      </w:r>
      <w:r w:rsidR="00A43D9D" w:rsidRPr="008075BE">
        <w:rPr>
          <w:rFonts w:ascii="Times New Roman" w:hAnsi="Times New Roman" w:cs="Times New Roman"/>
          <w:color w:val="000000" w:themeColor="text1"/>
          <w:sz w:val="24"/>
          <w:szCs w:val="24"/>
        </w:rPr>
        <w:t>Rutgers University Marucci Center for Blueberry Cranberry Research,125A Lake Oswego Road, Chatsworth, NJ 08019</w:t>
      </w:r>
    </w:p>
    <w:p w14:paraId="0D45C470" w14:textId="53E7FD83" w:rsidR="00A43D9D" w:rsidRPr="008075BE" w:rsidRDefault="00A43D9D" w:rsidP="00A43D9D">
      <w:pPr>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Equal contribution</w:t>
      </w:r>
    </w:p>
    <w:p w14:paraId="488DBE2D" w14:textId="77777777" w:rsidR="00A43D9D" w:rsidRPr="008075BE" w:rsidRDefault="00A43D9D" w:rsidP="0025299B">
      <w:pPr>
        <w:spacing w:after="120" w:line="240" w:lineRule="auto"/>
        <w:rPr>
          <w:rFonts w:ascii="Times New Roman" w:hAnsi="Times New Roman" w:cs="Times New Roman"/>
          <w:b/>
          <w:bCs/>
          <w:color w:val="000000" w:themeColor="text1"/>
          <w:sz w:val="24"/>
          <w:szCs w:val="24"/>
        </w:rPr>
      </w:pPr>
      <w:r w:rsidRPr="008075BE">
        <w:rPr>
          <w:rFonts w:ascii="Times New Roman" w:hAnsi="Times New Roman" w:cs="Times New Roman"/>
          <w:b/>
          <w:bCs/>
          <w:color w:val="000000" w:themeColor="text1"/>
          <w:sz w:val="24"/>
          <w:szCs w:val="24"/>
        </w:rPr>
        <w:t>Correspondence</w:t>
      </w:r>
    </w:p>
    <w:p w14:paraId="00C594C0" w14:textId="77777777" w:rsidR="00A43D9D" w:rsidRPr="008075BE" w:rsidRDefault="00A43D9D" w:rsidP="0025299B">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Professor Ah-Ng Tony Tong Kong</w:t>
      </w:r>
    </w:p>
    <w:p w14:paraId="36E83968" w14:textId="77777777" w:rsidR="00A43D9D" w:rsidRPr="008075BE" w:rsidRDefault="00A43D9D" w:rsidP="0025299B">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Rutgers, the State University of New Jersey</w:t>
      </w:r>
    </w:p>
    <w:p w14:paraId="05EF1258" w14:textId="77777777" w:rsidR="00A43D9D" w:rsidRPr="008075BE" w:rsidRDefault="00A43D9D" w:rsidP="0025299B">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Ernest Mario School of Pharmacy, Room 228</w:t>
      </w:r>
    </w:p>
    <w:p w14:paraId="3F9F6474" w14:textId="77777777" w:rsidR="00A43D9D" w:rsidRPr="008075BE" w:rsidRDefault="00A43D9D" w:rsidP="0025299B">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160 Frelinghuysen Road, Piscataway, NJ 08854</w:t>
      </w:r>
    </w:p>
    <w:p w14:paraId="60DD8F9A" w14:textId="77777777" w:rsidR="00A43D9D" w:rsidRPr="008075BE" w:rsidRDefault="00A43D9D" w:rsidP="0025299B">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Phone: +1-848-445-6369/8</w:t>
      </w:r>
    </w:p>
    <w:p w14:paraId="40FF9AD1" w14:textId="6031ABF0" w:rsidR="00A43D9D" w:rsidRPr="008075BE" w:rsidRDefault="00A43D9D" w:rsidP="0025299B">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Email: </w:t>
      </w:r>
      <w:r w:rsidRPr="008075BE">
        <w:rPr>
          <w:sz w:val="24"/>
          <w:szCs w:val="24"/>
          <w:rPrChange w:id="9" w:author="Ran Yin" w:date="2024-11-30T16:43:00Z">
            <w:rPr/>
          </w:rPrChange>
        </w:rPr>
        <w:fldChar w:fldCharType="begin"/>
      </w:r>
      <w:r w:rsidRPr="008075BE">
        <w:rPr>
          <w:sz w:val="24"/>
          <w:szCs w:val="24"/>
          <w:rPrChange w:id="10" w:author="Ran Yin" w:date="2024-11-30T16:43:00Z">
            <w:rPr/>
          </w:rPrChange>
        </w:rPr>
        <w:instrText>HYPERLINK "mailto:kongt@pharmacy.rutgers.edu"</w:instrText>
      </w:r>
      <w:r w:rsidRPr="008F7D7F">
        <w:rPr>
          <w:sz w:val="24"/>
          <w:szCs w:val="24"/>
        </w:rPr>
      </w:r>
      <w:r w:rsidRPr="008075BE">
        <w:rPr>
          <w:rPrChange w:id="11" w:author="Ran Yin" w:date="2024-11-30T16:43:00Z">
            <w:rPr>
              <w:rStyle w:val="Hyperlink"/>
              <w:rFonts w:ascii="Times New Roman" w:hAnsi="Times New Roman" w:cs="Times New Roman"/>
              <w:color w:val="000000" w:themeColor="text1"/>
              <w:sz w:val="24"/>
              <w:szCs w:val="24"/>
            </w:rPr>
          </w:rPrChange>
        </w:rPr>
        <w:fldChar w:fldCharType="separate"/>
      </w:r>
      <w:r w:rsidRPr="008075BE">
        <w:rPr>
          <w:rStyle w:val="Hyperlink"/>
          <w:rFonts w:ascii="Times New Roman" w:hAnsi="Times New Roman" w:cs="Times New Roman"/>
          <w:color w:val="000000" w:themeColor="text1"/>
          <w:sz w:val="24"/>
          <w:szCs w:val="24"/>
        </w:rPr>
        <w:t>kongt@pharmacy.rutgers.edu</w:t>
      </w:r>
      <w:r w:rsidRPr="008075BE">
        <w:rPr>
          <w:rStyle w:val="Hyperlink"/>
          <w:rFonts w:ascii="Times New Roman" w:hAnsi="Times New Roman" w:cs="Times New Roman"/>
          <w:color w:val="000000" w:themeColor="text1"/>
          <w:sz w:val="24"/>
          <w:szCs w:val="24"/>
        </w:rPr>
        <w:fldChar w:fldCharType="end"/>
      </w:r>
    </w:p>
    <w:p w14:paraId="180E416B" w14:textId="77777777" w:rsidR="00E949EC" w:rsidRPr="008075BE" w:rsidRDefault="00E949EC" w:rsidP="00A43D9D">
      <w:pPr>
        <w:rPr>
          <w:rFonts w:ascii="Times New Roman" w:hAnsi="Times New Roman" w:cs="Times New Roman"/>
          <w:color w:val="000000" w:themeColor="text1"/>
          <w:sz w:val="24"/>
          <w:szCs w:val="24"/>
          <w:lang w:eastAsia="zh-CN"/>
          <w:rPrChange w:id="12" w:author="Ran Yin" w:date="2024-11-30T16:43:00Z">
            <w:rPr>
              <w:rFonts w:ascii="Times New Roman" w:hAnsi="Times New Roman" w:cs="Times New Roman"/>
              <w:color w:val="000000" w:themeColor="text1"/>
              <w:lang w:eastAsia="zh-CN"/>
            </w:rPr>
          </w:rPrChange>
        </w:rPr>
      </w:pPr>
    </w:p>
    <w:p w14:paraId="78C91416" w14:textId="1C4A42F7" w:rsidR="00B40BD3" w:rsidRPr="008075BE" w:rsidRDefault="00B40BD3" w:rsidP="0025299B">
      <w:pPr>
        <w:pStyle w:val="Heading1"/>
        <w:spacing w:afterLines="50" w:after="120" w:line="240" w:lineRule="auto"/>
        <w:rPr>
          <w:rFonts w:ascii="Times New Roman" w:hAnsi="Times New Roman" w:cs="Times New Roman"/>
          <w:color w:val="000000" w:themeColor="text1"/>
          <w:sz w:val="24"/>
          <w:szCs w:val="24"/>
          <w:rPrChange w:id="13" w:author="Ran Yin" w:date="2024-11-30T16:43:00Z">
            <w:rPr>
              <w:rFonts w:ascii="Times New Roman" w:hAnsi="Times New Roman" w:cs="Times New Roman"/>
              <w:color w:val="000000" w:themeColor="text1"/>
              <w:sz w:val="28"/>
              <w:szCs w:val="28"/>
            </w:rPr>
          </w:rPrChange>
        </w:rPr>
      </w:pPr>
      <w:bookmarkStart w:id="14" w:name="_Toc179148155"/>
      <w:r w:rsidRPr="008075BE">
        <w:rPr>
          <w:rFonts w:ascii="Times New Roman" w:hAnsi="Times New Roman" w:cs="Times New Roman"/>
          <w:color w:val="000000" w:themeColor="text1"/>
          <w:sz w:val="24"/>
          <w:szCs w:val="24"/>
          <w:rPrChange w:id="15" w:author="Ran Yin" w:date="2024-11-30T16:43:00Z">
            <w:rPr>
              <w:rFonts w:ascii="Times New Roman" w:hAnsi="Times New Roman" w:cs="Times New Roman"/>
              <w:color w:val="000000" w:themeColor="text1"/>
              <w:sz w:val="28"/>
              <w:szCs w:val="28"/>
            </w:rPr>
          </w:rPrChange>
        </w:rPr>
        <w:t>Abbreviations</w:t>
      </w:r>
      <w:bookmarkEnd w:id="14"/>
    </w:p>
    <w:p w14:paraId="23EB3E8F" w14:textId="06F7ED07" w:rsidR="00B40BD3" w:rsidRPr="008075BE" w:rsidRDefault="00B40BD3"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ARE - antioxidant response element</w:t>
      </w:r>
    </w:p>
    <w:p w14:paraId="3488404D" w14:textId="4EB26ABD" w:rsidR="003014B1" w:rsidRPr="008075BE" w:rsidRDefault="003014B1"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CDCA - chenodeoxycholic acid</w:t>
      </w:r>
    </w:p>
    <w:p w14:paraId="4C170516" w14:textId="058890A4" w:rsidR="00D41EF1" w:rsidRPr="008075BE" w:rsidRDefault="00D41EF1"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DCA</w:t>
      </w:r>
      <w:r w:rsidR="002F3A54" w:rsidRPr="008075BE">
        <w:rPr>
          <w:rFonts w:ascii="Times New Roman" w:hAnsi="Times New Roman" w:cs="Times New Roman"/>
          <w:color w:val="000000" w:themeColor="text1"/>
          <w:sz w:val="24"/>
          <w:szCs w:val="24"/>
        </w:rPr>
        <w:t xml:space="preserve"> - dichloroacetic acid </w:t>
      </w:r>
    </w:p>
    <w:p w14:paraId="704CDF89" w14:textId="28CFDD7E" w:rsidR="00035079" w:rsidRPr="008075BE" w:rsidRDefault="00035079"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DSS – dextran sulfate sodium</w:t>
      </w:r>
    </w:p>
    <w:p w14:paraId="6F445F78" w14:textId="0A2823F5" w:rsidR="003014B1" w:rsidRPr="008075BE" w:rsidRDefault="003014B1"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lastRenderedPageBreak/>
        <w:t>GCDCA - glycochenodeoxycholic Acid</w:t>
      </w:r>
    </w:p>
    <w:p w14:paraId="3E014EF0" w14:textId="54C6D47C" w:rsidR="003014B1" w:rsidRPr="008075BE" w:rsidRDefault="003014B1"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GDCA - glycodeoxycholic acid</w:t>
      </w:r>
    </w:p>
    <w:p w14:paraId="4743FD8C" w14:textId="7A6E3752" w:rsidR="00D41EF1" w:rsidRPr="008075BE" w:rsidRDefault="00D41EF1"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LCA</w:t>
      </w:r>
      <w:r w:rsidR="002F3A54" w:rsidRPr="008075BE">
        <w:rPr>
          <w:rFonts w:ascii="Times New Roman" w:hAnsi="Times New Roman" w:cs="Times New Roman"/>
          <w:color w:val="000000" w:themeColor="text1"/>
          <w:sz w:val="24"/>
          <w:szCs w:val="24"/>
        </w:rPr>
        <w:t xml:space="preserve"> - lithocholic acid</w:t>
      </w:r>
    </w:p>
    <w:p w14:paraId="3A707AF0" w14:textId="1AF5F133" w:rsidR="00D41EF1" w:rsidRPr="008075BE" w:rsidRDefault="00D41EF1"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MCA</w:t>
      </w:r>
      <w:r w:rsidR="002F3A54" w:rsidRPr="008075BE">
        <w:rPr>
          <w:rFonts w:ascii="Times New Roman" w:hAnsi="Times New Roman" w:cs="Times New Roman"/>
          <w:color w:val="000000" w:themeColor="text1"/>
          <w:sz w:val="24"/>
          <w:szCs w:val="24"/>
        </w:rPr>
        <w:t xml:space="preserve"> - muricholic acid</w:t>
      </w:r>
    </w:p>
    <w:p w14:paraId="4B3320D3" w14:textId="54046016" w:rsidR="00B40BD3" w:rsidRPr="008075BE" w:rsidRDefault="00B40BD3"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NRF2- NF-E2-related factor 2</w:t>
      </w:r>
    </w:p>
    <w:p w14:paraId="46E70A8D" w14:textId="217AC0F7" w:rsidR="00E949EC" w:rsidRPr="008075BE" w:rsidRDefault="00E949EC"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O</w:t>
      </w:r>
      <w:r w:rsidR="00035BC8" w:rsidRPr="008075BE">
        <w:rPr>
          <w:rFonts w:ascii="Times New Roman" w:hAnsi="Times New Roman" w:cs="Times New Roman"/>
          <w:color w:val="000000" w:themeColor="text1"/>
          <w:sz w:val="24"/>
          <w:szCs w:val="24"/>
        </w:rPr>
        <w:t>TU</w:t>
      </w:r>
      <w:r w:rsidRPr="008075BE">
        <w:rPr>
          <w:rFonts w:ascii="Times New Roman" w:hAnsi="Times New Roman" w:cs="Times New Roman"/>
          <w:color w:val="000000" w:themeColor="text1"/>
          <w:sz w:val="24"/>
          <w:szCs w:val="24"/>
        </w:rPr>
        <w:t xml:space="preserve"> – operational taxonomic unit</w:t>
      </w:r>
    </w:p>
    <w:p w14:paraId="6D931335" w14:textId="3E54BDDB" w:rsidR="00E949EC" w:rsidRPr="008075BE" w:rsidRDefault="00E949EC"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PCA – principal components analysis</w:t>
      </w:r>
    </w:p>
    <w:p w14:paraId="73827466" w14:textId="77777777" w:rsidR="00B40BD3" w:rsidRPr="008075BE" w:rsidRDefault="00B40BD3"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PEITC - phenethyl isothiocyanate</w:t>
      </w:r>
    </w:p>
    <w:p w14:paraId="30663399" w14:textId="304EA016" w:rsidR="003014B1" w:rsidRPr="008075BE" w:rsidRDefault="00B40BD3"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qPCR</w:t>
      </w:r>
      <w:r w:rsidR="00E949EC" w:rsidRPr="008075BE">
        <w:rPr>
          <w:rFonts w:ascii="Times New Roman" w:hAnsi="Times New Roman" w:cs="Times New Roman"/>
          <w:color w:val="000000" w:themeColor="text1"/>
          <w:sz w:val="24"/>
          <w:szCs w:val="24"/>
        </w:rPr>
        <w:t xml:space="preserve"> - </w:t>
      </w:r>
      <w:r w:rsidRPr="008075BE">
        <w:rPr>
          <w:rFonts w:ascii="Times New Roman" w:hAnsi="Times New Roman" w:cs="Times New Roman"/>
          <w:color w:val="000000" w:themeColor="text1"/>
          <w:sz w:val="24"/>
          <w:szCs w:val="24"/>
        </w:rPr>
        <w:t>quantitative polymerase chain reaction</w:t>
      </w:r>
      <w:r w:rsidR="003014B1" w:rsidRPr="008075BE">
        <w:rPr>
          <w:rFonts w:ascii="Times New Roman" w:hAnsi="Times New Roman" w:cs="Times New Roman"/>
          <w:color w:val="000000" w:themeColor="text1"/>
          <w:sz w:val="24"/>
          <w:szCs w:val="24"/>
        </w:rPr>
        <w:t xml:space="preserve"> </w:t>
      </w:r>
    </w:p>
    <w:p w14:paraId="0E58B47E" w14:textId="7C110EAD" w:rsidR="00E949EC" w:rsidRPr="008075BE" w:rsidRDefault="00E949EC" w:rsidP="00E949EC">
      <w:pPr>
        <w:spacing w:after="0"/>
        <w:rPr>
          <w:rFonts w:ascii="Times New Roman" w:hAnsi="Times New Roman" w:cs="Times New Roman"/>
          <w:color w:val="000000" w:themeColor="text1"/>
          <w:sz w:val="24"/>
          <w:szCs w:val="24"/>
        </w:rPr>
      </w:pPr>
    </w:p>
    <w:p w14:paraId="356CF8F0" w14:textId="41CAAAD3" w:rsidR="00E949EC" w:rsidRPr="008075BE" w:rsidRDefault="00E949EC" w:rsidP="00E949EC">
      <w:pPr>
        <w:spacing w:after="0"/>
        <w:rPr>
          <w:rFonts w:ascii="Times New Roman" w:hAnsi="Times New Roman" w:cs="Times New Roman"/>
          <w:color w:val="000000" w:themeColor="text1"/>
          <w:sz w:val="24"/>
          <w:szCs w:val="24"/>
        </w:rPr>
      </w:pPr>
      <w:r w:rsidRPr="008075BE">
        <w:rPr>
          <w:rFonts w:ascii="Times New Roman" w:hAnsi="Times New Roman" w:cs="Times New Roman"/>
          <w:b/>
          <w:bCs/>
          <w:color w:val="000000" w:themeColor="text1"/>
          <w:sz w:val="24"/>
          <w:szCs w:val="24"/>
        </w:rPr>
        <w:t>Keywords</w:t>
      </w:r>
      <w:r w:rsidRPr="008075BE">
        <w:rPr>
          <w:rFonts w:ascii="Times New Roman" w:hAnsi="Times New Roman" w:cs="Times New Roman"/>
          <w:color w:val="000000" w:themeColor="text1"/>
          <w:sz w:val="24"/>
          <w:szCs w:val="24"/>
        </w:rPr>
        <w:t xml:space="preserve">: </w:t>
      </w:r>
      <w:del w:id="16" w:author="Ran Yin" w:date="2024-11-25T20:24:00Z">
        <w:r w:rsidR="00035BC8" w:rsidRPr="00140086" w:rsidDel="0025299B">
          <w:rPr>
            <w:rFonts w:ascii="Times New Roman" w:hAnsi="Times New Roman" w:cs="Times New Roman"/>
            <w:color w:val="000000" w:themeColor="text1"/>
            <w:sz w:val="24"/>
            <w:szCs w:val="24"/>
          </w:rPr>
          <w:delText xml:space="preserve">microbiome, </w:delText>
        </w:r>
      </w:del>
      <w:r w:rsidRPr="008075BE">
        <w:rPr>
          <w:rFonts w:ascii="Times New Roman" w:hAnsi="Times New Roman" w:cs="Times New Roman"/>
          <w:color w:val="000000" w:themeColor="text1"/>
          <w:sz w:val="24"/>
          <w:szCs w:val="24"/>
        </w:rPr>
        <w:t xml:space="preserve">Nrf2, PEITC, </w:t>
      </w:r>
      <w:ins w:id="17" w:author="Ran Yin" w:date="2024-11-25T20:24:00Z">
        <w:r w:rsidR="0025299B" w:rsidRPr="008075BE">
          <w:rPr>
            <w:rFonts w:ascii="Times New Roman" w:hAnsi="Times New Roman" w:cs="Times New Roman" w:hint="eastAsia"/>
            <w:color w:val="000000" w:themeColor="text1"/>
            <w:sz w:val="24"/>
            <w:szCs w:val="24"/>
            <w:lang w:eastAsia="zh-CN"/>
          </w:rPr>
          <w:t xml:space="preserve">Gut </w:t>
        </w:r>
      </w:ins>
      <w:ins w:id="18" w:author="Ran Yin" w:date="2024-11-25T20:25:00Z">
        <w:r w:rsidR="0025299B" w:rsidRPr="008075BE">
          <w:rPr>
            <w:rFonts w:ascii="Times New Roman" w:hAnsi="Times New Roman" w:cs="Times New Roman"/>
            <w:color w:val="000000" w:themeColor="text1"/>
            <w:sz w:val="24"/>
            <w:szCs w:val="24"/>
            <w:lang w:eastAsia="zh-CN"/>
          </w:rPr>
          <w:t>inflammation</w:t>
        </w:r>
        <w:r w:rsidR="0025299B" w:rsidRPr="008075BE">
          <w:rPr>
            <w:rFonts w:ascii="Times New Roman" w:hAnsi="Times New Roman" w:cs="Times New Roman" w:hint="eastAsia"/>
            <w:color w:val="000000" w:themeColor="text1"/>
            <w:sz w:val="24"/>
            <w:szCs w:val="24"/>
            <w:lang w:eastAsia="zh-CN"/>
          </w:rPr>
          <w:t>, Phenethyl isothiocyanate C</w:t>
        </w:r>
      </w:ins>
      <w:del w:id="19" w:author="Ran Yin" w:date="2024-11-25T20:25:00Z">
        <w:r w:rsidR="00035BC8" w:rsidRPr="008075BE" w:rsidDel="0025299B">
          <w:rPr>
            <w:rFonts w:ascii="Times New Roman" w:hAnsi="Times New Roman" w:cs="Times New Roman"/>
            <w:color w:val="000000" w:themeColor="text1"/>
            <w:sz w:val="24"/>
            <w:szCs w:val="24"/>
          </w:rPr>
          <w:delText>c</w:delText>
        </w:r>
      </w:del>
      <w:r w:rsidR="00035BC8" w:rsidRPr="008075BE">
        <w:rPr>
          <w:rFonts w:ascii="Times New Roman" w:hAnsi="Times New Roman" w:cs="Times New Roman"/>
          <w:color w:val="000000" w:themeColor="text1"/>
          <w:sz w:val="24"/>
          <w:szCs w:val="24"/>
        </w:rPr>
        <w:t>ranberry</w:t>
      </w:r>
      <w:del w:id="20" w:author="Ran Yin" w:date="2024-11-25T20:25:00Z">
        <w:r w:rsidR="00035BC8" w:rsidRPr="008075BE" w:rsidDel="0025299B">
          <w:rPr>
            <w:rFonts w:ascii="Times New Roman" w:hAnsi="Times New Roman" w:cs="Times New Roman"/>
            <w:color w:val="000000" w:themeColor="text1"/>
            <w:sz w:val="24"/>
            <w:szCs w:val="24"/>
          </w:rPr>
          <w:delText xml:space="preserve">, </w:delText>
        </w:r>
        <w:r w:rsidR="00035079" w:rsidRPr="008075BE" w:rsidDel="0025299B">
          <w:rPr>
            <w:rFonts w:ascii="Times New Roman" w:hAnsi="Times New Roman" w:cs="Times New Roman"/>
            <w:color w:val="000000" w:themeColor="text1"/>
            <w:sz w:val="24"/>
            <w:szCs w:val="24"/>
          </w:rPr>
          <w:delText>DSS</w:delText>
        </w:r>
      </w:del>
    </w:p>
    <w:p w14:paraId="00911F0A" w14:textId="77777777" w:rsidR="00F7425C" w:rsidRPr="008075BE" w:rsidRDefault="00F7425C">
      <w:pPr>
        <w:rPr>
          <w:rFonts w:ascii="Times New Roman" w:eastAsiaTheme="majorEastAsia" w:hAnsi="Times New Roman" w:cs="Times New Roman"/>
          <w:color w:val="000000" w:themeColor="text1"/>
          <w:sz w:val="24"/>
          <w:szCs w:val="24"/>
          <w:rPrChange w:id="21" w:author="Ran Yin" w:date="2024-11-30T16:43:00Z">
            <w:rPr>
              <w:rFonts w:ascii="Times New Roman" w:eastAsiaTheme="majorEastAsia" w:hAnsi="Times New Roman" w:cs="Times New Roman"/>
              <w:color w:val="000000" w:themeColor="text1"/>
              <w:sz w:val="32"/>
              <w:szCs w:val="32"/>
            </w:rPr>
          </w:rPrChange>
        </w:rPr>
      </w:pPr>
      <w:bookmarkStart w:id="22" w:name="_Toc179148156"/>
      <w:bookmarkStart w:id="23" w:name="_Toc128143904"/>
      <w:r w:rsidRPr="008075BE">
        <w:rPr>
          <w:rFonts w:ascii="Times New Roman" w:hAnsi="Times New Roman" w:cs="Times New Roman"/>
          <w:color w:val="000000" w:themeColor="text1"/>
          <w:sz w:val="24"/>
          <w:szCs w:val="24"/>
          <w:rPrChange w:id="24" w:author="Ran Yin" w:date="2024-11-30T16:43:00Z">
            <w:rPr>
              <w:rFonts w:ascii="Times New Roman" w:hAnsi="Times New Roman" w:cs="Times New Roman"/>
              <w:color w:val="000000" w:themeColor="text1"/>
            </w:rPr>
          </w:rPrChange>
        </w:rPr>
        <w:br w:type="page"/>
      </w:r>
    </w:p>
    <w:p w14:paraId="7753C7F4" w14:textId="398C2D94" w:rsidR="00117466" w:rsidRPr="008075BE" w:rsidRDefault="00BB18AB">
      <w:pPr>
        <w:pStyle w:val="Heading1"/>
        <w:jc w:val="both"/>
        <w:rPr>
          <w:rFonts w:ascii="Times New Roman" w:hAnsi="Times New Roman" w:cs="Times New Roman"/>
          <w:sz w:val="24"/>
          <w:szCs w:val="24"/>
          <w:rPrChange w:id="25" w:author="Ran Yin" w:date="2024-11-30T16:43:00Z">
            <w:rPr>
              <w:rFonts w:ascii="Times New Roman" w:hAnsi="Times New Roman" w:cs="Times New Roman"/>
            </w:rPr>
          </w:rPrChange>
        </w:rPr>
        <w:pPrChange w:id="26" w:author="Ran Yin" w:date="2024-11-25T20:25:00Z">
          <w:pPr>
            <w:pStyle w:val="Heading1"/>
          </w:pPr>
        </w:pPrChange>
      </w:pPr>
      <w:r w:rsidRPr="008075BE">
        <w:rPr>
          <w:rFonts w:ascii="Times New Roman" w:hAnsi="Times New Roman" w:cs="Times New Roman"/>
          <w:color w:val="000000" w:themeColor="text1"/>
          <w:sz w:val="24"/>
          <w:szCs w:val="24"/>
          <w:rPrChange w:id="27" w:author="Ran Yin" w:date="2024-11-30T16:43:00Z">
            <w:rPr>
              <w:rFonts w:ascii="Times New Roman" w:hAnsi="Times New Roman" w:cs="Times New Roman"/>
              <w:color w:val="000000" w:themeColor="text1"/>
            </w:rPr>
          </w:rPrChange>
        </w:rPr>
        <w:lastRenderedPageBreak/>
        <w:t>Abstract</w:t>
      </w:r>
      <w:bookmarkEnd w:id="22"/>
    </w:p>
    <w:p w14:paraId="1225330B" w14:textId="77777777" w:rsidR="00E90F16" w:rsidRPr="008075BE" w:rsidRDefault="00E90F16">
      <w:pPr>
        <w:pStyle w:val="Heading2"/>
        <w:jc w:val="both"/>
        <w:rPr>
          <w:rFonts w:ascii="Times New Roman" w:hAnsi="Times New Roman" w:cs="Times New Roman"/>
          <w:color w:val="000000" w:themeColor="text1"/>
          <w:sz w:val="24"/>
          <w:szCs w:val="24"/>
          <w:rPrChange w:id="28" w:author="Ran Yin" w:date="2024-11-30T16:43:00Z">
            <w:rPr>
              <w:rFonts w:ascii="Times New Roman" w:hAnsi="Times New Roman" w:cs="Times New Roman"/>
              <w:color w:val="000000" w:themeColor="text1"/>
            </w:rPr>
          </w:rPrChange>
        </w:rPr>
        <w:pPrChange w:id="29" w:author="Ran Yin" w:date="2024-11-25T20:25:00Z">
          <w:pPr>
            <w:pStyle w:val="Heading2"/>
          </w:pPr>
        </w:pPrChange>
      </w:pPr>
      <w:bookmarkStart w:id="30" w:name="_Toc179148157"/>
      <w:r w:rsidRPr="008075BE">
        <w:rPr>
          <w:rFonts w:ascii="Times New Roman" w:hAnsi="Times New Roman" w:cs="Times New Roman"/>
          <w:color w:val="000000" w:themeColor="text1"/>
          <w:sz w:val="24"/>
          <w:szCs w:val="24"/>
          <w:rPrChange w:id="31" w:author="Ran Yin" w:date="2024-11-30T16:43:00Z">
            <w:rPr>
              <w:rFonts w:ascii="Times New Roman" w:hAnsi="Times New Roman" w:cs="Times New Roman"/>
              <w:color w:val="000000" w:themeColor="text1"/>
            </w:rPr>
          </w:rPrChange>
        </w:rPr>
        <w:t>Scope</w:t>
      </w:r>
      <w:bookmarkEnd w:id="30"/>
    </w:p>
    <w:p w14:paraId="72083C94" w14:textId="358FBDD7" w:rsidR="000B6AE1" w:rsidDel="00EE5E3A" w:rsidRDefault="00E90F16">
      <w:pPr>
        <w:pStyle w:val="Heading2"/>
        <w:jc w:val="both"/>
        <w:rPr>
          <w:del w:id="32" w:author="Ran Yin" w:date="2024-11-25T20:57:00Z"/>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Cranberries </w:t>
      </w:r>
      <w:r w:rsidR="009E18AF" w:rsidRPr="008075BE">
        <w:rPr>
          <w:rFonts w:ascii="Times New Roman" w:hAnsi="Times New Roman" w:cs="Times New Roman"/>
          <w:color w:val="000000" w:themeColor="text1"/>
          <w:sz w:val="24"/>
          <w:szCs w:val="24"/>
        </w:rPr>
        <w:t>contain</w:t>
      </w:r>
      <w:r w:rsidRPr="008075BE">
        <w:rPr>
          <w:rFonts w:ascii="Times New Roman" w:hAnsi="Times New Roman" w:cs="Times New Roman"/>
          <w:color w:val="000000" w:themeColor="text1"/>
          <w:sz w:val="24"/>
          <w:szCs w:val="24"/>
        </w:rPr>
        <w:t xml:space="preserve"> </w:t>
      </w:r>
      <w:r w:rsidR="00117466" w:rsidRPr="008075BE">
        <w:rPr>
          <w:rFonts w:ascii="Times New Roman" w:hAnsi="Times New Roman" w:cs="Times New Roman"/>
          <w:color w:val="000000" w:themeColor="text1"/>
          <w:sz w:val="24"/>
          <w:szCs w:val="24"/>
        </w:rPr>
        <w:t xml:space="preserve">phytochemicals </w:t>
      </w:r>
      <w:r w:rsidR="009E18AF" w:rsidRPr="008075BE">
        <w:rPr>
          <w:rFonts w:ascii="Times New Roman" w:hAnsi="Times New Roman" w:cs="Times New Roman"/>
          <w:color w:val="000000" w:themeColor="text1"/>
          <w:sz w:val="24"/>
          <w:szCs w:val="24"/>
        </w:rPr>
        <w:t>with</w:t>
      </w:r>
      <w:r w:rsidR="00A003D5" w:rsidRPr="008075BE">
        <w:rPr>
          <w:rFonts w:ascii="Times New Roman" w:hAnsi="Times New Roman" w:cs="Times New Roman"/>
          <w:color w:val="000000" w:themeColor="text1"/>
          <w:sz w:val="24"/>
          <w:szCs w:val="24"/>
        </w:rPr>
        <w:t xml:space="preserve"> </w:t>
      </w:r>
      <w:r w:rsidR="00117466" w:rsidRPr="008075BE">
        <w:rPr>
          <w:rFonts w:ascii="Times New Roman" w:hAnsi="Times New Roman" w:cs="Times New Roman"/>
          <w:color w:val="000000" w:themeColor="text1"/>
          <w:sz w:val="24"/>
          <w:szCs w:val="24"/>
        </w:rPr>
        <w:t xml:space="preserve">potent </w:t>
      </w:r>
      <w:r w:rsidRPr="008075BE">
        <w:rPr>
          <w:rFonts w:ascii="Times New Roman" w:hAnsi="Times New Roman" w:cs="Times New Roman"/>
          <w:color w:val="000000" w:themeColor="text1"/>
          <w:sz w:val="24"/>
          <w:szCs w:val="24"/>
        </w:rPr>
        <w:t>antioxidant</w:t>
      </w:r>
      <w:r w:rsidR="00117466" w:rsidRPr="008075BE">
        <w:rPr>
          <w:rFonts w:ascii="Times New Roman" w:hAnsi="Times New Roman" w:cs="Times New Roman"/>
          <w:color w:val="000000" w:themeColor="text1"/>
          <w:sz w:val="24"/>
          <w:szCs w:val="24"/>
        </w:rPr>
        <w:t xml:space="preserve"> properties</w:t>
      </w:r>
      <w:r w:rsidR="00A003D5" w:rsidRPr="008075BE">
        <w:rPr>
          <w:rFonts w:ascii="Times New Roman" w:hAnsi="Times New Roman" w:cs="Times New Roman"/>
          <w:color w:val="000000" w:themeColor="text1"/>
          <w:sz w:val="24"/>
          <w:szCs w:val="24"/>
        </w:rPr>
        <w:t>.</w:t>
      </w:r>
      <w:r w:rsidRPr="008075BE">
        <w:rPr>
          <w:rFonts w:ascii="Times New Roman" w:hAnsi="Times New Roman" w:cs="Times New Roman"/>
          <w:color w:val="000000" w:themeColor="text1"/>
          <w:sz w:val="24"/>
          <w:szCs w:val="24"/>
        </w:rPr>
        <w:t xml:space="preserve"> </w:t>
      </w:r>
      <w:r w:rsidR="00A003D5" w:rsidRPr="008075BE">
        <w:rPr>
          <w:rFonts w:ascii="Times New Roman" w:hAnsi="Times New Roman" w:cs="Times New Roman"/>
          <w:color w:val="000000" w:themeColor="text1"/>
          <w:sz w:val="24"/>
          <w:szCs w:val="24"/>
        </w:rPr>
        <w:t>P</w:t>
      </w:r>
      <w:r w:rsidRPr="008075BE">
        <w:rPr>
          <w:rFonts w:ascii="Times New Roman" w:hAnsi="Times New Roman" w:cs="Times New Roman"/>
          <w:color w:val="000000" w:themeColor="text1"/>
          <w:sz w:val="24"/>
          <w:szCs w:val="24"/>
        </w:rPr>
        <w:t xml:space="preserve">henethyl isothiocyanate (PEITC) </w:t>
      </w:r>
      <w:ins w:id="33" w:author="Sargsyan, Davit [JRDUS]" w:date="2024-12-02T11:49:00Z">
        <w:r w:rsidR="002F5392">
          <w:rPr>
            <w:rFonts w:ascii="Times New Roman" w:hAnsi="Times New Roman" w:cs="Times New Roman"/>
            <w:color w:val="000000" w:themeColor="text1"/>
            <w:sz w:val="24"/>
            <w:szCs w:val="24"/>
          </w:rPr>
          <w:t xml:space="preserve">is </w:t>
        </w:r>
      </w:ins>
      <w:del w:id="34" w:author="Sargsyan, Davit [JRDUS]" w:date="2024-12-02T11:49:00Z">
        <w:r w:rsidRPr="008075BE" w:rsidDel="002F5392">
          <w:rPr>
            <w:rFonts w:ascii="Times New Roman" w:hAnsi="Times New Roman" w:cs="Times New Roman"/>
            <w:color w:val="000000" w:themeColor="text1"/>
            <w:sz w:val="24"/>
            <w:szCs w:val="24"/>
          </w:rPr>
          <w:delText xml:space="preserve">found </w:delText>
        </w:r>
      </w:del>
      <w:ins w:id="35" w:author="Sargsyan, Davit [JRDUS]" w:date="2024-12-02T11:49:00Z">
        <w:r w:rsidR="002F5392">
          <w:rPr>
            <w:rFonts w:ascii="Times New Roman" w:hAnsi="Times New Roman" w:cs="Times New Roman"/>
            <w:color w:val="000000" w:themeColor="text1"/>
            <w:sz w:val="24"/>
            <w:szCs w:val="24"/>
          </w:rPr>
          <w:t>abundant</w:t>
        </w:r>
        <w:r w:rsidR="002F5392" w:rsidRPr="008075BE">
          <w:rPr>
            <w:rFonts w:ascii="Times New Roman" w:hAnsi="Times New Roman" w:cs="Times New Roman"/>
            <w:color w:val="000000" w:themeColor="text1"/>
            <w:sz w:val="24"/>
            <w:szCs w:val="24"/>
          </w:rPr>
          <w:t xml:space="preserve"> </w:t>
        </w:r>
      </w:ins>
      <w:r w:rsidRPr="008075BE">
        <w:rPr>
          <w:rFonts w:ascii="Times New Roman" w:hAnsi="Times New Roman" w:cs="Times New Roman"/>
          <w:color w:val="000000" w:themeColor="text1"/>
          <w:sz w:val="24"/>
          <w:szCs w:val="24"/>
        </w:rPr>
        <w:t>in crucife</w:t>
      </w:r>
      <w:r w:rsidR="00117466" w:rsidRPr="008075BE">
        <w:rPr>
          <w:rFonts w:ascii="Times New Roman" w:hAnsi="Times New Roman" w:cs="Times New Roman"/>
          <w:color w:val="000000" w:themeColor="text1"/>
          <w:sz w:val="24"/>
          <w:szCs w:val="24"/>
        </w:rPr>
        <w:t>rs</w:t>
      </w:r>
      <w:r w:rsidR="00A003D5" w:rsidRPr="008075BE">
        <w:rPr>
          <w:rFonts w:ascii="Times New Roman" w:hAnsi="Times New Roman" w:cs="Times New Roman"/>
          <w:color w:val="000000" w:themeColor="text1"/>
          <w:sz w:val="24"/>
          <w:szCs w:val="24"/>
        </w:rPr>
        <w:t xml:space="preserve"> and </w:t>
      </w:r>
      <w:r w:rsidR="007B68F3" w:rsidRPr="008075BE">
        <w:rPr>
          <w:rFonts w:ascii="Times New Roman" w:hAnsi="Times New Roman" w:cs="Times New Roman"/>
          <w:color w:val="000000" w:themeColor="text1"/>
          <w:sz w:val="24"/>
          <w:szCs w:val="24"/>
        </w:rPr>
        <w:t xml:space="preserve">possesses </w:t>
      </w:r>
      <w:r w:rsidRPr="008075BE">
        <w:rPr>
          <w:rFonts w:ascii="Times New Roman" w:hAnsi="Times New Roman" w:cs="Times New Roman"/>
          <w:color w:val="000000" w:themeColor="text1"/>
          <w:sz w:val="24"/>
          <w:szCs w:val="24"/>
        </w:rPr>
        <w:t xml:space="preserve">anti-cancer and anti-inflammatory properties. </w:t>
      </w:r>
      <w:r w:rsidR="005670A3" w:rsidRPr="008075BE">
        <w:rPr>
          <w:rFonts w:ascii="Times New Roman" w:hAnsi="Times New Roman" w:cs="Times New Roman"/>
          <w:color w:val="000000" w:themeColor="text1"/>
          <w:sz w:val="24"/>
          <w:szCs w:val="24"/>
        </w:rPr>
        <w:t xml:space="preserve">These </w:t>
      </w:r>
      <w:r w:rsidR="009E18AF" w:rsidRPr="008075BE">
        <w:rPr>
          <w:rFonts w:ascii="Times New Roman" w:hAnsi="Times New Roman" w:cs="Times New Roman"/>
          <w:color w:val="000000" w:themeColor="text1"/>
          <w:sz w:val="24"/>
          <w:szCs w:val="24"/>
        </w:rPr>
        <w:t xml:space="preserve">food </w:t>
      </w:r>
      <w:r w:rsidR="005670A3" w:rsidRPr="008075BE">
        <w:rPr>
          <w:rFonts w:ascii="Times New Roman" w:hAnsi="Times New Roman" w:cs="Times New Roman"/>
          <w:color w:val="000000" w:themeColor="text1"/>
          <w:sz w:val="24"/>
          <w:szCs w:val="24"/>
        </w:rPr>
        <w:t>additives</w:t>
      </w:r>
      <w:r w:rsidRPr="008075BE">
        <w:rPr>
          <w:rFonts w:ascii="Times New Roman" w:hAnsi="Times New Roman" w:cs="Times New Roman"/>
          <w:color w:val="000000" w:themeColor="text1"/>
          <w:sz w:val="24"/>
          <w:szCs w:val="24"/>
        </w:rPr>
        <w:t xml:space="preserve"> </w:t>
      </w:r>
      <w:r w:rsidR="005670A3" w:rsidRPr="008075BE">
        <w:rPr>
          <w:rFonts w:ascii="Times New Roman" w:hAnsi="Times New Roman" w:cs="Times New Roman"/>
          <w:color w:val="000000" w:themeColor="text1"/>
          <w:sz w:val="24"/>
          <w:szCs w:val="24"/>
        </w:rPr>
        <w:t>can alter gut microbiota and improve host’s health</w:t>
      </w:r>
      <w:r w:rsidRPr="008075BE">
        <w:rPr>
          <w:rFonts w:ascii="Times New Roman" w:hAnsi="Times New Roman" w:cs="Times New Roman"/>
          <w:color w:val="000000" w:themeColor="text1"/>
          <w:sz w:val="24"/>
          <w:szCs w:val="24"/>
        </w:rPr>
        <w:t xml:space="preserve">. </w:t>
      </w:r>
      <w:r w:rsidR="005670A3" w:rsidRPr="008075BE">
        <w:rPr>
          <w:rFonts w:ascii="Times New Roman" w:hAnsi="Times New Roman" w:cs="Times New Roman"/>
          <w:color w:val="000000" w:themeColor="text1"/>
          <w:sz w:val="24"/>
          <w:szCs w:val="24"/>
        </w:rPr>
        <w:t>M</w:t>
      </w:r>
      <w:r w:rsidR="00560B88" w:rsidRPr="008075BE">
        <w:rPr>
          <w:rFonts w:ascii="Times New Roman" w:hAnsi="Times New Roman" w:cs="Times New Roman"/>
          <w:color w:val="000000" w:themeColor="text1"/>
          <w:sz w:val="24"/>
          <w:szCs w:val="24"/>
        </w:rPr>
        <w:t>icrobiome</w:t>
      </w:r>
      <w:r w:rsidRPr="008075BE">
        <w:rPr>
          <w:rFonts w:ascii="Times New Roman" w:hAnsi="Times New Roman" w:cs="Times New Roman"/>
          <w:color w:val="000000" w:themeColor="text1"/>
          <w:sz w:val="24"/>
          <w:szCs w:val="24"/>
        </w:rPr>
        <w:t xml:space="preserve"> and </w:t>
      </w:r>
      <w:r w:rsidR="00A003D5" w:rsidRPr="008075BE">
        <w:rPr>
          <w:rFonts w:ascii="Times New Roman" w:hAnsi="Times New Roman" w:cs="Times New Roman"/>
          <w:color w:val="000000" w:themeColor="text1"/>
          <w:sz w:val="24"/>
          <w:szCs w:val="24"/>
        </w:rPr>
        <w:t xml:space="preserve">microbial </w:t>
      </w:r>
      <w:del w:id="36" w:author="Sargsyan, Davit [JRDUS]" w:date="2024-12-02T11:46:00Z">
        <w:r w:rsidRPr="008075BE" w:rsidDel="002F5392">
          <w:rPr>
            <w:rFonts w:ascii="Times New Roman" w:hAnsi="Times New Roman" w:cs="Times New Roman"/>
            <w:color w:val="000000" w:themeColor="text1"/>
            <w:sz w:val="24"/>
            <w:szCs w:val="24"/>
          </w:rPr>
          <w:delText>metabolite</w:delText>
        </w:r>
        <w:r w:rsidR="005670A3" w:rsidRPr="008075BE" w:rsidDel="002F5392">
          <w:rPr>
            <w:rFonts w:ascii="Times New Roman" w:hAnsi="Times New Roman" w:cs="Times New Roman"/>
            <w:color w:val="000000" w:themeColor="text1"/>
            <w:sz w:val="24"/>
            <w:szCs w:val="24"/>
          </w:rPr>
          <w:delText xml:space="preserve"> </w:delText>
        </w:r>
      </w:del>
      <w:ins w:id="37" w:author="Sargsyan, Davit [JRDUS]" w:date="2024-12-02T11:46:00Z">
        <w:r w:rsidR="002F5392">
          <w:rPr>
            <w:rFonts w:ascii="Times New Roman" w:hAnsi="Times New Roman" w:cs="Times New Roman"/>
            <w:color w:val="000000" w:themeColor="text1"/>
            <w:sz w:val="24"/>
            <w:szCs w:val="24"/>
          </w:rPr>
          <w:t>metabolome</w:t>
        </w:r>
        <w:r w:rsidR="002F5392" w:rsidRPr="008075BE">
          <w:rPr>
            <w:rFonts w:ascii="Times New Roman" w:hAnsi="Times New Roman" w:cs="Times New Roman"/>
            <w:color w:val="000000" w:themeColor="text1"/>
            <w:sz w:val="24"/>
            <w:szCs w:val="24"/>
          </w:rPr>
          <w:t xml:space="preserve"> </w:t>
        </w:r>
      </w:ins>
      <w:r w:rsidR="005670A3" w:rsidRPr="008075BE">
        <w:rPr>
          <w:rFonts w:ascii="Times New Roman" w:hAnsi="Times New Roman" w:cs="Times New Roman"/>
          <w:color w:val="000000" w:themeColor="text1"/>
          <w:sz w:val="24"/>
          <w:szCs w:val="24"/>
        </w:rPr>
        <w:t>interactions</w:t>
      </w:r>
      <w:r w:rsidRPr="008075BE">
        <w:rPr>
          <w:rFonts w:ascii="Times New Roman" w:hAnsi="Times New Roman" w:cs="Times New Roman"/>
          <w:color w:val="000000" w:themeColor="text1"/>
          <w:sz w:val="24"/>
          <w:szCs w:val="24"/>
        </w:rPr>
        <w:t xml:space="preserve"> </w:t>
      </w:r>
      <w:r w:rsidR="00560B88" w:rsidRPr="008075BE">
        <w:rPr>
          <w:rFonts w:ascii="Times New Roman" w:hAnsi="Times New Roman" w:cs="Times New Roman"/>
          <w:color w:val="000000" w:themeColor="text1"/>
          <w:sz w:val="24"/>
          <w:szCs w:val="24"/>
        </w:rPr>
        <w:t xml:space="preserve">with the host’s cells </w:t>
      </w:r>
      <w:r w:rsidR="009E18AF" w:rsidRPr="008075BE">
        <w:rPr>
          <w:rFonts w:ascii="Times New Roman" w:hAnsi="Times New Roman" w:cs="Times New Roman"/>
          <w:color w:val="000000" w:themeColor="text1"/>
          <w:sz w:val="24"/>
          <w:szCs w:val="24"/>
        </w:rPr>
        <w:t>helps</w:t>
      </w:r>
      <w:r w:rsidRPr="008075BE">
        <w:rPr>
          <w:rFonts w:ascii="Times New Roman" w:hAnsi="Times New Roman" w:cs="Times New Roman"/>
          <w:color w:val="000000" w:themeColor="text1"/>
          <w:sz w:val="24"/>
          <w:szCs w:val="24"/>
        </w:rPr>
        <w:t xml:space="preserve"> maintaining gastrointestinal </w:t>
      </w:r>
      <w:r w:rsidR="00560B88" w:rsidRPr="008075BE">
        <w:rPr>
          <w:rFonts w:ascii="Times New Roman" w:hAnsi="Times New Roman" w:cs="Times New Roman"/>
          <w:color w:val="000000" w:themeColor="text1"/>
          <w:sz w:val="24"/>
          <w:szCs w:val="24"/>
        </w:rPr>
        <w:t xml:space="preserve">(GI) </w:t>
      </w:r>
      <w:r w:rsidRPr="008075BE">
        <w:rPr>
          <w:rFonts w:ascii="Times New Roman" w:hAnsi="Times New Roman" w:cs="Times New Roman"/>
          <w:color w:val="000000" w:themeColor="text1"/>
          <w:sz w:val="24"/>
          <w:szCs w:val="24"/>
        </w:rPr>
        <w:t>tract</w:t>
      </w:r>
      <w:ins w:id="38" w:author="Ran Yin" w:date="2024-11-29T20:03:00Z">
        <w:r w:rsidR="001368FD" w:rsidRPr="008075BE">
          <w:rPr>
            <w:rFonts w:ascii="Times New Roman" w:hAnsi="Times New Roman" w:cs="Times New Roman" w:hint="eastAsia"/>
            <w:color w:val="000000" w:themeColor="text1"/>
            <w:sz w:val="24"/>
            <w:szCs w:val="24"/>
            <w:lang w:eastAsia="zh-CN"/>
          </w:rPr>
          <w:t xml:space="preserve"> homeostasis</w:t>
        </w:r>
      </w:ins>
      <w:del w:id="39" w:author="Ran Yin" w:date="2024-12-01T00:03:00Z">
        <w:r w:rsidRPr="008075BE" w:rsidDel="00EE5E3A">
          <w:rPr>
            <w:rFonts w:ascii="Times New Roman" w:hAnsi="Times New Roman" w:cs="Times New Roman"/>
            <w:color w:val="000000" w:themeColor="text1"/>
            <w:sz w:val="24"/>
            <w:szCs w:val="24"/>
          </w:rPr>
          <w:delText xml:space="preserve"> </w:delText>
        </w:r>
      </w:del>
      <w:del w:id="40" w:author="Ran Yin" w:date="2024-11-29T20:02:00Z">
        <w:r w:rsidRPr="008075BE" w:rsidDel="001368FD">
          <w:rPr>
            <w:rFonts w:ascii="Times New Roman" w:hAnsi="Times New Roman" w:cs="Times New Roman"/>
            <w:color w:val="000000" w:themeColor="text1"/>
            <w:sz w:val="24"/>
            <w:szCs w:val="24"/>
          </w:rPr>
          <w:delText>balance</w:delText>
        </w:r>
      </w:del>
      <w:r w:rsidRPr="008075BE">
        <w:rPr>
          <w:rFonts w:ascii="Times New Roman" w:hAnsi="Times New Roman" w:cs="Times New Roman"/>
          <w:color w:val="000000" w:themeColor="text1"/>
          <w:sz w:val="24"/>
          <w:szCs w:val="24"/>
        </w:rPr>
        <w:t>.</w:t>
      </w:r>
    </w:p>
    <w:p w14:paraId="2A47FAB7" w14:textId="77777777" w:rsidR="00EE5E3A" w:rsidRPr="00EE5E3A" w:rsidRDefault="00EE5E3A" w:rsidP="00EE5E3A">
      <w:pPr>
        <w:rPr>
          <w:ins w:id="41" w:author="Ran Yin" w:date="2024-12-01T00:03:00Z"/>
          <w:lang w:eastAsia="zh-CN"/>
          <w:rPrChange w:id="42" w:author="Ran Yin" w:date="2024-12-01T00:03:00Z">
            <w:rPr>
              <w:ins w:id="43" w:author="Ran Yin" w:date="2024-12-01T00:03:00Z"/>
              <w:rFonts w:ascii="Times New Roman" w:hAnsi="Times New Roman" w:cs="Times New Roman"/>
              <w:color w:val="000000" w:themeColor="text1"/>
              <w:sz w:val="24"/>
              <w:szCs w:val="24"/>
              <w:lang w:eastAsia="zh-CN"/>
            </w:rPr>
          </w:rPrChange>
        </w:rPr>
      </w:pPr>
    </w:p>
    <w:p w14:paraId="536FF33D" w14:textId="77777777" w:rsidR="00E90F16" w:rsidRPr="008075BE" w:rsidRDefault="00E90F16">
      <w:pPr>
        <w:pStyle w:val="Heading2"/>
        <w:jc w:val="both"/>
        <w:rPr>
          <w:rFonts w:ascii="Times New Roman" w:hAnsi="Times New Roman" w:cs="Times New Roman"/>
          <w:color w:val="000000" w:themeColor="text1"/>
          <w:sz w:val="24"/>
          <w:szCs w:val="24"/>
          <w:rPrChange w:id="44" w:author="Ran Yin" w:date="2024-11-30T16:43:00Z">
            <w:rPr>
              <w:rFonts w:ascii="Times New Roman" w:hAnsi="Times New Roman" w:cs="Times New Roman"/>
              <w:color w:val="000000" w:themeColor="text1"/>
            </w:rPr>
          </w:rPrChange>
        </w:rPr>
        <w:pPrChange w:id="45" w:author="Ran Yin" w:date="2024-11-25T20:25:00Z">
          <w:pPr>
            <w:pStyle w:val="Heading2"/>
          </w:pPr>
        </w:pPrChange>
      </w:pPr>
      <w:bookmarkStart w:id="46" w:name="_Toc179148158"/>
      <w:r w:rsidRPr="008075BE">
        <w:rPr>
          <w:rFonts w:ascii="Times New Roman" w:hAnsi="Times New Roman" w:cs="Times New Roman"/>
          <w:color w:val="000000" w:themeColor="text1"/>
          <w:sz w:val="24"/>
          <w:szCs w:val="24"/>
          <w:rPrChange w:id="47" w:author="Ran Yin" w:date="2024-11-30T16:43:00Z">
            <w:rPr>
              <w:rFonts w:ascii="Times New Roman" w:hAnsi="Times New Roman" w:cs="Times New Roman"/>
              <w:color w:val="000000" w:themeColor="text1"/>
            </w:rPr>
          </w:rPrChange>
        </w:rPr>
        <w:t>Methods and results</w:t>
      </w:r>
      <w:bookmarkEnd w:id="46"/>
    </w:p>
    <w:p w14:paraId="2FDF1693" w14:textId="5F4856C5" w:rsidR="00E90F16" w:rsidRPr="008075BE" w:rsidRDefault="00EE5E3A" w:rsidP="008D0F3C">
      <w:pPr>
        <w:jc w:val="both"/>
        <w:rPr>
          <w:rFonts w:ascii="Times New Roman" w:hAnsi="Times New Roman" w:cs="Times New Roman"/>
          <w:color w:val="000000" w:themeColor="text1"/>
          <w:sz w:val="24"/>
          <w:szCs w:val="24"/>
          <w:rPrChange w:id="48" w:author="Ran Yin" w:date="2024-11-30T16:43:00Z">
            <w:rPr>
              <w:rFonts w:ascii="Times New Roman" w:hAnsi="Times New Roman" w:cs="Times New Roman"/>
              <w:color w:val="000000" w:themeColor="text1"/>
            </w:rPr>
          </w:rPrChange>
        </w:rPr>
      </w:pPr>
      <w:ins w:id="49" w:author="Ran Yin" w:date="2024-12-01T00:03:00Z">
        <w:r>
          <w:rPr>
            <w:rFonts w:ascii="Times New Roman" w:hAnsi="Times New Roman" w:cs="Times New Roman" w:hint="eastAsia"/>
            <w:color w:val="000000" w:themeColor="text1"/>
            <w:sz w:val="24"/>
            <w:szCs w:val="24"/>
            <w:lang w:eastAsia="zh-CN"/>
          </w:rPr>
          <w:t>C</w:t>
        </w:r>
      </w:ins>
      <w:ins w:id="50" w:author="Ran Yin" w:date="2024-11-25T20:55:00Z">
        <w:r w:rsidR="000B6AE1" w:rsidRPr="008075BE">
          <w:rPr>
            <w:rFonts w:ascii="Times New Roman" w:hAnsi="Times New Roman" w:cs="Times New Roman" w:hint="eastAsia"/>
            <w:color w:val="000000" w:themeColor="text1"/>
            <w:sz w:val="24"/>
            <w:szCs w:val="24"/>
            <w:lang w:eastAsia="zh-CN"/>
          </w:rPr>
          <w:t>ranberry and PEITC enriched diet</w:t>
        </w:r>
      </w:ins>
      <w:ins w:id="51" w:author="Ran Yin" w:date="2024-12-01T00:03:00Z">
        <w:r>
          <w:rPr>
            <w:rFonts w:ascii="Times New Roman" w:hAnsi="Times New Roman" w:cs="Times New Roman" w:hint="eastAsia"/>
            <w:color w:val="000000" w:themeColor="text1"/>
            <w:sz w:val="24"/>
            <w:szCs w:val="24"/>
            <w:lang w:eastAsia="zh-CN"/>
          </w:rPr>
          <w:t>s</w:t>
        </w:r>
      </w:ins>
      <w:ins w:id="52" w:author="Ran Yin" w:date="2024-11-25T20:55:00Z">
        <w:r w:rsidR="000B6AE1" w:rsidRPr="008075BE">
          <w:rPr>
            <w:rFonts w:ascii="Times New Roman" w:hAnsi="Times New Roman" w:cs="Times New Roman" w:hint="eastAsia"/>
            <w:color w:val="000000" w:themeColor="text1"/>
            <w:sz w:val="24"/>
            <w:szCs w:val="24"/>
            <w:lang w:eastAsia="zh-CN"/>
          </w:rPr>
          <w:t xml:space="preserve"> were </w:t>
        </w:r>
        <w:del w:id="53" w:author="Sargsyan, Davit [JRDUS]" w:date="2024-12-02T11:50:00Z">
          <w:r w:rsidR="000B6AE1" w:rsidRPr="008075BE" w:rsidDel="002F5392">
            <w:rPr>
              <w:rFonts w:ascii="Times New Roman" w:hAnsi="Times New Roman" w:cs="Times New Roman" w:hint="eastAsia"/>
              <w:color w:val="000000" w:themeColor="text1"/>
              <w:sz w:val="24"/>
              <w:szCs w:val="24"/>
              <w:lang w:eastAsia="zh-CN"/>
            </w:rPr>
            <w:delText xml:space="preserve">applied </w:delText>
          </w:r>
        </w:del>
        <w:del w:id="54" w:author="Sargsyan, Davit [JRDUS]" w:date="2024-12-02T11:48:00Z">
          <w:r w:rsidR="000B6AE1" w:rsidRPr="008075BE" w:rsidDel="002F5392">
            <w:rPr>
              <w:rFonts w:ascii="Times New Roman" w:hAnsi="Times New Roman" w:cs="Times New Roman" w:hint="eastAsia"/>
              <w:color w:val="000000" w:themeColor="text1"/>
              <w:sz w:val="24"/>
              <w:szCs w:val="24"/>
              <w:lang w:eastAsia="zh-CN"/>
            </w:rPr>
            <w:delText>on</w:delText>
          </w:r>
        </w:del>
      </w:ins>
      <w:ins w:id="55" w:author="Sargsyan, Davit [JRDUS]" w:date="2024-12-02T11:48:00Z">
        <w:r w:rsidR="002F5392">
          <w:rPr>
            <w:rFonts w:ascii="Times New Roman" w:hAnsi="Times New Roman" w:cs="Times New Roman"/>
            <w:color w:val="000000" w:themeColor="text1"/>
            <w:sz w:val="24"/>
            <w:szCs w:val="24"/>
            <w:lang w:eastAsia="zh-CN"/>
          </w:rPr>
          <w:t>fed to</w:t>
        </w:r>
      </w:ins>
      <w:ins w:id="56" w:author="Ran Yin" w:date="2024-11-25T20:55:00Z">
        <w:r w:rsidR="000B6AE1" w:rsidRPr="008075BE">
          <w:rPr>
            <w:rFonts w:ascii="Times New Roman" w:hAnsi="Times New Roman" w:cs="Times New Roman" w:hint="eastAsia"/>
            <w:color w:val="000000" w:themeColor="text1"/>
            <w:sz w:val="24"/>
            <w:szCs w:val="24"/>
            <w:lang w:eastAsia="zh-CN"/>
          </w:rPr>
          <w:t xml:space="preserve"> </w:t>
        </w:r>
      </w:ins>
      <w:del w:id="57" w:author="Ran Yin" w:date="2024-11-25T20:55:00Z">
        <w:r w:rsidR="00D26461" w:rsidRPr="008075BE" w:rsidDel="000B6AE1">
          <w:rPr>
            <w:rFonts w:ascii="Times New Roman" w:hAnsi="Times New Roman" w:cs="Times New Roman"/>
            <w:color w:val="000000" w:themeColor="text1"/>
            <w:sz w:val="24"/>
            <w:szCs w:val="24"/>
          </w:rPr>
          <w:delText>We studied</w:delText>
        </w:r>
        <w:r w:rsidR="00E90F16" w:rsidRPr="008075BE" w:rsidDel="000B6AE1">
          <w:rPr>
            <w:rFonts w:ascii="Times New Roman" w:hAnsi="Times New Roman" w:cs="Times New Roman"/>
            <w:color w:val="000000" w:themeColor="text1"/>
            <w:sz w:val="24"/>
            <w:szCs w:val="24"/>
          </w:rPr>
          <w:delText xml:space="preserve"> alteration</w:delText>
        </w:r>
        <w:r w:rsidR="00D26461" w:rsidRPr="008075BE" w:rsidDel="000B6AE1">
          <w:rPr>
            <w:rFonts w:ascii="Times New Roman" w:hAnsi="Times New Roman" w:cs="Times New Roman"/>
            <w:color w:val="000000" w:themeColor="text1"/>
            <w:sz w:val="24"/>
            <w:szCs w:val="24"/>
          </w:rPr>
          <w:delText>s</w:delText>
        </w:r>
        <w:r w:rsidR="00E90F16" w:rsidRPr="008075BE" w:rsidDel="000B6AE1">
          <w:rPr>
            <w:rFonts w:ascii="Times New Roman" w:hAnsi="Times New Roman" w:cs="Times New Roman"/>
            <w:color w:val="000000" w:themeColor="text1"/>
            <w:sz w:val="24"/>
            <w:szCs w:val="24"/>
          </w:rPr>
          <w:delText xml:space="preserve"> of gut microbiomes and metabolomes by cranberry and PEITC enriched diets in </w:delText>
        </w:r>
      </w:del>
      <w:r w:rsidR="00E90F16" w:rsidRPr="008075BE">
        <w:rPr>
          <w:rFonts w:ascii="Times New Roman" w:hAnsi="Times New Roman" w:cs="Times New Roman"/>
          <w:color w:val="000000" w:themeColor="text1"/>
          <w:sz w:val="24"/>
          <w:szCs w:val="24"/>
        </w:rPr>
        <w:t>wi</w:t>
      </w:r>
      <w:r w:rsidR="003C30A2" w:rsidRPr="008075BE">
        <w:rPr>
          <w:rFonts w:ascii="Times New Roman" w:hAnsi="Times New Roman" w:cs="Times New Roman"/>
          <w:color w:val="000000" w:themeColor="text1"/>
          <w:sz w:val="24"/>
          <w:szCs w:val="24"/>
        </w:rPr>
        <w:t>ld</w:t>
      </w:r>
      <w:r w:rsidR="00E90F16" w:rsidRPr="008075BE">
        <w:rPr>
          <w:rFonts w:ascii="Times New Roman" w:hAnsi="Times New Roman" w:cs="Times New Roman"/>
          <w:color w:val="000000" w:themeColor="text1"/>
          <w:sz w:val="24"/>
          <w:szCs w:val="24"/>
        </w:rPr>
        <w:t>-type (WT) and Nrf2 knockout (KO)</w:t>
      </w:r>
      <w:r w:rsidR="00560B88" w:rsidRPr="008075BE">
        <w:rPr>
          <w:rFonts w:ascii="Times New Roman" w:hAnsi="Times New Roman" w:cs="Times New Roman"/>
          <w:color w:val="000000" w:themeColor="text1"/>
          <w:sz w:val="24"/>
          <w:szCs w:val="24"/>
        </w:rPr>
        <w:t xml:space="preserve"> mice</w:t>
      </w:r>
      <w:ins w:id="58" w:author="Sargsyan, Davit [JRDUS]" w:date="2024-12-02T14:56:00Z">
        <w:r w:rsidR="00E225AB">
          <w:rPr>
            <w:rFonts w:ascii="Times New Roman" w:hAnsi="Times New Roman" w:cs="Times New Roman"/>
            <w:color w:val="000000" w:themeColor="text1"/>
            <w:sz w:val="24"/>
            <w:szCs w:val="24"/>
          </w:rPr>
          <w:t>,</w:t>
        </w:r>
      </w:ins>
      <w:ins w:id="59" w:author="Ran Yin" w:date="2024-11-25T20:56:00Z">
        <w:r w:rsidR="000B6AE1" w:rsidRPr="008075BE">
          <w:rPr>
            <w:rFonts w:ascii="Times New Roman" w:hAnsi="Times New Roman" w:cs="Times New Roman" w:hint="eastAsia"/>
            <w:color w:val="000000" w:themeColor="text1"/>
            <w:sz w:val="24"/>
            <w:szCs w:val="24"/>
            <w:lang w:eastAsia="zh-CN"/>
          </w:rPr>
          <w:t xml:space="preserve"> </w:t>
        </w:r>
      </w:ins>
      <w:ins w:id="60" w:author="Sargsyan, Davit [JRDUS]" w:date="2024-12-02T11:51:00Z">
        <w:r w:rsidR="00551AB0">
          <w:rPr>
            <w:rFonts w:ascii="Times New Roman" w:hAnsi="Times New Roman" w:cs="Times New Roman"/>
            <w:color w:val="000000" w:themeColor="text1"/>
            <w:sz w:val="24"/>
            <w:szCs w:val="24"/>
            <w:lang w:eastAsia="zh-CN"/>
          </w:rPr>
          <w:t xml:space="preserve">including those </w:t>
        </w:r>
      </w:ins>
      <w:ins w:id="61" w:author="Sargsyan, Davit [JRDUS]" w:date="2024-12-02T14:49:00Z">
        <w:r w:rsidR="00E43B64">
          <w:rPr>
            <w:rFonts w:ascii="Times New Roman" w:hAnsi="Times New Roman" w:cs="Times New Roman"/>
            <w:color w:val="000000" w:themeColor="text1"/>
            <w:sz w:val="24"/>
            <w:szCs w:val="24"/>
            <w:lang w:eastAsia="zh-CN"/>
          </w:rPr>
          <w:t>challenged</w:t>
        </w:r>
      </w:ins>
      <w:ins w:id="62" w:author="Sargsyan, Davit [JRDUS]" w:date="2024-12-02T11:51:00Z">
        <w:r w:rsidR="00551AB0">
          <w:rPr>
            <w:rFonts w:ascii="Times New Roman" w:hAnsi="Times New Roman" w:cs="Times New Roman"/>
            <w:color w:val="000000" w:themeColor="text1"/>
            <w:sz w:val="24"/>
            <w:szCs w:val="24"/>
            <w:lang w:eastAsia="zh-CN"/>
          </w:rPr>
          <w:t xml:space="preserve"> </w:t>
        </w:r>
      </w:ins>
      <w:ins w:id="63" w:author="Ran Yin" w:date="2024-11-25T20:56:00Z">
        <w:r w:rsidR="000B6AE1" w:rsidRPr="008075BE">
          <w:rPr>
            <w:rFonts w:ascii="Times New Roman" w:hAnsi="Times New Roman" w:cs="Times New Roman" w:hint="eastAsia"/>
            <w:color w:val="000000" w:themeColor="text1"/>
            <w:sz w:val="24"/>
            <w:szCs w:val="24"/>
            <w:lang w:eastAsia="zh-CN"/>
          </w:rPr>
          <w:t xml:space="preserve">with </w:t>
        </w:r>
        <w:r w:rsidR="000B6AE1" w:rsidRPr="008075BE">
          <w:rPr>
            <w:rFonts w:ascii="Times New Roman" w:hAnsi="Times New Roman" w:cs="Times New Roman"/>
            <w:color w:val="000000" w:themeColor="text1"/>
            <w:sz w:val="24"/>
            <w:szCs w:val="24"/>
          </w:rPr>
          <w:t>dextran sulfate sodium (DSS)</w:t>
        </w:r>
      </w:ins>
      <w:r w:rsidR="00E90F16" w:rsidRPr="008075BE">
        <w:rPr>
          <w:rFonts w:ascii="Times New Roman" w:hAnsi="Times New Roman" w:cs="Times New Roman"/>
          <w:color w:val="000000" w:themeColor="text1"/>
          <w:sz w:val="24"/>
          <w:szCs w:val="24"/>
        </w:rPr>
        <w:t>, and</w:t>
      </w:r>
      <w:ins w:id="64" w:author="Ran Yin" w:date="2024-11-25T20:56:00Z">
        <w:r w:rsidR="000B6AE1" w:rsidRPr="008075BE">
          <w:rPr>
            <w:rFonts w:ascii="Times New Roman" w:hAnsi="Times New Roman" w:cs="Times New Roman" w:hint="eastAsia"/>
            <w:color w:val="000000" w:themeColor="text1"/>
            <w:sz w:val="24"/>
            <w:szCs w:val="24"/>
            <w:lang w:eastAsia="zh-CN"/>
          </w:rPr>
          <w:t xml:space="preserve"> </w:t>
        </w:r>
      </w:ins>
      <w:ins w:id="65" w:author="Sargsyan, Davit [JRDUS]" w:date="2024-12-02T11:51:00Z">
        <w:r w:rsidR="00551AB0">
          <w:rPr>
            <w:rFonts w:ascii="Times New Roman" w:hAnsi="Times New Roman" w:cs="Times New Roman"/>
            <w:color w:val="000000" w:themeColor="text1"/>
            <w:sz w:val="24"/>
            <w:szCs w:val="24"/>
            <w:lang w:eastAsia="zh-CN"/>
          </w:rPr>
          <w:t xml:space="preserve">their </w:t>
        </w:r>
      </w:ins>
      <w:ins w:id="66" w:author="Ran Yin" w:date="2024-11-25T20:56:00Z">
        <w:r w:rsidR="000B6AE1" w:rsidRPr="008075BE">
          <w:rPr>
            <w:rFonts w:ascii="Times New Roman" w:hAnsi="Times New Roman" w:cs="Times New Roman" w:hint="eastAsia"/>
            <w:color w:val="000000" w:themeColor="text1"/>
            <w:sz w:val="24"/>
            <w:szCs w:val="24"/>
            <w:lang w:eastAsia="zh-CN"/>
          </w:rPr>
          <w:t>gut microbiome</w:t>
        </w:r>
      </w:ins>
      <w:ins w:id="67" w:author="Sargsyan, Davit [JRDUS]" w:date="2024-12-02T11:51:00Z">
        <w:r w:rsidR="00551AB0">
          <w:rPr>
            <w:rFonts w:ascii="Times New Roman" w:hAnsi="Times New Roman" w:cs="Times New Roman"/>
            <w:color w:val="000000" w:themeColor="text1"/>
            <w:sz w:val="24"/>
            <w:szCs w:val="24"/>
            <w:lang w:eastAsia="zh-CN"/>
          </w:rPr>
          <w:t>s</w:t>
        </w:r>
      </w:ins>
      <w:ins w:id="68" w:author="Ran Yin" w:date="2024-11-25T20:56:00Z">
        <w:r w:rsidR="000B6AE1" w:rsidRPr="008075BE">
          <w:rPr>
            <w:rFonts w:ascii="Times New Roman" w:hAnsi="Times New Roman" w:cs="Times New Roman" w:hint="eastAsia"/>
            <w:color w:val="000000" w:themeColor="text1"/>
            <w:sz w:val="24"/>
            <w:szCs w:val="24"/>
            <w:lang w:eastAsia="zh-CN"/>
          </w:rPr>
          <w:t xml:space="preserve"> and </w:t>
        </w:r>
        <w:del w:id="69" w:author="Sargsyan, Davit [JRDUS]" w:date="2024-12-02T11:51:00Z">
          <w:r w:rsidR="000B6AE1" w:rsidRPr="008075BE" w:rsidDel="00551AB0">
            <w:rPr>
              <w:rFonts w:ascii="Times New Roman" w:hAnsi="Times New Roman" w:cs="Times New Roman" w:hint="eastAsia"/>
              <w:color w:val="000000" w:themeColor="text1"/>
              <w:sz w:val="24"/>
              <w:szCs w:val="24"/>
              <w:lang w:eastAsia="zh-CN"/>
            </w:rPr>
            <w:delText>metabolites</w:delText>
          </w:r>
        </w:del>
      </w:ins>
      <w:ins w:id="70" w:author="Sargsyan, Davit [JRDUS]" w:date="2024-12-02T11:51:00Z">
        <w:r w:rsidR="00551AB0">
          <w:rPr>
            <w:rFonts w:ascii="Times New Roman" w:hAnsi="Times New Roman" w:cs="Times New Roman"/>
            <w:color w:val="000000" w:themeColor="text1"/>
            <w:sz w:val="24"/>
            <w:szCs w:val="24"/>
            <w:lang w:eastAsia="zh-CN"/>
          </w:rPr>
          <w:t>metabolomes</w:t>
        </w:r>
      </w:ins>
      <w:ins w:id="71" w:author="Ran Yin" w:date="2024-11-25T20:56:00Z">
        <w:r w:rsidR="000B6AE1" w:rsidRPr="008075BE">
          <w:rPr>
            <w:rFonts w:ascii="Times New Roman" w:hAnsi="Times New Roman" w:cs="Times New Roman" w:hint="eastAsia"/>
            <w:color w:val="000000" w:themeColor="text1"/>
            <w:sz w:val="24"/>
            <w:szCs w:val="24"/>
            <w:lang w:eastAsia="zh-CN"/>
          </w:rPr>
          <w:t xml:space="preserve"> </w:t>
        </w:r>
        <w:del w:id="72" w:author="Sargsyan, Davit [JRDUS]" w:date="2024-12-02T11:52:00Z">
          <w:r w:rsidR="000B6AE1" w:rsidRPr="008075BE" w:rsidDel="00551AB0">
            <w:rPr>
              <w:rFonts w:ascii="Times New Roman" w:hAnsi="Times New Roman" w:cs="Times New Roman" w:hint="eastAsia"/>
              <w:color w:val="000000" w:themeColor="text1"/>
              <w:sz w:val="24"/>
              <w:szCs w:val="24"/>
              <w:lang w:eastAsia="zh-CN"/>
            </w:rPr>
            <w:delText>were measured</w:delText>
          </w:r>
        </w:del>
      </w:ins>
      <w:ins w:id="73" w:author="Sargsyan, Davit [JRDUS]" w:date="2024-12-02T11:52:00Z">
        <w:r w:rsidR="00551AB0">
          <w:rPr>
            <w:rFonts w:ascii="Times New Roman" w:hAnsi="Times New Roman" w:cs="Times New Roman"/>
            <w:color w:val="000000" w:themeColor="text1"/>
            <w:sz w:val="24"/>
            <w:szCs w:val="24"/>
            <w:lang w:eastAsia="zh-CN"/>
          </w:rPr>
          <w:t>examined</w:t>
        </w:r>
      </w:ins>
      <w:ins w:id="74" w:author="Ran Yin" w:date="2024-11-25T20:56:00Z">
        <w:r w:rsidR="000B6AE1" w:rsidRPr="008075BE">
          <w:rPr>
            <w:rFonts w:ascii="Times New Roman" w:hAnsi="Times New Roman" w:cs="Times New Roman" w:hint="eastAsia"/>
            <w:color w:val="000000" w:themeColor="text1"/>
            <w:sz w:val="24"/>
            <w:szCs w:val="24"/>
            <w:lang w:eastAsia="zh-CN"/>
          </w:rPr>
          <w:t xml:space="preserve">. </w:t>
        </w:r>
      </w:ins>
      <w:ins w:id="75" w:author="Ran Yin" w:date="2024-11-29T19:59:00Z">
        <w:del w:id="76" w:author="Sargsyan, Davit [JRDUS]" w:date="2024-12-02T11:52:00Z">
          <w:r w:rsidR="001368FD" w:rsidRPr="008075BE" w:rsidDel="00551AB0">
            <w:rPr>
              <w:rFonts w:ascii="Times New Roman" w:hAnsi="Times New Roman" w:cs="Times New Roman"/>
              <w:color w:val="000000" w:themeColor="text1"/>
              <w:sz w:val="24"/>
              <w:szCs w:val="24"/>
              <w:lang w:eastAsia="zh-CN"/>
            </w:rPr>
            <w:delText xml:space="preserve">We found that </w:delText>
          </w:r>
        </w:del>
      </w:ins>
      <w:ins w:id="77" w:author="Sargsyan, Davit [JRDUS]" w:date="2024-12-02T14:42:00Z">
        <w:r w:rsidR="00E43B64">
          <w:rPr>
            <w:rFonts w:ascii="Times New Roman" w:hAnsi="Times New Roman" w:cs="Times New Roman"/>
            <w:color w:val="000000" w:themeColor="text1"/>
            <w:sz w:val="24"/>
            <w:szCs w:val="24"/>
            <w:lang w:eastAsia="zh-CN"/>
          </w:rPr>
          <w:t xml:space="preserve">Relative abundances of </w:t>
        </w:r>
      </w:ins>
      <w:ins w:id="78" w:author="Ran Yin" w:date="2024-11-29T19:59:00Z">
        <w:r w:rsidR="001368FD" w:rsidRPr="008075BE">
          <w:rPr>
            <w:rFonts w:ascii="Times New Roman" w:hAnsi="Times New Roman" w:cs="Times New Roman"/>
            <w:i/>
            <w:iCs/>
            <w:color w:val="000000" w:themeColor="text1"/>
            <w:sz w:val="24"/>
            <w:szCs w:val="24"/>
            <w:lang w:eastAsia="zh-CN"/>
            <w:rPrChange w:id="79" w:author="Ran Yin" w:date="2024-11-30T16:43:00Z">
              <w:rPr>
                <w:rFonts w:ascii="Times New Roman" w:hAnsi="Times New Roman" w:cs="Times New Roman"/>
                <w:color w:val="000000" w:themeColor="text1"/>
                <w:sz w:val="24"/>
                <w:szCs w:val="24"/>
                <w:lang w:eastAsia="zh-CN"/>
              </w:rPr>
            </w:rPrChange>
          </w:rPr>
          <w:t>Firmicutes</w:t>
        </w:r>
        <w:r w:rsidR="001368FD" w:rsidRPr="008075BE">
          <w:rPr>
            <w:rFonts w:ascii="Times New Roman" w:hAnsi="Times New Roman" w:cs="Times New Roman"/>
            <w:color w:val="000000" w:themeColor="text1"/>
            <w:sz w:val="24"/>
            <w:szCs w:val="24"/>
            <w:lang w:eastAsia="zh-CN"/>
          </w:rPr>
          <w:t xml:space="preserve"> and </w:t>
        </w:r>
        <w:r w:rsidR="001368FD" w:rsidRPr="008075BE">
          <w:rPr>
            <w:rFonts w:ascii="Times New Roman" w:hAnsi="Times New Roman" w:cs="Times New Roman"/>
            <w:i/>
            <w:iCs/>
            <w:color w:val="000000" w:themeColor="text1"/>
            <w:sz w:val="24"/>
            <w:szCs w:val="24"/>
            <w:lang w:eastAsia="zh-CN"/>
            <w:rPrChange w:id="80" w:author="Ran Yin" w:date="2024-11-30T16:43:00Z">
              <w:rPr>
                <w:rFonts w:ascii="Times New Roman" w:hAnsi="Times New Roman" w:cs="Times New Roman"/>
                <w:color w:val="000000" w:themeColor="text1"/>
                <w:sz w:val="24"/>
                <w:szCs w:val="24"/>
                <w:lang w:eastAsia="zh-CN"/>
              </w:rPr>
            </w:rPrChange>
          </w:rPr>
          <w:t>Verrucomicrobia</w:t>
        </w:r>
        <w:r w:rsidR="001368FD" w:rsidRPr="008075BE">
          <w:rPr>
            <w:rFonts w:ascii="Times New Roman" w:hAnsi="Times New Roman" w:cs="Times New Roman"/>
            <w:color w:val="000000" w:themeColor="text1"/>
            <w:sz w:val="24"/>
            <w:szCs w:val="24"/>
            <w:lang w:eastAsia="zh-CN"/>
          </w:rPr>
          <w:t xml:space="preserve"> increased</w:t>
        </w:r>
        <w:del w:id="81" w:author="Sargsyan, Davit [JRDUS]" w:date="2024-12-02T15:05:00Z">
          <w:r w:rsidR="001368FD" w:rsidRPr="008075BE" w:rsidDel="008D0F3C">
            <w:rPr>
              <w:rFonts w:ascii="Times New Roman" w:hAnsi="Times New Roman" w:cs="Times New Roman"/>
              <w:color w:val="000000" w:themeColor="text1"/>
              <w:sz w:val="24"/>
              <w:szCs w:val="24"/>
              <w:lang w:eastAsia="zh-CN"/>
            </w:rPr>
            <w:delText>,</w:delText>
          </w:r>
        </w:del>
        <w:r w:rsidR="001368FD" w:rsidRPr="008075BE">
          <w:rPr>
            <w:rFonts w:ascii="Times New Roman" w:hAnsi="Times New Roman" w:cs="Times New Roman"/>
            <w:color w:val="000000" w:themeColor="text1"/>
            <w:sz w:val="24"/>
            <w:szCs w:val="24"/>
            <w:lang w:eastAsia="zh-CN"/>
          </w:rPr>
          <w:t xml:space="preserve"> while </w:t>
        </w:r>
        <w:r w:rsidR="001368FD" w:rsidRPr="008075BE">
          <w:rPr>
            <w:rFonts w:ascii="Times New Roman" w:hAnsi="Times New Roman" w:cs="Times New Roman"/>
            <w:i/>
            <w:iCs/>
            <w:color w:val="000000" w:themeColor="text1"/>
            <w:sz w:val="24"/>
            <w:szCs w:val="24"/>
            <w:lang w:eastAsia="zh-CN"/>
            <w:rPrChange w:id="82" w:author="Ran Yin" w:date="2024-11-30T16:43:00Z">
              <w:rPr>
                <w:rFonts w:ascii="Times New Roman" w:hAnsi="Times New Roman" w:cs="Times New Roman"/>
                <w:color w:val="000000" w:themeColor="text1"/>
                <w:sz w:val="24"/>
                <w:szCs w:val="24"/>
                <w:lang w:eastAsia="zh-CN"/>
              </w:rPr>
            </w:rPrChange>
          </w:rPr>
          <w:t>Proteobacteria</w:t>
        </w:r>
        <w:r w:rsidR="001368FD" w:rsidRPr="008075BE">
          <w:rPr>
            <w:rFonts w:ascii="Times New Roman" w:hAnsi="Times New Roman" w:cs="Times New Roman"/>
            <w:color w:val="000000" w:themeColor="text1"/>
            <w:sz w:val="24"/>
            <w:szCs w:val="24"/>
            <w:lang w:eastAsia="zh-CN"/>
          </w:rPr>
          <w:t xml:space="preserve">, </w:t>
        </w:r>
        <w:r w:rsidR="001368FD" w:rsidRPr="008075BE">
          <w:rPr>
            <w:rFonts w:ascii="Times New Roman" w:hAnsi="Times New Roman" w:cs="Times New Roman"/>
            <w:i/>
            <w:iCs/>
            <w:color w:val="000000" w:themeColor="text1"/>
            <w:sz w:val="24"/>
            <w:szCs w:val="24"/>
            <w:lang w:eastAsia="zh-CN"/>
            <w:rPrChange w:id="83" w:author="Ran Yin" w:date="2024-11-30T16:43:00Z">
              <w:rPr>
                <w:rFonts w:ascii="Times New Roman" w:hAnsi="Times New Roman" w:cs="Times New Roman"/>
                <w:color w:val="000000" w:themeColor="text1"/>
                <w:sz w:val="24"/>
                <w:szCs w:val="24"/>
                <w:lang w:eastAsia="zh-CN"/>
              </w:rPr>
            </w:rPrChange>
          </w:rPr>
          <w:t>Deferribacteres</w:t>
        </w:r>
        <w:r w:rsidR="001368FD" w:rsidRPr="008075BE">
          <w:rPr>
            <w:rFonts w:ascii="Times New Roman" w:hAnsi="Times New Roman" w:cs="Times New Roman"/>
            <w:color w:val="000000" w:themeColor="text1"/>
            <w:sz w:val="24"/>
            <w:szCs w:val="24"/>
            <w:lang w:eastAsia="zh-CN"/>
          </w:rPr>
          <w:t xml:space="preserve"> and </w:t>
        </w:r>
        <w:r w:rsidR="001368FD" w:rsidRPr="008075BE">
          <w:rPr>
            <w:rFonts w:ascii="Times New Roman" w:hAnsi="Times New Roman" w:cs="Times New Roman"/>
            <w:i/>
            <w:iCs/>
            <w:color w:val="000000" w:themeColor="text1"/>
            <w:sz w:val="24"/>
            <w:szCs w:val="24"/>
            <w:lang w:eastAsia="zh-CN"/>
            <w:rPrChange w:id="84" w:author="Ran Yin" w:date="2024-11-30T16:43:00Z">
              <w:rPr>
                <w:rFonts w:ascii="Times New Roman" w:hAnsi="Times New Roman" w:cs="Times New Roman"/>
                <w:color w:val="000000" w:themeColor="text1"/>
                <w:sz w:val="24"/>
                <w:szCs w:val="24"/>
                <w:lang w:eastAsia="zh-CN"/>
              </w:rPr>
            </w:rPrChange>
          </w:rPr>
          <w:t>Epsilonbacteraeota</w:t>
        </w:r>
        <w:r w:rsidR="001368FD" w:rsidRPr="008075BE">
          <w:rPr>
            <w:rFonts w:ascii="Times New Roman" w:hAnsi="Times New Roman" w:cs="Times New Roman"/>
            <w:color w:val="000000" w:themeColor="text1"/>
            <w:sz w:val="24"/>
            <w:szCs w:val="24"/>
            <w:lang w:eastAsia="zh-CN"/>
          </w:rPr>
          <w:t xml:space="preserve"> decreased </w:t>
        </w:r>
        <w:del w:id="85" w:author="Sargsyan, Davit [JRDUS]" w:date="2024-12-02T11:52:00Z">
          <w:r w:rsidR="001368FD" w:rsidRPr="008075BE" w:rsidDel="00551AB0">
            <w:rPr>
              <w:rFonts w:ascii="Times New Roman" w:hAnsi="Times New Roman" w:cs="Times New Roman"/>
              <w:color w:val="000000" w:themeColor="text1"/>
              <w:sz w:val="24"/>
              <w:szCs w:val="24"/>
              <w:lang w:eastAsia="zh-CN"/>
            </w:rPr>
            <w:delText>by</w:delText>
          </w:r>
        </w:del>
      </w:ins>
      <w:ins w:id="86" w:author="Sargsyan, Davit [JRDUS]" w:date="2024-12-02T11:52:00Z">
        <w:r w:rsidR="00551AB0">
          <w:rPr>
            <w:rFonts w:ascii="Times New Roman" w:hAnsi="Times New Roman" w:cs="Times New Roman"/>
            <w:color w:val="000000" w:themeColor="text1"/>
            <w:sz w:val="24"/>
            <w:szCs w:val="24"/>
            <w:lang w:eastAsia="zh-CN"/>
          </w:rPr>
          <w:t>in the</w:t>
        </w:r>
      </w:ins>
      <w:ins w:id="87" w:author="Ran Yin" w:date="2024-11-29T19:59:00Z">
        <w:r w:rsidR="001368FD" w:rsidRPr="008075BE">
          <w:rPr>
            <w:rFonts w:ascii="Times New Roman" w:hAnsi="Times New Roman" w:cs="Times New Roman"/>
            <w:color w:val="000000" w:themeColor="text1"/>
            <w:sz w:val="24"/>
            <w:szCs w:val="24"/>
            <w:lang w:eastAsia="zh-CN"/>
          </w:rPr>
          <w:t xml:space="preserve"> DSS</w:t>
        </w:r>
      </w:ins>
      <w:ins w:id="88" w:author="Sargsyan, Davit [JRDUS]" w:date="2024-12-02T14:42:00Z">
        <w:r w:rsidR="00E43B64">
          <w:rPr>
            <w:rFonts w:ascii="Times New Roman" w:hAnsi="Times New Roman" w:cs="Times New Roman"/>
            <w:color w:val="000000" w:themeColor="text1"/>
            <w:sz w:val="24"/>
            <w:szCs w:val="24"/>
            <w:lang w:eastAsia="zh-CN"/>
          </w:rPr>
          <w:t>-</w:t>
        </w:r>
      </w:ins>
      <w:ins w:id="89" w:author="Sargsyan, Davit [JRDUS]" w:date="2024-12-02T14:43:00Z">
        <w:r w:rsidR="00E43B64">
          <w:rPr>
            <w:rFonts w:ascii="Times New Roman" w:hAnsi="Times New Roman" w:cs="Times New Roman"/>
            <w:color w:val="000000" w:themeColor="text1"/>
            <w:sz w:val="24"/>
            <w:szCs w:val="24"/>
            <w:lang w:eastAsia="zh-CN"/>
          </w:rPr>
          <w:t>challenged</w:t>
        </w:r>
      </w:ins>
      <w:ins w:id="90" w:author="Ran Yin" w:date="2024-11-29T19:59:00Z">
        <w:del w:id="91" w:author="Sargsyan, Davit [JRDUS]" w:date="2024-12-02T14:42:00Z">
          <w:r w:rsidR="001368FD" w:rsidRPr="008075BE" w:rsidDel="00E43B64">
            <w:rPr>
              <w:rFonts w:ascii="Times New Roman" w:hAnsi="Times New Roman" w:cs="Times New Roman"/>
              <w:color w:val="000000" w:themeColor="text1"/>
              <w:sz w:val="24"/>
              <w:szCs w:val="24"/>
              <w:lang w:eastAsia="zh-CN"/>
            </w:rPr>
            <w:delText xml:space="preserve"> induced inflammation</w:delText>
          </w:r>
        </w:del>
      </w:ins>
      <w:del w:id="92" w:author="Sargsyan, Davit [JRDUS]" w:date="2024-12-02T15:08:00Z">
        <w:r w:rsidR="00E43B64" w:rsidDel="008D0F3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delText>challen</w:delText>
        </w:r>
        <w:r w:rsidR="00E43B64" w:rsidDel="008D0F3C">
          <w:rPr>
            <w:rFonts w:ascii="Times New Roman" w:hAnsi="Times New Roman" w:cs="Times New Roman"/>
            <w:color w:val="000000" w:themeColor="text1"/>
            <w:sz w:val="24"/>
            <w:szCs w:val="24"/>
            <w:lang w:eastAsia="zh-CN"/>
          </w:rPr>
          <w:delText>groups</w:delText>
        </w:r>
      </w:del>
      <w:ins w:id="93" w:author="Sargsyan, Davit [JRDUS]" w:date="2024-12-02T15:08:00Z">
        <w:r w:rsidR="008D0F3C">
          <w:rPr>
            <w:rFonts w:ascii="Times New Roman" w:hAnsi="Times New Roman" w:cs="Times New Roman"/>
            <w:color w:val="000000" w:themeColor="text1"/>
            <w:sz w:val="24"/>
            <w:szCs w:val="24"/>
            <w:lang w:eastAsia="zh-CN"/>
          </w:rPr>
          <w:t xml:space="preserve"> groups</w:t>
        </w:r>
      </w:ins>
      <w:r w:rsidR="00551AB0">
        <w:rPr>
          <w:rFonts w:ascii="Times New Roman" w:hAnsi="Times New Roman" w:cs="Times New Roman"/>
          <w:color w:val="000000" w:themeColor="text1"/>
          <w:sz w:val="24"/>
          <w:szCs w:val="24"/>
          <w:lang w:eastAsia="zh-CN"/>
        </w:rPr>
        <w:t>. These trends were</w:t>
      </w:r>
      <w:ins w:id="94" w:author="Ran Yin" w:date="2024-11-29T19:59:00Z">
        <w:r w:rsidR="001368FD" w:rsidRPr="008075BE">
          <w:rPr>
            <w:rFonts w:ascii="Times New Roman" w:hAnsi="Times New Roman" w:cs="Times New Roman"/>
            <w:color w:val="000000" w:themeColor="text1"/>
            <w:sz w:val="24"/>
            <w:szCs w:val="24"/>
            <w:lang w:eastAsia="zh-CN"/>
          </w:rPr>
          <w:t xml:space="preserve"> </w:t>
        </w:r>
        <w:del w:id="95" w:author="Sargsyan, Davit [JRDUS]" w:date="2024-12-02T11:52:00Z">
          <w:r w:rsidR="001368FD" w:rsidRPr="008075BE" w:rsidDel="00551AB0">
            <w:rPr>
              <w:rFonts w:ascii="Times New Roman" w:hAnsi="Times New Roman" w:cs="Times New Roman"/>
              <w:color w:val="000000" w:themeColor="text1"/>
              <w:sz w:val="24"/>
              <w:szCs w:val="24"/>
              <w:lang w:eastAsia="zh-CN"/>
            </w:rPr>
            <w:delText>and</w:delText>
          </w:r>
        </w:del>
        <w:del w:id="96" w:author="Sargsyan, Davit [JRDUS]" w:date="2024-12-02T11:54:00Z">
          <w:r w:rsidR="001368FD" w:rsidRPr="008075BE" w:rsidDel="00551AB0">
            <w:rPr>
              <w:rFonts w:ascii="Times New Roman" w:hAnsi="Times New Roman" w:cs="Times New Roman"/>
              <w:color w:val="000000" w:themeColor="text1"/>
              <w:sz w:val="24"/>
              <w:szCs w:val="24"/>
              <w:lang w:eastAsia="zh-CN"/>
            </w:rPr>
            <w:delText xml:space="preserve"> </w:delText>
          </w:r>
        </w:del>
        <w:del w:id="97" w:author="Sargsyan, Davit [JRDUS]" w:date="2024-12-02T14:49:00Z">
          <w:r w:rsidR="001368FD" w:rsidRPr="008075BE" w:rsidDel="00E43B64">
            <w:rPr>
              <w:rFonts w:ascii="Times New Roman" w:hAnsi="Times New Roman" w:cs="Times New Roman"/>
              <w:color w:val="000000" w:themeColor="text1"/>
              <w:sz w:val="24"/>
              <w:szCs w:val="24"/>
              <w:lang w:eastAsia="zh-CN"/>
            </w:rPr>
            <w:delText>reserved</w:delText>
          </w:r>
        </w:del>
      </w:ins>
      <w:ins w:id="98" w:author="Sargsyan, Davit [JRDUS]" w:date="2024-12-02T14:49:00Z">
        <w:r w:rsidR="00E43B64">
          <w:rPr>
            <w:rFonts w:ascii="Times New Roman" w:hAnsi="Times New Roman" w:cs="Times New Roman"/>
            <w:color w:val="000000" w:themeColor="text1"/>
            <w:sz w:val="24"/>
            <w:szCs w:val="24"/>
            <w:lang w:eastAsia="zh-CN"/>
          </w:rPr>
          <w:t>reversed</w:t>
        </w:r>
      </w:ins>
      <w:ins w:id="99" w:author="Ran Yin" w:date="2024-11-29T19:59:00Z">
        <w:r w:rsidR="001368FD" w:rsidRPr="008075BE">
          <w:rPr>
            <w:rFonts w:ascii="Times New Roman" w:hAnsi="Times New Roman" w:cs="Times New Roman"/>
            <w:color w:val="000000" w:themeColor="text1"/>
            <w:sz w:val="24"/>
            <w:szCs w:val="24"/>
            <w:lang w:eastAsia="zh-CN"/>
          </w:rPr>
          <w:t xml:space="preserve"> by PEITC </w:t>
        </w:r>
        <w:del w:id="100" w:author="Sargsyan, Davit [JRDUS]" w:date="2024-12-02T11:52:00Z">
          <w:r w:rsidR="001368FD" w:rsidRPr="008075BE" w:rsidDel="00551AB0">
            <w:rPr>
              <w:rFonts w:ascii="Times New Roman" w:hAnsi="Times New Roman" w:cs="Times New Roman"/>
              <w:color w:val="000000" w:themeColor="text1"/>
              <w:sz w:val="24"/>
              <w:szCs w:val="24"/>
              <w:lang w:eastAsia="zh-CN"/>
            </w:rPr>
            <w:delText>or</w:delText>
          </w:r>
        </w:del>
      </w:ins>
      <w:ins w:id="101" w:author="Sargsyan, Davit [JRDUS]" w:date="2024-12-02T11:52:00Z">
        <w:r w:rsidR="00551AB0">
          <w:rPr>
            <w:rFonts w:ascii="Times New Roman" w:hAnsi="Times New Roman" w:cs="Times New Roman"/>
            <w:color w:val="000000" w:themeColor="text1"/>
            <w:sz w:val="24"/>
            <w:szCs w:val="24"/>
            <w:lang w:eastAsia="zh-CN"/>
          </w:rPr>
          <w:t>and</w:t>
        </w:r>
      </w:ins>
      <w:ins w:id="102" w:author="Ran Yin" w:date="2024-11-29T19:59:00Z">
        <w:r w:rsidR="001368FD" w:rsidRPr="008075BE">
          <w:rPr>
            <w:rFonts w:ascii="Times New Roman" w:hAnsi="Times New Roman" w:cs="Times New Roman"/>
            <w:color w:val="000000" w:themeColor="text1"/>
            <w:sz w:val="24"/>
            <w:szCs w:val="24"/>
            <w:lang w:eastAsia="zh-CN"/>
          </w:rPr>
          <w:t xml:space="preserve"> </w:t>
        </w:r>
        <w:del w:id="103" w:author="Sargsyan, Davit [JRDUS]" w:date="2024-12-02T15:09:00Z">
          <w:r w:rsidR="001368FD" w:rsidRPr="008075BE" w:rsidDel="008D0F3C">
            <w:rPr>
              <w:rFonts w:ascii="Times New Roman" w:hAnsi="Times New Roman" w:cs="Times New Roman"/>
              <w:color w:val="000000" w:themeColor="text1"/>
              <w:sz w:val="24"/>
              <w:szCs w:val="24"/>
              <w:lang w:eastAsia="zh-CN"/>
            </w:rPr>
            <w:delText>C</w:delText>
          </w:r>
        </w:del>
      </w:ins>
      <w:ins w:id="104" w:author="Sargsyan, Davit [JRDUS]" w:date="2024-12-02T15:09:00Z">
        <w:r w:rsidR="008D0F3C">
          <w:rPr>
            <w:rFonts w:ascii="Times New Roman" w:hAnsi="Times New Roman" w:cs="Times New Roman"/>
            <w:color w:val="000000" w:themeColor="text1"/>
            <w:sz w:val="24"/>
            <w:szCs w:val="24"/>
            <w:lang w:eastAsia="zh-CN"/>
          </w:rPr>
          <w:t>c</w:t>
        </w:r>
      </w:ins>
      <w:ins w:id="105" w:author="Ran Yin" w:date="2024-11-29T19:59:00Z">
        <w:r w:rsidR="001368FD" w:rsidRPr="008075BE">
          <w:rPr>
            <w:rFonts w:ascii="Times New Roman" w:hAnsi="Times New Roman" w:cs="Times New Roman"/>
            <w:color w:val="000000" w:themeColor="text1"/>
            <w:sz w:val="24"/>
            <w:szCs w:val="24"/>
            <w:lang w:eastAsia="zh-CN"/>
          </w:rPr>
          <w:t xml:space="preserve">ranberry </w:t>
        </w:r>
      </w:ins>
      <w:ins w:id="106" w:author="Sargsyan, Davit [JRDUS]" w:date="2024-12-02T14:57:00Z">
        <w:r w:rsidR="00E225AB">
          <w:rPr>
            <w:rFonts w:ascii="Times New Roman" w:hAnsi="Times New Roman" w:cs="Times New Roman"/>
            <w:color w:val="000000" w:themeColor="text1"/>
            <w:sz w:val="24"/>
            <w:szCs w:val="24"/>
            <w:lang w:eastAsia="zh-CN"/>
          </w:rPr>
          <w:t xml:space="preserve">enriched </w:t>
        </w:r>
      </w:ins>
      <w:ins w:id="107" w:author="Ran Yin" w:date="2024-11-29T19:59:00Z">
        <w:r w:rsidR="001368FD" w:rsidRPr="008075BE">
          <w:rPr>
            <w:rFonts w:ascii="Times New Roman" w:hAnsi="Times New Roman" w:cs="Times New Roman"/>
            <w:color w:val="000000" w:themeColor="text1"/>
            <w:sz w:val="24"/>
            <w:szCs w:val="24"/>
            <w:lang w:eastAsia="zh-CN"/>
          </w:rPr>
          <w:t>diet</w:t>
        </w:r>
      </w:ins>
      <w:ins w:id="108" w:author="Sargsyan, Davit [JRDUS]" w:date="2024-12-02T11:52:00Z">
        <w:r w:rsidR="00551AB0">
          <w:rPr>
            <w:rFonts w:ascii="Times New Roman" w:hAnsi="Times New Roman" w:cs="Times New Roman"/>
            <w:color w:val="000000" w:themeColor="text1"/>
            <w:sz w:val="24"/>
            <w:szCs w:val="24"/>
            <w:lang w:eastAsia="zh-CN"/>
          </w:rPr>
          <w:t>s</w:t>
        </w:r>
      </w:ins>
      <w:ins w:id="109" w:author="Ran Yin" w:date="2024-11-29T19:59:00Z">
        <w:r w:rsidR="001368FD" w:rsidRPr="008075BE">
          <w:rPr>
            <w:rFonts w:ascii="Times New Roman" w:hAnsi="Times New Roman" w:cs="Times New Roman"/>
            <w:color w:val="000000" w:themeColor="text1"/>
            <w:sz w:val="24"/>
            <w:szCs w:val="24"/>
            <w:lang w:eastAsia="zh-CN"/>
          </w:rPr>
          <w:t xml:space="preserve">. </w:t>
        </w:r>
        <w:del w:id="110" w:author="Sargsyan, Davit [JRDUS]" w:date="2024-12-02T11:53:00Z">
          <w:r w:rsidR="001368FD" w:rsidRPr="008075BE" w:rsidDel="00551AB0">
            <w:rPr>
              <w:rFonts w:ascii="Times New Roman" w:hAnsi="Times New Roman" w:cs="Times New Roman"/>
              <w:color w:val="000000" w:themeColor="text1"/>
              <w:sz w:val="24"/>
              <w:szCs w:val="24"/>
              <w:lang w:eastAsia="zh-CN"/>
            </w:rPr>
            <w:delText xml:space="preserve">In addition, </w:delText>
          </w:r>
        </w:del>
        <w:del w:id="111" w:author="Sargsyan, Davit [JRDUS]" w:date="2024-12-02T14:57:00Z">
          <w:r w:rsidR="001368FD" w:rsidRPr="008075BE" w:rsidDel="00E225AB">
            <w:rPr>
              <w:rFonts w:ascii="Times New Roman" w:hAnsi="Times New Roman" w:cs="Times New Roman"/>
              <w:color w:val="000000" w:themeColor="text1"/>
              <w:sz w:val="24"/>
              <w:szCs w:val="24"/>
              <w:lang w:eastAsia="zh-CN"/>
            </w:rPr>
            <w:delText>PEITC and Cranberry</w:delText>
          </w:r>
        </w:del>
      </w:ins>
      <w:ins w:id="112" w:author="Sargsyan, Davit [JRDUS]" w:date="2024-12-02T14:57:00Z">
        <w:r w:rsidR="00E225AB">
          <w:rPr>
            <w:rFonts w:ascii="Times New Roman" w:hAnsi="Times New Roman" w:cs="Times New Roman"/>
            <w:color w:val="000000" w:themeColor="text1"/>
            <w:sz w:val="24"/>
            <w:szCs w:val="24"/>
            <w:lang w:eastAsia="zh-CN"/>
          </w:rPr>
          <w:t>These diets</w:t>
        </w:r>
      </w:ins>
      <w:ins w:id="113" w:author="Ran Yin" w:date="2024-11-29T19:59:00Z">
        <w:r w:rsidR="001368FD" w:rsidRPr="008075BE">
          <w:rPr>
            <w:rFonts w:ascii="Times New Roman" w:hAnsi="Times New Roman" w:cs="Times New Roman"/>
            <w:color w:val="000000" w:themeColor="text1"/>
            <w:sz w:val="24"/>
            <w:szCs w:val="24"/>
            <w:lang w:eastAsia="zh-CN"/>
          </w:rPr>
          <w:t xml:space="preserve"> </w:t>
        </w:r>
      </w:ins>
      <w:ins w:id="114" w:author="Sargsyan, Davit [JRDUS]" w:date="2024-12-02T11:54:00Z">
        <w:r w:rsidR="00551AB0">
          <w:rPr>
            <w:rFonts w:ascii="Times New Roman" w:hAnsi="Times New Roman" w:cs="Times New Roman"/>
            <w:color w:val="000000" w:themeColor="text1"/>
            <w:sz w:val="24"/>
            <w:szCs w:val="24"/>
            <w:lang w:eastAsia="zh-CN"/>
          </w:rPr>
          <w:t xml:space="preserve">also </w:t>
        </w:r>
      </w:ins>
      <w:ins w:id="115" w:author="Ran Yin" w:date="2024-11-29T19:59:00Z">
        <w:r w:rsidR="001368FD" w:rsidRPr="008075BE">
          <w:rPr>
            <w:rFonts w:ascii="Times New Roman" w:hAnsi="Times New Roman" w:cs="Times New Roman"/>
            <w:color w:val="000000" w:themeColor="text1"/>
            <w:sz w:val="24"/>
            <w:szCs w:val="24"/>
            <w:lang w:eastAsia="zh-CN"/>
          </w:rPr>
          <w:t xml:space="preserve">preserved the </w:t>
        </w:r>
        <w:del w:id="116" w:author="Sargsyan, Davit [JRDUS]" w:date="2024-12-02T14:46:00Z">
          <w:r w:rsidR="001368FD" w:rsidRPr="008075BE" w:rsidDel="00E43B64">
            <w:rPr>
              <w:rFonts w:ascii="Times New Roman" w:hAnsi="Times New Roman" w:cs="Times New Roman"/>
              <w:color w:val="000000" w:themeColor="text1"/>
              <w:sz w:val="24"/>
              <w:szCs w:val="24"/>
              <w:lang w:eastAsia="zh-CN"/>
            </w:rPr>
            <w:delText xml:space="preserve">balance of </w:delText>
          </w:r>
        </w:del>
        <w:r w:rsidR="001368FD" w:rsidRPr="008075BE">
          <w:rPr>
            <w:rFonts w:ascii="Times New Roman" w:hAnsi="Times New Roman" w:cs="Times New Roman"/>
            <w:i/>
            <w:iCs/>
            <w:color w:val="000000" w:themeColor="text1"/>
            <w:sz w:val="24"/>
            <w:szCs w:val="24"/>
            <w:lang w:eastAsia="zh-CN"/>
            <w:rPrChange w:id="117" w:author="Ran Yin" w:date="2024-11-30T16:43:00Z">
              <w:rPr>
                <w:rFonts w:ascii="Times New Roman" w:hAnsi="Times New Roman" w:cs="Times New Roman"/>
                <w:color w:val="000000" w:themeColor="text1"/>
                <w:sz w:val="24"/>
                <w:szCs w:val="24"/>
                <w:lang w:eastAsia="zh-CN"/>
              </w:rPr>
            </w:rPrChange>
          </w:rPr>
          <w:t>Firmicutes</w:t>
        </w:r>
        <w:del w:id="118" w:author="Sargsyan, Davit [JRDUS]" w:date="2024-12-02T14:46:00Z">
          <w:r w:rsidR="001368FD" w:rsidRPr="008075BE" w:rsidDel="00E43B64">
            <w:rPr>
              <w:rFonts w:ascii="Times New Roman" w:hAnsi="Times New Roman" w:cs="Times New Roman"/>
              <w:color w:val="000000" w:themeColor="text1"/>
              <w:sz w:val="24"/>
              <w:szCs w:val="24"/>
              <w:lang w:eastAsia="zh-CN"/>
            </w:rPr>
            <w:delText xml:space="preserve"> and </w:delText>
          </w:r>
        </w:del>
      </w:ins>
      <w:ins w:id="119" w:author="Sargsyan, Davit [JRDUS]" w:date="2024-12-02T14:46:00Z">
        <w:r w:rsidR="00E43B64">
          <w:rPr>
            <w:rFonts w:ascii="Times New Roman" w:hAnsi="Times New Roman" w:cs="Times New Roman"/>
            <w:color w:val="000000" w:themeColor="text1"/>
            <w:sz w:val="24"/>
            <w:szCs w:val="24"/>
            <w:lang w:eastAsia="zh-CN"/>
          </w:rPr>
          <w:t>-to-</w:t>
        </w:r>
      </w:ins>
      <w:ins w:id="120" w:author="Ran Yin" w:date="2024-11-29T19:59:00Z">
        <w:r w:rsidR="001368FD" w:rsidRPr="008075BE">
          <w:rPr>
            <w:rFonts w:ascii="Times New Roman" w:hAnsi="Times New Roman" w:cs="Times New Roman"/>
            <w:i/>
            <w:iCs/>
            <w:color w:val="000000" w:themeColor="text1"/>
            <w:sz w:val="24"/>
            <w:szCs w:val="24"/>
            <w:lang w:eastAsia="zh-CN"/>
            <w:rPrChange w:id="121" w:author="Ran Yin" w:date="2024-11-30T16:43:00Z">
              <w:rPr>
                <w:rFonts w:ascii="Times New Roman" w:hAnsi="Times New Roman" w:cs="Times New Roman"/>
                <w:color w:val="000000" w:themeColor="text1"/>
                <w:sz w:val="24"/>
                <w:szCs w:val="24"/>
                <w:lang w:eastAsia="zh-CN"/>
              </w:rPr>
            </w:rPrChange>
          </w:rPr>
          <w:t>Bacteroidetes</w:t>
        </w:r>
        <w:r w:rsidR="001368FD" w:rsidRPr="008075BE">
          <w:rPr>
            <w:rFonts w:ascii="Times New Roman" w:hAnsi="Times New Roman" w:cs="Times New Roman"/>
            <w:color w:val="000000" w:themeColor="text1"/>
            <w:sz w:val="24"/>
            <w:szCs w:val="24"/>
            <w:lang w:eastAsia="zh-CN"/>
          </w:rPr>
          <w:t xml:space="preserve"> ratio</w:t>
        </w:r>
      </w:ins>
      <w:ins w:id="122" w:author="Sargsyan, Davit [JRDUS]" w:date="2024-12-02T15:06:00Z">
        <w:r w:rsidR="008D0F3C">
          <w:rPr>
            <w:rFonts w:ascii="Times New Roman" w:hAnsi="Times New Roman" w:cs="Times New Roman"/>
            <w:color w:val="000000" w:themeColor="text1"/>
            <w:sz w:val="24"/>
            <w:szCs w:val="24"/>
            <w:lang w:eastAsia="zh-CN"/>
          </w:rPr>
          <w:t>, an</w:t>
        </w:r>
      </w:ins>
      <w:ins w:id="123" w:author="Sargsyan, Davit [JRDUS]" w:date="2024-12-02T11:54:00Z">
        <w:r w:rsidR="00551AB0">
          <w:rPr>
            <w:rFonts w:ascii="Times New Roman" w:hAnsi="Times New Roman" w:cs="Times New Roman"/>
            <w:color w:val="000000" w:themeColor="text1"/>
            <w:sz w:val="24"/>
            <w:szCs w:val="24"/>
            <w:lang w:eastAsia="zh-CN"/>
          </w:rPr>
          <w:t xml:space="preserve"> </w:t>
        </w:r>
      </w:ins>
      <w:ins w:id="124" w:author="Sargsyan, Davit [JRDUS]" w:date="2024-12-02T15:06:00Z">
        <w:r w:rsidR="008D0F3C">
          <w:rPr>
            <w:rFonts w:ascii="Times New Roman" w:hAnsi="Times New Roman" w:cs="Times New Roman"/>
            <w:color w:val="000000" w:themeColor="text1"/>
            <w:sz w:val="24"/>
            <w:szCs w:val="24"/>
            <w:lang w:eastAsia="zh-CN"/>
          </w:rPr>
          <w:t xml:space="preserve">indirect </w:t>
        </w:r>
      </w:ins>
      <w:ins w:id="125" w:author="Sargsyan, Davit [JRDUS]" w:date="2024-12-02T11:54:00Z">
        <w:r w:rsidR="00551AB0">
          <w:rPr>
            <w:rFonts w:ascii="Times New Roman" w:hAnsi="Times New Roman" w:cs="Times New Roman"/>
            <w:color w:val="000000" w:themeColor="text1"/>
            <w:sz w:val="24"/>
            <w:szCs w:val="24"/>
            <w:lang w:eastAsia="zh-CN"/>
          </w:rPr>
          <w:t>indicat</w:t>
        </w:r>
      </w:ins>
      <w:ins w:id="126" w:author="Sargsyan, Davit [JRDUS]" w:date="2024-12-02T15:06:00Z">
        <w:r w:rsidR="008D0F3C">
          <w:rPr>
            <w:rFonts w:ascii="Times New Roman" w:hAnsi="Times New Roman" w:cs="Times New Roman"/>
            <w:color w:val="000000" w:themeColor="text1"/>
            <w:sz w:val="24"/>
            <w:szCs w:val="24"/>
            <w:lang w:eastAsia="zh-CN"/>
          </w:rPr>
          <w:t>or</w:t>
        </w:r>
      </w:ins>
      <w:ins w:id="127" w:author="Sargsyan, Davit [JRDUS]" w:date="2024-12-02T11:54:00Z">
        <w:r w:rsidR="00551AB0">
          <w:rPr>
            <w:rFonts w:ascii="Times New Roman" w:hAnsi="Times New Roman" w:cs="Times New Roman"/>
            <w:color w:val="000000" w:themeColor="text1"/>
            <w:sz w:val="24"/>
            <w:szCs w:val="24"/>
            <w:lang w:eastAsia="zh-CN"/>
          </w:rPr>
          <w:t xml:space="preserve"> of</w:t>
        </w:r>
      </w:ins>
      <w:ins w:id="128" w:author="Ran Yin" w:date="2024-11-29T19:59:00Z">
        <w:del w:id="129" w:author="Sargsyan, Davit [JRDUS]" w:date="2024-12-02T11:54:00Z">
          <w:r w:rsidR="001368FD" w:rsidRPr="008075BE" w:rsidDel="00551AB0">
            <w:rPr>
              <w:rFonts w:ascii="Times New Roman" w:hAnsi="Times New Roman" w:cs="Times New Roman"/>
              <w:color w:val="000000" w:themeColor="text1"/>
              <w:sz w:val="24"/>
              <w:szCs w:val="24"/>
              <w:lang w:eastAsia="zh-CN"/>
            </w:rPr>
            <w:delText xml:space="preserve">, which </w:delText>
          </w:r>
        </w:del>
      </w:ins>
      <w:ins w:id="130" w:author="Ran Yin" w:date="2024-12-01T00:04:00Z">
        <w:del w:id="131" w:author="Sargsyan, Davit [JRDUS]" w:date="2024-12-02T11:54:00Z">
          <w:r w:rsidDel="00551AB0">
            <w:rPr>
              <w:rFonts w:ascii="Times New Roman" w:hAnsi="Times New Roman" w:cs="Times New Roman" w:hint="eastAsia"/>
              <w:color w:val="000000" w:themeColor="text1"/>
              <w:sz w:val="24"/>
              <w:szCs w:val="24"/>
              <w:lang w:eastAsia="zh-CN"/>
            </w:rPr>
            <w:delText xml:space="preserve">is </w:delText>
          </w:r>
        </w:del>
      </w:ins>
      <w:ins w:id="132" w:author="Ran Yin" w:date="2024-11-29T19:59:00Z">
        <w:del w:id="133" w:author="Sargsyan, Davit [JRDUS]" w:date="2024-12-02T11:54:00Z">
          <w:r w:rsidR="001368FD" w:rsidRPr="008075BE" w:rsidDel="00551AB0">
            <w:rPr>
              <w:rFonts w:ascii="Times New Roman" w:hAnsi="Times New Roman" w:cs="Times New Roman"/>
              <w:color w:val="000000" w:themeColor="text1"/>
              <w:sz w:val="24"/>
              <w:szCs w:val="24"/>
              <w:lang w:eastAsia="zh-CN"/>
            </w:rPr>
            <w:delText>often found at higher level</w:delText>
          </w:r>
        </w:del>
      </w:ins>
      <w:ins w:id="134" w:author="Ran Yin" w:date="2024-12-01T00:04:00Z">
        <w:del w:id="135" w:author="Sargsyan, Davit [JRDUS]" w:date="2024-12-02T11:54:00Z">
          <w:r w:rsidDel="00551AB0">
            <w:rPr>
              <w:rFonts w:ascii="Times New Roman" w:hAnsi="Times New Roman" w:cs="Times New Roman" w:hint="eastAsia"/>
              <w:color w:val="000000" w:themeColor="text1"/>
              <w:sz w:val="24"/>
              <w:szCs w:val="24"/>
              <w:lang w:eastAsia="zh-CN"/>
            </w:rPr>
            <w:delText>s</w:delText>
          </w:r>
        </w:del>
      </w:ins>
      <w:ins w:id="136" w:author="Ran Yin" w:date="2024-11-29T19:59:00Z">
        <w:del w:id="137" w:author="Sargsyan, Davit [JRDUS]" w:date="2024-12-02T11:54:00Z">
          <w:r w:rsidR="001368FD" w:rsidRPr="008075BE" w:rsidDel="00551AB0">
            <w:rPr>
              <w:rFonts w:ascii="Times New Roman" w:hAnsi="Times New Roman" w:cs="Times New Roman"/>
              <w:color w:val="000000" w:themeColor="text1"/>
              <w:sz w:val="24"/>
              <w:szCs w:val="24"/>
              <w:lang w:eastAsia="zh-CN"/>
            </w:rPr>
            <w:delText xml:space="preserve"> in</w:delText>
          </w:r>
        </w:del>
        <w:r w:rsidR="001368FD" w:rsidRPr="008075BE">
          <w:rPr>
            <w:rFonts w:ascii="Times New Roman" w:hAnsi="Times New Roman" w:cs="Times New Roman"/>
            <w:color w:val="000000" w:themeColor="text1"/>
            <w:sz w:val="24"/>
            <w:szCs w:val="24"/>
            <w:lang w:eastAsia="zh-CN"/>
          </w:rPr>
          <w:t xml:space="preserve"> gut inflammation</w:t>
        </w:r>
      </w:ins>
      <w:ins w:id="138" w:author="Sargsyan, Davit [JRDUS]" w:date="2024-12-02T15:09:00Z">
        <w:r w:rsidR="008D0F3C">
          <w:rPr>
            <w:rFonts w:ascii="Times New Roman" w:hAnsi="Times New Roman" w:cs="Times New Roman"/>
            <w:color w:val="000000" w:themeColor="text1"/>
            <w:sz w:val="24"/>
            <w:szCs w:val="24"/>
            <w:lang w:eastAsia="zh-CN"/>
          </w:rPr>
          <w:t xml:space="preserve"> and obesity</w:t>
        </w:r>
      </w:ins>
      <w:ins w:id="139" w:author="Ran Yin" w:date="2024-11-29T19:59:00Z">
        <w:r w:rsidR="001368FD" w:rsidRPr="008075BE">
          <w:rPr>
            <w:rFonts w:ascii="Times New Roman" w:hAnsi="Times New Roman" w:cs="Times New Roman"/>
            <w:color w:val="000000" w:themeColor="text1"/>
            <w:sz w:val="24"/>
            <w:szCs w:val="24"/>
            <w:lang w:eastAsia="zh-CN"/>
          </w:rPr>
          <w:t xml:space="preserve">. </w:t>
        </w:r>
        <w:del w:id="140" w:author="Sargsyan, Davit [JRDUS]" w:date="2024-12-02T14:48:00Z">
          <w:r w:rsidR="001368FD" w:rsidRPr="008075BE" w:rsidDel="00E43B64">
            <w:rPr>
              <w:rFonts w:ascii="Times New Roman" w:hAnsi="Times New Roman" w:cs="Times New Roman"/>
              <w:color w:val="000000" w:themeColor="text1"/>
              <w:sz w:val="24"/>
              <w:szCs w:val="24"/>
              <w:lang w:eastAsia="zh-CN"/>
            </w:rPr>
            <w:delText xml:space="preserve">Meanwhile, the Nrf2 KO mice showed different patterns in gut microbiome and metabolites when compared to wide types. </w:delText>
          </w:r>
        </w:del>
        <w:del w:id="141" w:author="Sargsyan, Davit [JRDUS]" w:date="2024-12-02T15:03:00Z">
          <w:r w:rsidR="001368FD" w:rsidRPr="008075BE" w:rsidDel="008D0F3C">
            <w:rPr>
              <w:rFonts w:ascii="Times New Roman" w:hAnsi="Times New Roman" w:cs="Times New Roman"/>
              <w:color w:val="000000" w:themeColor="text1"/>
              <w:sz w:val="24"/>
              <w:szCs w:val="24"/>
              <w:lang w:eastAsia="zh-CN"/>
            </w:rPr>
            <w:delText xml:space="preserve">At last, we identified groups of </w:delText>
          </w:r>
          <w:r w:rsidR="001368FD" w:rsidRPr="008075BE" w:rsidDel="008D0F3C">
            <w:rPr>
              <w:rFonts w:ascii="Times New Roman" w:hAnsi="Times New Roman" w:cs="Times New Roman"/>
              <w:i/>
              <w:iCs/>
              <w:color w:val="000000" w:themeColor="text1"/>
              <w:sz w:val="24"/>
              <w:szCs w:val="24"/>
              <w:lang w:eastAsia="zh-CN"/>
              <w:rPrChange w:id="142" w:author="Ran Yin" w:date="2024-11-30T16:43:00Z">
                <w:rPr>
                  <w:rFonts w:ascii="Times New Roman" w:hAnsi="Times New Roman" w:cs="Times New Roman"/>
                  <w:color w:val="000000" w:themeColor="text1"/>
                  <w:sz w:val="24"/>
                  <w:szCs w:val="24"/>
                  <w:lang w:eastAsia="zh-CN"/>
                </w:rPr>
              </w:rPrChange>
            </w:rPr>
            <w:delText>Bacteroidetes</w:delText>
          </w:r>
          <w:r w:rsidR="001368FD" w:rsidRPr="008075BE" w:rsidDel="008D0F3C">
            <w:rPr>
              <w:rFonts w:ascii="Times New Roman" w:hAnsi="Times New Roman" w:cs="Times New Roman"/>
              <w:color w:val="000000" w:themeColor="text1"/>
              <w:sz w:val="24"/>
              <w:szCs w:val="24"/>
              <w:lang w:eastAsia="zh-CN"/>
            </w:rPr>
            <w:delText xml:space="preserve"> and </w:delText>
          </w:r>
          <w:r w:rsidR="001368FD" w:rsidRPr="008075BE" w:rsidDel="008D0F3C">
            <w:rPr>
              <w:rFonts w:ascii="Times New Roman" w:hAnsi="Times New Roman" w:cs="Times New Roman"/>
              <w:i/>
              <w:iCs/>
              <w:color w:val="000000" w:themeColor="text1"/>
              <w:sz w:val="24"/>
              <w:szCs w:val="24"/>
              <w:lang w:eastAsia="zh-CN"/>
              <w:rPrChange w:id="143" w:author="Ran Yin" w:date="2024-11-30T16:43:00Z">
                <w:rPr>
                  <w:rFonts w:ascii="Times New Roman" w:hAnsi="Times New Roman" w:cs="Times New Roman"/>
                  <w:color w:val="000000" w:themeColor="text1"/>
                  <w:sz w:val="24"/>
                  <w:szCs w:val="24"/>
                  <w:lang w:eastAsia="zh-CN"/>
                </w:rPr>
              </w:rPrChange>
            </w:rPr>
            <w:delText>Firmicutes</w:delText>
          </w:r>
          <w:r w:rsidR="001368FD" w:rsidRPr="008075BE" w:rsidDel="008D0F3C">
            <w:rPr>
              <w:rFonts w:ascii="Times New Roman" w:hAnsi="Times New Roman" w:cs="Times New Roman"/>
              <w:color w:val="000000" w:themeColor="text1"/>
              <w:sz w:val="24"/>
              <w:szCs w:val="24"/>
              <w:lang w:eastAsia="zh-CN"/>
            </w:rPr>
            <w:delText xml:space="preserve"> </w:delText>
          </w:r>
        </w:del>
      </w:ins>
      <w:ins w:id="144" w:author="Ran Yin" w:date="2024-12-01T00:04:00Z">
        <w:del w:id="145" w:author="Sargsyan, Davit [JRDUS]" w:date="2024-12-02T15:03:00Z">
          <w:r w:rsidDel="008D0F3C">
            <w:rPr>
              <w:rFonts w:ascii="Times New Roman" w:hAnsi="Times New Roman" w:cs="Times New Roman" w:hint="eastAsia"/>
              <w:color w:val="000000" w:themeColor="text1"/>
              <w:sz w:val="24"/>
              <w:szCs w:val="24"/>
              <w:lang w:eastAsia="zh-CN"/>
            </w:rPr>
            <w:delText xml:space="preserve">that </w:delText>
          </w:r>
        </w:del>
      </w:ins>
      <w:ins w:id="146" w:author="Ran Yin" w:date="2024-11-29T19:59:00Z">
        <w:del w:id="147" w:author="Sargsyan, Davit [JRDUS]" w:date="2024-12-02T15:03:00Z">
          <w:r w:rsidR="001368FD" w:rsidRPr="008075BE" w:rsidDel="008D0F3C">
            <w:rPr>
              <w:rFonts w:ascii="Times New Roman" w:hAnsi="Times New Roman" w:cs="Times New Roman"/>
              <w:color w:val="000000" w:themeColor="text1"/>
              <w:sz w:val="24"/>
              <w:szCs w:val="24"/>
              <w:lang w:eastAsia="zh-CN"/>
            </w:rPr>
            <w:delText xml:space="preserve">changed during aging and </w:delText>
          </w:r>
        </w:del>
      </w:ins>
      <w:ins w:id="148" w:author="Ran Yin" w:date="2024-12-01T00:04:00Z">
        <w:del w:id="149" w:author="Sargsyan, Davit [JRDUS]" w:date="2024-12-02T15:03:00Z">
          <w:r w:rsidDel="008D0F3C">
            <w:rPr>
              <w:rFonts w:ascii="Times New Roman" w:hAnsi="Times New Roman" w:cs="Times New Roman" w:hint="eastAsia"/>
              <w:color w:val="000000" w:themeColor="text1"/>
              <w:sz w:val="24"/>
              <w:szCs w:val="24"/>
              <w:lang w:eastAsia="zh-CN"/>
            </w:rPr>
            <w:delText xml:space="preserve">were </w:delText>
          </w:r>
        </w:del>
      </w:ins>
      <w:ins w:id="150" w:author="Ran Yin" w:date="2024-11-29T19:59:00Z">
        <w:del w:id="151" w:author="Sargsyan, Davit [JRDUS]" w:date="2024-12-02T15:03:00Z">
          <w:r w:rsidR="001368FD" w:rsidRPr="008075BE" w:rsidDel="008D0F3C">
            <w:rPr>
              <w:rFonts w:ascii="Times New Roman" w:hAnsi="Times New Roman" w:cs="Times New Roman"/>
              <w:color w:val="000000" w:themeColor="text1"/>
              <w:sz w:val="24"/>
              <w:szCs w:val="24"/>
              <w:lang w:eastAsia="zh-CN"/>
            </w:rPr>
            <w:delText>affected by PEITC and Cranberry diet.</w:delText>
          </w:r>
        </w:del>
      </w:ins>
      <w:del w:id="152" w:author="Sargsyan, Davit [JRDUS]" w:date="2024-12-02T15:03:00Z">
        <w:r w:rsidR="00E90F16" w:rsidRPr="008075BE" w:rsidDel="008D0F3C">
          <w:rPr>
            <w:rFonts w:ascii="Times New Roman" w:hAnsi="Times New Roman" w:cs="Times New Roman"/>
            <w:color w:val="000000" w:themeColor="text1"/>
            <w:sz w:val="24"/>
            <w:szCs w:val="24"/>
          </w:rPr>
          <w:delText xml:space="preserve"> </w:delText>
        </w:r>
      </w:del>
      <w:del w:id="153" w:author="Ran Yin" w:date="2024-11-29T19:42:00Z">
        <w:r w:rsidR="00560B88" w:rsidRPr="008075BE" w:rsidDel="004D4441">
          <w:rPr>
            <w:rFonts w:ascii="Times New Roman" w:hAnsi="Times New Roman" w:cs="Times New Roman"/>
            <w:color w:val="000000" w:themeColor="text1"/>
            <w:sz w:val="24"/>
            <w:szCs w:val="24"/>
          </w:rPr>
          <w:delText>t</w:delText>
        </w:r>
      </w:del>
      <w:del w:id="154" w:author="Ran Yin" w:date="2024-11-29T20:00:00Z">
        <w:r w:rsidR="00560B88" w:rsidRPr="008075BE" w:rsidDel="001368FD">
          <w:rPr>
            <w:rFonts w:ascii="Times New Roman" w:hAnsi="Times New Roman" w:cs="Times New Roman"/>
            <w:color w:val="000000" w:themeColor="text1"/>
            <w:sz w:val="24"/>
            <w:szCs w:val="24"/>
          </w:rPr>
          <w:delText>he diets’</w:delText>
        </w:r>
        <w:r w:rsidR="00E90F16" w:rsidRPr="008075BE" w:rsidDel="001368FD">
          <w:rPr>
            <w:rFonts w:ascii="Times New Roman" w:hAnsi="Times New Roman" w:cs="Times New Roman"/>
            <w:color w:val="000000" w:themeColor="text1"/>
            <w:sz w:val="24"/>
            <w:szCs w:val="24"/>
          </w:rPr>
          <w:delText xml:space="preserve"> potential in reducing inflammation</w:delText>
        </w:r>
        <w:r w:rsidR="00D26461" w:rsidRPr="008075BE" w:rsidDel="001368FD">
          <w:rPr>
            <w:rFonts w:ascii="Times New Roman" w:hAnsi="Times New Roman" w:cs="Times New Roman"/>
            <w:color w:val="000000" w:themeColor="text1"/>
            <w:sz w:val="24"/>
            <w:szCs w:val="24"/>
          </w:rPr>
          <w:delText xml:space="preserve"> risks</w:delText>
        </w:r>
        <w:r w:rsidR="00E90F16" w:rsidRPr="008075BE" w:rsidDel="001368FD">
          <w:rPr>
            <w:rFonts w:ascii="Times New Roman" w:hAnsi="Times New Roman" w:cs="Times New Roman"/>
            <w:color w:val="000000" w:themeColor="text1"/>
            <w:sz w:val="24"/>
            <w:szCs w:val="24"/>
          </w:rPr>
          <w:delText>. Nrf2 KO mice had</w:delText>
        </w:r>
        <w:r w:rsidR="009151BA" w:rsidRPr="008075BE" w:rsidDel="001368FD">
          <w:rPr>
            <w:rFonts w:ascii="Times New Roman" w:hAnsi="Times New Roman" w:cs="Times New Roman"/>
            <w:color w:val="000000" w:themeColor="text1"/>
            <w:sz w:val="24"/>
            <w:szCs w:val="24"/>
          </w:rPr>
          <w:delText xml:space="preserve"> higher alpha diversity</w:delText>
        </w:r>
        <w:r w:rsidR="00E90F16" w:rsidRPr="008075BE" w:rsidDel="001368FD">
          <w:rPr>
            <w:rFonts w:ascii="Times New Roman" w:hAnsi="Times New Roman" w:cs="Times New Roman"/>
            <w:color w:val="000000" w:themeColor="text1"/>
            <w:sz w:val="24"/>
            <w:szCs w:val="24"/>
          </w:rPr>
          <w:delText xml:space="preserve"> compared to WT. Cranberry and PEITC limited the inflammatory effect of dextran sulfate sodium (DSS) </w:delText>
        </w:r>
        <w:r w:rsidR="00247F7A" w:rsidRPr="008075BE" w:rsidDel="001368FD">
          <w:rPr>
            <w:rFonts w:ascii="Times New Roman" w:hAnsi="Times New Roman" w:cs="Times New Roman"/>
            <w:color w:val="000000" w:themeColor="text1"/>
            <w:sz w:val="24"/>
            <w:szCs w:val="24"/>
          </w:rPr>
          <w:delText>and</w:delText>
        </w:r>
        <w:r w:rsidR="00E90F16" w:rsidRPr="008075BE" w:rsidDel="001368FD">
          <w:rPr>
            <w:rFonts w:ascii="Times New Roman" w:hAnsi="Times New Roman" w:cs="Times New Roman"/>
            <w:color w:val="000000" w:themeColor="text1"/>
            <w:sz w:val="24"/>
            <w:szCs w:val="24"/>
          </w:rPr>
          <w:delText xml:space="preserve"> increas</w:delText>
        </w:r>
        <w:r w:rsidR="00247F7A" w:rsidRPr="008075BE" w:rsidDel="001368FD">
          <w:rPr>
            <w:rFonts w:ascii="Times New Roman" w:hAnsi="Times New Roman" w:cs="Times New Roman"/>
            <w:color w:val="000000" w:themeColor="text1"/>
            <w:sz w:val="24"/>
            <w:szCs w:val="24"/>
          </w:rPr>
          <w:delText>ed</w:delText>
        </w:r>
        <w:r w:rsidR="00E90F16" w:rsidRPr="008075BE" w:rsidDel="001368FD">
          <w:rPr>
            <w:rFonts w:ascii="Times New Roman" w:hAnsi="Times New Roman" w:cs="Times New Roman"/>
            <w:color w:val="000000" w:themeColor="text1"/>
            <w:sz w:val="24"/>
            <w:szCs w:val="24"/>
          </w:rPr>
          <w:delText xml:space="preserve"> the diversity of gut microbiota.</w:delText>
        </w:r>
        <w:r w:rsidR="00511B19" w:rsidRPr="008075BE" w:rsidDel="001368FD">
          <w:rPr>
            <w:rFonts w:ascii="Times New Roman" w:hAnsi="Times New Roman" w:cs="Times New Roman"/>
            <w:color w:val="000000" w:themeColor="text1"/>
            <w:sz w:val="24"/>
            <w:szCs w:val="24"/>
          </w:rPr>
          <w:delText xml:space="preserve"> </w:delText>
        </w:r>
      </w:del>
      <w:r w:rsidR="00511B19" w:rsidRPr="008075BE">
        <w:rPr>
          <w:rFonts w:ascii="Times New Roman" w:hAnsi="Times New Roman" w:cs="Times New Roman"/>
          <w:color w:val="000000" w:themeColor="text1"/>
          <w:sz w:val="24"/>
          <w:szCs w:val="24"/>
        </w:rPr>
        <w:t>DSS challenge altered the production of several metabolites</w:t>
      </w:r>
      <w:ins w:id="155" w:author="Sargsyan, Davit [JRDUS]" w:date="2024-12-02T15:11:00Z">
        <w:r w:rsidR="008D0F3C">
          <w:rPr>
            <w:rFonts w:ascii="Times New Roman" w:hAnsi="Times New Roman" w:cs="Times New Roman"/>
            <w:color w:val="000000" w:themeColor="text1"/>
            <w:sz w:val="24"/>
            <w:szCs w:val="24"/>
          </w:rPr>
          <w:t xml:space="preserve">. </w:t>
        </w:r>
      </w:ins>
      <w:del w:id="156" w:author="Sargsyan, Davit [JRDUS]" w:date="2024-12-02T15:11:00Z">
        <w:r w:rsidR="00511B19" w:rsidRPr="008075BE" w:rsidDel="008D0F3C">
          <w:rPr>
            <w:rFonts w:ascii="Times New Roman" w:hAnsi="Times New Roman" w:cs="Times New Roman"/>
            <w:color w:val="000000" w:themeColor="text1"/>
            <w:sz w:val="24"/>
            <w:szCs w:val="24"/>
          </w:rPr>
          <w:delText xml:space="preserve"> while PEITC and cranberry reversed</w:delText>
        </w:r>
        <w:r w:rsidR="007B68F3" w:rsidRPr="008075BE" w:rsidDel="008D0F3C">
          <w:rPr>
            <w:rFonts w:ascii="Times New Roman" w:hAnsi="Times New Roman" w:cs="Times New Roman"/>
            <w:color w:val="000000" w:themeColor="text1"/>
            <w:sz w:val="24"/>
            <w:szCs w:val="24"/>
          </w:rPr>
          <w:delText xml:space="preserve"> some of</w:delText>
        </w:r>
        <w:r w:rsidR="00511B19" w:rsidRPr="008075BE" w:rsidDel="008D0F3C">
          <w:rPr>
            <w:rFonts w:ascii="Times New Roman" w:hAnsi="Times New Roman" w:cs="Times New Roman"/>
            <w:color w:val="000000" w:themeColor="text1"/>
            <w:sz w:val="24"/>
            <w:szCs w:val="24"/>
          </w:rPr>
          <w:delText xml:space="preserve"> </w:delText>
        </w:r>
        <w:r w:rsidR="00CB7B2A" w:rsidRPr="008075BE" w:rsidDel="008D0F3C">
          <w:rPr>
            <w:rFonts w:ascii="Times New Roman" w:hAnsi="Times New Roman" w:cs="Times New Roman"/>
            <w:color w:val="000000" w:themeColor="text1"/>
            <w:sz w:val="24"/>
            <w:szCs w:val="24"/>
          </w:rPr>
          <w:delText xml:space="preserve">those </w:delText>
        </w:r>
        <w:r w:rsidR="00511B19" w:rsidRPr="008075BE" w:rsidDel="008D0F3C">
          <w:rPr>
            <w:rFonts w:ascii="Times New Roman" w:hAnsi="Times New Roman" w:cs="Times New Roman"/>
            <w:color w:val="000000" w:themeColor="text1"/>
            <w:sz w:val="24"/>
            <w:szCs w:val="24"/>
          </w:rPr>
          <w:delText>changes</w:delText>
        </w:r>
      </w:del>
      <w:r w:rsidR="00511B19" w:rsidRPr="008075BE">
        <w:rPr>
          <w:rFonts w:ascii="Times New Roman" w:hAnsi="Times New Roman" w:cs="Times New Roman"/>
          <w:color w:val="000000" w:themeColor="text1"/>
          <w:sz w:val="24"/>
          <w:szCs w:val="24"/>
        </w:rPr>
        <w:t>.</w:t>
      </w:r>
      <w:del w:id="157" w:author="Sargsyan, Davit [JRDUS]" w:date="2024-12-02T15:11:00Z">
        <w:r w:rsidR="00511B19" w:rsidRPr="008075BE" w:rsidDel="008D0F3C">
          <w:rPr>
            <w:rFonts w:ascii="Times New Roman" w:hAnsi="Times New Roman" w:cs="Times New Roman"/>
            <w:color w:val="000000" w:themeColor="text1"/>
            <w:sz w:val="24"/>
            <w:szCs w:val="24"/>
          </w:rPr>
          <w:delText xml:space="preserve"> </w:delText>
        </w:r>
      </w:del>
      <w:r w:rsidR="00511B19" w:rsidRPr="008075BE">
        <w:rPr>
          <w:rFonts w:ascii="Times New Roman" w:hAnsi="Times New Roman" w:cs="Times New Roman"/>
          <w:color w:val="000000" w:themeColor="text1"/>
          <w:sz w:val="24"/>
          <w:szCs w:val="24"/>
        </w:rPr>
        <w:t xml:space="preserve">Nrf2 KO mice </w:t>
      </w:r>
      <w:ins w:id="158" w:author="Sargsyan, Davit [JRDUS]" w:date="2024-12-02T15:02:00Z">
        <w:r w:rsidR="00E225AB">
          <w:rPr>
            <w:rFonts w:ascii="Times New Roman" w:hAnsi="Times New Roman" w:cs="Times New Roman"/>
            <w:color w:val="000000" w:themeColor="text1"/>
            <w:sz w:val="24"/>
            <w:szCs w:val="24"/>
          </w:rPr>
          <w:t xml:space="preserve">samples </w:t>
        </w:r>
      </w:ins>
      <w:r w:rsidR="00511B19" w:rsidRPr="008075BE">
        <w:rPr>
          <w:rFonts w:ascii="Times New Roman" w:hAnsi="Times New Roman" w:cs="Times New Roman"/>
          <w:color w:val="000000" w:themeColor="text1"/>
          <w:sz w:val="24"/>
          <w:szCs w:val="24"/>
        </w:rPr>
        <w:t xml:space="preserve">had lower </w:t>
      </w:r>
      <w:del w:id="159" w:author="Sargsyan, Davit [JRDUS]" w:date="2024-12-02T15:02:00Z">
        <w:r w:rsidR="00511B19" w:rsidRPr="008075BE" w:rsidDel="00E225AB">
          <w:rPr>
            <w:rFonts w:ascii="Times New Roman" w:hAnsi="Times New Roman" w:cs="Times New Roman"/>
            <w:color w:val="000000" w:themeColor="text1"/>
            <w:sz w:val="24"/>
            <w:szCs w:val="24"/>
          </w:rPr>
          <w:delText xml:space="preserve">levels </w:delText>
        </w:r>
      </w:del>
      <w:ins w:id="160" w:author="Sargsyan, Davit [JRDUS]" w:date="2024-12-02T15:02:00Z">
        <w:r w:rsidR="00E225AB">
          <w:rPr>
            <w:rFonts w:ascii="Times New Roman" w:hAnsi="Times New Roman" w:cs="Times New Roman"/>
            <w:color w:val="000000" w:themeColor="text1"/>
            <w:sz w:val="24"/>
            <w:szCs w:val="24"/>
          </w:rPr>
          <w:t>concentrations</w:t>
        </w:r>
        <w:r w:rsidR="00E225AB" w:rsidRPr="008075BE">
          <w:rPr>
            <w:rFonts w:ascii="Times New Roman" w:hAnsi="Times New Roman" w:cs="Times New Roman"/>
            <w:color w:val="000000" w:themeColor="text1"/>
            <w:sz w:val="24"/>
            <w:szCs w:val="24"/>
          </w:rPr>
          <w:t xml:space="preserve"> </w:t>
        </w:r>
      </w:ins>
      <w:r w:rsidR="00511B19" w:rsidRPr="008075BE">
        <w:rPr>
          <w:rFonts w:ascii="Times New Roman" w:hAnsi="Times New Roman" w:cs="Times New Roman"/>
          <w:color w:val="000000" w:themeColor="text1"/>
          <w:sz w:val="24"/>
          <w:szCs w:val="24"/>
        </w:rPr>
        <w:t xml:space="preserve">of </w:t>
      </w:r>
      <w:r w:rsidR="00F33F49" w:rsidRPr="008075BE">
        <w:rPr>
          <w:rFonts w:ascii="Times New Roman" w:hAnsi="Times New Roman" w:cs="Times New Roman"/>
          <w:color w:val="000000" w:themeColor="text1"/>
          <w:sz w:val="24"/>
          <w:szCs w:val="24"/>
        </w:rPr>
        <w:t xml:space="preserve">short-chain fatty acids (SCFA) and </w:t>
      </w:r>
      <w:r w:rsidR="00511B19" w:rsidRPr="008075BE">
        <w:rPr>
          <w:rFonts w:ascii="Times New Roman" w:hAnsi="Times New Roman" w:cs="Times New Roman"/>
          <w:color w:val="000000" w:themeColor="text1"/>
          <w:sz w:val="24"/>
          <w:szCs w:val="24"/>
        </w:rPr>
        <w:t xml:space="preserve">amino acids, and higher </w:t>
      </w:r>
      <w:del w:id="161" w:author="Sargsyan, Davit [JRDUS]" w:date="2024-12-02T15:02:00Z">
        <w:r w:rsidR="00511B19" w:rsidRPr="008075BE" w:rsidDel="008D0F3C">
          <w:rPr>
            <w:rFonts w:ascii="Times New Roman" w:hAnsi="Times New Roman" w:cs="Times New Roman"/>
            <w:color w:val="000000" w:themeColor="text1"/>
            <w:sz w:val="24"/>
            <w:szCs w:val="24"/>
          </w:rPr>
          <w:delText xml:space="preserve">levels </w:delText>
        </w:r>
      </w:del>
      <w:ins w:id="162" w:author="Sargsyan, Davit [JRDUS]" w:date="2024-12-02T15:02:00Z">
        <w:r w:rsidR="008D0F3C">
          <w:rPr>
            <w:rFonts w:ascii="Times New Roman" w:hAnsi="Times New Roman" w:cs="Times New Roman"/>
            <w:color w:val="000000" w:themeColor="text1"/>
            <w:sz w:val="24"/>
            <w:szCs w:val="24"/>
          </w:rPr>
          <w:t>concentrations</w:t>
        </w:r>
        <w:r w:rsidR="008D0F3C" w:rsidRPr="008075BE">
          <w:rPr>
            <w:rFonts w:ascii="Times New Roman" w:hAnsi="Times New Roman" w:cs="Times New Roman"/>
            <w:color w:val="000000" w:themeColor="text1"/>
            <w:sz w:val="24"/>
            <w:szCs w:val="24"/>
          </w:rPr>
          <w:t xml:space="preserve"> </w:t>
        </w:r>
      </w:ins>
      <w:r w:rsidR="00511B19" w:rsidRPr="008075BE">
        <w:rPr>
          <w:rFonts w:ascii="Times New Roman" w:hAnsi="Times New Roman" w:cs="Times New Roman"/>
          <w:color w:val="000000" w:themeColor="text1"/>
          <w:sz w:val="24"/>
          <w:szCs w:val="24"/>
        </w:rPr>
        <w:t>of secondary bile acids</w:t>
      </w:r>
      <w:r w:rsidR="00D379C8" w:rsidRPr="008075BE">
        <w:rPr>
          <w:rFonts w:ascii="Times New Roman" w:hAnsi="Times New Roman" w:cs="Times New Roman"/>
          <w:color w:val="000000" w:themeColor="text1"/>
          <w:sz w:val="24"/>
          <w:szCs w:val="24"/>
        </w:rPr>
        <w:t>.</w:t>
      </w:r>
    </w:p>
    <w:p w14:paraId="1C71C698" w14:textId="31433789" w:rsidR="00E90F16" w:rsidRPr="008075BE" w:rsidRDefault="00E90F16">
      <w:pPr>
        <w:pStyle w:val="Heading2"/>
        <w:jc w:val="both"/>
        <w:rPr>
          <w:rFonts w:ascii="Times New Roman" w:hAnsi="Times New Roman" w:cs="Times New Roman"/>
          <w:color w:val="000000" w:themeColor="text1"/>
          <w:sz w:val="24"/>
          <w:szCs w:val="24"/>
          <w:rPrChange w:id="163" w:author="Ran Yin" w:date="2024-11-30T16:43:00Z">
            <w:rPr>
              <w:rFonts w:ascii="Times New Roman" w:hAnsi="Times New Roman" w:cs="Times New Roman"/>
              <w:color w:val="000000" w:themeColor="text1"/>
            </w:rPr>
          </w:rPrChange>
        </w:rPr>
        <w:pPrChange w:id="164" w:author="Ran Yin" w:date="2024-11-25T20:25:00Z">
          <w:pPr>
            <w:pStyle w:val="Heading2"/>
          </w:pPr>
        </w:pPrChange>
      </w:pPr>
      <w:bookmarkStart w:id="165" w:name="_Toc179148159"/>
      <w:r w:rsidRPr="008075BE">
        <w:rPr>
          <w:rFonts w:ascii="Times New Roman" w:hAnsi="Times New Roman" w:cs="Times New Roman"/>
          <w:color w:val="000000" w:themeColor="text1"/>
          <w:sz w:val="24"/>
          <w:szCs w:val="24"/>
          <w:rPrChange w:id="166" w:author="Ran Yin" w:date="2024-11-30T16:43:00Z">
            <w:rPr>
              <w:rFonts w:ascii="Times New Roman" w:hAnsi="Times New Roman" w:cs="Times New Roman"/>
              <w:color w:val="000000" w:themeColor="text1"/>
            </w:rPr>
          </w:rPrChange>
        </w:rPr>
        <w:t>Conclusions</w:t>
      </w:r>
      <w:bookmarkEnd w:id="165"/>
    </w:p>
    <w:p w14:paraId="2C751B83" w14:textId="35CE2E8A" w:rsidR="00117466" w:rsidRPr="008075BE" w:rsidRDefault="009B7E99">
      <w:pPr>
        <w:jc w:val="both"/>
        <w:rPr>
          <w:rFonts w:ascii="Times New Roman" w:hAnsi="Times New Roman" w:cs="Times New Roman"/>
          <w:color w:val="000000" w:themeColor="text1"/>
          <w:sz w:val="24"/>
          <w:szCs w:val="24"/>
        </w:rPr>
        <w:pPrChange w:id="167" w:author="Ran Yin" w:date="2024-11-25T20:25:00Z">
          <w:pPr/>
        </w:pPrChange>
      </w:pPr>
      <w:del w:id="168" w:author="Ran Yin" w:date="2024-12-01T00:04:00Z">
        <w:r w:rsidRPr="008075BE" w:rsidDel="00EE5E3A">
          <w:rPr>
            <w:rFonts w:ascii="Times New Roman" w:hAnsi="Times New Roman" w:cs="Times New Roman"/>
            <w:color w:val="000000" w:themeColor="text1"/>
            <w:sz w:val="24"/>
            <w:szCs w:val="24"/>
          </w:rPr>
          <w:delText xml:space="preserve">Compared to WT, </w:delText>
        </w:r>
      </w:del>
      <w:r w:rsidRPr="008075BE">
        <w:rPr>
          <w:rFonts w:ascii="Times New Roman" w:hAnsi="Times New Roman" w:cs="Times New Roman"/>
          <w:color w:val="000000" w:themeColor="text1"/>
          <w:sz w:val="24"/>
          <w:szCs w:val="24"/>
        </w:rPr>
        <w:t xml:space="preserve">Nrf2 KO mice microbiomes exhibited higher richness and diversity. </w:t>
      </w:r>
      <w:r w:rsidR="00F24D6B" w:rsidRPr="008075BE">
        <w:rPr>
          <w:rFonts w:ascii="Times New Roman" w:hAnsi="Times New Roman" w:cs="Times New Roman"/>
          <w:color w:val="000000" w:themeColor="text1"/>
          <w:sz w:val="24"/>
          <w:szCs w:val="24"/>
        </w:rPr>
        <w:t>PEITC and cranberry-</w:t>
      </w:r>
      <w:r w:rsidRPr="008075BE">
        <w:rPr>
          <w:rFonts w:ascii="Times New Roman" w:hAnsi="Times New Roman" w:cs="Times New Roman"/>
          <w:color w:val="000000" w:themeColor="text1"/>
          <w:sz w:val="24"/>
          <w:szCs w:val="24"/>
        </w:rPr>
        <w:t xml:space="preserve">enriched </w:t>
      </w:r>
      <w:r w:rsidR="00F24D6B" w:rsidRPr="008075BE">
        <w:rPr>
          <w:rFonts w:ascii="Times New Roman" w:hAnsi="Times New Roman" w:cs="Times New Roman"/>
          <w:color w:val="000000" w:themeColor="text1"/>
          <w:sz w:val="24"/>
          <w:szCs w:val="24"/>
        </w:rPr>
        <w:t xml:space="preserve">diets </w:t>
      </w:r>
      <w:r w:rsidRPr="008075BE">
        <w:rPr>
          <w:rFonts w:ascii="Times New Roman" w:hAnsi="Times New Roman" w:cs="Times New Roman"/>
          <w:color w:val="000000" w:themeColor="text1"/>
          <w:sz w:val="24"/>
          <w:szCs w:val="24"/>
        </w:rPr>
        <w:t>positively affected</w:t>
      </w:r>
      <w:r w:rsidR="00F24D6B" w:rsidRPr="008075BE">
        <w:rPr>
          <w:rFonts w:ascii="Times New Roman" w:hAnsi="Times New Roman" w:cs="Times New Roman"/>
          <w:color w:val="000000" w:themeColor="text1"/>
          <w:sz w:val="24"/>
          <w:szCs w:val="24"/>
        </w:rPr>
        <w:t xml:space="preserve"> the hosts’ microbiome</w:t>
      </w:r>
      <w:r w:rsidRPr="008075BE">
        <w:rPr>
          <w:rFonts w:ascii="Times New Roman" w:hAnsi="Times New Roman" w:cs="Times New Roman"/>
          <w:color w:val="000000" w:themeColor="text1"/>
          <w:sz w:val="24"/>
          <w:szCs w:val="24"/>
        </w:rPr>
        <w:t xml:space="preserve">s </w:t>
      </w:r>
      <w:r w:rsidR="00280026" w:rsidRPr="008075BE">
        <w:rPr>
          <w:rFonts w:ascii="Times New Roman" w:hAnsi="Times New Roman" w:cs="Times New Roman"/>
          <w:color w:val="000000" w:themeColor="text1"/>
          <w:sz w:val="24"/>
          <w:szCs w:val="24"/>
        </w:rPr>
        <w:t>and</w:t>
      </w:r>
      <w:r w:rsidR="00247F7A" w:rsidRPr="008075BE">
        <w:rPr>
          <w:rFonts w:ascii="Times New Roman" w:hAnsi="Times New Roman" w:cs="Times New Roman"/>
          <w:color w:val="000000" w:themeColor="text1"/>
          <w:sz w:val="24"/>
          <w:szCs w:val="24"/>
        </w:rPr>
        <w:t xml:space="preserve"> </w:t>
      </w:r>
      <w:del w:id="169" w:author="Ran Yin" w:date="2024-11-29T20:04:00Z">
        <w:r w:rsidR="00247F7A" w:rsidRPr="008075BE" w:rsidDel="006A3B25">
          <w:rPr>
            <w:rFonts w:ascii="Times New Roman" w:hAnsi="Times New Roman" w:cs="Times New Roman"/>
            <w:color w:val="000000" w:themeColor="text1"/>
            <w:sz w:val="24"/>
            <w:szCs w:val="24"/>
          </w:rPr>
          <w:delText xml:space="preserve">increased the production of </w:delText>
        </w:r>
      </w:del>
      <w:ins w:id="170" w:author="Ran Yin" w:date="2024-11-29T20:04:00Z">
        <w:r w:rsidR="006A3B25" w:rsidRPr="008075BE">
          <w:rPr>
            <w:rFonts w:ascii="Times New Roman" w:hAnsi="Times New Roman" w:cs="Times New Roman" w:hint="eastAsia"/>
            <w:color w:val="000000" w:themeColor="text1"/>
            <w:sz w:val="24"/>
            <w:szCs w:val="24"/>
            <w:lang w:eastAsia="zh-CN"/>
          </w:rPr>
          <w:t xml:space="preserve">boosted </w:t>
        </w:r>
      </w:ins>
      <w:r w:rsidR="00CB7B2A" w:rsidRPr="008075BE">
        <w:rPr>
          <w:rFonts w:ascii="Times New Roman" w:hAnsi="Times New Roman" w:cs="Times New Roman"/>
          <w:color w:val="000000" w:themeColor="text1"/>
          <w:sz w:val="24"/>
          <w:szCs w:val="24"/>
        </w:rPr>
        <w:t xml:space="preserve">several </w:t>
      </w:r>
      <w:r w:rsidR="00247F7A" w:rsidRPr="008075BE">
        <w:rPr>
          <w:rFonts w:ascii="Times New Roman" w:hAnsi="Times New Roman" w:cs="Times New Roman"/>
          <w:color w:val="000000" w:themeColor="text1"/>
          <w:sz w:val="24"/>
          <w:szCs w:val="24"/>
        </w:rPr>
        <w:t>microbial metabolites</w:t>
      </w:r>
      <w:r w:rsidR="00F24D6B" w:rsidRPr="008075BE">
        <w:rPr>
          <w:rFonts w:ascii="Times New Roman" w:hAnsi="Times New Roman" w:cs="Times New Roman"/>
          <w:color w:val="000000" w:themeColor="text1"/>
          <w:sz w:val="24"/>
          <w:szCs w:val="24"/>
        </w:rPr>
        <w:t xml:space="preserve">. </w:t>
      </w:r>
      <w:r w:rsidR="00AF52DF" w:rsidRPr="008075BE">
        <w:rPr>
          <w:rFonts w:ascii="Times New Roman" w:hAnsi="Times New Roman" w:cs="Times New Roman"/>
          <w:color w:val="000000" w:themeColor="text1"/>
          <w:sz w:val="24"/>
          <w:szCs w:val="24"/>
        </w:rPr>
        <w:t>P</w:t>
      </w:r>
      <w:r w:rsidR="00247F7A" w:rsidRPr="008075BE">
        <w:rPr>
          <w:rFonts w:ascii="Times New Roman" w:hAnsi="Times New Roman" w:cs="Times New Roman"/>
          <w:color w:val="000000" w:themeColor="text1"/>
          <w:sz w:val="24"/>
          <w:szCs w:val="24"/>
        </w:rPr>
        <w:t xml:space="preserve">henotypic expression of Nrf2 impacted the microbiota and metabolic reprogramming induced by DSS-mediated inflammation and dietary </w:t>
      </w:r>
      <w:r w:rsidRPr="008075BE">
        <w:rPr>
          <w:rFonts w:ascii="Times New Roman" w:hAnsi="Times New Roman" w:cs="Times New Roman"/>
          <w:color w:val="000000" w:themeColor="text1"/>
          <w:sz w:val="24"/>
          <w:szCs w:val="24"/>
        </w:rPr>
        <w:t xml:space="preserve">supplements </w:t>
      </w:r>
      <w:r w:rsidR="00247F7A" w:rsidRPr="008075BE">
        <w:rPr>
          <w:rFonts w:ascii="Times New Roman" w:hAnsi="Times New Roman" w:cs="Times New Roman"/>
          <w:color w:val="000000" w:themeColor="text1"/>
          <w:sz w:val="24"/>
          <w:szCs w:val="24"/>
        </w:rPr>
        <w:t>of cranberry and PEITC.</w:t>
      </w:r>
    </w:p>
    <w:p w14:paraId="40EF667F" w14:textId="77777777" w:rsidR="009E18AF" w:rsidRPr="008075BE" w:rsidRDefault="009E18AF">
      <w:pPr>
        <w:rPr>
          <w:rFonts w:ascii="Times New Roman" w:eastAsiaTheme="majorEastAsia" w:hAnsi="Times New Roman" w:cs="Times New Roman"/>
          <w:color w:val="000000" w:themeColor="text1"/>
          <w:sz w:val="24"/>
          <w:szCs w:val="24"/>
          <w:rPrChange w:id="171" w:author="Ran Yin" w:date="2024-11-30T16:43:00Z">
            <w:rPr>
              <w:rFonts w:ascii="Times New Roman" w:eastAsiaTheme="majorEastAsia" w:hAnsi="Times New Roman" w:cs="Times New Roman"/>
              <w:color w:val="000000" w:themeColor="text1"/>
              <w:sz w:val="32"/>
              <w:szCs w:val="32"/>
            </w:rPr>
          </w:rPrChange>
        </w:rPr>
      </w:pPr>
      <w:bookmarkStart w:id="172" w:name="_Toc179148160"/>
      <w:r w:rsidRPr="008075BE">
        <w:rPr>
          <w:rFonts w:ascii="Times New Roman" w:hAnsi="Times New Roman" w:cs="Times New Roman"/>
          <w:color w:val="000000" w:themeColor="text1"/>
          <w:sz w:val="24"/>
          <w:szCs w:val="24"/>
          <w:rPrChange w:id="173" w:author="Ran Yin" w:date="2024-11-30T16:43:00Z">
            <w:rPr>
              <w:rFonts w:ascii="Times New Roman" w:hAnsi="Times New Roman" w:cs="Times New Roman"/>
              <w:color w:val="000000" w:themeColor="text1"/>
            </w:rPr>
          </w:rPrChange>
        </w:rPr>
        <w:lastRenderedPageBreak/>
        <w:br w:type="page"/>
      </w:r>
    </w:p>
    <w:p w14:paraId="2D6C5568" w14:textId="0998AB47" w:rsidR="00AB6127" w:rsidRPr="008075BE" w:rsidRDefault="00AB6127" w:rsidP="00A43D9D">
      <w:pPr>
        <w:pStyle w:val="Heading1"/>
        <w:rPr>
          <w:rFonts w:ascii="Times New Roman" w:hAnsi="Times New Roman" w:cs="Times New Roman"/>
          <w:color w:val="000000" w:themeColor="text1"/>
          <w:sz w:val="24"/>
          <w:szCs w:val="24"/>
          <w:rPrChange w:id="174" w:author="Ran Yin" w:date="2024-11-30T16:43:00Z">
            <w:rPr>
              <w:rFonts w:ascii="Times New Roman" w:hAnsi="Times New Roman" w:cs="Times New Roman"/>
              <w:color w:val="000000" w:themeColor="text1"/>
            </w:rPr>
          </w:rPrChange>
        </w:rPr>
      </w:pPr>
      <w:r w:rsidRPr="008075BE">
        <w:rPr>
          <w:rFonts w:ascii="Times New Roman" w:hAnsi="Times New Roman" w:cs="Times New Roman"/>
          <w:color w:val="000000" w:themeColor="text1"/>
          <w:sz w:val="24"/>
          <w:szCs w:val="24"/>
          <w:rPrChange w:id="175" w:author="Ran Yin" w:date="2024-11-30T16:43:00Z">
            <w:rPr>
              <w:rFonts w:ascii="Times New Roman" w:hAnsi="Times New Roman" w:cs="Times New Roman"/>
              <w:color w:val="000000" w:themeColor="text1"/>
            </w:rPr>
          </w:rPrChange>
        </w:rPr>
        <w:lastRenderedPageBreak/>
        <w:t>1</w:t>
      </w:r>
      <w:r w:rsidR="006F0CEF" w:rsidRPr="008075BE">
        <w:rPr>
          <w:rFonts w:ascii="Times New Roman" w:hAnsi="Times New Roman" w:cs="Times New Roman"/>
          <w:color w:val="000000" w:themeColor="text1"/>
          <w:sz w:val="24"/>
          <w:szCs w:val="24"/>
          <w:rPrChange w:id="176" w:author="Ran Yin" w:date="2024-11-30T16:43:00Z">
            <w:rPr>
              <w:rFonts w:ascii="Times New Roman" w:hAnsi="Times New Roman" w:cs="Times New Roman"/>
              <w:color w:val="000000" w:themeColor="text1"/>
            </w:rPr>
          </w:rPrChange>
        </w:rPr>
        <w:t>.</w:t>
      </w:r>
      <w:r w:rsidRPr="008075BE">
        <w:rPr>
          <w:rFonts w:ascii="Times New Roman" w:hAnsi="Times New Roman" w:cs="Times New Roman"/>
          <w:color w:val="000000" w:themeColor="text1"/>
          <w:sz w:val="24"/>
          <w:szCs w:val="24"/>
          <w:rPrChange w:id="177" w:author="Ran Yin" w:date="2024-11-30T16:43:00Z">
            <w:rPr>
              <w:rFonts w:ascii="Times New Roman" w:hAnsi="Times New Roman" w:cs="Times New Roman"/>
              <w:color w:val="000000" w:themeColor="text1"/>
            </w:rPr>
          </w:rPrChange>
        </w:rPr>
        <w:t xml:space="preserve"> Introduction</w:t>
      </w:r>
      <w:bookmarkEnd w:id="23"/>
      <w:bookmarkEnd w:id="172"/>
    </w:p>
    <w:p w14:paraId="29806264" w14:textId="59A52D53" w:rsidR="00137FBE" w:rsidRPr="008075BE" w:rsidRDefault="009B7E99" w:rsidP="00A12103">
      <w:pPr>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Microbial communities leaving on and in the surfaces of human and animal bodies can </w:t>
      </w:r>
      <w:r w:rsidR="001F0BFD" w:rsidRPr="008075BE">
        <w:rPr>
          <w:rFonts w:ascii="Times New Roman" w:hAnsi="Times New Roman" w:cs="Times New Roman"/>
          <w:color w:val="000000" w:themeColor="text1"/>
          <w:sz w:val="24"/>
          <w:szCs w:val="24"/>
        </w:rPr>
        <w:t>drastically</w:t>
      </w:r>
      <w:r w:rsidRPr="008075BE">
        <w:rPr>
          <w:rFonts w:ascii="Times New Roman" w:hAnsi="Times New Roman" w:cs="Times New Roman"/>
          <w:color w:val="000000" w:themeColor="text1"/>
          <w:sz w:val="24"/>
          <w:szCs w:val="24"/>
        </w:rPr>
        <w:t xml:space="preserve"> affect the host’s health. These </w:t>
      </w:r>
      <w:r w:rsidR="001F0BFD" w:rsidRPr="008075BE">
        <w:rPr>
          <w:rFonts w:ascii="Times New Roman" w:hAnsi="Times New Roman" w:cs="Times New Roman"/>
          <w:color w:val="000000" w:themeColor="text1"/>
          <w:sz w:val="24"/>
          <w:szCs w:val="24"/>
        </w:rPr>
        <w:t xml:space="preserve">microorganisms </w:t>
      </w:r>
      <w:r w:rsidRPr="008075BE">
        <w:rPr>
          <w:rFonts w:ascii="Times New Roman" w:hAnsi="Times New Roman" w:cs="Times New Roman"/>
          <w:color w:val="000000" w:themeColor="text1"/>
          <w:sz w:val="24"/>
          <w:szCs w:val="24"/>
        </w:rPr>
        <w:t xml:space="preserve">include </w:t>
      </w:r>
      <w:r w:rsidR="001F0BFD" w:rsidRPr="008075BE">
        <w:rPr>
          <w:rFonts w:ascii="Times New Roman" w:hAnsi="Times New Roman" w:cs="Times New Roman"/>
          <w:color w:val="000000" w:themeColor="text1"/>
          <w:sz w:val="24"/>
          <w:szCs w:val="24"/>
        </w:rPr>
        <w:t>archaea</w:t>
      </w:r>
      <w:r w:rsidRPr="008075BE">
        <w:rPr>
          <w:rFonts w:ascii="Times New Roman" w:hAnsi="Times New Roman" w:cs="Times New Roman"/>
          <w:color w:val="000000" w:themeColor="text1"/>
          <w:sz w:val="24"/>
          <w:szCs w:val="24"/>
        </w:rPr>
        <w:t xml:space="preserve">, bacteria and fungi that </w:t>
      </w:r>
      <w:r w:rsidR="001F0BFD" w:rsidRPr="008075BE">
        <w:rPr>
          <w:rFonts w:ascii="Times New Roman" w:hAnsi="Times New Roman" w:cs="Times New Roman"/>
          <w:color w:val="000000" w:themeColor="text1"/>
          <w:sz w:val="24"/>
          <w:szCs w:val="24"/>
        </w:rPr>
        <w:t>inhabit</w:t>
      </w:r>
      <w:r w:rsidRPr="008075BE">
        <w:rPr>
          <w:rFonts w:ascii="Times New Roman" w:hAnsi="Times New Roman" w:cs="Times New Roman"/>
          <w:color w:val="000000" w:themeColor="text1"/>
          <w:sz w:val="24"/>
          <w:szCs w:val="24"/>
        </w:rPr>
        <w:t xml:space="preserve"> </w:t>
      </w:r>
      <w:r w:rsidR="001F0BFD" w:rsidRPr="008075BE">
        <w:rPr>
          <w:rFonts w:ascii="Times New Roman" w:hAnsi="Times New Roman" w:cs="Times New Roman"/>
          <w:color w:val="000000" w:themeColor="text1"/>
          <w:sz w:val="24"/>
          <w:szCs w:val="24"/>
        </w:rPr>
        <w:t xml:space="preserve">the </w:t>
      </w:r>
      <w:r w:rsidRPr="008075BE">
        <w:rPr>
          <w:rFonts w:ascii="Times New Roman" w:hAnsi="Times New Roman" w:cs="Times New Roman"/>
          <w:color w:val="000000" w:themeColor="text1"/>
          <w:sz w:val="24"/>
          <w:szCs w:val="24"/>
        </w:rPr>
        <w:t xml:space="preserve">skin and the inner lining of the gastrointestinal tract (GI). </w:t>
      </w:r>
      <w:r w:rsidR="003678A9"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&lt;EndNote&gt;&lt;Cite&gt;&lt;Author&gt;Dethlefsen&lt;/Author&gt;&lt;Year&gt;2007&lt;/Year&gt;&lt;RecNum&gt;193&lt;/RecNum&gt;&lt;DisplayText&gt;(1)&lt;/DisplayText&gt;&lt;record&gt;&lt;rec-number&gt;2518&lt;/rec-number&gt;&lt;foreign-keys&gt;&lt;key app="EN" db-id="petpvf9zze5p0iezs0p55z0yz22f20efadfp" timestamp="1730996084"&gt;2518&lt;/key&gt;&lt;/foreign-keys&gt;&lt;ref-type name="Journal Article"&gt;17&lt;/ref-type&gt;&lt;contributors&gt;&lt;authors&gt;&lt;author&gt;Dethlefsen, L.&lt;/author&gt;&lt;author&gt;McFall-Ngai, M.&lt;/author&gt;&lt;author&gt;Relman, D. A.&lt;/author&gt;&lt;/authors&gt;&lt;/contributors&gt;&lt;auth-address&gt;Department of Microbiology and Immunology, Stanford University, Stanford, California 94305, USA.&lt;/auth-address&gt;&lt;titles&gt;&lt;title&gt;An ecological and evolutionary perspective on human-microbe mutualism and disease&lt;/title&gt;&lt;secondary-title&gt;Nature&lt;/secondary-title&gt;&lt;/titles&gt;&lt;periodical&gt;&lt;full-title&gt;Nature&lt;/full-title&gt;&lt;/periodical&gt;&lt;pages&gt;811-8&lt;/pages&gt;&lt;volume&gt;449&lt;/volume&gt;&lt;number&gt;7164&lt;/number&gt;&lt;edition&gt;2007/10/19&lt;/edition&gt;&lt;keywords&gt;&lt;keyword&gt;Animals&lt;/keyword&gt;&lt;keyword&gt;Bacterial Physiological Phenomena&lt;/keyword&gt;&lt;keyword&gt;*Biological Evolution&lt;/keyword&gt;&lt;keyword&gt;*Disease&lt;/keyword&gt;&lt;keyword&gt;Health&lt;/keyword&gt;&lt;keyword&gt;*Host-Pathogen Interactions&lt;/keyword&gt;&lt;keyword&gt;Humans&lt;/keyword&gt;&lt;keyword&gt;*Symbiosis&lt;/keyword&gt;&lt;/keywords&gt;&lt;dates&gt;&lt;year&gt;2007&lt;/year&gt;&lt;pub-dates&gt;&lt;date&gt;Oct 18&lt;/date&gt;&lt;/pub-dates&gt;&lt;/dates&gt;&lt;isbn&gt;1476-4687 (Electronic)&amp;#xD;0028-0836 (Linking)&lt;/isbn&gt;&lt;accession-num&gt;17943117&lt;/accession-num&gt;&lt;urls&gt;&lt;related-urls&gt;&lt;url&gt;https://www.ncbi.nlm.nih.gov/pubmed/17943117&lt;/url&gt;&lt;/related-urls&gt;&lt;/urls&gt;&lt;electronic-resource-num&gt;10.1038/nature06245&lt;/electronic-resource-num&gt;&lt;/record&gt;&lt;/Cite&gt;&lt;/EndNote&gt;</w:instrText>
      </w:r>
      <w:r w:rsidR="003678A9"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(1)</w:t>
      </w:r>
      <w:r w:rsidR="003678A9" w:rsidRPr="008075BE">
        <w:rPr>
          <w:rFonts w:ascii="Times New Roman" w:hAnsi="Times New Roman" w:cs="Times New Roman"/>
          <w:color w:val="000000" w:themeColor="text1"/>
          <w:sz w:val="24"/>
          <w:szCs w:val="24"/>
        </w:rPr>
        <w:fldChar w:fldCharType="end"/>
      </w:r>
      <w:r w:rsidR="00137FBE" w:rsidRPr="008075BE">
        <w:rPr>
          <w:rFonts w:ascii="Times New Roman" w:hAnsi="Times New Roman" w:cs="Times New Roman"/>
          <w:color w:val="000000" w:themeColor="text1"/>
          <w:sz w:val="24"/>
          <w:szCs w:val="24"/>
        </w:rPr>
        <w:t xml:space="preserve">. </w:t>
      </w:r>
      <w:r w:rsidR="007A5791" w:rsidRPr="008075BE">
        <w:rPr>
          <w:rFonts w:ascii="Times New Roman" w:hAnsi="Times New Roman" w:cs="Times New Roman"/>
          <w:color w:val="000000" w:themeColor="text1"/>
          <w:sz w:val="24"/>
          <w:szCs w:val="24"/>
        </w:rPr>
        <w:t xml:space="preserve">They help to metabolize essential nutrients, provide energy and interact with the host’s immune system. </w:t>
      </w:r>
      <w:r w:rsidR="003678A9" w:rsidRPr="008075BE">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dD48cmVjb3JkPjxyZWMtbnVtYmVyPjI1MTk8L3JlYy1udW1iZXI+PGZvcmVpZ24ta2V5cz48a2V5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dD48cmVjb3JkPjxyZWMtbnVtYmVyPjI1MTk8L3JlYy1udW1iZXI+PGZvcmVpZ24ta2V5cz48a2V5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3678A9" w:rsidRPr="008075BE">
        <w:rPr>
          <w:rFonts w:ascii="Times New Roman" w:hAnsi="Times New Roman" w:cs="Times New Roman"/>
          <w:color w:val="000000" w:themeColor="text1"/>
          <w:sz w:val="24"/>
          <w:szCs w:val="24"/>
        </w:rPr>
      </w:r>
      <w:r w:rsidR="003678A9"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(2, 3, 4)</w:t>
      </w:r>
      <w:r w:rsidR="003678A9" w:rsidRPr="008075BE">
        <w:rPr>
          <w:rFonts w:ascii="Times New Roman" w:hAnsi="Times New Roman" w:cs="Times New Roman"/>
          <w:color w:val="000000" w:themeColor="text1"/>
          <w:sz w:val="24"/>
          <w:szCs w:val="24"/>
        </w:rPr>
        <w:fldChar w:fldCharType="end"/>
      </w:r>
      <w:r w:rsidR="00137FBE" w:rsidRPr="008075BE">
        <w:rPr>
          <w:rFonts w:ascii="Times New Roman" w:hAnsi="Times New Roman" w:cs="Times New Roman"/>
          <w:color w:val="000000" w:themeColor="text1"/>
          <w:sz w:val="24"/>
          <w:szCs w:val="24"/>
        </w:rPr>
        <w:t xml:space="preserve">. </w:t>
      </w:r>
      <w:r w:rsidR="00D671BA" w:rsidRPr="008075BE">
        <w:rPr>
          <w:rFonts w:ascii="Times New Roman" w:hAnsi="Times New Roman" w:cs="Times New Roman"/>
          <w:color w:val="000000" w:themeColor="text1"/>
          <w:sz w:val="24"/>
          <w:szCs w:val="24"/>
        </w:rPr>
        <w:t>For example</w:t>
      </w:r>
      <w:r w:rsidR="00137FBE" w:rsidRPr="008075BE">
        <w:rPr>
          <w:rFonts w:ascii="Times New Roman" w:hAnsi="Times New Roman" w:cs="Times New Roman"/>
          <w:color w:val="000000" w:themeColor="text1"/>
          <w:sz w:val="24"/>
          <w:szCs w:val="24"/>
        </w:rPr>
        <w:t xml:space="preserve">, </w:t>
      </w:r>
      <w:del w:id="178" w:author="Ran Yin" w:date="2024-11-30T10:08:00Z">
        <w:r w:rsidR="00137FBE" w:rsidRPr="008075BE" w:rsidDel="00F434D7">
          <w:rPr>
            <w:rFonts w:ascii="Times New Roman" w:hAnsi="Times New Roman" w:cs="Times New Roman"/>
            <w:color w:val="000000" w:themeColor="text1"/>
            <w:sz w:val="24"/>
            <w:szCs w:val="24"/>
          </w:rPr>
          <w:delText xml:space="preserve">gut bacteria </w:delText>
        </w:r>
      </w:del>
      <w:r w:rsidR="0008782D" w:rsidRPr="008075BE">
        <w:rPr>
          <w:rFonts w:ascii="Times New Roman" w:hAnsi="Times New Roman" w:cs="Times New Roman"/>
          <w:i/>
          <w:iCs/>
          <w:color w:val="000000" w:themeColor="text1"/>
          <w:sz w:val="24"/>
          <w:szCs w:val="24"/>
        </w:rPr>
        <w:t>B</w:t>
      </w:r>
      <w:r w:rsidR="00137FBE" w:rsidRPr="008075BE">
        <w:rPr>
          <w:rFonts w:ascii="Times New Roman" w:hAnsi="Times New Roman" w:cs="Times New Roman"/>
          <w:i/>
          <w:iCs/>
          <w:color w:val="000000" w:themeColor="text1"/>
          <w:sz w:val="24"/>
          <w:szCs w:val="24"/>
        </w:rPr>
        <w:t xml:space="preserve">utyricicoccus </w:t>
      </w:r>
      <w:r w:rsidR="0008782D" w:rsidRPr="008075BE">
        <w:rPr>
          <w:rFonts w:ascii="Times New Roman" w:hAnsi="Times New Roman" w:cs="Times New Roman"/>
          <w:i/>
          <w:iCs/>
          <w:color w:val="000000" w:themeColor="text1"/>
          <w:sz w:val="24"/>
          <w:szCs w:val="24"/>
        </w:rPr>
        <w:t>P</w:t>
      </w:r>
      <w:r w:rsidR="00137FBE" w:rsidRPr="008075BE">
        <w:rPr>
          <w:rFonts w:ascii="Times New Roman" w:hAnsi="Times New Roman" w:cs="Times New Roman"/>
          <w:i/>
          <w:iCs/>
          <w:color w:val="000000" w:themeColor="text1"/>
          <w:sz w:val="24"/>
          <w:szCs w:val="24"/>
        </w:rPr>
        <w:t>ullicaecorum</w:t>
      </w:r>
      <w:r w:rsidR="00137FBE" w:rsidRPr="008075BE">
        <w:rPr>
          <w:rFonts w:ascii="Times New Roman" w:hAnsi="Times New Roman" w:cs="Times New Roman"/>
          <w:color w:val="000000" w:themeColor="text1"/>
          <w:sz w:val="24"/>
          <w:szCs w:val="24"/>
        </w:rPr>
        <w:t xml:space="preserve"> </w:t>
      </w:r>
      <w:r w:rsidR="009C45AA" w:rsidRPr="008075BE">
        <w:rPr>
          <w:rFonts w:ascii="Times New Roman" w:hAnsi="Times New Roman" w:cs="Times New Roman"/>
          <w:color w:val="000000" w:themeColor="text1"/>
          <w:sz w:val="24"/>
          <w:szCs w:val="24"/>
        </w:rPr>
        <w:t xml:space="preserve">and </w:t>
      </w:r>
      <w:del w:id="179" w:author="Ran Yin" w:date="2024-11-30T16:44:00Z">
        <w:r w:rsidR="009C45AA" w:rsidRPr="00AA1FAF" w:rsidDel="00AA1FAF">
          <w:rPr>
            <w:rFonts w:ascii="Times New Roman" w:hAnsi="Times New Roman" w:cs="Times New Roman"/>
            <w:color w:val="000000" w:themeColor="text1"/>
            <w:sz w:val="24"/>
            <w:szCs w:val="24"/>
            <w:rPrChange w:id="180" w:author="Ran Yin" w:date="2024-11-30T16:44:00Z">
              <w:rPr>
                <w:rFonts w:ascii="Times New Roman" w:hAnsi="Times New Roman" w:cs="Times New Roman"/>
                <w:i/>
                <w:iCs/>
                <w:color w:val="000000" w:themeColor="text1"/>
                <w:sz w:val="24"/>
                <w:szCs w:val="24"/>
              </w:rPr>
            </w:rPrChange>
          </w:rPr>
          <w:delText>Butyricicoccus Pullicaecorum</w:delText>
        </w:r>
        <w:r w:rsidR="009C45AA" w:rsidRPr="00AA1FAF" w:rsidDel="00AA1FAF">
          <w:rPr>
            <w:rFonts w:ascii="Times New Roman" w:hAnsi="Times New Roman" w:cs="Times New Roman"/>
            <w:color w:val="000000" w:themeColor="text1"/>
            <w:sz w:val="24"/>
            <w:szCs w:val="24"/>
          </w:rPr>
          <w:delText xml:space="preserve"> </w:delText>
        </w:r>
        <w:r w:rsidR="00137FBE" w:rsidRPr="00AA1FAF" w:rsidDel="00AA1FAF">
          <w:rPr>
            <w:rFonts w:ascii="Times New Roman" w:hAnsi="Times New Roman" w:cs="Times New Roman"/>
            <w:color w:val="000000" w:themeColor="text1"/>
            <w:sz w:val="24"/>
            <w:szCs w:val="24"/>
          </w:rPr>
          <w:delText>produce</w:delText>
        </w:r>
      </w:del>
      <w:ins w:id="181" w:author="Ran Yin" w:date="2024-11-30T16:44:00Z">
        <w:r w:rsidR="00AA1FAF" w:rsidRPr="00AA1FAF">
          <w:rPr>
            <w:rFonts w:ascii="Times New Roman" w:hAnsi="Times New Roman" w:cs="Times New Roman"/>
            <w:color w:val="000000" w:themeColor="text1"/>
            <w:sz w:val="24"/>
            <w:szCs w:val="24"/>
            <w:rPrChange w:id="182" w:author="Ran Yin" w:date="2024-11-30T16:44:00Z">
              <w:rPr>
                <w:rFonts w:ascii="Times New Roman" w:hAnsi="Times New Roman" w:cs="Times New Roman"/>
                <w:i/>
                <w:iCs/>
                <w:color w:val="000000" w:themeColor="text1"/>
                <w:sz w:val="24"/>
                <w:szCs w:val="24"/>
              </w:rPr>
            </w:rPrChange>
          </w:rPr>
          <w:t>its metabolite</w:t>
        </w:r>
      </w:ins>
      <w:r w:rsidR="00137FBE" w:rsidRPr="00AA1FAF">
        <w:rPr>
          <w:rFonts w:ascii="Times New Roman" w:hAnsi="Times New Roman" w:cs="Times New Roman"/>
          <w:color w:val="000000" w:themeColor="text1"/>
          <w:sz w:val="24"/>
          <w:szCs w:val="24"/>
        </w:rPr>
        <w:t xml:space="preserve"> </w:t>
      </w:r>
      <w:r w:rsidR="00137FBE" w:rsidRPr="008075BE">
        <w:rPr>
          <w:rFonts w:ascii="Times New Roman" w:hAnsi="Times New Roman" w:cs="Times New Roman"/>
          <w:color w:val="000000" w:themeColor="text1"/>
          <w:sz w:val="24"/>
          <w:szCs w:val="24"/>
        </w:rPr>
        <w:t>butyrate</w:t>
      </w:r>
      <w:del w:id="183" w:author="Sargsyan, Davit [JRDUS]" w:date="2024-12-02T15:12:00Z">
        <w:r w:rsidR="00137FBE" w:rsidRPr="008075BE" w:rsidDel="00A12103">
          <w:rPr>
            <w:rFonts w:ascii="Times New Roman" w:hAnsi="Times New Roman" w:cs="Times New Roman"/>
            <w:color w:val="000000" w:themeColor="text1"/>
            <w:sz w:val="24"/>
            <w:szCs w:val="24"/>
          </w:rPr>
          <w:delText>, an</w:delText>
        </w:r>
      </w:del>
      <w:ins w:id="184" w:author="Sargsyan, Davit [JRDUS]" w:date="2024-12-02T15:12:00Z">
        <w:r w:rsidR="00A12103">
          <w:rPr>
            <w:rFonts w:ascii="Times New Roman" w:hAnsi="Times New Roman" w:cs="Times New Roman"/>
            <w:color w:val="000000" w:themeColor="text1"/>
            <w:sz w:val="24"/>
            <w:szCs w:val="24"/>
          </w:rPr>
          <w:t xml:space="preserve"> are</w:t>
        </w:r>
      </w:ins>
      <w:r w:rsidR="00137FBE" w:rsidRPr="008075BE">
        <w:rPr>
          <w:rFonts w:ascii="Times New Roman" w:hAnsi="Times New Roman" w:cs="Times New Roman"/>
          <w:color w:val="000000" w:themeColor="text1"/>
          <w:sz w:val="24"/>
          <w:szCs w:val="24"/>
        </w:rPr>
        <w:t xml:space="preserve"> </w:t>
      </w:r>
      <w:r w:rsidR="009C45AA" w:rsidRPr="008075BE">
        <w:rPr>
          <w:rFonts w:ascii="Times New Roman" w:hAnsi="Times New Roman" w:cs="Times New Roman"/>
          <w:color w:val="000000" w:themeColor="text1"/>
          <w:sz w:val="24"/>
          <w:szCs w:val="24"/>
        </w:rPr>
        <w:t xml:space="preserve">important </w:t>
      </w:r>
      <w:del w:id="185" w:author="Sargsyan, Davit [JRDUS]" w:date="2024-12-02T15:12:00Z">
        <w:r w:rsidR="00137FBE" w:rsidRPr="008075BE" w:rsidDel="00A12103">
          <w:rPr>
            <w:rFonts w:ascii="Times New Roman" w:hAnsi="Times New Roman" w:cs="Times New Roman"/>
            <w:color w:val="000000" w:themeColor="text1"/>
            <w:sz w:val="24"/>
            <w:szCs w:val="24"/>
          </w:rPr>
          <w:delText xml:space="preserve">metabolite </w:delText>
        </w:r>
      </w:del>
      <w:r w:rsidR="00137FBE" w:rsidRPr="008075BE">
        <w:rPr>
          <w:rFonts w:ascii="Times New Roman" w:hAnsi="Times New Roman" w:cs="Times New Roman"/>
          <w:color w:val="000000" w:themeColor="text1"/>
          <w:sz w:val="24"/>
          <w:szCs w:val="24"/>
        </w:rPr>
        <w:t>for human GI homeostasis and disease</w:t>
      </w:r>
      <w:r w:rsidR="009C45AA" w:rsidRPr="008075BE">
        <w:rPr>
          <w:rFonts w:ascii="Times New Roman" w:hAnsi="Times New Roman" w:cs="Times New Roman"/>
          <w:color w:val="000000" w:themeColor="text1"/>
          <w:sz w:val="24"/>
          <w:szCs w:val="24"/>
        </w:rPr>
        <w:t>s</w:t>
      </w:r>
      <w:r w:rsidR="00137FBE" w:rsidRPr="008075BE">
        <w:rPr>
          <w:rFonts w:ascii="Times New Roman" w:hAnsi="Times New Roman" w:cs="Times New Roman"/>
          <w:color w:val="000000" w:themeColor="text1"/>
          <w:sz w:val="24"/>
          <w:szCs w:val="24"/>
        </w:rPr>
        <w:t xml:space="preserve"> prevention </w:t>
      </w:r>
      <w:r w:rsidR="003678A9" w:rsidRPr="008075BE">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ZD48cmVjLW51bWJlcj4yNTIyPC9yZWMtbnVtYmVyPjxmb3JlaWduLWtleXM+PGtleSBhcHA9IkVO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ZD48cmVjLW51bWJlcj4yNTIyPC9yZWMtbnVtYmVyPjxmb3JlaWduLWtleXM+PGtleSBhcHA9IkVO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3678A9" w:rsidRPr="008075BE">
        <w:rPr>
          <w:rFonts w:ascii="Times New Roman" w:hAnsi="Times New Roman" w:cs="Times New Roman"/>
          <w:color w:val="000000" w:themeColor="text1"/>
          <w:sz w:val="24"/>
          <w:szCs w:val="24"/>
        </w:rPr>
      </w:r>
      <w:r w:rsidR="003678A9"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(5)</w:t>
      </w:r>
      <w:r w:rsidR="003678A9" w:rsidRPr="008075BE">
        <w:rPr>
          <w:rFonts w:ascii="Times New Roman" w:hAnsi="Times New Roman" w:cs="Times New Roman"/>
          <w:color w:val="000000" w:themeColor="text1"/>
          <w:sz w:val="24"/>
          <w:szCs w:val="24"/>
        </w:rPr>
        <w:fldChar w:fldCharType="end"/>
      </w:r>
      <w:r w:rsidR="00677D23" w:rsidRPr="008075BE">
        <w:rPr>
          <w:rFonts w:ascii="Times New Roman" w:hAnsi="Times New Roman" w:cs="Times New Roman"/>
          <w:color w:val="000000" w:themeColor="text1"/>
          <w:sz w:val="24"/>
          <w:szCs w:val="24"/>
        </w:rPr>
        <w:t xml:space="preserve">. </w:t>
      </w:r>
      <w:r w:rsidR="00677D23" w:rsidRPr="008075BE">
        <w:rPr>
          <w:rFonts w:ascii="Times New Roman" w:hAnsi="Times New Roman" w:cs="Times New Roman"/>
          <w:i/>
          <w:iCs/>
          <w:color w:val="000000" w:themeColor="text1"/>
          <w:sz w:val="24"/>
          <w:szCs w:val="24"/>
        </w:rPr>
        <w:t>L</w:t>
      </w:r>
      <w:r w:rsidR="00137FBE" w:rsidRPr="008075BE">
        <w:rPr>
          <w:rFonts w:ascii="Times New Roman" w:hAnsi="Times New Roman" w:cs="Times New Roman"/>
          <w:i/>
          <w:iCs/>
          <w:color w:val="000000" w:themeColor="text1"/>
          <w:sz w:val="24"/>
          <w:szCs w:val="24"/>
        </w:rPr>
        <w:t>actobacillus</w:t>
      </w:r>
      <w:r w:rsidR="00137FBE" w:rsidRPr="008075BE">
        <w:rPr>
          <w:rFonts w:ascii="Times New Roman" w:hAnsi="Times New Roman" w:cs="Times New Roman"/>
          <w:color w:val="000000" w:themeColor="text1"/>
          <w:sz w:val="24"/>
          <w:szCs w:val="24"/>
        </w:rPr>
        <w:t xml:space="preserve"> strains </w:t>
      </w:r>
      <w:r w:rsidR="00FC0EF0" w:rsidRPr="008075BE">
        <w:rPr>
          <w:rFonts w:ascii="Times New Roman" w:hAnsi="Times New Roman" w:cs="Times New Roman"/>
          <w:color w:val="000000" w:themeColor="text1"/>
          <w:sz w:val="24"/>
          <w:szCs w:val="24"/>
        </w:rPr>
        <w:t xml:space="preserve">are </w:t>
      </w:r>
      <w:r w:rsidR="00737EB6" w:rsidRPr="008075BE">
        <w:rPr>
          <w:rFonts w:ascii="Times New Roman" w:hAnsi="Times New Roman" w:cs="Times New Roman"/>
          <w:color w:val="000000" w:themeColor="text1"/>
          <w:sz w:val="24"/>
          <w:szCs w:val="24"/>
        </w:rPr>
        <w:t xml:space="preserve">potentially </w:t>
      </w:r>
      <w:r w:rsidR="00137FBE" w:rsidRPr="008075BE">
        <w:rPr>
          <w:rFonts w:ascii="Times New Roman" w:hAnsi="Times New Roman" w:cs="Times New Roman"/>
          <w:color w:val="000000" w:themeColor="text1"/>
          <w:sz w:val="24"/>
          <w:szCs w:val="24"/>
        </w:rPr>
        <w:t xml:space="preserve">involved in essential vitamins metabolism </w:t>
      </w:r>
      <w:r w:rsidR="003678A9" w:rsidRPr="008075BE">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PHJlYy1udW1iZXI+MjUyMzwvcmVjLW51bWJlcj48Zm9yZWlnbi1rZXlzPjxrZXkgYXBwPSJFTiIg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PHJlYy1udW1iZXI+MjUyMzwvcmVjLW51bWJlcj48Zm9yZWlnbi1rZXlzPjxrZXkgYXBwPSJFTiIg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3678A9" w:rsidRPr="008075BE">
        <w:rPr>
          <w:rFonts w:ascii="Times New Roman" w:hAnsi="Times New Roman" w:cs="Times New Roman"/>
          <w:color w:val="000000" w:themeColor="text1"/>
          <w:sz w:val="24"/>
          <w:szCs w:val="24"/>
        </w:rPr>
      </w:r>
      <w:r w:rsidR="003678A9"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(6)</w:t>
      </w:r>
      <w:r w:rsidR="003678A9" w:rsidRPr="008075BE">
        <w:rPr>
          <w:rFonts w:ascii="Times New Roman" w:hAnsi="Times New Roman" w:cs="Times New Roman"/>
          <w:color w:val="000000" w:themeColor="text1"/>
          <w:sz w:val="24"/>
          <w:szCs w:val="24"/>
        </w:rPr>
        <w:fldChar w:fldCharType="end"/>
      </w:r>
      <w:r w:rsidR="00137FBE" w:rsidRPr="008075BE">
        <w:rPr>
          <w:rFonts w:ascii="Times New Roman" w:hAnsi="Times New Roman" w:cs="Times New Roman"/>
          <w:color w:val="000000" w:themeColor="text1"/>
          <w:sz w:val="24"/>
          <w:szCs w:val="24"/>
        </w:rPr>
        <w:t xml:space="preserve"> and </w:t>
      </w:r>
      <w:r w:rsidR="00F114CE" w:rsidRPr="008075BE">
        <w:rPr>
          <w:rFonts w:ascii="Times New Roman" w:hAnsi="Times New Roman" w:cs="Times New Roman"/>
          <w:color w:val="000000" w:themeColor="text1"/>
          <w:sz w:val="24"/>
          <w:szCs w:val="24"/>
        </w:rPr>
        <w:t xml:space="preserve">improvement of </w:t>
      </w:r>
      <w:r w:rsidR="00137FBE" w:rsidRPr="008075BE">
        <w:rPr>
          <w:rFonts w:ascii="Times New Roman" w:hAnsi="Times New Roman" w:cs="Times New Roman"/>
          <w:color w:val="000000" w:themeColor="text1"/>
          <w:sz w:val="24"/>
          <w:szCs w:val="24"/>
        </w:rPr>
        <w:t xml:space="preserve">human sleep quality </w:t>
      </w:r>
      <w:r w:rsidR="003678A9"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&lt;EndNote&gt;&lt;Cite&gt;&lt;Author&gt;Aizawa&lt;/Author&gt;&lt;Year&gt;2018&lt;/Year&gt;&lt;RecNum&gt;201&lt;/RecNum&gt;&lt;DisplayText&gt;(7)&lt;/DisplayText&gt;&lt;record&gt;&lt;rec-number&gt;2524&lt;/rec-number&gt;&lt;foreign-keys&gt;&lt;key app="EN" db-id="petpvf9zze5p0iezs0p55z0yz22f20efadfp" timestamp="1730996084"&gt;2524&lt;/key&gt;&lt;/foreign-keys&gt;&lt;ref-type name="Journal Article"&gt;17&lt;/ref-type&gt;&lt;contributors&gt;&lt;authors&gt;&lt;author&gt;Aizawa, E.&lt;/author&gt;&lt;author&gt;Tsuji, H.&lt;/author&gt;&lt;author&gt;Asahara, T.&lt;/author&gt;&lt;author&gt;Takahashi, T.&lt;/author&gt;&lt;author&gt;Teraishi, T.&lt;/author&gt;&lt;author&gt;Yoshida, S.&lt;/author&gt;&lt;author&gt;Koga, N.&lt;/author&gt;&lt;author&gt;Hattori, K.&lt;/author&gt;&lt;author&gt;Ota, M.&lt;/author&gt;&lt;author&gt;Kunugi, H.&lt;/author&gt;&lt;/authors&gt;&lt;/contributors&gt;&lt;auth-address&gt;Department of Mental Disorder Research, National Institute of Neuroscience, National Center of Neurology and Psychiatry, Tokyo, Japan.&amp;#xD;Department of Human Life Science, Nagoya University of Economics, Aichi, Japan.&amp;#xD;Yakult Central Institute, Tokyo, Japan.&amp;#xD;Department of Psychiatry, National Center of Neurology and Psychiatry Hospital, Tokyo, Japan.&lt;/auth-address&gt;&lt;titles&gt;&lt;title&gt;Bifidobacterium and Lactobacillus Counts in the Gut Microbiota of Patients With Bipolar Disorder and Healthy Controls&lt;/title&gt;&lt;secondary-title&gt;Front Psychiatry&lt;/secondary-title&gt;&lt;/titles&gt;&lt;periodical&gt;&lt;full-title&gt;Front Psychiatry&lt;/full-title&gt;&lt;/periodical&gt;&lt;pages&gt;730&lt;/pages&gt;&lt;volume&gt;9&lt;/volume&gt;&lt;edition&gt;2019/02/05&lt;/edition&gt;&lt;keywords&gt;&lt;keyword&gt;Bifidobacterium&lt;/keyword&gt;&lt;keyword&gt;Lactobacillus&lt;/keyword&gt;&lt;keyword&gt;bipolar disorder&lt;/keyword&gt;&lt;keyword&gt;cortisol levels&lt;/keyword&gt;&lt;keyword&gt;stress response&lt;/keyword&gt;&lt;/keywords&gt;&lt;dates&gt;&lt;year&gt;2018&lt;/year&gt;&lt;/dates&gt;&lt;isbn&gt;1664-0640 (Print)&amp;#xD;1664-0640 (Linking)&lt;/isbn&gt;&lt;accession-num&gt;30713509&lt;/accession-num&gt;&lt;urls&gt;&lt;related-urls&gt;&lt;url&gt;https://www.ncbi.nlm.nih.gov/pubmed/30713509&lt;/url&gt;&lt;/related-urls&gt;&lt;/urls&gt;&lt;custom2&gt;PMC6346636&lt;/custom2&gt;&lt;electronic-resource-num&gt;10.3389/fpsyt.2018.00730&lt;/electronic-resource-num&gt;&lt;/record&gt;&lt;/Cite&gt;&lt;/EndNote&gt;</w:instrText>
      </w:r>
      <w:r w:rsidR="003678A9"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(7)</w:t>
      </w:r>
      <w:r w:rsidR="003678A9" w:rsidRPr="008075BE">
        <w:rPr>
          <w:rFonts w:ascii="Times New Roman" w:hAnsi="Times New Roman" w:cs="Times New Roman"/>
          <w:color w:val="000000" w:themeColor="text1"/>
          <w:sz w:val="24"/>
          <w:szCs w:val="24"/>
        </w:rPr>
        <w:fldChar w:fldCharType="end"/>
      </w:r>
      <w:r w:rsidR="00394966" w:rsidRPr="008075BE">
        <w:rPr>
          <w:rFonts w:ascii="Times New Roman" w:hAnsi="Times New Roman" w:cs="Times New Roman"/>
          <w:color w:val="000000" w:themeColor="text1"/>
          <w:sz w:val="24"/>
          <w:szCs w:val="24"/>
        </w:rPr>
        <w:t xml:space="preserve">. </w:t>
      </w:r>
      <w:r w:rsidR="00737EB6" w:rsidRPr="008075BE">
        <w:rPr>
          <w:rFonts w:ascii="Times New Roman" w:hAnsi="Times New Roman" w:cs="Times New Roman"/>
          <w:color w:val="000000" w:themeColor="text1"/>
          <w:sz w:val="24"/>
          <w:szCs w:val="24"/>
        </w:rPr>
        <w:t>A</w:t>
      </w:r>
      <w:r w:rsidR="00394966" w:rsidRPr="008075BE">
        <w:rPr>
          <w:rFonts w:ascii="Times New Roman" w:hAnsi="Times New Roman" w:cs="Times New Roman"/>
          <w:color w:val="000000" w:themeColor="text1"/>
          <w:sz w:val="24"/>
          <w:szCs w:val="24"/>
        </w:rPr>
        <w:t xml:space="preserve">nother </w:t>
      </w:r>
      <w:r w:rsidR="001E1EC5" w:rsidRPr="008075BE">
        <w:rPr>
          <w:rFonts w:ascii="Times New Roman" w:hAnsi="Times New Roman" w:cs="Times New Roman"/>
          <w:color w:val="000000" w:themeColor="text1"/>
          <w:sz w:val="24"/>
          <w:szCs w:val="24"/>
        </w:rPr>
        <w:t>group of bacterial strains,</w:t>
      </w:r>
      <w:r w:rsidR="00137FBE" w:rsidRPr="008075BE">
        <w:rPr>
          <w:rFonts w:ascii="Times New Roman" w:hAnsi="Times New Roman" w:cs="Times New Roman"/>
          <w:color w:val="000000" w:themeColor="text1"/>
          <w:sz w:val="24"/>
          <w:szCs w:val="24"/>
        </w:rPr>
        <w:t xml:space="preserve"> </w:t>
      </w:r>
      <w:ins w:id="186" w:author="Ran Yin" w:date="2024-11-30T10:08:00Z">
        <w:r w:rsidR="00F434D7" w:rsidRPr="008075BE">
          <w:rPr>
            <w:rFonts w:ascii="Times New Roman" w:hAnsi="Times New Roman" w:cs="Times New Roman"/>
            <w:i/>
            <w:iCs/>
            <w:color w:val="000000" w:themeColor="text1"/>
            <w:sz w:val="24"/>
            <w:szCs w:val="24"/>
          </w:rPr>
          <w:t>B</w:t>
        </w:r>
      </w:ins>
      <w:del w:id="187" w:author="Ran Yin" w:date="2024-11-30T10:08:00Z">
        <w:r w:rsidR="00137FBE" w:rsidRPr="008075BE" w:rsidDel="00F434D7">
          <w:rPr>
            <w:rFonts w:ascii="Times New Roman" w:hAnsi="Times New Roman" w:cs="Times New Roman"/>
            <w:i/>
            <w:iCs/>
            <w:color w:val="000000" w:themeColor="text1"/>
            <w:sz w:val="24"/>
            <w:szCs w:val="24"/>
          </w:rPr>
          <w:delText>b</w:delText>
        </w:r>
      </w:del>
      <w:r w:rsidR="00137FBE" w:rsidRPr="008075BE">
        <w:rPr>
          <w:rFonts w:ascii="Times New Roman" w:hAnsi="Times New Roman" w:cs="Times New Roman"/>
          <w:i/>
          <w:iCs/>
          <w:color w:val="000000" w:themeColor="text1"/>
          <w:sz w:val="24"/>
          <w:szCs w:val="24"/>
        </w:rPr>
        <w:t>ifidobacterium</w:t>
      </w:r>
      <w:r w:rsidR="00137FBE" w:rsidRPr="008075BE">
        <w:rPr>
          <w:rFonts w:ascii="Times New Roman" w:hAnsi="Times New Roman" w:cs="Times New Roman"/>
          <w:color w:val="000000" w:themeColor="text1"/>
          <w:sz w:val="24"/>
          <w:szCs w:val="24"/>
        </w:rPr>
        <w:t xml:space="preserve"> </w:t>
      </w:r>
      <w:r w:rsidR="007A5791" w:rsidRPr="008075BE">
        <w:rPr>
          <w:rFonts w:ascii="Times New Roman" w:hAnsi="Times New Roman" w:cs="Times New Roman"/>
          <w:color w:val="000000" w:themeColor="text1"/>
          <w:sz w:val="24"/>
          <w:szCs w:val="24"/>
        </w:rPr>
        <w:t xml:space="preserve">have been suggested to influence higher cognitive functions in humans and to be associated with depression, pain and brain activity during stress. </w:t>
      </w:r>
      <w:r w:rsidR="00875C4B" w:rsidRPr="008075BE">
        <w:rPr>
          <w:rFonts w:ascii="Times New Roman" w:hAnsi="Times New Roman" w:cs="Times New Roman"/>
          <w:color w:val="000000" w:themeColor="text1"/>
          <w:sz w:val="24"/>
          <w:szCs w:val="24"/>
        </w:rPr>
        <w:fldChar w:fldCharType="begin">
          <w:fldData xml:space="preserve">PEVuZE5vdGU+PENpdGU+PEF1dGhvcj5EZXNib25uZXQ8L0F1dGhvcj48WWVhcj4yMDEwPC9ZZWFy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PEVuZE5vdGU+PENpdGU+PEF1dGhvcj5EZXNib25uZXQ8L0F1dGhvcj48WWVhcj4yMDEwPC9ZZWFy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875C4B" w:rsidRPr="008075BE">
        <w:rPr>
          <w:rFonts w:ascii="Times New Roman" w:hAnsi="Times New Roman" w:cs="Times New Roman"/>
          <w:color w:val="000000" w:themeColor="text1"/>
          <w:sz w:val="24"/>
          <w:szCs w:val="24"/>
        </w:rPr>
      </w:r>
      <w:r w:rsidR="00875C4B"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(8, 9, 10, 11, 12)</w:t>
      </w:r>
      <w:r w:rsidR="00875C4B" w:rsidRPr="008075BE">
        <w:rPr>
          <w:rFonts w:ascii="Times New Roman" w:hAnsi="Times New Roman" w:cs="Times New Roman"/>
          <w:color w:val="000000" w:themeColor="text1"/>
          <w:sz w:val="24"/>
          <w:szCs w:val="24"/>
        </w:rPr>
        <w:fldChar w:fldCharType="end"/>
      </w:r>
      <w:r w:rsidR="00137FBE" w:rsidRPr="008075BE">
        <w:rPr>
          <w:rFonts w:ascii="Times New Roman" w:hAnsi="Times New Roman" w:cs="Times New Roman"/>
          <w:color w:val="000000" w:themeColor="text1"/>
          <w:sz w:val="24"/>
          <w:szCs w:val="24"/>
        </w:rPr>
        <w:t xml:space="preserve">. Numerous studies have been conducted to explore gut microbiota composition responding to specific conditions such as high fat </w:t>
      </w:r>
      <w:r w:rsidR="00EE2525" w:rsidRPr="008075BE">
        <w:rPr>
          <w:rFonts w:ascii="Times New Roman" w:hAnsi="Times New Roman" w:cs="Times New Roman"/>
          <w:color w:val="000000" w:themeColor="text1"/>
          <w:sz w:val="24"/>
          <w:szCs w:val="24"/>
        </w:rPr>
        <w:t>or</w:t>
      </w:r>
      <w:r w:rsidR="00BE252A" w:rsidRPr="008075BE">
        <w:rPr>
          <w:rFonts w:ascii="Times New Roman" w:hAnsi="Times New Roman" w:cs="Times New Roman"/>
          <w:color w:val="000000" w:themeColor="text1"/>
          <w:sz w:val="24"/>
          <w:szCs w:val="24"/>
        </w:rPr>
        <w:t xml:space="preserve"> high fiber diet</w:t>
      </w:r>
      <w:r w:rsidR="00EE2525" w:rsidRPr="008075BE">
        <w:rPr>
          <w:rFonts w:ascii="Times New Roman" w:hAnsi="Times New Roman" w:cs="Times New Roman"/>
          <w:color w:val="000000" w:themeColor="text1"/>
          <w:sz w:val="24"/>
          <w:szCs w:val="24"/>
        </w:rPr>
        <w:t>,</w:t>
      </w:r>
      <w:r w:rsidR="00137FBE" w:rsidRPr="008075BE">
        <w:rPr>
          <w:rFonts w:ascii="Times New Roman" w:hAnsi="Times New Roman" w:cs="Times New Roman"/>
          <w:color w:val="000000" w:themeColor="text1"/>
          <w:sz w:val="24"/>
          <w:szCs w:val="24"/>
        </w:rPr>
        <w:t xml:space="preserve"> or inflammatory bowel</w:t>
      </w:r>
      <w:bookmarkStart w:id="188" w:name="_Hlk181870604"/>
      <w:r w:rsidR="00137FBE" w:rsidRPr="008075BE">
        <w:rPr>
          <w:rFonts w:ascii="Times New Roman" w:hAnsi="Times New Roman" w:cs="Times New Roman"/>
          <w:color w:val="000000" w:themeColor="text1"/>
          <w:sz w:val="24"/>
          <w:szCs w:val="24"/>
        </w:rPr>
        <w:t xml:space="preserve"> disease</w:t>
      </w:r>
      <w:r w:rsidR="00F114CE" w:rsidRPr="008075BE">
        <w:rPr>
          <w:rFonts w:ascii="Times New Roman" w:hAnsi="Times New Roman" w:cs="Times New Roman"/>
          <w:color w:val="000000" w:themeColor="text1"/>
          <w:sz w:val="24"/>
          <w:szCs w:val="24"/>
        </w:rPr>
        <w:t>s</w:t>
      </w:r>
      <w:r w:rsidR="00137FBE" w:rsidRPr="008075BE">
        <w:rPr>
          <w:rFonts w:ascii="Times New Roman" w:hAnsi="Times New Roman" w:cs="Times New Roman"/>
          <w:color w:val="000000" w:themeColor="text1"/>
          <w:sz w:val="24"/>
          <w:szCs w:val="24"/>
        </w:rPr>
        <w:t xml:space="preserve"> </w:t>
      </w:r>
      <w:r w:rsidR="00875C4B" w:rsidRPr="008075BE">
        <w:rPr>
          <w:rFonts w:ascii="Times New Roman" w:hAnsi="Times New Roman" w:cs="Times New Roman"/>
          <w:color w:val="000000" w:themeColor="text1"/>
          <w:sz w:val="24"/>
          <w:szCs w:val="24"/>
        </w:rPr>
        <w:fldChar w:fldCharType="begin">
          <w:fldData xml:space="preserve">PEVuZE5vdGU+PENpdGU+PEF1dGhvcj5DYW5pPC9BdXRob3I+PFllYXI+MjAwODwvWWVhcj48UmVj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PEVuZE5vdGU+PENpdGU+PEF1dGhvcj5DYW5pPC9BdXRob3I+PFllYXI+MjAwODwvWWVhcj48UmVj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875C4B" w:rsidRPr="008075BE">
        <w:rPr>
          <w:rFonts w:ascii="Times New Roman" w:hAnsi="Times New Roman" w:cs="Times New Roman"/>
          <w:color w:val="000000" w:themeColor="text1"/>
          <w:sz w:val="24"/>
          <w:szCs w:val="24"/>
        </w:rPr>
      </w:r>
      <w:r w:rsidR="00875C4B"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w:t>
      </w:r>
      <w:r w:rsidR="00F114CE" w:rsidRPr="008075BE">
        <w:rPr>
          <w:rFonts w:ascii="Times New Roman" w:hAnsi="Times New Roman" w:cs="Times New Roman"/>
          <w:noProof/>
          <w:color w:val="000000" w:themeColor="text1"/>
          <w:sz w:val="24"/>
          <w:szCs w:val="24"/>
        </w:rPr>
        <w:t>17,</w:t>
      </w:r>
      <w:r w:rsidR="008008FA" w:rsidRPr="008075BE">
        <w:rPr>
          <w:rFonts w:ascii="Times New Roman" w:hAnsi="Times New Roman" w:cs="Times New Roman"/>
          <w:noProof/>
          <w:color w:val="000000" w:themeColor="text1"/>
          <w:sz w:val="24"/>
          <w:szCs w:val="24"/>
        </w:rPr>
        <w:t>13, 14, 15, 16, 18, 19, 20, 21)</w:t>
      </w:r>
      <w:r w:rsidR="00875C4B" w:rsidRPr="008075BE">
        <w:rPr>
          <w:rFonts w:ascii="Times New Roman" w:hAnsi="Times New Roman" w:cs="Times New Roman"/>
          <w:color w:val="000000" w:themeColor="text1"/>
          <w:sz w:val="24"/>
          <w:szCs w:val="24"/>
        </w:rPr>
        <w:fldChar w:fldCharType="end"/>
      </w:r>
      <w:bookmarkStart w:id="189" w:name="_Hlk181870687"/>
      <w:bookmarkEnd w:id="188"/>
      <w:r w:rsidR="00E713A5" w:rsidRPr="008075BE">
        <w:rPr>
          <w:rFonts w:ascii="Times New Roman" w:hAnsi="Times New Roman" w:cs="Times New Roman"/>
          <w:color w:val="000000" w:themeColor="text1"/>
          <w:sz w:val="24"/>
          <w:szCs w:val="24"/>
        </w:rPr>
        <w:t>.</w:t>
      </w:r>
      <w:r w:rsidR="00511B19" w:rsidRPr="008075BE">
        <w:rPr>
          <w:rFonts w:ascii="Times New Roman" w:hAnsi="Times New Roman" w:cs="Times New Roman"/>
          <w:color w:val="000000" w:themeColor="text1"/>
          <w:sz w:val="24"/>
          <w:szCs w:val="24"/>
        </w:rPr>
        <w:t xml:space="preserve"> </w:t>
      </w:r>
      <w:bookmarkEnd w:id="189"/>
      <w:del w:id="190" w:author="Ran Yin" w:date="2024-11-30T10:09:00Z">
        <w:r w:rsidR="00E713A5" w:rsidRPr="008075BE" w:rsidDel="00F434D7">
          <w:rPr>
            <w:rFonts w:ascii="Times New Roman" w:hAnsi="Times New Roman" w:cs="Times New Roman"/>
            <w:color w:val="000000" w:themeColor="text1"/>
            <w:sz w:val="24"/>
            <w:szCs w:val="24"/>
          </w:rPr>
          <w:delText>In addition, research suggest</w:delText>
        </w:r>
        <w:r w:rsidR="00FC0EF0" w:rsidRPr="008075BE" w:rsidDel="00F434D7">
          <w:rPr>
            <w:rFonts w:ascii="Times New Roman" w:hAnsi="Times New Roman" w:cs="Times New Roman"/>
            <w:color w:val="000000" w:themeColor="text1"/>
            <w:sz w:val="24"/>
            <w:szCs w:val="24"/>
          </w:rPr>
          <w:delText>s</w:delText>
        </w:r>
        <w:r w:rsidR="00E713A5" w:rsidRPr="008075BE" w:rsidDel="00F434D7">
          <w:rPr>
            <w:rFonts w:ascii="Times New Roman" w:hAnsi="Times New Roman" w:cs="Times New Roman"/>
            <w:color w:val="000000" w:themeColor="text1"/>
            <w:sz w:val="24"/>
            <w:szCs w:val="24"/>
          </w:rPr>
          <w:delText xml:space="preserve"> that host</w:delText>
        </w:r>
        <w:r w:rsidR="00AD03F5" w:rsidRPr="008075BE" w:rsidDel="00F434D7">
          <w:rPr>
            <w:rFonts w:ascii="Times New Roman" w:hAnsi="Times New Roman" w:cs="Times New Roman"/>
            <w:color w:val="000000" w:themeColor="text1"/>
            <w:sz w:val="24"/>
            <w:szCs w:val="24"/>
          </w:rPr>
          <w:delText>’s</w:delText>
        </w:r>
        <w:r w:rsidR="00E713A5" w:rsidRPr="008075BE" w:rsidDel="00F434D7">
          <w:rPr>
            <w:rFonts w:ascii="Times New Roman" w:hAnsi="Times New Roman" w:cs="Times New Roman"/>
            <w:color w:val="000000" w:themeColor="text1"/>
            <w:sz w:val="24"/>
            <w:szCs w:val="24"/>
          </w:rPr>
          <w:delText xml:space="preserve"> </w:delText>
        </w:r>
      </w:del>
      <w:ins w:id="191" w:author="Ran Yin" w:date="2024-11-30T10:09:00Z">
        <w:r w:rsidR="00F434D7" w:rsidRPr="008075BE">
          <w:rPr>
            <w:rFonts w:ascii="Times New Roman" w:hAnsi="Times New Roman" w:cs="Times New Roman"/>
            <w:color w:val="000000" w:themeColor="text1"/>
            <w:sz w:val="24"/>
            <w:szCs w:val="24"/>
          </w:rPr>
          <w:t xml:space="preserve">Host’s </w:t>
        </w:r>
      </w:ins>
      <w:r w:rsidR="00E713A5" w:rsidRPr="008075BE">
        <w:rPr>
          <w:rFonts w:ascii="Times New Roman" w:hAnsi="Times New Roman" w:cs="Times New Roman"/>
          <w:color w:val="000000" w:themeColor="text1"/>
          <w:sz w:val="24"/>
          <w:szCs w:val="24"/>
        </w:rPr>
        <w:t xml:space="preserve">genotype may </w:t>
      </w:r>
      <w:ins w:id="192" w:author="Ran Yin" w:date="2024-11-30T10:09:00Z">
        <w:r w:rsidR="00F434D7" w:rsidRPr="008075BE">
          <w:rPr>
            <w:rFonts w:ascii="Times New Roman" w:hAnsi="Times New Roman" w:cs="Times New Roman"/>
            <w:color w:val="000000" w:themeColor="text1"/>
            <w:sz w:val="24"/>
            <w:szCs w:val="24"/>
          </w:rPr>
          <w:t xml:space="preserve">also </w:t>
        </w:r>
      </w:ins>
      <w:r w:rsidR="00E713A5" w:rsidRPr="008075BE">
        <w:rPr>
          <w:rFonts w:ascii="Times New Roman" w:hAnsi="Times New Roman" w:cs="Times New Roman"/>
          <w:color w:val="000000" w:themeColor="text1"/>
          <w:sz w:val="24"/>
          <w:szCs w:val="24"/>
        </w:rPr>
        <w:t xml:space="preserve">influence the human gut microbiota, especially </w:t>
      </w:r>
      <w:r w:rsidR="008E2DD3" w:rsidRPr="008075BE">
        <w:rPr>
          <w:rFonts w:ascii="Times New Roman" w:hAnsi="Times New Roman" w:cs="Times New Roman"/>
          <w:color w:val="000000" w:themeColor="text1"/>
          <w:sz w:val="24"/>
          <w:szCs w:val="24"/>
        </w:rPr>
        <w:t>in infancy</w:t>
      </w:r>
      <w:r w:rsidR="00E713A5" w:rsidRPr="008075BE">
        <w:rPr>
          <w:rFonts w:ascii="Times New Roman" w:hAnsi="Times New Roman" w:cs="Times New Roman"/>
          <w:color w:val="000000" w:themeColor="text1"/>
          <w:sz w:val="24"/>
          <w:szCs w:val="24"/>
        </w:rPr>
        <w:t xml:space="preserve"> </w:t>
      </w:r>
      <w:r w:rsidR="00E713A5" w:rsidRPr="008075BE">
        <w:rPr>
          <w:rFonts w:ascii="Times New Roman" w:hAnsi="Times New Roman" w:cs="Times New Roman"/>
          <w:color w:val="000000" w:themeColor="text1"/>
          <w:sz w:val="24"/>
          <w:szCs w:val="24"/>
        </w:rPr>
        <w:fldChar w:fldCharType="begin">
          <w:fldData xml:space="preserve">PEVuZE5vdGU+PENpdGU+PEF1dGhvcj5TcG9yPC9BdXRob3I+PFllYXI+MjAxMTwvWWVhcj48UmVj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PEVuZE5vdGU+PENpdGU+PEF1dGhvcj5TcG9yPC9BdXRob3I+PFllYXI+MjAxMTwvWWVhcj48UmVj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E713A5" w:rsidRPr="008075BE">
        <w:rPr>
          <w:rFonts w:ascii="Times New Roman" w:hAnsi="Times New Roman" w:cs="Times New Roman"/>
          <w:color w:val="000000" w:themeColor="text1"/>
          <w:sz w:val="24"/>
          <w:szCs w:val="24"/>
        </w:rPr>
      </w:r>
      <w:r w:rsidR="00E713A5"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(22, 23)</w:t>
      </w:r>
      <w:r w:rsidR="00E713A5" w:rsidRPr="008075BE">
        <w:rPr>
          <w:rFonts w:ascii="Times New Roman" w:hAnsi="Times New Roman" w:cs="Times New Roman"/>
          <w:color w:val="000000" w:themeColor="text1"/>
          <w:sz w:val="24"/>
          <w:szCs w:val="24"/>
        </w:rPr>
        <w:fldChar w:fldCharType="end"/>
      </w:r>
      <w:r w:rsidR="00E713A5" w:rsidRPr="008075BE">
        <w:rPr>
          <w:rFonts w:ascii="Times New Roman" w:hAnsi="Times New Roman" w:cs="Times New Roman"/>
          <w:color w:val="000000" w:themeColor="text1"/>
          <w:sz w:val="24"/>
          <w:szCs w:val="24"/>
        </w:rPr>
        <w:t>. The combination of host genotype, gut microbiota</w:t>
      </w:r>
      <w:r w:rsidR="00DD3382" w:rsidRPr="008075BE">
        <w:rPr>
          <w:rFonts w:ascii="Times New Roman" w:hAnsi="Times New Roman" w:cs="Times New Roman"/>
          <w:color w:val="000000" w:themeColor="text1"/>
          <w:sz w:val="24"/>
          <w:szCs w:val="24"/>
        </w:rPr>
        <w:t xml:space="preserve"> and</w:t>
      </w:r>
      <w:r w:rsidR="00E713A5" w:rsidRPr="008075BE">
        <w:rPr>
          <w:rFonts w:ascii="Times New Roman" w:hAnsi="Times New Roman" w:cs="Times New Roman"/>
          <w:color w:val="000000" w:themeColor="text1"/>
          <w:sz w:val="24"/>
          <w:szCs w:val="24"/>
        </w:rPr>
        <w:t xml:space="preserve"> postnatal </w:t>
      </w:r>
      <w:r w:rsidR="00E713A5" w:rsidRPr="008075BE">
        <w:rPr>
          <w:rFonts w:ascii="Times New Roman" w:hAnsi="Times New Roman" w:cs="Times New Roman"/>
          <w:color w:val="000000" w:themeColor="text1"/>
          <w:sz w:val="24"/>
          <w:szCs w:val="24"/>
          <w:lang w:eastAsia="zh-CN"/>
        </w:rPr>
        <w:t xml:space="preserve">factors such as antibiotic usage, dietary pattern and environmental microbes shows significant influence on human gut development and homeostasis </w:t>
      </w:r>
      <w:r w:rsidR="00E713A5" w:rsidRPr="008075BE">
        <w:rPr>
          <w:rFonts w:ascii="Times New Roman" w:hAnsi="Times New Roman" w:cs="Times New Roman"/>
          <w:color w:val="000000" w:themeColor="text1"/>
          <w:sz w:val="24"/>
          <w:szCs w:val="24"/>
          <w:lang w:eastAsia="zh-CN"/>
        </w:rPr>
        <w:fldChar w:fldCharType="begin">
          <w:fldData xml:space="preserve">PEVuZE5vdGU+PENpdGU+PEF1dGhvcj5DYXJtb2R5PC9BdXRob3I+PFllYXI+MjAxNTwvWWVhcj48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</w:fldData>
        </w:fldChar>
      </w:r>
      <w:r w:rsidR="00F114CE" w:rsidRPr="008075BE">
        <w:rPr>
          <w:rFonts w:ascii="Times New Roman" w:hAnsi="Times New Roman" w:cs="Times New Roman"/>
          <w:color w:val="000000" w:themeColor="text1"/>
          <w:sz w:val="24"/>
          <w:szCs w:val="24"/>
          <w:lang w:eastAsia="zh-CN"/>
        </w:rPr>
        <w:instrText xml:space="preserve"> ADDIN EN.CITE </w:instrText>
      </w:r>
      <w:r w:rsidR="00F114CE" w:rsidRPr="008075BE">
        <w:rPr>
          <w:rFonts w:ascii="Times New Roman" w:hAnsi="Times New Roman" w:cs="Times New Roman"/>
          <w:color w:val="000000" w:themeColor="text1"/>
          <w:sz w:val="24"/>
          <w:szCs w:val="24"/>
          <w:lang w:eastAsia="zh-CN"/>
        </w:rPr>
        <w:fldChar w:fldCharType="begin">
          <w:fldData xml:space="preserve">PEVuZE5vdGU+PENpdGU+PEF1dGhvcj5DYXJtb2R5PC9BdXRob3I+PFllYXI+MjAxNTwvWWVhcj48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</w:fldData>
        </w:fldChar>
      </w:r>
      <w:r w:rsidR="00F114CE" w:rsidRPr="008075BE">
        <w:rPr>
          <w:rFonts w:ascii="Times New Roman" w:hAnsi="Times New Roman" w:cs="Times New Roman"/>
          <w:color w:val="000000" w:themeColor="text1"/>
          <w:sz w:val="24"/>
          <w:szCs w:val="24"/>
          <w:lang w:eastAsia="zh-CN"/>
        </w:rPr>
        <w:instrText xml:space="preserve"> ADDIN EN.CITE.DATA </w:instrText>
      </w:r>
      <w:r w:rsidR="00F114CE" w:rsidRPr="008075BE">
        <w:rPr>
          <w:rFonts w:ascii="Times New Roman" w:hAnsi="Times New Roman" w:cs="Times New Roman"/>
          <w:color w:val="000000" w:themeColor="text1"/>
          <w:sz w:val="24"/>
          <w:szCs w:val="24"/>
          <w:lang w:eastAsia="zh-CN"/>
        </w:rPr>
      </w:r>
      <w:r w:rsidR="00F114CE" w:rsidRPr="008075BE">
        <w:rPr>
          <w:rFonts w:ascii="Times New Roman" w:hAnsi="Times New Roman" w:cs="Times New Roman"/>
          <w:color w:val="000000" w:themeColor="text1"/>
          <w:sz w:val="24"/>
          <w:szCs w:val="24"/>
          <w:lang w:eastAsia="zh-CN"/>
        </w:rPr>
        <w:fldChar w:fldCharType="end"/>
      </w:r>
      <w:r w:rsidR="00E713A5" w:rsidRPr="008075BE">
        <w:rPr>
          <w:rFonts w:ascii="Times New Roman" w:hAnsi="Times New Roman" w:cs="Times New Roman"/>
          <w:color w:val="000000" w:themeColor="text1"/>
          <w:sz w:val="24"/>
          <w:szCs w:val="24"/>
          <w:lang w:eastAsia="zh-CN"/>
        </w:rPr>
      </w:r>
      <w:r w:rsidR="00E713A5" w:rsidRPr="008075BE">
        <w:rPr>
          <w:rFonts w:ascii="Times New Roman" w:hAnsi="Times New Roman" w:cs="Times New Roman"/>
          <w:color w:val="000000" w:themeColor="text1"/>
          <w:sz w:val="24"/>
          <w:szCs w:val="24"/>
          <w:lang w:eastAsia="zh-CN"/>
        </w:rPr>
        <w:fldChar w:fldCharType="separate"/>
      </w:r>
      <w:r w:rsidR="008008FA" w:rsidRPr="008075BE">
        <w:rPr>
          <w:rFonts w:ascii="Times New Roman" w:hAnsi="Times New Roman" w:cs="Times New Roman"/>
          <w:noProof/>
          <w:color w:val="000000" w:themeColor="text1"/>
          <w:sz w:val="24"/>
          <w:szCs w:val="24"/>
          <w:lang w:eastAsia="zh-CN"/>
        </w:rPr>
        <w:t>(24, 25)</w:t>
      </w:r>
      <w:r w:rsidR="00E713A5" w:rsidRPr="008075BE">
        <w:rPr>
          <w:rFonts w:ascii="Times New Roman" w:hAnsi="Times New Roman" w:cs="Times New Roman"/>
          <w:color w:val="000000" w:themeColor="text1"/>
          <w:sz w:val="24"/>
          <w:szCs w:val="24"/>
          <w:lang w:eastAsia="zh-CN"/>
        </w:rPr>
        <w:fldChar w:fldCharType="end"/>
      </w:r>
      <w:r w:rsidR="00E713A5" w:rsidRPr="008075BE">
        <w:rPr>
          <w:rFonts w:ascii="Times New Roman" w:hAnsi="Times New Roman" w:cs="Times New Roman"/>
          <w:color w:val="000000" w:themeColor="text1"/>
          <w:sz w:val="24"/>
          <w:szCs w:val="24"/>
        </w:rPr>
        <w:t xml:space="preserve">. Hence, the underlying mechanism of such microbiota-host crosstalk is crucial </w:t>
      </w:r>
      <w:r w:rsidR="00AA44AF" w:rsidRPr="008075BE">
        <w:rPr>
          <w:rFonts w:ascii="Times New Roman" w:hAnsi="Times New Roman" w:cs="Times New Roman"/>
          <w:color w:val="000000" w:themeColor="text1"/>
          <w:sz w:val="24"/>
          <w:szCs w:val="24"/>
        </w:rPr>
        <w:t>but</w:t>
      </w:r>
      <w:r w:rsidR="00E713A5" w:rsidRPr="008075BE">
        <w:rPr>
          <w:rFonts w:ascii="Times New Roman" w:hAnsi="Times New Roman" w:cs="Times New Roman"/>
          <w:color w:val="000000" w:themeColor="text1"/>
          <w:sz w:val="24"/>
          <w:szCs w:val="24"/>
        </w:rPr>
        <w:t xml:space="preserve"> remains poorly understood.</w:t>
      </w:r>
    </w:p>
    <w:p w14:paraId="23AB280F" w14:textId="587357D6" w:rsidR="00511B19" w:rsidRPr="008075BE" w:rsidDel="00F20DD0" w:rsidRDefault="00511B19" w:rsidP="00A12103">
      <w:pPr>
        <w:rPr>
          <w:del w:id="193" w:author="Ran Yin" w:date="2024-11-30T15:08:00Z"/>
          <w:rFonts w:ascii="Times New Roman" w:eastAsia="SimSu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Cranberry have </w:t>
      </w:r>
      <w:ins w:id="194" w:author="Ran Yin" w:date="2024-11-30T15:05:00Z">
        <w:r w:rsidR="00F20DD0" w:rsidRPr="008075BE">
          <w:rPr>
            <w:rFonts w:ascii="Times New Roman" w:hAnsi="Times New Roman" w:cs="Times New Roman"/>
            <w:color w:val="000000" w:themeColor="text1"/>
            <w:sz w:val="24"/>
            <w:szCs w:val="24"/>
          </w:rPr>
          <w:t xml:space="preserve">a long history of use </w:t>
        </w:r>
      </w:ins>
      <w:del w:id="195" w:author="Ran Yin" w:date="2024-11-30T15:06:00Z">
        <w:r w:rsidRPr="008075BE" w:rsidDel="00F20DD0">
          <w:rPr>
            <w:rFonts w:ascii="Times New Roman" w:hAnsi="Times New Roman" w:cs="Times New Roman"/>
            <w:color w:val="000000" w:themeColor="text1"/>
            <w:sz w:val="24"/>
            <w:szCs w:val="24"/>
          </w:rPr>
          <w:delText xml:space="preserve">been </w:delText>
        </w:r>
        <w:r w:rsidR="00EA7B25" w:rsidRPr="008075BE" w:rsidDel="00F20DD0">
          <w:rPr>
            <w:rFonts w:ascii="Times New Roman" w:hAnsi="Times New Roman" w:cs="Times New Roman"/>
            <w:color w:val="000000" w:themeColor="text1"/>
            <w:sz w:val="24"/>
            <w:szCs w:val="24"/>
          </w:rPr>
          <w:delText xml:space="preserve">used </w:delText>
        </w:r>
        <w:r w:rsidRPr="008075BE" w:rsidDel="00F20DD0">
          <w:rPr>
            <w:rFonts w:ascii="Times New Roman" w:hAnsi="Times New Roman" w:cs="Times New Roman"/>
            <w:color w:val="000000" w:themeColor="text1"/>
            <w:sz w:val="24"/>
            <w:szCs w:val="24"/>
          </w:rPr>
          <w:delText xml:space="preserve">historically </w:delText>
        </w:r>
      </w:del>
      <w:r w:rsidRPr="008075BE">
        <w:rPr>
          <w:rFonts w:ascii="Times New Roman" w:hAnsi="Times New Roman" w:cs="Times New Roman"/>
          <w:color w:val="000000" w:themeColor="text1"/>
          <w:sz w:val="24"/>
          <w:szCs w:val="24"/>
        </w:rPr>
        <w:t xml:space="preserve">by Native Americans as food </w:t>
      </w:r>
      <w:ins w:id="196" w:author="Ran Yin" w:date="2024-11-30T15:06:00Z">
        <w:r w:rsidR="00F20DD0" w:rsidRPr="008075BE">
          <w:rPr>
            <w:rFonts w:ascii="Times New Roman" w:hAnsi="Times New Roman" w:cs="Times New Roman"/>
            <w:color w:val="000000" w:themeColor="text1"/>
            <w:sz w:val="24"/>
            <w:szCs w:val="24"/>
          </w:rPr>
          <w:t>source</w:t>
        </w:r>
        <w:del w:id="197" w:author="Sargsyan, Davit [JRDUS]" w:date="2024-12-02T15:14:00Z">
          <w:r w:rsidR="00F20DD0" w:rsidRPr="008075BE" w:rsidDel="00A12103">
            <w:rPr>
              <w:rFonts w:ascii="Times New Roman" w:hAnsi="Times New Roman" w:cs="Times New Roman"/>
              <w:color w:val="000000" w:themeColor="text1"/>
              <w:sz w:val="24"/>
              <w:szCs w:val="24"/>
            </w:rPr>
            <w:delText>s</w:delText>
          </w:r>
        </w:del>
        <w:r w:rsidR="00F20DD0" w:rsidRPr="008075BE">
          <w:rPr>
            <w:rFonts w:ascii="Times New Roman" w:hAnsi="Times New Roman" w:cs="Times New Roman"/>
            <w:color w:val="000000" w:themeColor="text1"/>
            <w:sz w:val="24"/>
            <w:szCs w:val="24"/>
          </w:rPr>
          <w:t xml:space="preserve"> </w:t>
        </w:r>
      </w:ins>
      <w:r w:rsidRPr="008075BE">
        <w:rPr>
          <w:rFonts w:ascii="Times New Roman" w:hAnsi="Times New Roman" w:cs="Times New Roman"/>
          <w:color w:val="000000" w:themeColor="text1"/>
          <w:sz w:val="24"/>
          <w:szCs w:val="24"/>
        </w:rPr>
        <w:t xml:space="preserve">and medicine </w:t>
      </w:r>
      <w:r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&lt;EndNote&gt;&lt;Cite&gt;&lt;Author&gt;Neto&lt;/Author&gt;&lt;Year&gt;2011&lt;/Year&gt;&lt;RecNum&gt;272&lt;/RecNum&gt;&lt;DisplayText&gt;(26)&lt;/DisplayText&gt;&lt;record&gt;&lt;rec-number&gt;2542&lt;/rec-number&gt;&lt;foreign-keys&gt;&lt;key app="EN" db-id="petpvf9zze5p0iezs0p55z0yz22f20efadfp" timestamp="1730996084"&gt;2542&lt;/key&gt;&lt;/foreign-keys&gt;&lt;ref-type name="Book Section"&gt;5&lt;/ref-type&gt;&lt;contributors&gt;&lt;authors&gt;&lt;author&gt;Neto, C. C.&lt;/author&gt;&lt;author&gt;Vinson, J. A.&lt;/author&gt;&lt;/authors&gt;&lt;secondary-authors&gt;&lt;author&gt;Benzie, I. F. F.&lt;/author&gt;&lt;author&gt;Wachtel-Galor, S.&lt;/author&gt;&lt;/secondary-authors&gt;&lt;/contributors&gt;&lt;titles&gt;&lt;title&gt;Cranberry&lt;/title&gt;&lt;secondary-title&gt;Herbal Medicine: Biomolecular and Clinical Aspects&lt;/secondary-title&gt;&lt;/titles&gt;&lt;edition&gt;2nd&lt;/edition&gt;&lt;dates&gt;&lt;year&gt;2011&lt;/year&gt;&lt;/dates&gt;&lt;pub-location&gt;Boca Raton (FL)&lt;/pub-location&gt;&lt;isbn&gt;978-1-4398-0713-2&lt;/isbn&gt;&lt;accession-num&gt;22593931&lt;/accession-num&gt;&lt;urls&gt;&lt;related-urls&gt;&lt;url&gt;https://www.ncbi.nlm.nih.gov/pubmed/22593931&lt;/url&gt;&lt;/related-urls&gt;&lt;/urls&gt;&lt;language&gt;eng&lt;/language&gt;&lt;/record&gt;&lt;/Cite&gt;&lt;/EndNote&gt;</w:instrText>
      </w:r>
      <w:r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(26)</w:t>
      </w:r>
      <w:r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xml:space="preserve">. Today, cranberry is widely consumed </w:t>
      </w:r>
      <w:ins w:id="198" w:author="Ran Yin" w:date="2024-11-30T15:07:00Z">
        <w:del w:id="199" w:author="Sargsyan, Davit [JRDUS]" w:date="2024-12-02T15:14:00Z">
          <w:r w:rsidR="00F20DD0" w:rsidRPr="008075BE" w:rsidDel="00A12103">
            <w:rPr>
              <w:rFonts w:ascii="Times New Roman" w:hAnsi="Times New Roman" w:cs="Times New Roman"/>
              <w:color w:val="000000" w:themeColor="text1"/>
              <w:sz w:val="24"/>
              <w:szCs w:val="24"/>
            </w:rPr>
            <w:delText xml:space="preserve">in forms such </w:delText>
          </w:r>
        </w:del>
      </w:ins>
      <w:r w:rsidRPr="008075BE">
        <w:rPr>
          <w:rFonts w:ascii="Times New Roman" w:hAnsi="Times New Roman" w:cs="Times New Roman"/>
          <w:color w:val="000000" w:themeColor="text1"/>
          <w:sz w:val="24"/>
          <w:szCs w:val="24"/>
        </w:rPr>
        <w:t xml:space="preserve">as </w:t>
      </w:r>
      <w:r w:rsidR="003D12FB" w:rsidRPr="008075BE">
        <w:rPr>
          <w:rFonts w:ascii="Times New Roman" w:hAnsi="Times New Roman" w:cs="Times New Roman"/>
          <w:color w:val="000000" w:themeColor="text1"/>
          <w:sz w:val="24"/>
          <w:szCs w:val="24"/>
        </w:rPr>
        <w:t xml:space="preserve">fresh and dried fruit, juice and sauce. The berries are known for their high content of </w:t>
      </w:r>
      <w:ins w:id="200" w:author="Ran Yin" w:date="2024-11-30T15:07:00Z">
        <w:r w:rsidR="00F20DD0" w:rsidRPr="008075BE">
          <w:rPr>
            <w:rFonts w:ascii="Times New Roman" w:hAnsi="Times New Roman" w:cs="Times New Roman"/>
            <w:color w:val="000000" w:themeColor="text1"/>
            <w:sz w:val="24"/>
            <w:szCs w:val="24"/>
          </w:rPr>
          <w:t>bioactive compounds</w:t>
        </w:r>
        <w:del w:id="201" w:author="Sargsyan, Davit [JRDUS]" w:date="2024-12-02T15:15:00Z">
          <w:r w:rsidR="00F20DD0" w:rsidRPr="008075BE" w:rsidDel="00A12103">
            <w:rPr>
              <w:rFonts w:ascii="Times New Roman" w:hAnsi="Times New Roman" w:cs="Times New Roman"/>
              <w:color w:val="000000" w:themeColor="text1"/>
              <w:sz w:val="24"/>
              <w:szCs w:val="24"/>
            </w:rPr>
            <w:delText>,</w:delText>
          </w:r>
        </w:del>
        <w:r w:rsidR="00F20DD0" w:rsidRPr="008075BE">
          <w:rPr>
            <w:rFonts w:ascii="Times New Roman" w:hAnsi="Times New Roman" w:cs="Times New Roman"/>
            <w:color w:val="000000" w:themeColor="text1"/>
            <w:sz w:val="24"/>
            <w:szCs w:val="24"/>
          </w:rPr>
          <w:t xml:space="preserve"> including </w:t>
        </w:r>
      </w:ins>
      <w:r w:rsidR="003D12FB" w:rsidRPr="008075BE">
        <w:rPr>
          <w:rFonts w:ascii="Times New Roman" w:eastAsia="SimSun" w:hAnsi="Times New Roman" w:cs="Times New Roman"/>
          <w:color w:val="000000" w:themeColor="text1"/>
          <w:sz w:val="24"/>
          <w:szCs w:val="24"/>
        </w:rPr>
        <w:t xml:space="preserve">proanthocyanidins, flavonoids and other organic acids </w:t>
      </w:r>
      <w:r w:rsidR="003D12FB" w:rsidRPr="008075BE">
        <w:rPr>
          <w:rFonts w:ascii="Times New Roman" w:eastAsia="SimSun" w:hAnsi="Times New Roman" w:cs="Times New Roman"/>
          <w:color w:val="000000" w:themeColor="text1"/>
          <w:sz w:val="24"/>
          <w:szCs w:val="24"/>
        </w:rPr>
        <w:fldChar w:fldCharType="begin">
          <w:fldData xml:space="preserve">PEVuZE5vdGU+PENpdGU+PEF1dGhvcj5GZWdoYWxpPC9BdXRob3I+PFllYXI+MjAxMjwvWWVhcj48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</w:fldData>
        </w:fldChar>
      </w:r>
      <w:r w:rsidR="00F114CE" w:rsidRPr="008075BE">
        <w:rPr>
          <w:rFonts w:ascii="Times New Roman" w:eastAsia="SimSun" w:hAnsi="Times New Roman" w:cs="Times New Roman"/>
          <w:color w:val="000000" w:themeColor="text1"/>
          <w:sz w:val="24"/>
          <w:szCs w:val="24"/>
        </w:rPr>
        <w:instrText xml:space="preserve"> ADDIN EN.CITE </w:instrText>
      </w:r>
      <w:r w:rsidR="00F114CE" w:rsidRPr="008075BE">
        <w:rPr>
          <w:rFonts w:ascii="Times New Roman" w:eastAsia="SimSun" w:hAnsi="Times New Roman" w:cs="Times New Roman"/>
          <w:color w:val="000000" w:themeColor="text1"/>
          <w:sz w:val="24"/>
          <w:szCs w:val="24"/>
        </w:rPr>
        <w:fldChar w:fldCharType="begin">
          <w:fldData xml:space="preserve">PEVuZE5vdGU+PENpdGU+PEF1dGhvcj5GZWdoYWxpPC9BdXRob3I+PFllYXI+MjAxMjwvWWVhcj48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</w:fldData>
        </w:fldChar>
      </w:r>
      <w:r w:rsidR="00F114CE" w:rsidRPr="008075BE">
        <w:rPr>
          <w:rFonts w:ascii="Times New Roman" w:eastAsia="SimSun" w:hAnsi="Times New Roman" w:cs="Times New Roman"/>
          <w:color w:val="000000" w:themeColor="text1"/>
          <w:sz w:val="24"/>
          <w:szCs w:val="24"/>
        </w:rPr>
        <w:instrText xml:space="preserve"> ADDIN EN.CITE.DATA </w:instrText>
      </w:r>
      <w:r w:rsidR="00F114CE" w:rsidRPr="008075BE">
        <w:rPr>
          <w:rFonts w:ascii="Times New Roman" w:eastAsia="SimSun" w:hAnsi="Times New Roman" w:cs="Times New Roman"/>
          <w:color w:val="000000" w:themeColor="text1"/>
          <w:sz w:val="24"/>
          <w:szCs w:val="24"/>
        </w:rPr>
      </w:r>
      <w:r w:rsidR="00F114CE" w:rsidRPr="008075BE">
        <w:rPr>
          <w:rFonts w:ascii="Times New Roman" w:eastAsia="SimSun" w:hAnsi="Times New Roman" w:cs="Times New Roman"/>
          <w:color w:val="000000" w:themeColor="text1"/>
          <w:sz w:val="24"/>
          <w:szCs w:val="24"/>
        </w:rPr>
        <w:fldChar w:fldCharType="end"/>
      </w:r>
      <w:r w:rsidR="003D12FB" w:rsidRPr="008075BE">
        <w:rPr>
          <w:rFonts w:ascii="Times New Roman" w:eastAsia="SimSun" w:hAnsi="Times New Roman" w:cs="Times New Roman"/>
          <w:color w:val="000000" w:themeColor="text1"/>
          <w:sz w:val="24"/>
          <w:szCs w:val="24"/>
        </w:rPr>
      </w:r>
      <w:r w:rsidR="003D12FB" w:rsidRPr="008075BE">
        <w:rPr>
          <w:rFonts w:ascii="Times New Roman" w:eastAsia="SimSun" w:hAnsi="Times New Roman" w:cs="Times New Roman"/>
          <w:color w:val="000000" w:themeColor="text1"/>
          <w:sz w:val="24"/>
          <w:szCs w:val="24"/>
        </w:rPr>
        <w:fldChar w:fldCharType="separate"/>
      </w:r>
      <w:r w:rsidR="008008FA" w:rsidRPr="008075BE">
        <w:rPr>
          <w:rFonts w:ascii="Times New Roman" w:eastAsia="SimSun" w:hAnsi="Times New Roman" w:cs="Times New Roman"/>
          <w:noProof/>
          <w:color w:val="000000" w:themeColor="text1"/>
          <w:sz w:val="24"/>
          <w:szCs w:val="24"/>
        </w:rPr>
        <w:t>(27, 28)</w:t>
      </w:r>
      <w:r w:rsidR="003D12FB" w:rsidRPr="008075BE">
        <w:rPr>
          <w:rFonts w:ascii="Times New Roman" w:eastAsia="SimSun" w:hAnsi="Times New Roman" w:cs="Times New Roman"/>
          <w:color w:val="000000" w:themeColor="text1"/>
          <w:sz w:val="24"/>
          <w:szCs w:val="24"/>
        </w:rPr>
        <w:fldChar w:fldCharType="end"/>
      </w:r>
      <w:ins w:id="202" w:author="Sargsyan, Davit [JRDUS]" w:date="2024-12-02T15:15:00Z">
        <w:r w:rsidR="00A12103">
          <w:rPr>
            <w:rFonts w:ascii="Times New Roman" w:eastAsia="SimSun" w:hAnsi="Times New Roman" w:cs="Times New Roman"/>
            <w:color w:val="000000" w:themeColor="text1"/>
            <w:sz w:val="24"/>
            <w:szCs w:val="24"/>
          </w:rPr>
          <w:t>. Th</w:t>
        </w:r>
      </w:ins>
      <w:ins w:id="203" w:author="Sargsyan, Davit [JRDUS]" w:date="2024-12-02T15:16:00Z">
        <w:r w:rsidR="00A12103">
          <w:rPr>
            <w:rFonts w:ascii="Times New Roman" w:eastAsia="SimSun" w:hAnsi="Times New Roman" w:cs="Times New Roman"/>
            <w:color w:val="000000" w:themeColor="text1"/>
            <w:sz w:val="24"/>
            <w:szCs w:val="24"/>
          </w:rPr>
          <w:t>ese</w:t>
        </w:r>
      </w:ins>
      <w:ins w:id="204" w:author="Sargsyan, Davit [JRDUS]" w:date="2024-12-02T15:15:00Z">
        <w:r w:rsidR="00A12103">
          <w:rPr>
            <w:rFonts w:ascii="Times New Roman" w:eastAsia="SimSun" w:hAnsi="Times New Roman" w:cs="Times New Roman"/>
            <w:color w:val="000000" w:themeColor="text1"/>
            <w:sz w:val="24"/>
            <w:szCs w:val="24"/>
          </w:rPr>
          <w:t xml:space="preserve"> compounds offer</w:t>
        </w:r>
      </w:ins>
      <w:ins w:id="205" w:author="Ran Yin" w:date="2024-11-30T15:08:00Z">
        <w:del w:id="206" w:author="Sargsyan, Davit [JRDUS]" w:date="2024-12-02T15:15:00Z">
          <w:r w:rsidR="00F20DD0" w:rsidRPr="008075BE" w:rsidDel="00A12103">
            <w:rPr>
              <w:rFonts w:ascii="Times New Roman" w:eastAsia="SimSun" w:hAnsi="Times New Roman" w:cs="Times New Roman"/>
              <w:color w:val="000000" w:themeColor="text1"/>
              <w:sz w:val="24"/>
              <w:szCs w:val="24"/>
            </w:rPr>
            <w:delText>, which offers</w:delText>
          </w:r>
        </w:del>
        <w:r w:rsidR="00F20DD0" w:rsidRPr="008075BE">
          <w:rPr>
            <w:rFonts w:ascii="Times New Roman" w:eastAsia="SimSun" w:hAnsi="Times New Roman" w:cs="Times New Roman"/>
            <w:color w:val="000000" w:themeColor="text1"/>
            <w:sz w:val="24"/>
            <w:szCs w:val="24"/>
          </w:rPr>
          <w:t xml:space="preserve"> notable nutritional and health benefits such as </w:t>
        </w:r>
      </w:ins>
      <w:del w:id="207" w:author="Ran Yin" w:date="2024-11-30T15:08:00Z">
        <w:r w:rsidR="003D12FB" w:rsidRPr="008075BE" w:rsidDel="00F20DD0">
          <w:rPr>
            <w:rFonts w:ascii="Times New Roman" w:eastAsia="SimSun" w:hAnsi="Times New Roman" w:cs="Times New Roman"/>
            <w:color w:val="000000" w:themeColor="text1"/>
            <w:sz w:val="24"/>
            <w:szCs w:val="24"/>
          </w:rPr>
          <w:delText>.</w:delText>
        </w:r>
        <w:r w:rsidR="008E1B43" w:rsidRPr="008075BE" w:rsidDel="00F20DD0">
          <w:rPr>
            <w:rFonts w:ascii="Times New Roman" w:eastAsia="SimSun" w:hAnsi="Times New Roman" w:cs="Times New Roman"/>
            <w:color w:val="000000" w:themeColor="text1"/>
            <w:sz w:val="24"/>
            <w:szCs w:val="24"/>
          </w:rPr>
          <w:delText xml:space="preserve"> Cranberry consumption have been associated with </w:delText>
        </w:r>
      </w:del>
      <w:r w:rsidR="008E1B43" w:rsidRPr="008075BE">
        <w:rPr>
          <w:rFonts w:ascii="Times New Roman" w:eastAsia="SimSun" w:hAnsi="Times New Roman" w:cs="Times New Roman"/>
          <w:color w:val="000000" w:themeColor="text1"/>
          <w:sz w:val="24"/>
          <w:szCs w:val="24"/>
        </w:rPr>
        <w:t>reduced risk of urinary tract infections</w:t>
      </w:r>
      <w:r w:rsidR="007D5215" w:rsidRPr="008075BE">
        <w:rPr>
          <w:rFonts w:ascii="Times New Roman" w:eastAsia="SimSun" w:hAnsi="Times New Roman" w:cs="Times New Roman"/>
          <w:color w:val="000000" w:themeColor="text1"/>
          <w:sz w:val="24"/>
          <w:szCs w:val="24"/>
        </w:rPr>
        <w:t xml:space="preserve"> </w:t>
      </w:r>
      <w:r w:rsidR="007D5215" w:rsidRPr="008075BE">
        <w:rPr>
          <w:rFonts w:ascii="Times New Roman" w:eastAsia="SimSun" w:hAnsi="Times New Roman" w:cs="Times New Roman"/>
          <w:color w:val="000000" w:themeColor="text1"/>
          <w:sz w:val="24"/>
          <w:szCs w:val="24"/>
        </w:rPr>
        <w:fldChar w:fldCharType="begin">
          <w:fldData xml:space="preserve">PEVuZE5vdGU+PENpdGU+PEF1dGhvcj5KZXBzb248L0F1dGhvcj48WWVhcj4yMDEyPC9ZZWFyPjxS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</w:fldData>
        </w:fldChar>
      </w:r>
      <w:r w:rsidR="00F114CE" w:rsidRPr="008075BE">
        <w:rPr>
          <w:rFonts w:ascii="Times New Roman" w:eastAsia="SimSun" w:hAnsi="Times New Roman" w:cs="Times New Roman"/>
          <w:color w:val="000000" w:themeColor="text1"/>
          <w:sz w:val="24"/>
          <w:szCs w:val="24"/>
        </w:rPr>
        <w:instrText xml:space="preserve"> ADDIN EN.CITE </w:instrText>
      </w:r>
      <w:r w:rsidR="00F114CE" w:rsidRPr="008075BE">
        <w:rPr>
          <w:rFonts w:ascii="Times New Roman" w:eastAsia="SimSun" w:hAnsi="Times New Roman" w:cs="Times New Roman"/>
          <w:color w:val="000000" w:themeColor="text1"/>
          <w:sz w:val="24"/>
          <w:szCs w:val="24"/>
        </w:rPr>
        <w:fldChar w:fldCharType="begin">
          <w:fldData xml:space="preserve">PEVuZE5vdGU+PENpdGU+PEF1dGhvcj5KZXBzb248L0F1dGhvcj48WWVhcj4yMDEyPC9ZZWFyPjxS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</w:fldData>
        </w:fldChar>
      </w:r>
      <w:r w:rsidR="00F114CE" w:rsidRPr="008075BE">
        <w:rPr>
          <w:rFonts w:ascii="Times New Roman" w:eastAsia="SimSun" w:hAnsi="Times New Roman" w:cs="Times New Roman"/>
          <w:color w:val="000000" w:themeColor="text1"/>
          <w:sz w:val="24"/>
          <w:szCs w:val="24"/>
        </w:rPr>
        <w:instrText xml:space="preserve"> ADDIN EN.CITE.DATA </w:instrText>
      </w:r>
      <w:r w:rsidR="00F114CE" w:rsidRPr="008075BE">
        <w:rPr>
          <w:rFonts w:ascii="Times New Roman" w:eastAsia="SimSun" w:hAnsi="Times New Roman" w:cs="Times New Roman"/>
          <w:color w:val="000000" w:themeColor="text1"/>
          <w:sz w:val="24"/>
          <w:szCs w:val="24"/>
        </w:rPr>
      </w:r>
      <w:r w:rsidR="00F114CE" w:rsidRPr="008075BE">
        <w:rPr>
          <w:rFonts w:ascii="Times New Roman" w:eastAsia="SimSun" w:hAnsi="Times New Roman" w:cs="Times New Roman"/>
          <w:color w:val="000000" w:themeColor="text1"/>
          <w:sz w:val="24"/>
          <w:szCs w:val="24"/>
        </w:rPr>
        <w:fldChar w:fldCharType="end"/>
      </w:r>
      <w:r w:rsidR="007D5215" w:rsidRPr="008075BE">
        <w:rPr>
          <w:rFonts w:ascii="Times New Roman" w:eastAsia="SimSun" w:hAnsi="Times New Roman" w:cs="Times New Roman"/>
          <w:color w:val="000000" w:themeColor="text1"/>
          <w:sz w:val="24"/>
          <w:szCs w:val="24"/>
        </w:rPr>
      </w:r>
      <w:r w:rsidR="007D5215" w:rsidRPr="008075BE">
        <w:rPr>
          <w:rFonts w:ascii="Times New Roman" w:eastAsia="SimSun" w:hAnsi="Times New Roman" w:cs="Times New Roman"/>
          <w:color w:val="000000" w:themeColor="text1"/>
          <w:sz w:val="24"/>
          <w:szCs w:val="24"/>
        </w:rPr>
        <w:fldChar w:fldCharType="separate"/>
      </w:r>
      <w:r w:rsidR="008008FA" w:rsidRPr="008075BE">
        <w:rPr>
          <w:rFonts w:ascii="Times New Roman" w:eastAsia="SimSun" w:hAnsi="Times New Roman" w:cs="Times New Roman"/>
          <w:noProof/>
          <w:color w:val="000000" w:themeColor="text1"/>
          <w:sz w:val="24"/>
          <w:szCs w:val="24"/>
        </w:rPr>
        <w:t>(29, 30)</w:t>
      </w:r>
      <w:r w:rsidR="007D5215" w:rsidRPr="008075BE">
        <w:rPr>
          <w:rFonts w:ascii="Times New Roman" w:eastAsia="SimSun" w:hAnsi="Times New Roman" w:cs="Times New Roman"/>
          <w:color w:val="000000" w:themeColor="text1"/>
          <w:sz w:val="24"/>
          <w:szCs w:val="24"/>
        </w:rPr>
        <w:fldChar w:fldCharType="end"/>
      </w:r>
      <w:r w:rsidR="008E1B43" w:rsidRPr="008075BE">
        <w:rPr>
          <w:rFonts w:ascii="Times New Roman" w:eastAsia="SimSun" w:hAnsi="Times New Roman" w:cs="Times New Roman"/>
          <w:color w:val="000000" w:themeColor="text1"/>
          <w:sz w:val="24"/>
          <w:szCs w:val="24"/>
        </w:rPr>
        <w:t xml:space="preserve"> and inflammation</w:t>
      </w:r>
      <w:r w:rsidR="007D5215" w:rsidRPr="008075BE">
        <w:rPr>
          <w:rFonts w:ascii="Times New Roman" w:eastAsia="SimSun" w:hAnsi="Times New Roman" w:cs="Times New Roman"/>
          <w:color w:val="000000" w:themeColor="text1"/>
          <w:sz w:val="24"/>
          <w:szCs w:val="24"/>
        </w:rPr>
        <w:t xml:space="preserve"> </w:t>
      </w:r>
      <w:r w:rsidR="007D5215" w:rsidRPr="008075BE">
        <w:rPr>
          <w:rFonts w:ascii="Times New Roman" w:eastAsia="SimSun" w:hAnsi="Times New Roman" w:cs="Times New Roman"/>
          <w:color w:val="000000" w:themeColor="text1"/>
          <w:sz w:val="24"/>
          <w:szCs w:val="24"/>
        </w:rPr>
        <w:fldChar w:fldCharType="begin">
          <w:fldData xml:space="preserve">PEVuZE5vdGU+PENpdGU+PEF1dGhvcj5DYWk8L0F1dGhvcj48WWVhcj4yMDE5PC9ZZWFyPjxSZWNO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</w:fldData>
        </w:fldChar>
      </w:r>
      <w:r w:rsidR="00F114CE" w:rsidRPr="008075BE">
        <w:rPr>
          <w:rFonts w:ascii="Times New Roman" w:eastAsia="SimSun" w:hAnsi="Times New Roman" w:cs="Times New Roman"/>
          <w:color w:val="000000" w:themeColor="text1"/>
          <w:sz w:val="24"/>
          <w:szCs w:val="24"/>
        </w:rPr>
        <w:instrText xml:space="preserve"> ADDIN EN.CITE </w:instrText>
      </w:r>
      <w:r w:rsidR="00F114CE" w:rsidRPr="008075BE">
        <w:rPr>
          <w:rFonts w:ascii="Times New Roman" w:eastAsia="SimSun" w:hAnsi="Times New Roman" w:cs="Times New Roman"/>
          <w:color w:val="000000" w:themeColor="text1"/>
          <w:sz w:val="24"/>
          <w:szCs w:val="24"/>
        </w:rPr>
        <w:fldChar w:fldCharType="begin">
          <w:fldData xml:space="preserve">PEVuZE5vdGU+PENpdGU+PEF1dGhvcj5DYWk8L0F1dGhvcj48WWVhcj4yMDE5PC9ZZWFyPjxSZWNO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</w:fldData>
        </w:fldChar>
      </w:r>
      <w:r w:rsidR="00F114CE" w:rsidRPr="008075BE">
        <w:rPr>
          <w:rFonts w:ascii="Times New Roman" w:eastAsia="SimSun" w:hAnsi="Times New Roman" w:cs="Times New Roman"/>
          <w:color w:val="000000" w:themeColor="text1"/>
          <w:sz w:val="24"/>
          <w:szCs w:val="24"/>
        </w:rPr>
        <w:instrText xml:space="preserve"> ADDIN EN.CITE.DATA </w:instrText>
      </w:r>
      <w:r w:rsidR="00F114CE" w:rsidRPr="008075BE">
        <w:rPr>
          <w:rFonts w:ascii="Times New Roman" w:eastAsia="SimSun" w:hAnsi="Times New Roman" w:cs="Times New Roman"/>
          <w:color w:val="000000" w:themeColor="text1"/>
          <w:sz w:val="24"/>
          <w:szCs w:val="24"/>
        </w:rPr>
      </w:r>
      <w:r w:rsidR="00F114CE" w:rsidRPr="008075BE">
        <w:rPr>
          <w:rFonts w:ascii="Times New Roman" w:eastAsia="SimSun" w:hAnsi="Times New Roman" w:cs="Times New Roman"/>
          <w:color w:val="000000" w:themeColor="text1"/>
          <w:sz w:val="24"/>
          <w:szCs w:val="24"/>
        </w:rPr>
        <w:fldChar w:fldCharType="end"/>
      </w:r>
      <w:r w:rsidR="007D5215" w:rsidRPr="008075BE">
        <w:rPr>
          <w:rFonts w:ascii="Times New Roman" w:eastAsia="SimSun" w:hAnsi="Times New Roman" w:cs="Times New Roman"/>
          <w:color w:val="000000" w:themeColor="text1"/>
          <w:sz w:val="24"/>
          <w:szCs w:val="24"/>
        </w:rPr>
      </w:r>
      <w:r w:rsidR="007D5215" w:rsidRPr="008075BE">
        <w:rPr>
          <w:rFonts w:ascii="Times New Roman" w:eastAsia="SimSun" w:hAnsi="Times New Roman" w:cs="Times New Roman"/>
          <w:color w:val="000000" w:themeColor="text1"/>
          <w:sz w:val="24"/>
          <w:szCs w:val="24"/>
        </w:rPr>
        <w:fldChar w:fldCharType="separate"/>
      </w:r>
      <w:r w:rsidR="008008FA" w:rsidRPr="008075BE">
        <w:rPr>
          <w:rFonts w:ascii="Times New Roman" w:eastAsia="SimSun" w:hAnsi="Times New Roman" w:cs="Times New Roman"/>
          <w:noProof/>
          <w:color w:val="000000" w:themeColor="text1"/>
          <w:sz w:val="24"/>
          <w:szCs w:val="24"/>
        </w:rPr>
        <w:t>(31)</w:t>
      </w:r>
      <w:r w:rsidR="007D5215" w:rsidRPr="008075BE">
        <w:rPr>
          <w:rFonts w:ascii="Times New Roman" w:eastAsia="SimSun" w:hAnsi="Times New Roman" w:cs="Times New Roman"/>
          <w:color w:val="000000" w:themeColor="text1"/>
          <w:sz w:val="24"/>
          <w:szCs w:val="24"/>
        </w:rPr>
        <w:fldChar w:fldCharType="end"/>
      </w:r>
      <w:r w:rsidR="008E1B43" w:rsidRPr="008075BE">
        <w:rPr>
          <w:rFonts w:ascii="Times New Roman" w:eastAsia="SimSun" w:hAnsi="Times New Roman" w:cs="Times New Roman"/>
          <w:color w:val="000000" w:themeColor="text1"/>
          <w:sz w:val="24"/>
          <w:szCs w:val="24"/>
        </w:rPr>
        <w:t>, and improved cardiovascular health</w:t>
      </w:r>
      <w:r w:rsidR="007D5215" w:rsidRPr="008075BE">
        <w:rPr>
          <w:rFonts w:ascii="Times New Roman" w:eastAsia="SimSun" w:hAnsi="Times New Roman" w:cs="Times New Roman"/>
          <w:color w:val="000000" w:themeColor="text1"/>
          <w:sz w:val="24"/>
          <w:szCs w:val="24"/>
        </w:rPr>
        <w:t xml:space="preserve"> </w:t>
      </w:r>
      <w:r w:rsidR="007D5215" w:rsidRPr="008075BE">
        <w:rPr>
          <w:rFonts w:ascii="Times New Roman" w:eastAsia="SimSun" w:hAnsi="Times New Roman" w:cs="Times New Roman"/>
          <w:color w:val="000000" w:themeColor="text1"/>
          <w:sz w:val="24"/>
          <w:szCs w:val="24"/>
        </w:rPr>
        <w:fldChar w:fldCharType="begin"/>
      </w:r>
      <w:r w:rsidR="00F114CE" w:rsidRPr="008075BE">
        <w:rPr>
          <w:rFonts w:ascii="Times New Roman" w:eastAsia="SimSun" w:hAnsi="Times New Roman" w:cs="Times New Roman"/>
          <w:color w:val="000000" w:themeColor="text1"/>
          <w:sz w:val="24"/>
          <w:szCs w:val="24"/>
        </w:rPr>
        <w:instrText xml:space="preserve"> ADDIN EN.CITE &lt;EndNote&gt;&lt;Cite&gt;&lt;Author&gt;Reed&lt;/Author&gt;&lt;Year&gt;2002&lt;/Year&gt;&lt;RecNum&gt;276&lt;/RecNum&gt;&lt;DisplayText&gt;(32)&lt;/DisplayText&gt;&lt;record&gt;&lt;rec-number&gt;2548&lt;/rec-number&gt;&lt;foreign-keys&gt;&lt;key app="EN" db-id="petpvf9zze5p0iezs0p55z0yz22f20efadfp" timestamp="1730996084"&gt;2548&lt;/key&gt;&lt;/foreign-keys&gt;&lt;ref-type name="Journal Article"&gt;17&lt;/ref-type&gt;&lt;contributors&gt;&lt;authors&gt;&lt;author&gt;Reed, J.&lt;/author&gt;&lt;/authors&gt;&lt;/contributors&gt;&lt;auth-address&gt;Department of Animal Sciences, University of Wisconsin-Madison, 53706, USA.&lt;/auth-address&gt;&lt;titles&gt;&lt;title&gt;Cranberry flavonoids, atherosclerosis and cardiovascular health&lt;/title&gt;&lt;secondary-title&gt;Crit Rev Food Sci Nutr&lt;/secondary-title&gt;&lt;/titles&gt;&lt;periodical&gt;&lt;full-title&gt;Crit Rev Food Sci Nutr&lt;/full-title&gt;&lt;/periodical&gt;&lt;pages&gt;301-16&lt;/pages&gt;&lt;volume&gt;42&lt;/volume&gt;&lt;number&gt;3 Suppl&lt;/number&gt;&lt;keywords&gt;&lt;keyword&gt;Antioxidants/pharmacology/therapeutic use&lt;/keyword&gt;&lt;keyword&gt;Arteriosclerosis/*drug therapy/etiology/prevention &amp;amp; control&lt;/keyword&gt;&lt;keyword&gt;Cardiovascular Diseases/*drug therapy/etiology/prevention &amp;amp; control&lt;/keyword&gt;&lt;keyword&gt;Cholesterol/metabolism&lt;/keyword&gt;&lt;keyword&gt;Flavonoids/pharmacokinetics/pharmacology/*therapeutic use&lt;/keyword&gt;&lt;keyword&gt;Humans&lt;/keyword&gt;&lt;keyword&gt;Lipid Peroxidation/drug effects&lt;/keyword&gt;&lt;keyword&gt;Lipoproteins, LDL/drug effects/metabolism&lt;/keyword&gt;&lt;keyword&gt;Oxidation-Reduction&lt;/keyword&gt;&lt;keyword&gt;*Phytotherapy&lt;/keyword&gt;&lt;keyword&gt;Platelet Aggregation/drug effects&lt;/keyword&gt;&lt;keyword&gt;Thrombosis/prevention &amp;amp; control&lt;/keyword&gt;&lt;keyword&gt;*Vaccinium macrocarpon&lt;/keyword&gt;&lt;keyword&gt;Vasodilation/drug effects/physiology&lt;/keyword&gt;&lt;/keywords&gt;&lt;dates&gt;&lt;year&gt;2002&lt;/year&gt;&lt;/dates&gt;&lt;isbn&gt;1040-8398 (Print)&amp;#xD;1040-8398 (Linking)&lt;/isbn&gt;&lt;accession-num&gt;12058989&lt;/accession-num&gt;&lt;urls&gt;&lt;related-urls&gt;&lt;url&gt;https://www.ncbi.nlm.nih.gov/pubmed/12058989&lt;/url&gt;&lt;/related-urls&gt;&lt;/urls&gt;&lt;electronic-resource-num&gt;10.1080/10408390209351919&lt;/electronic-resource-num&gt;&lt;remote-database-name&gt;Medline&lt;/remote-database-name&gt;&lt;remote-database-provider&gt;NLM&lt;/remote-database-provider&gt;&lt;/record&gt;&lt;/Cite&gt;&lt;/EndNote&gt;</w:instrText>
      </w:r>
      <w:r w:rsidR="007D5215" w:rsidRPr="008075BE">
        <w:rPr>
          <w:rFonts w:ascii="Times New Roman" w:eastAsia="SimSun" w:hAnsi="Times New Roman" w:cs="Times New Roman"/>
          <w:color w:val="000000" w:themeColor="text1"/>
          <w:sz w:val="24"/>
          <w:szCs w:val="24"/>
        </w:rPr>
        <w:fldChar w:fldCharType="separate"/>
      </w:r>
      <w:r w:rsidR="008008FA" w:rsidRPr="008075BE">
        <w:rPr>
          <w:rFonts w:ascii="Times New Roman" w:eastAsia="SimSun" w:hAnsi="Times New Roman" w:cs="Times New Roman"/>
          <w:noProof/>
          <w:color w:val="000000" w:themeColor="text1"/>
          <w:sz w:val="24"/>
          <w:szCs w:val="24"/>
        </w:rPr>
        <w:t>(32)</w:t>
      </w:r>
      <w:r w:rsidR="007D5215" w:rsidRPr="008075BE">
        <w:rPr>
          <w:rFonts w:ascii="Times New Roman" w:eastAsia="SimSun" w:hAnsi="Times New Roman" w:cs="Times New Roman"/>
          <w:color w:val="000000" w:themeColor="text1"/>
          <w:sz w:val="24"/>
          <w:szCs w:val="24"/>
        </w:rPr>
        <w:fldChar w:fldCharType="end"/>
      </w:r>
      <w:r w:rsidR="008E1B43" w:rsidRPr="008075BE">
        <w:rPr>
          <w:rFonts w:ascii="Times New Roman" w:eastAsia="SimSun" w:hAnsi="Times New Roman" w:cs="Times New Roman"/>
          <w:color w:val="000000" w:themeColor="text1"/>
          <w:sz w:val="24"/>
          <w:szCs w:val="24"/>
        </w:rPr>
        <w:t xml:space="preserve">. </w:t>
      </w:r>
    </w:p>
    <w:p w14:paraId="5FA1352E" w14:textId="68265847" w:rsidR="009A3DA8" w:rsidRPr="008075BE" w:rsidRDefault="009A3DA8">
      <w:pPr>
        <w:jc w:val="both"/>
        <w:rPr>
          <w:rFonts w:ascii="Times New Roman" w:hAnsi="Times New Roman" w:cs="Times New Roman"/>
          <w:color w:val="000000" w:themeColor="text1"/>
          <w:sz w:val="24"/>
          <w:szCs w:val="24"/>
        </w:rPr>
        <w:pPrChange w:id="208" w:author="Ran Yin" w:date="2024-11-25T20:26:00Z">
          <w:pPr/>
        </w:pPrChange>
      </w:pPr>
      <w:r w:rsidRPr="008075BE">
        <w:rPr>
          <w:rFonts w:ascii="Times New Roman" w:eastAsia="SimSun" w:hAnsi="Times New Roman" w:cs="Times New Roman"/>
          <w:color w:val="000000" w:themeColor="text1"/>
          <w:sz w:val="24"/>
          <w:szCs w:val="24"/>
        </w:rPr>
        <w:t xml:space="preserve">Phenethyl isothiocyanate (PEITC) </w:t>
      </w:r>
      <w:r w:rsidR="008E2DD3" w:rsidRPr="008075BE">
        <w:rPr>
          <w:rFonts w:ascii="Times New Roman" w:eastAsia="SimSun" w:hAnsi="Times New Roman" w:cs="Times New Roman"/>
          <w:color w:val="000000" w:themeColor="text1"/>
          <w:sz w:val="24"/>
          <w:szCs w:val="24"/>
        </w:rPr>
        <w:t>belongs to</w:t>
      </w:r>
      <w:r w:rsidRPr="008075BE">
        <w:rPr>
          <w:rFonts w:ascii="Times New Roman" w:eastAsia="SimSun" w:hAnsi="Times New Roman" w:cs="Times New Roman"/>
          <w:color w:val="000000" w:themeColor="text1"/>
          <w:sz w:val="24"/>
          <w:szCs w:val="24"/>
        </w:rPr>
        <w:t xml:space="preserve"> the isothiocyanate family </w:t>
      </w:r>
      <w:r w:rsidRPr="008075BE">
        <w:rPr>
          <w:rFonts w:ascii="Times New Roman" w:eastAsia="SimSun" w:hAnsi="Times New Roman" w:cs="Times New Roman"/>
          <w:color w:val="000000" w:themeColor="text1"/>
          <w:sz w:val="24"/>
          <w:szCs w:val="24"/>
        </w:rPr>
        <w:lastRenderedPageBreak/>
        <w:t xml:space="preserve">of compounds which are formed when glucosinolates, a class of sulfur-containing compounds found in cruciferous vegetables, are hydrolyzed by </w:t>
      </w:r>
      <w:commentRangeStart w:id="209"/>
      <w:r w:rsidR="005C39A0" w:rsidRPr="00AA1FAF">
        <w:rPr>
          <w:rFonts w:ascii="Times New Roman" w:eastAsia="SimSun" w:hAnsi="Times New Roman" w:cs="Times New Roman"/>
          <w:color w:val="000000" w:themeColor="text1"/>
          <w:sz w:val="24"/>
          <w:szCs w:val="24"/>
          <w:highlight w:val="yellow"/>
          <w:rPrChange w:id="210" w:author="Ran Yin" w:date="2024-11-30T16:43:00Z">
            <w:rPr>
              <w:rFonts w:ascii="Times New Roman" w:eastAsia="SimSun" w:hAnsi="Times New Roman" w:cs="Times New Roman"/>
              <w:color w:val="000000" w:themeColor="text1"/>
              <w:sz w:val="24"/>
              <w:szCs w:val="24"/>
            </w:rPr>
          </w:rPrChange>
        </w:rPr>
        <w:t>myrosinase</w:t>
      </w:r>
      <w:commentRangeEnd w:id="209"/>
      <w:r w:rsidR="00913A3C">
        <w:rPr>
          <w:rStyle w:val="CommentReference"/>
        </w:rPr>
        <w:commentReference w:id="209"/>
      </w:r>
      <w:r w:rsidRPr="008075BE">
        <w:rPr>
          <w:rFonts w:ascii="Times New Roman" w:eastAsia="SimSun" w:hAnsi="Times New Roman" w:cs="Times New Roman"/>
          <w:color w:val="000000" w:themeColor="text1"/>
          <w:sz w:val="24"/>
          <w:szCs w:val="24"/>
        </w:rPr>
        <w:t xml:space="preserve"> </w:t>
      </w:r>
      <w:r w:rsidR="00513C6D" w:rsidRPr="008075BE">
        <w:rPr>
          <w:rFonts w:ascii="Times New Roman" w:eastAsia="SimSun" w:hAnsi="Times New Roman" w:cs="Times New Roman"/>
          <w:color w:val="000000" w:themeColor="text1"/>
          <w:sz w:val="24"/>
          <w:szCs w:val="24"/>
        </w:rPr>
        <w:fldChar w:fldCharType="begin">
          <w:fldData xml:space="preserve">PEVuZE5vdGU+PENpdGU+PEF1dGhvcj5Kb2huc29uPC9BdXRob3I+PFllYXI+MjAwMjwvWWVhcj48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</w:fldData>
        </w:fldChar>
      </w:r>
      <w:r w:rsidR="00F114CE" w:rsidRPr="008075BE">
        <w:rPr>
          <w:rFonts w:ascii="Times New Roman" w:eastAsia="SimSun" w:hAnsi="Times New Roman" w:cs="Times New Roman"/>
          <w:color w:val="000000" w:themeColor="text1"/>
          <w:sz w:val="24"/>
          <w:szCs w:val="24"/>
        </w:rPr>
        <w:instrText xml:space="preserve"> ADDIN EN.CITE </w:instrText>
      </w:r>
      <w:r w:rsidR="00F114CE" w:rsidRPr="008075BE">
        <w:rPr>
          <w:rFonts w:ascii="Times New Roman" w:eastAsia="SimSun" w:hAnsi="Times New Roman" w:cs="Times New Roman"/>
          <w:color w:val="000000" w:themeColor="text1"/>
          <w:sz w:val="24"/>
          <w:szCs w:val="24"/>
        </w:rPr>
        <w:fldChar w:fldCharType="begin">
          <w:fldData xml:space="preserve">PEVuZE5vdGU+PENpdGU+PEF1dGhvcj5Kb2huc29uPC9BdXRob3I+PFllYXI+MjAwMjwvWWVhcj48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</w:fldData>
        </w:fldChar>
      </w:r>
      <w:r w:rsidR="00F114CE" w:rsidRPr="008075BE">
        <w:rPr>
          <w:rFonts w:ascii="Times New Roman" w:eastAsia="SimSun" w:hAnsi="Times New Roman" w:cs="Times New Roman"/>
          <w:color w:val="000000" w:themeColor="text1"/>
          <w:sz w:val="24"/>
          <w:szCs w:val="24"/>
        </w:rPr>
        <w:instrText xml:space="preserve"> ADDIN EN.CITE.DATA </w:instrText>
      </w:r>
      <w:r w:rsidR="00F114CE" w:rsidRPr="008075BE">
        <w:rPr>
          <w:rFonts w:ascii="Times New Roman" w:eastAsia="SimSun" w:hAnsi="Times New Roman" w:cs="Times New Roman"/>
          <w:color w:val="000000" w:themeColor="text1"/>
          <w:sz w:val="24"/>
          <w:szCs w:val="24"/>
        </w:rPr>
      </w:r>
      <w:r w:rsidR="00F114CE" w:rsidRPr="008075BE">
        <w:rPr>
          <w:rFonts w:ascii="Times New Roman" w:eastAsia="SimSun" w:hAnsi="Times New Roman" w:cs="Times New Roman"/>
          <w:color w:val="000000" w:themeColor="text1"/>
          <w:sz w:val="24"/>
          <w:szCs w:val="24"/>
        </w:rPr>
        <w:fldChar w:fldCharType="end"/>
      </w:r>
      <w:r w:rsidR="00513C6D" w:rsidRPr="008075BE">
        <w:rPr>
          <w:rFonts w:ascii="Times New Roman" w:eastAsia="SimSun" w:hAnsi="Times New Roman" w:cs="Times New Roman"/>
          <w:color w:val="000000" w:themeColor="text1"/>
          <w:sz w:val="24"/>
          <w:szCs w:val="24"/>
        </w:rPr>
      </w:r>
      <w:r w:rsidR="00513C6D" w:rsidRPr="008075BE">
        <w:rPr>
          <w:rFonts w:ascii="Times New Roman" w:eastAsia="SimSun" w:hAnsi="Times New Roman" w:cs="Times New Roman"/>
          <w:color w:val="000000" w:themeColor="text1"/>
          <w:sz w:val="24"/>
          <w:szCs w:val="24"/>
        </w:rPr>
        <w:fldChar w:fldCharType="separate"/>
      </w:r>
      <w:r w:rsidR="008008FA" w:rsidRPr="008075BE">
        <w:rPr>
          <w:rFonts w:ascii="Times New Roman" w:eastAsia="SimSun" w:hAnsi="Times New Roman" w:cs="Times New Roman"/>
          <w:noProof/>
          <w:color w:val="000000" w:themeColor="text1"/>
          <w:sz w:val="24"/>
          <w:szCs w:val="24"/>
        </w:rPr>
        <w:t>(33, 34)</w:t>
      </w:r>
      <w:r w:rsidR="00513C6D" w:rsidRPr="008075BE">
        <w:rPr>
          <w:rFonts w:ascii="Times New Roman" w:eastAsia="SimSun" w:hAnsi="Times New Roman" w:cs="Times New Roman"/>
          <w:color w:val="000000" w:themeColor="text1"/>
          <w:sz w:val="24"/>
          <w:szCs w:val="24"/>
        </w:rPr>
        <w:fldChar w:fldCharType="end"/>
      </w:r>
      <w:r w:rsidRPr="008075BE">
        <w:rPr>
          <w:rFonts w:ascii="Times New Roman" w:eastAsia="SimSun" w:hAnsi="Times New Roman" w:cs="Times New Roman"/>
          <w:color w:val="000000" w:themeColor="text1"/>
          <w:sz w:val="24"/>
          <w:szCs w:val="24"/>
        </w:rPr>
        <w:t xml:space="preserve">. </w:t>
      </w:r>
      <w:ins w:id="211" w:author="Ran Yin" w:date="2024-11-30T15:08:00Z">
        <w:r w:rsidR="00F20DD0" w:rsidRPr="008075BE">
          <w:rPr>
            <w:rFonts w:ascii="Times New Roman" w:eastAsia="SimSun" w:hAnsi="Times New Roman" w:cs="Times New Roman"/>
            <w:color w:val="000000" w:themeColor="text1"/>
            <w:sz w:val="24"/>
            <w:szCs w:val="24"/>
          </w:rPr>
          <w:t>It</w:t>
        </w:r>
      </w:ins>
      <w:del w:id="212" w:author="Ran Yin" w:date="2024-11-30T15:08:00Z">
        <w:r w:rsidRPr="008075BE" w:rsidDel="00F20DD0">
          <w:rPr>
            <w:rFonts w:ascii="Times New Roman" w:eastAsia="SimSun" w:hAnsi="Times New Roman" w:cs="Times New Roman"/>
            <w:color w:val="000000" w:themeColor="text1"/>
            <w:sz w:val="24"/>
            <w:szCs w:val="24"/>
          </w:rPr>
          <w:delText>PEITC</w:delText>
        </w:r>
      </w:del>
      <w:r w:rsidRPr="008075BE">
        <w:rPr>
          <w:rFonts w:ascii="Times New Roman" w:eastAsia="SimSun" w:hAnsi="Times New Roman" w:cs="Times New Roman"/>
          <w:color w:val="000000" w:themeColor="text1"/>
          <w:sz w:val="24"/>
          <w:szCs w:val="24"/>
        </w:rPr>
        <w:t xml:space="preserve"> has been </w:t>
      </w:r>
      <w:r w:rsidR="00F114CE" w:rsidRPr="008075BE">
        <w:rPr>
          <w:rFonts w:ascii="Times New Roman" w:eastAsia="SimSun" w:hAnsi="Times New Roman" w:cs="Times New Roman"/>
          <w:color w:val="000000" w:themeColor="text1"/>
          <w:sz w:val="24"/>
          <w:szCs w:val="24"/>
        </w:rPr>
        <w:t>shown</w:t>
      </w:r>
      <w:r w:rsidRPr="008075BE">
        <w:rPr>
          <w:rFonts w:ascii="Times New Roman" w:eastAsia="SimSun" w:hAnsi="Times New Roman" w:cs="Times New Roman"/>
          <w:color w:val="000000" w:themeColor="text1"/>
          <w:sz w:val="24"/>
          <w:szCs w:val="24"/>
        </w:rPr>
        <w:t xml:space="preserve"> to have a wide range of biological activities including anticancer, </w:t>
      </w:r>
      <w:r w:rsidR="00F114CE" w:rsidRPr="008075BE">
        <w:rPr>
          <w:rFonts w:ascii="Times New Roman" w:eastAsia="SimSun" w:hAnsi="Times New Roman" w:cs="Times New Roman"/>
          <w:color w:val="000000" w:themeColor="text1"/>
          <w:sz w:val="24"/>
          <w:szCs w:val="24"/>
        </w:rPr>
        <w:t xml:space="preserve">antioxidant, and </w:t>
      </w:r>
      <w:r w:rsidRPr="008075BE">
        <w:rPr>
          <w:rFonts w:ascii="Times New Roman" w:eastAsia="SimSun" w:hAnsi="Times New Roman" w:cs="Times New Roman"/>
          <w:color w:val="000000" w:themeColor="text1"/>
          <w:sz w:val="24"/>
          <w:szCs w:val="24"/>
        </w:rPr>
        <w:t>anti-inflammatory</w:t>
      </w:r>
      <w:r w:rsidR="00F114CE" w:rsidRPr="008075BE">
        <w:rPr>
          <w:rFonts w:ascii="Times New Roman" w:eastAsia="SimSun" w:hAnsi="Times New Roman" w:cs="Times New Roman"/>
          <w:color w:val="000000" w:themeColor="text1"/>
          <w:sz w:val="24"/>
          <w:szCs w:val="24"/>
        </w:rPr>
        <w:t xml:space="preserve"> </w:t>
      </w:r>
      <w:r w:rsidRPr="008075BE">
        <w:rPr>
          <w:rFonts w:ascii="Times New Roman" w:eastAsia="SimSun" w:hAnsi="Times New Roman" w:cs="Times New Roman"/>
          <w:color w:val="000000" w:themeColor="text1"/>
          <w:sz w:val="24"/>
          <w:szCs w:val="24"/>
        </w:rPr>
        <w:t xml:space="preserve">effects </w:t>
      </w:r>
      <w:r w:rsidR="00513C6D" w:rsidRPr="008075BE">
        <w:rPr>
          <w:rFonts w:ascii="Times New Roman" w:eastAsia="SimSun" w:hAnsi="Times New Roman" w:cs="Times New Roman"/>
          <w:color w:val="000000" w:themeColor="text1"/>
          <w:sz w:val="24"/>
          <w:szCs w:val="24"/>
        </w:rPr>
        <w:fldChar w:fldCharType="begin">
          <w:fldData xml:space="preserve">PEVuZE5vdGU+PENpdGU+PEF1dGhvcj5HdXB0YTwvQXV0aG9yPjxZZWFyPjIwMTQ8L1llYXI+PFJl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</w:fldData>
        </w:fldChar>
      </w:r>
      <w:r w:rsidR="00F114CE" w:rsidRPr="008075BE">
        <w:rPr>
          <w:rFonts w:ascii="Times New Roman" w:eastAsia="SimSun" w:hAnsi="Times New Roman" w:cs="Times New Roman"/>
          <w:color w:val="000000" w:themeColor="text1"/>
          <w:sz w:val="24"/>
          <w:szCs w:val="24"/>
        </w:rPr>
        <w:instrText xml:space="preserve"> ADDIN EN.CITE </w:instrText>
      </w:r>
      <w:r w:rsidR="00F114CE" w:rsidRPr="008075BE">
        <w:rPr>
          <w:rFonts w:ascii="Times New Roman" w:eastAsia="SimSun" w:hAnsi="Times New Roman" w:cs="Times New Roman"/>
          <w:color w:val="000000" w:themeColor="text1"/>
          <w:sz w:val="24"/>
          <w:szCs w:val="24"/>
        </w:rPr>
        <w:fldChar w:fldCharType="begin">
          <w:fldData xml:space="preserve">PEVuZE5vdGU+PENpdGU+PEF1dGhvcj5HdXB0YTwvQXV0aG9yPjxZZWFyPjIwMTQ8L1llYXI+PFJl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</w:fldData>
        </w:fldChar>
      </w:r>
      <w:r w:rsidR="00F114CE" w:rsidRPr="008075BE">
        <w:rPr>
          <w:rFonts w:ascii="Times New Roman" w:eastAsia="SimSun" w:hAnsi="Times New Roman" w:cs="Times New Roman"/>
          <w:color w:val="000000" w:themeColor="text1"/>
          <w:sz w:val="24"/>
          <w:szCs w:val="24"/>
        </w:rPr>
        <w:instrText xml:space="preserve"> ADDIN EN.CITE.DATA </w:instrText>
      </w:r>
      <w:r w:rsidR="00F114CE" w:rsidRPr="008075BE">
        <w:rPr>
          <w:rFonts w:ascii="Times New Roman" w:eastAsia="SimSun" w:hAnsi="Times New Roman" w:cs="Times New Roman"/>
          <w:color w:val="000000" w:themeColor="text1"/>
          <w:sz w:val="24"/>
          <w:szCs w:val="24"/>
        </w:rPr>
      </w:r>
      <w:r w:rsidR="00F114CE" w:rsidRPr="008075BE">
        <w:rPr>
          <w:rFonts w:ascii="Times New Roman" w:eastAsia="SimSun" w:hAnsi="Times New Roman" w:cs="Times New Roman"/>
          <w:color w:val="000000" w:themeColor="text1"/>
          <w:sz w:val="24"/>
          <w:szCs w:val="24"/>
        </w:rPr>
        <w:fldChar w:fldCharType="end"/>
      </w:r>
      <w:r w:rsidR="00513C6D" w:rsidRPr="008075BE">
        <w:rPr>
          <w:rFonts w:ascii="Times New Roman" w:eastAsia="SimSun" w:hAnsi="Times New Roman" w:cs="Times New Roman"/>
          <w:color w:val="000000" w:themeColor="text1"/>
          <w:sz w:val="24"/>
          <w:szCs w:val="24"/>
        </w:rPr>
      </w:r>
      <w:r w:rsidR="00513C6D" w:rsidRPr="008075BE">
        <w:rPr>
          <w:rFonts w:ascii="Times New Roman" w:eastAsia="SimSun" w:hAnsi="Times New Roman" w:cs="Times New Roman"/>
          <w:color w:val="000000" w:themeColor="text1"/>
          <w:sz w:val="24"/>
          <w:szCs w:val="24"/>
        </w:rPr>
        <w:fldChar w:fldCharType="separate"/>
      </w:r>
      <w:r w:rsidR="008008FA" w:rsidRPr="008075BE">
        <w:rPr>
          <w:rFonts w:ascii="Times New Roman" w:eastAsia="SimSun" w:hAnsi="Times New Roman" w:cs="Times New Roman"/>
          <w:noProof/>
          <w:color w:val="000000" w:themeColor="text1"/>
          <w:sz w:val="24"/>
          <w:szCs w:val="24"/>
        </w:rPr>
        <w:t>(35, 36)</w:t>
      </w:r>
      <w:r w:rsidR="00513C6D" w:rsidRPr="008075BE">
        <w:rPr>
          <w:rFonts w:ascii="Times New Roman" w:eastAsia="SimSun" w:hAnsi="Times New Roman" w:cs="Times New Roman"/>
          <w:color w:val="000000" w:themeColor="text1"/>
          <w:sz w:val="24"/>
          <w:szCs w:val="24"/>
        </w:rPr>
        <w:fldChar w:fldCharType="end"/>
      </w:r>
      <w:r w:rsidRPr="008075BE">
        <w:rPr>
          <w:rFonts w:ascii="Times New Roman" w:eastAsia="SimSun" w:hAnsi="Times New Roman" w:cs="Times New Roman"/>
          <w:color w:val="000000" w:themeColor="text1"/>
          <w:sz w:val="24"/>
          <w:szCs w:val="24"/>
        </w:rPr>
        <w:t>.</w:t>
      </w:r>
      <w:r w:rsidR="00513C6D" w:rsidRPr="008075BE">
        <w:rPr>
          <w:rFonts w:ascii="Times New Roman" w:eastAsia="SimSun" w:hAnsi="Times New Roman" w:cs="Times New Roman"/>
          <w:color w:val="000000" w:themeColor="text1"/>
          <w:sz w:val="24"/>
          <w:szCs w:val="24"/>
        </w:rPr>
        <w:t xml:space="preserve"> </w:t>
      </w:r>
    </w:p>
    <w:p w14:paraId="301541A3" w14:textId="4B97D01C" w:rsidR="00AB6127" w:rsidRPr="008075BE" w:rsidRDefault="00EB5BA2">
      <w:pPr>
        <w:jc w:val="both"/>
        <w:rPr>
          <w:rFonts w:ascii="Times New Roman" w:hAnsi="Times New Roman" w:cs="Times New Roman"/>
          <w:color w:val="000000" w:themeColor="text1"/>
          <w:sz w:val="24"/>
          <w:szCs w:val="24"/>
        </w:rPr>
        <w:pPrChange w:id="213" w:author="Ran Yin" w:date="2024-11-30T15:15:00Z">
          <w:pPr/>
        </w:pPrChange>
      </w:pPr>
      <w:r w:rsidRPr="008075BE">
        <w:rPr>
          <w:rFonts w:ascii="Times New Roman" w:hAnsi="Times New Roman" w:cs="Times New Roman"/>
          <w:color w:val="000000" w:themeColor="text1"/>
          <w:sz w:val="24"/>
          <w:szCs w:val="24"/>
        </w:rPr>
        <w:t>The c</w:t>
      </w:r>
      <w:r w:rsidR="00C91144" w:rsidRPr="008075BE">
        <w:rPr>
          <w:rFonts w:ascii="Times New Roman" w:hAnsi="Times New Roman" w:cs="Times New Roman"/>
          <w:color w:val="000000" w:themeColor="text1"/>
          <w:sz w:val="24"/>
          <w:szCs w:val="24"/>
        </w:rPr>
        <w:t xml:space="preserve">omposition of </w:t>
      </w:r>
      <w:r w:rsidRPr="008075BE">
        <w:rPr>
          <w:rFonts w:ascii="Times New Roman" w:hAnsi="Times New Roman" w:cs="Times New Roman"/>
          <w:color w:val="000000" w:themeColor="text1"/>
          <w:sz w:val="24"/>
          <w:szCs w:val="24"/>
        </w:rPr>
        <w:t xml:space="preserve">the GI microbial communities determines the efficiency of processing food into metabolites including amino acids, bile acids and </w:t>
      </w:r>
      <w:ins w:id="214" w:author="Ran Yin" w:date="2024-11-30T15:09:00Z">
        <w:r w:rsidR="00F20DD0" w:rsidRPr="008075BE">
          <w:rPr>
            <w:rFonts w:ascii="Times New Roman" w:hAnsi="Times New Roman" w:cs="Times New Roman"/>
            <w:color w:val="000000" w:themeColor="text1"/>
            <w:sz w:val="24"/>
            <w:szCs w:val="24"/>
          </w:rPr>
          <w:t>short-chain fatty acids (</w:t>
        </w:r>
      </w:ins>
      <w:r w:rsidRPr="008075BE">
        <w:rPr>
          <w:rFonts w:ascii="Times New Roman" w:hAnsi="Times New Roman" w:cs="Times New Roman"/>
          <w:color w:val="000000" w:themeColor="text1"/>
          <w:sz w:val="24"/>
          <w:szCs w:val="24"/>
        </w:rPr>
        <w:t>SCFA</w:t>
      </w:r>
      <w:ins w:id="215" w:author="Ran Yin" w:date="2024-11-30T15:09:00Z">
        <w:r w:rsidR="00F20DD0" w:rsidRPr="008075BE">
          <w:rPr>
            <w:rFonts w:ascii="Times New Roman" w:hAnsi="Times New Roman" w:cs="Times New Roman"/>
            <w:color w:val="000000" w:themeColor="text1"/>
            <w:sz w:val="24"/>
            <w:szCs w:val="24"/>
          </w:rPr>
          <w:t>)</w:t>
        </w:r>
      </w:ins>
      <w:r w:rsidRPr="008075BE">
        <w:rPr>
          <w:rFonts w:ascii="Times New Roman" w:hAnsi="Times New Roman" w:cs="Times New Roman"/>
          <w:color w:val="000000" w:themeColor="text1"/>
          <w:sz w:val="24"/>
          <w:szCs w:val="24"/>
        </w:rPr>
        <w:t>.</w:t>
      </w:r>
      <w:r w:rsidR="00137FBE" w:rsidRPr="008075BE">
        <w:rPr>
          <w:rFonts w:ascii="Times New Roman" w:hAnsi="Times New Roman" w:cs="Times New Roman"/>
          <w:color w:val="000000" w:themeColor="text1"/>
          <w:sz w:val="24"/>
          <w:szCs w:val="24"/>
        </w:rPr>
        <w:t xml:space="preserve"> </w:t>
      </w:r>
      <w:del w:id="216" w:author="Ran Yin" w:date="2024-11-30T15:10:00Z">
        <w:r w:rsidR="00137FBE" w:rsidRPr="008075BE" w:rsidDel="003D72FE">
          <w:rPr>
            <w:rFonts w:ascii="Times New Roman" w:hAnsi="Times New Roman" w:cs="Times New Roman"/>
            <w:color w:val="000000" w:themeColor="text1"/>
            <w:sz w:val="24"/>
            <w:szCs w:val="24"/>
          </w:rPr>
          <w:delText xml:space="preserve"> </w:delText>
        </w:r>
      </w:del>
      <w:moveToRangeStart w:id="217" w:author="Ran Yin" w:date="2024-11-30T15:10:00Z" w:name="move183871863"/>
      <w:moveTo w:id="218" w:author="Ran Yin" w:date="2024-11-30T15:10:00Z">
        <w:r w:rsidR="003D72FE" w:rsidRPr="008075BE">
          <w:rPr>
            <w:rFonts w:ascii="Times New Roman" w:hAnsi="Times New Roman" w:cs="Times New Roman"/>
            <w:color w:val="000000" w:themeColor="text1"/>
            <w:sz w:val="24"/>
            <w:szCs w:val="24"/>
          </w:rPr>
          <w:t xml:space="preserve">The aim of this study was to </w:t>
        </w:r>
      </w:moveTo>
      <w:ins w:id="219" w:author="Ran Yin" w:date="2024-11-30T15:12:00Z">
        <w:r w:rsidR="003D72FE" w:rsidRPr="008075BE">
          <w:rPr>
            <w:rFonts w:ascii="Times New Roman" w:hAnsi="Times New Roman" w:cs="Times New Roman"/>
            <w:color w:val="000000" w:themeColor="text1"/>
            <w:sz w:val="24"/>
            <w:szCs w:val="24"/>
          </w:rPr>
          <w:t>b</w:t>
        </w:r>
      </w:ins>
      <w:ins w:id="220" w:author="Ran Yin" w:date="2024-11-30T15:13:00Z">
        <w:r w:rsidR="003D72FE" w:rsidRPr="008075BE">
          <w:rPr>
            <w:rFonts w:ascii="Times New Roman" w:hAnsi="Times New Roman" w:cs="Times New Roman"/>
            <w:color w:val="000000" w:themeColor="text1"/>
            <w:sz w:val="24"/>
            <w:szCs w:val="24"/>
          </w:rPr>
          <w:t xml:space="preserve">etter understand the </w:t>
        </w:r>
      </w:ins>
      <w:moveTo w:id="221" w:author="Ran Yin" w:date="2024-11-30T15:10:00Z">
        <w:del w:id="222" w:author="Ran Yin" w:date="2024-11-30T15:11:00Z">
          <w:r w:rsidR="003D72FE" w:rsidRPr="008075BE" w:rsidDel="003D72FE">
            <w:rPr>
              <w:rFonts w:ascii="Times New Roman" w:hAnsi="Times New Roman" w:cs="Times New Roman"/>
              <w:color w:val="000000" w:themeColor="text1"/>
              <w:sz w:val="24"/>
              <w:szCs w:val="24"/>
            </w:rPr>
            <w:delText>better understand the</w:delText>
          </w:r>
        </w:del>
        <w:del w:id="223" w:author="Ran Yin" w:date="2024-11-30T15:12:00Z">
          <w:r w:rsidR="003D72FE" w:rsidRPr="008075BE" w:rsidDel="003D72FE">
            <w:rPr>
              <w:rFonts w:ascii="Times New Roman" w:hAnsi="Times New Roman" w:cs="Times New Roman"/>
              <w:color w:val="000000" w:themeColor="text1"/>
              <w:sz w:val="24"/>
              <w:szCs w:val="24"/>
            </w:rPr>
            <w:delText xml:space="preserve"> </w:delText>
          </w:r>
        </w:del>
        <w:r w:rsidR="003D72FE" w:rsidRPr="008075BE">
          <w:rPr>
            <w:rFonts w:ascii="Times New Roman" w:hAnsi="Times New Roman" w:cs="Times New Roman"/>
            <w:color w:val="000000" w:themeColor="text1"/>
            <w:sz w:val="24"/>
            <w:szCs w:val="24"/>
          </w:rPr>
          <w:t>mechanisms by which cranberry and PEITC can influence the gut microbiome and microbial metabolite production, and further improve the gut health via reducing inflammation and achieving homeostasis.</w:t>
        </w:r>
      </w:moveTo>
      <w:moveToRangeEnd w:id="217"/>
      <w:ins w:id="224" w:author="Ran Yin" w:date="2024-11-30T15:10:00Z">
        <w:r w:rsidR="003D72FE" w:rsidRPr="008075BE">
          <w:rPr>
            <w:rFonts w:ascii="Times New Roman" w:hAnsi="Times New Roman" w:cs="Times New Roman"/>
            <w:color w:val="000000" w:themeColor="text1"/>
            <w:sz w:val="24"/>
            <w:szCs w:val="24"/>
          </w:rPr>
          <w:t xml:space="preserve"> We</w:t>
        </w:r>
      </w:ins>
      <w:del w:id="225" w:author="Ran Yin" w:date="2024-11-30T15:10:00Z">
        <w:r w:rsidR="00F71A0C" w:rsidRPr="008075BE" w:rsidDel="003D72FE">
          <w:rPr>
            <w:rFonts w:ascii="Times New Roman" w:hAnsi="Times New Roman" w:cs="Times New Roman"/>
            <w:color w:val="000000" w:themeColor="text1"/>
            <w:sz w:val="24"/>
            <w:szCs w:val="24"/>
          </w:rPr>
          <w:delText>The current study</w:delText>
        </w:r>
      </w:del>
      <w:r w:rsidR="00F71A0C" w:rsidRPr="008075BE">
        <w:rPr>
          <w:rFonts w:ascii="Times New Roman" w:hAnsi="Times New Roman" w:cs="Times New Roman"/>
          <w:color w:val="000000" w:themeColor="text1"/>
          <w:sz w:val="24"/>
          <w:szCs w:val="24"/>
        </w:rPr>
        <w:t xml:space="preserve"> </w:t>
      </w:r>
      <w:r w:rsidR="00584D20" w:rsidRPr="008075BE">
        <w:rPr>
          <w:rFonts w:ascii="Times New Roman" w:hAnsi="Times New Roman" w:cs="Times New Roman"/>
          <w:color w:val="000000" w:themeColor="text1"/>
          <w:sz w:val="24"/>
          <w:szCs w:val="24"/>
        </w:rPr>
        <w:t>utilized C</w:t>
      </w:r>
      <w:r w:rsidR="00137FBE" w:rsidRPr="008075BE">
        <w:rPr>
          <w:rFonts w:ascii="Times New Roman" w:hAnsi="Times New Roman" w:cs="Times New Roman"/>
          <w:color w:val="000000" w:themeColor="text1"/>
          <w:sz w:val="24"/>
          <w:szCs w:val="24"/>
        </w:rPr>
        <w:t>57BL/6J wi</w:t>
      </w:r>
      <w:r w:rsidR="00EE5FD5" w:rsidRPr="008075BE">
        <w:rPr>
          <w:rFonts w:ascii="Times New Roman" w:hAnsi="Times New Roman" w:cs="Times New Roman"/>
          <w:color w:val="000000" w:themeColor="text1"/>
          <w:sz w:val="24"/>
          <w:szCs w:val="24"/>
        </w:rPr>
        <w:t>ld</w:t>
      </w:r>
      <w:r w:rsidR="0008782D" w:rsidRPr="008075BE">
        <w:rPr>
          <w:rFonts w:ascii="Times New Roman" w:hAnsi="Times New Roman" w:cs="Times New Roman"/>
          <w:color w:val="000000" w:themeColor="text1"/>
          <w:sz w:val="24"/>
          <w:szCs w:val="24"/>
        </w:rPr>
        <w:t xml:space="preserve"> </w:t>
      </w:r>
      <w:r w:rsidR="00137FBE" w:rsidRPr="008075BE">
        <w:rPr>
          <w:rFonts w:ascii="Times New Roman" w:hAnsi="Times New Roman" w:cs="Times New Roman"/>
          <w:color w:val="000000" w:themeColor="text1"/>
          <w:sz w:val="24"/>
          <w:szCs w:val="24"/>
        </w:rPr>
        <w:t xml:space="preserve">type (WT) and Nrf2 knockout (KO) </w:t>
      </w:r>
      <w:r w:rsidR="006C1727" w:rsidRPr="008075BE">
        <w:rPr>
          <w:rFonts w:ascii="Times New Roman" w:hAnsi="Times New Roman" w:cs="Times New Roman"/>
          <w:color w:val="000000" w:themeColor="text1"/>
          <w:sz w:val="24"/>
          <w:szCs w:val="24"/>
        </w:rPr>
        <w:t xml:space="preserve">mice </w:t>
      </w:r>
      <w:r w:rsidR="00137FBE" w:rsidRPr="008075BE">
        <w:rPr>
          <w:rFonts w:ascii="Times New Roman" w:hAnsi="Times New Roman" w:cs="Times New Roman"/>
          <w:color w:val="000000" w:themeColor="text1"/>
          <w:sz w:val="24"/>
          <w:szCs w:val="24"/>
        </w:rPr>
        <w:t xml:space="preserve">to test diets </w:t>
      </w:r>
      <w:del w:id="226" w:author="Sargsyan, Davit [JRDUS]" w:date="2024-12-02T16:22:00Z">
        <w:r w:rsidR="00B05DC8" w:rsidRPr="008075BE" w:rsidDel="00D37D83">
          <w:rPr>
            <w:rFonts w:ascii="Times New Roman" w:hAnsi="Times New Roman" w:cs="Times New Roman"/>
            <w:color w:val="000000" w:themeColor="text1"/>
            <w:sz w:val="24"/>
            <w:szCs w:val="24"/>
          </w:rPr>
          <w:delText xml:space="preserve">incorporated </w:delText>
        </w:r>
      </w:del>
      <w:ins w:id="227" w:author="Sargsyan, Davit [JRDUS]" w:date="2024-12-02T16:22:00Z">
        <w:r w:rsidR="00D37D83">
          <w:rPr>
            <w:rFonts w:ascii="Times New Roman" w:hAnsi="Times New Roman" w:cs="Times New Roman"/>
            <w:color w:val="000000" w:themeColor="text1"/>
            <w:sz w:val="24"/>
            <w:szCs w:val="24"/>
          </w:rPr>
          <w:t xml:space="preserve">enriched </w:t>
        </w:r>
      </w:ins>
      <w:r w:rsidR="00F71A0C" w:rsidRPr="008075BE">
        <w:rPr>
          <w:rFonts w:ascii="Times New Roman" w:hAnsi="Times New Roman" w:cs="Times New Roman"/>
          <w:color w:val="000000" w:themeColor="text1"/>
          <w:sz w:val="24"/>
          <w:szCs w:val="24"/>
        </w:rPr>
        <w:t>with</w:t>
      </w:r>
      <w:r w:rsidR="00137FBE" w:rsidRPr="008075BE">
        <w:rPr>
          <w:rFonts w:ascii="Times New Roman" w:hAnsi="Times New Roman" w:cs="Times New Roman"/>
          <w:color w:val="000000" w:themeColor="text1"/>
          <w:sz w:val="24"/>
          <w:szCs w:val="24"/>
        </w:rPr>
        <w:t xml:space="preserve"> either cranberry or PEITC</w:t>
      </w:r>
      <w:r w:rsidR="00F71A0C" w:rsidRPr="008075BE">
        <w:rPr>
          <w:rFonts w:ascii="Times New Roman" w:hAnsi="Times New Roman" w:cs="Times New Roman"/>
          <w:color w:val="000000" w:themeColor="text1"/>
          <w:sz w:val="24"/>
          <w:szCs w:val="24"/>
        </w:rPr>
        <w:t xml:space="preserve">. </w:t>
      </w:r>
      <w:del w:id="228" w:author="Sargsyan, Davit [JRDUS]" w:date="2024-12-02T16:22:00Z">
        <w:r w:rsidR="00137FBE" w:rsidRPr="008075BE" w:rsidDel="00D37D83">
          <w:rPr>
            <w:rFonts w:ascii="Times New Roman" w:hAnsi="Times New Roman" w:cs="Times New Roman"/>
            <w:color w:val="000000" w:themeColor="text1"/>
            <w:sz w:val="24"/>
            <w:szCs w:val="24"/>
          </w:rPr>
          <w:delText xml:space="preserve"> </w:delText>
        </w:r>
        <w:r w:rsidR="00F71A0C" w:rsidRPr="008075BE" w:rsidDel="00D37D83">
          <w:rPr>
            <w:rFonts w:ascii="Times New Roman" w:hAnsi="Times New Roman" w:cs="Times New Roman"/>
            <w:color w:val="000000" w:themeColor="text1"/>
            <w:sz w:val="24"/>
            <w:szCs w:val="24"/>
          </w:rPr>
          <w:delText xml:space="preserve">Both </w:delText>
        </w:r>
      </w:del>
      <w:ins w:id="229" w:author="Ran Yin" w:date="2024-11-30T15:09:00Z">
        <w:del w:id="230" w:author="Sargsyan, Davit [JRDUS]" w:date="2024-12-02T16:22:00Z">
          <w:r w:rsidR="00F20DD0" w:rsidRPr="008075BE" w:rsidDel="00D37D83">
            <w:rPr>
              <w:rFonts w:ascii="Times New Roman" w:hAnsi="Times New Roman" w:cs="Times New Roman"/>
              <w:color w:val="000000" w:themeColor="text1"/>
              <w:sz w:val="24"/>
              <w:szCs w:val="24"/>
            </w:rPr>
            <w:delText>diets</w:delText>
          </w:r>
        </w:del>
      </w:ins>
      <w:del w:id="231" w:author="Sargsyan, Davit [JRDUS]" w:date="2024-12-02T16:22:00Z">
        <w:r w:rsidR="00F71A0C" w:rsidRPr="008075BE" w:rsidDel="00D37D83">
          <w:rPr>
            <w:rFonts w:ascii="Times New Roman" w:hAnsi="Times New Roman" w:cs="Times New Roman"/>
            <w:color w:val="000000" w:themeColor="text1"/>
            <w:sz w:val="24"/>
            <w:szCs w:val="24"/>
          </w:rPr>
          <w:delText xml:space="preserve">food </w:delText>
        </w:r>
        <w:r w:rsidR="00584D20" w:rsidRPr="008075BE" w:rsidDel="00D37D83">
          <w:rPr>
            <w:rFonts w:ascii="Times New Roman" w:hAnsi="Times New Roman" w:cs="Times New Roman"/>
            <w:color w:val="000000" w:themeColor="text1"/>
            <w:sz w:val="24"/>
            <w:szCs w:val="24"/>
          </w:rPr>
          <w:delText>additives have</w:delText>
        </w:r>
        <w:r w:rsidR="00137FBE" w:rsidRPr="008075BE" w:rsidDel="00D37D83">
          <w:rPr>
            <w:rFonts w:ascii="Times New Roman" w:hAnsi="Times New Roman" w:cs="Times New Roman"/>
            <w:color w:val="000000" w:themeColor="text1"/>
            <w:sz w:val="24"/>
            <w:szCs w:val="24"/>
          </w:rPr>
          <w:delText xml:space="preserve"> been </w:delText>
        </w:r>
      </w:del>
      <w:ins w:id="232" w:author="Ran Yin" w:date="2024-11-30T15:12:00Z">
        <w:del w:id="233" w:author="Sargsyan, Davit [JRDUS]" w:date="2024-12-02T16:22:00Z">
          <w:r w:rsidR="003D72FE" w:rsidRPr="008075BE" w:rsidDel="00D37D83">
            <w:rPr>
              <w:rFonts w:ascii="Times New Roman" w:hAnsi="Times New Roman" w:cs="Times New Roman"/>
              <w:color w:val="000000" w:themeColor="text1"/>
              <w:sz w:val="24"/>
              <w:szCs w:val="24"/>
            </w:rPr>
            <w:delText xml:space="preserve">applied </w:delText>
          </w:r>
        </w:del>
      </w:ins>
      <w:ins w:id="234" w:author="Ran Yin" w:date="2024-11-30T15:13:00Z">
        <w:del w:id="235" w:author="Sargsyan, Davit [JRDUS]" w:date="2024-12-02T16:22:00Z">
          <w:r w:rsidR="0075344B" w:rsidRPr="008075BE" w:rsidDel="00D37D83">
            <w:rPr>
              <w:rFonts w:ascii="Times New Roman" w:hAnsi="Times New Roman" w:cs="Times New Roman"/>
              <w:color w:val="000000" w:themeColor="text1"/>
              <w:sz w:val="24"/>
              <w:szCs w:val="24"/>
            </w:rPr>
            <w:delText>and gut microbiome and metabolites were measured</w:delText>
          </w:r>
        </w:del>
      </w:ins>
      <w:ins w:id="236" w:author="Ran Yin" w:date="2024-11-30T15:14:00Z">
        <w:del w:id="237" w:author="Sargsyan, Davit [JRDUS]" w:date="2024-12-02T16:22:00Z">
          <w:r w:rsidR="0075344B" w:rsidRPr="008075BE" w:rsidDel="00D37D83">
            <w:rPr>
              <w:rFonts w:ascii="Times New Roman" w:hAnsi="Times New Roman" w:cs="Times New Roman"/>
              <w:color w:val="000000" w:themeColor="text1"/>
              <w:sz w:val="24"/>
              <w:szCs w:val="24"/>
            </w:rPr>
            <w:delText xml:space="preserve">. </w:delText>
          </w:r>
        </w:del>
        <w:r w:rsidR="0075344B" w:rsidRPr="008075BE">
          <w:rPr>
            <w:rFonts w:ascii="Times New Roman" w:hAnsi="Times New Roman" w:cs="Times New Roman"/>
            <w:color w:val="000000" w:themeColor="text1"/>
            <w:sz w:val="24"/>
            <w:szCs w:val="24"/>
          </w:rPr>
          <w:t xml:space="preserve">The correlations of genotype and gut microbiome were also evaluated to determine the role of Nrf2 </w:t>
        </w:r>
        <w:del w:id="238" w:author="Sargsyan, Davit [JRDUS]" w:date="2024-12-02T16:23:00Z">
          <w:r w:rsidR="0075344B" w:rsidRPr="008075BE" w:rsidDel="00D37D83">
            <w:rPr>
              <w:rFonts w:ascii="Times New Roman" w:hAnsi="Times New Roman" w:cs="Times New Roman"/>
              <w:color w:val="000000" w:themeColor="text1"/>
              <w:sz w:val="24"/>
              <w:szCs w:val="24"/>
            </w:rPr>
            <w:delText>during</w:delText>
          </w:r>
        </w:del>
      </w:ins>
      <w:ins w:id="239" w:author="Sargsyan, Davit [JRDUS]" w:date="2024-12-02T16:23:00Z">
        <w:r w:rsidR="00D37D83">
          <w:rPr>
            <w:rFonts w:ascii="Times New Roman" w:hAnsi="Times New Roman" w:cs="Times New Roman"/>
            <w:color w:val="000000" w:themeColor="text1"/>
            <w:sz w:val="24"/>
            <w:szCs w:val="24"/>
          </w:rPr>
          <w:t>in</w:t>
        </w:r>
      </w:ins>
      <w:ins w:id="240" w:author="Ran Yin" w:date="2024-11-30T15:14:00Z">
        <w:r w:rsidR="0075344B" w:rsidRPr="008075BE">
          <w:rPr>
            <w:rFonts w:ascii="Times New Roman" w:hAnsi="Times New Roman" w:cs="Times New Roman"/>
            <w:color w:val="000000" w:themeColor="text1"/>
            <w:sz w:val="24"/>
            <w:szCs w:val="24"/>
          </w:rPr>
          <w:t xml:space="preserve"> the </w:t>
        </w:r>
      </w:ins>
      <w:ins w:id="241" w:author="Ran Yin" w:date="2024-11-30T15:15:00Z">
        <w:r w:rsidR="0075344B" w:rsidRPr="008075BE">
          <w:rPr>
            <w:rFonts w:ascii="Times New Roman" w:hAnsi="Times New Roman" w:cs="Times New Roman"/>
            <w:color w:val="000000" w:themeColor="text1"/>
            <w:sz w:val="24"/>
            <w:szCs w:val="24"/>
          </w:rPr>
          <w:t>inflammation</w:t>
        </w:r>
      </w:ins>
      <w:ins w:id="242" w:author="Ran Yin" w:date="2024-11-30T15:14:00Z">
        <w:r w:rsidR="0075344B" w:rsidRPr="008075BE">
          <w:rPr>
            <w:rFonts w:ascii="Times New Roman" w:hAnsi="Times New Roman" w:cs="Times New Roman"/>
            <w:color w:val="000000" w:themeColor="text1"/>
            <w:sz w:val="24"/>
            <w:szCs w:val="24"/>
          </w:rPr>
          <w:t xml:space="preserve"> and aging </w:t>
        </w:r>
      </w:ins>
      <w:ins w:id="243" w:author="Ran Yin" w:date="2024-11-30T15:15:00Z">
        <w:r w:rsidR="0075344B" w:rsidRPr="008075BE">
          <w:rPr>
            <w:rFonts w:ascii="Times New Roman" w:hAnsi="Times New Roman" w:cs="Times New Roman"/>
            <w:color w:val="000000" w:themeColor="text1"/>
            <w:sz w:val="24"/>
            <w:szCs w:val="24"/>
          </w:rPr>
          <w:t>process</w:t>
        </w:r>
      </w:ins>
      <w:ins w:id="244" w:author="Sargsyan, Davit [JRDUS]" w:date="2024-12-02T16:23:00Z">
        <w:r w:rsidR="00D37D83">
          <w:rPr>
            <w:rFonts w:ascii="Times New Roman" w:hAnsi="Times New Roman" w:cs="Times New Roman"/>
            <w:color w:val="000000" w:themeColor="text1"/>
            <w:sz w:val="24"/>
            <w:szCs w:val="24"/>
          </w:rPr>
          <w:t>es</w:t>
        </w:r>
      </w:ins>
      <w:ins w:id="245" w:author="Ran Yin" w:date="2024-11-30T15:15:00Z">
        <w:r w:rsidR="0075344B" w:rsidRPr="008075BE">
          <w:rPr>
            <w:rFonts w:ascii="Times New Roman" w:hAnsi="Times New Roman" w:cs="Times New Roman"/>
            <w:color w:val="000000" w:themeColor="text1"/>
            <w:sz w:val="24"/>
            <w:szCs w:val="24"/>
          </w:rPr>
          <w:t>.</w:t>
        </w:r>
      </w:ins>
      <w:del w:id="246" w:author="Ran Yin" w:date="2024-11-30T15:15:00Z">
        <w:r w:rsidR="00137FBE" w:rsidRPr="008075BE" w:rsidDel="0075344B">
          <w:rPr>
            <w:rFonts w:ascii="Times New Roman" w:hAnsi="Times New Roman" w:cs="Times New Roman"/>
            <w:color w:val="000000" w:themeColor="text1"/>
            <w:sz w:val="24"/>
            <w:szCs w:val="24"/>
          </w:rPr>
          <w:delText xml:space="preserve">shown to </w:delText>
        </w:r>
        <w:r w:rsidR="003A681A" w:rsidRPr="008075BE" w:rsidDel="0075344B">
          <w:rPr>
            <w:rFonts w:ascii="Times New Roman" w:hAnsi="Times New Roman" w:cs="Times New Roman"/>
            <w:color w:val="000000" w:themeColor="text1"/>
            <w:sz w:val="24"/>
            <w:szCs w:val="24"/>
          </w:rPr>
          <w:delText xml:space="preserve">enhance </w:delText>
        </w:r>
        <w:r w:rsidR="00137FBE" w:rsidRPr="008075BE" w:rsidDel="0075344B">
          <w:rPr>
            <w:rFonts w:ascii="Times New Roman" w:hAnsi="Times New Roman" w:cs="Times New Roman"/>
            <w:color w:val="000000" w:themeColor="text1"/>
            <w:sz w:val="24"/>
            <w:szCs w:val="24"/>
          </w:rPr>
          <w:delText xml:space="preserve">the production of </w:delText>
        </w:r>
        <w:r w:rsidR="003A681A" w:rsidRPr="008075BE" w:rsidDel="0075344B">
          <w:rPr>
            <w:rFonts w:ascii="Times New Roman" w:hAnsi="Times New Roman" w:cs="Times New Roman"/>
            <w:color w:val="000000" w:themeColor="text1"/>
            <w:sz w:val="24"/>
            <w:szCs w:val="24"/>
          </w:rPr>
          <w:delText xml:space="preserve">some of the </w:delText>
        </w:r>
        <w:r w:rsidR="00137FBE" w:rsidRPr="008075BE" w:rsidDel="0075344B">
          <w:rPr>
            <w:rFonts w:ascii="Times New Roman" w:hAnsi="Times New Roman" w:cs="Times New Roman"/>
            <w:color w:val="000000" w:themeColor="text1"/>
            <w:sz w:val="24"/>
            <w:szCs w:val="24"/>
          </w:rPr>
          <w:delText>metabolite</w:delText>
        </w:r>
        <w:r w:rsidR="003A681A" w:rsidRPr="008075BE" w:rsidDel="0075344B">
          <w:rPr>
            <w:rFonts w:ascii="Times New Roman" w:hAnsi="Times New Roman" w:cs="Times New Roman"/>
            <w:color w:val="000000" w:themeColor="text1"/>
            <w:sz w:val="24"/>
            <w:szCs w:val="24"/>
          </w:rPr>
          <w:delText>s</w:delText>
        </w:r>
        <w:r w:rsidR="007167F8" w:rsidRPr="008075BE" w:rsidDel="0075344B">
          <w:rPr>
            <w:rFonts w:ascii="Times New Roman" w:hAnsi="Times New Roman" w:cs="Times New Roman"/>
            <w:color w:val="000000" w:themeColor="text1"/>
            <w:sz w:val="24"/>
            <w:szCs w:val="24"/>
          </w:rPr>
          <w:delText>’</w:delText>
        </w:r>
        <w:r w:rsidR="00F71A0C" w:rsidRPr="008075BE" w:rsidDel="0075344B">
          <w:rPr>
            <w:rFonts w:ascii="Times New Roman" w:hAnsi="Times New Roman" w:cs="Times New Roman"/>
            <w:color w:val="000000" w:themeColor="text1"/>
            <w:sz w:val="24"/>
            <w:szCs w:val="24"/>
          </w:rPr>
          <w:delText xml:space="preserve"> production</w:delText>
        </w:r>
        <w:r w:rsidR="00137FBE" w:rsidRPr="008075BE" w:rsidDel="0075344B">
          <w:rPr>
            <w:rFonts w:ascii="Times New Roman" w:hAnsi="Times New Roman" w:cs="Times New Roman"/>
            <w:color w:val="000000" w:themeColor="text1"/>
            <w:sz w:val="24"/>
            <w:szCs w:val="24"/>
          </w:rPr>
          <w:delText xml:space="preserve">. </w:delText>
        </w:r>
      </w:del>
      <w:del w:id="247" w:author="Ran Yin" w:date="2024-11-30T15:10:00Z">
        <w:r w:rsidR="00137FBE" w:rsidRPr="008075BE" w:rsidDel="00F20DD0">
          <w:rPr>
            <w:rFonts w:ascii="Times New Roman" w:hAnsi="Times New Roman" w:cs="Times New Roman"/>
            <w:color w:val="000000" w:themeColor="text1"/>
            <w:sz w:val="24"/>
            <w:szCs w:val="24"/>
          </w:rPr>
          <w:delText xml:space="preserve"> </w:delText>
        </w:r>
      </w:del>
      <w:del w:id="248" w:author="Ran Yin" w:date="2024-11-30T15:15:00Z">
        <w:r w:rsidR="00F71A0C" w:rsidRPr="008075BE" w:rsidDel="0075344B">
          <w:rPr>
            <w:rFonts w:ascii="Times New Roman" w:hAnsi="Times New Roman" w:cs="Times New Roman"/>
            <w:color w:val="000000" w:themeColor="text1"/>
            <w:sz w:val="24"/>
            <w:szCs w:val="24"/>
          </w:rPr>
          <w:delText xml:space="preserve">The health benefits of these </w:delText>
        </w:r>
        <w:r w:rsidR="003A681A" w:rsidRPr="008075BE" w:rsidDel="0075344B">
          <w:rPr>
            <w:rFonts w:ascii="Times New Roman" w:hAnsi="Times New Roman" w:cs="Times New Roman"/>
            <w:color w:val="000000" w:themeColor="text1"/>
            <w:sz w:val="24"/>
            <w:szCs w:val="24"/>
          </w:rPr>
          <w:delText xml:space="preserve">phytochemicals </w:delText>
        </w:r>
        <w:r w:rsidR="00137FBE" w:rsidRPr="008075BE" w:rsidDel="0075344B">
          <w:rPr>
            <w:rFonts w:ascii="Times New Roman" w:hAnsi="Times New Roman" w:cs="Times New Roman"/>
            <w:color w:val="000000" w:themeColor="text1"/>
            <w:sz w:val="24"/>
            <w:szCs w:val="24"/>
          </w:rPr>
          <w:delText xml:space="preserve">include </w:delText>
        </w:r>
        <w:r w:rsidR="003A681A" w:rsidRPr="008075BE" w:rsidDel="0075344B">
          <w:rPr>
            <w:rFonts w:ascii="Times New Roman" w:hAnsi="Times New Roman" w:cs="Times New Roman"/>
            <w:color w:val="000000" w:themeColor="text1"/>
            <w:sz w:val="24"/>
            <w:szCs w:val="24"/>
          </w:rPr>
          <w:delText xml:space="preserve">activation of Nrf2 signaling pathway and </w:delText>
        </w:r>
        <w:r w:rsidR="00137FBE" w:rsidRPr="008075BE" w:rsidDel="0075344B">
          <w:rPr>
            <w:rFonts w:ascii="Times New Roman" w:hAnsi="Times New Roman" w:cs="Times New Roman"/>
            <w:color w:val="000000" w:themeColor="text1"/>
            <w:sz w:val="24"/>
            <w:szCs w:val="24"/>
          </w:rPr>
          <w:delText>cancer prevention</w:delText>
        </w:r>
        <w:r w:rsidR="00F71A0C" w:rsidRPr="008075BE" w:rsidDel="0075344B">
          <w:rPr>
            <w:rFonts w:ascii="Times New Roman" w:hAnsi="Times New Roman" w:cs="Times New Roman"/>
            <w:color w:val="000000" w:themeColor="text1"/>
            <w:sz w:val="24"/>
            <w:szCs w:val="24"/>
          </w:rPr>
          <w:delText xml:space="preserve">. The </w:delText>
        </w:r>
        <w:r w:rsidR="003A681A" w:rsidRPr="008075BE" w:rsidDel="0075344B">
          <w:rPr>
            <w:rFonts w:ascii="Times New Roman" w:hAnsi="Times New Roman" w:cs="Times New Roman"/>
            <w:color w:val="000000" w:themeColor="text1"/>
            <w:sz w:val="24"/>
            <w:szCs w:val="24"/>
          </w:rPr>
          <w:delText xml:space="preserve">former </w:delText>
        </w:r>
        <w:r w:rsidR="00F71A0C" w:rsidRPr="008075BE" w:rsidDel="0075344B">
          <w:rPr>
            <w:rFonts w:ascii="Times New Roman" w:hAnsi="Times New Roman" w:cs="Times New Roman"/>
            <w:color w:val="000000" w:themeColor="text1"/>
            <w:sz w:val="24"/>
            <w:szCs w:val="24"/>
          </w:rPr>
          <w:delText>is</w:delText>
        </w:r>
        <w:r w:rsidR="00137FBE" w:rsidRPr="008075BE" w:rsidDel="0075344B">
          <w:rPr>
            <w:rFonts w:ascii="Times New Roman" w:hAnsi="Times New Roman" w:cs="Times New Roman"/>
            <w:color w:val="000000" w:themeColor="text1"/>
            <w:sz w:val="24"/>
            <w:szCs w:val="24"/>
          </w:rPr>
          <w:delText xml:space="preserve"> a master regulator of oxidative stress and inflammation.</w:delText>
        </w:r>
        <w:r w:rsidR="00BB4449" w:rsidRPr="008075BE" w:rsidDel="0075344B">
          <w:rPr>
            <w:rFonts w:ascii="Times New Roman" w:hAnsi="Times New Roman" w:cs="Times New Roman"/>
            <w:color w:val="000000" w:themeColor="text1"/>
            <w:sz w:val="24"/>
            <w:szCs w:val="24"/>
          </w:rPr>
          <w:delText xml:space="preserve"> </w:delText>
        </w:r>
      </w:del>
      <w:moveFromRangeStart w:id="249" w:author="Ran Yin" w:date="2024-11-30T15:10:00Z" w:name="move183871863"/>
      <w:moveFrom w:id="250" w:author="Ran Yin" w:date="2024-11-30T15:10:00Z">
        <w:del w:id="251" w:author="Ran Yin" w:date="2024-11-30T15:15:00Z">
          <w:r w:rsidR="009A3DA8" w:rsidRPr="008075BE" w:rsidDel="0075344B">
            <w:rPr>
              <w:rFonts w:ascii="Times New Roman" w:hAnsi="Times New Roman" w:cs="Times New Roman"/>
              <w:color w:val="000000" w:themeColor="text1"/>
              <w:sz w:val="24"/>
              <w:szCs w:val="24"/>
            </w:rPr>
            <w:delText xml:space="preserve">The aim of this study was to </w:delText>
          </w:r>
          <w:r w:rsidR="003A681A" w:rsidRPr="008075BE" w:rsidDel="0075344B">
            <w:rPr>
              <w:rFonts w:ascii="Times New Roman" w:hAnsi="Times New Roman" w:cs="Times New Roman"/>
              <w:color w:val="000000" w:themeColor="text1"/>
              <w:sz w:val="24"/>
              <w:szCs w:val="24"/>
            </w:rPr>
            <w:delText xml:space="preserve">better </w:delText>
          </w:r>
          <w:r w:rsidR="009A3DA8" w:rsidRPr="008075BE" w:rsidDel="0075344B">
            <w:rPr>
              <w:rFonts w:ascii="Times New Roman" w:hAnsi="Times New Roman" w:cs="Times New Roman"/>
              <w:color w:val="000000" w:themeColor="text1"/>
              <w:sz w:val="24"/>
              <w:szCs w:val="24"/>
            </w:rPr>
            <w:delText>understand the mechanisms by which cranberry and PEITC can influence the gut microbiome and microbial metabolite production, and further improve the gut health via reducing inflammation and achieving homeostasis.</w:delText>
          </w:r>
        </w:del>
      </w:moveFrom>
      <w:moveFromRangeEnd w:id="249"/>
    </w:p>
    <w:p w14:paraId="3A83CF4D" w14:textId="2FEF12CD" w:rsidR="00AB6127" w:rsidRPr="008075BE" w:rsidRDefault="00A43D9D">
      <w:pPr>
        <w:pStyle w:val="Heading1"/>
        <w:jc w:val="both"/>
        <w:rPr>
          <w:rFonts w:ascii="Times New Roman" w:hAnsi="Times New Roman" w:cs="Times New Roman"/>
          <w:color w:val="000000" w:themeColor="text1"/>
          <w:sz w:val="24"/>
          <w:szCs w:val="24"/>
          <w:rPrChange w:id="252" w:author="Ran Yin" w:date="2024-11-30T16:43:00Z">
            <w:rPr>
              <w:rFonts w:ascii="Times New Roman" w:hAnsi="Times New Roman" w:cs="Times New Roman"/>
              <w:color w:val="000000" w:themeColor="text1"/>
            </w:rPr>
          </w:rPrChange>
        </w:rPr>
        <w:pPrChange w:id="253" w:author="Ran Yin" w:date="2024-11-30T16:42:00Z">
          <w:pPr>
            <w:pStyle w:val="Heading1"/>
          </w:pPr>
        </w:pPrChange>
      </w:pPr>
      <w:bookmarkStart w:id="254" w:name="_Toc128143905"/>
      <w:bookmarkStart w:id="255" w:name="_Toc179148161"/>
      <w:r w:rsidRPr="008075BE">
        <w:rPr>
          <w:rFonts w:ascii="Times New Roman" w:hAnsi="Times New Roman" w:cs="Times New Roman"/>
          <w:color w:val="000000" w:themeColor="text1"/>
          <w:sz w:val="24"/>
          <w:szCs w:val="24"/>
          <w:rPrChange w:id="256" w:author="Ran Yin" w:date="2024-11-30T16:43:00Z">
            <w:rPr>
              <w:rFonts w:ascii="Times New Roman" w:hAnsi="Times New Roman" w:cs="Times New Roman"/>
              <w:color w:val="000000" w:themeColor="text1"/>
            </w:rPr>
          </w:rPrChange>
        </w:rPr>
        <w:t xml:space="preserve">2. </w:t>
      </w:r>
      <w:del w:id="257" w:author="Ran Yin" w:date="2024-11-30T16:41:00Z">
        <w:r w:rsidR="00AB6127" w:rsidRPr="008075BE" w:rsidDel="00F97EB4">
          <w:rPr>
            <w:rFonts w:ascii="Times New Roman" w:hAnsi="Times New Roman" w:cs="Times New Roman"/>
            <w:color w:val="000000" w:themeColor="text1"/>
            <w:sz w:val="24"/>
            <w:szCs w:val="24"/>
            <w:rPrChange w:id="258" w:author="Ran Yin" w:date="2024-11-30T16:43:00Z">
              <w:rPr>
                <w:rFonts w:ascii="Times New Roman" w:hAnsi="Times New Roman" w:cs="Times New Roman"/>
                <w:color w:val="000000" w:themeColor="text1"/>
              </w:rPr>
            </w:rPrChange>
          </w:rPr>
          <w:delText xml:space="preserve"> </w:delText>
        </w:r>
      </w:del>
      <w:bookmarkEnd w:id="254"/>
      <w:bookmarkEnd w:id="255"/>
      <w:r w:rsidR="00665F3A" w:rsidRPr="008075BE">
        <w:rPr>
          <w:rFonts w:ascii="Times New Roman" w:hAnsi="Times New Roman" w:cs="Times New Roman"/>
          <w:color w:val="000000" w:themeColor="text1"/>
          <w:sz w:val="24"/>
          <w:szCs w:val="24"/>
          <w:rPrChange w:id="259" w:author="Ran Yin" w:date="2024-11-30T16:43:00Z">
            <w:rPr>
              <w:rFonts w:ascii="Times New Roman" w:hAnsi="Times New Roman" w:cs="Times New Roman"/>
              <w:color w:val="000000" w:themeColor="text1"/>
            </w:rPr>
          </w:rPrChange>
        </w:rPr>
        <w:t>Experimental Section</w:t>
      </w:r>
    </w:p>
    <w:p w14:paraId="6DB48294" w14:textId="077F7CED" w:rsidR="00AB6127" w:rsidRPr="008075BE" w:rsidRDefault="00541DBD">
      <w:pPr>
        <w:pStyle w:val="Heading2"/>
        <w:jc w:val="both"/>
        <w:rPr>
          <w:rFonts w:ascii="Times New Roman" w:hAnsi="Times New Roman" w:cs="Times New Roman"/>
          <w:color w:val="000000" w:themeColor="text1"/>
          <w:sz w:val="24"/>
          <w:szCs w:val="24"/>
          <w:rPrChange w:id="260" w:author="Ran Yin" w:date="2024-11-30T16:43:00Z">
            <w:rPr>
              <w:rFonts w:ascii="Times New Roman" w:hAnsi="Times New Roman" w:cs="Times New Roman"/>
              <w:color w:val="000000" w:themeColor="text1"/>
            </w:rPr>
          </w:rPrChange>
        </w:rPr>
        <w:pPrChange w:id="261" w:author="Ran Yin" w:date="2024-11-30T16:42:00Z">
          <w:pPr>
            <w:pStyle w:val="Heading2"/>
          </w:pPr>
        </w:pPrChange>
      </w:pPr>
      <w:bookmarkStart w:id="262" w:name="_Toc179148162"/>
      <w:r w:rsidRPr="008075BE">
        <w:rPr>
          <w:rFonts w:ascii="Times New Roman" w:hAnsi="Times New Roman" w:cs="Times New Roman"/>
          <w:color w:val="000000" w:themeColor="text1"/>
          <w:sz w:val="24"/>
          <w:szCs w:val="24"/>
          <w:rPrChange w:id="263" w:author="Ran Yin" w:date="2024-11-30T16:43:00Z">
            <w:rPr>
              <w:rFonts w:ascii="Times New Roman" w:hAnsi="Times New Roman" w:cs="Times New Roman"/>
              <w:color w:val="000000" w:themeColor="text1"/>
            </w:rPr>
          </w:rPrChange>
        </w:rPr>
        <w:t xml:space="preserve">2.1 </w:t>
      </w:r>
      <w:r w:rsidR="00A14B05" w:rsidRPr="008075BE">
        <w:rPr>
          <w:rFonts w:ascii="Times New Roman" w:hAnsi="Times New Roman" w:cs="Times New Roman"/>
          <w:color w:val="000000" w:themeColor="text1"/>
          <w:sz w:val="24"/>
          <w:szCs w:val="24"/>
          <w:rPrChange w:id="264" w:author="Ran Yin" w:date="2024-11-30T16:43:00Z">
            <w:rPr>
              <w:rFonts w:ascii="Times New Roman" w:hAnsi="Times New Roman" w:cs="Times New Roman"/>
              <w:color w:val="000000" w:themeColor="text1"/>
            </w:rPr>
          </w:rPrChange>
        </w:rPr>
        <w:t xml:space="preserve">Animals and </w:t>
      </w:r>
      <w:del w:id="265" w:author="Ran Yin" w:date="2024-11-30T23:54:00Z">
        <w:r w:rsidR="00A14B05" w:rsidRPr="008075BE" w:rsidDel="00913A3C">
          <w:rPr>
            <w:rFonts w:ascii="Times New Roman" w:hAnsi="Times New Roman" w:cs="Times New Roman"/>
            <w:color w:val="000000" w:themeColor="text1"/>
            <w:sz w:val="24"/>
            <w:szCs w:val="24"/>
            <w:rPrChange w:id="266" w:author="Ran Yin" w:date="2024-11-30T16:43:00Z">
              <w:rPr>
                <w:rFonts w:ascii="Times New Roman" w:hAnsi="Times New Roman" w:cs="Times New Roman"/>
                <w:color w:val="000000" w:themeColor="text1"/>
              </w:rPr>
            </w:rPrChange>
          </w:rPr>
          <w:delText xml:space="preserve">Study </w:delText>
        </w:r>
      </w:del>
      <w:ins w:id="267" w:author="Ran Yin" w:date="2024-11-30T23:54:00Z">
        <w:r w:rsidR="00913A3C">
          <w:rPr>
            <w:rFonts w:ascii="Times New Roman" w:hAnsi="Times New Roman" w:cs="Times New Roman"/>
            <w:color w:val="000000" w:themeColor="text1"/>
            <w:sz w:val="24"/>
            <w:szCs w:val="24"/>
          </w:rPr>
          <w:t>s</w:t>
        </w:r>
        <w:r w:rsidR="00913A3C" w:rsidRPr="008075BE">
          <w:rPr>
            <w:rFonts w:ascii="Times New Roman" w:hAnsi="Times New Roman" w:cs="Times New Roman"/>
            <w:color w:val="000000" w:themeColor="text1"/>
            <w:sz w:val="24"/>
            <w:szCs w:val="24"/>
            <w:rPrChange w:id="268" w:author="Ran Yin" w:date="2024-11-30T16:43:00Z">
              <w:rPr>
                <w:rFonts w:ascii="Times New Roman" w:hAnsi="Times New Roman" w:cs="Times New Roman"/>
                <w:color w:val="000000" w:themeColor="text1"/>
              </w:rPr>
            </w:rPrChange>
          </w:rPr>
          <w:t xml:space="preserve">tudy </w:t>
        </w:r>
      </w:ins>
      <w:del w:id="269" w:author="Ran Yin" w:date="2024-11-30T23:54:00Z">
        <w:r w:rsidRPr="008075BE" w:rsidDel="00913A3C">
          <w:rPr>
            <w:rFonts w:ascii="Times New Roman" w:hAnsi="Times New Roman" w:cs="Times New Roman"/>
            <w:color w:val="000000" w:themeColor="text1"/>
            <w:sz w:val="24"/>
            <w:szCs w:val="24"/>
            <w:rPrChange w:id="270" w:author="Ran Yin" w:date="2024-11-30T16:43:00Z">
              <w:rPr>
                <w:rFonts w:ascii="Times New Roman" w:hAnsi="Times New Roman" w:cs="Times New Roman"/>
                <w:color w:val="000000" w:themeColor="text1"/>
              </w:rPr>
            </w:rPrChange>
          </w:rPr>
          <w:delText>Design</w:delText>
        </w:r>
      </w:del>
      <w:bookmarkEnd w:id="262"/>
      <w:ins w:id="271" w:author="Ran Yin" w:date="2024-11-30T23:54:00Z">
        <w:r w:rsidR="00913A3C">
          <w:rPr>
            <w:rFonts w:ascii="Times New Roman" w:hAnsi="Times New Roman" w:cs="Times New Roman"/>
            <w:color w:val="000000" w:themeColor="text1"/>
            <w:sz w:val="24"/>
            <w:szCs w:val="24"/>
          </w:rPr>
          <w:t>d</w:t>
        </w:r>
        <w:r w:rsidR="00913A3C" w:rsidRPr="008075BE">
          <w:rPr>
            <w:rFonts w:ascii="Times New Roman" w:hAnsi="Times New Roman" w:cs="Times New Roman"/>
            <w:color w:val="000000" w:themeColor="text1"/>
            <w:sz w:val="24"/>
            <w:szCs w:val="24"/>
            <w:rPrChange w:id="272" w:author="Ran Yin" w:date="2024-11-30T16:43:00Z">
              <w:rPr>
                <w:rFonts w:ascii="Times New Roman" w:hAnsi="Times New Roman" w:cs="Times New Roman"/>
                <w:color w:val="000000" w:themeColor="text1"/>
              </w:rPr>
            </w:rPrChange>
          </w:rPr>
          <w:t>esign</w:t>
        </w:r>
      </w:ins>
    </w:p>
    <w:p w14:paraId="38556628" w14:textId="4A4D8723" w:rsidR="00541DBD" w:rsidRPr="008075BE" w:rsidDel="00693B19" w:rsidRDefault="00541DBD">
      <w:pPr>
        <w:jc w:val="both"/>
        <w:rPr>
          <w:del w:id="273" w:author="Ran Yin" w:date="2024-11-30T16:41:00Z"/>
          <w:rFonts w:ascii="Times New Roman" w:hAnsi="Times New Roman" w:cs="Times New Roman"/>
          <w:color w:val="000000" w:themeColor="text1"/>
          <w:sz w:val="24"/>
          <w:szCs w:val="24"/>
        </w:rPr>
        <w:pPrChange w:id="274" w:author="Ran Yin" w:date="2024-11-30T16:42:00Z">
          <w:pPr/>
        </w:pPrChange>
      </w:pPr>
      <w:r w:rsidRPr="008075BE">
        <w:rPr>
          <w:rFonts w:ascii="Times New Roman" w:hAnsi="Times New Roman" w:cs="Times New Roman"/>
          <w:color w:val="000000" w:themeColor="text1"/>
          <w:sz w:val="24"/>
          <w:szCs w:val="24"/>
        </w:rPr>
        <w:t xml:space="preserve">C57BL/6J </w:t>
      </w:r>
      <w:r w:rsidR="007167F8" w:rsidRPr="008075BE">
        <w:rPr>
          <w:rFonts w:ascii="Times New Roman" w:hAnsi="Times New Roman" w:cs="Times New Roman"/>
          <w:color w:val="000000" w:themeColor="text1"/>
          <w:sz w:val="24"/>
          <w:szCs w:val="24"/>
        </w:rPr>
        <w:t xml:space="preserve">(WT) </w:t>
      </w:r>
      <w:r w:rsidRPr="008075BE">
        <w:rPr>
          <w:rFonts w:ascii="Times New Roman" w:hAnsi="Times New Roman" w:cs="Times New Roman"/>
          <w:color w:val="000000" w:themeColor="text1"/>
          <w:sz w:val="24"/>
          <w:szCs w:val="24"/>
        </w:rPr>
        <w:t xml:space="preserve">mice were purchased from Jackson Laboratory (Bar Harbor, ME). </w:t>
      </w:r>
      <w:r w:rsidR="00D66CB8" w:rsidRPr="008075BE">
        <w:rPr>
          <w:rFonts w:ascii="Times New Roman" w:hAnsi="Times New Roman" w:cs="Times New Roman"/>
          <w:color w:val="000000" w:themeColor="text1"/>
          <w:sz w:val="24"/>
          <w:szCs w:val="24"/>
        </w:rPr>
        <w:t>Our lab</w:t>
      </w:r>
      <w:r w:rsidR="007167F8" w:rsidRPr="008075BE">
        <w:rPr>
          <w:rFonts w:ascii="Times New Roman" w:hAnsi="Times New Roman" w:cs="Times New Roman"/>
          <w:color w:val="000000" w:themeColor="text1"/>
          <w:sz w:val="24"/>
          <w:szCs w:val="24"/>
        </w:rPr>
        <w:t xml:space="preserve"> has</w:t>
      </w:r>
      <w:r w:rsidR="00D66CB8" w:rsidRPr="008075BE">
        <w:rPr>
          <w:rFonts w:ascii="Times New Roman" w:hAnsi="Times New Roman" w:cs="Times New Roman"/>
          <w:color w:val="000000" w:themeColor="text1"/>
          <w:sz w:val="24"/>
          <w:szCs w:val="24"/>
        </w:rPr>
        <w:t xml:space="preserve"> maintained </w:t>
      </w:r>
      <w:r w:rsidRPr="008075BE">
        <w:rPr>
          <w:rFonts w:ascii="Times New Roman" w:hAnsi="Times New Roman" w:cs="Times New Roman"/>
          <w:color w:val="000000" w:themeColor="text1"/>
          <w:sz w:val="24"/>
          <w:szCs w:val="24"/>
        </w:rPr>
        <w:t xml:space="preserve">C57BL/6J Nrf2 KO mice since 2005 </w:t>
      </w:r>
      <w:r w:rsidR="003E6FFB" w:rsidRPr="008075BE">
        <w:rPr>
          <w:rFonts w:ascii="Times New Roman" w:hAnsi="Times New Roman" w:cs="Times New Roman"/>
          <w:color w:val="000000" w:themeColor="text1"/>
          <w:sz w:val="24"/>
          <w:szCs w:val="24"/>
        </w:rPr>
        <w:fldChar w:fldCharType="begin">
          <w:fldData xml:space="preserve">PEVuZE5vdGU+PENpdGU+PEF1dGhvcj5TaGVuPC9BdXRob3I+PFllYXI+MjAwNjwvWWVhcj48UmVj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PEVuZE5vdGU+PENpdGU+PEF1dGhvcj5TaGVuPC9BdXRob3I+PFllYXI+MjAwNjwvWWVhcj48UmVj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3E6FFB" w:rsidRPr="008075BE">
        <w:rPr>
          <w:rFonts w:ascii="Times New Roman" w:hAnsi="Times New Roman" w:cs="Times New Roman"/>
          <w:color w:val="000000" w:themeColor="text1"/>
          <w:sz w:val="24"/>
          <w:szCs w:val="24"/>
        </w:rPr>
      </w:r>
      <w:r w:rsidR="003E6FFB"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(37, 38)</w:t>
      </w:r>
      <w:r w:rsidR="003E6FFB"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Mice were kept in a controlled temperature (20-22°C) and humidity (45–55%) environment under 12-hour light</w:t>
      </w:r>
      <w:r w:rsidR="007167F8" w:rsidRPr="008075BE">
        <w:rPr>
          <w:rFonts w:ascii="Times New Roman" w:hAnsi="Times New Roman" w:cs="Times New Roman"/>
          <w:color w:val="000000" w:themeColor="text1"/>
          <w:sz w:val="24"/>
          <w:szCs w:val="24"/>
        </w:rPr>
        <w:t>/</w:t>
      </w:r>
      <w:r w:rsidRPr="008075BE">
        <w:rPr>
          <w:rFonts w:ascii="Times New Roman" w:hAnsi="Times New Roman" w:cs="Times New Roman"/>
          <w:color w:val="000000" w:themeColor="text1"/>
          <w:sz w:val="24"/>
          <w:szCs w:val="24"/>
        </w:rPr>
        <w:t xml:space="preserve">dark cycles at the Rutgers Animal Facility. Food and water were provided </w:t>
      </w:r>
      <w:r w:rsidRPr="008075BE">
        <w:rPr>
          <w:rFonts w:ascii="Times New Roman" w:hAnsi="Times New Roman" w:cs="Times New Roman"/>
          <w:i/>
          <w:iCs/>
          <w:color w:val="000000" w:themeColor="text1"/>
          <w:sz w:val="24"/>
          <w:szCs w:val="24"/>
        </w:rPr>
        <w:t>ad libitum</w:t>
      </w:r>
      <w:r w:rsidRPr="008075BE">
        <w:rPr>
          <w:rFonts w:ascii="Times New Roman" w:hAnsi="Times New Roman" w:cs="Times New Roman"/>
          <w:color w:val="000000" w:themeColor="text1"/>
          <w:sz w:val="24"/>
          <w:szCs w:val="24"/>
        </w:rPr>
        <w:t xml:space="preserve">. The study </w:t>
      </w:r>
      <w:r w:rsidR="00D66CB8" w:rsidRPr="008075BE">
        <w:rPr>
          <w:rFonts w:ascii="Times New Roman" w:hAnsi="Times New Roman" w:cs="Times New Roman"/>
          <w:color w:val="000000" w:themeColor="text1"/>
          <w:sz w:val="24"/>
          <w:szCs w:val="24"/>
        </w:rPr>
        <w:t>consisted of</w:t>
      </w:r>
      <w:r w:rsidRPr="008075BE">
        <w:rPr>
          <w:rFonts w:ascii="Times New Roman" w:hAnsi="Times New Roman" w:cs="Times New Roman"/>
          <w:color w:val="000000" w:themeColor="text1"/>
          <w:sz w:val="24"/>
          <w:szCs w:val="24"/>
        </w:rPr>
        <w:t xml:space="preserve"> three experiments</w:t>
      </w:r>
      <w:r w:rsidR="00D66CB8" w:rsidRPr="008075BE">
        <w:rPr>
          <w:rFonts w:ascii="Times New Roman" w:hAnsi="Times New Roman" w:cs="Times New Roman"/>
          <w:color w:val="000000" w:themeColor="text1"/>
          <w:sz w:val="24"/>
          <w:szCs w:val="24"/>
        </w:rPr>
        <w:t xml:space="preserve"> </w:t>
      </w:r>
      <w:r w:rsidR="007167F8" w:rsidRPr="008075BE">
        <w:rPr>
          <w:rFonts w:ascii="Times New Roman" w:hAnsi="Times New Roman" w:cs="Times New Roman"/>
          <w:color w:val="000000" w:themeColor="text1"/>
          <w:sz w:val="24"/>
          <w:szCs w:val="24"/>
        </w:rPr>
        <w:t>(</w:t>
      </w:r>
      <w:r w:rsidR="00D66CB8" w:rsidRPr="008075BE">
        <w:rPr>
          <w:rFonts w:ascii="Times New Roman" w:hAnsi="Times New Roman" w:cs="Times New Roman"/>
          <w:color w:val="000000" w:themeColor="text1"/>
          <w:sz w:val="24"/>
          <w:szCs w:val="24"/>
        </w:rPr>
        <w:t>shown in Figure 1</w:t>
      </w:r>
      <w:r w:rsidR="007167F8" w:rsidRPr="008075BE">
        <w:rPr>
          <w:rFonts w:ascii="Times New Roman" w:hAnsi="Times New Roman" w:cs="Times New Roman"/>
          <w:color w:val="000000" w:themeColor="text1"/>
          <w:sz w:val="24"/>
          <w:szCs w:val="24"/>
        </w:rPr>
        <w:t>)</w:t>
      </w:r>
      <w:r w:rsidRPr="008075BE">
        <w:rPr>
          <w:rFonts w:ascii="Times New Roman" w:hAnsi="Times New Roman" w:cs="Times New Roman"/>
          <w:color w:val="000000" w:themeColor="text1"/>
          <w:sz w:val="24"/>
          <w:szCs w:val="24"/>
        </w:rPr>
        <w:t>.</w:t>
      </w:r>
    </w:p>
    <w:p w14:paraId="3F3CD6B6" w14:textId="3E38759A" w:rsidR="00541DBD" w:rsidRPr="008075BE" w:rsidDel="00693B19" w:rsidRDefault="00541DBD">
      <w:pPr>
        <w:jc w:val="both"/>
        <w:rPr>
          <w:del w:id="275" w:author="Ran Yin" w:date="2024-11-30T16:41:00Z"/>
          <w:rFonts w:ascii="Times New Roman" w:hAnsi="Times New Roman" w:cs="Times New Roman"/>
          <w:color w:val="000000" w:themeColor="text1"/>
          <w:sz w:val="24"/>
          <w:szCs w:val="24"/>
        </w:rPr>
        <w:pPrChange w:id="276" w:author="Ran Yin" w:date="2024-11-30T16:42:00Z">
          <w:pPr/>
        </w:pPrChange>
      </w:pPr>
      <w:r w:rsidRPr="008075BE">
        <w:rPr>
          <w:rFonts w:ascii="Times New Roman" w:hAnsi="Times New Roman" w:cs="Times New Roman"/>
          <w:color w:val="000000" w:themeColor="text1"/>
          <w:sz w:val="24"/>
          <w:szCs w:val="24"/>
        </w:rPr>
        <w:t xml:space="preserve">All </w:t>
      </w:r>
      <w:r w:rsidR="00C87D59" w:rsidRPr="008075BE">
        <w:rPr>
          <w:rFonts w:ascii="Times New Roman" w:hAnsi="Times New Roman" w:cs="Times New Roman"/>
          <w:color w:val="000000" w:themeColor="text1"/>
          <w:sz w:val="24"/>
          <w:szCs w:val="24"/>
        </w:rPr>
        <w:t xml:space="preserve">animals </w:t>
      </w:r>
      <w:r w:rsidR="00D66CB8" w:rsidRPr="008075BE">
        <w:rPr>
          <w:rFonts w:ascii="Times New Roman" w:hAnsi="Times New Roman" w:cs="Times New Roman"/>
          <w:color w:val="000000" w:themeColor="text1"/>
          <w:sz w:val="24"/>
          <w:szCs w:val="24"/>
        </w:rPr>
        <w:t xml:space="preserve">were fed with AIN93M </w:t>
      </w:r>
      <w:r w:rsidR="00C87D59" w:rsidRPr="008075BE">
        <w:rPr>
          <w:rFonts w:ascii="Times New Roman" w:hAnsi="Times New Roman" w:cs="Times New Roman"/>
          <w:color w:val="000000" w:themeColor="text1"/>
          <w:sz w:val="24"/>
          <w:szCs w:val="24"/>
        </w:rPr>
        <w:t>standard grain</w:t>
      </w:r>
      <w:r w:rsidR="00D66CB8" w:rsidRPr="008075BE">
        <w:rPr>
          <w:rFonts w:ascii="Times New Roman" w:hAnsi="Times New Roman" w:cs="Times New Roman"/>
          <w:color w:val="000000" w:themeColor="text1"/>
          <w:sz w:val="24"/>
          <w:szCs w:val="24"/>
        </w:rPr>
        <w:t xml:space="preserve"> diet </w:t>
      </w:r>
      <w:r w:rsidR="00C87D59" w:rsidRPr="008075BE">
        <w:rPr>
          <w:rFonts w:ascii="Times New Roman" w:hAnsi="Times New Roman" w:cs="Times New Roman"/>
          <w:color w:val="000000" w:themeColor="text1"/>
          <w:sz w:val="24"/>
          <w:szCs w:val="24"/>
        </w:rPr>
        <w:t xml:space="preserve">(Research Diets, Inc. NJ) </w:t>
      </w:r>
      <w:r w:rsidR="00D66CB8" w:rsidRPr="008075BE">
        <w:rPr>
          <w:rFonts w:ascii="Times New Roman" w:hAnsi="Times New Roman" w:cs="Times New Roman"/>
          <w:color w:val="000000" w:themeColor="text1"/>
          <w:sz w:val="24"/>
          <w:szCs w:val="24"/>
        </w:rPr>
        <w:t>for the first 2 weeks of the experiment</w:t>
      </w:r>
      <w:r w:rsidR="00C87D59" w:rsidRPr="008075BE">
        <w:rPr>
          <w:rFonts w:ascii="Times New Roman" w:hAnsi="Times New Roman" w:cs="Times New Roman"/>
          <w:color w:val="000000" w:themeColor="text1"/>
          <w:sz w:val="24"/>
          <w:szCs w:val="24"/>
        </w:rPr>
        <w:t>s</w:t>
      </w:r>
      <w:r w:rsidR="00D66CB8" w:rsidRPr="008075BE">
        <w:rPr>
          <w:rFonts w:ascii="Times New Roman" w:hAnsi="Times New Roman" w:cs="Times New Roman"/>
          <w:color w:val="000000" w:themeColor="text1"/>
          <w:sz w:val="24"/>
          <w:szCs w:val="24"/>
        </w:rPr>
        <w:t xml:space="preserve"> </w:t>
      </w:r>
      <w:r w:rsidR="00C87D59" w:rsidRPr="008075BE">
        <w:rPr>
          <w:rFonts w:ascii="Times New Roman" w:hAnsi="Times New Roman" w:cs="Times New Roman"/>
          <w:color w:val="000000" w:themeColor="text1"/>
          <w:sz w:val="24"/>
          <w:szCs w:val="24"/>
        </w:rPr>
        <w:t xml:space="preserve">to </w:t>
      </w:r>
      <w:r w:rsidR="007167F8" w:rsidRPr="008075BE">
        <w:rPr>
          <w:rFonts w:ascii="Times New Roman" w:hAnsi="Times New Roman" w:cs="Times New Roman"/>
          <w:color w:val="000000" w:themeColor="text1"/>
          <w:sz w:val="24"/>
          <w:szCs w:val="24"/>
        </w:rPr>
        <w:t>equalize</w:t>
      </w:r>
      <w:r w:rsidR="00C87D59" w:rsidRPr="008075BE">
        <w:rPr>
          <w:rFonts w:ascii="Times New Roman" w:hAnsi="Times New Roman" w:cs="Times New Roman"/>
          <w:color w:val="000000" w:themeColor="text1"/>
          <w:sz w:val="24"/>
          <w:szCs w:val="24"/>
        </w:rPr>
        <w:t xml:space="preserve"> the microbiomes at the baseline. After the equalization period, the mice were randomized to treatment groups. </w:t>
      </w:r>
    </w:p>
    <w:p w14:paraId="177E7403" w14:textId="3DB998D2" w:rsidR="00021E8A" w:rsidRPr="008075BE" w:rsidDel="00693B19" w:rsidRDefault="00541DBD">
      <w:pPr>
        <w:jc w:val="both"/>
        <w:rPr>
          <w:del w:id="277" w:author="Ran Yin" w:date="2024-11-30T16:41:00Z"/>
          <w:rFonts w:ascii="Times New Roman" w:hAnsi="Times New Roman" w:cs="Times New Roman"/>
          <w:color w:val="000000" w:themeColor="text1"/>
          <w:sz w:val="24"/>
          <w:szCs w:val="24"/>
        </w:rPr>
        <w:pPrChange w:id="278" w:author="Ran Yin" w:date="2024-11-30T16:42:00Z">
          <w:pPr/>
        </w:pPrChange>
      </w:pPr>
      <w:r w:rsidRPr="008075BE">
        <w:rPr>
          <w:rFonts w:ascii="Times New Roman" w:hAnsi="Times New Roman" w:cs="Times New Roman"/>
          <w:color w:val="000000" w:themeColor="text1"/>
          <w:sz w:val="24"/>
          <w:szCs w:val="24"/>
        </w:rPr>
        <w:t xml:space="preserve">In </w:t>
      </w:r>
      <w:r w:rsidR="00277CF4" w:rsidRPr="008075BE">
        <w:rPr>
          <w:rFonts w:ascii="Times New Roman" w:hAnsi="Times New Roman" w:cs="Times New Roman"/>
          <w:color w:val="000000" w:themeColor="text1"/>
          <w:sz w:val="24"/>
          <w:szCs w:val="24"/>
        </w:rPr>
        <w:t>the first</w:t>
      </w:r>
      <w:r w:rsidR="006C0564" w:rsidRPr="008075BE">
        <w:rPr>
          <w:rFonts w:ascii="Times New Roman" w:hAnsi="Times New Roman" w:cs="Times New Roman"/>
          <w:color w:val="000000" w:themeColor="text1"/>
          <w:sz w:val="24"/>
          <w:szCs w:val="24"/>
        </w:rPr>
        <w:t xml:space="preserve"> </w:t>
      </w:r>
      <w:r w:rsidR="00277CF4" w:rsidRPr="008075BE">
        <w:rPr>
          <w:rFonts w:ascii="Times New Roman" w:hAnsi="Times New Roman" w:cs="Times New Roman"/>
          <w:color w:val="000000" w:themeColor="text1"/>
          <w:sz w:val="24"/>
          <w:szCs w:val="24"/>
        </w:rPr>
        <w:t xml:space="preserve">experiment </w:t>
      </w:r>
      <w:r w:rsidR="006C0564" w:rsidRPr="008075BE">
        <w:rPr>
          <w:rFonts w:ascii="Times New Roman" w:hAnsi="Times New Roman" w:cs="Times New Roman"/>
          <w:color w:val="000000" w:themeColor="text1"/>
          <w:sz w:val="24"/>
          <w:szCs w:val="24"/>
        </w:rPr>
        <w:t>(Exp01)</w:t>
      </w:r>
      <w:r w:rsidRPr="008075BE">
        <w:rPr>
          <w:rFonts w:ascii="Times New Roman" w:hAnsi="Times New Roman" w:cs="Times New Roman"/>
          <w:color w:val="000000" w:themeColor="text1"/>
          <w:sz w:val="24"/>
          <w:szCs w:val="24"/>
        </w:rPr>
        <w:t xml:space="preserve">, </w:t>
      </w:r>
      <w:r w:rsidR="00471E33" w:rsidRPr="008075BE">
        <w:rPr>
          <w:rFonts w:ascii="Times New Roman" w:hAnsi="Times New Roman" w:cs="Times New Roman"/>
          <w:color w:val="000000" w:themeColor="text1"/>
          <w:sz w:val="24"/>
          <w:szCs w:val="24"/>
        </w:rPr>
        <w:t xml:space="preserve">18 </w:t>
      </w:r>
      <w:r w:rsidRPr="008075BE">
        <w:rPr>
          <w:rFonts w:ascii="Times New Roman" w:hAnsi="Times New Roman" w:cs="Times New Roman"/>
          <w:color w:val="000000" w:themeColor="text1"/>
          <w:sz w:val="24"/>
          <w:szCs w:val="24"/>
        </w:rPr>
        <w:t xml:space="preserve">Nrf2 KO mice </w:t>
      </w:r>
      <w:r w:rsidR="00584D20" w:rsidRPr="008075BE">
        <w:rPr>
          <w:rFonts w:ascii="Times New Roman" w:hAnsi="Times New Roman" w:cs="Times New Roman"/>
          <w:color w:val="000000" w:themeColor="text1"/>
          <w:sz w:val="24"/>
          <w:szCs w:val="24"/>
        </w:rPr>
        <w:t>were assigned</w:t>
      </w:r>
      <w:r w:rsidR="00C87D59" w:rsidRPr="008075BE">
        <w:rPr>
          <w:rFonts w:ascii="Times New Roman" w:hAnsi="Times New Roman" w:cs="Times New Roman"/>
          <w:color w:val="000000" w:themeColor="text1"/>
          <w:sz w:val="24"/>
          <w:szCs w:val="24"/>
        </w:rPr>
        <w:t xml:space="preserve"> to </w:t>
      </w:r>
      <w:r w:rsidRPr="008075BE">
        <w:rPr>
          <w:rFonts w:ascii="Times New Roman" w:hAnsi="Times New Roman" w:cs="Times New Roman"/>
          <w:color w:val="000000" w:themeColor="text1"/>
          <w:sz w:val="24"/>
          <w:szCs w:val="24"/>
        </w:rPr>
        <w:t xml:space="preserve">2 groups </w:t>
      </w:r>
      <w:r w:rsidR="00C87D59" w:rsidRPr="008075BE">
        <w:rPr>
          <w:rFonts w:ascii="Times New Roman" w:hAnsi="Times New Roman" w:cs="Times New Roman"/>
          <w:color w:val="000000" w:themeColor="text1"/>
          <w:sz w:val="24"/>
          <w:szCs w:val="24"/>
        </w:rPr>
        <w:t xml:space="preserve">with one </w:t>
      </w:r>
      <w:r w:rsidRPr="008075BE">
        <w:rPr>
          <w:rFonts w:ascii="Times New Roman" w:hAnsi="Times New Roman" w:cs="Times New Roman"/>
          <w:color w:val="000000" w:themeColor="text1"/>
          <w:sz w:val="24"/>
          <w:szCs w:val="24"/>
        </w:rPr>
        <w:t xml:space="preserve">group </w:t>
      </w:r>
      <w:r w:rsidR="00C87D59" w:rsidRPr="008075BE">
        <w:rPr>
          <w:rFonts w:ascii="Times New Roman" w:hAnsi="Times New Roman" w:cs="Times New Roman"/>
          <w:color w:val="000000" w:themeColor="text1"/>
          <w:sz w:val="24"/>
          <w:szCs w:val="24"/>
        </w:rPr>
        <w:t>continuing to receive</w:t>
      </w:r>
      <w:r w:rsidRPr="008075BE">
        <w:rPr>
          <w:rFonts w:ascii="Times New Roman" w:hAnsi="Times New Roman" w:cs="Times New Roman"/>
          <w:color w:val="000000" w:themeColor="text1"/>
          <w:sz w:val="24"/>
          <w:szCs w:val="24"/>
        </w:rPr>
        <w:t xml:space="preserve"> the control diet while </w:t>
      </w:r>
      <w:r w:rsidR="00C87D59" w:rsidRPr="008075BE">
        <w:rPr>
          <w:rFonts w:ascii="Times New Roman" w:hAnsi="Times New Roman" w:cs="Times New Roman"/>
          <w:color w:val="000000" w:themeColor="text1"/>
          <w:sz w:val="24"/>
          <w:szCs w:val="24"/>
        </w:rPr>
        <w:t xml:space="preserve">0.05% of PEITC </w:t>
      </w:r>
      <w:r w:rsidR="001E2E57" w:rsidRPr="008075BE">
        <w:rPr>
          <w:rFonts w:ascii="Times New Roman" w:hAnsi="Times New Roman" w:cs="Times New Roman"/>
          <w:color w:val="000000" w:themeColor="text1"/>
          <w:sz w:val="24"/>
          <w:szCs w:val="24"/>
        </w:rPr>
        <w:t>was</w:t>
      </w:r>
      <w:r w:rsidR="00C87D59" w:rsidRPr="008075BE">
        <w:rPr>
          <w:rFonts w:ascii="Times New Roman" w:hAnsi="Times New Roman" w:cs="Times New Roman"/>
          <w:color w:val="000000" w:themeColor="text1"/>
          <w:sz w:val="24"/>
          <w:szCs w:val="24"/>
        </w:rPr>
        <w:t xml:space="preserve"> added to </w:t>
      </w:r>
      <w:r w:rsidRPr="008075BE">
        <w:rPr>
          <w:rFonts w:ascii="Times New Roman" w:hAnsi="Times New Roman" w:cs="Times New Roman"/>
          <w:color w:val="000000" w:themeColor="text1"/>
          <w:sz w:val="24"/>
          <w:szCs w:val="24"/>
        </w:rPr>
        <w:t xml:space="preserve">the second group’s </w:t>
      </w:r>
      <w:r w:rsidR="00584D20" w:rsidRPr="008075BE">
        <w:rPr>
          <w:rFonts w:ascii="Times New Roman" w:hAnsi="Times New Roman" w:cs="Times New Roman"/>
          <w:color w:val="000000" w:themeColor="text1"/>
          <w:sz w:val="24"/>
          <w:szCs w:val="24"/>
        </w:rPr>
        <w:t>diet.</w:t>
      </w:r>
      <w:r w:rsidRPr="008075BE">
        <w:rPr>
          <w:rFonts w:ascii="Times New Roman" w:hAnsi="Times New Roman" w:cs="Times New Roman"/>
          <w:color w:val="000000" w:themeColor="text1"/>
          <w:sz w:val="24"/>
          <w:szCs w:val="24"/>
        </w:rPr>
        <w:t xml:space="preserve"> </w:t>
      </w:r>
      <w:r w:rsidR="0054513A" w:rsidRPr="008075BE">
        <w:rPr>
          <w:rFonts w:ascii="Times New Roman" w:hAnsi="Times New Roman" w:cs="Times New Roman"/>
          <w:color w:val="000000" w:themeColor="text1"/>
          <w:sz w:val="24"/>
          <w:szCs w:val="24"/>
        </w:rPr>
        <w:t xml:space="preserve">Further </w:t>
      </w:r>
      <w:r w:rsidRPr="008075BE">
        <w:rPr>
          <w:rFonts w:ascii="Times New Roman" w:hAnsi="Times New Roman" w:cs="Times New Roman"/>
          <w:color w:val="000000" w:themeColor="text1"/>
          <w:sz w:val="24"/>
          <w:szCs w:val="24"/>
        </w:rPr>
        <w:t xml:space="preserve">10 </w:t>
      </w:r>
      <w:r w:rsidRPr="008075BE">
        <w:rPr>
          <w:rFonts w:ascii="Times New Roman" w:hAnsi="Times New Roman" w:cs="Times New Roman"/>
          <w:color w:val="000000" w:themeColor="text1"/>
          <w:sz w:val="24"/>
          <w:szCs w:val="24"/>
        </w:rPr>
        <w:lastRenderedPageBreak/>
        <w:t xml:space="preserve">WT mice were </w:t>
      </w:r>
      <w:r w:rsidR="001659DF" w:rsidRPr="008075BE">
        <w:rPr>
          <w:rFonts w:ascii="Times New Roman" w:hAnsi="Times New Roman" w:cs="Times New Roman"/>
          <w:color w:val="000000" w:themeColor="text1"/>
          <w:sz w:val="24"/>
          <w:szCs w:val="24"/>
        </w:rPr>
        <w:t>assigned to</w:t>
      </w:r>
      <w:r w:rsidRPr="008075BE">
        <w:rPr>
          <w:rFonts w:ascii="Times New Roman" w:hAnsi="Times New Roman" w:cs="Times New Roman"/>
          <w:color w:val="000000" w:themeColor="text1"/>
          <w:sz w:val="24"/>
          <w:szCs w:val="24"/>
        </w:rPr>
        <w:t xml:space="preserve"> either the control </w:t>
      </w:r>
      <w:r w:rsidR="00584D20" w:rsidRPr="008075BE">
        <w:rPr>
          <w:rFonts w:ascii="Times New Roman" w:hAnsi="Times New Roman" w:cs="Times New Roman"/>
          <w:color w:val="000000" w:themeColor="text1"/>
          <w:sz w:val="24"/>
          <w:szCs w:val="24"/>
        </w:rPr>
        <w:t>diet or</w:t>
      </w:r>
      <w:r w:rsidRPr="008075BE">
        <w:rPr>
          <w:rFonts w:ascii="Times New Roman" w:hAnsi="Times New Roman" w:cs="Times New Roman"/>
          <w:color w:val="000000" w:themeColor="text1"/>
          <w:sz w:val="24"/>
          <w:szCs w:val="24"/>
        </w:rPr>
        <w:t xml:space="preserve"> the PEITC-</w:t>
      </w:r>
      <w:r w:rsidR="001659DF" w:rsidRPr="008075BE">
        <w:rPr>
          <w:rFonts w:ascii="Times New Roman" w:hAnsi="Times New Roman" w:cs="Times New Roman"/>
          <w:color w:val="000000" w:themeColor="text1"/>
          <w:sz w:val="24"/>
          <w:szCs w:val="24"/>
        </w:rPr>
        <w:t xml:space="preserve">infused </w:t>
      </w:r>
      <w:r w:rsidRPr="008075BE">
        <w:rPr>
          <w:rFonts w:ascii="Times New Roman" w:hAnsi="Times New Roman" w:cs="Times New Roman"/>
          <w:color w:val="000000" w:themeColor="text1"/>
          <w:sz w:val="24"/>
          <w:szCs w:val="24"/>
        </w:rPr>
        <w:t xml:space="preserve">diet </w:t>
      </w:r>
      <w:r w:rsidR="0054513A" w:rsidRPr="008075BE">
        <w:rPr>
          <w:rFonts w:ascii="Times New Roman" w:hAnsi="Times New Roman" w:cs="Times New Roman"/>
          <w:color w:val="000000" w:themeColor="text1"/>
          <w:sz w:val="24"/>
          <w:szCs w:val="24"/>
        </w:rPr>
        <w:t>in the second experiment (Exp</w:t>
      </w:r>
      <w:r w:rsidR="001E2E57" w:rsidRPr="008075BE">
        <w:rPr>
          <w:rFonts w:ascii="Times New Roman" w:hAnsi="Times New Roman" w:cs="Times New Roman"/>
          <w:color w:val="000000" w:themeColor="text1"/>
          <w:sz w:val="24"/>
          <w:szCs w:val="24"/>
        </w:rPr>
        <w:t>0</w:t>
      </w:r>
      <w:r w:rsidR="0054513A" w:rsidRPr="008075BE">
        <w:rPr>
          <w:rFonts w:ascii="Times New Roman" w:hAnsi="Times New Roman" w:cs="Times New Roman"/>
          <w:color w:val="000000" w:themeColor="text1"/>
          <w:sz w:val="24"/>
          <w:szCs w:val="24"/>
        </w:rPr>
        <w:t>2)</w:t>
      </w:r>
      <w:r w:rsidRPr="008075BE">
        <w:rPr>
          <w:rFonts w:ascii="Times New Roman" w:hAnsi="Times New Roman" w:cs="Times New Roman"/>
          <w:color w:val="000000" w:themeColor="text1"/>
          <w:sz w:val="24"/>
          <w:szCs w:val="24"/>
        </w:rPr>
        <w:t xml:space="preserve">. </w:t>
      </w:r>
      <w:r w:rsidR="0054513A" w:rsidRPr="008075BE">
        <w:rPr>
          <w:rFonts w:ascii="Times New Roman" w:hAnsi="Times New Roman" w:cs="Times New Roman"/>
          <w:color w:val="000000" w:themeColor="text1"/>
          <w:sz w:val="24"/>
          <w:szCs w:val="24"/>
        </w:rPr>
        <w:t xml:space="preserve">Finally, dextran sulfate sodium (DSS) was introduced to 20 mice to induce gut inflammation, and </w:t>
      </w:r>
      <w:r w:rsidRPr="008075BE">
        <w:rPr>
          <w:rFonts w:ascii="Times New Roman" w:hAnsi="Times New Roman" w:cs="Times New Roman"/>
          <w:color w:val="000000" w:themeColor="text1"/>
          <w:sz w:val="24"/>
          <w:szCs w:val="24"/>
        </w:rPr>
        <w:t>cranberry</w:t>
      </w:r>
      <w:r w:rsidR="00471E33" w:rsidRPr="008075BE">
        <w:rPr>
          <w:rFonts w:ascii="Times New Roman" w:hAnsi="Times New Roman" w:cs="Times New Roman"/>
          <w:color w:val="000000" w:themeColor="text1"/>
          <w:sz w:val="24"/>
          <w:szCs w:val="24"/>
        </w:rPr>
        <w:t>-enriched</w:t>
      </w:r>
      <w:r w:rsidRPr="008075BE">
        <w:rPr>
          <w:rFonts w:ascii="Times New Roman" w:hAnsi="Times New Roman" w:cs="Times New Roman"/>
          <w:color w:val="000000" w:themeColor="text1"/>
          <w:sz w:val="24"/>
          <w:szCs w:val="24"/>
        </w:rPr>
        <w:t xml:space="preserve"> diet </w:t>
      </w:r>
      <w:r w:rsidR="00F85072" w:rsidRPr="008075BE">
        <w:rPr>
          <w:rFonts w:ascii="Times New Roman" w:hAnsi="Times New Roman" w:cs="Times New Roman"/>
          <w:color w:val="000000" w:themeColor="text1"/>
          <w:sz w:val="24"/>
          <w:szCs w:val="24"/>
        </w:rPr>
        <w:t xml:space="preserve">was </w:t>
      </w:r>
      <w:r w:rsidR="0054513A" w:rsidRPr="008075BE">
        <w:rPr>
          <w:rFonts w:ascii="Times New Roman" w:hAnsi="Times New Roman" w:cs="Times New Roman"/>
          <w:color w:val="000000" w:themeColor="text1"/>
          <w:sz w:val="24"/>
          <w:szCs w:val="24"/>
        </w:rPr>
        <w:t>added</w:t>
      </w:r>
      <w:r w:rsidR="00471E33" w:rsidRPr="008075BE">
        <w:rPr>
          <w:rFonts w:ascii="Times New Roman" w:hAnsi="Times New Roman" w:cs="Times New Roman"/>
          <w:color w:val="000000" w:themeColor="text1"/>
          <w:sz w:val="24"/>
          <w:szCs w:val="24"/>
        </w:rPr>
        <w:t xml:space="preserve"> (10% of feed by weight)</w:t>
      </w:r>
      <w:r w:rsidRPr="008075BE">
        <w:rPr>
          <w:rFonts w:ascii="Times New Roman" w:hAnsi="Times New Roman" w:cs="Times New Roman"/>
          <w:color w:val="000000" w:themeColor="text1"/>
          <w:sz w:val="24"/>
          <w:szCs w:val="24"/>
        </w:rPr>
        <w:t xml:space="preserve">, </w:t>
      </w:r>
      <w:r w:rsidR="0054513A" w:rsidRPr="008075BE">
        <w:rPr>
          <w:rFonts w:ascii="Times New Roman" w:hAnsi="Times New Roman" w:cs="Times New Roman"/>
          <w:color w:val="000000" w:themeColor="text1"/>
          <w:sz w:val="24"/>
          <w:szCs w:val="24"/>
        </w:rPr>
        <w:t>in the third experiment (Exp</w:t>
      </w:r>
      <w:r w:rsidR="001E2E57" w:rsidRPr="008075BE">
        <w:rPr>
          <w:rFonts w:ascii="Times New Roman" w:hAnsi="Times New Roman" w:cs="Times New Roman"/>
          <w:color w:val="000000" w:themeColor="text1"/>
          <w:sz w:val="24"/>
          <w:szCs w:val="24"/>
        </w:rPr>
        <w:t>0</w:t>
      </w:r>
      <w:r w:rsidR="0054513A" w:rsidRPr="008075BE">
        <w:rPr>
          <w:rFonts w:ascii="Times New Roman" w:hAnsi="Times New Roman" w:cs="Times New Roman"/>
          <w:color w:val="000000" w:themeColor="text1"/>
          <w:sz w:val="24"/>
          <w:szCs w:val="24"/>
        </w:rPr>
        <w:t>3)</w:t>
      </w:r>
      <w:r w:rsidRPr="008075BE">
        <w:rPr>
          <w:rFonts w:ascii="Times New Roman" w:hAnsi="Times New Roman" w:cs="Times New Roman"/>
          <w:color w:val="000000" w:themeColor="text1"/>
          <w:sz w:val="24"/>
          <w:szCs w:val="24"/>
        </w:rPr>
        <w:t>. WT and Nrf2 KO mice were randomized into one of four treatment groups (Naïve, DSS, DSS+PEITC, and DSS+</w:t>
      </w:r>
      <w:r w:rsidR="00584D20" w:rsidRPr="008075BE">
        <w:rPr>
          <w:rFonts w:ascii="Times New Roman" w:hAnsi="Times New Roman" w:cs="Times New Roman"/>
          <w:color w:val="000000" w:themeColor="text1"/>
          <w:sz w:val="24"/>
          <w:szCs w:val="24"/>
        </w:rPr>
        <w:t>Cranberry) (</w:t>
      </w:r>
      <w:r w:rsidRPr="008075BE">
        <w:rPr>
          <w:rFonts w:ascii="Times New Roman" w:hAnsi="Times New Roman" w:cs="Times New Roman"/>
          <w:color w:val="000000" w:themeColor="text1"/>
          <w:sz w:val="24"/>
          <w:szCs w:val="24"/>
        </w:rPr>
        <w:t>Figure</w:t>
      </w:r>
      <w:r w:rsidR="001608A0"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1).</w:t>
      </w:r>
      <w:r w:rsidR="007E2336" w:rsidRPr="008075BE">
        <w:rPr>
          <w:rFonts w:ascii="Times New Roman" w:hAnsi="Times New Roman" w:cs="Times New Roman"/>
          <w:color w:val="000000" w:themeColor="text1"/>
          <w:sz w:val="24"/>
          <w:szCs w:val="24"/>
        </w:rPr>
        <w:t xml:space="preserve"> </w:t>
      </w:r>
      <w:r w:rsidR="001E2E57" w:rsidRPr="008075BE">
        <w:rPr>
          <w:rFonts w:ascii="Times New Roman" w:hAnsi="Times New Roman" w:cs="Times New Roman"/>
          <w:color w:val="000000" w:themeColor="text1"/>
          <w:sz w:val="24"/>
          <w:szCs w:val="24"/>
        </w:rPr>
        <w:t xml:space="preserve">2.5% DSS was dissolved in autoclaved water and made fresh weekly. </w:t>
      </w:r>
      <w:r w:rsidR="00A14B05" w:rsidRPr="008075BE">
        <w:rPr>
          <w:rFonts w:ascii="Times New Roman" w:hAnsi="Times New Roman" w:cs="Times New Roman"/>
          <w:color w:val="000000" w:themeColor="text1"/>
          <w:sz w:val="24"/>
          <w:szCs w:val="24"/>
        </w:rPr>
        <w:t>Fecal samples were collected fresh</w:t>
      </w:r>
      <w:r w:rsidR="001E2E57" w:rsidRPr="008075BE">
        <w:rPr>
          <w:rFonts w:ascii="Times New Roman" w:hAnsi="Times New Roman" w:cs="Times New Roman"/>
          <w:color w:val="000000" w:themeColor="text1"/>
          <w:sz w:val="24"/>
          <w:szCs w:val="24"/>
        </w:rPr>
        <w:t>,</w:t>
      </w:r>
      <w:r w:rsidR="00A14B05" w:rsidRPr="008075BE">
        <w:rPr>
          <w:rFonts w:ascii="Times New Roman" w:hAnsi="Times New Roman" w:cs="Times New Roman"/>
          <w:color w:val="000000" w:themeColor="text1"/>
          <w:sz w:val="24"/>
          <w:szCs w:val="24"/>
        </w:rPr>
        <w:t xml:space="preserve"> snap frozen in liquid nitrogen and stored at -80</w:t>
      </w:r>
      <w:r w:rsidR="00A14B05" w:rsidRPr="008075BE">
        <w:rPr>
          <w:rFonts w:ascii="Times New Roman" w:hAnsi="Times New Roman" w:cs="Times New Roman"/>
          <w:color w:val="000000" w:themeColor="text1"/>
          <w:sz w:val="24"/>
          <w:szCs w:val="24"/>
          <w:vertAlign w:val="superscript"/>
        </w:rPr>
        <w:t>o</w:t>
      </w:r>
      <w:r w:rsidR="00A14B05" w:rsidRPr="008075BE">
        <w:rPr>
          <w:rFonts w:ascii="Times New Roman" w:hAnsi="Times New Roman" w:cs="Times New Roman"/>
          <w:color w:val="000000" w:themeColor="text1"/>
          <w:sz w:val="24"/>
          <w:szCs w:val="24"/>
        </w:rPr>
        <w:t xml:space="preserve">C </w:t>
      </w:r>
      <w:r w:rsidR="00F85072" w:rsidRPr="008075BE">
        <w:rPr>
          <w:rFonts w:ascii="Times New Roman" w:hAnsi="Times New Roman" w:cs="Times New Roman"/>
          <w:color w:val="000000" w:themeColor="text1"/>
          <w:sz w:val="24"/>
          <w:szCs w:val="24"/>
        </w:rPr>
        <w:t xml:space="preserve">until further analysis </w:t>
      </w:r>
      <w:r w:rsidR="00A14B05" w:rsidRPr="008075BE">
        <w:rPr>
          <w:rFonts w:ascii="Times New Roman" w:hAnsi="Times New Roman" w:cs="Times New Roman"/>
          <w:color w:val="000000" w:themeColor="text1"/>
          <w:sz w:val="24"/>
          <w:szCs w:val="24"/>
        </w:rPr>
        <w:t xml:space="preserve">for 16S ribosomal RNA (rRNA) sequencing and microbial metabolites. </w:t>
      </w:r>
      <w:r w:rsidR="000F3EF3" w:rsidRPr="008075BE">
        <w:rPr>
          <w:rFonts w:ascii="Times New Roman" w:hAnsi="Times New Roman" w:cs="Times New Roman"/>
          <w:color w:val="000000" w:themeColor="text1"/>
          <w:sz w:val="24"/>
          <w:szCs w:val="24"/>
        </w:rPr>
        <w:t>F</w:t>
      </w:r>
      <w:r w:rsidR="007E2336" w:rsidRPr="008075BE">
        <w:rPr>
          <w:rFonts w:ascii="Times New Roman" w:hAnsi="Times New Roman" w:cs="Times New Roman"/>
          <w:color w:val="000000" w:themeColor="text1"/>
          <w:sz w:val="24"/>
          <w:szCs w:val="24"/>
        </w:rPr>
        <w:t xml:space="preserve">ecal samples for 16S sequencing were collected at weeks 1 and 5 in </w:t>
      </w:r>
      <w:r w:rsidR="00777661" w:rsidRPr="008075BE">
        <w:rPr>
          <w:rFonts w:ascii="Times New Roman" w:hAnsi="Times New Roman" w:cs="Times New Roman"/>
          <w:color w:val="000000" w:themeColor="text1"/>
          <w:sz w:val="24"/>
          <w:szCs w:val="24"/>
        </w:rPr>
        <w:t>Exp01</w:t>
      </w:r>
      <w:r w:rsidR="007E2336" w:rsidRPr="008075BE">
        <w:rPr>
          <w:rFonts w:ascii="Times New Roman" w:hAnsi="Times New Roman" w:cs="Times New Roman"/>
          <w:color w:val="000000" w:themeColor="text1"/>
          <w:sz w:val="24"/>
          <w:szCs w:val="24"/>
        </w:rPr>
        <w:t xml:space="preserve">, weeks 0 and 4 in </w:t>
      </w:r>
      <w:r w:rsidR="00777661" w:rsidRPr="008075BE">
        <w:rPr>
          <w:rFonts w:ascii="Times New Roman" w:hAnsi="Times New Roman" w:cs="Times New Roman"/>
          <w:color w:val="000000" w:themeColor="text1"/>
          <w:sz w:val="24"/>
          <w:szCs w:val="24"/>
        </w:rPr>
        <w:t>Exp02</w:t>
      </w:r>
      <w:r w:rsidR="007E2336" w:rsidRPr="008075BE">
        <w:rPr>
          <w:rFonts w:ascii="Times New Roman" w:hAnsi="Times New Roman" w:cs="Times New Roman"/>
          <w:color w:val="000000" w:themeColor="text1"/>
          <w:sz w:val="24"/>
          <w:szCs w:val="24"/>
        </w:rPr>
        <w:t xml:space="preserve">, and weeks 0, 1 and 8 in </w:t>
      </w:r>
      <w:r w:rsidR="00777661" w:rsidRPr="008075BE">
        <w:rPr>
          <w:rFonts w:ascii="Times New Roman" w:hAnsi="Times New Roman" w:cs="Times New Roman"/>
          <w:color w:val="000000" w:themeColor="text1"/>
          <w:sz w:val="24"/>
          <w:szCs w:val="24"/>
        </w:rPr>
        <w:t>Exp03</w:t>
      </w:r>
      <w:r w:rsidR="007E2336" w:rsidRPr="008075BE">
        <w:rPr>
          <w:rFonts w:ascii="Times New Roman" w:hAnsi="Times New Roman" w:cs="Times New Roman"/>
          <w:color w:val="000000" w:themeColor="text1"/>
          <w:sz w:val="24"/>
          <w:szCs w:val="24"/>
        </w:rPr>
        <w:t xml:space="preserve">. Additional samples were collected </w:t>
      </w:r>
      <w:r w:rsidR="000F3EF3" w:rsidRPr="008075BE">
        <w:rPr>
          <w:rFonts w:ascii="Times New Roman" w:hAnsi="Times New Roman" w:cs="Times New Roman"/>
          <w:color w:val="000000" w:themeColor="text1"/>
          <w:sz w:val="24"/>
          <w:szCs w:val="24"/>
        </w:rPr>
        <w:t xml:space="preserve">from all </w:t>
      </w:r>
      <w:r w:rsidR="00F85072" w:rsidRPr="008075BE">
        <w:rPr>
          <w:rFonts w:ascii="Times New Roman" w:hAnsi="Times New Roman" w:cs="Times New Roman"/>
          <w:color w:val="000000" w:themeColor="text1"/>
          <w:sz w:val="24"/>
          <w:szCs w:val="24"/>
        </w:rPr>
        <w:t xml:space="preserve">the </w:t>
      </w:r>
      <w:r w:rsidR="000F3EF3" w:rsidRPr="008075BE">
        <w:rPr>
          <w:rFonts w:ascii="Times New Roman" w:hAnsi="Times New Roman" w:cs="Times New Roman"/>
          <w:color w:val="000000" w:themeColor="text1"/>
          <w:sz w:val="24"/>
          <w:szCs w:val="24"/>
        </w:rPr>
        <w:t xml:space="preserve">mice </w:t>
      </w:r>
      <w:r w:rsidR="007E2336" w:rsidRPr="008075BE">
        <w:rPr>
          <w:rFonts w:ascii="Times New Roman" w:hAnsi="Times New Roman" w:cs="Times New Roman"/>
          <w:color w:val="000000" w:themeColor="text1"/>
          <w:sz w:val="24"/>
          <w:szCs w:val="24"/>
        </w:rPr>
        <w:t xml:space="preserve">for metabolomic analysis at weeks 2 and 6 in </w:t>
      </w:r>
      <w:r w:rsidR="00586553" w:rsidRPr="008075BE">
        <w:rPr>
          <w:rFonts w:ascii="Times New Roman" w:hAnsi="Times New Roman" w:cs="Times New Roman"/>
          <w:color w:val="000000" w:themeColor="text1"/>
          <w:sz w:val="24"/>
          <w:szCs w:val="24"/>
        </w:rPr>
        <w:t>Exp03</w:t>
      </w:r>
      <w:r w:rsidR="007E2336" w:rsidRPr="008075BE">
        <w:rPr>
          <w:rFonts w:ascii="Times New Roman" w:hAnsi="Times New Roman" w:cs="Times New Roman"/>
          <w:color w:val="000000" w:themeColor="text1"/>
          <w:sz w:val="24"/>
          <w:szCs w:val="24"/>
        </w:rPr>
        <w:t xml:space="preserve">. </w:t>
      </w:r>
      <w:r w:rsidR="00386DAA" w:rsidRPr="008075BE">
        <w:rPr>
          <w:rFonts w:ascii="Times New Roman" w:hAnsi="Times New Roman" w:cs="Times New Roman"/>
          <w:color w:val="000000" w:themeColor="text1"/>
          <w:sz w:val="24"/>
          <w:szCs w:val="24"/>
        </w:rPr>
        <w:t xml:space="preserve">Since the fecal sample collection timing varied slightly between experiments, it was realigned and labeled as </w:t>
      </w:r>
      <w:r w:rsidR="004468A3" w:rsidRPr="008075BE">
        <w:rPr>
          <w:rFonts w:ascii="Times New Roman" w:hAnsi="Times New Roman" w:cs="Times New Roman"/>
          <w:color w:val="000000" w:themeColor="text1"/>
          <w:sz w:val="24"/>
          <w:szCs w:val="24"/>
        </w:rPr>
        <w:t>baseline (</w:t>
      </w:r>
      <w:r w:rsidR="00021E8A" w:rsidRPr="008075BE">
        <w:rPr>
          <w:rFonts w:ascii="Times New Roman" w:hAnsi="Times New Roman" w:cs="Times New Roman"/>
          <w:color w:val="000000" w:themeColor="text1"/>
          <w:sz w:val="24"/>
          <w:szCs w:val="24"/>
        </w:rPr>
        <w:t xml:space="preserve">end of the equalization period, i.e., </w:t>
      </w:r>
      <w:r w:rsidR="004468A3" w:rsidRPr="008075BE">
        <w:rPr>
          <w:rFonts w:ascii="Times New Roman" w:hAnsi="Times New Roman" w:cs="Times New Roman"/>
          <w:color w:val="000000" w:themeColor="text1"/>
          <w:sz w:val="24"/>
          <w:szCs w:val="24"/>
        </w:rPr>
        <w:t xml:space="preserve">Week 0), </w:t>
      </w:r>
      <w:r w:rsidR="00386DAA" w:rsidRPr="008075BE">
        <w:rPr>
          <w:rFonts w:ascii="Times New Roman" w:hAnsi="Times New Roman" w:cs="Times New Roman"/>
          <w:color w:val="000000" w:themeColor="text1"/>
          <w:sz w:val="24"/>
          <w:szCs w:val="24"/>
        </w:rPr>
        <w:t>early (weeks</w:t>
      </w:r>
      <w:r w:rsidR="00021E8A" w:rsidRPr="008075BE">
        <w:rPr>
          <w:rFonts w:ascii="Times New Roman" w:hAnsi="Times New Roman" w:cs="Times New Roman"/>
          <w:color w:val="000000" w:themeColor="text1"/>
          <w:sz w:val="24"/>
          <w:szCs w:val="24"/>
        </w:rPr>
        <w:t xml:space="preserve"> </w:t>
      </w:r>
      <w:r w:rsidR="004468A3" w:rsidRPr="008075BE">
        <w:rPr>
          <w:rFonts w:ascii="Times New Roman" w:hAnsi="Times New Roman" w:cs="Times New Roman"/>
          <w:color w:val="000000" w:themeColor="text1"/>
          <w:sz w:val="24"/>
          <w:szCs w:val="24"/>
        </w:rPr>
        <w:t>1</w:t>
      </w:r>
      <w:r w:rsidR="00386DAA" w:rsidRPr="008075BE">
        <w:rPr>
          <w:rFonts w:ascii="Times New Roman" w:hAnsi="Times New Roman" w:cs="Times New Roman"/>
          <w:color w:val="000000" w:themeColor="text1"/>
          <w:sz w:val="24"/>
          <w:szCs w:val="24"/>
        </w:rPr>
        <w:t xml:space="preserve"> </w:t>
      </w:r>
      <w:r w:rsidR="00021E8A" w:rsidRPr="008075BE">
        <w:rPr>
          <w:rFonts w:ascii="Times New Roman" w:hAnsi="Times New Roman" w:cs="Times New Roman"/>
          <w:color w:val="000000" w:themeColor="text1"/>
          <w:sz w:val="24"/>
          <w:szCs w:val="24"/>
        </w:rPr>
        <w:t>through</w:t>
      </w:r>
      <w:r w:rsidR="00386DAA" w:rsidRPr="008075BE">
        <w:rPr>
          <w:rFonts w:ascii="Times New Roman" w:hAnsi="Times New Roman" w:cs="Times New Roman"/>
          <w:color w:val="000000" w:themeColor="text1"/>
          <w:sz w:val="24"/>
          <w:szCs w:val="24"/>
        </w:rPr>
        <w:t xml:space="preserve"> 2) or late (weeks 4 through 8) timepoints. </w:t>
      </w:r>
    </w:p>
    <w:p w14:paraId="14533DE6" w14:textId="2C3C11AA" w:rsidR="00C0022D" w:rsidRPr="008075BE" w:rsidRDefault="00C0022D">
      <w:pPr>
        <w:jc w:val="both"/>
        <w:rPr>
          <w:rFonts w:ascii="Times New Roman" w:hAnsi="Times New Roman" w:cs="Times New Roman"/>
          <w:color w:val="000000" w:themeColor="text1"/>
          <w:sz w:val="24"/>
          <w:szCs w:val="24"/>
        </w:rPr>
        <w:pPrChange w:id="279" w:author="Ran Yin" w:date="2024-11-30T16:42:00Z">
          <w:pPr/>
        </w:pPrChange>
      </w:pPr>
      <w:r w:rsidRPr="008075BE">
        <w:rPr>
          <w:rFonts w:ascii="Times New Roman" w:hAnsi="Times New Roman" w:cs="Times New Roman"/>
          <w:color w:val="000000" w:themeColor="text1"/>
          <w:sz w:val="24"/>
          <w:szCs w:val="24"/>
        </w:rPr>
        <w:t>All animal experiments were conducted under the animal protocol approved by the Institutional Animal Care and Use Committee (IACUC) of Rutgers University.</w:t>
      </w:r>
    </w:p>
    <w:p w14:paraId="34B4075E" w14:textId="37471EFC" w:rsidR="00C0022D" w:rsidRPr="008075BE" w:rsidRDefault="00C0022D">
      <w:pPr>
        <w:pStyle w:val="Heading2"/>
        <w:jc w:val="both"/>
        <w:rPr>
          <w:rFonts w:ascii="Times New Roman" w:hAnsi="Times New Roman" w:cs="Times New Roman"/>
          <w:color w:val="000000" w:themeColor="text1"/>
          <w:sz w:val="24"/>
          <w:szCs w:val="24"/>
          <w:rPrChange w:id="280" w:author="Ran Yin" w:date="2024-11-30T16:43:00Z">
            <w:rPr>
              <w:rFonts w:ascii="Times New Roman" w:hAnsi="Times New Roman" w:cs="Times New Roman"/>
              <w:color w:val="000000" w:themeColor="text1"/>
            </w:rPr>
          </w:rPrChange>
        </w:rPr>
        <w:pPrChange w:id="281" w:author="Ran Yin" w:date="2024-11-30T16:42:00Z">
          <w:pPr>
            <w:pStyle w:val="Heading2"/>
          </w:pPr>
        </w:pPrChange>
      </w:pPr>
      <w:bookmarkStart w:id="282" w:name="_Toc179148163"/>
      <w:r w:rsidRPr="008075BE">
        <w:rPr>
          <w:rFonts w:ascii="Times New Roman" w:hAnsi="Times New Roman" w:cs="Times New Roman"/>
          <w:color w:val="000000" w:themeColor="text1"/>
          <w:sz w:val="24"/>
          <w:szCs w:val="24"/>
          <w:rPrChange w:id="283" w:author="Ran Yin" w:date="2024-11-30T16:43:00Z">
            <w:rPr>
              <w:rFonts w:ascii="Times New Roman" w:hAnsi="Times New Roman" w:cs="Times New Roman"/>
              <w:color w:val="000000" w:themeColor="text1"/>
            </w:rPr>
          </w:rPrChange>
        </w:rPr>
        <w:t>2.2 16</w:t>
      </w:r>
      <w:r w:rsidR="00BD0E55" w:rsidRPr="008075BE">
        <w:rPr>
          <w:rFonts w:ascii="Times New Roman" w:hAnsi="Times New Roman" w:cs="Times New Roman"/>
          <w:color w:val="000000" w:themeColor="text1"/>
          <w:sz w:val="24"/>
          <w:szCs w:val="24"/>
          <w:rPrChange w:id="284" w:author="Ran Yin" w:date="2024-11-30T16:43:00Z">
            <w:rPr>
              <w:rFonts w:ascii="Times New Roman" w:hAnsi="Times New Roman" w:cs="Times New Roman"/>
              <w:color w:val="000000" w:themeColor="text1"/>
            </w:rPr>
          </w:rPrChange>
        </w:rPr>
        <w:t>S</w:t>
      </w:r>
      <w:r w:rsidRPr="008075BE">
        <w:rPr>
          <w:rFonts w:ascii="Times New Roman" w:hAnsi="Times New Roman" w:cs="Times New Roman"/>
          <w:color w:val="000000" w:themeColor="text1"/>
          <w:sz w:val="24"/>
          <w:szCs w:val="24"/>
          <w:rPrChange w:id="285" w:author="Ran Yin" w:date="2024-11-30T16:43:00Z">
            <w:rPr>
              <w:rFonts w:ascii="Times New Roman" w:hAnsi="Times New Roman" w:cs="Times New Roman"/>
              <w:color w:val="000000" w:themeColor="text1"/>
            </w:rPr>
          </w:rPrChange>
        </w:rPr>
        <w:t xml:space="preserve"> ribosomal RNA gene sequencing and analysis</w:t>
      </w:r>
      <w:bookmarkEnd w:id="282"/>
    </w:p>
    <w:p w14:paraId="3C26E005" w14:textId="6B798271" w:rsidR="00C0022D" w:rsidRPr="008075BE" w:rsidRDefault="00B50CBF">
      <w:pPr>
        <w:jc w:val="both"/>
        <w:rPr>
          <w:rFonts w:ascii="Times New Roman" w:hAnsi="Times New Roman" w:cs="Times New Roman"/>
          <w:color w:val="000000" w:themeColor="text1"/>
          <w:sz w:val="24"/>
          <w:szCs w:val="24"/>
        </w:rPr>
        <w:pPrChange w:id="286" w:author="Ran Yin" w:date="2024-11-30T16:42:00Z">
          <w:pPr/>
        </w:pPrChange>
      </w:pPr>
      <w:r w:rsidRPr="008075BE">
        <w:rPr>
          <w:rFonts w:ascii="Times New Roman" w:hAnsi="Times New Roman" w:cs="Times New Roman"/>
          <w:i/>
          <w:iCs/>
          <w:color w:val="000000" w:themeColor="text1"/>
          <w:sz w:val="24"/>
          <w:szCs w:val="24"/>
        </w:rPr>
        <w:t xml:space="preserve">PowerSoil DNA Isolation Kit </w:t>
      </w:r>
      <w:r w:rsidRPr="008075BE">
        <w:rPr>
          <w:rFonts w:ascii="Times New Roman" w:hAnsi="Times New Roman" w:cs="Times New Roman"/>
          <w:color w:val="000000" w:themeColor="text1"/>
          <w:sz w:val="24"/>
          <w:szCs w:val="24"/>
        </w:rPr>
        <w:t xml:space="preserve">(QIAGEN) was used to extract bacterial </w:t>
      </w:r>
      <w:r w:rsidR="00C0022D" w:rsidRPr="008075BE">
        <w:rPr>
          <w:rFonts w:ascii="Times New Roman" w:hAnsi="Times New Roman" w:cs="Times New Roman"/>
          <w:color w:val="000000" w:themeColor="text1"/>
          <w:sz w:val="24"/>
          <w:szCs w:val="24"/>
        </w:rPr>
        <w:t xml:space="preserve">DNA </w:t>
      </w:r>
      <w:r w:rsidRPr="008075BE">
        <w:rPr>
          <w:rFonts w:ascii="Times New Roman" w:hAnsi="Times New Roman" w:cs="Times New Roman"/>
          <w:color w:val="000000" w:themeColor="text1"/>
          <w:sz w:val="24"/>
          <w:szCs w:val="24"/>
        </w:rPr>
        <w:t>from the samples</w:t>
      </w:r>
      <w:r w:rsidR="00C0022D" w:rsidRPr="008075BE">
        <w:rPr>
          <w:rFonts w:ascii="Times New Roman" w:hAnsi="Times New Roman" w:cs="Times New Roman"/>
          <w:color w:val="000000" w:themeColor="text1"/>
          <w:sz w:val="24"/>
          <w:szCs w:val="24"/>
        </w:rPr>
        <w:t>. PCR amplification of the 16S rRNA genes were carried out using PCR primers specific for the V4 region (</w:t>
      </w:r>
      <w:r w:rsidR="00807264" w:rsidRPr="008075BE">
        <w:rPr>
          <w:rFonts w:ascii="Times New Roman" w:hAnsi="Times New Roman" w:cs="Times New Roman"/>
          <w:color w:val="000000" w:themeColor="text1"/>
          <w:sz w:val="24"/>
          <w:szCs w:val="24"/>
        </w:rPr>
        <w:t xml:space="preserve">Supplemental </w:t>
      </w:r>
      <w:r w:rsidR="00C0022D" w:rsidRPr="008075BE">
        <w:rPr>
          <w:rFonts w:ascii="Times New Roman" w:hAnsi="Times New Roman" w:cs="Times New Roman"/>
          <w:color w:val="000000" w:themeColor="text1"/>
          <w:sz w:val="24"/>
          <w:szCs w:val="24"/>
        </w:rPr>
        <w:t xml:space="preserve">Table 1) </w:t>
      </w:r>
      <w:r w:rsidR="00E009FB" w:rsidRPr="008075BE">
        <w:rPr>
          <w:rFonts w:ascii="Times New Roman" w:hAnsi="Times New Roman" w:cs="Times New Roman"/>
          <w:color w:val="000000" w:themeColor="text1"/>
          <w:sz w:val="24"/>
          <w:szCs w:val="24"/>
        </w:rPr>
        <w:fldChar w:fldCharType="begin">
          <w:fldData xml:space="preserve">PEVuZE5vdGU+PENpdGU+PEF1dGhvcj5BcHByaWxsPC9BdXRob3I+PFllYXI+MjAxNTwvWWVhcj48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PEVuZE5vdGU+PENpdGU+PEF1dGhvcj5BcHByaWxsPC9BdXRob3I+PFllYXI+MjAxNTwvWWVhcj48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E009FB" w:rsidRPr="008075BE">
        <w:rPr>
          <w:rFonts w:ascii="Times New Roman" w:hAnsi="Times New Roman" w:cs="Times New Roman"/>
          <w:color w:val="000000" w:themeColor="text1"/>
          <w:sz w:val="24"/>
          <w:szCs w:val="24"/>
        </w:rPr>
      </w:r>
      <w:r w:rsidR="00E009FB"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(39, 40, 41, 42, 43, 44, 45)</w:t>
      </w:r>
      <w:r w:rsidR="00E009FB" w:rsidRPr="008075BE">
        <w:rPr>
          <w:rFonts w:ascii="Times New Roman" w:hAnsi="Times New Roman" w:cs="Times New Roman"/>
          <w:color w:val="000000" w:themeColor="text1"/>
          <w:sz w:val="24"/>
          <w:szCs w:val="24"/>
        </w:rPr>
        <w:fldChar w:fldCharType="end"/>
      </w:r>
      <w:r w:rsidR="00C0022D" w:rsidRPr="008075BE">
        <w:rPr>
          <w:rFonts w:ascii="Times New Roman" w:hAnsi="Times New Roman" w:cs="Times New Roman"/>
          <w:color w:val="000000" w:themeColor="text1"/>
          <w:sz w:val="24"/>
          <w:szCs w:val="24"/>
        </w:rPr>
        <w:t xml:space="preserve">. Indexed amplicons were pooled and sequenced on </w:t>
      </w:r>
      <w:r w:rsidR="00C0022D" w:rsidRPr="008075BE">
        <w:rPr>
          <w:rFonts w:ascii="Times New Roman" w:hAnsi="Times New Roman" w:cs="Times New Roman"/>
          <w:i/>
          <w:iCs/>
          <w:color w:val="000000" w:themeColor="text1"/>
          <w:sz w:val="24"/>
          <w:szCs w:val="24"/>
        </w:rPr>
        <w:t>MiSeq</w:t>
      </w:r>
      <w:r w:rsidR="00C0022D" w:rsidRPr="008075BE">
        <w:rPr>
          <w:rFonts w:ascii="Times New Roman" w:hAnsi="Times New Roman" w:cs="Times New Roman"/>
          <w:color w:val="000000" w:themeColor="text1"/>
          <w:sz w:val="24"/>
          <w:szCs w:val="24"/>
        </w:rPr>
        <w:t xml:space="preserve"> (Illumina) yielding at least 8,000 300 base</w:t>
      </w:r>
      <w:r w:rsidR="00AF2DBD" w:rsidRPr="008075BE">
        <w:rPr>
          <w:rFonts w:ascii="Times New Roman" w:hAnsi="Times New Roman" w:cs="Times New Roman"/>
          <w:color w:val="000000" w:themeColor="text1"/>
          <w:sz w:val="24"/>
          <w:szCs w:val="24"/>
        </w:rPr>
        <w:t>-</w:t>
      </w:r>
      <w:r w:rsidR="00C0022D" w:rsidRPr="008075BE">
        <w:rPr>
          <w:rFonts w:ascii="Times New Roman" w:hAnsi="Times New Roman" w:cs="Times New Roman"/>
          <w:color w:val="000000" w:themeColor="text1"/>
          <w:sz w:val="24"/>
          <w:szCs w:val="24"/>
        </w:rPr>
        <w:t xml:space="preserve">pair (bp) pair-ended reads. Microbial operational taxonomic units (OTUs) and their taxonomic assignments were analyzed using </w:t>
      </w:r>
      <w:r w:rsidR="0073615E" w:rsidRPr="008075BE">
        <w:rPr>
          <w:rFonts w:ascii="Times New Roman" w:hAnsi="Times New Roman" w:cs="Times New Roman"/>
          <w:color w:val="000000" w:themeColor="text1"/>
          <w:sz w:val="24"/>
          <w:szCs w:val="24"/>
        </w:rPr>
        <w:t>Quantitative Insights Into Microbial Ecology (</w:t>
      </w:r>
      <w:r w:rsidR="00C0022D" w:rsidRPr="008075BE">
        <w:rPr>
          <w:rFonts w:ascii="Times New Roman" w:hAnsi="Times New Roman" w:cs="Times New Roman"/>
          <w:color w:val="000000" w:themeColor="text1"/>
          <w:sz w:val="24"/>
          <w:szCs w:val="24"/>
        </w:rPr>
        <w:t>QIIME2</w:t>
      </w:r>
      <w:r w:rsidR="0073615E" w:rsidRPr="008075BE">
        <w:rPr>
          <w:rFonts w:ascii="Times New Roman" w:hAnsi="Times New Roman" w:cs="Times New Roman"/>
          <w:color w:val="000000" w:themeColor="text1"/>
          <w:sz w:val="24"/>
          <w:szCs w:val="24"/>
        </w:rPr>
        <w:t>) bioinformatic pipeline</w:t>
      </w:r>
      <w:r w:rsidR="002D0A9D" w:rsidRPr="008075BE">
        <w:rPr>
          <w:rFonts w:ascii="Times New Roman" w:hAnsi="Times New Roman" w:cs="Times New Roman"/>
          <w:color w:val="000000" w:themeColor="text1"/>
          <w:sz w:val="24"/>
          <w:szCs w:val="24"/>
        </w:rPr>
        <w:t xml:space="preserve"> </w:t>
      </w:r>
      <w:r w:rsidR="003C3E83" w:rsidRPr="008075BE">
        <w:rPr>
          <w:rFonts w:ascii="Times New Roman" w:hAnsi="Times New Roman" w:cs="Times New Roman"/>
          <w:color w:val="000000" w:themeColor="text1"/>
          <w:sz w:val="24"/>
          <w:szCs w:val="24"/>
        </w:rPr>
        <w:fldChar w:fldCharType="begin">
          <w:fldData xml:space="preserve">PEVuZE5vdGU+PENpdGU+PEF1dGhvcj5Cb2x5ZW48L0F1dGhvcj48WWVhcj4yMDE5PC9ZZWFyPjxS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PEVuZE5vdGU+PENpdGU+PEF1dGhvcj5Cb2x5ZW48L0F1dGhvcj48WWVhcj4yMDE5PC9ZZWFyPjxS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3C3E83" w:rsidRPr="008075BE">
        <w:rPr>
          <w:rFonts w:ascii="Times New Roman" w:hAnsi="Times New Roman" w:cs="Times New Roman"/>
          <w:color w:val="000000" w:themeColor="text1"/>
          <w:sz w:val="24"/>
          <w:szCs w:val="24"/>
        </w:rPr>
      </w:r>
      <w:r w:rsidR="003C3E83"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(46, 47)</w:t>
      </w:r>
      <w:r w:rsidR="003C3E83" w:rsidRPr="008075BE">
        <w:rPr>
          <w:rFonts w:ascii="Times New Roman" w:hAnsi="Times New Roman" w:cs="Times New Roman"/>
          <w:color w:val="000000" w:themeColor="text1"/>
          <w:sz w:val="24"/>
          <w:szCs w:val="24"/>
        </w:rPr>
        <w:fldChar w:fldCharType="end"/>
      </w:r>
      <w:r w:rsidR="00C0022D" w:rsidRPr="008075BE">
        <w:rPr>
          <w:rFonts w:ascii="Times New Roman" w:hAnsi="Times New Roman" w:cs="Times New Roman"/>
          <w:color w:val="000000" w:themeColor="text1"/>
          <w:sz w:val="24"/>
          <w:szCs w:val="24"/>
        </w:rPr>
        <w:t xml:space="preserve"> and Divisive Amplicon Denoising Algorithm 2 (DADA2</w:t>
      </w:r>
      <w:r w:rsidR="005C4C32" w:rsidRPr="008075BE">
        <w:rPr>
          <w:rFonts w:ascii="Times New Roman" w:hAnsi="Times New Roman" w:cs="Times New Roman"/>
          <w:color w:val="000000" w:themeColor="text1"/>
          <w:sz w:val="24"/>
          <w:szCs w:val="24"/>
        </w:rPr>
        <w:t xml:space="preserve"> version 1.16</w:t>
      </w:r>
      <w:r w:rsidR="00C0022D" w:rsidRPr="008075BE">
        <w:rPr>
          <w:rFonts w:ascii="Times New Roman" w:hAnsi="Times New Roman" w:cs="Times New Roman"/>
          <w:color w:val="000000" w:themeColor="text1"/>
          <w:sz w:val="24"/>
          <w:szCs w:val="24"/>
        </w:rPr>
        <w:t>)</w:t>
      </w:r>
      <w:r w:rsidR="0073615E" w:rsidRPr="008075BE">
        <w:rPr>
          <w:rFonts w:ascii="Times New Roman" w:hAnsi="Times New Roman" w:cs="Times New Roman"/>
          <w:color w:val="000000" w:themeColor="text1"/>
          <w:sz w:val="24"/>
          <w:szCs w:val="24"/>
        </w:rPr>
        <w:t xml:space="preserve"> </w:t>
      </w:r>
      <w:r w:rsidR="0073615E" w:rsidRPr="008075BE">
        <w:rPr>
          <w:rFonts w:ascii="Times New Roman" w:hAnsi="Times New Roman" w:cs="Times New Roman"/>
          <w:i/>
          <w:iCs/>
          <w:color w:val="000000" w:themeColor="text1"/>
          <w:sz w:val="24"/>
          <w:szCs w:val="24"/>
        </w:rPr>
        <w:t>R</w:t>
      </w:r>
      <w:r w:rsidR="0073615E" w:rsidRPr="008075BE">
        <w:rPr>
          <w:rFonts w:ascii="Times New Roman" w:hAnsi="Times New Roman" w:cs="Times New Roman"/>
          <w:color w:val="000000" w:themeColor="text1"/>
          <w:sz w:val="24"/>
          <w:szCs w:val="24"/>
        </w:rPr>
        <w:t xml:space="preserve"> package</w:t>
      </w:r>
      <w:r w:rsidR="00C0022D" w:rsidRPr="008075BE">
        <w:rPr>
          <w:rFonts w:ascii="Times New Roman" w:hAnsi="Times New Roman" w:cs="Times New Roman"/>
          <w:color w:val="000000" w:themeColor="text1"/>
          <w:sz w:val="24"/>
          <w:szCs w:val="24"/>
        </w:rPr>
        <w:t xml:space="preserve"> </w:t>
      </w:r>
      <w:r w:rsidR="002D0A9D" w:rsidRPr="008075BE">
        <w:rPr>
          <w:rFonts w:ascii="Times New Roman" w:hAnsi="Times New Roman" w:cs="Times New Roman"/>
          <w:color w:val="000000" w:themeColor="text1"/>
          <w:sz w:val="24"/>
          <w:szCs w:val="24"/>
        </w:rPr>
        <w:fldChar w:fldCharType="begin">
          <w:fldData xml:space="preserve">PEVuZE5vdGU+PENpdGU+PEF1dGhvcj5DYWxsYWhhbjwvQXV0aG9yPjxZZWFyPjIwMTY8L1llYXI+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=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PEVuZE5vdGU+PENpdGU+PEF1dGhvcj5DYWxsYWhhbjwvQXV0aG9yPjxZZWFyPjIwMTY8L1llYXI+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=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2D0A9D" w:rsidRPr="008075BE">
        <w:rPr>
          <w:rFonts w:ascii="Times New Roman" w:hAnsi="Times New Roman" w:cs="Times New Roman"/>
          <w:color w:val="000000" w:themeColor="text1"/>
          <w:sz w:val="24"/>
          <w:szCs w:val="24"/>
        </w:rPr>
      </w:r>
      <w:r w:rsidR="002D0A9D"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(48)</w:t>
      </w:r>
      <w:r w:rsidR="002D0A9D" w:rsidRPr="008075BE">
        <w:rPr>
          <w:rFonts w:ascii="Times New Roman" w:hAnsi="Times New Roman" w:cs="Times New Roman"/>
          <w:color w:val="000000" w:themeColor="text1"/>
          <w:sz w:val="24"/>
          <w:szCs w:val="24"/>
        </w:rPr>
        <w:fldChar w:fldCharType="end"/>
      </w:r>
      <w:r w:rsidR="00C0022D" w:rsidRPr="008075BE">
        <w:rPr>
          <w:rFonts w:ascii="Times New Roman" w:hAnsi="Times New Roman" w:cs="Times New Roman"/>
          <w:color w:val="000000" w:themeColor="text1"/>
          <w:sz w:val="24"/>
          <w:szCs w:val="24"/>
        </w:rPr>
        <w:t xml:space="preserve">. </w:t>
      </w:r>
    </w:p>
    <w:p w14:paraId="3A6CFC47" w14:textId="5740B5C4" w:rsidR="00C0022D" w:rsidRPr="008075BE" w:rsidRDefault="00C0022D">
      <w:pPr>
        <w:jc w:val="both"/>
        <w:rPr>
          <w:rFonts w:ascii="Times New Roman" w:hAnsi="Times New Roman" w:cs="Times New Roman"/>
          <w:color w:val="000000" w:themeColor="text1"/>
          <w:sz w:val="24"/>
          <w:szCs w:val="24"/>
        </w:rPr>
        <w:pPrChange w:id="287" w:author="Ran Yin" w:date="2024-11-30T16:42:00Z">
          <w:pPr/>
        </w:pPrChange>
      </w:pPr>
      <w:r w:rsidRPr="008075BE">
        <w:rPr>
          <w:rFonts w:ascii="Times New Roman" w:hAnsi="Times New Roman" w:cs="Times New Roman"/>
          <w:i/>
          <w:iCs/>
          <w:color w:val="000000" w:themeColor="text1"/>
          <w:sz w:val="24"/>
          <w:szCs w:val="24"/>
        </w:rPr>
        <w:lastRenderedPageBreak/>
        <w:t>QIIME2</w:t>
      </w:r>
      <w:r w:rsidRPr="008075BE">
        <w:rPr>
          <w:rFonts w:ascii="Times New Roman" w:hAnsi="Times New Roman" w:cs="Times New Roman"/>
          <w:color w:val="000000" w:themeColor="text1"/>
          <w:sz w:val="24"/>
          <w:szCs w:val="24"/>
        </w:rPr>
        <w:t xml:space="preserve"> mapped reference at 97% similarity against representative sequences of 97% OTU in SILVA</w:t>
      </w:r>
      <w:r w:rsidR="003B36F4" w:rsidRPr="008075BE">
        <w:rPr>
          <w:rFonts w:ascii="Times New Roman" w:hAnsi="Times New Roman" w:cs="Times New Roman"/>
          <w:color w:val="000000" w:themeColor="text1"/>
          <w:sz w:val="24"/>
          <w:szCs w:val="24"/>
        </w:rPr>
        <w:t>, a high quality rRNA database</w:t>
      </w:r>
      <w:r w:rsidR="00E009FB" w:rsidRPr="008075BE">
        <w:rPr>
          <w:rFonts w:ascii="Times New Roman" w:hAnsi="Times New Roman" w:cs="Times New Roman"/>
          <w:color w:val="000000" w:themeColor="text1"/>
          <w:sz w:val="24"/>
          <w:szCs w:val="24"/>
        </w:rPr>
        <w:t xml:space="preserve"> </w:t>
      </w:r>
      <w:r w:rsidR="00E009FB" w:rsidRPr="008075BE">
        <w:rPr>
          <w:rFonts w:ascii="Times New Roman" w:hAnsi="Times New Roman" w:cs="Times New Roman"/>
          <w:color w:val="000000" w:themeColor="text1"/>
          <w:sz w:val="24"/>
          <w:szCs w:val="24"/>
        </w:rPr>
        <w:fldChar w:fldCharType="begin">
          <w:fldData xml:space="preserve">PEVuZE5vdGU+PENpdGU+PEF1dGhvcj5ZaWxtYXo8L0F1dGhvcj48WWVhcj4yMDE0PC9ZZWFyPjxS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PEVuZE5vdGU+PENpdGU+PEF1dGhvcj5ZaWxtYXo8L0F1dGhvcj48WWVhcj4yMDE0PC9ZZWFyPjxS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E009FB" w:rsidRPr="008075BE">
        <w:rPr>
          <w:rFonts w:ascii="Times New Roman" w:hAnsi="Times New Roman" w:cs="Times New Roman"/>
          <w:color w:val="000000" w:themeColor="text1"/>
          <w:sz w:val="24"/>
          <w:szCs w:val="24"/>
        </w:rPr>
      </w:r>
      <w:r w:rsidR="00E009FB"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(49)</w:t>
      </w:r>
      <w:r w:rsidR="00E009FB" w:rsidRPr="008075BE">
        <w:rPr>
          <w:rFonts w:ascii="Times New Roman" w:hAnsi="Times New Roman" w:cs="Times New Roman"/>
          <w:color w:val="000000" w:themeColor="text1"/>
          <w:sz w:val="24"/>
          <w:szCs w:val="24"/>
        </w:rPr>
        <w:fldChar w:fldCharType="end"/>
      </w:r>
      <w:r w:rsidR="003B36F4"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follow</w:t>
      </w:r>
      <w:r w:rsidR="005C4C32" w:rsidRPr="008075BE">
        <w:rPr>
          <w:rFonts w:ascii="Times New Roman" w:hAnsi="Times New Roman" w:cs="Times New Roman"/>
          <w:color w:val="000000" w:themeColor="text1"/>
          <w:sz w:val="24"/>
          <w:szCs w:val="24"/>
        </w:rPr>
        <w:t>ed</w:t>
      </w:r>
      <w:r w:rsidRPr="008075BE">
        <w:rPr>
          <w:rFonts w:ascii="Times New Roman" w:hAnsi="Times New Roman" w:cs="Times New Roman"/>
          <w:color w:val="000000" w:themeColor="text1"/>
          <w:sz w:val="24"/>
          <w:szCs w:val="24"/>
        </w:rPr>
        <w:t xml:space="preserve"> by chimeric sequences remov</w:t>
      </w:r>
      <w:r w:rsidR="005C4C32" w:rsidRPr="008075BE">
        <w:rPr>
          <w:rFonts w:ascii="Times New Roman" w:hAnsi="Times New Roman" w:cs="Times New Roman"/>
          <w:color w:val="000000" w:themeColor="text1"/>
          <w:sz w:val="24"/>
          <w:szCs w:val="24"/>
        </w:rPr>
        <w:t>al</w:t>
      </w:r>
      <w:r w:rsidRPr="008075BE">
        <w:rPr>
          <w:rFonts w:ascii="Times New Roman" w:hAnsi="Times New Roman" w:cs="Times New Roman"/>
          <w:color w:val="000000" w:themeColor="text1"/>
          <w:sz w:val="24"/>
          <w:szCs w:val="24"/>
        </w:rPr>
        <w:t xml:space="preserve"> from subsequent analyses </w:t>
      </w:r>
      <w:r w:rsidR="00E009FB" w:rsidRPr="008075BE">
        <w:rPr>
          <w:rFonts w:ascii="Times New Roman" w:hAnsi="Times New Roman" w:cs="Times New Roman"/>
          <w:color w:val="000000" w:themeColor="text1"/>
          <w:sz w:val="24"/>
          <w:szCs w:val="24"/>
        </w:rPr>
        <w:fldChar w:fldCharType="begin">
          <w:fldData xml:space="preserve">PEVuZE5vdGU+PENpdGU+PEF1dGhvcj5DYXBvcmFzbzwvQXV0aG9yPjxZZWFyPjIwMTA8L1llYXI+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PEVuZE5vdGU+PENpdGU+PEF1dGhvcj5DYXBvcmFzbzwvQXV0aG9yPjxZZWFyPjIwMTA8L1llYXI+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E009FB" w:rsidRPr="008075BE">
        <w:rPr>
          <w:rFonts w:ascii="Times New Roman" w:hAnsi="Times New Roman" w:cs="Times New Roman"/>
          <w:color w:val="000000" w:themeColor="text1"/>
          <w:sz w:val="24"/>
          <w:szCs w:val="24"/>
        </w:rPr>
      </w:r>
      <w:r w:rsidR="00E009FB"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(50)</w:t>
      </w:r>
      <w:r w:rsidR="00E009FB"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xml:space="preserve">. </w:t>
      </w:r>
      <w:r w:rsidR="006E50D1" w:rsidRPr="008075BE">
        <w:rPr>
          <w:rFonts w:ascii="Times New Roman" w:hAnsi="Times New Roman" w:cs="Times New Roman"/>
          <w:color w:val="000000" w:themeColor="text1"/>
          <w:sz w:val="24"/>
          <w:szCs w:val="24"/>
        </w:rPr>
        <w:t xml:space="preserve">Visualization of the microbiome similarities was performed using the results of principle </w:t>
      </w:r>
      <w:r w:rsidRPr="008075BE">
        <w:rPr>
          <w:rFonts w:ascii="Times New Roman" w:hAnsi="Times New Roman" w:cs="Times New Roman"/>
          <w:color w:val="000000" w:themeColor="text1"/>
          <w:sz w:val="24"/>
          <w:szCs w:val="24"/>
        </w:rPr>
        <w:t xml:space="preserve">coordinates analysis (PCoA) </w:t>
      </w:r>
      <w:r w:rsidR="00260243" w:rsidRPr="008075BE">
        <w:rPr>
          <w:rFonts w:ascii="Times New Roman" w:hAnsi="Times New Roman" w:cs="Times New Roman"/>
          <w:color w:val="000000" w:themeColor="text1"/>
          <w:sz w:val="24"/>
          <w:szCs w:val="24"/>
        </w:rPr>
        <w:t>on the</w:t>
      </w:r>
      <w:r w:rsidRPr="008075BE">
        <w:rPr>
          <w:rFonts w:ascii="Times New Roman" w:hAnsi="Times New Roman" w:cs="Times New Roman"/>
          <w:color w:val="000000" w:themeColor="text1"/>
          <w:sz w:val="24"/>
          <w:szCs w:val="24"/>
        </w:rPr>
        <w:t xml:space="preserve"> unweighted </w:t>
      </w:r>
      <w:r w:rsidR="00AD58CA" w:rsidRPr="008075BE">
        <w:rPr>
          <w:rFonts w:ascii="Times New Roman" w:hAnsi="Times New Roman" w:cs="Times New Roman"/>
          <w:color w:val="000000" w:themeColor="text1"/>
          <w:sz w:val="24"/>
          <w:szCs w:val="24"/>
        </w:rPr>
        <w:t xml:space="preserve">unique fraction metric </w:t>
      </w:r>
      <w:r w:rsidR="007A5E3E" w:rsidRPr="008075BE">
        <w:rPr>
          <w:rFonts w:ascii="Times New Roman" w:hAnsi="Times New Roman" w:cs="Times New Roman"/>
          <w:color w:val="000000" w:themeColor="text1"/>
          <w:sz w:val="24"/>
          <w:szCs w:val="24"/>
        </w:rPr>
        <w:t>(</w:t>
      </w:r>
      <w:r w:rsidRPr="008075BE">
        <w:rPr>
          <w:rFonts w:ascii="Times New Roman" w:hAnsi="Times New Roman" w:cs="Times New Roman"/>
          <w:color w:val="000000" w:themeColor="text1"/>
          <w:sz w:val="24"/>
          <w:szCs w:val="24"/>
        </w:rPr>
        <w:t>UniFrac</w:t>
      </w:r>
      <w:r w:rsidR="007A5E3E" w:rsidRPr="008075BE">
        <w:rPr>
          <w:rFonts w:ascii="Times New Roman" w:hAnsi="Times New Roman" w:cs="Times New Roman"/>
          <w:color w:val="000000" w:themeColor="text1"/>
          <w:sz w:val="24"/>
          <w:szCs w:val="24"/>
        </w:rPr>
        <w:t>)</w:t>
      </w:r>
      <w:r w:rsidRPr="008075BE">
        <w:rPr>
          <w:rFonts w:ascii="Times New Roman" w:hAnsi="Times New Roman" w:cs="Times New Roman"/>
          <w:color w:val="000000" w:themeColor="text1"/>
          <w:sz w:val="24"/>
          <w:szCs w:val="24"/>
        </w:rPr>
        <w:t xml:space="preserve">.  </w:t>
      </w:r>
    </w:p>
    <w:p w14:paraId="3A16D3C9" w14:textId="72314AB4" w:rsidR="00C0022D" w:rsidRPr="008075BE" w:rsidRDefault="00C0022D">
      <w:pPr>
        <w:jc w:val="both"/>
        <w:rPr>
          <w:rFonts w:ascii="Times New Roman" w:hAnsi="Times New Roman" w:cs="Times New Roman"/>
          <w:color w:val="000000" w:themeColor="text1"/>
          <w:sz w:val="24"/>
          <w:szCs w:val="24"/>
        </w:rPr>
        <w:pPrChange w:id="288" w:author="Ran Yin" w:date="2024-11-30T16:42:00Z">
          <w:pPr/>
        </w:pPrChange>
      </w:pPr>
      <w:r w:rsidRPr="008075BE">
        <w:rPr>
          <w:rFonts w:ascii="Times New Roman" w:hAnsi="Times New Roman" w:cs="Times New Roman"/>
          <w:i/>
          <w:iCs/>
          <w:color w:val="000000" w:themeColor="text1"/>
          <w:sz w:val="24"/>
          <w:szCs w:val="24"/>
        </w:rPr>
        <w:t>DADA2</w:t>
      </w:r>
      <w:r w:rsidRPr="008075BE">
        <w:rPr>
          <w:rFonts w:ascii="Times New Roman" w:hAnsi="Times New Roman" w:cs="Times New Roman"/>
          <w:color w:val="000000" w:themeColor="text1"/>
          <w:sz w:val="24"/>
          <w:szCs w:val="24"/>
        </w:rPr>
        <w:t xml:space="preserve"> </w:t>
      </w:r>
      <w:r w:rsidR="00BD0E55" w:rsidRPr="008075BE">
        <w:rPr>
          <w:rFonts w:ascii="Times New Roman" w:hAnsi="Times New Roman" w:cs="Times New Roman"/>
          <w:color w:val="000000" w:themeColor="text1"/>
          <w:sz w:val="24"/>
          <w:szCs w:val="24"/>
        </w:rPr>
        <w:t>pipeline was</w:t>
      </w:r>
      <w:r w:rsidRPr="008075BE">
        <w:rPr>
          <w:rFonts w:ascii="Times New Roman" w:hAnsi="Times New Roman" w:cs="Times New Roman"/>
          <w:color w:val="000000" w:themeColor="text1"/>
          <w:sz w:val="24"/>
          <w:szCs w:val="24"/>
        </w:rPr>
        <w:t xml:space="preserve"> used to process </w:t>
      </w:r>
      <w:r w:rsidRPr="008075BE">
        <w:rPr>
          <w:rFonts w:ascii="Times New Roman" w:hAnsi="Times New Roman" w:cs="Times New Roman"/>
          <w:i/>
          <w:iCs/>
          <w:color w:val="000000" w:themeColor="text1"/>
          <w:sz w:val="24"/>
          <w:szCs w:val="24"/>
        </w:rPr>
        <w:t>FastQ</w:t>
      </w:r>
      <w:r w:rsidRPr="008075BE">
        <w:rPr>
          <w:rFonts w:ascii="Times New Roman" w:hAnsi="Times New Roman" w:cs="Times New Roman"/>
          <w:color w:val="000000" w:themeColor="text1"/>
          <w:sz w:val="24"/>
          <w:szCs w:val="24"/>
        </w:rPr>
        <w:t xml:space="preserve"> </w:t>
      </w:r>
      <w:r w:rsidR="005C4C32" w:rsidRPr="008075BE">
        <w:rPr>
          <w:rFonts w:ascii="Times New Roman" w:hAnsi="Times New Roman" w:cs="Times New Roman"/>
          <w:color w:val="000000" w:themeColor="text1"/>
          <w:sz w:val="24"/>
          <w:szCs w:val="24"/>
        </w:rPr>
        <w:t xml:space="preserve">sequence data </w:t>
      </w:r>
      <w:r w:rsidRPr="008075BE">
        <w:rPr>
          <w:rFonts w:ascii="Times New Roman" w:hAnsi="Times New Roman" w:cs="Times New Roman"/>
          <w:color w:val="000000" w:themeColor="text1"/>
          <w:sz w:val="24"/>
          <w:szCs w:val="24"/>
        </w:rPr>
        <w:t>file</w:t>
      </w:r>
      <w:r w:rsidR="005C4C32" w:rsidRPr="008075BE">
        <w:rPr>
          <w:rFonts w:ascii="Times New Roman" w:hAnsi="Times New Roman" w:cs="Times New Roman"/>
          <w:color w:val="000000" w:themeColor="text1"/>
          <w:sz w:val="24"/>
          <w:szCs w:val="24"/>
        </w:rPr>
        <w:t>s</w:t>
      </w:r>
      <w:r w:rsidRPr="008075BE">
        <w:rPr>
          <w:rFonts w:ascii="Times New Roman" w:hAnsi="Times New Roman" w:cs="Times New Roman"/>
          <w:color w:val="000000" w:themeColor="text1"/>
          <w:sz w:val="24"/>
          <w:szCs w:val="24"/>
        </w:rPr>
        <w:t xml:space="preserve"> containing pair-ended reads with average length of 300 bp into a </w:t>
      </w:r>
      <w:r w:rsidR="005C4C32" w:rsidRPr="008075BE">
        <w:rPr>
          <w:rFonts w:ascii="Times New Roman" w:hAnsi="Times New Roman" w:cs="Times New Roman"/>
          <w:color w:val="000000" w:themeColor="text1"/>
          <w:sz w:val="24"/>
          <w:szCs w:val="24"/>
        </w:rPr>
        <w:t>high-resolution</w:t>
      </w:r>
      <w:r w:rsidRPr="008075BE">
        <w:rPr>
          <w:rFonts w:ascii="Times New Roman" w:hAnsi="Times New Roman" w:cs="Times New Roman"/>
          <w:color w:val="000000" w:themeColor="text1"/>
          <w:sz w:val="24"/>
          <w:szCs w:val="24"/>
        </w:rPr>
        <w:t xml:space="preserve"> OTU table (i.e., amplicon sequencing variants). The reads were </w:t>
      </w:r>
      <w:r w:rsidR="00150E3D" w:rsidRPr="008075BE">
        <w:rPr>
          <w:rFonts w:ascii="Times New Roman" w:hAnsi="Times New Roman" w:cs="Times New Roman"/>
          <w:color w:val="000000" w:themeColor="text1"/>
          <w:sz w:val="24"/>
          <w:szCs w:val="24"/>
        </w:rPr>
        <w:t xml:space="preserve">sorted, and the </w:t>
      </w:r>
      <w:r w:rsidRPr="008075BE">
        <w:rPr>
          <w:rFonts w:ascii="Times New Roman" w:hAnsi="Times New Roman" w:cs="Times New Roman"/>
          <w:color w:val="000000" w:themeColor="text1"/>
          <w:sz w:val="24"/>
          <w:szCs w:val="24"/>
        </w:rPr>
        <w:t xml:space="preserve">quality scores </w:t>
      </w:r>
      <w:r w:rsidR="00150E3D" w:rsidRPr="008075BE">
        <w:rPr>
          <w:rFonts w:ascii="Times New Roman" w:hAnsi="Times New Roman" w:cs="Times New Roman"/>
          <w:color w:val="000000" w:themeColor="text1"/>
          <w:sz w:val="24"/>
          <w:szCs w:val="24"/>
        </w:rPr>
        <w:t xml:space="preserve">were </w:t>
      </w:r>
      <w:r w:rsidRPr="008075BE">
        <w:rPr>
          <w:rFonts w:ascii="Times New Roman" w:hAnsi="Times New Roman" w:cs="Times New Roman"/>
          <w:color w:val="000000" w:themeColor="text1"/>
          <w:sz w:val="24"/>
          <w:szCs w:val="24"/>
        </w:rPr>
        <w:t>examined</w:t>
      </w:r>
      <w:r w:rsidR="00150E3D" w:rsidRPr="008075BE">
        <w:rPr>
          <w:rFonts w:ascii="Times New Roman" w:hAnsi="Times New Roman" w:cs="Times New Roman"/>
          <w:color w:val="000000" w:themeColor="text1"/>
          <w:sz w:val="24"/>
          <w:szCs w:val="24"/>
        </w:rPr>
        <w:t xml:space="preserve">. This result </w:t>
      </w:r>
      <w:r w:rsidRPr="008075BE">
        <w:rPr>
          <w:rFonts w:ascii="Times New Roman" w:hAnsi="Times New Roman" w:cs="Times New Roman"/>
          <w:color w:val="000000" w:themeColor="text1"/>
          <w:sz w:val="24"/>
          <w:szCs w:val="24"/>
        </w:rPr>
        <w:t xml:space="preserve">in </w:t>
      </w:r>
      <w:r w:rsidR="00150E3D" w:rsidRPr="008075BE">
        <w:rPr>
          <w:rFonts w:ascii="Times New Roman" w:hAnsi="Times New Roman" w:cs="Times New Roman"/>
          <w:color w:val="000000" w:themeColor="text1"/>
          <w:sz w:val="24"/>
          <w:szCs w:val="24"/>
        </w:rPr>
        <w:t xml:space="preserve">the </w:t>
      </w:r>
      <w:r w:rsidRPr="008075BE">
        <w:rPr>
          <w:rFonts w:ascii="Times New Roman" w:hAnsi="Times New Roman" w:cs="Times New Roman"/>
          <w:color w:val="000000" w:themeColor="text1"/>
          <w:sz w:val="24"/>
          <w:szCs w:val="24"/>
        </w:rPr>
        <w:t>truncation of forward reads to 280 bp and reverse reads to 220 bp based on the quality score profiles.</w:t>
      </w:r>
      <w:r w:rsidR="00150E3D"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The reads were then merged and aggregated.</w:t>
      </w:r>
      <w:r w:rsidR="00150E3D" w:rsidRPr="008075BE">
        <w:rPr>
          <w:rFonts w:ascii="Times New Roman" w:hAnsi="Times New Roman" w:cs="Times New Roman"/>
          <w:color w:val="000000" w:themeColor="text1"/>
          <w:sz w:val="24"/>
          <w:szCs w:val="24"/>
        </w:rPr>
        <w:t xml:space="preserve"> C</w:t>
      </w:r>
      <w:r w:rsidRPr="008075BE">
        <w:rPr>
          <w:rFonts w:ascii="Times New Roman" w:hAnsi="Times New Roman" w:cs="Times New Roman"/>
          <w:color w:val="000000" w:themeColor="text1"/>
          <w:sz w:val="24"/>
          <w:szCs w:val="24"/>
        </w:rPr>
        <w:t xml:space="preserve">himeric OTUs were identified and removed. Taxonomy was assigned to the OTUs by exact matching (100% identity) to </w:t>
      </w:r>
      <w:r w:rsidR="00150E3D" w:rsidRPr="008075BE">
        <w:rPr>
          <w:rFonts w:ascii="Times New Roman" w:hAnsi="Times New Roman" w:cs="Times New Roman"/>
          <w:color w:val="000000" w:themeColor="text1"/>
          <w:sz w:val="24"/>
          <w:szCs w:val="24"/>
        </w:rPr>
        <w:t xml:space="preserve">the </w:t>
      </w:r>
      <w:r w:rsidRPr="008075BE">
        <w:rPr>
          <w:rFonts w:ascii="Times New Roman" w:hAnsi="Times New Roman" w:cs="Times New Roman"/>
          <w:color w:val="000000" w:themeColor="text1"/>
          <w:sz w:val="24"/>
          <w:szCs w:val="24"/>
        </w:rPr>
        <w:t>S</w:t>
      </w:r>
      <w:r w:rsidR="00B97BF2" w:rsidRPr="008075BE">
        <w:rPr>
          <w:rFonts w:ascii="Times New Roman" w:hAnsi="Times New Roman" w:cs="Times New Roman"/>
          <w:color w:val="000000" w:themeColor="text1"/>
          <w:sz w:val="24"/>
          <w:szCs w:val="24"/>
        </w:rPr>
        <w:t>ILVA</w:t>
      </w:r>
      <w:r w:rsidRPr="008075BE">
        <w:rPr>
          <w:rFonts w:ascii="Times New Roman" w:hAnsi="Times New Roman" w:cs="Times New Roman"/>
          <w:color w:val="000000" w:themeColor="text1"/>
          <w:sz w:val="24"/>
          <w:szCs w:val="24"/>
        </w:rPr>
        <w:t xml:space="preserve"> reference database. </w:t>
      </w:r>
    </w:p>
    <w:p w14:paraId="2E92EC5D" w14:textId="62E5D7ED" w:rsidR="001664EF" w:rsidRPr="008075BE" w:rsidRDefault="004837B4">
      <w:pPr>
        <w:jc w:val="both"/>
        <w:rPr>
          <w:rFonts w:ascii="Times New Roman" w:hAnsi="Times New Roman" w:cs="Times New Roman"/>
          <w:color w:val="000000" w:themeColor="text1"/>
          <w:sz w:val="24"/>
          <w:szCs w:val="24"/>
        </w:rPr>
        <w:pPrChange w:id="289" w:author="Ran Yin" w:date="2024-11-30T16:42:00Z">
          <w:pPr/>
        </w:pPrChange>
      </w:pPr>
      <w:r w:rsidRPr="008075BE">
        <w:rPr>
          <w:rFonts w:ascii="Times New Roman" w:hAnsi="Times New Roman" w:cs="Times New Roman"/>
          <w:color w:val="000000" w:themeColor="text1"/>
          <w:sz w:val="24"/>
          <w:szCs w:val="24"/>
        </w:rPr>
        <w:t xml:space="preserve">The </w:t>
      </w:r>
      <w:r w:rsidR="001664EF" w:rsidRPr="008075BE">
        <w:rPr>
          <w:rFonts w:ascii="Times New Roman" w:hAnsi="Times New Roman" w:cs="Times New Roman"/>
          <w:color w:val="000000" w:themeColor="text1"/>
          <w:sz w:val="24"/>
          <w:szCs w:val="24"/>
        </w:rPr>
        <w:t>OTUs mapped to</w:t>
      </w:r>
      <w:r w:rsidRPr="008075BE">
        <w:rPr>
          <w:rFonts w:ascii="Times New Roman" w:hAnsi="Times New Roman" w:cs="Times New Roman"/>
          <w:color w:val="000000" w:themeColor="text1"/>
          <w:sz w:val="24"/>
          <w:szCs w:val="24"/>
        </w:rPr>
        <w:t xml:space="preserve"> the</w:t>
      </w:r>
      <w:r w:rsidR="001664EF" w:rsidRPr="008075BE">
        <w:rPr>
          <w:rFonts w:ascii="Times New Roman" w:hAnsi="Times New Roman" w:cs="Times New Roman"/>
          <w:color w:val="000000" w:themeColor="text1"/>
          <w:sz w:val="24"/>
          <w:szCs w:val="24"/>
        </w:rPr>
        <w:t xml:space="preserve"> </w:t>
      </w:r>
      <w:r w:rsidR="001664EF" w:rsidRPr="008075BE">
        <w:rPr>
          <w:rFonts w:ascii="Times New Roman" w:hAnsi="Times New Roman" w:cs="Times New Roman"/>
          <w:i/>
          <w:iCs/>
          <w:color w:val="000000" w:themeColor="text1"/>
          <w:sz w:val="24"/>
          <w:szCs w:val="24"/>
        </w:rPr>
        <w:t>Eukaryota</w:t>
      </w:r>
      <w:r w:rsidR="001664EF" w:rsidRPr="008075BE">
        <w:rPr>
          <w:rFonts w:ascii="Times New Roman" w:hAnsi="Times New Roman" w:cs="Times New Roman"/>
          <w:color w:val="000000" w:themeColor="text1"/>
          <w:sz w:val="24"/>
          <w:szCs w:val="24"/>
        </w:rPr>
        <w:t xml:space="preserve"> and </w:t>
      </w:r>
      <w:r w:rsidR="001664EF" w:rsidRPr="008075BE">
        <w:rPr>
          <w:rFonts w:ascii="Times New Roman" w:hAnsi="Times New Roman" w:cs="Times New Roman"/>
          <w:i/>
          <w:iCs/>
          <w:color w:val="000000" w:themeColor="text1"/>
          <w:sz w:val="24"/>
          <w:szCs w:val="24"/>
        </w:rPr>
        <w:t xml:space="preserve">Archaea </w:t>
      </w:r>
      <w:r w:rsidR="001664EF" w:rsidRPr="008075BE">
        <w:rPr>
          <w:rFonts w:ascii="Times New Roman" w:hAnsi="Times New Roman" w:cs="Times New Roman"/>
          <w:color w:val="000000" w:themeColor="text1"/>
          <w:sz w:val="24"/>
          <w:szCs w:val="24"/>
        </w:rPr>
        <w:t xml:space="preserve">Kingdoms, </w:t>
      </w:r>
      <w:r w:rsidRPr="008075BE">
        <w:rPr>
          <w:rFonts w:ascii="Times New Roman" w:hAnsi="Times New Roman" w:cs="Times New Roman"/>
          <w:color w:val="000000" w:themeColor="text1"/>
          <w:sz w:val="24"/>
          <w:szCs w:val="24"/>
        </w:rPr>
        <w:t xml:space="preserve">and the </w:t>
      </w:r>
      <w:r w:rsidR="001664EF" w:rsidRPr="008075BE">
        <w:rPr>
          <w:rFonts w:ascii="Times New Roman" w:hAnsi="Times New Roman" w:cs="Times New Roman"/>
          <w:color w:val="000000" w:themeColor="text1"/>
          <w:sz w:val="24"/>
          <w:szCs w:val="24"/>
        </w:rPr>
        <w:t xml:space="preserve">OTUs that could not be mapped to a Kingdom, were removed. Additionally, bacterial OTUs belonging to phylum </w:t>
      </w:r>
      <w:r w:rsidR="001664EF" w:rsidRPr="008075BE">
        <w:rPr>
          <w:rFonts w:ascii="Times New Roman" w:hAnsi="Times New Roman" w:cs="Times New Roman"/>
          <w:i/>
          <w:iCs/>
          <w:color w:val="000000" w:themeColor="text1"/>
          <w:sz w:val="24"/>
          <w:szCs w:val="24"/>
        </w:rPr>
        <w:t>Cyanobacteria</w:t>
      </w:r>
      <w:r w:rsidR="001664EF" w:rsidRPr="008075BE">
        <w:rPr>
          <w:rFonts w:ascii="Times New Roman" w:hAnsi="Times New Roman" w:cs="Times New Roman"/>
          <w:color w:val="000000" w:themeColor="text1"/>
          <w:sz w:val="24"/>
          <w:szCs w:val="24"/>
        </w:rPr>
        <w:t xml:space="preserve"> were removed as contamination from diet. Finally, OTUs </w:t>
      </w:r>
      <w:r w:rsidRPr="008075BE">
        <w:rPr>
          <w:rFonts w:ascii="Times New Roman" w:hAnsi="Times New Roman" w:cs="Times New Roman"/>
          <w:color w:val="000000" w:themeColor="text1"/>
          <w:sz w:val="24"/>
          <w:szCs w:val="24"/>
        </w:rPr>
        <w:t xml:space="preserve">that were </w:t>
      </w:r>
      <w:r w:rsidR="001664EF" w:rsidRPr="008075BE">
        <w:rPr>
          <w:rFonts w:ascii="Times New Roman" w:hAnsi="Times New Roman" w:cs="Times New Roman"/>
          <w:color w:val="000000" w:themeColor="text1"/>
          <w:sz w:val="24"/>
          <w:szCs w:val="24"/>
        </w:rPr>
        <w:t>not mapped to any bacterial phylum were removed, and the remaining OTUs analyzed.</w:t>
      </w:r>
    </w:p>
    <w:p w14:paraId="682362CA" w14:textId="1F8F2CCF" w:rsidR="00B764A5" w:rsidRPr="008075BE" w:rsidRDefault="00B764A5">
      <w:pPr>
        <w:pStyle w:val="Heading2"/>
        <w:jc w:val="both"/>
        <w:rPr>
          <w:rFonts w:ascii="Times New Roman" w:hAnsi="Times New Roman" w:cs="Times New Roman"/>
          <w:color w:val="000000" w:themeColor="text1"/>
          <w:sz w:val="24"/>
          <w:szCs w:val="24"/>
          <w:rPrChange w:id="290" w:author="Ran Yin" w:date="2024-11-30T16:43:00Z">
            <w:rPr>
              <w:rFonts w:ascii="Times New Roman" w:hAnsi="Times New Roman" w:cs="Times New Roman"/>
              <w:color w:val="000000" w:themeColor="text1"/>
            </w:rPr>
          </w:rPrChange>
        </w:rPr>
        <w:pPrChange w:id="291" w:author="Ran Yin" w:date="2024-11-30T16:42:00Z">
          <w:pPr>
            <w:pStyle w:val="Heading2"/>
          </w:pPr>
        </w:pPrChange>
      </w:pPr>
      <w:bookmarkStart w:id="292" w:name="_Toc179148164"/>
      <w:r w:rsidRPr="008075BE">
        <w:rPr>
          <w:rFonts w:ascii="Times New Roman" w:hAnsi="Times New Roman" w:cs="Times New Roman"/>
          <w:color w:val="000000" w:themeColor="text1"/>
          <w:sz w:val="24"/>
          <w:szCs w:val="24"/>
          <w:rPrChange w:id="293" w:author="Ran Yin" w:date="2024-11-30T16:43:00Z">
            <w:rPr>
              <w:rFonts w:ascii="Times New Roman" w:hAnsi="Times New Roman" w:cs="Times New Roman"/>
              <w:color w:val="000000" w:themeColor="text1"/>
            </w:rPr>
          </w:rPrChange>
        </w:rPr>
        <w:t>2.3 Microbial metabolites analysis</w:t>
      </w:r>
      <w:bookmarkEnd w:id="292"/>
    </w:p>
    <w:p w14:paraId="1CDDC984" w14:textId="05190FF1" w:rsidR="00B764A5" w:rsidRPr="008075BE" w:rsidRDefault="001951B4">
      <w:pPr>
        <w:jc w:val="both"/>
        <w:rPr>
          <w:rFonts w:ascii="Times New Roman" w:hAnsi="Times New Roman" w:cs="Times New Roman"/>
          <w:color w:val="000000" w:themeColor="text1"/>
          <w:sz w:val="24"/>
          <w:szCs w:val="24"/>
        </w:rPr>
        <w:pPrChange w:id="294" w:author="Ran Yin" w:date="2024-11-30T16:42:00Z">
          <w:pPr/>
        </w:pPrChange>
      </w:pPr>
      <w:r w:rsidRPr="008075BE">
        <w:rPr>
          <w:rFonts w:ascii="Times New Roman" w:hAnsi="Times New Roman" w:cs="Times New Roman"/>
          <w:color w:val="000000" w:themeColor="text1"/>
          <w:sz w:val="24"/>
          <w:szCs w:val="24"/>
        </w:rPr>
        <w:t>M</w:t>
      </w:r>
      <w:r w:rsidR="00B764A5" w:rsidRPr="008075BE">
        <w:rPr>
          <w:rFonts w:ascii="Times New Roman" w:hAnsi="Times New Roman" w:cs="Times New Roman"/>
          <w:color w:val="000000" w:themeColor="text1"/>
          <w:sz w:val="24"/>
          <w:szCs w:val="24"/>
        </w:rPr>
        <w:t xml:space="preserve">icrobial metabolites </w:t>
      </w:r>
      <w:r w:rsidR="00097E8D" w:rsidRPr="008075BE">
        <w:rPr>
          <w:rFonts w:ascii="Times New Roman" w:hAnsi="Times New Roman" w:cs="Times New Roman"/>
          <w:color w:val="000000" w:themeColor="text1"/>
          <w:sz w:val="24"/>
          <w:szCs w:val="24"/>
        </w:rPr>
        <w:t>th</w:t>
      </w:r>
      <w:r w:rsidR="009A36A3" w:rsidRPr="008075BE">
        <w:rPr>
          <w:rFonts w:ascii="Times New Roman" w:hAnsi="Times New Roman" w:cs="Times New Roman"/>
          <w:color w:val="000000" w:themeColor="text1"/>
          <w:sz w:val="24"/>
          <w:szCs w:val="24"/>
        </w:rPr>
        <w:t>at</w:t>
      </w:r>
      <w:r w:rsidR="00097E8D" w:rsidRPr="008075BE">
        <w:rPr>
          <w:rFonts w:ascii="Times New Roman" w:hAnsi="Times New Roman" w:cs="Times New Roman"/>
          <w:color w:val="000000" w:themeColor="text1"/>
          <w:sz w:val="24"/>
          <w:szCs w:val="24"/>
        </w:rPr>
        <w:t xml:space="preserve"> included </w:t>
      </w:r>
      <w:r w:rsidRPr="008075BE">
        <w:rPr>
          <w:rFonts w:ascii="Times New Roman" w:hAnsi="Times New Roman" w:cs="Times New Roman"/>
          <w:color w:val="000000" w:themeColor="text1"/>
          <w:sz w:val="24"/>
          <w:szCs w:val="24"/>
        </w:rPr>
        <w:t xml:space="preserve">bile acids, </w:t>
      </w:r>
      <w:r w:rsidR="00B764A5" w:rsidRPr="008075BE">
        <w:rPr>
          <w:rFonts w:ascii="Times New Roman" w:hAnsi="Times New Roman" w:cs="Times New Roman"/>
          <w:color w:val="000000" w:themeColor="text1"/>
          <w:sz w:val="24"/>
          <w:szCs w:val="24"/>
        </w:rPr>
        <w:t>free amino acids, and SCFA were quantified in fecal samples collected at weeks 2 and 6</w:t>
      </w:r>
      <w:r w:rsidR="00097E8D" w:rsidRPr="008075BE">
        <w:rPr>
          <w:rFonts w:ascii="Times New Roman" w:hAnsi="Times New Roman" w:cs="Times New Roman"/>
          <w:color w:val="000000" w:themeColor="text1"/>
          <w:sz w:val="24"/>
          <w:szCs w:val="24"/>
        </w:rPr>
        <w:t xml:space="preserve">. </w:t>
      </w:r>
      <w:r w:rsidR="00B764A5" w:rsidRPr="008075BE">
        <w:rPr>
          <w:rFonts w:ascii="Times New Roman" w:hAnsi="Times New Roman" w:cs="Times New Roman"/>
          <w:color w:val="000000" w:themeColor="text1"/>
          <w:sz w:val="24"/>
          <w:szCs w:val="24"/>
        </w:rPr>
        <w:t xml:space="preserve"> </w:t>
      </w:r>
      <w:r w:rsidR="00DE2F77" w:rsidRPr="008075BE">
        <w:rPr>
          <w:rFonts w:ascii="Times New Roman" w:hAnsi="Times New Roman" w:cs="Times New Roman"/>
          <w:color w:val="000000" w:themeColor="text1"/>
          <w:sz w:val="24"/>
          <w:szCs w:val="24"/>
        </w:rPr>
        <w:t xml:space="preserve">Liquid </w:t>
      </w:r>
      <w:r w:rsidR="00B764A5" w:rsidRPr="008075BE">
        <w:rPr>
          <w:rFonts w:ascii="Times New Roman" w:hAnsi="Times New Roman" w:cs="Times New Roman"/>
          <w:color w:val="000000" w:themeColor="text1"/>
          <w:sz w:val="24"/>
          <w:szCs w:val="24"/>
        </w:rPr>
        <w:t>chromatography mass spectrometry (LC-MS)-based targeted analysis</w:t>
      </w:r>
      <w:r w:rsidR="00097E8D" w:rsidRPr="008075BE">
        <w:rPr>
          <w:rFonts w:ascii="Times New Roman" w:hAnsi="Times New Roman" w:cs="Times New Roman"/>
          <w:color w:val="000000" w:themeColor="text1"/>
          <w:sz w:val="24"/>
          <w:szCs w:val="24"/>
        </w:rPr>
        <w:t xml:space="preserve"> was </w:t>
      </w:r>
      <w:r w:rsidRPr="008075BE">
        <w:rPr>
          <w:rFonts w:ascii="Times New Roman" w:hAnsi="Times New Roman" w:cs="Times New Roman"/>
          <w:color w:val="000000" w:themeColor="text1"/>
          <w:sz w:val="24"/>
          <w:szCs w:val="24"/>
        </w:rPr>
        <w:t xml:space="preserve">performed </w:t>
      </w:r>
      <w:r w:rsidR="00097E8D" w:rsidRPr="008075BE">
        <w:rPr>
          <w:rFonts w:ascii="Times New Roman" w:hAnsi="Times New Roman" w:cs="Times New Roman"/>
          <w:color w:val="000000" w:themeColor="text1"/>
          <w:sz w:val="24"/>
          <w:szCs w:val="24"/>
        </w:rPr>
        <w:t>to estimate the metabolite concentrations in the samples</w:t>
      </w:r>
      <w:r w:rsidR="009A36A3" w:rsidRPr="008075BE">
        <w:rPr>
          <w:rFonts w:ascii="Times New Roman" w:hAnsi="Times New Roman" w:cs="Times New Roman"/>
          <w:color w:val="000000" w:themeColor="text1"/>
          <w:sz w:val="24"/>
          <w:szCs w:val="24"/>
        </w:rPr>
        <w:t xml:space="preserve"> </w:t>
      </w:r>
      <w:r w:rsidR="009A36A3" w:rsidRPr="008075BE">
        <w:rPr>
          <w:rFonts w:ascii="Times New Roman" w:hAnsi="Times New Roman" w:cs="Times New Roman"/>
          <w:color w:val="000000" w:themeColor="text1"/>
          <w:sz w:val="24"/>
          <w:szCs w:val="24"/>
        </w:rPr>
        <w:fldChar w:fldCharType="begin">
          <w:fldData xml:space="preserve">PEVuZE5vdGU+PENpdGU+PEF1dGhvcj5IdW5nPC9BdXRob3I+PFllYXI+MjAyMjwvWWVhcj48UmVj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PEVuZE5vdGU+PENpdGU+PEF1dGhvcj5IdW5nPC9BdXRob3I+PFllYXI+MjAyMjwvWWVhcj48UmVj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9A36A3" w:rsidRPr="008075BE">
        <w:rPr>
          <w:rFonts w:ascii="Times New Roman" w:hAnsi="Times New Roman" w:cs="Times New Roman"/>
          <w:color w:val="000000" w:themeColor="text1"/>
          <w:sz w:val="24"/>
          <w:szCs w:val="24"/>
        </w:rPr>
      </w:r>
      <w:r w:rsidR="009A36A3"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(51)</w:t>
      </w:r>
      <w:r w:rsidR="009A36A3" w:rsidRPr="008075BE">
        <w:rPr>
          <w:rFonts w:ascii="Times New Roman" w:hAnsi="Times New Roman" w:cs="Times New Roman"/>
          <w:color w:val="000000" w:themeColor="text1"/>
          <w:sz w:val="24"/>
          <w:szCs w:val="24"/>
        </w:rPr>
        <w:fldChar w:fldCharType="end"/>
      </w:r>
      <w:r w:rsidR="00B764A5" w:rsidRPr="008075BE">
        <w:rPr>
          <w:rFonts w:ascii="Times New Roman" w:hAnsi="Times New Roman" w:cs="Times New Roman"/>
          <w:color w:val="000000" w:themeColor="text1"/>
          <w:sz w:val="24"/>
          <w:szCs w:val="24"/>
        </w:rPr>
        <w:t>.</w:t>
      </w:r>
    </w:p>
    <w:p w14:paraId="65925FAE" w14:textId="60528AFD" w:rsidR="00B764A5" w:rsidRPr="008075BE" w:rsidRDefault="00B764A5">
      <w:pPr>
        <w:pStyle w:val="Heading2"/>
        <w:jc w:val="both"/>
        <w:rPr>
          <w:rFonts w:ascii="Times New Roman" w:hAnsi="Times New Roman" w:cs="Times New Roman"/>
          <w:color w:val="000000" w:themeColor="text1"/>
          <w:sz w:val="24"/>
          <w:szCs w:val="24"/>
          <w:rPrChange w:id="295" w:author="Ran Yin" w:date="2024-11-30T16:43:00Z">
            <w:rPr>
              <w:rFonts w:ascii="Times New Roman" w:hAnsi="Times New Roman" w:cs="Times New Roman"/>
              <w:color w:val="000000" w:themeColor="text1"/>
            </w:rPr>
          </w:rPrChange>
        </w:rPr>
        <w:pPrChange w:id="296" w:author="Ran Yin" w:date="2024-11-30T16:42:00Z">
          <w:pPr>
            <w:pStyle w:val="Heading2"/>
          </w:pPr>
        </w:pPrChange>
      </w:pPr>
      <w:bookmarkStart w:id="297" w:name="_Toc179148165"/>
      <w:r w:rsidRPr="008075BE">
        <w:rPr>
          <w:rFonts w:ascii="Times New Roman" w:hAnsi="Times New Roman" w:cs="Times New Roman"/>
          <w:color w:val="000000" w:themeColor="text1"/>
          <w:sz w:val="24"/>
          <w:szCs w:val="24"/>
          <w:rPrChange w:id="298" w:author="Ran Yin" w:date="2024-11-30T16:43:00Z">
            <w:rPr>
              <w:rFonts w:ascii="Times New Roman" w:hAnsi="Times New Roman" w:cs="Times New Roman"/>
              <w:color w:val="000000" w:themeColor="text1"/>
            </w:rPr>
          </w:rPrChange>
        </w:rPr>
        <w:lastRenderedPageBreak/>
        <w:t xml:space="preserve">2.4 Statistical </w:t>
      </w:r>
      <w:ins w:id="299" w:author="Ran Yin" w:date="2024-11-30T23:54:00Z">
        <w:r w:rsidR="00913A3C">
          <w:rPr>
            <w:rFonts w:ascii="Times New Roman" w:hAnsi="Times New Roman" w:cs="Times New Roman"/>
            <w:color w:val="000000" w:themeColor="text1"/>
            <w:sz w:val="24"/>
            <w:szCs w:val="24"/>
          </w:rPr>
          <w:t>a</w:t>
        </w:r>
      </w:ins>
      <w:del w:id="300" w:author="Ran Yin" w:date="2024-11-30T23:54:00Z">
        <w:r w:rsidRPr="008075BE" w:rsidDel="00913A3C">
          <w:rPr>
            <w:rFonts w:ascii="Times New Roman" w:hAnsi="Times New Roman" w:cs="Times New Roman"/>
            <w:color w:val="000000" w:themeColor="text1"/>
            <w:sz w:val="24"/>
            <w:szCs w:val="24"/>
            <w:rPrChange w:id="301" w:author="Ran Yin" w:date="2024-11-30T16:43:00Z">
              <w:rPr>
                <w:rFonts w:ascii="Times New Roman" w:hAnsi="Times New Roman" w:cs="Times New Roman"/>
                <w:color w:val="000000" w:themeColor="text1"/>
              </w:rPr>
            </w:rPrChange>
          </w:rPr>
          <w:delText>A</w:delText>
        </w:r>
      </w:del>
      <w:r w:rsidRPr="008075BE">
        <w:rPr>
          <w:rFonts w:ascii="Times New Roman" w:hAnsi="Times New Roman" w:cs="Times New Roman"/>
          <w:color w:val="000000" w:themeColor="text1"/>
          <w:sz w:val="24"/>
          <w:szCs w:val="24"/>
          <w:rPrChange w:id="302" w:author="Ran Yin" w:date="2024-11-30T16:43:00Z">
            <w:rPr>
              <w:rFonts w:ascii="Times New Roman" w:hAnsi="Times New Roman" w:cs="Times New Roman"/>
              <w:color w:val="000000" w:themeColor="text1"/>
            </w:rPr>
          </w:rPrChange>
        </w:rPr>
        <w:t>nalyses</w:t>
      </w:r>
      <w:bookmarkEnd w:id="297"/>
    </w:p>
    <w:p w14:paraId="3384AA7E" w14:textId="1BDFF9AB" w:rsidR="00B764A5" w:rsidRPr="008075BE" w:rsidDel="00F97EB4" w:rsidRDefault="00B764A5" w:rsidP="00D37D83">
      <w:pPr>
        <w:rPr>
          <w:del w:id="303" w:author="Ran Yin" w:date="2024-11-30T16:42:00Z"/>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Shannon</w:t>
      </w:r>
      <w:r w:rsidR="00910AEE" w:rsidRPr="008075BE">
        <w:rPr>
          <w:rFonts w:ascii="Times New Roman" w:hAnsi="Times New Roman" w:cs="Times New Roman"/>
          <w:color w:val="000000" w:themeColor="text1"/>
          <w:sz w:val="24"/>
          <w:szCs w:val="24"/>
        </w:rPr>
        <w:t xml:space="preserve"> diversity</w:t>
      </w:r>
      <w:r w:rsidRPr="008075BE">
        <w:rPr>
          <w:rFonts w:ascii="Times New Roman" w:hAnsi="Times New Roman" w:cs="Times New Roman"/>
          <w:color w:val="000000" w:themeColor="text1"/>
          <w:sz w:val="24"/>
          <w:szCs w:val="24"/>
        </w:rPr>
        <w:t xml:space="preserve"> index</w:t>
      </w:r>
      <w:r w:rsidR="00041A49" w:rsidRPr="008075BE">
        <w:rPr>
          <w:rFonts w:ascii="Times New Roman" w:hAnsi="Times New Roman" w:cs="Times New Roman"/>
          <w:color w:val="000000" w:themeColor="text1"/>
          <w:sz w:val="24"/>
          <w:szCs w:val="24"/>
        </w:rPr>
        <w:t xml:space="preserve"> </w:t>
      </w:r>
      <w:r w:rsidR="00BC0A8B" w:rsidRPr="008075BE">
        <w:rPr>
          <w:rFonts w:ascii="Times New Roman" w:hAnsi="Times New Roman" w:cs="Times New Roman"/>
          <w:color w:val="000000" w:themeColor="text1"/>
          <w:sz w:val="24"/>
          <w:szCs w:val="24"/>
        </w:rPr>
        <w:t>was used to a</w:t>
      </w:r>
      <w:r w:rsidR="00B73D04" w:rsidRPr="008075BE">
        <w:rPr>
          <w:rFonts w:ascii="Times New Roman" w:hAnsi="Times New Roman" w:cs="Times New Roman"/>
          <w:color w:val="000000" w:themeColor="text1"/>
          <w:sz w:val="24"/>
          <w:szCs w:val="24"/>
        </w:rPr>
        <w:t>ss</w:t>
      </w:r>
      <w:r w:rsidR="00BC0A8B" w:rsidRPr="008075BE">
        <w:rPr>
          <w:rFonts w:ascii="Times New Roman" w:hAnsi="Times New Roman" w:cs="Times New Roman"/>
          <w:color w:val="000000" w:themeColor="text1"/>
          <w:sz w:val="24"/>
          <w:szCs w:val="24"/>
        </w:rPr>
        <w:t>ess</w:t>
      </w:r>
      <w:r w:rsidR="00403865" w:rsidRPr="008075BE">
        <w:rPr>
          <w:rFonts w:ascii="Times New Roman" w:hAnsi="Times New Roman" w:cs="Times New Roman"/>
          <w:color w:val="000000" w:themeColor="text1"/>
          <w:sz w:val="24"/>
          <w:szCs w:val="24"/>
        </w:rPr>
        <w:t xml:space="preserve"> the</w:t>
      </w:r>
      <w:r w:rsidR="00BC0A8B" w:rsidRPr="008075BE">
        <w:rPr>
          <w:rFonts w:ascii="Times New Roman" w:hAnsi="Times New Roman" w:cs="Times New Roman"/>
          <w:color w:val="000000" w:themeColor="text1"/>
          <w:sz w:val="24"/>
          <w:szCs w:val="24"/>
        </w:rPr>
        <w:t xml:space="preserve"> alpha diversity in the samples </w:t>
      </w:r>
      <w:r w:rsidR="00041A49" w:rsidRPr="008075BE">
        <w:rPr>
          <w:rFonts w:ascii="Times New Roman" w:hAnsi="Times New Roman" w:cs="Times New Roman"/>
          <w:color w:val="000000" w:themeColor="text1"/>
          <w:sz w:val="24"/>
          <w:szCs w:val="24"/>
        </w:rPr>
        <w:t>at OTU level</w:t>
      </w:r>
      <w:r w:rsidRPr="008075BE">
        <w:rPr>
          <w:rFonts w:ascii="Times New Roman" w:hAnsi="Times New Roman" w:cs="Times New Roman"/>
          <w:color w:val="000000" w:themeColor="text1"/>
          <w:sz w:val="24"/>
          <w:szCs w:val="24"/>
        </w:rPr>
        <w:t xml:space="preserve">. </w:t>
      </w:r>
      <w:r w:rsidR="00BC0A8B" w:rsidRPr="008075BE">
        <w:rPr>
          <w:rFonts w:ascii="Times New Roman" w:hAnsi="Times New Roman" w:cs="Times New Roman"/>
          <w:color w:val="000000" w:themeColor="text1"/>
          <w:sz w:val="24"/>
          <w:szCs w:val="24"/>
        </w:rPr>
        <w:t xml:space="preserve">This index can range from zero, which corresponds to having a single class (i.e., a single OTU) in the sample, to </w:t>
      </w:r>
      <w:r w:rsidR="00BC0A8B" w:rsidRPr="008075BE">
        <w:rPr>
          <w:rFonts w:ascii="Times New Roman" w:hAnsi="Times New Roman" w:cs="Times New Roman"/>
          <w:i/>
          <w:iCs/>
          <w:color w:val="000000" w:themeColor="text1"/>
          <w:sz w:val="24"/>
          <w:szCs w:val="24"/>
        </w:rPr>
        <w:t>ln(k)</w:t>
      </w:r>
      <w:r w:rsidR="00BC0A8B" w:rsidRPr="008075BE">
        <w:rPr>
          <w:rFonts w:ascii="Times New Roman" w:hAnsi="Times New Roman" w:cs="Times New Roman"/>
          <w:color w:val="000000" w:themeColor="text1"/>
          <w:sz w:val="24"/>
          <w:szCs w:val="24"/>
        </w:rPr>
        <w:t xml:space="preserve"> with </w:t>
      </w:r>
      <w:r w:rsidR="00BC0A8B" w:rsidRPr="008075BE">
        <w:rPr>
          <w:rFonts w:ascii="Times New Roman" w:hAnsi="Times New Roman" w:cs="Times New Roman"/>
          <w:i/>
          <w:iCs/>
          <w:color w:val="000000" w:themeColor="text1"/>
          <w:sz w:val="24"/>
          <w:szCs w:val="24"/>
        </w:rPr>
        <w:t>k</w:t>
      </w:r>
      <w:r w:rsidR="00BC0A8B" w:rsidRPr="008075BE">
        <w:rPr>
          <w:rFonts w:ascii="Times New Roman" w:hAnsi="Times New Roman" w:cs="Times New Roman"/>
          <w:color w:val="000000" w:themeColor="text1"/>
          <w:sz w:val="24"/>
          <w:szCs w:val="24"/>
        </w:rPr>
        <w:t xml:space="preserve"> equally distributed OTUs.</w:t>
      </w:r>
      <w:r w:rsidR="00403865" w:rsidRPr="008075BE">
        <w:rPr>
          <w:rFonts w:ascii="Times New Roman" w:hAnsi="Times New Roman" w:cs="Times New Roman"/>
          <w:color w:val="000000" w:themeColor="text1"/>
          <w:sz w:val="24"/>
          <w:szCs w:val="24"/>
        </w:rPr>
        <w:t xml:space="preserve"> The l</w:t>
      </w:r>
      <w:r w:rsidR="00BC0A8B" w:rsidRPr="008075BE">
        <w:rPr>
          <w:rFonts w:ascii="Times New Roman" w:hAnsi="Times New Roman" w:cs="Times New Roman"/>
          <w:color w:val="000000" w:themeColor="text1"/>
          <w:sz w:val="24"/>
          <w:szCs w:val="24"/>
        </w:rPr>
        <w:t xml:space="preserve">arger </w:t>
      </w:r>
      <w:r w:rsidR="00403865" w:rsidRPr="008075BE">
        <w:rPr>
          <w:rFonts w:ascii="Times New Roman" w:hAnsi="Times New Roman" w:cs="Times New Roman"/>
          <w:color w:val="000000" w:themeColor="text1"/>
          <w:sz w:val="24"/>
          <w:szCs w:val="24"/>
        </w:rPr>
        <w:t xml:space="preserve">the </w:t>
      </w:r>
      <w:r w:rsidR="00BC0A8B" w:rsidRPr="008075BE">
        <w:rPr>
          <w:rFonts w:ascii="Times New Roman" w:hAnsi="Times New Roman" w:cs="Times New Roman"/>
          <w:color w:val="000000" w:themeColor="text1"/>
          <w:sz w:val="24"/>
          <w:szCs w:val="24"/>
        </w:rPr>
        <w:t>values of the index, therefore, represent microbial communities with greater number of and more equally distributed classes</w:t>
      </w:r>
      <w:r w:rsidR="00403865" w:rsidRPr="008075BE">
        <w:rPr>
          <w:rFonts w:ascii="Times New Roman" w:hAnsi="Times New Roman" w:cs="Times New Roman"/>
          <w:color w:val="000000" w:themeColor="text1"/>
          <w:sz w:val="24"/>
          <w:szCs w:val="24"/>
        </w:rPr>
        <w:t xml:space="preserve"> of </w:t>
      </w:r>
      <w:r w:rsidR="00BC0A8B" w:rsidRPr="008075BE">
        <w:rPr>
          <w:rFonts w:ascii="Times New Roman" w:hAnsi="Times New Roman" w:cs="Times New Roman"/>
          <w:color w:val="000000" w:themeColor="text1"/>
          <w:sz w:val="24"/>
          <w:szCs w:val="24"/>
        </w:rPr>
        <w:t xml:space="preserve">OTUs. </w:t>
      </w:r>
      <w:r w:rsidRPr="008075BE">
        <w:rPr>
          <w:rFonts w:ascii="Times New Roman" w:hAnsi="Times New Roman" w:cs="Times New Roman"/>
          <w:color w:val="000000" w:themeColor="text1"/>
          <w:sz w:val="24"/>
          <w:szCs w:val="24"/>
        </w:rPr>
        <w:t xml:space="preserve">The estimates were presented as means +/- standard error of the means (SEM). </w:t>
      </w:r>
    </w:p>
    <w:p w14:paraId="038D65A4" w14:textId="618C28C3" w:rsidR="00B764A5" w:rsidRPr="008075BE" w:rsidDel="00F97EB4" w:rsidRDefault="00B764A5">
      <w:pPr>
        <w:jc w:val="both"/>
        <w:rPr>
          <w:del w:id="304" w:author="Ran Yin" w:date="2024-11-30T16:42:00Z"/>
          <w:rFonts w:ascii="Times New Roman" w:hAnsi="Times New Roman" w:cs="Times New Roman"/>
          <w:color w:val="000000" w:themeColor="text1"/>
          <w:sz w:val="24"/>
          <w:szCs w:val="24"/>
        </w:rPr>
        <w:pPrChange w:id="305" w:author="Ran Yin" w:date="2024-11-30T16:42:00Z">
          <w:pPr/>
        </w:pPrChange>
      </w:pPr>
      <w:r w:rsidRPr="008075BE">
        <w:rPr>
          <w:rFonts w:ascii="Times New Roman" w:hAnsi="Times New Roman" w:cs="Times New Roman"/>
          <w:color w:val="000000" w:themeColor="text1"/>
          <w:sz w:val="24"/>
          <w:szCs w:val="24"/>
        </w:rPr>
        <w:t xml:space="preserve">Multivariable analysis of variance (ANOVA) </w:t>
      </w:r>
      <w:r w:rsidR="00B73D04" w:rsidRPr="008075BE">
        <w:rPr>
          <w:rFonts w:ascii="Times New Roman" w:hAnsi="Times New Roman" w:cs="Times New Roman"/>
          <w:color w:val="000000" w:themeColor="text1"/>
          <w:sz w:val="24"/>
          <w:szCs w:val="24"/>
        </w:rPr>
        <w:t xml:space="preserve">was used to estimate the effects of </w:t>
      </w:r>
      <w:r w:rsidRPr="008075BE">
        <w:rPr>
          <w:rFonts w:ascii="Times New Roman" w:hAnsi="Times New Roman" w:cs="Times New Roman"/>
          <w:color w:val="000000" w:themeColor="text1"/>
          <w:sz w:val="24"/>
          <w:szCs w:val="24"/>
        </w:rPr>
        <w:t xml:space="preserve">genotype, diet and </w:t>
      </w:r>
      <w:r w:rsidR="00584D20" w:rsidRPr="008075BE">
        <w:rPr>
          <w:rFonts w:ascii="Times New Roman" w:hAnsi="Times New Roman" w:cs="Times New Roman"/>
          <w:color w:val="000000" w:themeColor="text1"/>
          <w:sz w:val="24"/>
          <w:szCs w:val="24"/>
        </w:rPr>
        <w:t>aging, followed</w:t>
      </w:r>
      <w:r w:rsidRPr="008075BE">
        <w:rPr>
          <w:rFonts w:ascii="Times New Roman" w:hAnsi="Times New Roman" w:cs="Times New Roman"/>
          <w:color w:val="000000" w:themeColor="text1"/>
          <w:sz w:val="24"/>
          <w:szCs w:val="24"/>
        </w:rPr>
        <w:t xml:space="preserve"> by multiple comparison</w:t>
      </w:r>
      <w:r w:rsidR="003228B1"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with false discovery rate (FDR) adjustment for the p-values. </w:t>
      </w:r>
    </w:p>
    <w:p w14:paraId="6280EB17" w14:textId="74FE3CB7" w:rsidR="00B764A5" w:rsidRPr="008075BE" w:rsidRDefault="00B73D04" w:rsidP="00D37D83">
      <w:pPr>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Principal components analysis (PCA)</w:t>
      </w:r>
      <w:r w:rsidR="00403865"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was </w:t>
      </w:r>
      <w:r w:rsidR="00403865" w:rsidRPr="008075BE">
        <w:rPr>
          <w:rFonts w:ascii="Times New Roman" w:hAnsi="Times New Roman" w:cs="Times New Roman"/>
          <w:color w:val="000000" w:themeColor="text1"/>
          <w:sz w:val="24"/>
          <w:szCs w:val="24"/>
        </w:rPr>
        <w:t xml:space="preserve">utilized </w:t>
      </w:r>
      <w:r w:rsidRPr="008075BE">
        <w:rPr>
          <w:rFonts w:ascii="Times New Roman" w:hAnsi="Times New Roman" w:cs="Times New Roman"/>
          <w:color w:val="000000" w:themeColor="text1"/>
          <w:sz w:val="24"/>
          <w:szCs w:val="24"/>
        </w:rPr>
        <w:t xml:space="preserve">to </w:t>
      </w:r>
      <w:r w:rsidR="00403865" w:rsidRPr="008075BE">
        <w:rPr>
          <w:rFonts w:ascii="Times New Roman" w:hAnsi="Times New Roman" w:cs="Times New Roman"/>
          <w:color w:val="000000" w:themeColor="text1"/>
          <w:sz w:val="24"/>
          <w:szCs w:val="24"/>
        </w:rPr>
        <w:t>investigate the</w:t>
      </w:r>
      <w:r w:rsidRPr="008075BE">
        <w:rPr>
          <w:rFonts w:ascii="Times New Roman" w:hAnsi="Times New Roman" w:cs="Times New Roman"/>
          <w:color w:val="000000" w:themeColor="text1"/>
          <w:sz w:val="24"/>
          <w:szCs w:val="24"/>
        </w:rPr>
        <w:t xml:space="preserve"> b</w:t>
      </w:r>
      <w:r w:rsidR="00B764A5" w:rsidRPr="008075BE">
        <w:rPr>
          <w:rFonts w:ascii="Times New Roman" w:hAnsi="Times New Roman" w:cs="Times New Roman"/>
          <w:color w:val="000000" w:themeColor="text1"/>
          <w:sz w:val="24"/>
          <w:szCs w:val="24"/>
        </w:rPr>
        <w:t xml:space="preserve">acterial composition </w:t>
      </w:r>
      <w:r w:rsidRPr="008075BE">
        <w:rPr>
          <w:rFonts w:ascii="Times New Roman" w:hAnsi="Times New Roman" w:cs="Times New Roman"/>
          <w:color w:val="000000" w:themeColor="text1"/>
          <w:sz w:val="24"/>
          <w:szCs w:val="24"/>
        </w:rPr>
        <w:t xml:space="preserve">of the samples </w:t>
      </w:r>
      <w:r w:rsidR="00B764A5" w:rsidRPr="008075BE">
        <w:rPr>
          <w:rFonts w:ascii="Times New Roman" w:hAnsi="Times New Roman" w:cs="Times New Roman"/>
          <w:color w:val="000000" w:themeColor="text1"/>
          <w:sz w:val="24"/>
          <w:szCs w:val="24"/>
        </w:rPr>
        <w:t>at different taxonomic levels</w:t>
      </w:r>
      <w:r w:rsidRPr="008075BE">
        <w:rPr>
          <w:rFonts w:ascii="Times New Roman" w:hAnsi="Times New Roman" w:cs="Times New Roman"/>
          <w:color w:val="000000" w:themeColor="text1"/>
          <w:sz w:val="24"/>
          <w:szCs w:val="24"/>
        </w:rPr>
        <w:t xml:space="preserve">. </w:t>
      </w:r>
      <w:r w:rsidR="00B764A5" w:rsidRPr="008075BE">
        <w:rPr>
          <w:rFonts w:ascii="Times New Roman" w:hAnsi="Times New Roman" w:cs="Times New Roman"/>
          <w:color w:val="000000" w:themeColor="text1"/>
          <w:sz w:val="24"/>
          <w:szCs w:val="24"/>
        </w:rPr>
        <w:t xml:space="preserve"> PCA is a linear transformation that projects the data from the original </w:t>
      </w:r>
      <w:r w:rsidR="00B764A5" w:rsidRPr="008075BE">
        <w:rPr>
          <w:rFonts w:ascii="Times New Roman" w:hAnsi="Times New Roman" w:cs="Times New Roman"/>
          <w:i/>
          <w:iCs/>
          <w:color w:val="000000" w:themeColor="text1"/>
          <w:sz w:val="24"/>
          <w:szCs w:val="24"/>
        </w:rPr>
        <w:t>n</w:t>
      </w:r>
      <w:r w:rsidR="00B764A5" w:rsidRPr="008075BE">
        <w:rPr>
          <w:rFonts w:ascii="Times New Roman" w:hAnsi="Times New Roman" w:cs="Times New Roman"/>
          <w:color w:val="000000" w:themeColor="text1"/>
          <w:sz w:val="24"/>
          <w:szCs w:val="24"/>
        </w:rPr>
        <w:t xml:space="preserve">-dimensional, correlated space (here, each taxonomic unit was viewed as a dimension) onto a new, orthogonal </w:t>
      </w:r>
      <w:r w:rsidR="00B764A5" w:rsidRPr="008075BE">
        <w:rPr>
          <w:rFonts w:ascii="Times New Roman" w:hAnsi="Times New Roman" w:cs="Times New Roman"/>
          <w:i/>
          <w:iCs/>
          <w:color w:val="000000" w:themeColor="text1"/>
          <w:sz w:val="24"/>
          <w:szCs w:val="24"/>
        </w:rPr>
        <w:t>n</w:t>
      </w:r>
      <w:r w:rsidR="00B764A5" w:rsidRPr="008075BE">
        <w:rPr>
          <w:rFonts w:ascii="Times New Roman" w:hAnsi="Times New Roman" w:cs="Times New Roman"/>
          <w:color w:val="000000" w:themeColor="text1"/>
          <w:sz w:val="24"/>
          <w:szCs w:val="24"/>
        </w:rPr>
        <w:t>-dimensional space such that the first principal component (PC1)</w:t>
      </w:r>
      <w:r w:rsidR="00403865" w:rsidRPr="008075BE">
        <w:rPr>
          <w:rFonts w:ascii="Times New Roman" w:hAnsi="Times New Roman" w:cs="Times New Roman"/>
          <w:color w:val="000000" w:themeColor="text1"/>
          <w:sz w:val="24"/>
          <w:szCs w:val="24"/>
        </w:rPr>
        <w:t xml:space="preserve"> will be </w:t>
      </w:r>
      <w:r w:rsidR="00B764A5" w:rsidRPr="008075BE">
        <w:rPr>
          <w:rFonts w:ascii="Times New Roman" w:hAnsi="Times New Roman" w:cs="Times New Roman"/>
          <w:color w:val="000000" w:themeColor="text1"/>
          <w:sz w:val="24"/>
          <w:szCs w:val="24"/>
        </w:rPr>
        <w:t xml:space="preserve">in the direction that explains most of variability in the data, </w:t>
      </w:r>
      <w:r w:rsidR="00403865" w:rsidRPr="008075BE">
        <w:rPr>
          <w:rFonts w:ascii="Times New Roman" w:hAnsi="Times New Roman" w:cs="Times New Roman"/>
          <w:color w:val="000000" w:themeColor="text1"/>
          <w:sz w:val="24"/>
          <w:szCs w:val="24"/>
        </w:rPr>
        <w:t xml:space="preserve">while </w:t>
      </w:r>
      <w:r w:rsidR="000D6B0A" w:rsidRPr="008075BE">
        <w:rPr>
          <w:rFonts w:ascii="Times New Roman" w:hAnsi="Times New Roman" w:cs="Times New Roman"/>
          <w:color w:val="000000" w:themeColor="text1"/>
          <w:sz w:val="24"/>
          <w:szCs w:val="24"/>
        </w:rPr>
        <w:t xml:space="preserve">the </w:t>
      </w:r>
      <w:r w:rsidR="00B764A5" w:rsidRPr="008075BE">
        <w:rPr>
          <w:rFonts w:ascii="Times New Roman" w:hAnsi="Times New Roman" w:cs="Times New Roman"/>
          <w:color w:val="000000" w:themeColor="text1"/>
          <w:sz w:val="24"/>
          <w:szCs w:val="24"/>
        </w:rPr>
        <w:t>second</w:t>
      </w:r>
      <w:r w:rsidR="00750AE0" w:rsidRPr="008075BE">
        <w:rPr>
          <w:rFonts w:ascii="Times New Roman" w:hAnsi="Times New Roman" w:cs="Times New Roman"/>
          <w:color w:val="000000" w:themeColor="text1"/>
          <w:sz w:val="24"/>
          <w:szCs w:val="24"/>
        </w:rPr>
        <w:t xml:space="preserve"> (PC2)</w:t>
      </w:r>
      <w:r w:rsidR="00B764A5" w:rsidRPr="008075BE">
        <w:rPr>
          <w:rFonts w:ascii="Times New Roman" w:hAnsi="Times New Roman" w:cs="Times New Roman"/>
          <w:color w:val="000000" w:themeColor="text1"/>
          <w:sz w:val="24"/>
          <w:szCs w:val="24"/>
        </w:rPr>
        <w:t xml:space="preserve"> - the second most</w:t>
      </w:r>
      <w:r w:rsidR="00750AE0" w:rsidRPr="008075BE">
        <w:rPr>
          <w:rFonts w:ascii="Times New Roman" w:hAnsi="Times New Roman" w:cs="Times New Roman"/>
          <w:color w:val="000000" w:themeColor="text1"/>
          <w:sz w:val="24"/>
          <w:szCs w:val="24"/>
        </w:rPr>
        <w:t xml:space="preserve"> </w:t>
      </w:r>
      <w:r w:rsidR="00B764A5" w:rsidRPr="008075BE">
        <w:rPr>
          <w:rFonts w:ascii="Times New Roman" w:hAnsi="Times New Roman" w:cs="Times New Roman"/>
          <w:color w:val="000000" w:themeColor="text1"/>
          <w:sz w:val="24"/>
          <w:szCs w:val="24"/>
        </w:rPr>
        <w:t>and orthogonal to PC1</w:t>
      </w:r>
      <w:ins w:id="306" w:author="Sargsyan, Davit [JRDUS]" w:date="2024-12-02T16:25:00Z">
        <w:r w:rsidR="00D37D83">
          <w:rPr>
            <w:rFonts w:ascii="Times New Roman" w:hAnsi="Times New Roman" w:cs="Times New Roman"/>
            <w:color w:val="000000" w:themeColor="text1"/>
            <w:sz w:val="24"/>
            <w:szCs w:val="24"/>
          </w:rPr>
          <w:t xml:space="preserve">, and so on2. </w:t>
        </w:r>
      </w:ins>
      <w:r w:rsidR="00B764A5" w:rsidRPr="008075BE">
        <w:rPr>
          <w:rFonts w:ascii="Times New Roman" w:hAnsi="Times New Roman" w:cs="Times New Roman"/>
          <w:dstrike/>
          <w:color w:val="FF0000"/>
          <w:sz w:val="24"/>
          <w:szCs w:val="24"/>
        </w:rPr>
        <w:t>, and so on</w:t>
      </w:r>
      <w:r w:rsidR="00B764A5" w:rsidRPr="008075BE">
        <w:rPr>
          <w:rFonts w:ascii="Times New Roman" w:hAnsi="Times New Roman" w:cs="Times New Roman"/>
          <w:color w:val="000000" w:themeColor="text1"/>
          <w:sz w:val="24"/>
          <w:szCs w:val="24"/>
        </w:rPr>
        <w:t xml:space="preserve">. The </w:t>
      </w:r>
      <w:r w:rsidRPr="008075BE">
        <w:rPr>
          <w:rFonts w:ascii="Times New Roman" w:hAnsi="Times New Roman" w:cs="Times New Roman"/>
          <w:color w:val="000000" w:themeColor="text1"/>
          <w:sz w:val="24"/>
          <w:szCs w:val="24"/>
        </w:rPr>
        <w:t>results of the PCA analysis were visualized with biplots by</w:t>
      </w:r>
      <w:r w:rsidR="00142384" w:rsidRPr="008075BE">
        <w:rPr>
          <w:rFonts w:ascii="Times New Roman" w:hAnsi="Times New Roman" w:cs="Times New Roman"/>
          <w:color w:val="000000" w:themeColor="text1"/>
          <w:sz w:val="24"/>
          <w:szCs w:val="24"/>
        </w:rPr>
        <w:t xml:space="preserve"> plotting the data </w:t>
      </w:r>
      <w:r w:rsidR="00584D20" w:rsidRPr="008075BE">
        <w:rPr>
          <w:rFonts w:ascii="Times New Roman" w:hAnsi="Times New Roman" w:cs="Times New Roman"/>
          <w:color w:val="000000" w:themeColor="text1"/>
          <w:sz w:val="24"/>
          <w:szCs w:val="24"/>
        </w:rPr>
        <w:t>against the</w:t>
      </w:r>
      <w:r w:rsidRPr="008075BE">
        <w:rPr>
          <w:rFonts w:ascii="Times New Roman" w:hAnsi="Times New Roman" w:cs="Times New Roman"/>
          <w:color w:val="000000" w:themeColor="text1"/>
          <w:sz w:val="24"/>
          <w:szCs w:val="24"/>
        </w:rPr>
        <w:t xml:space="preserve"> first two principal components </w:t>
      </w:r>
      <w:r w:rsidR="00142384" w:rsidRPr="008075BE">
        <w:rPr>
          <w:rFonts w:ascii="Times New Roman" w:hAnsi="Times New Roman" w:cs="Times New Roman"/>
          <w:color w:val="000000" w:themeColor="text1"/>
          <w:sz w:val="24"/>
          <w:szCs w:val="24"/>
        </w:rPr>
        <w:t>and color</w:t>
      </w:r>
      <w:r w:rsidRPr="008075BE">
        <w:rPr>
          <w:rFonts w:ascii="Times New Roman" w:hAnsi="Times New Roman" w:cs="Times New Roman"/>
          <w:color w:val="000000" w:themeColor="text1"/>
          <w:sz w:val="24"/>
          <w:szCs w:val="24"/>
        </w:rPr>
        <w:t>-coding the points for genotype, diet or DSS challenge</w:t>
      </w:r>
      <w:r w:rsidR="00B764A5" w:rsidRPr="008075BE">
        <w:rPr>
          <w:rFonts w:ascii="Times New Roman" w:hAnsi="Times New Roman" w:cs="Times New Roman"/>
          <w:color w:val="000000" w:themeColor="text1"/>
          <w:sz w:val="24"/>
          <w:szCs w:val="24"/>
        </w:rPr>
        <w:t xml:space="preserve">. </w:t>
      </w:r>
      <w:r w:rsidR="00142384" w:rsidRPr="008075BE">
        <w:rPr>
          <w:rFonts w:ascii="Times New Roman" w:hAnsi="Times New Roman" w:cs="Times New Roman"/>
          <w:color w:val="000000" w:themeColor="text1"/>
          <w:sz w:val="24"/>
          <w:szCs w:val="24"/>
        </w:rPr>
        <w:t>Simultaneously, the biplots displayed</w:t>
      </w:r>
      <w:r w:rsidR="00B764A5" w:rsidRPr="008075BE">
        <w:rPr>
          <w:rFonts w:ascii="Times New Roman" w:hAnsi="Times New Roman" w:cs="Times New Roman"/>
          <w:color w:val="000000" w:themeColor="text1"/>
          <w:sz w:val="24"/>
          <w:szCs w:val="24"/>
        </w:rPr>
        <w:t xml:space="preserve"> the direction and the magnitude of the original axes (i.e., individual taxonomic units). </w:t>
      </w:r>
      <w:r w:rsidR="00142384" w:rsidRPr="008075BE">
        <w:rPr>
          <w:rFonts w:ascii="Times New Roman" w:hAnsi="Times New Roman" w:cs="Times New Roman"/>
          <w:color w:val="000000" w:themeColor="text1"/>
          <w:sz w:val="24"/>
          <w:szCs w:val="24"/>
        </w:rPr>
        <w:t>To assess the predictive power of PCA, m</w:t>
      </w:r>
      <w:r w:rsidR="00B764A5" w:rsidRPr="008075BE">
        <w:rPr>
          <w:rFonts w:ascii="Times New Roman" w:hAnsi="Times New Roman" w:cs="Times New Roman"/>
          <w:color w:val="000000" w:themeColor="text1"/>
          <w:sz w:val="24"/>
          <w:szCs w:val="24"/>
        </w:rPr>
        <w:t xml:space="preserve">ultinomial regression on group </w:t>
      </w:r>
      <w:r w:rsidR="00142384" w:rsidRPr="008075BE">
        <w:rPr>
          <w:rFonts w:ascii="Times New Roman" w:hAnsi="Times New Roman" w:cs="Times New Roman"/>
          <w:color w:val="000000" w:themeColor="text1"/>
          <w:sz w:val="24"/>
          <w:szCs w:val="24"/>
        </w:rPr>
        <w:t>labels (</w:t>
      </w:r>
      <w:r w:rsidR="00B764A5" w:rsidRPr="008075BE">
        <w:rPr>
          <w:rFonts w:ascii="Times New Roman" w:hAnsi="Times New Roman" w:cs="Times New Roman"/>
          <w:color w:val="000000" w:themeColor="text1"/>
          <w:sz w:val="24"/>
          <w:szCs w:val="24"/>
        </w:rPr>
        <w:t xml:space="preserve">corresponding to taxonomic units) vs. principal components was performed. </w:t>
      </w:r>
    </w:p>
    <w:p w14:paraId="6246DF50" w14:textId="60724B4B" w:rsidR="00B764A5" w:rsidRPr="008075BE" w:rsidRDefault="00142384">
      <w:pPr>
        <w:jc w:val="both"/>
        <w:rPr>
          <w:rFonts w:ascii="Times New Roman" w:hAnsi="Times New Roman" w:cs="Times New Roman"/>
          <w:color w:val="000000" w:themeColor="text1"/>
          <w:sz w:val="24"/>
          <w:szCs w:val="24"/>
        </w:rPr>
        <w:pPrChange w:id="307" w:author="Ran Yin" w:date="2024-11-30T16:42:00Z">
          <w:pPr/>
        </w:pPrChange>
      </w:pPr>
      <w:r w:rsidRPr="008075BE">
        <w:rPr>
          <w:rFonts w:ascii="Times New Roman" w:hAnsi="Times New Roman" w:cs="Times New Roman"/>
          <w:color w:val="000000" w:themeColor="text1"/>
          <w:sz w:val="24"/>
          <w:szCs w:val="24"/>
        </w:rPr>
        <w:t xml:space="preserve">Heatmaps were used to visualize concentrations of metabolites in the samples. </w:t>
      </w:r>
      <w:r w:rsidR="00E23E76" w:rsidRPr="008075BE">
        <w:rPr>
          <w:rFonts w:ascii="Times New Roman" w:hAnsi="Times New Roman" w:cs="Times New Roman"/>
          <w:color w:val="000000" w:themeColor="text1"/>
          <w:sz w:val="24"/>
          <w:szCs w:val="24"/>
        </w:rPr>
        <w:t>The group mean differences were estimated and tested using analysis of variance (</w:t>
      </w:r>
      <w:r w:rsidR="00B764A5" w:rsidRPr="008075BE">
        <w:rPr>
          <w:rFonts w:ascii="Times New Roman" w:hAnsi="Times New Roman" w:cs="Times New Roman"/>
          <w:color w:val="000000" w:themeColor="text1"/>
          <w:sz w:val="24"/>
          <w:szCs w:val="24"/>
        </w:rPr>
        <w:t>ANOVA</w:t>
      </w:r>
      <w:r w:rsidR="00E23E76" w:rsidRPr="008075BE">
        <w:rPr>
          <w:rFonts w:ascii="Times New Roman" w:hAnsi="Times New Roman" w:cs="Times New Roman"/>
          <w:color w:val="000000" w:themeColor="text1"/>
          <w:sz w:val="24"/>
          <w:szCs w:val="24"/>
        </w:rPr>
        <w:t>)</w:t>
      </w:r>
      <w:r w:rsidR="00B764A5" w:rsidRPr="008075BE">
        <w:rPr>
          <w:rFonts w:ascii="Times New Roman" w:hAnsi="Times New Roman" w:cs="Times New Roman"/>
          <w:color w:val="000000" w:themeColor="text1"/>
          <w:sz w:val="24"/>
          <w:szCs w:val="24"/>
        </w:rPr>
        <w:t xml:space="preserve"> for each metabolite individually and</w:t>
      </w:r>
      <w:r w:rsidR="00084747" w:rsidRPr="008075BE">
        <w:rPr>
          <w:rFonts w:ascii="Times New Roman" w:hAnsi="Times New Roman" w:cs="Times New Roman"/>
          <w:color w:val="000000" w:themeColor="text1"/>
          <w:sz w:val="24"/>
          <w:szCs w:val="24"/>
        </w:rPr>
        <w:t xml:space="preserve"> shown</w:t>
      </w:r>
      <w:r w:rsidR="00B764A5" w:rsidRPr="008075BE">
        <w:rPr>
          <w:rFonts w:ascii="Times New Roman" w:hAnsi="Times New Roman" w:cs="Times New Roman"/>
          <w:color w:val="000000" w:themeColor="text1"/>
          <w:sz w:val="24"/>
          <w:szCs w:val="24"/>
        </w:rPr>
        <w:t xml:space="preserve"> as boxplots with bars and stars indicating </w:t>
      </w:r>
      <w:del w:id="308" w:author="Ran Yin" w:date="2024-11-30T16:43:00Z">
        <w:r w:rsidR="00B764A5" w:rsidRPr="008075BE" w:rsidDel="00AA1FAF">
          <w:rPr>
            <w:rFonts w:ascii="Times New Roman" w:hAnsi="Times New Roman" w:cs="Times New Roman"/>
            <w:color w:val="000000" w:themeColor="text1"/>
            <w:sz w:val="24"/>
            <w:szCs w:val="24"/>
          </w:rPr>
          <w:delText>statistically</w:delText>
        </w:r>
      </w:del>
      <w:ins w:id="309" w:author="Ran Yin" w:date="2024-11-30T16:43:00Z">
        <w:r w:rsidR="00AA1FAF" w:rsidRPr="008075BE">
          <w:rPr>
            <w:rFonts w:ascii="Times New Roman" w:hAnsi="Times New Roman" w:cs="Times New Roman"/>
            <w:color w:val="000000" w:themeColor="text1"/>
            <w:sz w:val="24"/>
            <w:szCs w:val="24"/>
          </w:rPr>
          <w:t>statistical</w:t>
        </w:r>
      </w:ins>
      <w:r w:rsidR="00B764A5" w:rsidRPr="008075BE">
        <w:rPr>
          <w:rFonts w:ascii="Times New Roman" w:hAnsi="Times New Roman" w:cs="Times New Roman"/>
          <w:color w:val="000000" w:themeColor="text1"/>
          <w:sz w:val="24"/>
          <w:szCs w:val="24"/>
        </w:rPr>
        <w:t xml:space="preserve"> significan</w:t>
      </w:r>
      <w:r w:rsidR="00084747" w:rsidRPr="008075BE">
        <w:rPr>
          <w:rFonts w:ascii="Times New Roman" w:hAnsi="Times New Roman" w:cs="Times New Roman"/>
          <w:color w:val="000000" w:themeColor="text1"/>
          <w:sz w:val="24"/>
          <w:szCs w:val="24"/>
        </w:rPr>
        <w:t xml:space="preserve">ce </w:t>
      </w:r>
      <w:r w:rsidR="00E437BA" w:rsidRPr="008075BE">
        <w:rPr>
          <w:rFonts w:ascii="Times New Roman" w:hAnsi="Times New Roman" w:cs="Times New Roman"/>
          <w:color w:val="000000" w:themeColor="text1"/>
          <w:sz w:val="24"/>
          <w:szCs w:val="24"/>
        </w:rPr>
        <w:t xml:space="preserve">between </w:t>
      </w:r>
      <w:r w:rsidR="00B764A5" w:rsidRPr="008075BE">
        <w:rPr>
          <w:rFonts w:ascii="Times New Roman" w:hAnsi="Times New Roman" w:cs="Times New Roman"/>
          <w:color w:val="000000" w:themeColor="text1"/>
          <w:sz w:val="24"/>
          <w:szCs w:val="24"/>
        </w:rPr>
        <w:t xml:space="preserve">different groups. </w:t>
      </w:r>
    </w:p>
    <w:p w14:paraId="41025E27" w14:textId="0B3005AF" w:rsidR="00AB6127" w:rsidRPr="008075BE" w:rsidRDefault="00AB6127">
      <w:pPr>
        <w:pStyle w:val="Heading1"/>
        <w:jc w:val="both"/>
        <w:rPr>
          <w:rFonts w:ascii="Times New Roman" w:hAnsi="Times New Roman" w:cs="Times New Roman"/>
          <w:color w:val="000000" w:themeColor="text1"/>
          <w:sz w:val="24"/>
          <w:szCs w:val="24"/>
          <w:rPrChange w:id="310" w:author="Ran Yin" w:date="2024-11-30T16:43:00Z">
            <w:rPr>
              <w:rFonts w:ascii="Times New Roman" w:hAnsi="Times New Roman" w:cs="Times New Roman"/>
              <w:color w:val="000000" w:themeColor="text1"/>
            </w:rPr>
          </w:rPrChange>
        </w:rPr>
        <w:pPrChange w:id="311" w:author="Ran Yin" w:date="2024-11-26T09:39:00Z">
          <w:pPr>
            <w:pStyle w:val="Heading1"/>
          </w:pPr>
        </w:pPrChange>
      </w:pPr>
      <w:bookmarkStart w:id="312" w:name="_Toc128143906"/>
      <w:bookmarkStart w:id="313" w:name="_Toc179148166"/>
      <w:r w:rsidRPr="008075BE">
        <w:rPr>
          <w:rFonts w:ascii="Times New Roman" w:hAnsi="Times New Roman" w:cs="Times New Roman"/>
          <w:color w:val="000000" w:themeColor="text1"/>
          <w:sz w:val="24"/>
          <w:szCs w:val="24"/>
          <w:rPrChange w:id="314" w:author="Ran Yin" w:date="2024-11-30T16:43:00Z">
            <w:rPr>
              <w:rFonts w:ascii="Times New Roman" w:hAnsi="Times New Roman" w:cs="Times New Roman"/>
              <w:color w:val="000000" w:themeColor="text1"/>
            </w:rPr>
          </w:rPrChange>
        </w:rPr>
        <w:lastRenderedPageBreak/>
        <w:t>3 Results</w:t>
      </w:r>
      <w:bookmarkEnd w:id="312"/>
      <w:bookmarkEnd w:id="313"/>
    </w:p>
    <w:p w14:paraId="4C56D38E" w14:textId="105E039B" w:rsidR="00A461B9" w:rsidRPr="008075BE" w:rsidRDefault="00A461B9">
      <w:pPr>
        <w:pStyle w:val="Heading2"/>
        <w:jc w:val="both"/>
        <w:rPr>
          <w:rFonts w:ascii="Times New Roman" w:hAnsi="Times New Roman" w:cs="Times New Roman"/>
          <w:color w:val="000000" w:themeColor="text1"/>
          <w:sz w:val="24"/>
          <w:szCs w:val="24"/>
          <w:rPrChange w:id="315" w:author="Ran Yin" w:date="2024-11-30T16:43:00Z">
            <w:rPr>
              <w:rFonts w:ascii="Times New Roman" w:hAnsi="Times New Roman" w:cs="Times New Roman"/>
              <w:color w:val="000000" w:themeColor="text1"/>
            </w:rPr>
          </w:rPrChange>
        </w:rPr>
        <w:pPrChange w:id="316" w:author="Ran Yin" w:date="2024-11-26T09:39:00Z">
          <w:pPr>
            <w:pStyle w:val="Heading2"/>
          </w:pPr>
        </w:pPrChange>
      </w:pPr>
      <w:bookmarkStart w:id="317" w:name="_Toc179148167"/>
      <w:r w:rsidRPr="008075BE">
        <w:rPr>
          <w:rFonts w:ascii="Times New Roman" w:hAnsi="Times New Roman" w:cs="Times New Roman"/>
          <w:color w:val="000000" w:themeColor="text1"/>
          <w:sz w:val="24"/>
          <w:szCs w:val="24"/>
          <w:rPrChange w:id="318" w:author="Ran Yin" w:date="2024-11-30T16:43:00Z">
            <w:rPr>
              <w:rFonts w:ascii="Times New Roman" w:hAnsi="Times New Roman" w:cs="Times New Roman"/>
              <w:color w:val="000000" w:themeColor="text1"/>
            </w:rPr>
          </w:rPrChange>
        </w:rPr>
        <w:t>3.1 Data acquisition</w:t>
      </w:r>
      <w:bookmarkEnd w:id="317"/>
    </w:p>
    <w:p w14:paraId="6D5C3996" w14:textId="0CEBC6F4" w:rsidR="00A461B9" w:rsidRPr="008075BE" w:rsidDel="00641F42" w:rsidRDefault="00A16A38">
      <w:pPr>
        <w:jc w:val="both"/>
        <w:rPr>
          <w:del w:id="319" w:author="Ran Yin" w:date="2024-11-29T20:15:00Z"/>
          <w:rFonts w:ascii="Times New Roman" w:hAnsi="Times New Roman" w:cs="Times New Roman"/>
          <w:color w:val="000000" w:themeColor="text1"/>
          <w:sz w:val="24"/>
          <w:szCs w:val="24"/>
        </w:rPr>
        <w:pPrChange w:id="320" w:author="Ran Yin" w:date="2024-11-26T09:39:00Z">
          <w:pPr/>
        </w:pPrChange>
      </w:pPr>
      <w:r w:rsidRPr="008075BE">
        <w:rPr>
          <w:rFonts w:ascii="Times New Roman" w:hAnsi="Times New Roman" w:cs="Times New Roman"/>
          <w:color w:val="000000" w:themeColor="text1"/>
          <w:sz w:val="24"/>
          <w:szCs w:val="24"/>
        </w:rPr>
        <w:t>The depth of s</w:t>
      </w:r>
      <w:r w:rsidR="00A461B9" w:rsidRPr="008075BE">
        <w:rPr>
          <w:rFonts w:ascii="Times New Roman" w:hAnsi="Times New Roman" w:cs="Times New Roman"/>
          <w:color w:val="000000" w:themeColor="text1"/>
          <w:sz w:val="24"/>
          <w:szCs w:val="24"/>
        </w:rPr>
        <w:t>equencing varied between 30,008 and 422,283 reads per sample (Supplemental Figure 1).</w:t>
      </w:r>
      <w:r w:rsidR="004E383B" w:rsidRPr="008075BE">
        <w:rPr>
          <w:rFonts w:ascii="Times New Roman" w:hAnsi="Times New Roman" w:cs="Times New Roman"/>
          <w:color w:val="000000" w:themeColor="text1"/>
          <w:sz w:val="24"/>
          <w:szCs w:val="24"/>
        </w:rPr>
        <w:t xml:space="preserve"> </w:t>
      </w:r>
      <w:r w:rsidR="00A461B9" w:rsidRPr="008075BE">
        <w:rPr>
          <w:rFonts w:ascii="Times New Roman" w:hAnsi="Times New Roman" w:cs="Times New Roman"/>
          <w:color w:val="000000" w:themeColor="text1"/>
          <w:sz w:val="24"/>
          <w:szCs w:val="24"/>
        </w:rPr>
        <w:t xml:space="preserve">Over 94% of </w:t>
      </w:r>
      <w:r w:rsidRPr="008075BE">
        <w:rPr>
          <w:rFonts w:ascii="Times New Roman" w:hAnsi="Times New Roman" w:cs="Times New Roman"/>
          <w:color w:val="000000" w:themeColor="text1"/>
          <w:sz w:val="24"/>
          <w:szCs w:val="24"/>
        </w:rPr>
        <w:t xml:space="preserve">the </w:t>
      </w:r>
      <w:r w:rsidR="00A461B9" w:rsidRPr="008075BE">
        <w:rPr>
          <w:rFonts w:ascii="Times New Roman" w:hAnsi="Times New Roman" w:cs="Times New Roman"/>
          <w:color w:val="000000" w:themeColor="text1"/>
          <w:sz w:val="24"/>
          <w:szCs w:val="24"/>
        </w:rPr>
        <w:t xml:space="preserve">OTUs were identified as </w:t>
      </w:r>
      <w:commentRangeStart w:id="321"/>
      <w:del w:id="322" w:author="Ran Yin" w:date="2024-11-30T16:45:00Z">
        <w:r w:rsidR="00A461B9" w:rsidRPr="008075BE" w:rsidDel="00004316">
          <w:rPr>
            <w:rFonts w:ascii="Times New Roman" w:hAnsi="Times New Roman" w:cs="Times New Roman"/>
            <w:color w:val="000000" w:themeColor="text1"/>
            <w:sz w:val="24"/>
            <w:szCs w:val="24"/>
          </w:rPr>
          <w:delText>bacterial</w:delText>
        </w:r>
      </w:del>
      <w:ins w:id="323" w:author="Ran Yin" w:date="2024-11-30T16:45:00Z">
        <w:r w:rsidR="00004316" w:rsidRPr="008075BE">
          <w:rPr>
            <w:rFonts w:ascii="Times New Roman" w:hAnsi="Times New Roman" w:cs="Times New Roman"/>
            <w:color w:val="000000" w:themeColor="text1"/>
            <w:sz w:val="24"/>
            <w:szCs w:val="24"/>
          </w:rPr>
          <w:t>bacteria</w:t>
        </w:r>
      </w:ins>
      <w:ins w:id="324" w:author="Sargsyan, Davit [JRDUS]" w:date="2024-12-02T16:26:00Z">
        <w:r w:rsidR="00D37D83">
          <w:rPr>
            <w:rFonts w:ascii="Times New Roman" w:hAnsi="Times New Roman" w:cs="Times New Roman"/>
            <w:color w:val="000000" w:themeColor="text1"/>
            <w:sz w:val="24"/>
            <w:szCs w:val="24"/>
          </w:rPr>
          <w:t>l</w:t>
        </w:r>
        <w:commentRangeEnd w:id="321"/>
        <w:r w:rsidR="00D37D83">
          <w:rPr>
            <w:rStyle w:val="CommentReference"/>
          </w:rPr>
          <w:commentReference w:id="321"/>
        </w:r>
      </w:ins>
      <w:r w:rsidR="00A461B9" w:rsidRPr="008075BE">
        <w:rPr>
          <w:rFonts w:ascii="Times New Roman" w:hAnsi="Times New Roman" w:cs="Times New Roman"/>
          <w:color w:val="000000" w:themeColor="text1"/>
          <w:sz w:val="24"/>
          <w:szCs w:val="24"/>
        </w:rPr>
        <w:t>.</w:t>
      </w:r>
      <w:r w:rsidR="00ED1D41" w:rsidRPr="008075BE">
        <w:rPr>
          <w:rFonts w:ascii="Times New Roman" w:hAnsi="Times New Roman" w:cs="Times New Roman"/>
          <w:color w:val="000000" w:themeColor="text1"/>
          <w:sz w:val="24"/>
          <w:szCs w:val="24"/>
        </w:rPr>
        <w:t xml:space="preserve"> In total, </w:t>
      </w:r>
      <w:r w:rsidR="00A461B9" w:rsidRPr="008075BE">
        <w:rPr>
          <w:rFonts w:ascii="Times New Roman" w:hAnsi="Times New Roman" w:cs="Times New Roman"/>
          <w:color w:val="000000" w:themeColor="text1"/>
          <w:sz w:val="24"/>
          <w:szCs w:val="24"/>
        </w:rPr>
        <w:t xml:space="preserve">10,197 (94.78% of total OTUs), 7,994 (98.34%) and 7,558 (96.07%) bacterial OTUs were identified in the </w:t>
      </w:r>
      <w:del w:id="325" w:author="Sargsyan, Davit [JRDUS]" w:date="2024-12-02T16:37:00Z">
        <w:r w:rsidR="00A461B9" w:rsidRPr="008075BE" w:rsidDel="00012EB2">
          <w:rPr>
            <w:rFonts w:ascii="Times New Roman" w:hAnsi="Times New Roman" w:cs="Times New Roman"/>
            <w:color w:val="000000" w:themeColor="text1"/>
            <w:sz w:val="24"/>
            <w:szCs w:val="24"/>
          </w:rPr>
          <w:delText xml:space="preserve">3 </w:delText>
        </w:r>
      </w:del>
      <w:ins w:id="326" w:author="Sargsyan, Davit [JRDUS]" w:date="2024-12-02T16:37:00Z">
        <w:r w:rsidR="00012EB2">
          <w:rPr>
            <w:rFonts w:ascii="Times New Roman" w:hAnsi="Times New Roman" w:cs="Times New Roman"/>
            <w:color w:val="000000" w:themeColor="text1"/>
            <w:sz w:val="24"/>
            <w:szCs w:val="24"/>
          </w:rPr>
          <w:t>three</w:t>
        </w:r>
        <w:r w:rsidR="00012EB2" w:rsidRPr="008075BE">
          <w:rPr>
            <w:rFonts w:ascii="Times New Roman" w:hAnsi="Times New Roman" w:cs="Times New Roman"/>
            <w:color w:val="000000" w:themeColor="text1"/>
            <w:sz w:val="24"/>
            <w:szCs w:val="24"/>
          </w:rPr>
          <w:t xml:space="preserve"> </w:t>
        </w:r>
      </w:ins>
      <w:r w:rsidR="00A461B9" w:rsidRPr="008075BE">
        <w:rPr>
          <w:rFonts w:ascii="Times New Roman" w:hAnsi="Times New Roman" w:cs="Times New Roman"/>
          <w:color w:val="000000" w:themeColor="text1"/>
          <w:sz w:val="24"/>
          <w:szCs w:val="24"/>
        </w:rPr>
        <w:t>experiments</w:t>
      </w:r>
      <w:r w:rsidR="00ED1D41" w:rsidRPr="008075BE">
        <w:rPr>
          <w:rFonts w:ascii="Times New Roman" w:hAnsi="Times New Roman" w:cs="Times New Roman"/>
          <w:color w:val="000000" w:themeColor="text1"/>
          <w:sz w:val="24"/>
          <w:szCs w:val="24"/>
        </w:rPr>
        <w:t>,</w:t>
      </w:r>
      <w:r w:rsidR="00A461B9" w:rsidRPr="008075BE">
        <w:rPr>
          <w:rFonts w:ascii="Times New Roman" w:hAnsi="Times New Roman" w:cs="Times New Roman"/>
          <w:color w:val="000000" w:themeColor="text1"/>
          <w:sz w:val="24"/>
          <w:szCs w:val="24"/>
        </w:rPr>
        <w:t xml:space="preserve"> respectively (Table 1). </w:t>
      </w:r>
    </w:p>
    <w:p w14:paraId="74F1F171" w14:textId="77777777" w:rsidR="00A461B9" w:rsidRPr="008075BE" w:rsidRDefault="00A461B9">
      <w:pPr>
        <w:jc w:val="both"/>
        <w:rPr>
          <w:rFonts w:ascii="Times New Roman" w:hAnsi="Times New Roman" w:cs="Times New Roman"/>
          <w:color w:val="000000" w:themeColor="text1"/>
          <w:sz w:val="24"/>
          <w:szCs w:val="24"/>
          <w:lang w:eastAsia="zh-CN"/>
          <w:rPrChange w:id="327" w:author="Ran Yin" w:date="2024-11-30T16:43:00Z">
            <w:rPr>
              <w:rFonts w:ascii="Times New Roman" w:hAnsi="Times New Roman" w:cs="Times New Roman"/>
              <w:color w:val="000000" w:themeColor="text1"/>
              <w:lang w:eastAsia="zh-CN"/>
            </w:rPr>
          </w:rPrChange>
        </w:rPr>
        <w:pPrChange w:id="328" w:author="Ran Yin" w:date="2024-11-26T09:39:00Z">
          <w:pPr/>
        </w:pPrChange>
      </w:pPr>
    </w:p>
    <w:p w14:paraId="0E53F3C5" w14:textId="7D8AC947" w:rsidR="00B764A5" w:rsidRPr="008075BE" w:rsidRDefault="00B764A5">
      <w:pPr>
        <w:pStyle w:val="Heading2"/>
        <w:jc w:val="both"/>
        <w:rPr>
          <w:rFonts w:ascii="Times New Roman" w:hAnsi="Times New Roman" w:cs="Times New Roman"/>
          <w:color w:val="000000" w:themeColor="text1"/>
          <w:sz w:val="24"/>
          <w:szCs w:val="24"/>
          <w:rPrChange w:id="329" w:author="Ran Yin" w:date="2024-11-30T16:43:00Z">
            <w:rPr>
              <w:rFonts w:ascii="Times New Roman" w:hAnsi="Times New Roman" w:cs="Times New Roman"/>
              <w:color w:val="000000" w:themeColor="text1"/>
            </w:rPr>
          </w:rPrChange>
        </w:rPr>
        <w:pPrChange w:id="330" w:author="Ran Yin" w:date="2024-11-26T09:39:00Z">
          <w:pPr>
            <w:pStyle w:val="Heading2"/>
          </w:pPr>
        </w:pPrChange>
      </w:pPr>
      <w:bookmarkStart w:id="331" w:name="_Toc179148168"/>
      <w:r w:rsidRPr="008075BE">
        <w:rPr>
          <w:rFonts w:ascii="Times New Roman" w:hAnsi="Times New Roman" w:cs="Times New Roman"/>
          <w:color w:val="000000" w:themeColor="text1"/>
          <w:sz w:val="24"/>
          <w:szCs w:val="24"/>
          <w:rPrChange w:id="332" w:author="Ran Yin" w:date="2024-11-30T16:43:00Z">
            <w:rPr>
              <w:rFonts w:ascii="Times New Roman" w:hAnsi="Times New Roman" w:cs="Times New Roman"/>
              <w:color w:val="000000" w:themeColor="text1"/>
            </w:rPr>
          </w:rPrChange>
        </w:rPr>
        <w:t>3.</w:t>
      </w:r>
      <w:r w:rsidR="00A461B9" w:rsidRPr="008075BE">
        <w:rPr>
          <w:rFonts w:ascii="Times New Roman" w:hAnsi="Times New Roman" w:cs="Times New Roman"/>
          <w:color w:val="000000" w:themeColor="text1"/>
          <w:sz w:val="24"/>
          <w:szCs w:val="24"/>
          <w:rPrChange w:id="333" w:author="Ran Yin" w:date="2024-11-30T16:43:00Z">
            <w:rPr>
              <w:rFonts w:ascii="Times New Roman" w:hAnsi="Times New Roman" w:cs="Times New Roman"/>
              <w:color w:val="000000" w:themeColor="text1"/>
            </w:rPr>
          </w:rPrChange>
        </w:rPr>
        <w:t>2 Diet, g</w:t>
      </w:r>
      <w:r w:rsidRPr="008075BE">
        <w:rPr>
          <w:rFonts w:ascii="Times New Roman" w:hAnsi="Times New Roman" w:cs="Times New Roman"/>
          <w:color w:val="000000" w:themeColor="text1"/>
          <w:sz w:val="24"/>
          <w:szCs w:val="24"/>
          <w:rPrChange w:id="334" w:author="Ran Yin" w:date="2024-11-30T16:43:00Z">
            <w:rPr>
              <w:rFonts w:ascii="Times New Roman" w:hAnsi="Times New Roman" w:cs="Times New Roman"/>
              <w:color w:val="000000" w:themeColor="text1"/>
            </w:rPr>
          </w:rPrChange>
        </w:rPr>
        <w:t>enotype</w:t>
      </w:r>
      <w:r w:rsidR="00F833DA" w:rsidRPr="008075BE">
        <w:rPr>
          <w:rFonts w:ascii="Times New Roman" w:hAnsi="Times New Roman" w:cs="Times New Roman"/>
          <w:color w:val="000000" w:themeColor="text1"/>
          <w:sz w:val="24"/>
          <w:szCs w:val="24"/>
          <w:rPrChange w:id="335" w:author="Ran Yin" w:date="2024-11-30T16:43:00Z">
            <w:rPr>
              <w:rFonts w:ascii="Times New Roman" w:hAnsi="Times New Roman" w:cs="Times New Roman"/>
              <w:color w:val="000000" w:themeColor="text1"/>
            </w:rPr>
          </w:rPrChange>
        </w:rPr>
        <w:t xml:space="preserve"> and </w:t>
      </w:r>
      <w:r w:rsidR="00A461B9" w:rsidRPr="008075BE">
        <w:rPr>
          <w:rFonts w:ascii="Times New Roman" w:hAnsi="Times New Roman" w:cs="Times New Roman"/>
          <w:color w:val="000000" w:themeColor="text1"/>
          <w:sz w:val="24"/>
          <w:szCs w:val="24"/>
          <w:rPrChange w:id="336" w:author="Ran Yin" w:date="2024-11-30T16:43:00Z">
            <w:rPr>
              <w:rFonts w:ascii="Times New Roman" w:hAnsi="Times New Roman" w:cs="Times New Roman"/>
              <w:color w:val="000000" w:themeColor="text1"/>
            </w:rPr>
          </w:rPrChange>
        </w:rPr>
        <w:t xml:space="preserve">inflammation </w:t>
      </w:r>
      <w:r w:rsidRPr="008075BE">
        <w:rPr>
          <w:rFonts w:ascii="Times New Roman" w:hAnsi="Times New Roman" w:cs="Times New Roman"/>
          <w:color w:val="000000" w:themeColor="text1"/>
          <w:sz w:val="24"/>
          <w:szCs w:val="24"/>
          <w:rPrChange w:id="337" w:author="Ran Yin" w:date="2024-11-30T16:43:00Z">
            <w:rPr>
              <w:rFonts w:ascii="Times New Roman" w:hAnsi="Times New Roman" w:cs="Times New Roman"/>
              <w:color w:val="000000" w:themeColor="text1"/>
            </w:rPr>
          </w:rPrChange>
        </w:rPr>
        <w:t>affect bacterial community richness and diversity</w:t>
      </w:r>
      <w:bookmarkEnd w:id="331"/>
    </w:p>
    <w:p w14:paraId="241CB3C2" w14:textId="14134519" w:rsidR="00B764A5" w:rsidRPr="008075BE" w:rsidRDefault="00910AEE" w:rsidP="00D37D83">
      <w:pPr>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The effect of </w:t>
      </w:r>
      <w:r w:rsidR="00B764A5" w:rsidRPr="008075BE">
        <w:rPr>
          <w:rFonts w:ascii="Times New Roman" w:hAnsi="Times New Roman" w:cs="Times New Roman"/>
          <w:color w:val="000000" w:themeColor="text1"/>
          <w:sz w:val="24"/>
          <w:szCs w:val="24"/>
        </w:rPr>
        <w:t xml:space="preserve">Nrf2 </w:t>
      </w:r>
      <w:r w:rsidR="006768B8" w:rsidRPr="008075BE">
        <w:rPr>
          <w:rFonts w:ascii="Times New Roman" w:hAnsi="Times New Roman" w:cs="Times New Roman"/>
          <w:color w:val="000000" w:themeColor="text1"/>
          <w:sz w:val="24"/>
          <w:szCs w:val="24"/>
        </w:rPr>
        <w:t xml:space="preserve">KO </w:t>
      </w:r>
      <w:r w:rsidRPr="008075BE">
        <w:rPr>
          <w:rFonts w:ascii="Times New Roman" w:hAnsi="Times New Roman" w:cs="Times New Roman"/>
          <w:color w:val="000000" w:themeColor="text1"/>
          <w:sz w:val="24"/>
          <w:szCs w:val="24"/>
        </w:rPr>
        <w:t xml:space="preserve">was examined </w:t>
      </w:r>
      <w:r w:rsidR="00EC186C" w:rsidRPr="008075BE">
        <w:rPr>
          <w:rFonts w:ascii="Times New Roman" w:hAnsi="Times New Roman" w:cs="Times New Roman"/>
          <w:color w:val="000000" w:themeColor="text1"/>
          <w:sz w:val="24"/>
          <w:szCs w:val="24"/>
        </w:rPr>
        <w:t xml:space="preserve">because </w:t>
      </w:r>
      <w:r w:rsidR="006768B8" w:rsidRPr="008075BE">
        <w:rPr>
          <w:rFonts w:ascii="Times New Roman" w:hAnsi="Times New Roman" w:cs="Times New Roman"/>
          <w:color w:val="000000" w:themeColor="text1"/>
          <w:sz w:val="24"/>
          <w:szCs w:val="24"/>
        </w:rPr>
        <w:t>Nrf2</w:t>
      </w:r>
      <w:r w:rsidRPr="008075BE">
        <w:rPr>
          <w:rFonts w:ascii="Times New Roman" w:hAnsi="Times New Roman" w:cs="Times New Roman"/>
          <w:color w:val="000000" w:themeColor="text1"/>
          <w:sz w:val="24"/>
          <w:szCs w:val="24"/>
        </w:rPr>
        <w:t xml:space="preserve"> </w:t>
      </w:r>
      <w:r w:rsidR="00B764A5" w:rsidRPr="008075BE">
        <w:rPr>
          <w:rFonts w:ascii="Times New Roman" w:hAnsi="Times New Roman" w:cs="Times New Roman"/>
          <w:color w:val="000000" w:themeColor="text1"/>
          <w:sz w:val="24"/>
          <w:szCs w:val="24"/>
        </w:rPr>
        <w:t>is a master regulator of anti-oxidative stress and anti-inflammatory responses to external and internal stimuli</w:t>
      </w:r>
      <w:r w:rsidR="0068652B" w:rsidRPr="008075BE">
        <w:rPr>
          <w:rFonts w:ascii="Times New Roman" w:hAnsi="Times New Roman" w:cs="Times New Roman"/>
          <w:color w:val="000000" w:themeColor="text1"/>
          <w:sz w:val="24"/>
          <w:szCs w:val="24"/>
        </w:rPr>
        <w:t xml:space="preserve"> </w:t>
      </w:r>
      <w:r w:rsidR="001F5415" w:rsidRPr="008075BE">
        <w:rPr>
          <w:rFonts w:ascii="Times New Roman" w:hAnsi="Times New Roman" w:cs="Times New Roman"/>
          <w:color w:val="000000" w:themeColor="text1"/>
          <w:sz w:val="24"/>
          <w:szCs w:val="24"/>
        </w:rPr>
        <w:fldChar w:fldCharType="begin">
          <w:fldData xml:space="preserve">PEVuZE5vdGU+PENpdGU+PEF1dGhvcj5IdWFuZzwvQXV0aG9yPjxZZWFyPjIwMTU8L1llYXI+PFJl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PEVuZE5vdGU+PENpdGU+PEF1dGhvcj5IdWFuZzwvQXV0aG9yPjxZZWFyPjIwMTU8L1llYXI+PFJl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1F5415" w:rsidRPr="008075BE">
        <w:rPr>
          <w:rFonts w:ascii="Times New Roman" w:hAnsi="Times New Roman" w:cs="Times New Roman"/>
          <w:color w:val="000000" w:themeColor="text1"/>
          <w:sz w:val="24"/>
          <w:szCs w:val="24"/>
        </w:rPr>
      </w:r>
      <w:r w:rsidR="001F5415"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(52, 53, 54, 55, 56)</w:t>
      </w:r>
      <w:r w:rsidR="001F5415" w:rsidRPr="008075BE">
        <w:rPr>
          <w:rFonts w:ascii="Times New Roman" w:hAnsi="Times New Roman" w:cs="Times New Roman"/>
          <w:color w:val="000000" w:themeColor="text1"/>
          <w:sz w:val="24"/>
          <w:szCs w:val="24"/>
        </w:rPr>
        <w:fldChar w:fldCharType="end"/>
      </w:r>
      <w:r w:rsidR="00B764A5" w:rsidRPr="008075BE">
        <w:rPr>
          <w:rFonts w:ascii="Times New Roman" w:hAnsi="Times New Roman" w:cs="Times New Roman"/>
          <w:color w:val="000000" w:themeColor="text1"/>
          <w:sz w:val="24"/>
          <w:szCs w:val="24"/>
        </w:rPr>
        <w:t xml:space="preserve">. </w:t>
      </w:r>
      <w:r w:rsidR="00EC186C" w:rsidRPr="008075BE">
        <w:rPr>
          <w:rFonts w:ascii="Times New Roman" w:hAnsi="Times New Roman" w:cs="Times New Roman"/>
          <w:color w:val="000000" w:themeColor="text1"/>
          <w:sz w:val="24"/>
          <w:szCs w:val="24"/>
        </w:rPr>
        <w:t xml:space="preserve">The effect </w:t>
      </w:r>
      <w:r w:rsidR="00B764A5" w:rsidRPr="008075BE">
        <w:rPr>
          <w:rFonts w:ascii="Times New Roman" w:hAnsi="Times New Roman" w:cs="Times New Roman"/>
          <w:color w:val="000000" w:themeColor="text1"/>
          <w:sz w:val="24"/>
          <w:szCs w:val="24"/>
        </w:rPr>
        <w:t>was</w:t>
      </w:r>
      <w:ins w:id="338" w:author="Ran Yin" w:date="2024-11-29T20:45:00Z">
        <w:r w:rsidR="003B3CD8" w:rsidRPr="008075BE">
          <w:rPr>
            <w:rFonts w:ascii="Times New Roman" w:hAnsi="Times New Roman" w:cs="Times New Roman" w:hint="eastAsia"/>
            <w:color w:val="000000" w:themeColor="text1"/>
            <w:sz w:val="24"/>
            <w:szCs w:val="24"/>
            <w:lang w:eastAsia="zh-CN"/>
          </w:rPr>
          <w:t xml:space="preserve"> evaluated</w:t>
        </w:r>
      </w:ins>
      <w:del w:id="339" w:author="Ran Yin" w:date="2024-11-29T20:45:00Z">
        <w:r w:rsidR="00B764A5" w:rsidRPr="008075BE" w:rsidDel="003B3CD8">
          <w:rPr>
            <w:rFonts w:ascii="Times New Roman" w:hAnsi="Times New Roman" w:cs="Times New Roman"/>
            <w:color w:val="000000" w:themeColor="text1"/>
            <w:sz w:val="24"/>
            <w:szCs w:val="24"/>
          </w:rPr>
          <w:delText xml:space="preserve"> </w:delText>
        </w:r>
        <w:r w:rsidR="00EC186C" w:rsidRPr="008075BE" w:rsidDel="003B3CD8">
          <w:rPr>
            <w:rFonts w:ascii="Times New Roman" w:hAnsi="Times New Roman" w:cs="Times New Roman"/>
            <w:color w:val="000000" w:themeColor="text1"/>
            <w:sz w:val="24"/>
            <w:szCs w:val="24"/>
          </w:rPr>
          <w:delText>tested</w:delText>
        </w:r>
      </w:del>
      <w:r w:rsidR="00EC186C" w:rsidRPr="008075BE">
        <w:rPr>
          <w:rFonts w:ascii="Times New Roman" w:hAnsi="Times New Roman" w:cs="Times New Roman"/>
          <w:color w:val="000000" w:themeColor="text1"/>
          <w:sz w:val="24"/>
          <w:szCs w:val="24"/>
        </w:rPr>
        <w:t xml:space="preserve"> </w:t>
      </w:r>
      <w:r w:rsidR="00B764A5" w:rsidRPr="008075BE">
        <w:rPr>
          <w:rFonts w:ascii="Times New Roman" w:hAnsi="Times New Roman" w:cs="Times New Roman"/>
          <w:color w:val="000000" w:themeColor="text1"/>
          <w:sz w:val="24"/>
          <w:szCs w:val="24"/>
        </w:rPr>
        <w:t xml:space="preserve">by comparing </w:t>
      </w:r>
      <w:del w:id="340" w:author="Ran Yin" w:date="2024-11-29T20:45:00Z">
        <w:r w:rsidR="00B764A5" w:rsidRPr="008075BE" w:rsidDel="003B3CD8">
          <w:rPr>
            <w:rFonts w:ascii="Times New Roman" w:hAnsi="Times New Roman" w:cs="Times New Roman"/>
            <w:color w:val="000000" w:themeColor="text1"/>
            <w:sz w:val="24"/>
            <w:szCs w:val="24"/>
          </w:rPr>
          <w:delText xml:space="preserve">the </w:delText>
        </w:r>
      </w:del>
      <w:r w:rsidR="00B764A5" w:rsidRPr="008075BE">
        <w:rPr>
          <w:rFonts w:ascii="Times New Roman" w:hAnsi="Times New Roman" w:cs="Times New Roman"/>
          <w:color w:val="000000" w:themeColor="text1"/>
          <w:sz w:val="24"/>
          <w:szCs w:val="24"/>
        </w:rPr>
        <w:t xml:space="preserve">Nrf2 knockout (KO; -/-) mice </w:t>
      </w:r>
      <w:r w:rsidRPr="008075BE">
        <w:rPr>
          <w:rFonts w:ascii="Times New Roman" w:hAnsi="Times New Roman" w:cs="Times New Roman"/>
          <w:color w:val="000000" w:themeColor="text1"/>
          <w:sz w:val="24"/>
          <w:szCs w:val="24"/>
        </w:rPr>
        <w:t>with</w:t>
      </w:r>
      <w:r w:rsidR="00B764A5" w:rsidRPr="008075BE">
        <w:rPr>
          <w:rFonts w:ascii="Times New Roman" w:hAnsi="Times New Roman" w:cs="Times New Roman"/>
          <w:color w:val="000000" w:themeColor="text1"/>
          <w:sz w:val="24"/>
          <w:szCs w:val="24"/>
        </w:rPr>
        <w:t xml:space="preserve"> the </w:t>
      </w:r>
      <w:r w:rsidR="00EC186C" w:rsidRPr="008075BE">
        <w:rPr>
          <w:rFonts w:ascii="Times New Roman" w:hAnsi="Times New Roman" w:cs="Times New Roman"/>
          <w:color w:val="000000" w:themeColor="text1"/>
          <w:sz w:val="24"/>
          <w:szCs w:val="24"/>
        </w:rPr>
        <w:t xml:space="preserve">WT </w:t>
      </w:r>
      <w:r w:rsidRPr="008075BE">
        <w:rPr>
          <w:rFonts w:ascii="Times New Roman" w:hAnsi="Times New Roman" w:cs="Times New Roman"/>
          <w:color w:val="000000" w:themeColor="text1"/>
          <w:sz w:val="24"/>
          <w:szCs w:val="24"/>
        </w:rPr>
        <w:t xml:space="preserve">mice </w:t>
      </w:r>
      <w:r w:rsidR="00434AE1" w:rsidRPr="008075BE">
        <w:rPr>
          <w:rFonts w:ascii="Times New Roman" w:hAnsi="Times New Roman" w:cs="Times New Roman"/>
          <w:color w:val="000000" w:themeColor="text1"/>
          <w:sz w:val="24"/>
          <w:szCs w:val="24"/>
        </w:rPr>
        <w:t xml:space="preserve">conditioned on a </w:t>
      </w:r>
      <w:r w:rsidR="00B764A5" w:rsidRPr="008075BE">
        <w:rPr>
          <w:rFonts w:ascii="Times New Roman" w:hAnsi="Times New Roman" w:cs="Times New Roman"/>
          <w:color w:val="000000" w:themeColor="text1"/>
          <w:sz w:val="24"/>
          <w:szCs w:val="24"/>
        </w:rPr>
        <w:t xml:space="preserve">diet, DSS challenge and aging. </w:t>
      </w:r>
      <w:r w:rsidRPr="008075BE">
        <w:rPr>
          <w:rFonts w:ascii="Times New Roman" w:hAnsi="Times New Roman" w:cs="Times New Roman"/>
          <w:color w:val="000000" w:themeColor="text1"/>
          <w:sz w:val="24"/>
          <w:szCs w:val="24"/>
        </w:rPr>
        <w:t xml:space="preserve">Shannon index was used to estimate </w:t>
      </w:r>
      <w:r w:rsidR="00141195" w:rsidRPr="008075BE">
        <w:rPr>
          <w:rFonts w:ascii="Times New Roman" w:hAnsi="Times New Roman" w:cs="Times New Roman"/>
          <w:color w:val="000000" w:themeColor="text1"/>
          <w:sz w:val="24"/>
          <w:szCs w:val="24"/>
        </w:rPr>
        <w:t>alpha</w:t>
      </w:r>
      <w:r w:rsidR="00B764A5" w:rsidRPr="008075BE">
        <w:rPr>
          <w:rFonts w:ascii="Times New Roman" w:hAnsi="Times New Roman" w:cs="Times New Roman"/>
          <w:color w:val="000000" w:themeColor="text1"/>
          <w:sz w:val="24"/>
          <w:szCs w:val="24"/>
        </w:rPr>
        <w:t xml:space="preserve"> diversity </w:t>
      </w:r>
      <w:r w:rsidRPr="008075BE">
        <w:rPr>
          <w:rFonts w:ascii="Times New Roman" w:hAnsi="Times New Roman" w:cs="Times New Roman"/>
          <w:color w:val="000000" w:themeColor="text1"/>
          <w:sz w:val="24"/>
          <w:szCs w:val="24"/>
        </w:rPr>
        <w:t>of the samples at the</w:t>
      </w:r>
      <w:r w:rsidR="00B764A5"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out level. The results are presented in </w:t>
      </w:r>
      <w:r w:rsidR="00B764A5" w:rsidRPr="008075BE">
        <w:rPr>
          <w:rFonts w:ascii="Times New Roman" w:hAnsi="Times New Roman" w:cs="Times New Roman"/>
          <w:color w:val="000000" w:themeColor="text1"/>
          <w:sz w:val="24"/>
          <w:szCs w:val="24"/>
        </w:rPr>
        <w:t xml:space="preserve">Figure </w:t>
      </w:r>
      <w:r w:rsidR="005E4DF7" w:rsidRPr="008075BE">
        <w:rPr>
          <w:rFonts w:ascii="Times New Roman" w:hAnsi="Times New Roman" w:cs="Times New Roman"/>
          <w:color w:val="000000" w:themeColor="text1"/>
          <w:sz w:val="24"/>
          <w:szCs w:val="24"/>
        </w:rPr>
        <w:t>2</w:t>
      </w:r>
      <w:r w:rsidR="00BA1750" w:rsidRPr="008075BE">
        <w:rPr>
          <w:rFonts w:ascii="Times New Roman" w:hAnsi="Times New Roman" w:cs="Times New Roman"/>
          <w:color w:val="000000" w:themeColor="text1"/>
          <w:sz w:val="24"/>
          <w:szCs w:val="24"/>
        </w:rPr>
        <w:t>A</w:t>
      </w:r>
      <w:r w:rsidR="00B764A5" w:rsidRPr="008075BE">
        <w:rPr>
          <w:rFonts w:ascii="Times New Roman" w:hAnsi="Times New Roman" w:cs="Times New Roman"/>
          <w:color w:val="000000" w:themeColor="text1"/>
          <w:sz w:val="24"/>
          <w:szCs w:val="24"/>
        </w:rPr>
        <w:t xml:space="preserve">. </w:t>
      </w:r>
      <w:r w:rsidR="0061077F" w:rsidRPr="008075BE">
        <w:rPr>
          <w:rFonts w:ascii="Times New Roman" w:hAnsi="Times New Roman" w:cs="Times New Roman"/>
          <w:color w:val="000000" w:themeColor="text1"/>
          <w:sz w:val="24"/>
          <w:szCs w:val="24"/>
        </w:rPr>
        <w:t>Shannon index average</w:t>
      </w:r>
      <w:r w:rsidR="00AA021F" w:rsidRPr="008075BE">
        <w:rPr>
          <w:rFonts w:ascii="Times New Roman" w:hAnsi="Times New Roman" w:cs="Times New Roman"/>
          <w:color w:val="000000" w:themeColor="text1"/>
          <w:sz w:val="24"/>
          <w:szCs w:val="24"/>
        </w:rPr>
        <w:t>s were compared using mixed-effects linear regression models. The index average</w:t>
      </w:r>
      <w:r w:rsidR="0061077F" w:rsidRPr="008075BE">
        <w:rPr>
          <w:rFonts w:ascii="Times New Roman" w:hAnsi="Times New Roman" w:cs="Times New Roman"/>
          <w:color w:val="000000" w:themeColor="text1"/>
          <w:sz w:val="24"/>
          <w:szCs w:val="24"/>
        </w:rPr>
        <w:t xml:space="preserve"> was significantly higher in the Nrf2 KO group compared to WT (p-value &lt; 0.01), and increased as the mice aged. The index averages at both, the early and the late time points were significantly higher than at the baseline (both p-values &lt; 0.01).</w:t>
      </w:r>
      <w:r w:rsidR="00033875" w:rsidRPr="008075BE">
        <w:rPr>
          <w:rFonts w:ascii="Times New Roman" w:hAnsi="Times New Roman" w:cs="Times New Roman"/>
          <w:color w:val="000000" w:themeColor="text1"/>
          <w:sz w:val="24"/>
          <w:szCs w:val="24"/>
        </w:rPr>
        <w:t xml:space="preserve"> </w:t>
      </w:r>
      <w:r w:rsidR="001E51A3" w:rsidRPr="008075BE">
        <w:rPr>
          <w:rFonts w:ascii="Times New Roman" w:hAnsi="Times New Roman" w:cs="Times New Roman"/>
          <w:color w:val="000000" w:themeColor="text1"/>
          <w:sz w:val="24"/>
          <w:szCs w:val="24"/>
        </w:rPr>
        <w:t>Alpha diversity was also lower in DSS-challenged groups even when they received the dietary additives of cranberry or PEITC (both p-values &lt; 0.01</w:t>
      </w:r>
      <w:r w:rsidR="00AA021F" w:rsidRPr="008075BE">
        <w:rPr>
          <w:rFonts w:ascii="Times New Roman" w:hAnsi="Times New Roman" w:cs="Times New Roman"/>
          <w:color w:val="000000" w:themeColor="text1"/>
          <w:sz w:val="24"/>
          <w:szCs w:val="24"/>
        </w:rPr>
        <w:t>)</w:t>
      </w:r>
      <w:r w:rsidR="001E51A3" w:rsidRPr="008075BE">
        <w:rPr>
          <w:rFonts w:ascii="Times New Roman" w:hAnsi="Times New Roman" w:cs="Times New Roman"/>
          <w:color w:val="000000" w:themeColor="text1"/>
          <w:sz w:val="24"/>
          <w:szCs w:val="24"/>
        </w:rPr>
        <w:t>.</w:t>
      </w:r>
      <w:r w:rsidR="002B7D46" w:rsidRPr="008075BE">
        <w:rPr>
          <w:rFonts w:ascii="Times New Roman" w:hAnsi="Times New Roman" w:cs="Times New Roman"/>
          <w:color w:val="000000" w:themeColor="text1"/>
          <w:sz w:val="24"/>
          <w:szCs w:val="24"/>
        </w:rPr>
        <w:t xml:space="preserve"> </w:t>
      </w:r>
      <w:r w:rsidR="00814248" w:rsidRPr="008075BE">
        <w:rPr>
          <w:rFonts w:ascii="Times New Roman" w:hAnsi="Times New Roman" w:cs="Times New Roman"/>
          <w:color w:val="000000" w:themeColor="text1"/>
          <w:sz w:val="24"/>
          <w:szCs w:val="24"/>
        </w:rPr>
        <w:t>Sequencing depth affects Shannon index as higher number of reads increases the probability of observing less common OTUs (Supplemental Figure 2A). Therefore, a sensitivity analysis was conducted to investigate Shannon index inflation due to sequencing depth differences by adding 1 to all OTU counts. This removed Shannon index correlation with sequencing depth (Supplemental Figure 2B). Repeating the analysis of the transformed count data</w:t>
      </w:r>
      <w:r w:rsidR="00033875" w:rsidRPr="008075BE">
        <w:rPr>
          <w:rFonts w:ascii="Times New Roman" w:hAnsi="Times New Roman" w:cs="Times New Roman"/>
          <w:color w:val="000000" w:themeColor="text1"/>
          <w:sz w:val="24"/>
          <w:szCs w:val="24"/>
        </w:rPr>
        <w:t xml:space="preserve"> showed that the genotype effect remained significant, with N</w:t>
      </w:r>
      <w:del w:id="341" w:author="Ran Yin" w:date="2024-11-26T09:41:00Z">
        <w:r w:rsidR="00033875" w:rsidRPr="008075BE" w:rsidDel="00F54286">
          <w:rPr>
            <w:rFonts w:ascii="Times New Roman" w:hAnsi="Times New Roman" w:cs="Times New Roman" w:hint="eastAsia"/>
            <w:color w:val="000000" w:themeColor="text1"/>
            <w:sz w:val="24"/>
            <w:szCs w:val="24"/>
            <w:lang w:eastAsia="zh-CN"/>
          </w:rPr>
          <w:delText>RF</w:delText>
        </w:r>
      </w:del>
      <w:ins w:id="342" w:author="Ran Yin" w:date="2024-11-26T09:41:00Z">
        <w:r w:rsidR="00F54286" w:rsidRPr="008075BE">
          <w:rPr>
            <w:rFonts w:ascii="Times New Roman" w:hAnsi="Times New Roman" w:cs="Times New Roman" w:hint="eastAsia"/>
            <w:color w:val="000000" w:themeColor="text1"/>
            <w:sz w:val="24"/>
            <w:szCs w:val="24"/>
            <w:lang w:eastAsia="zh-CN"/>
          </w:rPr>
          <w:t>rf</w:t>
        </w:r>
      </w:ins>
      <w:r w:rsidR="00033875" w:rsidRPr="008075BE">
        <w:rPr>
          <w:rFonts w:ascii="Times New Roman" w:hAnsi="Times New Roman" w:cs="Times New Roman"/>
          <w:color w:val="000000" w:themeColor="text1"/>
          <w:sz w:val="24"/>
          <w:szCs w:val="24"/>
        </w:rPr>
        <w:t xml:space="preserve">2 KO samples having higher mean </w:t>
      </w:r>
      <w:r w:rsidR="00715B7F" w:rsidRPr="008075BE">
        <w:rPr>
          <w:rFonts w:ascii="Times New Roman" w:hAnsi="Times New Roman" w:cs="Times New Roman"/>
          <w:color w:val="000000" w:themeColor="text1"/>
          <w:sz w:val="24"/>
          <w:szCs w:val="24"/>
        </w:rPr>
        <w:t xml:space="preserve">Shannon </w:t>
      </w:r>
      <w:r w:rsidR="00033875" w:rsidRPr="008075BE">
        <w:rPr>
          <w:rFonts w:ascii="Times New Roman" w:hAnsi="Times New Roman" w:cs="Times New Roman"/>
          <w:color w:val="000000" w:themeColor="text1"/>
          <w:sz w:val="24"/>
          <w:szCs w:val="24"/>
        </w:rPr>
        <w:t xml:space="preserve">index </w:t>
      </w:r>
      <w:r w:rsidR="00033875" w:rsidRPr="008075BE">
        <w:rPr>
          <w:rFonts w:ascii="Times New Roman" w:hAnsi="Times New Roman" w:cs="Times New Roman"/>
          <w:color w:val="000000" w:themeColor="text1"/>
          <w:sz w:val="24"/>
          <w:szCs w:val="24"/>
        </w:rPr>
        <w:lastRenderedPageBreak/>
        <w:t xml:space="preserve">compared to WT (p-value = 0.02). </w:t>
      </w:r>
      <w:r w:rsidR="00715B7F" w:rsidRPr="008075BE">
        <w:rPr>
          <w:rFonts w:ascii="Times New Roman" w:hAnsi="Times New Roman" w:cs="Times New Roman"/>
          <w:color w:val="000000" w:themeColor="text1"/>
          <w:sz w:val="24"/>
          <w:szCs w:val="24"/>
        </w:rPr>
        <w:t>However, the differences of DSS+</w:t>
      </w:r>
      <w:ins w:id="343" w:author="Ran Yin" w:date="2024-11-29T20:48:00Z">
        <w:r w:rsidR="005E07D9" w:rsidRPr="008075BE">
          <w:rPr>
            <w:rFonts w:ascii="Times New Roman" w:hAnsi="Times New Roman" w:cs="Times New Roman" w:hint="eastAsia"/>
            <w:color w:val="000000" w:themeColor="text1"/>
            <w:sz w:val="24"/>
            <w:szCs w:val="24"/>
            <w:lang w:eastAsia="zh-CN"/>
          </w:rPr>
          <w:t>C</w:t>
        </w:r>
      </w:ins>
      <w:del w:id="344" w:author="Ran Yin" w:date="2024-11-29T20:48:00Z">
        <w:r w:rsidR="00715B7F" w:rsidRPr="008075BE" w:rsidDel="005E07D9">
          <w:rPr>
            <w:rFonts w:ascii="Times New Roman" w:hAnsi="Times New Roman" w:cs="Times New Roman"/>
            <w:color w:val="000000" w:themeColor="text1"/>
            <w:sz w:val="24"/>
            <w:szCs w:val="24"/>
          </w:rPr>
          <w:delText>c</w:delText>
        </w:r>
      </w:del>
      <w:r w:rsidR="00715B7F" w:rsidRPr="008075BE">
        <w:rPr>
          <w:rFonts w:ascii="Times New Roman" w:hAnsi="Times New Roman" w:cs="Times New Roman"/>
          <w:color w:val="000000" w:themeColor="text1"/>
          <w:sz w:val="24"/>
          <w:szCs w:val="24"/>
        </w:rPr>
        <w:t>ranberry or DSS+PEITC with the unchallenged group became non-significant, with only the DSS+AIN93M group being significantly lower</w:t>
      </w:r>
      <w:r w:rsidR="00D245BD" w:rsidRPr="008075BE">
        <w:rPr>
          <w:rFonts w:ascii="Times New Roman" w:hAnsi="Times New Roman" w:cs="Times New Roman"/>
          <w:color w:val="000000" w:themeColor="text1"/>
          <w:sz w:val="24"/>
          <w:szCs w:val="24"/>
        </w:rPr>
        <w:t xml:space="preserve"> as</w:t>
      </w:r>
      <w:r w:rsidR="00715B7F" w:rsidRPr="008075BE">
        <w:rPr>
          <w:rFonts w:ascii="Times New Roman" w:hAnsi="Times New Roman" w:cs="Times New Roman"/>
          <w:color w:val="000000" w:themeColor="text1"/>
          <w:sz w:val="24"/>
          <w:szCs w:val="24"/>
        </w:rPr>
        <w:t xml:space="preserve"> compared to the control (</w:t>
      </w:r>
      <w:r w:rsidR="00A51951" w:rsidRPr="008075BE">
        <w:rPr>
          <w:rFonts w:ascii="Times New Roman" w:hAnsi="Times New Roman" w:cs="Times New Roman"/>
          <w:color w:val="000000" w:themeColor="text1"/>
          <w:sz w:val="24"/>
          <w:szCs w:val="24"/>
        </w:rPr>
        <w:t>no-DSS+AIN93M</w:t>
      </w:r>
      <w:r w:rsidR="00AA021F" w:rsidRPr="008075BE">
        <w:rPr>
          <w:rFonts w:ascii="Times New Roman" w:hAnsi="Times New Roman" w:cs="Times New Roman"/>
          <w:color w:val="000000" w:themeColor="text1"/>
          <w:sz w:val="24"/>
          <w:szCs w:val="24"/>
        </w:rPr>
        <w:t xml:space="preserve">, </w:t>
      </w:r>
      <w:r w:rsidR="00715B7F" w:rsidRPr="008075BE">
        <w:rPr>
          <w:rFonts w:ascii="Times New Roman" w:hAnsi="Times New Roman" w:cs="Times New Roman"/>
          <w:color w:val="000000" w:themeColor="text1"/>
          <w:sz w:val="24"/>
          <w:szCs w:val="24"/>
        </w:rPr>
        <w:t xml:space="preserve">p-value &lt; 0.01). The results are shown in Figure 2B and suggest that the two additives had protective </w:t>
      </w:r>
      <w:del w:id="345" w:author="Ran Yin" w:date="2024-11-30T16:45:00Z">
        <w:r w:rsidR="00715B7F" w:rsidRPr="008075BE" w:rsidDel="00FF033F">
          <w:rPr>
            <w:rFonts w:ascii="Times New Roman" w:hAnsi="Times New Roman" w:cs="Times New Roman"/>
            <w:color w:val="000000" w:themeColor="text1"/>
            <w:sz w:val="24"/>
            <w:szCs w:val="24"/>
          </w:rPr>
          <w:delText>effect</w:delText>
        </w:r>
      </w:del>
      <w:ins w:id="346" w:author="Ran Yin" w:date="2024-11-30T16:45:00Z">
        <w:r w:rsidR="00FF033F" w:rsidRPr="008075BE">
          <w:rPr>
            <w:rFonts w:ascii="Times New Roman" w:hAnsi="Times New Roman" w:cs="Times New Roman"/>
            <w:color w:val="000000" w:themeColor="text1"/>
            <w:sz w:val="24"/>
            <w:szCs w:val="24"/>
          </w:rPr>
          <w:t>effects</w:t>
        </w:r>
      </w:ins>
      <w:r w:rsidR="00715B7F" w:rsidRPr="008075BE">
        <w:rPr>
          <w:rFonts w:ascii="Times New Roman" w:hAnsi="Times New Roman" w:cs="Times New Roman"/>
          <w:color w:val="000000" w:themeColor="text1"/>
          <w:sz w:val="24"/>
          <w:szCs w:val="24"/>
        </w:rPr>
        <w:t xml:space="preserve"> on the microbiome richness and diversity. The transformation also removed the aging effect. </w:t>
      </w:r>
    </w:p>
    <w:p w14:paraId="5F2A8042" w14:textId="29134C7D" w:rsidR="008E4B69" w:rsidRPr="008075BE" w:rsidRDefault="008E4B69">
      <w:pPr>
        <w:pStyle w:val="Heading2"/>
        <w:jc w:val="both"/>
        <w:rPr>
          <w:rFonts w:ascii="Times New Roman" w:hAnsi="Times New Roman" w:cs="Times New Roman"/>
          <w:color w:val="000000" w:themeColor="text1"/>
          <w:sz w:val="24"/>
          <w:szCs w:val="24"/>
          <w:rPrChange w:id="347" w:author="Ran Yin" w:date="2024-11-30T16:43:00Z">
            <w:rPr>
              <w:rFonts w:ascii="Times New Roman" w:hAnsi="Times New Roman" w:cs="Times New Roman"/>
              <w:color w:val="000000" w:themeColor="text1"/>
            </w:rPr>
          </w:rPrChange>
        </w:rPr>
        <w:pPrChange w:id="348" w:author="Ran Yin" w:date="2024-11-26T09:39:00Z">
          <w:pPr>
            <w:pStyle w:val="Heading2"/>
          </w:pPr>
        </w:pPrChange>
      </w:pPr>
      <w:bookmarkStart w:id="349" w:name="_Toc179148169"/>
      <w:r w:rsidRPr="008075BE">
        <w:rPr>
          <w:rFonts w:ascii="Times New Roman" w:hAnsi="Times New Roman" w:cs="Times New Roman"/>
          <w:color w:val="000000" w:themeColor="text1"/>
          <w:sz w:val="24"/>
          <w:szCs w:val="24"/>
          <w:rPrChange w:id="350" w:author="Ran Yin" w:date="2024-11-30T16:43:00Z">
            <w:rPr>
              <w:rFonts w:ascii="Times New Roman" w:hAnsi="Times New Roman" w:cs="Times New Roman"/>
              <w:color w:val="000000" w:themeColor="text1"/>
            </w:rPr>
          </w:rPrChange>
        </w:rPr>
        <w:t>3.</w:t>
      </w:r>
      <w:r w:rsidR="00743E5F" w:rsidRPr="008075BE">
        <w:rPr>
          <w:rFonts w:ascii="Times New Roman" w:hAnsi="Times New Roman" w:cs="Times New Roman"/>
          <w:color w:val="000000" w:themeColor="text1"/>
          <w:sz w:val="24"/>
          <w:szCs w:val="24"/>
          <w:rPrChange w:id="351" w:author="Ran Yin" w:date="2024-11-30T16:43:00Z">
            <w:rPr>
              <w:rFonts w:ascii="Times New Roman" w:hAnsi="Times New Roman" w:cs="Times New Roman"/>
              <w:color w:val="000000" w:themeColor="text1"/>
            </w:rPr>
          </w:rPrChange>
        </w:rPr>
        <w:t>3</w:t>
      </w:r>
      <w:r w:rsidRPr="008075BE">
        <w:rPr>
          <w:rFonts w:ascii="Times New Roman" w:hAnsi="Times New Roman" w:cs="Times New Roman"/>
          <w:color w:val="000000" w:themeColor="text1"/>
          <w:sz w:val="24"/>
          <w:szCs w:val="24"/>
          <w:rPrChange w:id="352" w:author="Ran Yin" w:date="2024-11-30T16:43:00Z">
            <w:rPr>
              <w:rFonts w:ascii="Times New Roman" w:hAnsi="Times New Roman" w:cs="Times New Roman"/>
              <w:color w:val="000000" w:themeColor="text1"/>
            </w:rPr>
          </w:rPrChange>
        </w:rPr>
        <w:t xml:space="preserve"> </w:t>
      </w:r>
      <w:r w:rsidR="00166C50" w:rsidRPr="008075BE">
        <w:rPr>
          <w:rFonts w:ascii="Times New Roman" w:hAnsi="Times New Roman" w:cs="Times New Roman"/>
          <w:color w:val="000000" w:themeColor="text1"/>
          <w:sz w:val="24"/>
          <w:szCs w:val="24"/>
          <w:rPrChange w:id="353" w:author="Ran Yin" w:date="2024-11-30T16:43:00Z">
            <w:rPr>
              <w:rFonts w:ascii="Times New Roman" w:hAnsi="Times New Roman" w:cs="Times New Roman"/>
              <w:color w:val="000000" w:themeColor="text1"/>
            </w:rPr>
          </w:rPrChange>
        </w:rPr>
        <w:t>Principal components analys</w:t>
      </w:r>
      <w:r w:rsidR="00966A72" w:rsidRPr="008075BE">
        <w:rPr>
          <w:rFonts w:ascii="Times New Roman" w:hAnsi="Times New Roman" w:cs="Times New Roman"/>
          <w:color w:val="000000" w:themeColor="text1"/>
          <w:sz w:val="24"/>
          <w:szCs w:val="24"/>
          <w:rPrChange w:id="354" w:author="Ran Yin" w:date="2024-11-30T16:43:00Z">
            <w:rPr>
              <w:rFonts w:ascii="Times New Roman" w:hAnsi="Times New Roman" w:cs="Times New Roman"/>
              <w:color w:val="000000" w:themeColor="text1"/>
            </w:rPr>
          </w:rPrChange>
        </w:rPr>
        <w:t>i</w:t>
      </w:r>
      <w:r w:rsidR="00166C50" w:rsidRPr="008075BE">
        <w:rPr>
          <w:rFonts w:ascii="Times New Roman" w:hAnsi="Times New Roman" w:cs="Times New Roman"/>
          <w:color w:val="000000" w:themeColor="text1"/>
          <w:sz w:val="24"/>
          <w:szCs w:val="24"/>
          <w:rPrChange w:id="355" w:author="Ran Yin" w:date="2024-11-30T16:43:00Z">
            <w:rPr>
              <w:rFonts w:ascii="Times New Roman" w:hAnsi="Times New Roman" w:cs="Times New Roman"/>
              <w:color w:val="000000" w:themeColor="text1"/>
            </w:rPr>
          </w:rPrChange>
        </w:rPr>
        <w:t xml:space="preserve">s </w:t>
      </w:r>
      <w:r w:rsidR="00743E5F" w:rsidRPr="008075BE">
        <w:rPr>
          <w:rFonts w:ascii="Times New Roman" w:hAnsi="Times New Roman" w:cs="Times New Roman"/>
          <w:color w:val="000000" w:themeColor="text1"/>
          <w:sz w:val="24"/>
          <w:szCs w:val="24"/>
          <w:rPrChange w:id="356" w:author="Ran Yin" w:date="2024-11-30T16:43:00Z">
            <w:rPr>
              <w:rFonts w:ascii="Times New Roman" w:hAnsi="Times New Roman" w:cs="Times New Roman"/>
              <w:color w:val="000000" w:themeColor="text1"/>
            </w:rPr>
          </w:rPrChange>
        </w:rPr>
        <w:t xml:space="preserve">shows </w:t>
      </w:r>
      <w:r w:rsidR="00166C50" w:rsidRPr="008075BE">
        <w:rPr>
          <w:rFonts w:ascii="Times New Roman" w:hAnsi="Times New Roman" w:cs="Times New Roman"/>
          <w:color w:val="000000" w:themeColor="text1"/>
          <w:sz w:val="24"/>
          <w:szCs w:val="24"/>
          <w:rPrChange w:id="357" w:author="Ran Yin" w:date="2024-11-30T16:43:00Z">
            <w:rPr>
              <w:rFonts w:ascii="Times New Roman" w:hAnsi="Times New Roman" w:cs="Times New Roman"/>
              <w:color w:val="000000" w:themeColor="text1"/>
            </w:rPr>
          </w:rPrChange>
        </w:rPr>
        <w:t>a</w:t>
      </w:r>
      <w:r w:rsidR="000C3A4D" w:rsidRPr="008075BE">
        <w:rPr>
          <w:rFonts w:ascii="Times New Roman" w:hAnsi="Times New Roman" w:cs="Times New Roman"/>
          <w:color w:val="000000" w:themeColor="text1"/>
          <w:sz w:val="24"/>
          <w:szCs w:val="24"/>
          <w:rPrChange w:id="358" w:author="Ran Yin" w:date="2024-11-30T16:43:00Z">
            <w:rPr>
              <w:rFonts w:ascii="Times New Roman" w:hAnsi="Times New Roman" w:cs="Times New Roman"/>
              <w:color w:val="000000" w:themeColor="text1"/>
            </w:rPr>
          </w:rPrChange>
        </w:rPr>
        <w:t xml:space="preserve">ssociation of microbiome composition with </w:t>
      </w:r>
      <w:r w:rsidR="00966A72" w:rsidRPr="008075BE">
        <w:rPr>
          <w:rFonts w:ascii="Times New Roman" w:hAnsi="Times New Roman" w:cs="Times New Roman"/>
          <w:color w:val="000000" w:themeColor="text1"/>
          <w:sz w:val="24"/>
          <w:szCs w:val="24"/>
          <w:rPrChange w:id="359" w:author="Ran Yin" w:date="2024-11-30T16:43:00Z">
            <w:rPr>
              <w:rFonts w:ascii="Times New Roman" w:hAnsi="Times New Roman" w:cs="Times New Roman"/>
              <w:color w:val="000000" w:themeColor="text1"/>
            </w:rPr>
          </w:rPrChange>
        </w:rPr>
        <w:t xml:space="preserve">diet and </w:t>
      </w:r>
      <w:r w:rsidR="000C3A4D" w:rsidRPr="008075BE">
        <w:rPr>
          <w:rFonts w:ascii="Times New Roman" w:hAnsi="Times New Roman" w:cs="Times New Roman"/>
          <w:color w:val="000000" w:themeColor="text1"/>
          <w:sz w:val="24"/>
          <w:szCs w:val="24"/>
          <w:rPrChange w:id="360" w:author="Ran Yin" w:date="2024-11-30T16:43:00Z">
            <w:rPr>
              <w:rFonts w:ascii="Times New Roman" w:hAnsi="Times New Roman" w:cs="Times New Roman"/>
              <w:color w:val="000000" w:themeColor="text1"/>
            </w:rPr>
          </w:rPrChange>
        </w:rPr>
        <w:t>genotype</w:t>
      </w:r>
      <w:bookmarkEnd w:id="349"/>
    </w:p>
    <w:p w14:paraId="195ECFE9" w14:textId="36373EC2" w:rsidR="008E4B69" w:rsidRPr="008075BE" w:rsidRDefault="0028718A">
      <w:pPr>
        <w:jc w:val="both"/>
        <w:rPr>
          <w:rFonts w:ascii="Times New Roman" w:hAnsi="Times New Roman" w:cs="Times New Roman"/>
          <w:color w:val="000000" w:themeColor="text1"/>
          <w:sz w:val="24"/>
          <w:szCs w:val="24"/>
        </w:rPr>
        <w:pPrChange w:id="361" w:author="Ran Yin" w:date="2024-11-26T09:39:00Z">
          <w:pPr/>
        </w:pPrChange>
      </w:pPr>
      <w:r w:rsidRPr="008075BE">
        <w:rPr>
          <w:rFonts w:ascii="Times New Roman" w:hAnsi="Times New Roman" w:cs="Times New Roman"/>
          <w:color w:val="000000" w:themeColor="text1"/>
          <w:sz w:val="24"/>
          <w:szCs w:val="24"/>
        </w:rPr>
        <w:t xml:space="preserve">Next, </w:t>
      </w:r>
      <w:r w:rsidR="008E4B69" w:rsidRPr="008075BE">
        <w:rPr>
          <w:rFonts w:ascii="Times New Roman" w:hAnsi="Times New Roman" w:cs="Times New Roman"/>
          <w:color w:val="000000" w:themeColor="text1"/>
          <w:sz w:val="24"/>
          <w:szCs w:val="24"/>
        </w:rPr>
        <w:t xml:space="preserve">OTU counts were aggregated at the </w:t>
      </w:r>
      <w:r w:rsidR="008E4B69" w:rsidRPr="008075BE">
        <w:rPr>
          <w:rFonts w:ascii="Times New Roman" w:hAnsi="Times New Roman" w:cs="Times New Roman"/>
          <w:i/>
          <w:iCs/>
          <w:color w:val="000000" w:themeColor="text1"/>
          <w:sz w:val="24"/>
          <w:szCs w:val="24"/>
        </w:rPr>
        <w:t>Phylum</w:t>
      </w:r>
      <w:r w:rsidR="008E4B69" w:rsidRPr="008075BE">
        <w:rPr>
          <w:rFonts w:ascii="Times New Roman" w:hAnsi="Times New Roman" w:cs="Times New Roman"/>
          <w:color w:val="000000" w:themeColor="text1"/>
          <w:sz w:val="24"/>
          <w:szCs w:val="24"/>
        </w:rPr>
        <w:t xml:space="preserve"> level. In total, </w:t>
      </w:r>
      <w:r w:rsidR="004103AF" w:rsidRPr="008075BE">
        <w:rPr>
          <w:rFonts w:ascii="Times New Roman" w:hAnsi="Times New Roman" w:cs="Times New Roman"/>
          <w:color w:val="000000" w:themeColor="text1"/>
          <w:sz w:val="24"/>
          <w:szCs w:val="24"/>
        </w:rPr>
        <w:t>22</w:t>
      </w:r>
      <w:r w:rsidR="008E4B69" w:rsidRPr="008075BE">
        <w:rPr>
          <w:rFonts w:ascii="Times New Roman" w:hAnsi="Times New Roman" w:cs="Times New Roman"/>
          <w:color w:val="000000" w:themeColor="text1"/>
          <w:sz w:val="24"/>
          <w:szCs w:val="24"/>
        </w:rPr>
        <w:t xml:space="preserve"> phyla were </w:t>
      </w:r>
      <w:r w:rsidR="00643C2A" w:rsidRPr="008075BE">
        <w:rPr>
          <w:rFonts w:ascii="Times New Roman" w:hAnsi="Times New Roman" w:cs="Times New Roman"/>
          <w:color w:val="000000" w:themeColor="text1"/>
          <w:sz w:val="24"/>
          <w:szCs w:val="24"/>
        </w:rPr>
        <w:t xml:space="preserve">identified, top 10 of which accounted for </w:t>
      </w:r>
      <w:r w:rsidR="00D82E18" w:rsidRPr="008075BE">
        <w:rPr>
          <w:rFonts w:ascii="Times New Roman" w:hAnsi="Times New Roman" w:cs="Times New Roman"/>
          <w:color w:val="000000" w:themeColor="text1"/>
          <w:sz w:val="24"/>
          <w:szCs w:val="24"/>
        </w:rPr>
        <w:t>&gt;</w:t>
      </w:r>
      <w:r w:rsidR="00643C2A" w:rsidRPr="008075BE">
        <w:rPr>
          <w:rFonts w:ascii="Times New Roman" w:hAnsi="Times New Roman" w:cs="Times New Roman"/>
          <w:color w:val="000000" w:themeColor="text1"/>
          <w:sz w:val="24"/>
          <w:szCs w:val="24"/>
        </w:rPr>
        <w:t xml:space="preserve">99.96% of all </w:t>
      </w:r>
      <w:r w:rsidRPr="008075BE">
        <w:rPr>
          <w:rFonts w:ascii="Times New Roman" w:hAnsi="Times New Roman" w:cs="Times New Roman"/>
          <w:color w:val="000000" w:themeColor="text1"/>
          <w:sz w:val="24"/>
          <w:szCs w:val="24"/>
        </w:rPr>
        <w:t xml:space="preserve">the </w:t>
      </w:r>
      <w:r w:rsidR="00643C2A" w:rsidRPr="008075BE">
        <w:rPr>
          <w:rFonts w:ascii="Times New Roman" w:hAnsi="Times New Roman" w:cs="Times New Roman"/>
          <w:color w:val="000000" w:themeColor="text1"/>
          <w:sz w:val="24"/>
          <w:szCs w:val="24"/>
        </w:rPr>
        <w:t xml:space="preserve">hits. Since deeper sequencing </w:t>
      </w:r>
      <w:r w:rsidRPr="008075BE">
        <w:rPr>
          <w:rFonts w:ascii="Times New Roman" w:hAnsi="Times New Roman" w:cs="Times New Roman"/>
          <w:color w:val="000000" w:themeColor="text1"/>
          <w:sz w:val="24"/>
          <w:szCs w:val="24"/>
        </w:rPr>
        <w:t xml:space="preserve">could </w:t>
      </w:r>
      <w:r w:rsidR="00643C2A" w:rsidRPr="008075BE">
        <w:rPr>
          <w:rFonts w:ascii="Times New Roman" w:hAnsi="Times New Roman" w:cs="Times New Roman"/>
          <w:color w:val="000000" w:themeColor="text1"/>
          <w:sz w:val="24"/>
          <w:szCs w:val="24"/>
        </w:rPr>
        <w:t xml:space="preserve">increase </w:t>
      </w:r>
      <w:r w:rsidRPr="008075BE">
        <w:rPr>
          <w:rFonts w:ascii="Times New Roman" w:hAnsi="Times New Roman" w:cs="Times New Roman"/>
          <w:color w:val="000000" w:themeColor="text1"/>
          <w:sz w:val="24"/>
          <w:szCs w:val="24"/>
        </w:rPr>
        <w:t xml:space="preserve">the </w:t>
      </w:r>
      <w:r w:rsidR="00643C2A" w:rsidRPr="008075BE">
        <w:rPr>
          <w:rFonts w:ascii="Times New Roman" w:hAnsi="Times New Roman" w:cs="Times New Roman"/>
          <w:color w:val="000000" w:themeColor="text1"/>
          <w:sz w:val="24"/>
          <w:szCs w:val="24"/>
        </w:rPr>
        <w:t>chance</w:t>
      </w:r>
      <w:r w:rsidRPr="008075BE">
        <w:rPr>
          <w:rFonts w:ascii="Times New Roman" w:hAnsi="Times New Roman" w:cs="Times New Roman"/>
          <w:color w:val="000000" w:themeColor="text1"/>
          <w:sz w:val="24"/>
          <w:szCs w:val="24"/>
        </w:rPr>
        <w:t>s</w:t>
      </w:r>
      <w:r w:rsidR="00643C2A" w:rsidRPr="008075BE">
        <w:rPr>
          <w:rFonts w:ascii="Times New Roman" w:hAnsi="Times New Roman" w:cs="Times New Roman"/>
          <w:color w:val="000000" w:themeColor="text1"/>
          <w:sz w:val="24"/>
          <w:szCs w:val="24"/>
        </w:rPr>
        <w:t xml:space="preserve"> of identifying rare organisms (</w:t>
      </w:r>
      <w:r w:rsidR="00966A72" w:rsidRPr="008075BE">
        <w:rPr>
          <w:rFonts w:ascii="Times New Roman" w:hAnsi="Times New Roman" w:cs="Times New Roman"/>
          <w:color w:val="000000" w:themeColor="text1"/>
          <w:sz w:val="24"/>
          <w:szCs w:val="24"/>
        </w:rPr>
        <w:t>Supplementa</w:t>
      </w:r>
      <w:r w:rsidR="00927E1E" w:rsidRPr="008075BE">
        <w:rPr>
          <w:rFonts w:ascii="Times New Roman" w:hAnsi="Times New Roman" w:cs="Times New Roman"/>
          <w:color w:val="000000" w:themeColor="text1"/>
          <w:sz w:val="24"/>
          <w:szCs w:val="24"/>
        </w:rPr>
        <w:t>l</w:t>
      </w:r>
      <w:r w:rsidR="00966A72" w:rsidRPr="008075BE">
        <w:rPr>
          <w:rFonts w:ascii="Times New Roman" w:hAnsi="Times New Roman" w:cs="Times New Roman"/>
          <w:color w:val="000000" w:themeColor="text1"/>
          <w:sz w:val="24"/>
          <w:szCs w:val="24"/>
        </w:rPr>
        <w:t xml:space="preserve"> </w:t>
      </w:r>
      <w:r w:rsidR="00643C2A" w:rsidRPr="008075BE">
        <w:rPr>
          <w:rFonts w:ascii="Times New Roman" w:hAnsi="Times New Roman" w:cs="Times New Roman"/>
          <w:color w:val="000000" w:themeColor="text1"/>
          <w:sz w:val="24"/>
          <w:szCs w:val="24"/>
        </w:rPr>
        <w:t xml:space="preserve">Figure </w:t>
      </w:r>
      <w:r w:rsidR="00966A72" w:rsidRPr="008075BE">
        <w:rPr>
          <w:rFonts w:ascii="Times New Roman" w:hAnsi="Times New Roman" w:cs="Times New Roman"/>
          <w:color w:val="000000" w:themeColor="text1"/>
          <w:sz w:val="24"/>
          <w:szCs w:val="24"/>
        </w:rPr>
        <w:t>3</w:t>
      </w:r>
      <w:r w:rsidR="00643C2A" w:rsidRPr="008075BE">
        <w:rPr>
          <w:rFonts w:ascii="Times New Roman" w:hAnsi="Times New Roman" w:cs="Times New Roman"/>
          <w:color w:val="000000" w:themeColor="text1"/>
          <w:sz w:val="24"/>
          <w:szCs w:val="24"/>
        </w:rPr>
        <w:t xml:space="preserve">), and the samples varied </w:t>
      </w:r>
      <w:r w:rsidRPr="008075BE">
        <w:rPr>
          <w:rFonts w:ascii="Times New Roman" w:hAnsi="Times New Roman" w:cs="Times New Roman"/>
          <w:color w:val="000000" w:themeColor="text1"/>
          <w:sz w:val="24"/>
          <w:szCs w:val="24"/>
        </w:rPr>
        <w:t xml:space="preserve">quite </w:t>
      </w:r>
      <w:r w:rsidR="00643C2A" w:rsidRPr="008075BE">
        <w:rPr>
          <w:rFonts w:ascii="Times New Roman" w:hAnsi="Times New Roman" w:cs="Times New Roman"/>
          <w:color w:val="000000" w:themeColor="text1"/>
          <w:sz w:val="24"/>
          <w:szCs w:val="24"/>
        </w:rPr>
        <w:t>greatly by sequencing depth (</w:t>
      </w:r>
      <w:r w:rsidR="005C4D85" w:rsidRPr="008075BE">
        <w:rPr>
          <w:rFonts w:ascii="Times New Roman" w:hAnsi="Times New Roman" w:cs="Times New Roman"/>
          <w:color w:val="000000" w:themeColor="text1"/>
          <w:sz w:val="24"/>
          <w:szCs w:val="24"/>
        </w:rPr>
        <w:t>Supplemental</w:t>
      </w:r>
      <w:r w:rsidR="00966A72" w:rsidRPr="008075BE">
        <w:rPr>
          <w:rFonts w:ascii="Times New Roman" w:hAnsi="Times New Roman" w:cs="Times New Roman"/>
          <w:color w:val="000000" w:themeColor="text1"/>
          <w:sz w:val="24"/>
          <w:szCs w:val="24"/>
        </w:rPr>
        <w:t xml:space="preserve"> </w:t>
      </w:r>
      <w:r w:rsidR="00643C2A" w:rsidRPr="008075BE">
        <w:rPr>
          <w:rFonts w:ascii="Times New Roman" w:hAnsi="Times New Roman" w:cs="Times New Roman"/>
          <w:color w:val="000000" w:themeColor="text1"/>
          <w:sz w:val="24"/>
          <w:szCs w:val="24"/>
        </w:rPr>
        <w:t xml:space="preserve">Figure </w:t>
      </w:r>
      <w:r w:rsidR="00966A72" w:rsidRPr="008075BE">
        <w:rPr>
          <w:rFonts w:ascii="Times New Roman" w:hAnsi="Times New Roman" w:cs="Times New Roman"/>
          <w:color w:val="000000" w:themeColor="text1"/>
          <w:sz w:val="24"/>
          <w:szCs w:val="24"/>
        </w:rPr>
        <w:t>1</w:t>
      </w:r>
      <w:r w:rsidR="00643C2A" w:rsidRPr="008075BE">
        <w:rPr>
          <w:rFonts w:ascii="Times New Roman" w:hAnsi="Times New Roman" w:cs="Times New Roman"/>
          <w:color w:val="000000" w:themeColor="text1"/>
          <w:sz w:val="24"/>
          <w:szCs w:val="24"/>
        </w:rPr>
        <w:t xml:space="preserve">), rare phylum were </w:t>
      </w:r>
      <w:r w:rsidR="00906FBE" w:rsidRPr="008075BE">
        <w:rPr>
          <w:rFonts w:ascii="Times New Roman" w:hAnsi="Times New Roman" w:cs="Times New Roman"/>
          <w:color w:val="000000" w:themeColor="text1"/>
          <w:sz w:val="24"/>
          <w:szCs w:val="24"/>
        </w:rPr>
        <w:t>excluded</w:t>
      </w:r>
      <w:r w:rsidR="00643C2A" w:rsidRPr="008075BE">
        <w:rPr>
          <w:rFonts w:ascii="Times New Roman" w:hAnsi="Times New Roman" w:cs="Times New Roman"/>
          <w:color w:val="000000" w:themeColor="text1"/>
          <w:sz w:val="24"/>
          <w:szCs w:val="24"/>
        </w:rPr>
        <w:t xml:space="preserve"> </w:t>
      </w:r>
      <w:r w:rsidR="00906FBE" w:rsidRPr="008075BE">
        <w:rPr>
          <w:rFonts w:ascii="Times New Roman" w:hAnsi="Times New Roman" w:cs="Times New Roman"/>
          <w:color w:val="000000" w:themeColor="text1"/>
          <w:sz w:val="24"/>
          <w:szCs w:val="24"/>
        </w:rPr>
        <w:t xml:space="preserve">from </w:t>
      </w:r>
      <w:r w:rsidR="00643C2A" w:rsidRPr="008075BE">
        <w:rPr>
          <w:rFonts w:ascii="Times New Roman" w:hAnsi="Times New Roman" w:cs="Times New Roman"/>
          <w:color w:val="000000" w:themeColor="text1"/>
          <w:sz w:val="24"/>
          <w:szCs w:val="24"/>
        </w:rPr>
        <w:t xml:space="preserve">downstream analysis. </w:t>
      </w:r>
      <w:r w:rsidR="00906FBE" w:rsidRPr="008075BE">
        <w:rPr>
          <w:rFonts w:ascii="Times New Roman" w:hAnsi="Times New Roman" w:cs="Times New Roman"/>
          <w:color w:val="000000" w:themeColor="text1"/>
          <w:sz w:val="24"/>
          <w:szCs w:val="24"/>
        </w:rPr>
        <w:t>Data</w:t>
      </w:r>
      <w:r w:rsidR="004D4165" w:rsidRPr="008075BE">
        <w:rPr>
          <w:rFonts w:ascii="Times New Roman" w:hAnsi="Times New Roman" w:cs="Times New Roman"/>
          <w:color w:val="000000" w:themeColor="text1"/>
          <w:sz w:val="24"/>
          <w:szCs w:val="24"/>
        </w:rPr>
        <w:t xml:space="preserve"> from the </w:t>
      </w:r>
      <w:del w:id="362" w:author="Ran Yin" w:date="2024-11-29T20:49:00Z">
        <w:r w:rsidR="004D4165" w:rsidRPr="008075BE" w:rsidDel="005E07D9">
          <w:rPr>
            <w:rFonts w:ascii="Times New Roman" w:hAnsi="Times New Roman" w:cs="Times New Roman"/>
            <w:color w:val="000000" w:themeColor="text1"/>
            <w:sz w:val="24"/>
            <w:szCs w:val="24"/>
          </w:rPr>
          <w:delText xml:space="preserve">3 </w:delText>
        </w:r>
      </w:del>
      <w:ins w:id="363" w:author="Ran Yin" w:date="2024-11-29T20:49:00Z">
        <w:r w:rsidR="005E07D9" w:rsidRPr="008075BE">
          <w:rPr>
            <w:rFonts w:ascii="Times New Roman" w:hAnsi="Times New Roman" w:cs="Times New Roman" w:hint="eastAsia"/>
            <w:color w:val="000000" w:themeColor="text1"/>
            <w:sz w:val="24"/>
            <w:szCs w:val="24"/>
            <w:lang w:eastAsia="zh-CN"/>
          </w:rPr>
          <w:t>three</w:t>
        </w:r>
        <w:r w:rsidR="005E07D9" w:rsidRPr="008075BE">
          <w:rPr>
            <w:rFonts w:ascii="Times New Roman" w:hAnsi="Times New Roman" w:cs="Times New Roman"/>
            <w:color w:val="000000" w:themeColor="text1"/>
            <w:sz w:val="24"/>
            <w:szCs w:val="24"/>
          </w:rPr>
          <w:t xml:space="preserve"> </w:t>
        </w:r>
      </w:ins>
      <w:r w:rsidR="004D4165" w:rsidRPr="008075BE">
        <w:rPr>
          <w:rFonts w:ascii="Times New Roman" w:hAnsi="Times New Roman" w:cs="Times New Roman"/>
          <w:color w:val="000000" w:themeColor="text1"/>
          <w:sz w:val="24"/>
          <w:szCs w:val="24"/>
        </w:rPr>
        <w:t>experiments</w:t>
      </w:r>
      <w:r w:rsidR="00906FBE" w:rsidRPr="008075BE">
        <w:rPr>
          <w:rFonts w:ascii="Times New Roman" w:hAnsi="Times New Roman" w:cs="Times New Roman"/>
          <w:color w:val="000000" w:themeColor="text1"/>
          <w:sz w:val="24"/>
          <w:szCs w:val="24"/>
        </w:rPr>
        <w:t xml:space="preserve"> was combined for the </w:t>
      </w:r>
      <w:del w:id="364" w:author="Ran Yin" w:date="2024-11-29T20:50:00Z">
        <w:r w:rsidR="00906FBE" w:rsidRPr="008075BE" w:rsidDel="005E07D9">
          <w:rPr>
            <w:rFonts w:ascii="Times New Roman" w:hAnsi="Times New Roman" w:cs="Times New Roman"/>
            <w:color w:val="000000" w:themeColor="text1"/>
            <w:sz w:val="24"/>
            <w:szCs w:val="24"/>
          </w:rPr>
          <w:delText>analysis,</w:delText>
        </w:r>
      </w:del>
      <w:ins w:id="365" w:author="Ran Yin" w:date="2024-11-29T20:50:00Z">
        <w:r w:rsidR="005E07D9" w:rsidRPr="008075BE">
          <w:rPr>
            <w:rFonts w:ascii="Times New Roman" w:hAnsi="Times New Roman" w:cs="Times New Roman"/>
            <w:color w:val="000000" w:themeColor="text1"/>
            <w:sz w:val="24"/>
            <w:szCs w:val="24"/>
          </w:rPr>
          <w:t>analysis;</w:t>
        </w:r>
      </w:ins>
      <w:r w:rsidR="00906FBE" w:rsidRPr="008075BE">
        <w:rPr>
          <w:rFonts w:ascii="Times New Roman" w:hAnsi="Times New Roman" w:cs="Times New Roman"/>
          <w:color w:val="000000" w:themeColor="text1"/>
          <w:sz w:val="24"/>
          <w:szCs w:val="24"/>
        </w:rPr>
        <w:t xml:space="preserve"> however, each group of samples was visualized separately to highlight the differences between experimental conditions</w:t>
      </w:r>
      <w:r w:rsidR="004E36C6" w:rsidRPr="008075BE">
        <w:rPr>
          <w:rFonts w:ascii="Times New Roman" w:hAnsi="Times New Roman" w:cs="Times New Roman"/>
          <w:color w:val="000000" w:themeColor="text1"/>
          <w:sz w:val="24"/>
          <w:szCs w:val="24"/>
        </w:rPr>
        <w:t xml:space="preserve"> (Figure </w:t>
      </w:r>
      <w:r w:rsidR="00966A72" w:rsidRPr="008075BE">
        <w:rPr>
          <w:rFonts w:ascii="Times New Roman" w:hAnsi="Times New Roman" w:cs="Times New Roman"/>
          <w:color w:val="000000" w:themeColor="text1"/>
          <w:sz w:val="24"/>
          <w:szCs w:val="24"/>
        </w:rPr>
        <w:t>4</w:t>
      </w:r>
      <w:r w:rsidR="004E36C6" w:rsidRPr="008075BE">
        <w:rPr>
          <w:rFonts w:ascii="Times New Roman" w:hAnsi="Times New Roman" w:cs="Times New Roman"/>
          <w:color w:val="000000" w:themeColor="text1"/>
          <w:sz w:val="24"/>
          <w:szCs w:val="24"/>
        </w:rPr>
        <w:t xml:space="preserve">). The </w:t>
      </w:r>
      <w:r w:rsidR="00906FBE" w:rsidRPr="008075BE">
        <w:rPr>
          <w:rFonts w:ascii="Times New Roman" w:hAnsi="Times New Roman" w:cs="Times New Roman"/>
          <w:color w:val="000000" w:themeColor="text1"/>
          <w:sz w:val="24"/>
          <w:szCs w:val="24"/>
        </w:rPr>
        <w:t>PCA suggested relatively high</w:t>
      </w:r>
      <w:r w:rsidR="004D4165" w:rsidRPr="008075BE">
        <w:rPr>
          <w:rFonts w:ascii="Times New Roman" w:hAnsi="Times New Roman" w:cs="Times New Roman"/>
          <w:color w:val="000000" w:themeColor="text1"/>
          <w:sz w:val="24"/>
          <w:szCs w:val="24"/>
        </w:rPr>
        <w:t xml:space="preserve"> </w:t>
      </w:r>
      <w:r w:rsidR="00906FBE" w:rsidRPr="008075BE">
        <w:rPr>
          <w:rFonts w:ascii="Times New Roman" w:hAnsi="Times New Roman" w:cs="Times New Roman"/>
          <w:color w:val="000000" w:themeColor="text1"/>
          <w:sz w:val="24"/>
          <w:szCs w:val="24"/>
        </w:rPr>
        <w:t>inter</w:t>
      </w:r>
      <w:r w:rsidR="004D4165" w:rsidRPr="008075BE">
        <w:rPr>
          <w:rFonts w:ascii="Times New Roman" w:hAnsi="Times New Roman" w:cs="Times New Roman"/>
          <w:color w:val="000000" w:themeColor="text1"/>
          <w:sz w:val="24"/>
          <w:szCs w:val="24"/>
        </w:rPr>
        <w:t>-experiment variability</w:t>
      </w:r>
      <w:r w:rsidR="00445F6D" w:rsidRPr="008075BE">
        <w:rPr>
          <w:rFonts w:ascii="Times New Roman" w:hAnsi="Times New Roman" w:cs="Times New Roman"/>
          <w:color w:val="000000" w:themeColor="text1"/>
          <w:sz w:val="24"/>
          <w:szCs w:val="24"/>
        </w:rPr>
        <w:t xml:space="preserve">, specifically, </w:t>
      </w:r>
      <w:r w:rsidR="00660ABE" w:rsidRPr="008075BE">
        <w:rPr>
          <w:rFonts w:ascii="Times New Roman" w:hAnsi="Times New Roman" w:cs="Times New Roman"/>
          <w:color w:val="000000" w:themeColor="text1"/>
          <w:sz w:val="24"/>
          <w:szCs w:val="24"/>
        </w:rPr>
        <w:t xml:space="preserve">the relative </w:t>
      </w:r>
      <w:r w:rsidR="00906FBE" w:rsidRPr="008075BE">
        <w:rPr>
          <w:rFonts w:ascii="Times New Roman" w:hAnsi="Times New Roman" w:cs="Times New Roman"/>
          <w:color w:val="000000" w:themeColor="text1"/>
          <w:sz w:val="24"/>
          <w:szCs w:val="24"/>
        </w:rPr>
        <w:t xml:space="preserve">lower </w:t>
      </w:r>
      <w:r w:rsidR="00445F6D" w:rsidRPr="008075BE">
        <w:rPr>
          <w:rFonts w:ascii="Times New Roman" w:hAnsi="Times New Roman" w:cs="Times New Roman"/>
          <w:color w:val="000000" w:themeColor="text1"/>
          <w:sz w:val="24"/>
          <w:szCs w:val="24"/>
        </w:rPr>
        <w:t xml:space="preserve">abundance of </w:t>
      </w:r>
      <w:r w:rsidR="00445F6D" w:rsidRPr="008075BE">
        <w:rPr>
          <w:rFonts w:ascii="Times New Roman" w:hAnsi="Times New Roman" w:cs="Times New Roman"/>
          <w:i/>
          <w:iCs/>
          <w:color w:val="000000" w:themeColor="text1"/>
          <w:sz w:val="24"/>
          <w:szCs w:val="24"/>
        </w:rPr>
        <w:t xml:space="preserve">Bacteroidetes, </w:t>
      </w:r>
      <w:r w:rsidR="00445F6D" w:rsidRPr="008075BE">
        <w:rPr>
          <w:rFonts w:ascii="Times New Roman" w:hAnsi="Times New Roman" w:cs="Times New Roman"/>
          <w:color w:val="000000" w:themeColor="text1"/>
          <w:sz w:val="24"/>
          <w:szCs w:val="24"/>
        </w:rPr>
        <w:t xml:space="preserve">and </w:t>
      </w:r>
      <w:r w:rsidR="00660ABE" w:rsidRPr="008075BE">
        <w:rPr>
          <w:rFonts w:ascii="Times New Roman" w:hAnsi="Times New Roman" w:cs="Times New Roman"/>
          <w:color w:val="000000" w:themeColor="text1"/>
          <w:sz w:val="24"/>
          <w:szCs w:val="24"/>
        </w:rPr>
        <w:t xml:space="preserve">the relative </w:t>
      </w:r>
      <w:r w:rsidR="00906FBE" w:rsidRPr="008075BE">
        <w:rPr>
          <w:rFonts w:ascii="Times New Roman" w:hAnsi="Times New Roman" w:cs="Times New Roman"/>
          <w:color w:val="000000" w:themeColor="text1"/>
          <w:sz w:val="24"/>
          <w:szCs w:val="24"/>
        </w:rPr>
        <w:t xml:space="preserve">higher </w:t>
      </w:r>
      <w:r w:rsidR="00445F6D" w:rsidRPr="008075BE">
        <w:rPr>
          <w:rFonts w:ascii="Times New Roman" w:hAnsi="Times New Roman" w:cs="Times New Roman"/>
          <w:color w:val="000000" w:themeColor="text1"/>
          <w:sz w:val="24"/>
          <w:szCs w:val="24"/>
        </w:rPr>
        <w:t xml:space="preserve">abundance of </w:t>
      </w:r>
      <w:r w:rsidR="00445F6D" w:rsidRPr="008075BE">
        <w:rPr>
          <w:rFonts w:ascii="Times New Roman" w:hAnsi="Times New Roman" w:cs="Times New Roman"/>
          <w:i/>
          <w:iCs/>
          <w:color w:val="000000" w:themeColor="text1"/>
          <w:sz w:val="24"/>
          <w:szCs w:val="24"/>
        </w:rPr>
        <w:t>Verrucomicrobia</w:t>
      </w:r>
      <w:r w:rsidR="00445F6D" w:rsidRPr="008075BE">
        <w:rPr>
          <w:rFonts w:ascii="Times New Roman" w:hAnsi="Times New Roman" w:cs="Times New Roman"/>
          <w:color w:val="000000" w:themeColor="text1"/>
          <w:sz w:val="24"/>
          <w:szCs w:val="24"/>
        </w:rPr>
        <w:t xml:space="preserve"> in </w:t>
      </w:r>
      <w:r w:rsidR="00906FBE" w:rsidRPr="008075BE">
        <w:rPr>
          <w:rFonts w:ascii="Times New Roman" w:hAnsi="Times New Roman" w:cs="Times New Roman"/>
          <w:color w:val="000000" w:themeColor="text1"/>
          <w:sz w:val="24"/>
          <w:szCs w:val="24"/>
        </w:rPr>
        <w:t xml:space="preserve">Exp03 </w:t>
      </w:r>
      <w:r w:rsidR="00660ABE" w:rsidRPr="008075BE">
        <w:rPr>
          <w:rFonts w:ascii="Times New Roman" w:hAnsi="Times New Roman" w:cs="Times New Roman"/>
          <w:color w:val="000000" w:themeColor="text1"/>
          <w:sz w:val="24"/>
          <w:szCs w:val="24"/>
        </w:rPr>
        <w:t xml:space="preserve">as </w:t>
      </w:r>
      <w:r w:rsidR="00906FBE" w:rsidRPr="008075BE">
        <w:rPr>
          <w:rFonts w:ascii="Times New Roman" w:hAnsi="Times New Roman" w:cs="Times New Roman"/>
          <w:color w:val="000000" w:themeColor="text1"/>
          <w:sz w:val="24"/>
          <w:szCs w:val="24"/>
        </w:rPr>
        <w:t xml:space="preserve">compared to </w:t>
      </w:r>
      <w:r w:rsidR="00450D83" w:rsidRPr="008075BE">
        <w:rPr>
          <w:rFonts w:ascii="Times New Roman" w:hAnsi="Times New Roman" w:cs="Times New Roman"/>
          <w:color w:val="000000" w:themeColor="text1"/>
          <w:sz w:val="24"/>
          <w:szCs w:val="24"/>
        </w:rPr>
        <w:t>Exp01 and Exp02</w:t>
      </w:r>
      <w:r w:rsidR="00445F6D" w:rsidRPr="008075BE">
        <w:rPr>
          <w:rFonts w:ascii="Times New Roman" w:hAnsi="Times New Roman" w:cs="Times New Roman"/>
          <w:color w:val="000000" w:themeColor="text1"/>
          <w:sz w:val="24"/>
          <w:szCs w:val="24"/>
        </w:rPr>
        <w:t>. Relative abundance</w:t>
      </w:r>
      <w:r w:rsidR="003B0680" w:rsidRPr="008075BE">
        <w:rPr>
          <w:rFonts w:ascii="Times New Roman" w:hAnsi="Times New Roman" w:cs="Times New Roman"/>
          <w:color w:val="000000" w:themeColor="text1"/>
          <w:sz w:val="24"/>
          <w:szCs w:val="24"/>
        </w:rPr>
        <w:t>s</w:t>
      </w:r>
      <w:r w:rsidR="00445F6D" w:rsidRPr="008075BE">
        <w:rPr>
          <w:rFonts w:ascii="Times New Roman" w:hAnsi="Times New Roman" w:cs="Times New Roman"/>
          <w:color w:val="000000" w:themeColor="text1"/>
          <w:sz w:val="24"/>
          <w:szCs w:val="24"/>
        </w:rPr>
        <w:t xml:space="preserve"> of </w:t>
      </w:r>
      <w:r w:rsidR="00445F6D" w:rsidRPr="008075BE">
        <w:rPr>
          <w:rFonts w:ascii="Times New Roman" w:hAnsi="Times New Roman" w:cs="Times New Roman"/>
          <w:i/>
          <w:iCs/>
          <w:color w:val="000000" w:themeColor="text1"/>
          <w:sz w:val="24"/>
          <w:szCs w:val="24"/>
        </w:rPr>
        <w:t>Firmicutes</w:t>
      </w:r>
      <w:r w:rsidR="00445F6D" w:rsidRPr="008075BE">
        <w:rPr>
          <w:rFonts w:ascii="Times New Roman" w:hAnsi="Times New Roman" w:cs="Times New Roman"/>
          <w:color w:val="000000" w:themeColor="text1"/>
          <w:sz w:val="24"/>
          <w:szCs w:val="24"/>
        </w:rPr>
        <w:t xml:space="preserve"> and </w:t>
      </w:r>
      <w:r w:rsidR="00445F6D" w:rsidRPr="008075BE">
        <w:rPr>
          <w:rFonts w:ascii="Times New Roman" w:hAnsi="Times New Roman" w:cs="Times New Roman"/>
          <w:i/>
          <w:iCs/>
          <w:color w:val="000000" w:themeColor="text1"/>
          <w:sz w:val="24"/>
          <w:szCs w:val="24"/>
        </w:rPr>
        <w:t xml:space="preserve">Actinobacteria </w:t>
      </w:r>
      <w:r w:rsidR="00445F6D" w:rsidRPr="008075BE">
        <w:rPr>
          <w:rFonts w:ascii="Times New Roman" w:hAnsi="Times New Roman" w:cs="Times New Roman"/>
          <w:color w:val="000000" w:themeColor="text1"/>
          <w:sz w:val="24"/>
          <w:szCs w:val="24"/>
        </w:rPr>
        <w:t xml:space="preserve">were higher in the WT </w:t>
      </w:r>
      <w:r w:rsidR="003B0680" w:rsidRPr="008075BE">
        <w:rPr>
          <w:rFonts w:ascii="Times New Roman" w:hAnsi="Times New Roman" w:cs="Times New Roman"/>
          <w:color w:val="000000" w:themeColor="text1"/>
          <w:sz w:val="24"/>
          <w:szCs w:val="24"/>
        </w:rPr>
        <w:t xml:space="preserve">DSS-treated </w:t>
      </w:r>
      <w:r w:rsidR="00445F6D" w:rsidRPr="008075BE">
        <w:rPr>
          <w:rFonts w:ascii="Times New Roman" w:hAnsi="Times New Roman" w:cs="Times New Roman"/>
          <w:color w:val="000000" w:themeColor="text1"/>
          <w:sz w:val="24"/>
          <w:szCs w:val="24"/>
        </w:rPr>
        <w:t xml:space="preserve">mice in </w:t>
      </w:r>
      <w:r w:rsidR="00F33806" w:rsidRPr="008075BE">
        <w:rPr>
          <w:rFonts w:ascii="Times New Roman" w:hAnsi="Times New Roman" w:cs="Times New Roman"/>
          <w:color w:val="000000" w:themeColor="text1"/>
          <w:sz w:val="24"/>
          <w:szCs w:val="24"/>
        </w:rPr>
        <w:t>Exp03</w:t>
      </w:r>
      <w:r w:rsidR="00445F6D" w:rsidRPr="008075BE">
        <w:rPr>
          <w:rFonts w:ascii="Times New Roman" w:hAnsi="Times New Roman" w:cs="Times New Roman"/>
          <w:color w:val="000000" w:themeColor="text1"/>
          <w:sz w:val="24"/>
          <w:szCs w:val="24"/>
        </w:rPr>
        <w:t xml:space="preserve"> </w:t>
      </w:r>
      <w:r w:rsidR="00660ABE" w:rsidRPr="008075BE">
        <w:rPr>
          <w:rFonts w:ascii="Times New Roman" w:hAnsi="Times New Roman" w:cs="Times New Roman"/>
          <w:color w:val="000000" w:themeColor="text1"/>
          <w:sz w:val="24"/>
          <w:szCs w:val="24"/>
        </w:rPr>
        <w:t xml:space="preserve">as </w:t>
      </w:r>
      <w:r w:rsidR="00445F6D" w:rsidRPr="008075BE">
        <w:rPr>
          <w:rFonts w:ascii="Times New Roman" w:hAnsi="Times New Roman" w:cs="Times New Roman"/>
          <w:color w:val="000000" w:themeColor="text1"/>
          <w:sz w:val="24"/>
          <w:szCs w:val="24"/>
        </w:rPr>
        <w:t xml:space="preserve">compared to </w:t>
      </w:r>
      <w:r w:rsidR="003B0680" w:rsidRPr="008075BE">
        <w:rPr>
          <w:rFonts w:ascii="Times New Roman" w:hAnsi="Times New Roman" w:cs="Times New Roman"/>
          <w:color w:val="000000" w:themeColor="text1"/>
          <w:sz w:val="24"/>
          <w:szCs w:val="24"/>
        </w:rPr>
        <w:t xml:space="preserve">all </w:t>
      </w:r>
      <w:r w:rsidR="00660ABE" w:rsidRPr="008075BE">
        <w:rPr>
          <w:rFonts w:ascii="Times New Roman" w:hAnsi="Times New Roman" w:cs="Times New Roman"/>
          <w:color w:val="000000" w:themeColor="text1"/>
          <w:sz w:val="24"/>
          <w:szCs w:val="24"/>
        </w:rPr>
        <w:t xml:space="preserve">the </w:t>
      </w:r>
      <w:r w:rsidR="003B0680" w:rsidRPr="008075BE">
        <w:rPr>
          <w:rFonts w:ascii="Times New Roman" w:hAnsi="Times New Roman" w:cs="Times New Roman"/>
          <w:color w:val="000000" w:themeColor="text1"/>
          <w:sz w:val="24"/>
          <w:szCs w:val="24"/>
        </w:rPr>
        <w:t>other groups</w:t>
      </w:r>
      <w:r w:rsidR="00445F6D" w:rsidRPr="008075BE">
        <w:rPr>
          <w:rFonts w:ascii="Times New Roman" w:hAnsi="Times New Roman" w:cs="Times New Roman"/>
          <w:color w:val="000000" w:themeColor="text1"/>
          <w:sz w:val="24"/>
          <w:szCs w:val="24"/>
        </w:rPr>
        <w:t xml:space="preserve">, while </w:t>
      </w:r>
      <w:r w:rsidR="00445F6D" w:rsidRPr="008075BE">
        <w:rPr>
          <w:rFonts w:ascii="Times New Roman" w:hAnsi="Times New Roman" w:cs="Times New Roman"/>
          <w:i/>
          <w:iCs/>
          <w:color w:val="000000" w:themeColor="text1"/>
          <w:sz w:val="24"/>
          <w:szCs w:val="24"/>
        </w:rPr>
        <w:t>Epsilonbacteraeota</w:t>
      </w:r>
      <w:r w:rsidR="003B0680" w:rsidRPr="008075BE">
        <w:rPr>
          <w:rFonts w:ascii="Times New Roman" w:hAnsi="Times New Roman" w:cs="Times New Roman"/>
          <w:i/>
          <w:iCs/>
          <w:color w:val="000000" w:themeColor="text1"/>
          <w:sz w:val="24"/>
          <w:szCs w:val="24"/>
        </w:rPr>
        <w:t xml:space="preserve"> </w:t>
      </w:r>
      <w:r w:rsidR="003B0680" w:rsidRPr="008075BE">
        <w:rPr>
          <w:rFonts w:ascii="Times New Roman" w:hAnsi="Times New Roman" w:cs="Times New Roman"/>
          <w:color w:val="000000" w:themeColor="text1"/>
          <w:sz w:val="24"/>
          <w:szCs w:val="24"/>
        </w:rPr>
        <w:t>were more abundant in all Nrf2</w:t>
      </w:r>
      <w:r w:rsidR="00660ABE" w:rsidRPr="008075BE">
        <w:rPr>
          <w:rFonts w:ascii="Times New Roman" w:hAnsi="Times New Roman" w:cs="Times New Roman"/>
          <w:color w:val="000000" w:themeColor="text1"/>
          <w:sz w:val="24"/>
          <w:szCs w:val="24"/>
        </w:rPr>
        <w:t>-</w:t>
      </w:r>
      <w:r w:rsidR="003B0680" w:rsidRPr="008075BE">
        <w:rPr>
          <w:rFonts w:ascii="Times New Roman" w:hAnsi="Times New Roman" w:cs="Times New Roman"/>
          <w:color w:val="000000" w:themeColor="text1"/>
          <w:sz w:val="24"/>
          <w:szCs w:val="24"/>
        </w:rPr>
        <w:t xml:space="preserve">KO and WT control (AIN93M) groups </w:t>
      </w:r>
      <w:r w:rsidR="00660ABE" w:rsidRPr="008075BE">
        <w:rPr>
          <w:rFonts w:ascii="Times New Roman" w:hAnsi="Times New Roman" w:cs="Times New Roman"/>
          <w:color w:val="000000" w:themeColor="text1"/>
          <w:sz w:val="24"/>
          <w:szCs w:val="24"/>
        </w:rPr>
        <w:t xml:space="preserve">as </w:t>
      </w:r>
      <w:r w:rsidR="003B0680" w:rsidRPr="008075BE">
        <w:rPr>
          <w:rFonts w:ascii="Times New Roman" w:hAnsi="Times New Roman" w:cs="Times New Roman"/>
          <w:color w:val="000000" w:themeColor="text1"/>
          <w:sz w:val="24"/>
          <w:szCs w:val="24"/>
        </w:rPr>
        <w:t>compared to the rest.</w:t>
      </w:r>
      <w:r w:rsidR="004D4165" w:rsidRPr="008075BE">
        <w:rPr>
          <w:rFonts w:ascii="Times New Roman" w:hAnsi="Times New Roman" w:cs="Times New Roman"/>
          <w:color w:val="000000" w:themeColor="text1"/>
          <w:sz w:val="24"/>
          <w:szCs w:val="24"/>
        </w:rPr>
        <w:t xml:space="preserve"> DSS+PEITC samples </w:t>
      </w:r>
      <w:r w:rsidR="004F479F" w:rsidRPr="008075BE">
        <w:rPr>
          <w:rFonts w:ascii="Times New Roman" w:hAnsi="Times New Roman" w:cs="Times New Roman"/>
          <w:color w:val="000000" w:themeColor="text1"/>
          <w:sz w:val="24"/>
          <w:szCs w:val="24"/>
        </w:rPr>
        <w:t xml:space="preserve">grouped between the </w:t>
      </w:r>
      <w:r w:rsidR="00B735DC" w:rsidRPr="008075BE">
        <w:rPr>
          <w:rFonts w:ascii="Times New Roman" w:hAnsi="Times New Roman" w:cs="Times New Roman"/>
          <w:color w:val="000000" w:themeColor="text1"/>
          <w:sz w:val="24"/>
          <w:szCs w:val="24"/>
        </w:rPr>
        <w:t xml:space="preserve">negative </w:t>
      </w:r>
      <w:r w:rsidR="004F479F" w:rsidRPr="008075BE">
        <w:rPr>
          <w:rFonts w:ascii="Times New Roman" w:hAnsi="Times New Roman" w:cs="Times New Roman"/>
          <w:color w:val="000000" w:themeColor="text1"/>
          <w:sz w:val="24"/>
          <w:szCs w:val="24"/>
        </w:rPr>
        <w:t>(no-DSS+AIN93M)</w:t>
      </w:r>
      <w:r w:rsidR="00B735DC" w:rsidRPr="008075BE">
        <w:rPr>
          <w:rFonts w:ascii="Times New Roman" w:hAnsi="Times New Roman" w:cs="Times New Roman"/>
          <w:color w:val="000000" w:themeColor="text1"/>
          <w:sz w:val="24"/>
          <w:szCs w:val="24"/>
        </w:rPr>
        <w:t xml:space="preserve"> </w:t>
      </w:r>
      <w:r w:rsidR="004F479F" w:rsidRPr="008075BE">
        <w:rPr>
          <w:rFonts w:ascii="Times New Roman" w:hAnsi="Times New Roman" w:cs="Times New Roman"/>
          <w:color w:val="000000" w:themeColor="text1"/>
          <w:sz w:val="24"/>
          <w:szCs w:val="24"/>
        </w:rPr>
        <w:t xml:space="preserve">and the </w:t>
      </w:r>
      <w:r w:rsidR="00B735DC" w:rsidRPr="008075BE">
        <w:rPr>
          <w:rFonts w:ascii="Times New Roman" w:hAnsi="Times New Roman" w:cs="Times New Roman"/>
          <w:color w:val="000000" w:themeColor="text1"/>
          <w:sz w:val="24"/>
          <w:szCs w:val="24"/>
        </w:rPr>
        <w:t>positive (</w:t>
      </w:r>
      <w:r w:rsidR="004F479F" w:rsidRPr="008075BE">
        <w:rPr>
          <w:rFonts w:ascii="Times New Roman" w:hAnsi="Times New Roman" w:cs="Times New Roman"/>
          <w:color w:val="000000" w:themeColor="text1"/>
          <w:sz w:val="24"/>
          <w:szCs w:val="24"/>
        </w:rPr>
        <w:t>DSS+AIN93M</w:t>
      </w:r>
      <w:r w:rsidR="00B735DC" w:rsidRPr="008075BE">
        <w:rPr>
          <w:rFonts w:ascii="Times New Roman" w:hAnsi="Times New Roman" w:cs="Times New Roman"/>
          <w:color w:val="000000" w:themeColor="text1"/>
          <w:sz w:val="24"/>
          <w:szCs w:val="24"/>
        </w:rPr>
        <w:t xml:space="preserve">) </w:t>
      </w:r>
      <w:r w:rsidR="00584D20" w:rsidRPr="008075BE">
        <w:rPr>
          <w:rFonts w:ascii="Times New Roman" w:hAnsi="Times New Roman" w:cs="Times New Roman"/>
          <w:color w:val="000000" w:themeColor="text1"/>
          <w:sz w:val="24"/>
          <w:szCs w:val="24"/>
        </w:rPr>
        <w:t>controls</w:t>
      </w:r>
      <w:r w:rsidR="00584D20" w:rsidRPr="008075BE" w:rsidDel="004F479F">
        <w:rPr>
          <w:rFonts w:ascii="Times New Roman" w:hAnsi="Times New Roman" w:cs="Times New Roman"/>
          <w:color w:val="000000" w:themeColor="text1"/>
          <w:sz w:val="24"/>
          <w:szCs w:val="24"/>
        </w:rPr>
        <w:t>,</w:t>
      </w:r>
      <w:r w:rsidR="004D4165" w:rsidRPr="008075BE">
        <w:rPr>
          <w:rFonts w:ascii="Times New Roman" w:hAnsi="Times New Roman" w:cs="Times New Roman"/>
          <w:color w:val="000000" w:themeColor="text1"/>
          <w:sz w:val="24"/>
          <w:szCs w:val="24"/>
        </w:rPr>
        <w:t xml:space="preserve"> suggesting </w:t>
      </w:r>
      <w:r w:rsidR="00660ABE" w:rsidRPr="008075BE">
        <w:rPr>
          <w:rFonts w:ascii="Times New Roman" w:hAnsi="Times New Roman" w:cs="Times New Roman"/>
          <w:color w:val="000000" w:themeColor="text1"/>
          <w:sz w:val="24"/>
          <w:szCs w:val="24"/>
        </w:rPr>
        <w:t xml:space="preserve">the potential </w:t>
      </w:r>
      <w:r w:rsidR="004D4165" w:rsidRPr="008075BE">
        <w:rPr>
          <w:rFonts w:ascii="Times New Roman" w:hAnsi="Times New Roman" w:cs="Times New Roman"/>
          <w:color w:val="000000" w:themeColor="text1"/>
          <w:sz w:val="24"/>
          <w:szCs w:val="24"/>
        </w:rPr>
        <w:t>protective effect of PEITC on microbiome of DSS-treated mice.</w:t>
      </w:r>
    </w:p>
    <w:p w14:paraId="400FB5A9" w14:textId="44B5C73D" w:rsidR="003E3B5C" w:rsidRPr="008075BE" w:rsidRDefault="00CA15A7" w:rsidP="00AE6898">
      <w:pPr>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The top 10 most abundant Phylum were used </w:t>
      </w:r>
      <w:r w:rsidR="00874A33" w:rsidRPr="008075BE">
        <w:rPr>
          <w:rFonts w:ascii="Times New Roman" w:hAnsi="Times New Roman" w:cs="Times New Roman"/>
          <w:color w:val="000000" w:themeColor="text1"/>
          <w:sz w:val="24"/>
          <w:szCs w:val="24"/>
        </w:rPr>
        <w:t>in the next step of</w:t>
      </w:r>
      <w:r w:rsidR="00575977"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PCA</w:t>
      </w:r>
      <w:r w:rsidR="00874A33" w:rsidRPr="008075BE">
        <w:rPr>
          <w:rFonts w:ascii="Times New Roman" w:hAnsi="Times New Roman" w:cs="Times New Roman"/>
          <w:color w:val="000000" w:themeColor="text1"/>
          <w:sz w:val="24"/>
          <w:szCs w:val="24"/>
        </w:rPr>
        <w:t xml:space="preserve"> analysis</w:t>
      </w:r>
      <w:r w:rsidRPr="008075BE">
        <w:rPr>
          <w:rFonts w:ascii="Times New Roman" w:hAnsi="Times New Roman" w:cs="Times New Roman"/>
          <w:color w:val="000000" w:themeColor="text1"/>
          <w:sz w:val="24"/>
          <w:szCs w:val="24"/>
        </w:rPr>
        <w:t>.</w:t>
      </w:r>
      <w:r w:rsidR="00BB38D0" w:rsidRPr="008075BE">
        <w:rPr>
          <w:rFonts w:ascii="Times New Roman" w:hAnsi="Times New Roman" w:cs="Times New Roman"/>
          <w:color w:val="000000" w:themeColor="text1"/>
          <w:sz w:val="24"/>
          <w:szCs w:val="24"/>
        </w:rPr>
        <w:t xml:space="preserve"> The </w:t>
      </w:r>
      <w:del w:id="366" w:author="Ran Yin" w:date="2024-11-30T17:50:00Z">
        <w:r w:rsidR="00BB38D0" w:rsidRPr="008075BE" w:rsidDel="00250BF7">
          <w:rPr>
            <w:rFonts w:ascii="Times New Roman" w:hAnsi="Times New Roman" w:cs="Times New Roman"/>
            <w:color w:val="000000" w:themeColor="text1"/>
            <w:sz w:val="24"/>
            <w:szCs w:val="24"/>
          </w:rPr>
          <w:delText xml:space="preserve">analysis </w:delText>
        </w:r>
      </w:del>
      <w:ins w:id="367" w:author="Ran Yin" w:date="2024-11-30T17:50:00Z">
        <w:r w:rsidR="00250BF7">
          <w:rPr>
            <w:rFonts w:ascii="Times New Roman" w:hAnsi="Times New Roman" w:cs="Times New Roman"/>
            <w:color w:val="000000" w:themeColor="text1"/>
            <w:sz w:val="24"/>
            <w:szCs w:val="24"/>
          </w:rPr>
          <w:t>result</w:t>
        </w:r>
      </w:ins>
      <w:ins w:id="368" w:author="Sargsyan, Davit [JRDUS]" w:date="2024-12-02T16:51:00Z">
        <w:r w:rsidR="00AE6898">
          <w:rPr>
            <w:rFonts w:ascii="Times New Roman" w:hAnsi="Times New Roman" w:cs="Times New Roman"/>
            <w:color w:val="000000" w:themeColor="text1"/>
            <w:sz w:val="24"/>
            <w:szCs w:val="24"/>
          </w:rPr>
          <w:t>s</w:t>
        </w:r>
      </w:ins>
      <w:ins w:id="369" w:author="Ran Yin" w:date="2024-11-30T17:50:00Z">
        <w:r w:rsidR="00250BF7" w:rsidRPr="008075BE">
          <w:rPr>
            <w:rFonts w:ascii="Times New Roman" w:hAnsi="Times New Roman" w:cs="Times New Roman"/>
            <w:color w:val="000000" w:themeColor="text1"/>
            <w:sz w:val="24"/>
            <w:szCs w:val="24"/>
          </w:rPr>
          <w:t xml:space="preserve"> </w:t>
        </w:r>
      </w:ins>
      <w:r w:rsidR="006C4119" w:rsidRPr="008075BE">
        <w:rPr>
          <w:rFonts w:ascii="Times New Roman" w:hAnsi="Times New Roman" w:cs="Times New Roman"/>
          <w:color w:val="000000" w:themeColor="text1"/>
          <w:sz w:val="24"/>
          <w:szCs w:val="24"/>
        </w:rPr>
        <w:t xml:space="preserve">showed </w:t>
      </w:r>
      <w:r w:rsidR="00874A33" w:rsidRPr="008075BE">
        <w:rPr>
          <w:rFonts w:ascii="Times New Roman" w:hAnsi="Times New Roman" w:cs="Times New Roman"/>
          <w:color w:val="000000" w:themeColor="text1"/>
          <w:sz w:val="24"/>
          <w:szCs w:val="24"/>
        </w:rPr>
        <w:t xml:space="preserve">a </w:t>
      </w:r>
      <w:r w:rsidR="00BB38D0" w:rsidRPr="008075BE">
        <w:rPr>
          <w:rFonts w:ascii="Times New Roman" w:hAnsi="Times New Roman" w:cs="Times New Roman"/>
          <w:color w:val="000000" w:themeColor="text1"/>
          <w:sz w:val="24"/>
          <w:szCs w:val="24"/>
        </w:rPr>
        <w:t xml:space="preserve">strong effect </w:t>
      </w:r>
      <w:r w:rsidR="006C4119" w:rsidRPr="008075BE">
        <w:rPr>
          <w:rFonts w:ascii="Times New Roman" w:hAnsi="Times New Roman" w:cs="Times New Roman"/>
          <w:color w:val="000000" w:themeColor="text1"/>
          <w:sz w:val="24"/>
          <w:szCs w:val="24"/>
        </w:rPr>
        <w:t xml:space="preserve">of diet </w:t>
      </w:r>
      <w:r w:rsidR="00BB38D0" w:rsidRPr="008075BE">
        <w:rPr>
          <w:rFonts w:ascii="Times New Roman" w:hAnsi="Times New Roman" w:cs="Times New Roman"/>
          <w:color w:val="000000" w:themeColor="text1"/>
          <w:sz w:val="24"/>
          <w:szCs w:val="24"/>
        </w:rPr>
        <w:t xml:space="preserve">on the microbial composition. Specifically, relative abundance of </w:t>
      </w:r>
      <w:bookmarkStart w:id="370" w:name="_Hlk183801832"/>
      <w:r w:rsidR="006B1263" w:rsidRPr="008075BE">
        <w:rPr>
          <w:rFonts w:ascii="Times New Roman" w:hAnsi="Times New Roman" w:cs="Times New Roman"/>
          <w:i/>
          <w:iCs/>
          <w:color w:val="000000" w:themeColor="text1"/>
          <w:sz w:val="24"/>
          <w:szCs w:val="24"/>
        </w:rPr>
        <w:lastRenderedPageBreak/>
        <w:t>Firmicutes</w:t>
      </w:r>
      <w:r w:rsidR="00BB38D0" w:rsidRPr="008075BE">
        <w:rPr>
          <w:rFonts w:ascii="Times New Roman" w:hAnsi="Times New Roman" w:cs="Times New Roman"/>
          <w:color w:val="000000" w:themeColor="text1"/>
          <w:sz w:val="24"/>
          <w:szCs w:val="24"/>
        </w:rPr>
        <w:t xml:space="preserve"> </w:t>
      </w:r>
      <w:r w:rsidR="006B1263" w:rsidRPr="008075BE">
        <w:rPr>
          <w:rFonts w:ascii="Times New Roman" w:hAnsi="Times New Roman" w:cs="Times New Roman"/>
          <w:color w:val="000000" w:themeColor="text1"/>
          <w:sz w:val="24"/>
          <w:szCs w:val="24"/>
        </w:rPr>
        <w:t xml:space="preserve">and </w:t>
      </w:r>
      <w:r w:rsidR="006B1263" w:rsidRPr="008075BE">
        <w:rPr>
          <w:rFonts w:ascii="Times New Roman" w:hAnsi="Times New Roman" w:cs="Times New Roman"/>
          <w:i/>
          <w:iCs/>
          <w:color w:val="000000" w:themeColor="text1"/>
          <w:sz w:val="24"/>
          <w:szCs w:val="24"/>
        </w:rPr>
        <w:t>Verrucomicrobia</w:t>
      </w:r>
      <w:r w:rsidRPr="008075BE">
        <w:rPr>
          <w:rFonts w:ascii="Times New Roman" w:hAnsi="Times New Roman" w:cs="Times New Roman"/>
          <w:color w:val="000000" w:themeColor="text1"/>
          <w:sz w:val="24"/>
          <w:szCs w:val="24"/>
        </w:rPr>
        <w:t xml:space="preserve"> </w:t>
      </w:r>
      <w:r w:rsidR="006B1263" w:rsidRPr="008075BE">
        <w:rPr>
          <w:rFonts w:ascii="Times New Roman" w:hAnsi="Times New Roman" w:cs="Times New Roman"/>
          <w:color w:val="000000" w:themeColor="text1"/>
          <w:sz w:val="24"/>
          <w:szCs w:val="24"/>
        </w:rPr>
        <w:t>increased</w:t>
      </w:r>
      <w:r w:rsidR="00575977" w:rsidRPr="008075BE">
        <w:rPr>
          <w:rFonts w:ascii="Times New Roman" w:hAnsi="Times New Roman" w:cs="Times New Roman"/>
          <w:color w:val="000000" w:themeColor="text1"/>
          <w:sz w:val="24"/>
          <w:szCs w:val="24"/>
        </w:rPr>
        <w:t>,</w:t>
      </w:r>
      <w:r w:rsidR="006B1263" w:rsidRPr="008075BE">
        <w:rPr>
          <w:rFonts w:ascii="Times New Roman" w:hAnsi="Times New Roman" w:cs="Times New Roman"/>
          <w:color w:val="000000" w:themeColor="text1"/>
          <w:sz w:val="24"/>
          <w:szCs w:val="24"/>
        </w:rPr>
        <w:t xml:space="preserve"> while relative abundance of </w:t>
      </w:r>
      <w:r w:rsidR="006B1263" w:rsidRPr="008075BE">
        <w:rPr>
          <w:rFonts w:ascii="Times New Roman" w:hAnsi="Times New Roman" w:cs="Times New Roman"/>
          <w:i/>
          <w:iCs/>
          <w:color w:val="000000" w:themeColor="text1"/>
          <w:sz w:val="24"/>
          <w:szCs w:val="24"/>
        </w:rPr>
        <w:t>Proteobacteria</w:t>
      </w:r>
      <w:r w:rsidR="006B1263" w:rsidRPr="008075BE">
        <w:rPr>
          <w:rFonts w:ascii="Times New Roman" w:hAnsi="Times New Roman" w:cs="Times New Roman"/>
          <w:color w:val="000000" w:themeColor="text1"/>
          <w:sz w:val="24"/>
          <w:szCs w:val="24"/>
        </w:rPr>
        <w:t xml:space="preserve">, </w:t>
      </w:r>
      <w:r w:rsidR="006B1263" w:rsidRPr="008075BE">
        <w:rPr>
          <w:rFonts w:ascii="Times New Roman" w:hAnsi="Times New Roman" w:cs="Times New Roman"/>
          <w:i/>
          <w:iCs/>
          <w:color w:val="000000" w:themeColor="text1"/>
          <w:sz w:val="24"/>
          <w:szCs w:val="24"/>
        </w:rPr>
        <w:t>Deferribacteres</w:t>
      </w:r>
      <w:r w:rsidR="006B1263" w:rsidRPr="008075BE">
        <w:rPr>
          <w:rFonts w:ascii="Times New Roman" w:hAnsi="Times New Roman" w:cs="Times New Roman"/>
          <w:color w:val="000000" w:themeColor="text1"/>
          <w:sz w:val="24"/>
          <w:szCs w:val="24"/>
        </w:rPr>
        <w:t xml:space="preserve"> and </w:t>
      </w:r>
      <w:r w:rsidR="006B1263" w:rsidRPr="008075BE">
        <w:rPr>
          <w:rFonts w:ascii="Times New Roman" w:hAnsi="Times New Roman" w:cs="Times New Roman"/>
          <w:i/>
          <w:iCs/>
          <w:color w:val="000000" w:themeColor="text1"/>
          <w:sz w:val="24"/>
          <w:szCs w:val="24"/>
        </w:rPr>
        <w:t>Epsilonbacteraeota</w:t>
      </w:r>
      <w:bookmarkEnd w:id="370"/>
      <w:r w:rsidR="006B1263" w:rsidRPr="008075BE">
        <w:rPr>
          <w:rFonts w:ascii="Times New Roman" w:hAnsi="Times New Roman" w:cs="Times New Roman"/>
          <w:color w:val="000000" w:themeColor="text1"/>
          <w:sz w:val="24"/>
          <w:szCs w:val="24"/>
        </w:rPr>
        <w:t xml:space="preserve"> decreased</w:t>
      </w:r>
      <w:r w:rsidR="00575977" w:rsidRPr="008075BE">
        <w:rPr>
          <w:rFonts w:ascii="Times New Roman" w:hAnsi="Times New Roman" w:cs="Times New Roman"/>
          <w:color w:val="000000" w:themeColor="text1"/>
          <w:sz w:val="24"/>
          <w:szCs w:val="24"/>
        </w:rPr>
        <w:t>,</w:t>
      </w:r>
      <w:r w:rsidR="006B1263" w:rsidRPr="008075BE">
        <w:rPr>
          <w:rFonts w:ascii="Times New Roman" w:hAnsi="Times New Roman" w:cs="Times New Roman"/>
          <w:color w:val="000000" w:themeColor="text1"/>
          <w:sz w:val="24"/>
          <w:szCs w:val="24"/>
        </w:rPr>
        <w:t xml:space="preserve"> </w:t>
      </w:r>
      <w:r w:rsidR="00BB38D0" w:rsidRPr="008075BE">
        <w:rPr>
          <w:rFonts w:ascii="Times New Roman" w:hAnsi="Times New Roman" w:cs="Times New Roman"/>
          <w:color w:val="000000" w:themeColor="text1"/>
          <w:sz w:val="24"/>
          <w:szCs w:val="24"/>
        </w:rPr>
        <w:t xml:space="preserve">in all </w:t>
      </w:r>
      <w:r w:rsidR="00575977" w:rsidRPr="008075BE">
        <w:rPr>
          <w:rFonts w:ascii="Times New Roman" w:hAnsi="Times New Roman" w:cs="Times New Roman"/>
          <w:color w:val="000000" w:themeColor="text1"/>
          <w:sz w:val="24"/>
          <w:szCs w:val="24"/>
        </w:rPr>
        <w:t xml:space="preserve">the </w:t>
      </w:r>
      <w:r w:rsidR="006B1263" w:rsidRPr="008075BE">
        <w:rPr>
          <w:rFonts w:ascii="Times New Roman" w:hAnsi="Times New Roman" w:cs="Times New Roman"/>
          <w:color w:val="000000" w:themeColor="text1"/>
          <w:sz w:val="24"/>
          <w:szCs w:val="24"/>
        </w:rPr>
        <w:t xml:space="preserve">WT </w:t>
      </w:r>
      <w:r w:rsidR="00BB38D0" w:rsidRPr="008075BE">
        <w:rPr>
          <w:rFonts w:ascii="Times New Roman" w:hAnsi="Times New Roman" w:cs="Times New Roman"/>
          <w:color w:val="000000" w:themeColor="text1"/>
          <w:sz w:val="24"/>
          <w:szCs w:val="24"/>
        </w:rPr>
        <w:t>DSS-treated groups</w:t>
      </w:r>
      <w:r w:rsidR="006B1263" w:rsidRPr="008075BE">
        <w:rPr>
          <w:rFonts w:ascii="Times New Roman" w:hAnsi="Times New Roman" w:cs="Times New Roman"/>
          <w:color w:val="000000" w:themeColor="text1"/>
          <w:sz w:val="24"/>
          <w:szCs w:val="24"/>
        </w:rPr>
        <w:t xml:space="preserve"> </w:t>
      </w:r>
      <w:r w:rsidR="00575977" w:rsidRPr="008075BE">
        <w:rPr>
          <w:rFonts w:ascii="Times New Roman" w:hAnsi="Times New Roman" w:cs="Times New Roman"/>
          <w:color w:val="000000" w:themeColor="text1"/>
          <w:sz w:val="24"/>
          <w:szCs w:val="24"/>
        </w:rPr>
        <w:t xml:space="preserve">as </w:t>
      </w:r>
      <w:r w:rsidR="006B1263" w:rsidRPr="008075BE">
        <w:rPr>
          <w:rFonts w:ascii="Times New Roman" w:hAnsi="Times New Roman" w:cs="Times New Roman"/>
          <w:color w:val="000000" w:themeColor="text1"/>
          <w:sz w:val="24"/>
          <w:szCs w:val="24"/>
        </w:rPr>
        <w:t>compared to the control</w:t>
      </w:r>
      <w:r w:rsidR="00575977" w:rsidRPr="008075BE">
        <w:rPr>
          <w:rFonts w:ascii="Times New Roman" w:hAnsi="Times New Roman" w:cs="Times New Roman"/>
          <w:color w:val="000000" w:themeColor="text1"/>
          <w:sz w:val="24"/>
          <w:szCs w:val="24"/>
        </w:rPr>
        <w:t xml:space="preserve"> diet groups</w:t>
      </w:r>
      <w:r w:rsidR="006B1263" w:rsidRPr="008075BE">
        <w:rPr>
          <w:rFonts w:ascii="Times New Roman" w:hAnsi="Times New Roman" w:cs="Times New Roman"/>
          <w:color w:val="000000" w:themeColor="text1"/>
          <w:sz w:val="24"/>
          <w:szCs w:val="24"/>
        </w:rPr>
        <w:t xml:space="preserve"> (AIN93M).</w:t>
      </w:r>
      <w:r w:rsidR="003E3B5C" w:rsidRPr="008075BE">
        <w:rPr>
          <w:rFonts w:ascii="Times New Roman" w:hAnsi="Times New Roman" w:cs="Times New Roman"/>
          <w:color w:val="000000" w:themeColor="text1"/>
          <w:sz w:val="24"/>
          <w:szCs w:val="24"/>
        </w:rPr>
        <w:t xml:space="preserve"> Exp03 data was reanalyzed</w:t>
      </w:r>
      <w:r w:rsidR="006C4119" w:rsidRPr="008075BE">
        <w:rPr>
          <w:rFonts w:ascii="Times New Roman" w:hAnsi="Times New Roman" w:cs="Times New Roman"/>
          <w:color w:val="000000" w:themeColor="text1"/>
          <w:sz w:val="24"/>
          <w:szCs w:val="24"/>
        </w:rPr>
        <w:t xml:space="preserve"> separately to remove </w:t>
      </w:r>
      <w:r w:rsidR="00874A33" w:rsidRPr="008075BE">
        <w:rPr>
          <w:rFonts w:ascii="Times New Roman" w:hAnsi="Times New Roman" w:cs="Times New Roman"/>
          <w:color w:val="000000" w:themeColor="text1"/>
          <w:sz w:val="24"/>
          <w:szCs w:val="24"/>
        </w:rPr>
        <w:t xml:space="preserve">a </w:t>
      </w:r>
      <w:r w:rsidR="00575977" w:rsidRPr="008075BE">
        <w:rPr>
          <w:rFonts w:ascii="Times New Roman" w:hAnsi="Times New Roman" w:cs="Times New Roman"/>
          <w:color w:val="000000" w:themeColor="text1"/>
          <w:sz w:val="24"/>
          <w:szCs w:val="24"/>
        </w:rPr>
        <w:t xml:space="preserve">potential </w:t>
      </w:r>
      <w:r w:rsidR="006C4119" w:rsidRPr="008075BE">
        <w:rPr>
          <w:rFonts w:ascii="Times New Roman" w:hAnsi="Times New Roman" w:cs="Times New Roman"/>
          <w:color w:val="000000" w:themeColor="text1"/>
          <w:sz w:val="24"/>
          <w:szCs w:val="24"/>
        </w:rPr>
        <w:t xml:space="preserve">study effect </w:t>
      </w:r>
      <w:r w:rsidR="00575977" w:rsidRPr="008075BE">
        <w:rPr>
          <w:rFonts w:ascii="Times New Roman" w:hAnsi="Times New Roman" w:cs="Times New Roman"/>
          <w:color w:val="000000" w:themeColor="text1"/>
          <w:sz w:val="24"/>
          <w:szCs w:val="24"/>
        </w:rPr>
        <w:t xml:space="preserve">in </w:t>
      </w:r>
      <w:r w:rsidR="006C4119" w:rsidRPr="008075BE">
        <w:rPr>
          <w:rFonts w:ascii="Times New Roman" w:hAnsi="Times New Roman" w:cs="Times New Roman"/>
          <w:color w:val="000000" w:themeColor="text1"/>
          <w:sz w:val="24"/>
          <w:szCs w:val="24"/>
        </w:rPr>
        <w:t xml:space="preserve">examining </w:t>
      </w:r>
      <w:r w:rsidR="00575977" w:rsidRPr="008075BE">
        <w:rPr>
          <w:rFonts w:ascii="Times New Roman" w:hAnsi="Times New Roman" w:cs="Times New Roman"/>
          <w:color w:val="000000" w:themeColor="text1"/>
          <w:sz w:val="24"/>
          <w:szCs w:val="24"/>
        </w:rPr>
        <w:t xml:space="preserve">the effect of </w:t>
      </w:r>
      <w:r w:rsidR="006C4119" w:rsidRPr="008075BE">
        <w:rPr>
          <w:rFonts w:ascii="Times New Roman" w:hAnsi="Times New Roman" w:cs="Times New Roman"/>
          <w:color w:val="000000" w:themeColor="text1"/>
          <w:sz w:val="24"/>
          <w:szCs w:val="24"/>
        </w:rPr>
        <w:t>Nrf2</w:t>
      </w:r>
      <w:r w:rsidR="00575977" w:rsidRPr="008075BE">
        <w:rPr>
          <w:rFonts w:ascii="Times New Roman" w:hAnsi="Times New Roman" w:cs="Times New Roman"/>
          <w:color w:val="000000" w:themeColor="text1"/>
          <w:sz w:val="24"/>
          <w:szCs w:val="24"/>
        </w:rPr>
        <w:t>-</w:t>
      </w:r>
      <w:r w:rsidR="006C4119" w:rsidRPr="008075BE">
        <w:rPr>
          <w:rFonts w:ascii="Times New Roman" w:hAnsi="Times New Roman" w:cs="Times New Roman"/>
          <w:color w:val="000000" w:themeColor="text1"/>
          <w:sz w:val="24"/>
          <w:szCs w:val="24"/>
        </w:rPr>
        <w:t xml:space="preserve">KO </w:t>
      </w:r>
      <w:r w:rsidR="003E3B5C" w:rsidRPr="008075BE">
        <w:rPr>
          <w:rFonts w:ascii="Times New Roman" w:hAnsi="Times New Roman" w:cs="Times New Roman"/>
          <w:color w:val="000000" w:themeColor="text1"/>
          <w:sz w:val="24"/>
          <w:szCs w:val="24"/>
        </w:rPr>
        <w:t>(Figure 5).</w:t>
      </w:r>
    </w:p>
    <w:p w14:paraId="5F414FA4" w14:textId="1019411B" w:rsidR="000C3A4D" w:rsidRPr="008075BE" w:rsidRDefault="00E567D8" w:rsidP="002502AD">
      <w:pPr>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In total, 31 classes of bacteria were identified across the three experiments. The</w:t>
      </w:r>
      <w:r w:rsidR="000C3A4D" w:rsidRPr="008075BE">
        <w:rPr>
          <w:rFonts w:ascii="Times New Roman" w:hAnsi="Times New Roman" w:cs="Times New Roman"/>
          <w:color w:val="000000" w:themeColor="text1"/>
          <w:sz w:val="24"/>
          <w:szCs w:val="24"/>
        </w:rPr>
        <w:t xml:space="preserve"> top </w:t>
      </w:r>
      <w:ins w:id="371" w:author="Ran Yin" w:date="2024-11-29T20:51:00Z">
        <w:r w:rsidR="005E07D9" w:rsidRPr="008075BE">
          <w:rPr>
            <w:rFonts w:ascii="Times New Roman" w:hAnsi="Times New Roman" w:cs="Times New Roman" w:hint="eastAsia"/>
            <w:color w:val="000000" w:themeColor="text1"/>
            <w:sz w:val="24"/>
            <w:szCs w:val="24"/>
            <w:lang w:eastAsia="zh-CN"/>
          </w:rPr>
          <w:t xml:space="preserve">17 </w:t>
        </w:r>
      </w:ins>
      <w:r w:rsidRPr="008075BE">
        <w:rPr>
          <w:rFonts w:ascii="Times New Roman" w:hAnsi="Times New Roman" w:cs="Times New Roman"/>
          <w:color w:val="000000" w:themeColor="text1"/>
          <w:sz w:val="24"/>
          <w:szCs w:val="24"/>
        </w:rPr>
        <w:t>classes</w:t>
      </w:r>
      <w:del w:id="372" w:author="Ran Yin" w:date="2024-11-29T20:51:00Z">
        <w:r w:rsidR="000C3A4D" w:rsidRPr="008075BE" w:rsidDel="005E07D9">
          <w:rPr>
            <w:rFonts w:ascii="Times New Roman" w:hAnsi="Times New Roman" w:cs="Times New Roman"/>
            <w:color w:val="000000" w:themeColor="text1"/>
            <w:sz w:val="24"/>
            <w:szCs w:val="24"/>
          </w:rPr>
          <w:delText>1</w:delText>
        </w:r>
        <w:r w:rsidR="00AD153D" w:rsidRPr="008075BE" w:rsidDel="005E07D9">
          <w:rPr>
            <w:rFonts w:ascii="Times New Roman" w:hAnsi="Times New Roman" w:cs="Times New Roman"/>
            <w:color w:val="000000" w:themeColor="text1"/>
            <w:sz w:val="24"/>
            <w:szCs w:val="24"/>
          </w:rPr>
          <w:delText>7</w:delText>
        </w:r>
      </w:del>
      <w:r w:rsidR="00AD153D"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accounted for more than </w:t>
      </w:r>
      <w:r w:rsidR="000C3A4D" w:rsidRPr="008075BE">
        <w:rPr>
          <w:rFonts w:ascii="Times New Roman" w:hAnsi="Times New Roman" w:cs="Times New Roman"/>
          <w:color w:val="000000" w:themeColor="text1"/>
          <w:sz w:val="24"/>
          <w:szCs w:val="24"/>
        </w:rPr>
        <w:t xml:space="preserve">99.99% of </w:t>
      </w:r>
      <w:r w:rsidR="00D82E18" w:rsidRPr="008075BE">
        <w:rPr>
          <w:rFonts w:ascii="Times New Roman" w:hAnsi="Times New Roman" w:cs="Times New Roman"/>
          <w:color w:val="000000" w:themeColor="text1"/>
          <w:sz w:val="24"/>
          <w:szCs w:val="24"/>
        </w:rPr>
        <w:t xml:space="preserve">the </w:t>
      </w:r>
      <w:r w:rsidR="000C3A4D" w:rsidRPr="008075BE">
        <w:rPr>
          <w:rFonts w:ascii="Times New Roman" w:hAnsi="Times New Roman" w:cs="Times New Roman"/>
          <w:color w:val="000000" w:themeColor="text1"/>
          <w:sz w:val="24"/>
          <w:szCs w:val="24"/>
        </w:rPr>
        <w:t xml:space="preserve">total hits. </w:t>
      </w:r>
      <w:r w:rsidR="00DD4D43" w:rsidRPr="008075BE">
        <w:rPr>
          <w:rFonts w:ascii="Times New Roman" w:hAnsi="Times New Roman" w:cs="Times New Roman"/>
          <w:color w:val="000000" w:themeColor="text1"/>
          <w:sz w:val="24"/>
          <w:szCs w:val="24"/>
        </w:rPr>
        <w:t xml:space="preserve">PCA showed strong negative </w:t>
      </w:r>
      <w:r w:rsidR="00B631AE" w:rsidRPr="008075BE">
        <w:rPr>
          <w:rFonts w:ascii="Times New Roman" w:hAnsi="Times New Roman" w:cs="Times New Roman"/>
          <w:color w:val="000000" w:themeColor="text1"/>
          <w:sz w:val="24"/>
          <w:szCs w:val="24"/>
        </w:rPr>
        <w:t xml:space="preserve">correlation </w:t>
      </w:r>
      <w:r w:rsidR="00DD4D43" w:rsidRPr="008075BE">
        <w:rPr>
          <w:rFonts w:ascii="Times New Roman" w:hAnsi="Times New Roman" w:cs="Times New Roman"/>
          <w:color w:val="000000" w:themeColor="text1"/>
          <w:sz w:val="24"/>
          <w:szCs w:val="24"/>
        </w:rPr>
        <w:t>of Nrf2</w:t>
      </w:r>
      <w:r w:rsidR="00AB3913" w:rsidRPr="008075BE">
        <w:rPr>
          <w:rFonts w:ascii="Times New Roman" w:hAnsi="Times New Roman" w:cs="Times New Roman"/>
          <w:color w:val="000000" w:themeColor="text1"/>
          <w:sz w:val="24"/>
          <w:szCs w:val="24"/>
        </w:rPr>
        <w:t>-</w:t>
      </w:r>
      <w:r w:rsidR="00DD4D43" w:rsidRPr="008075BE">
        <w:rPr>
          <w:rFonts w:ascii="Times New Roman" w:hAnsi="Times New Roman" w:cs="Times New Roman"/>
          <w:color w:val="000000" w:themeColor="text1"/>
          <w:sz w:val="24"/>
          <w:szCs w:val="24"/>
        </w:rPr>
        <w:t xml:space="preserve">KO </w:t>
      </w:r>
      <w:r w:rsidR="00B631AE" w:rsidRPr="008075BE">
        <w:rPr>
          <w:rFonts w:ascii="Times New Roman" w:hAnsi="Times New Roman" w:cs="Times New Roman"/>
          <w:color w:val="000000" w:themeColor="text1"/>
          <w:sz w:val="24"/>
          <w:szCs w:val="24"/>
        </w:rPr>
        <w:t xml:space="preserve">with </w:t>
      </w:r>
      <w:r w:rsidR="00DD4D43" w:rsidRPr="008075BE">
        <w:rPr>
          <w:rFonts w:ascii="Times New Roman" w:hAnsi="Times New Roman" w:cs="Times New Roman"/>
          <w:i/>
          <w:iCs/>
          <w:color w:val="000000" w:themeColor="text1"/>
          <w:sz w:val="24"/>
          <w:szCs w:val="24"/>
        </w:rPr>
        <w:t>Bacilli</w:t>
      </w:r>
      <w:r w:rsidR="00DD4D43" w:rsidRPr="008075BE">
        <w:rPr>
          <w:rFonts w:ascii="Times New Roman" w:hAnsi="Times New Roman" w:cs="Times New Roman"/>
          <w:color w:val="000000" w:themeColor="text1"/>
          <w:sz w:val="24"/>
          <w:szCs w:val="24"/>
        </w:rPr>
        <w:t xml:space="preserve"> class </w:t>
      </w:r>
      <w:r w:rsidR="00320C9B" w:rsidRPr="008075BE">
        <w:rPr>
          <w:rFonts w:ascii="Times New Roman" w:hAnsi="Times New Roman" w:cs="Times New Roman"/>
          <w:color w:val="000000" w:themeColor="text1"/>
          <w:sz w:val="24"/>
          <w:szCs w:val="24"/>
        </w:rPr>
        <w:t xml:space="preserve">(phylum (p.) </w:t>
      </w:r>
      <w:r w:rsidR="00320C9B" w:rsidRPr="008075BE">
        <w:rPr>
          <w:rFonts w:ascii="Times New Roman" w:hAnsi="Times New Roman" w:cs="Times New Roman"/>
          <w:i/>
          <w:iCs/>
          <w:color w:val="000000" w:themeColor="text1"/>
          <w:sz w:val="24"/>
          <w:szCs w:val="24"/>
        </w:rPr>
        <w:t>Firmicutes</w:t>
      </w:r>
      <w:r w:rsidR="00320C9B" w:rsidRPr="008075BE">
        <w:rPr>
          <w:rFonts w:ascii="Times New Roman" w:hAnsi="Times New Roman" w:cs="Times New Roman"/>
          <w:color w:val="000000" w:themeColor="text1"/>
          <w:sz w:val="24"/>
          <w:szCs w:val="24"/>
        </w:rPr>
        <w:t xml:space="preserve">) </w:t>
      </w:r>
      <w:r w:rsidR="00DD4D43" w:rsidRPr="008075BE">
        <w:rPr>
          <w:rFonts w:ascii="Times New Roman" w:hAnsi="Times New Roman" w:cs="Times New Roman"/>
          <w:color w:val="000000" w:themeColor="text1"/>
          <w:sz w:val="24"/>
          <w:szCs w:val="24"/>
        </w:rPr>
        <w:t xml:space="preserve">that was consistent in all </w:t>
      </w:r>
      <w:ins w:id="373" w:author="Ran Yin" w:date="2024-11-29T20:51:00Z">
        <w:r w:rsidR="005E07D9" w:rsidRPr="008075BE">
          <w:rPr>
            <w:rFonts w:ascii="Times New Roman" w:hAnsi="Times New Roman" w:cs="Times New Roman" w:hint="eastAsia"/>
            <w:color w:val="000000" w:themeColor="text1"/>
            <w:sz w:val="24"/>
            <w:szCs w:val="24"/>
            <w:lang w:eastAsia="zh-CN"/>
          </w:rPr>
          <w:t>three</w:t>
        </w:r>
      </w:ins>
      <w:del w:id="374" w:author="Ran Yin" w:date="2024-11-29T20:51:00Z">
        <w:r w:rsidR="00DD4D43" w:rsidRPr="008075BE" w:rsidDel="005E07D9">
          <w:rPr>
            <w:rFonts w:ascii="Times New Roman" w:hAnsi="Times New Roman" w:cs="Times New Roman"/>
            <w:color w:val="000000" w:themeColor="text1"/>
            <w:sz w:val="24"/>
            <w:szCs w:val="24"/>
          </w:rPr>
          <w:delText>3</w:delText>
        </w:r>
      </w:del>
      <w:r w:rsidR="00DD4D43" w:rsidRPr="008075BE">
        <w:rPr>
          <w:rFonts w:ascii="Times New Roman" w:hAnsi="Times New Roman" w:cs="Times New Roman"/>
          <w:color w:val="000000" w:themeColor="text1"/>
          <w:sz w:val="24"/>
          <w:szCs w:val="24"/>
        </w:rPr>
        <w:t xml:space="preserve"> experiments (Figure </w:t>
      </w:r>
      <w:r w:rsidR="00966A72" w:rsidRPr="008075BE">
        <w:rPr>
          <w:rFonts w:ascii="Times New Roman" w:hAnsi="Times New Roman" w:cs="Times New Roman"/>
          <w:color w:val="000000" w:themeColor="text1"/>
          <w:sz w:val="24"/>
          <w:szCs w:val="24"/>
        </w:rPr>
        <w:t>6</w:t>
      </w:r>
      <w:r w:rsidR="00DD4D43" w:rsidRPr="008075BE">
        <w:rPr>
          <w:rFonts w:ascii="Times New Roman" w:hAnsi="Times New Roman" w:cs="Times New Roman"/>
          <w:color w:val="000000" w:themeColor="text1"/>
          <w:sz w:val="24"/>
          <w:szCs w:val="24"/>
        </w:rPr>
        <w:t xml:space="preserve">). </w:t>
      </w:r>
      <w:r w:rsidR="00AB3913" w:rsidRPr="008075BE">
        <w:rPr>
          <w:rFonts w:ascii="Times New Roman" w:hAnsi="Times New Roman" w:cs="Times New Roman"/>
          <w:color w:val="000000" w:themeColor="text1"/>
          <w:sz w:val="24"/>
          <w:szCs w:val="24"/>
        </w:rPr>
        <w:t>Separately</w:t>
      </w:r>
      <w:r w:rsidR="00B631AE" w:rsidRPr="008075BE">
        <w:rPr>
          <w:rFonts w:ascii="Times New Roman" w:hAnsi="Times New Roman" w:cs="Times New Roman"/>
          <w:color w:val="000000" w:themeColor="text1"/>
          <w:sz w:val="24"/>
          <w:szCs w:val="24"/>
        </w:rPr>
        <w:t xml:space="preserve">, Exp03 data was </w:t>
      </w:r>
      <w:r w:rsidR="00AB3913" w:rsidRPr="008075BE">
        <w:rPr>
          <w:rFonts w:ascii="Times New Roman" w:hAnsi="Times New Roman" w:cs="Times New Roman"/>
          <w:color w:val="000000" w:themeColor="text1"/>
          <w:sz w:val="24"/>
          <w:szCs w:val="24"/>
        </w:rPr>
        <w:t>reanalyzed</w:t>
      </w:r>
      <w:r w:rsidR="00B631AE" w:rsidRPr="008075BE">
        <w:rPr>
          <w:rFonts w:ascii="Times New Roman" w:hAnsi="Times New Roman" w:cs="Times New Roman"/>
          <w:color w:val="000000" w:themeColor="text1"/>
          <w:sz w:val="24"/>
          <w:szCs w:val="24"/>
        </w:rPr>
        <w:t>, with</w:t>
      </w:r>
      <w:r w:rsidR="00874A33" w:rsidRPr="008075BE">
        <w:rPr>
          <w:rFonts w:ascii="Times New Roman" w:hAnsi="Times New Roman" w:cs="Times New Roman"/>
          <w:color w:val="000000" w:themeColor="text1"/>
          <w:sz w:val="24"/>
          <w:szCs w:val="24"/>
        </w:rPr>
        <w:t xml:space="preserve"> </w:t>
      </w:r>
      <w:r w:rsidR="009E0166" w:rsidRPr="008075BE">
        <w:rPr>
          <w:rFonts w:ascii="Times New Roman" w:hAnsi="Times New Roman" w:cs="Times New Roman"/>
          <w:color w:val="000000" w:themeColor="text1"/>
          <w:sz w:val="24"/>
          <w:szCs w:val="24"/>
        </w:rPr>
        <w:t xml:space="preserve">18 </w:t>
      </w:r>
      <w:r w:rsidR="00B631AE" w:rsidRPr="008075BE">
        <w:rPr>
          <w:rFonts w:ascii="Times New Roman" w:hAnsi="Times New Roman" w:cs="Times New Roman"/>
          <w:color w:val="000000" w:themeColor="text1"/>
          <w:sz w:val="24"/>
          <w:szCs w:val="24"/>
        </w:rPr>
        <w:t>classes being identified in the samples out of which</w:t>
      </w:r>
      <w:r w:rsidR="009E0166" w:rsidRPr="008075BE">
        <w:rPr>
          <w:rFonts w:ascii="Times New Roman" w:hAnsi="Times New Roman" w:cs="Times New Roman"/>
          <w:color w:val="000000" w:themeColor="text1"/>
          <w:sz w:val="24"/>
          <w:szCs w:val="24"/>
        </w:rPr>
        <w:t xml:space="preserve"> 16 classes </w:t>
      </w:r>
      <w:r w:rsidR="00B631AE" w:rsidRPr="008075BE">
        <w:rPr>
          <w:rFonts w:ascii="Times New Roman" w:hAnsi="Times New Roman" w:cs="Times New Roman"/>
          <w:color w:val="000000" w:themeColor="text1"/>
          <w:sz w:val="24"/>
          <w:szCs w:val="24"/>
        </w:rPr>
        <w:t xml:space="preserve">contained almost </w:t>
      </w:r>
      <w:del w:id="375" w:author="Ran Yin" w:date="2024-11-29T19:45:00Z">
        <w:r w:rsidR="00B631AE" w:rsidRPr="008075BE" w:rsidDel="004D4441">
          <w:rPr>
            <w:rFonts w:ascii="Times New Roman" w:hAnsi="Times New Roman" w:cs="Times New Roman"/>
            <w:color w:val="000000" w:themeColor="text1"/>
            <w:sz w:val="24"/>
            <w:szCs w:val="24"/>
          </w:rPr>
          <w:delText>all of</w:delText>
        </w:r>
      </w:del>
      <w:ins w:id="376" w:author="Ran Yin" w:date="2024-11-29T19:45:00Z">
        <w:r w:rsidR="004D4441" w:rsidRPr="008075BE">
          <w:rPr>
            <w:rFonts w:ascii="Times New Roman" w:hAnsi="Times New Roman" w:cs="Times New Roman"/>
            <w:color w:val="000000" w:themeColor="text1"/>
            <w:sz w:val="24"/>
            <w:szCs w:val="24"/>
          </w:rPr>
          <w:t>all</w:t>
        </w:r>
      </w:ins>
      <w:r w:rsidR="00B631AE" w:rsidRPr="008075BE">
        <w:rPr>
          <w:rFonts w:ascii="Times New Roman" w:hAnsi="Times New Roman" w:cs="Times New Roman"/>
          <w:color w:val="000000" w:themeColor="text1"/>
          <w:sz w:val="24"/>
          <w:szCs w:val="24"/>
        </w:rPr>
        <w:t xml:space="preserve"> the hits and </w:t>
      </w:r>
      <w:r w:rsidR="009E0166" w:rsidRPr="008075BE">
        <w:rPr>
          <w:rFonts w:ascii="Times New Roman" w:hAnsi="Times New Roman" w:cs="Times New Roman"/>
          <w:color w:val="000000" w:themeColor="text1"/>
          <w:sz w:val="24"/>
          <w:szCs w:val="24"/>
        </w:rPr>
        <w:t xml:space="preserve">were used in </w:t>
      </w:r>
      <w:r w:rsidR="00B631AE" w:rsidRPr="008075BE">
        <w:rPr>
          <w:rFonts w:ascii="Times New Roman" w:hAnsi="Times New Roman" w:cs="Times New Roman"/>
          <w:color w:val="000000" w:themeColor="text1"/>
          <w:sz w:val="24"/>
          <w:szCs w:val="24"/>
        </w:rPr>
        <w:t xml:space="preserve">the </w:t>
      </w:r>
      <w:r w:rsidR="009E0166" w:rsidRPr="008075BE">
        <w:rPr>
          <w:rFonts w:ascii="Times New Roman" w:hAnsi="Times New Roman" w:cs="Times New Roman"/>
          <w:color w:val="000000" w:themeColor="text1"/>
          <w:sz w:val="24"/>
          <w:szCs w:val="24"/>
        </w:rPr>
        <w:t>analysis.</w:t>
      </w:r>
      <w:r w:rsidR="004B3B50" w:rsidRPr="008075BE">
        <w:rPr>
          <w:rFonts w:ascii="Times New Roman" w:hAnsi="Times New Roman" w:cs="Times New Roman"/>
          <w:color w:val="000000" w:themeColor="text1"/>
          <w:sz w:val="24"/>
          <w:szCs w:val="24"/>
        </w:rPr>
        <w:t xml:space="preserve"> </w:t>
      </w:r>
      <w:r w:rsidR="002904B4" w:rsidRPr="008075BE">
        <w:rPr>
          <w:rFonts w:ascii="Times New Roman" w:hAnsi="Times New Roman" w:cs="Times New Roman"/>
          <w:color w:val="000000" w:themeColor="text1"/>
          <w:sz w:val="24"/>
          <w:szCs w:val="24"/>
        </w:rPr>
        <w:t xml:space="preserve">Figure 7 </w:t>
      </w:r>
      <w:r w:rsidR="00F87CB5" w:rsidRPr="008075BE">
        <w:rPr>
          <w:rFonts w:ascii="Times New Roman" w:hAnsi="Times New Roman" w:cs="Times New Roman"/>
          <w:color w:val="000000" w:themeColor="text1"/>
          <w:sz w:val="24"/>
          <w:szCs w:val="24"/>
        </w:rPr>
        <w:t xml:space="preserve">biplot </w:t>
      </w:r>
      <w:del w:id="377" w:author="Ran Yin" w:date="2024-11-30T20:11:00Z">
        <w:r w:rsidR="00F87CB5" w:rsidRPr="008075BE" w:rsidDel="00814E39">
          <w:rPr>
            <w:rFonts w:ascii="Times New Roman" w:hAnsi="Times New Roman" w:cs="Times New Roman"/>
            <w:color w:val="000000" w:themeColor="text1"/>
            <w:sz w:val="24"/>
            <w:szCs w:val="24"/>
          </w:rPr>
          <w:delText>showed</w:delText>
        </w:r>
      </w:del>
      <w:ins w:id="378" w:author="Ran Yin" w:date="2024-11-30T20:11:00Z">
        <w:r w:rsidR="00814E39" w:rsidRPr="008075BE">
          <w:rPr>
            <w:rFonts w:ascii="Times New Roman" w:hAnsi="Times New Roman" w:cs="Times New Roman"/>
            <w:color w:val="000000" w:themeColor="text1"/>
            <w:sz w:val="24"/>
            <w:szCs w:val="24"/>
          </w:rPr>
          <w:t>shows</w:t>
        </w:r>
      </w:ins>
      <w:r w:rsidR="00F87CB5" w:rsidRPr="008075BE">
        <w:rPr>
          <w:rFonts w:ascii="Times New Roman" w:hAnsi="Times New Roman" w:cs="Times New Roman"/>
          <w:color w:val="000000" w:themeColor="text1"/>
          <w:sz w:val="24"/>
          <w:szCs w:val="24"/>
        </w:rPr>
        <w:t xml:space="preserve"> clear separation by genotype. </w:t>
      </w:r>
      <w:r w:rsidR="002904B4" w:rsidRPr="008075BE">
        <w:rPr>
          <w:rFonts w:ascii="Times New Roman" w:hAnsi="Times New Roman" w:cs="Times New Roman"/>
          <w:color w:val="000000" w:themeColor="text1"/>
          <w:sz w:val="24"/>
          <w:szCs w:val="24"/>
        </w:rPr>
        <w:t>The r</w:t>
      </w:r>
      <w:r w:rsidR="00F87CB5" w:rsidRPr="008075BE">
        <w:rPr>
          <w:rFonts w:ascii="Times New Roman" w:hAnsi="Times New Roman" w:cs="Times New Roman"/>
          <w:color w:val="000000" w:themeColor="text1"/>
          <w:sz w:val="24"/>
          <w:szCs w:val="24"/>
        </w:rPr>
        <w:t xml:space="preserve">elative abundance of </w:t>
      </w:r>
      <w:r w:rsidR="00F87CB5" w:rsidRPr="008075BE">
        <w:rPr>
          <w:rFonts w:ascii="Times New Roman" w:hAnsi="Times New Roman" w:cs="Times New Roman"/>
          <w:i/>
          <w:iCs/>
          <w:color w:val="000000" w:themeColor="text1"/>
          <w:sz w:val="24"/>
          <w:szCs w:val="24"/>
        </w:rPr>
        <w:t>Clostridia</w:t>
      </w:r>
      <w:r w:rsidR="00F87CB5" w:rsidRPr="008075BE">
        <w:rPr>
          <w:rFonts w:ascii="Times New Roman" w:hAnsi="Times New Roman" w:cs="Times New Roman"/>
          <w:color w:val="000000" w:themeColor="text1"/>
          <w:sz w:val="24"/>
          <w:szCs w:val="24"/>
        </w:rPr>
        <w:t xml:space="preserve"> </w:t>
      </w:r>
      <w:r w:rsidR="00320C9B" w:rsidRPr="008075BE">
        <w:rPr>
          <w:rFonts w:ascii="Times New Roman" w:hAnsi="Times New Roman" w:cs="Times New Roman"/>
          <w:color w:val="000000" w:themeColor="text1"/>
          <w:sz w:val="24"/>
          <w:szCs w:val="24"/>
        </w:rPr>
        <w:t>(p</w:t>
      </w:r>
      <w:r w:rsidR="00320C9B" w:rsidRPr="008075BE">
        <w:rPr>
          <w:rFonts w:ascii="Times New Roman" w:hAnsi="Times New Roman" w:cs="Times New Roman"/>
          <w:i/>
          <w:iCs/>
          <w:color w:val="000000" w:themeColor="text1"/>
          <w:sz w:val="24"/>
          <w:szCs w:val="24"/>
        </w:rPr>
        <w:t>.</w:t>
      </w:r>
      <w:r w:rsidR="00320C9B" w:rsidRPr="008075BE">
        <w:rPr>
          <w:rFonts w:ascii="Times New Roman" w:hAnsi="Times New Roman" w:cs="Times New Roman"/>
          <w:color w:val="000000" w:themeColor="text1"/>
          <w:sz w:val="24"/>
          <w:szCs w:val="24"/>
        </w:rPr>
        <w:t xml:space="preserve"> </w:t>
      </w:r>
      <w:r w:rsidR="00320C9B" w:rsidRPr="008075BE">
        <w:rPr>
          <w:rFonts w:ascii="Times New Roman" w:hAnsi="Times New Roman" w:cs="Times New Roman"/>
          <w:i/>
          <w:iCs/>
          <w:color w:val="000000" w:themeColor="text1"/>
          <w:sz w:val="24"/>
          <w:szCs w:val="24"/>
        </w:rPr>
        <w:t>Firmicutes</w:t>
      </w:r>
      <w:r w:rsidR="00320C9B" w:rsidRPr="008075BE">
        <w:rPr>
          <w:rFonts w:ascii="Times New Roman" w:hAnsi="Times New Roman" w:cs="Times New Roman"/>
          <w:color w:val="000000" w:themeColor="text1"/>
          <w:sz w:val="24"/>
          <w:szCs w:val="24"/>
        </w:rPr>
        <w:t xml:space="preserve">) </w:t>
      </w:r>
      <w:r w:rsidR="00F87CB5" w:rsidRPr="008075BE">
        <w:rPr>
          <w:rFonts w:ascii="Times New Roman" w:hAnsi="Times New Roman" w:cs="Times New Roman"/>
          <w:color w:val="000000" w:themeColor="text1"/>
          <w:sz w:val="24"/>
          <w:szCs w:val="24"/>
        </w:rPr>
        <w:t xml:space="preserve">was higher while </w:t>
      </w:r>
      <w:r w:rsidR="00F87CB5" w:rsidRPr="008075BE">
        <w:rPr>
          <w:rFonts w:ascii="Times New Roman" w:hAnsi="Times New Roman" w:cs="Times New Roman"/>
          <w:i/>
          <w:iCs/>
          <w:color w:val="000000" w:themeColor="text1"/>
          <w:sz w:val="24"/>
          <w:szCs w:val="24"/>
        </w:rPr>
        <w:t>Betaproteobacteria</w:t>
      </w:r>
      <w:r w:rsidR="00320C9B" w:rsidRPr="008075BE">
        <w:rPr>
          <w:rFonts w:ascii="Times New Roman" w:hAnsi="Times New Roman" w:cs="Times New Roman"/>
          <w:color w:val="000000" w:themeColor="text1"/>
          <w:sz w:val="24"/>
          <w:szCs w:val="24"/>
        </w:rPr>
        <w:t>,</w:t>
      </w:r>
      <w:r w:rsidR="002904B4" w:rsidRPr="008075BE">
        <w:rPr>
          <w:rFonts w:ascii="Times New Roman" w:hAnsi="Times New Roman" w:cs="Times New Roman"/>
          <w:i/>
          <w:iCs/>
          <w:color w:val="000000" w:themeColor="text1"/>
          <w:sz w:val="24"/>
          <w:szCs w:val="24"/>
        </w:rPr>
        <w:t xml:space="preserve"> Deltaproteobacteria</w:t>
      </w:r>
      <w:r w:rsidR="002904B4" w:rsidRPr="008075BE">
        <w:rPr>
          <w:rFonts w:ascii="Times New Roman" w:hAnsi="Times New Roman" w:cs="Times New Roman"/>
          <w:color w:val="000000" w:themeColor="text1"/>
          <w:sz w:val="24"/>
          <w:szCs w:val="24"/>
        </w:rPr>
        <w:t xml:space="preserve"> (p. </w:t>
      </w:r>
      <w:r w:rsidR="002904B4" w:rsidRPr="008075BE">
        <w:rPr>
          <w:rFonts w:ascii="Times New Roman" w:hAnsi="Times New Roman" w:cs="Times New Roman"/>
          <w:i/>
          <w:iCs/>
          <w:color w:val="000000" w:themeColor="text1"/>
          <w:sz w:val="24"/>
          <w:szCs w:val="24"/>
        </w:rPr>
        <w:t>Proteobacteria</w:t>
      </w:r>
      <w:r w:rsidR="002904B4" w:rsidRPr="008075BE">
        <w:rPr>
          <w:rFonts w:ascii="Times New Roman" w:hAnsi="Times New Roman" w:cs="Times New Roman"/>
          <w:color w:val="000000" w:themeColor="text1"/>
          <w:sz w:val="24"/>
          <w:szCs w:val="24"/>
        </w:rPr>
        <w:t>), and</w:t>
      </w:r>
      <w:r w:rsidR="00F87CB5" w:rsidRPr="008075BE">
        <w:rPr>
          <w:rFonts w:ascii="Times New Roman" w:hAnsi="Times New Roman" w:cs="Times New Roman"/>
          <w:color w:val="000000" w:themeColor="text1"/>
          <w:sz w:val="24"/>
          <w:szCs w:val="24"/>
        </w:rPr>
        <w:t xml:space="preserve"> </w:t>
      </w:r>
      <w:r w:rsidR="00F87CB5" w:rsidRPr="008075BE">
        <w:rPr>
          <w:rFonts w:ascii="Times New Roman" w:hAnsi="Times New Roman" w:cs="Times New Roman"/>
          <w:i/>
          <w:iCs/>
          <w:color w:val="000000" w:themeColor="text1"/>
          <w:sz w:val="24"/>
          <w:szCs w:val="24"/>
        </w:rPr>
        <w:t>Epsilonproteobacteria</w:t>
      </w:r>
      <w:r w:rsidR="00F87CB5" w:rsidRPr="008075BE">
        <w:rPr>
          <w:rFonts w:ascii="Times New Roman" w:hAnsi="Times New Roman" w:cs="Times New Roman"/>
          <w:color w:val="000000" w:themeColor="text1"/>
          <w:sz w:val="24"/>
          <w:szCs w:val="24"/>
        </w:rPr>
        <w:t xml:space="preserve">, </w:t>
      </w:r>
      <w:r w:rsidR="00320C9B" w:rsidRPr="008075BE">
        <w:rPr>
          <w:rFonts w:ascii="Times New Roman" w:hAnsi="Times New Roman" w:cs="Times New Roman"/>
          <w:color w:val="000000" w:themeColor="text1"/>
          <w:sz w:val="24"/>
          <w:szCs w:val="24"/>
        </w:rPr>
        <w:t xml:space="preserve">as well as </w:t>
      </w:r>
      <w:r w:rsidR="002904B4" w:rsidRPr="008075BE">
        <w:rPr>
          <w:rFonts w:ascii="Times New Roman" w:hAnsi="Times New Roman" w:cs="Times New Roman"/>
          <w:i/>
          <w:iCs/>
          <w:color w:val="000000" w:themeColor="text1"/>
          <w:sz w:val="24"/>
          <w:szCs w:val="24"/>
        </w:rPr>
        <w:t>Brachyspirae</w:t>
      </w:r>
      <w:r w:rsidR="002904B4" w:rsidRPr="008075BE">
        <w:rPr>
          <w:rFonts w:ascii="Times New Roman" w:hAnsi="Times New Roman" w:cs="Times New Roman"/>
          <w:color w:val="000000" w:themeColor="text1"/>
          <w:sz w:val="24"/>
          <w:szCs w:val="24"/>
        </w:rPr>
        <w:t xml:space="preserve"> (p. </w:t>
      </w:r>
      <w:r w:rsidR="002904B4" w:rsidRPr="008075BE">
        <w:rPr>
          <w:rFonts w:ascii="Times New Roman" w:hAnsi="Times New Roman" w:cs="Times New Roman"/>
          <w:i/>
          <w:iCs/>
          <w:color w:val="000000" w:themeColor="text1"/>
          <w:sz w:val="24"/>
          <w:szCs w:val="24"/>
        </w:rPr>
        <w:t>Spirochaetes</w:t>
      </w:r>
      <w:r w:rsidR="002904B4" w:rsidRPr="008075BE">
        <w:rPr>
          <w:rFonts w:ascii="Times New Roman" w:hAnsi="Times New Roman" w:cs="Times New Roman"/>
          <w:color w:val="000000" w:themeColor="text1"/>
          <w:sz w:val="24"/>
          <w:szCs w:val="24"/>
        </w:rPr>
        <w:t xml:space="preserve">), </w:t>
      </w:r>
      <w:r w:rsidR="00F87CB5" w:rsidRPr="008075BE">
        <w:rPr>
          <w:rFonts w:ascii="Times New Roman" w:hAnsi="Times New Roman" w:cs="Times New Roman"/>
          <w:i/>
          <w:iCs/>
          <w:color w:val="000000" w:themeColor="text1"/>
          <w:sz w:val="24"/>
          <w:szCs w:val="24"/>
        </w:rPr>
        <w:t>Campylobacteria</w:t>
      </w:r>
      <w:r w:rsidR="00320C9B" w:rsidRPr="008075BE">
        <w:rPr>
          <w:rFonts w:ascii="Times New Roman" w:hAnsi="Times New Roman" w:cs="Times New Roman"/>
          <w:i/>
          <w:iCs/>
          <w:color w:val="000000" w:themeColor="text1"/>
          <w:sz w:val="24"/>
          <w:szCs w:val="24"/>
        </w:rPr>
        <w:t xml:space="preserve"> </w:t>
      </w:r>
      <w:r w:rsidR="00320C9B" w:rsidRPr="008075BE">
        <w:rPr>
          <w:rFonts w:ascii="Times New Roman" w:hAnsi="Times New Roman" w:cs="Times New Roman"/>
          <w:color w:val="000000" w:themeColor="text1"/>
          <w:sz w:val="24"/>
          <w:szCs w:val="24"/>
        </w:rPr>
        <w:t>(p</w:t>
      </w:r>
      <w:r w:rsidR="00320C9B" w:rsidRPr="008075BE">
        <w:rPr>
          <w:rFonts w:ascii="Times New Roman" w:hAnsi="Times New Roman" w:cs="Times New Roman"/>
          <w:i/>
          <w:iCs/>
          <w:color w:val="000000" w:themeColor="text1"/>
          <w:sz w:val="24"/>
          <w:szCs w:val="24"/>
        </w:rPr>
        <w:t>.</w:t>
      </w:r>
      <w:r w:rsidR="00320C9B" w:rsidRPr="008075BE">
        <w:rPr>
          <w:rFonts w:ascii="Times New Roman" w:hAnsi="Times New Roman" w:cs="Times New Roman"/>
          <w:color w:val="000000" w:themeColor="text1"/>
          <w:sz w:val="24"/>
          <w:szCs w:val="24"/>
          <w:rPrChange w:id="379" w:author="Ran Yin" w:date="2024-11-30T16:43:00Z">
            <w:rPr>
              <w:rFonts w:ascii="Times New Roman" w:hAnsi="Times New Roman" w:cs="Times New Roman"/>
              <w:color w:val="000000" w:themeColor="text1"/>
            </w:rPr>
          </w:rPrChange>
        </w:rPr>
        <w:t xml:space="preserve"> </w:t>
      </w:r>
      <w:r w:rsidR="00320C9B" w:rsidRPr="008075BE">
        <w:rPr>
          <w:rFonts w:ascii="Times New Roman" w:hAnsi="Times New Roman" w:cs="Times New Roman"/>
          <w:i/>
          <w:iCs/>
          <w:color w:val="000000" w:themeColor="text1"/>
          <w:sz w:val="24"/>
          <w:szCs w:val="24"/>
        </w:rPr>
        <w:t>Epsilonbacteraeota</w:t>
      </w:r>
      <w:r w:rsidR="00320C9B" w:rsidRPr="008075BE">
        <w:rPr>
          <w:rFonts w:ascii="Times New Roman" w:hAnsi="Times New Roman" w:cs="Times New Roman"/>
          <w:color w:val="000000" w:themeColor="text1"/>
          <w:sz w:val="24"/>
          <w:szCs w:val="24"/>
        </w:rPr>
        <w:t>)</w:t>
      </w:r>
      <w:r w:rsidR="00F87CB5" w:rsidRPr="008075BE">
        <w:rPr>
          <w:rFonts w:ascii="Times New Roman" w:hAnsi="Times New Roman" w:cs="Times New Roman"/>
          <w:color w:val="000000" w:themeColor="text1"/>
          <w:sz w:val="24"/>
          <w:szCs w:val="24"/>
        </w:rPr>
        <w:t xml:space="preserve">, </w:t>
      </w:r>
      <w:r w:rsidR="00205006" w:rsidRPr="008075BE">
        <w:rPr>
          <w:rFonts w:ascii="Times New Roman" w:hAnsi="Times New Roman" w:cs="Times New Roman"/>
          <w:color w:val="000000" w:themeColor="text1"/>
          <w:sz w:val="24"/>
          <w:szCs w:val="24"/>
        </w:rPr>
        <w:t xml:space="preserve">and </w:t>
      </w:r>
      <w:r w:rsidR="00205006" w:rsidRPr="008075BE">
        <w:rPr>
          <w:rFonts w:ascii="Times New Roman" w:hAnsi="Times New Roman" w:cs="Times New Roman"/>
          <w:i/>
          <w:iCs/>
          <w:color w:val="000000" w:themeColor="text1"/>
          <w:sz w:val="24"/>
          <w:szCs w:val="24"/>
        </w:rPr>
        <w:t>Deferribacteres</w:t>
      </w:r>
      <w:r w:rsidR="00F87CB5" w:rsidRPr="008075BE">
        <w:rPr>
          <w:rFonts w:ascii="Times New Roman" w:hAnsi="Times New Roman" w:cs="Times New Roman"/>
          <w:color w:val="000000" w:themeColor="text1"/>
          <w:sz w:val="24"/>
          <w:szCs w:val="24"/>
        </w:rPr>
        <w:t xml:space="preserve"> </w:t>
      </w:r>
      <w:r w:rsidR="00320C9B" w:rsidRPr="008075BE">
        <w:rPr>
          <w:rFonts w:ascii="Times New Roman" w:hAnsi="Times New Roman" w:cs="Times New Roman"/>
          <w:color w:val="000000" w:themeColor="text1"/>
          <w:sz w:val="24"/>
          <w:szCs w:val="24"/>
        </w:rPr>
        <w:t xml:space="preserve">(p. </w:t>
      </w:r>
      <w:r w:rsidR="00320C9B" w:rsidRPr="008075BE">
        <w:rPr>
          <w:rFonts w:ascii="Times New Roman" w:hAnsi="Times New Roman" w:cs="Times New Roman"/>
          <w:i/>
          <w:iCs/>
          <w:color w:val="000000" w:themeColor="text1"/>
          <w:sz w:val="24"/>
          <w:szCs w:val="24"/>
        </w:rPr>
        <w:t>Deferribacteres</w:t>
      </w:r>
      <w:r w:rsidR="00320C9B" w:rsidRPr="008075BE">
        <w:rPr>
          <w:rFonts w:ascii="Times New Roman" w:hAnsi="Times New Roman" w:cs="Times New Roman"/>
          <w:color w:val="000000" w:themeColor="text1"/>
          <w:sz w:val="24"/>
          <w:szCs w:val="24"/>
        </w:rPr>
        <w:t xml:space="preserve">) </w:t>
      </w:r>
      <w:r w:rsidR="00F87CB5" w:rsidRPr="008075BE">
        <w:rPr>
          <w:rFonts w:ascii="Times New Roman" w:hAnsi="Times New Roman" w:cs="Times New Roman"/>
          <w:color w:val="000000" w:themeColor="text1"/>
          <w:sz w:val="24"/>
          <w:szCs w:val="24"/>
        </w:rPr>
        <w:t>w</w:t>
      </w:r>
      <w:r w:rsidR="00205006" w:rsidRPr="008075BE">
        <w:rPr>
          <w:rFonts w:ascii="Times New Roman" w:hAnsi="Times New Roman" w:cs="Times New Roman"/>
          <w:color w:val="000000" w:themeColor="text1"/>
          <w:sz w:val="24"/>
          <w:szCs w:val="24"/>
        </w:rPr>
        <w:t>ere</w:t>
      </w:r>
      <w:r w:rsidR="00F87CB5" w:rsidRPr="008075BE">
        <w:rPr>
          <w:rFonts w:ascii="Times New Roman" w:hAnsi="Times New Roman" w:cs="Times New Roman"/>
          <w:color w:val="000000" w:themeColor="text1"/>
          <w:sz w:val="24"/>
          <w:szCs w:val="24"/>
        </w:rPr>
        <w:t xml:space="preserve"> lower in </w:t>
      </w:r>
      <w:r w:rsidR="00205006" w:rsidRPr="008075BE">
        <w:rPr>
          <w:rFonts w:ascii="Times New Roman" w:hAnsi="Times New Roman" w:cs="Times New Roman"/>
          <w:color w:val="000000" w:themeColor="text1"/>
          <w:sz w:val="24"/>
          <w:szCs w:val="24"/>
        </w:rPr>
        <w:t xml:space="preserve">all three </w:t>
      </w:r>
      <w:r w:rsidR="00F87CB5" w:rsidRPr="008075BE">
        <w:rPr>
          <w:rFonts w:ascii="Times New Roman" w:hAnsi="Times New Roman" w:cs="Times New Roman"/>
          <w:color w:val="000000" w:themeColor="text1"/>
          <w:sz w:val="24"/>
          <w:szCs w:val="24"/>
        </w:rPr>
        <w:t xml:space="preserve">DSS-treated </w:t>
      </w:r>
      <w:r w:rsidR="00205006" w:rsidRPr="008075BE">
        <w:rPr>
          <w:rFonts w:ascii="Times New Roman" w:hAnsi="Times New Roman" w:cs="Times New Roman"/>
          <w:color w:val="000000" w:themeColor="text1"/>
          <w:sz w:val="24"/>
          <w:szCs w:val="24"/>
        </w:rPr>
        <w:t>groups</w:t>
      </w:r>
      <w:r w:rsidR="00F87CB5" w:rsidRPr="008075BE">
        <w:rPr>
          <w:rFonts w:ascii="Times New Roman" w:hAnsi="Times New Roman" w:cs="Times New Roman"/>
          <w:color w:val="000000" w:themeColor="text1"/>
          <w:sz w:val="24"/>
          <w:szCs w:val="24"/>
        </w:rPr>
        <w:t xml:space="preserve">. </w:t>
      </w:r>
      <w:r w:rsidR="002904B4" w:rsidRPr="008075BE">
        <w:rPr>
          <w:rFonts w:ascii="Times New Roman" w:hAnsi="Times New Roman" w:cs="Times New Roman"/>
          <w:i/>
          <w:iCs/>
          <w:color w:val="000000" w:themeColor="text1"/>
          <w:sz w:val="24"/>
          <w:szCs w:val="24"/>
        </w:rPr>
        <w:t>Gammaproteobacteria</w:t>
      </w:r>
      <w:r w:rsidR="002904B4" w:rsidRPr="008075BE">
        <w:rPr>
          <w:rFonts w:ascii="Times New Roman" w:hAnsi="Times New Roman" w:cs="Times New Roman"/>
          <w:color w:val="000000" w:themeColor="text1"/>
          <w:sz w:val="24"/>
          <w:szCs w:val="24"/>
        </w:rPr>
        <w:t xml:space="preserve"> (p. </w:t>
      </w:r>
      <w:r w:rsidR="002904B4" w:rsidRPr="008075BE">
        <w:rPr>
          <w:rFonts w:ascii="Times New Roman" w:hAnsi="Times New Roman" w:cs="Times New Roman"/>
          <w:i/>
          <w:iCs/>
          <w:color w:val="000000" w:themeColor="text1"/>
          <w:sz w:val="24"/>
          <w:szCs w:val="24"/>
        </w:rPr>
        <w:t>Proteobacteria</w:t>
      </w:r>
      <w:r w:rsidR="002904B4" w:rsidRPr="008075BE">
        <w:rPr>
          <w:rFonts w:ascii="Times New Roman" w:hAnsi="Times New Roman" w:cs="Times New Roman"/>
          <w:color w:val="000000" w:themeColor="text1"/>
          <w:sz w:val="24"/>
          <w:szCs w:val="24"/>
        </w:rPr>
        <w:t xml:space="preserve">) and </w:t>
      </w:r>
      <w:r w:rsidR="009236B2" w:rsidRPr="008075BE">
        <w:rPr>
          <w:rFonts w:ascii="Times New Roman" w:hAnsi="Times New Roman" w:cs="Times New Roman"/>
          <w:i/>
          <w:iCs/>
          <w:color w:val="000000" w:themeColor="text1"/>
          <w:sz w:val="24"/>
          <w:szCs w:val="24"/>
        </w:rPr>
        <w:t>Verrucomicrobiae</w:t>
      </w:r>
      <w:r w:rsidR="009236B2" w:rsidRPr="008075BE">
        <w:rPr>
          <w:rFonts w:ascii="Times New Roman" w:hAnsi="Times New Roman" w:cs="Times New Roman"/>
          <w:color w:val="000000" w:themeColor="text1"/>
          <w:sz w:val="24"/>
          <w:szCs w:val="24"/>
        </w:rPr>
        <w:t xml:space="preserve"> </w:t>
      </w:r>
      <w:r w:rsidR="00320C9B" w:rsidRPr="008075BE">
        <w:rPr>
          <w:rFonts w:ascii="Times New Roman" w:hAnsi="Times New Roman" w:cs="Times New Roman"/>
          <w:color w:val="000000" w:themeColor="text1"/>
          <w:sz w:val="24"/>
          <w:szCs w:val="24"/>
        </w:rPr>
        <w:t xml:space="preserve">(p. </w:t>
      </w:r>
      <w:r w:rsidR="00320C9B" w:rsidRPr="008075BE">
        <w:rPr>
          <w:rFonts w:ascii="Times New Roman" w:hAnsi="Times New Roman" w:cs="Times New Roman"/>
          <w:i/>
          <w:iCs/>
          <w:color w:val="000000" w:themeColor="text1"/>
          <w:sz w:val="24"/>
          <w:szCs w:val="24"/>
        </w:rPr>
        <w:t>Verrucomicrobia</w:t>
      </w:r>
      <w:r w:rsidR="00320C9B" w:rsidRPr="008075BE">
        <w:rPr>
          <w:rFonts w:ascii="Times New Roman" w:hAnsi="Times New Roman" w:cs="Times New Roman"/>
          <w:color w:val="000000" w:themeColor="text1"/>
          <w:sz w:val="24"/>
          <w:szCs w:val="24"/>
        </w:rPr>
        <w:t xml:space="preserve">) </w:t>
      </w:r>
      <w:r w:rsidR="009236B2" w:rsidRPr="008075BE">
        <w:rPr>
          <w:rFonts w:ascii="Times New Roman" w:hAnsi="Times New Roman" w:cs="Times New Roman"/>
          <w:color w:val="000000" w:themeColor="text1"/>
          <w:sz w:val="24"/>
          <w:szCs w:val="24"/>
        </w:rPr>
        <w:t xml:space="preserve">had higher relative abundance in the DSS+AIN93M and DSS+Cranberry groups. </w:t>
      </w:r>
    </w:p>
    <w:p w14:paraId="7CABFF2A" w14:textId="76D2D40A" w:rsidR="008E4B69" w:rsidRPr="008075BE" w:rsidRDefault="00116D3B">
      <w:pPr>
        <w:pStyle w:val="Heading2"/>
        <w:jc w:val="both"/>
        <w:rPr>
          <w:rFonts w:ascii="Times New Roman" w:hAnsi="Times New Roman" w:cs="Times New Roman"/>
          <w:color w:val="000000" w:themeColor="text1"/>
          <w:sz w:val="24"/>
          <w:szCs w:val="24"/>
          <w:lang w:eastAsia="zh-CN"/>
        </w:rPr>
        <w:pPrChange w:id="380" w:author="Ran Yin" w:date="2024-11-26T09:39:00Z">
          <w:pPr>
            <w:pStyle w:val="Heading2"/>
          </w:pPr>
        </w:pPrChange>
      </w:pPr>
      <w:bookmarkStart w:id="381" w:name="_Toc179148170"/>
      <w:r w:rsidRPr="008075BE">
        <w:rPr>
          <w:rFonts w:ascii="Times New Roman" w:hAnsi="Times New Roman" w:cs="Times New Roman"/>
          <w:color w:val="000000" w:themeColor="text1"/>
          <w:sz w:val="24"/>
          <w:szCs w:val="24"/>
          <w:rPrChange w:id="382" w:author="Ran Yin" w:date="2024-11-30T16:43:00Z">
            <w:rPr>
              <w:rFonts w:ascii="Times New Roman" w:hAnsi="Times New Roman" w:cs="Times New Roman"/>
              <w:color w:val="000000" w:themeColor="text1"/>
            </w:rPr>
          </w:rPrChange>
        </w:rPr>
        <w:t>3.</w:t>
      </w:r>
      <w:r w:rsidR="00743E5F" w:rsidRPr="008075BE">
        <w:rPr>
          <w:rFonts w:ascii="Times New Roman" w:hAnsi="Times New Roman" w:cs="Times New Roman"/>
          <w:color w:val="000000" w:themeColor="text1"/>
          <w:sz w:val="24"/>
          <w:szCs w:val="24"/>
          <w:rPrChange w:id="383" w:author="Ran Yin" w:date="2024-11-30T16:43:00Z">
            <w:rPr>
              <w:rFonts w:ascii="Times New Roman" w:hAnsi="Times New Roman" w:cs="Times New Roman"/>
              <w:color w:val="000000" w:themeColor="text1"/>
            </w:rPr>
          </w:rPrChange>
        </w:rPr>
        <w:t xml:space="preserve">4 </w:t>
      </w:r>
      <w:r w:rsidRPr="00DB5FFA">
        <w:rPr>
          <w:rFonts w:ascii="Times New Roman" w:hAnsi="Times New Roman" w:cs="Times New Roman"/>
          <w:i/>
          <w:iCs/>
          <w:color w:val="000000" w:themeColor="text1"/>
          <w:sz w:val="24"/>
          <w:szCs w:val="24"/>
          <w:rPrChange w:id="384" w:author="Ran Yin" w:date="2024-11-30T20:12:00Z">
            <w:rPr>
              <w:rFonts w:ascii="Times New Roman" w:hAnsi="Times New Roman" w:cs="Times New Roman"/>
              <w:color w:val="000000" w:themeColor="text1"/>
            </w:rPr>
          </w:rPrChange>
        </w:rPr>
        <w:t>Firmicutes</w:t>
      </w:r>
      <w:r w:rsidRPr="008075BE">
        <w:rPr>
          <w:rFonts w:ascii="Times New Roman" w:hAnsi="Times New Roman" w:cs="Times New Roman"/>
          <w:color w:val="000000" w:themeColor="text1"/>
          <w:sz w:val="24"/>
          <w:szCs w:val="24"/>
          <w:rPrChange w:id="385" w:author="Ran Yin" w:date="2024-11-30T16:43:00Z">
            <w:rPr>
              <w:rFonts w:ascii="Times New Roman" w:hAnsi="Times New Roman" w:cs="Times New Roman"/>
              <w:color w:val="000000" w:themeColor="text1"/>
            </w:rPr>
          </w:rPrChange>
        </w:rPr>
        <w:t>/</w:t>
      </w:r>
      <w:r w:rsidRPr="00DB5FFA">
        <w:rPr>
          <w:rFonts w:ascii="Times New Roman" w:hAnsi="Times New Roman" w:cs="Times New Roman"/>
          <w:i/>
          <w:iCs/>
          <w:color w:val="000000" w:themeColor="text1"/>
          <w:sz w:val="24"/>
          <w:szCs w:val="24"/>
          <w:rPrChange w:id="386" w:author="Ran Yin" w:date="2024-11-30T20:12:00Z">
            <w:rPr>
              <w:rFonts w:ascii="Times New Roman" w:hAnsi="Times New Roman" w:cs="Times New Roman"/>
              <w:color w:val="000000" w:themeColor="text1"/>
            </w:rPr>
          </w:rPrChange>
        </w:rPr>
        <w:t>Bacteroidetes</w:t>
      </w:r>
      <w:r w:rsidRPr="008075BE">
        <w:rPr>
          <w:rFonts w:ascii="Times New Roman" w:hAnsi="Times New Roman" w:cs="Times New Roman"/>
          <w:color w:val="000000" w:themeColor="text1"/>
          <w:sz w:val="24"/>
          <w:szCs w:val="24"/>
          <w:rPrChange w:id="387" w:author="Ran Yin" w:date="2024-11-30T16:43:00Z">
            <w:rPr>
              <w:rFonts w:ascii="Times New Roman" w:hAnsi="Times New Roman" w:cs="Times New Roman"/>
              <w:color w:val="000000" w:themeColor="text1"/>
            </w:rPr>
          </w:rPrChange>
        </w:rPr>
        <w:t xml:space="preserve"> ratio</w:t>
      </w:r>
      <w:bookmarkEnd w:id="381"/>
    </w:p>
    <w:p w14:paraId="299B744C" w14:textId="18263582" w:rsidR="00BB4449" w:rsidRPr="008075BE" w:rsidRDefault="00743E5F" w:rsidP="002502AD">
      <w:pPr>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Biological activities such as aging, </w:t>
      </w:r>
      <w:r w:rsidR="007704ED" w:rsidRPr="008075BE">
        <w:rPr>
          <w:rFonts w:ascii="Times New Roman" w:hAnsi="Times New Roman" w:cs="Times New Roman"/>
          <w:color w:val="000000" w:themeColor="text1"/>
          <w:sz w:val="24"/>
          <w:szCs w:val="24"/>
        </w:rPr>
        <w:t xml:space="preserve">change of </w:t>
      </w:r>
      <w:r w:rsidRPr="008075BE">
        <w:rPr>
          <w:rFonts w:ascii="Times New Roman" w:hAnsi="Times New Roman" w:cs="Times New Roman"/>
          <w:color w:val="000000" w:themeColor="text1"/>
          <w:sz w:val="24"/>
          <w:szCs w:val="24"/>
        </w:rPr>
        <w:t>body mass index</w:t>
      </w:r>
      <w:r w:rsidR="007704ED" w:rsidRPr="008075BE">
        <w:rPr>
          <w:rFonts w:ascii="Times New Roman" w:hAnsi="Times New Roman" w:cs="Times New Roman"/>
          <w:color w:val="000000" w:themeColor="text1"/>
          <w:sz w:val="24"/>
          <w:szCs w:val="24"/>
        </w:rPr>
        <w:t xml:space="preserve">, </w:t>
      </w:r>
      <w:r w:rsidR="00584D20" w:rsidRPr="008075BE">
        <w:rPr>
          <w:rFonts w:ascii="Times New Roman" w:hAnsi="Times New Roman" w:cs="Times New Roman"/>
          <w:color w:val="000000" w:themeColor="text1"/>
          <w:sz w:val="24"/>
          <w:szCs w:val="24"/>
        </w:rPr>
        <w:t>and maintaining</w:t>
      </w:r>
      <w:r w:rsidRPr="008075BE">
        <w:rPr>
          <w:rFonts w:ascii="Times New Roman" w:hAnsi="Times New Roman" w:cs="Times New Roman"/>
          <w:color w:val="000000" w:themeColor="text1"/>
          <w:sz w:val="24"/>
          <w:szCs w:val="24"/>
        </w:rPr>
        <w:t xml:space="preserve"> intestinal homeostasis have been linked to </w:t>
      </w:r>
      <w:r w:rsidR="00116D3B" w:rsidRPr="008075BE">
        <w:rPr>
          <w:rFonts w:ascii="Times New Roman" w:hAnsi="Times New Roman" w:cs="Times New Roman"/>
          <w:i/>
          <w:iCs/>
          <w:color w:val="000000" w:themeColor="text1"/>
          <w:sz w:val="24"/>
          <w:szCs w:val="24"/>
        </w:rPr>
        <w:t>Firmicutes</w:t>
      </w:r>
      <w:r w:rsidR="00116D3B" w:rsidRPr="008075BE">
        <w:rPr>
          <w:rFonts w:ascii="Times New Roman" w:hAnsi="Times New Roman" w:cs="Times New Roman"/>
          <w:color w:val="000000" w:themeColor="text1"/>
          <w:sz w:val="24"/>
          <w:szCs w:val="24"/>
        </w:rPr>
        <w:t xml:space="preserve"> to </w:t>
      </w:r>
      <w:r w:rsidR="00116D3B" w:rsidRPr="008075BE">
        <w:rPr>
          <w:rFonts w:ascii="Times New Roman" w:hAnsi="Times New Roman" w:cs="Times New Roman"/>
          <w:i/>
          <w:iCs/>
          <w:color w:val="000000" w:themeColor="text1"/>
          <w:sz w:val="24"/>
          <w:szCs w:val="24"/>
        </w:rPr>
        <w:t>Bacteroidetes</w:t>
      </w:r>
      <w:r w:rsidR="00116D3B" w:rsidRPr="008075BE">
        <w:rPr>
          <w:rFonts w:ascii="Times New Roman" w:hAnsi="Times New Roman" w:cs="Times New Roman"/>
          <w:color w:val="000000" w:themeColor="text1"/>
          <w:sz w:val="24"/>
          <w:szCs w:val="24"/>
        </w:rPr>
        <w:t xml:space="preserve"> ratio </w:t>
      </w:r>
      <w:r w:rsidR="0042748B" w:rsidRPr="008075BE">
        <w:rPr>
          <w:rFonts w:ascii="Times New Roman" w:hAnsi="Times New Roman" w:cs="Times New Roman"/>
          <w:color w:val="000000" w:themeColor="text1"/>
          <w:sz w:val="24"/>
          <w:szCs w:val="24"/>
        </w:rPr>
        <w:t>(F/B)</w:t>
      </w:r>
      <w:r w:rsidR="00F43A7C" w:rsidRPr="008075BE">
        <w:rPr>
          <w:rFonts w:ascii="Times New Roman" w:hAnsi="Times New Roman" w:cs="Times New Roman"/>
          <w:color w:val="000000" w:themeColor="text1"/>
          <w:sz w:val="24"/>
          <w:szCs w:val="24"/>
        </w:rPr>
        <w:t xml:space="preserve"> </w:t>
      </w:r>
      <w:r w:rsidR="00F43A7C" w:rsidRPr="008075BE">
        <w:rPr>
          <w:rFonts w:ascii="Times New Roman" w:hAnsi="Times New Roman" w:cs="Times New Roman"/>
          <w:color w:val="000000" w:themeColor="text1"/>
          <w:sz w:val="24"/>
          <w:szCs w:val="24"/>
        </w:rPr>
        <w:fldChar w:fldCharType="begin">
          <w:fldData xml:space="preserve">PEVuZE5vdGU+PENpdGU+PEF1dGhvcj5NYXJpYXQ8L0F1dGhvcj48WWVhcj4yMDA5PC9ZZWFyPjxS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PEVuZE5vdGU+PENpdGU+PEF1dGhvcj5NYXJpYXQ8L0F1dGhvcj48WWVhcj4yMDA5PC9ZZWFyPjxS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F43A7C" w:rsidRPr="008075BE">
        <w:rPr>
          <w:rFonts w:ascii="Times New Roman" w:hAnsi="Times New Roman" w:cs="Times New Roman"/>
          <w:color w:val="000000" w:themeColor="text1"/>
          <w:sz w:val="24"/>
          <w:szCs w:val="24"/>
        </w:rPr>
      </w:r>
      <w:r w:rsidR="00F43A7C" w:rsidRPr="008075BE">
        <w:rPr>
          <w:rFonts w:ascii="Times New Roman" w:hAnsi="Times New Roman" w:cs="Times New Roman"/>
          <w:color w:val="000000" w:themeColor="text1"/>
          <w:sz w:val="24"/>
          <w:szCs w:val="24"/>
        </w:rPr>
        <w:fldChar w:fldCharType="separate"/>
      </w:r>
      <w:r w:rsidR="00F43A7C" w:rsidRPr="008075BE">
        <w:rPr>
          <w:rFonts w:ascii="Times New Roman" w:hAnsi="Times New Roman" w:cs="Times New Roman"/>
          <w:noProof/>
          <w:color w:val="000000" w:themeColor="text1"/>
          <w:sz w:val="24"/>
          <w:szCs w:val="24"/>
        </w:rPr>
        <w:t>(57, 58)</w:t>
      </w:r>
      <w:r w:rsidR="00F43A7C" w:rsidRPr="008075BE">
        <w:rPr>
          <w:rFonts w:ascii="Times New Roman" w:hAnsi="Times New Roman" w:cs="Times New Roman"/>
          <w:color w:val="000000" w:themeColor="text1"/>
          <w:sz w:val="24"/>
          <w:szCs w:val="24"/>
        </w:rPr>
        <w:fldChar w:fldCharType="end"/>
      </w:r>
      <w:r w:rsidR="00116D3B" w:rsidRPr="008075BE">
        <w:rPr>
          <w:rFonts w:ascii="Times New Roman" w:hAnsi="Times New Roman" w:cs="Times New Roman"/>
          <w:color w:val="000000" w:themeColor="text1"/>
          <w:sz w:val="24"/>
          <w:szCs w:val="24"/>
        </w:rPr>
        <w:t>.</w:t>
      </w:r>
      <w:r w:rsidR="0042748B" w:rsidRPr="008075BE">
        <w:rPr>
          <w:rFonts w:ascii="Times New Roman" w:hAnsi="Times New Roman" w:cs="Times New Roman"/>
          <w:color w:val="000000" w:themeColor="text1"/>
          <w:sz w:val="24"/>
          <w:szCs w:val="24"/>
        </w:rPr>
        <w:t xml:space="preserve"> Increased F/B </w:t>
      </w:r>
      <w:r w:rsidR="007704ED" w:rsidRPr="008075BE">
        <w:rPr>
          <w:rFonts w:ascii="Times New Roman" w:hAnsi="Times New Roman" w:cs="Times New Roman"/>
          <w:color w:val="000000" w:themeColor="text1"/>
          <w:sz w:val="24"/>
          <w:szCs w:val="24"/>
        </w:rPr>
        <w:t xml:space="preserve">has been </w:t>
      </w:r>
      <w:r w:rsidR="0042748B" w:rsidRPr="008075BE">
        <w:rPr>
          <w:rFonts w:ascii="Times New Roman" w:hAnsi="Times New Roman" w:cs="Times New Roman"/>
          <w:color w:val="000000" w:themeColor="text1"/>
          <w:sz w:val="24"/>
          <w:szCs w:val="24"/>
        </w:rPr>
        <w:t xml:space="preserve">associated with obesity while </w:t>
      </w:r>
      <w:r w:rsidR="007704ED" w:rsidRPr="008075BE">
        <w:rPr>
          <w:rFonts w:ascii="Times New Roman" w:hAnsi="Times New Roman" w:cs="Times New Roman"/>
          <w:color w:val="000000" w:themeColor="text1"/>
          <w:sz w:val="24"/>
          <w:szCs w:val="24"/>
        </w:rPr>
        <w:t xml:space="preserve">decreased </w:t>
      </w:r>
      <w:r w:rsidR="0042748B" w:rsidRPr="008075BE">
        <w:rPr>
          <w:rFonts w:ascii="Times New Roman" w:hAnsi="Times New Roman" w:cs="Times New Roman"/>
          <w:color w:val="000000" w:themeColor="text1"/>
          <w:sz w:val="24"/>
          <w:szCs w:val="24"/>
        </w:rPr>
        <w:t xml:space="preserve">ratio </w:t>
      </w:r>
      <w:r w:rsidR="007704ED" w:rsidRPr="008075BE">
        <w:rPr>
          <w:rFonts w:ascii="Times New Roman" w:hAnsi="Times New Roman" w:cs="Times New Roman"/>
          <w:color w:val="000000" w:themeColor="text1"/>
          <w:sz w:val="24"/>
          <w:szCs w:val="24"/>
        </w:rPr>
        <w:t xml:space="preserve">has </w:t>
      </w:r>
      <w:r w:rsidR="00B510FE" w:rsidRPr="008075BE">
        <w:rPr>
          <w:rFonts w:ascii="Times New Roman" w:hAnsi="Times New Roman" w:cs="Times New Roman"/>
          <w:color w:val="000000" w:themeColor="text1"/>
          <w:sz w:val="24"/>
          <w:szCs w:val="24"/>
        </w:rPr>
        <w:t xml:space="preserve">correlated positively with </w:t>
      </w:r>
      <w:r w:rsidR="0042748B" w:rsidRPr="008075BE">
        <w:rPr>
          <w:rFonts w:ascii="Times New Roman" w:hAnsi="Times New Roman" w:cs="Times New Roman"/>
          <w:color w:val="000000" w:themeColor="text1"/>
          <w:sz w:val="24"/>
          <w:szCs w:val="24"/>
        </w:rPr>
        <w:t>inflammatory bowel disease</w:t>
      </w:r>
      <w:r w:rsidR="007704ED" w:rsidRPr="008075BE">
        <w:rPr>
          <w:rFonts w:ascii="Times New Roman" w:hAnsi="Times New Roman" w:cs="Times New Roman"/>
          <w:color w:val="000000" w:themeColor="text1"/>
          <w:sz w:val="24"/>
          <w:szCs w:val="24"/>
        </w:rPr>
        <w:t xml:space="preserve"> (IBD)</w:t>
      </w:r>
      <w:r w:rsidR="0042748B" w:rsidRPr="008075BE">
        <w:rPr>
          <w:rFonts w:ascii="Times New Roman" w:hAnsi="Times New Roman" w:cs="Times New Roman"/>
          <w:color w:val="000000" w:themeColor="text1"/>
          <w:sz w:val="24"/>
          <w:szCs w:val="24"/>
        </w:rPr>
        <w:t xml:space="preserve"> </w:t>
      </w:r>
      <w:r w:rsidR="00B510FE"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&lt;EndNote&gt;&lt;Cite&gt;&lt;Author&gt;Stojanov&lt;/Author&gt;&lt;Year&gt;2020&lt;/Year&gt;&lt;RecNum&gt;265&lt;/RecNum&gt;&lt;DisplayText&gt;(59)&lt;/DisplayText&gt;&lt;record&gt;&lt;rec-number&gt;2569&lt;/rec-number&gt;&lt;foreign-keys&gt;&lt;key app="EN" db-id="petpvf9zze5p0iezs0p55z0yz22f20efadfp" timestamp="1730996085"&gt;2569&lt;/key&gt;&lt;/foreign-keys&gt;&lt;ref-type name="Journal Article"&gt;17&lt;/ref-type&gt;&lt;contributors&gt;&lt;authors&gt;&lt;author&gt;Stojanov, S.&lt;/author&gt;&lt;author&gt;Berlec, A.&lt;/author&gt;&lt;author&gt;Strukelj, B.&lt;/author&gt;&lt;/authors&gt;&lt;/contributors&gt;&lt;auth-address&gt;Faculty of Pharmacy, University of Ljubljana, SI-1000 Ljubljana, Slovenia.&amp;#xD;Department of Biotechnology, Jozef Stefan Institute, SI-1000 Ljubljana, Slovenia.&lt;/auth-address&gt;&lt;titles&gt;&lt;title&gt;The Influence of Probiotics on the Firmicutes/Bacteroidetes Ratio in the Treatment of Obesity and Inflammatory Bowel disease&lt;/title&gt;&lt;secondary-title&gt;Microorganisms&lt;/secondary-title&gt;&lt;/titles&gt;&lt;periodical&gt;&lt;full-title&gt;Microorganisms&lt;/full-title&gt;&lt;/periodical&gt;&lt;volume&gt;8&lt;/volume&gt;&lt;number&gt;11&lt;/number&gt;&lt;edition&gt;20201101&lt;/edition&gt;&lt;keywords&gt;&lt;keyword&gt;Bacteroidetes&lt;/keyword&gt;&lt;keyword&gt;Firmicutes&lt;/keyword&gt;&lt;keyword&gt;dysbiosis&lt;/keyword&gt;&lt;keyword&gt;inflammation&lt;/keyword&gt;&lt;keyword&gt;obesity&lt;/keyword&gt;&lt;keyword&gt;probiotics&lt;/keyword&gt;&lt;/keywords&gt;&lt;dates&gt;&lt;year&gt;2020&lt;/year&gt;&lt;pub-dates&gt;&lt;date&gt;Nov 1&lt;/date&gt;&lt;/pub-dates&gt;&lt;/dates&gt;&lt;isbn&gt;2076-2607 (Print)&amp;#xD;2076-2607 (Electronic)&amp;#xD;2076-2607 (Linking)&lt;/isbn&gt;&lt;accession-num&gt;33139627&lt;/accession-num&gt;&lt;urls&gt;&lt;related-urls&gt;&lt;url&gt;https://www.ncbi.nlm.nih.gov/pubmed/33139627&lt;/url&gt;&lt;/related-urls&gt;&lt;/urls&gt;&lt;custom1&gt;The authors declare no conflict of interest.&lt;/custom1&gt;&lt;custom2&gt;PMC7692443&lt;/custom2&gt;&lt;electronic-resource-num&gt;10.3390/microorganisms8111715&lt;/electronic-resource-num&gt;&lt;remote-database-name&gt;PubMed-not-MEDLINE&lt;/remote-database-name&gt;&lt;remote-database-provider&gt;NLM&lt;/remote-database-provider&gt;&lt;/record&gt;&lt;/Cite&gt;&lt;/EndNote&gt;</w:instrText>
      </w:r>
      <w:r w:rsidR="00B510FE"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(59)</w:t>
      </w:r>
      <w:r w:rsidR="00B510FE" w:rsidRPr="008075BE">
        <w:rPr>
          <w:rFonts w:ascii="Times New Roman" w:hAnsi="Times New Roman" w:cs="Times New Roman"/>
          <w:color w:val="000000" w:themeColor="text1"/>
          <w:sz w:val="24"/>
          <w:szCs w:val="24"/>
        </w:rPr>
        <w:fldChar w:fldCharType="end"/>
      </w:r>
      <w:r w:rsidR="0042748B" w:rsidRPr="008075BE">
        <w:rPr>
          <w:rFonts w:ascii="Times New Roman" w:hAnsi="Times New Roman" w:cs="Times New Roman"/>
          <w:color w:val="000000" w:themeColor="text1"/>
          <w:sz w:val="24"/>
          <w:szCs w:val="24"/>
        </w:rPr>
        <w:t xml:space="preserve">. </w:t>
      </w:r>
      <w:r w:rsidR="00EF4836" w:rsidRPr="008075BE">
        <w:rPr>
          <w:rFonts w:ascii="Times New Roman" w:hAnsi="Times New Roman" w:cs="Times New Roman"/>
          <w:color w:val="000000" w:themeColor="text1"/>
          <w:sz w:val="24"/>
          <w:szCs w:val="24"/>
        </w:rPr>
        <w:t xml:space="preserve">Therefore, the F/B ratio was </w:t>
      </w:r>
      <w:r w:rsidR="007704ED" w:rsidRPr="008075BE">
        <w:rPr>
          <w:rFonts w:ascii="Times New Roman" w:hAnsi="Times New Roman" w:cs="Times New Roman"/>
          <w:color w:val="000000" w:themeColor="text1"/>
          <w:sz w:val="24"/>
          <w:szCs w:val="24"/>
        </w:rPr>
        <w:t xml:space="preserve">used </w:t>
      </w:r>
      <w:r w:rsidR="00EF4836" w:rsidRPr="008075BE">
        <w:rPr>
          <w:rFonts w:ascii="Times New Roman" w:hAnsi="Times New Roman" w:cs="Times New Roman"/>
          <w:color w:val="000000" w:themeColor="text1"/>
          <w:sz w:val="24"/>
          <w:szCs w:val="24"/>
        </w:rPr>
        <w:t xml:space="preserve">as an endpoint in this study to examine </w:t>
      </w:r>
      <w:r w:rsidR="007704ED" w:rsidRPr="008075BE">
        <w:rPr>
          <w:rFonts w:ascii="Times New Roman" w:hAnsi="Times New Roman" w:cs="Times New Roman"/>
          <w:color w:val="000000" w:themeColor="text1"/>
          <w:sz w:val="24"/>
          <w:szCs w:val="24"/>
        </w:rPr>
        <w:t xml:space="preserve">differences in </w:t>
      </w:r>
      <w:r w:rsidR="00EF4836" w:rsidRPr="008075BE">
        <w:rPr>
          <w:rFonts w:ascii="Times New Roman" w:hAnsi="Times New Roman" w:cs="Times New Roman"/>
          <w:color w:val="000000" w:themeColor="text1"/>
          <w:sz w:val="24"/>
          <w:szCs w:val="24"/>
        </w:rPr>
        <w:t xml:space="preserve">microbiome composition </w:t>
      </w:r>
      <w:r w:rsidR="00584D20" w:rsidRPr="008075BE">
        <w:rPr>
          <w:rFonts w:ascii="Times New Roman" w:hAnsi="Times New Roman" w:cs="Times New Roman"/>
          <w:color w:val="000000" w:themeColor="text1"/>
          <w:sz w:val="24"/>
          <w:szCs w:val="24"/>
        </w:rPr>
        <w:t>across</w:t>
      </w:r>
      <w:r w:rsidR="00C95555" w:rsidRPr="008075BE">
        <w:rPr>
          <w:rFonts w:ascii="Times New Roman" w:hAnsi="Times New Roman" w:cs="Times New Roman"/>
          <w:color w:val="000000" w:themeColor="text1"/>
          <w:sz w:val="24"/>
          <w:szCs w:val="24"/>
        </w:rPr>
        <w:t xml:space="preserve"> genotype</w:t>
      </w:r>
      <w:r w:rsidR="00EF4836" w:rsidRPr="008075BE">
        <w:rPr>
          <w:rFonts w:ascii="Times New Roman" w:hAnsi="Times New Roman" w:cs="Times New Roman"/>
          <w:color w:val="000000" w:themeColor="text1"/>
          <w:sz w:val="24"/>
          <w:szCs w:val="24"/>
        </w:rPr>
        <w:t>s</w:t>
      </w:r>
      <w:r w:rsidR="00C95555" w:rsidRPr="008075BE">
        <w:rPr>
          <w:rFonts w:ascii="Times New Roman" w:hAnsi="Times New Roman" w:cs="Times New Roman"/>
          <w:color w:val="000000" w:themeColor="text1"/>
          <w:sz w:val="24"/>
          <w:szCs w:val="24"/>
        </w:rPr>
        <w:t>, diet</w:t>
      </w:r>
      <w:r w:rsidR="00EF4836" w:rsidRPr="008075BE">
        <w:rPr>
          <w:rFonts w:ascii="Times New Roman" w:hAnsi="Times New Roman" w:cs="Times New Roman"/>
          <w:color w:val="000000" w:themeColor="text1"/>
          <w:sz w:val="24"/>
          <w:szCs w:val="24"/>
        </w:rPr>
        <w:t>s</w:t>
      </w:r>
      <w:r w:rsidR="00C95555" w:rsidRPr="008075BE">
        <w:rPr>
          <w:rFonts w:ascii="Times New Roman" w:hAnsi="Times New Roman" w:cs="Times New Roman"/>
          <w:color w:val="000000" w:themeColor="text1"/>
          <w:sz w:val="24"/>
          <w:szCs w:val="24"/>
        </w:rPr>
        <w:t xml:space="preserve"> and timepoints (Figure</w:t>
      </w:r>
      <w:r w:rsidR="001F645A" w:rsidRPr="008075BE">
        <w:rPr>
          <w:rFonts w:ascii="Times New Roman" w:hAnsi="Times New Roman" w:cs="Times New Roman"/>
          <w:color w:val="000000" w:themeColor="text1"/>
          <w:sz w:val="24"/>
          <w:szCs w:val="24"/>
        </w:rPr>
        <w:t>s</w:t>
      </w:r>
      <w:r w:rsidR="00C95555" w:rsidRPr="008075BE">
        <w:rPr>
          <w:rFonts w:ascii="Times New Roman" w:hAnsi="Times New Roman" w:cs="Times New Roman"/>
          <w:color w:val="000000" w:themeColor="text1"/>
          <w:sz w:val="24"/>
          <w:szCs w:val="24"/>
        </w:rPr>
        <w:t xml:space="preserve"> </w:t>
      </w:r>
      <w:r w:rsidR="009068C3" w:rsidRPr="008075BE">
        <w:rPr>
          <w:rFonts w:ascii="Times New Roman" w:hAnsi="Times New Roman" w:cs="Times New Roman"/>
          <w:color w:val="000000" w:themeColor="text1"/>
          <w:sz w:val="24"/>
          <w:szCs w:val="24"/>
        </w:rPr>
        <w:t>8</w:t>
      </w:r>
      <w:r w:rsidR="00C95555" w:rsidRPr="008075BE">
        <w:rPr>
          <w:rFonts w:ascii="Times New Roman" w:hAnsi="Times New Roman" w:cs="Times New Roman"/>
          <w:color w:val="000000" w:themeColor="text1"/>
          <w:sz w:val="24"/>
          <w:szCs w:val="24"/>
        </w:rPr>
        <w:t xml:space="preserve">). </w:t>
      </w:r>
      <w:r w:rsidR="00234975" w:rsidRPr="008075BE">
        <w:rPr>
          <w:rFonts w:ascii="Times New Roman" w:hAnsi="Times New Roman" w:cs="Times New Roman"/>
          <w:color w:val="000000" w:themeColor="text1"/>
          <w:sz w:val="24"/>
          <w:szCs w:val="24"/>
        </w:rPr>
        <w:t xml:space="preserve">The abundance of </w:t>
      </w:r>
      <w:r w:rsidR="00234975" w:rsidRPr="008075BE">
        <w:rPr>
          <w:rFonts w:ascii="Times New Roman" w:hAnsi="Times New Roman" w:cs="Times New Roman"/>
          <w:i/>
          <w:iCs/>
          <w:color w:val="000000" w:themeColor="text1"/>
          <w:sz w:val="24"/>
          <w:szCs w:val="24"/>
        </w:rPr>
        <w:t>Firmicute</w:t>
      </w:r>
      <w:r w:rsidR="00234975" w:rsidRPr="008075BE">
        <w:rPr>
          <w:rFonts w:ascii="Times New Roman" w:hAnsi="Times New Roman" w:cs="Times New Roman"/>
          <w:color w:val="000000" w:themeColor="text1"/>
          <w:sz w:val="24"/>
          <w:szCs w:val="24"/>
        </w:rPr>
        <w:t xml:space="preserve">s </w:t>
      </w:r>
      <w:r w:rsidR="00E41BE5" w:rsidRPr="008075BE">
        <w:rPr>
          <w:rFonts w:ascii="Times New Roman" w:hAnsi="Times New Roman" w:cs="Times New Roman"/>
          <w:color w:val="000000" w:themeColor="text1"/>
          <w:sz w:val="24"/>
          <w:szCs w:val="24"/>
        </w:rPr>
        <w:t>was lower or equal</w:t>
      </w:r>
      <w:r w:rsidR="00234975" w:rsidRPr="008075BE">
        <w:rPr>
          <w:rFonts w:ascii="Times New Roman" w:hAnsi="Times New Roman" w:cs="Times New Roman"/>
          <w:color w:val="000000" w:themeColor="text1"/>
          <w:sz w:val="24"/>
          <w:szCs w:val="24"/>
        </w:rPr>
        <w:t xml:space="preserve"> to </w:t>
      </w:r>
      <w:r w:rsidR="00E41BE5" w:rsidRPr="008075BE">
        <w:rPr>
          <w:rFonts w:ascii="Times New Roman" w:hAnsi="Times New Roman" w:cs="Times New Roman"/>
          <w:color w:val="000000" w:themeColor="text1"/>
          <w:sz w:val="24"/>
          <w:szCs w:val="24"/>
        </w:rPr>
        <w:t xml:space="preserve">the abundance of </w:t>
      </w:r>
      <w:r w:rsidR="00234975" w:rsidRPr="008075BE">
        <w:rPr>
          <w:rFonts w:ascii="Times New Roman" w:hAnsi="Times New Roman" w:cs="Times New Roman"/>
          <w:i/>
          <w:iCs/>
          <w:color w:val="000000" w:themeColor="text1"/>
          <w:sz w:val="24"/>
          <w:szCs w:val="24"/>
        </w:rPr>
        <w:t>Bacteroidetes</w:t>
      </w:r>
      <w:r w:rsidR="00E41BE5" w:rsidRPr="008075BE">
        <w:rPr>
          <w:rFonts w:ascii="Times New Roman" w:hAnsi="Times New Roman" w:cs="Times New Roman"/>
          <w:i/>
          <w:iCs/>
          <w:color w:val="000000" w:themeColor="text1"/>
          <w:sz w:val="24"/>
          <w:szCs w:val="24"/>
        </w:rPr>
        <w:t xml:space="preserve"> </w:t>
      </w:r>
      <w:r w:rsidR="00E41BE5" w:rsidRPr="008075BE">
        <w:rPr>
          <w:rFonts w:ascii="Times New Roman" w:hAnsi="Times New Roman" w:cs="Times New Roman"/>
          <w:color w:val="000000" w:themeColor="text1"/>
          <w:sz w:val="24"/>
          <w:szCs w:val="24"/>
        </w:rPr>
        <w:lastRenderedPageBreak/>
        <w:t>in</w:t>
      </w:r>
      <w:r w:rsidR="00234975" w:rsidRPr="008075BE">
        <w:rPr>
          <w:rFonts w:ascii="Times New Roman" w:hAnsi="Times New Roman" w:cs="Times New Roman"/>
          <w:color w:val="000000" w:themeColor="text1"/>
          <w:sz w:val="24"/>
          <w:szCs w:val="24"/>
        </w:rPr>
        <w:t xml:space="preserve"> </w:t>
      </w:r>
      <w:r w:rsidR="00DF4526" w:rsidRPr="008075BE">
        <w:rPr>
          <w:rFonts w:ascii="Times New Roman" w:hAnsi="Times New Roman" w:cs="Times New Roman"/>
          <w:color w:val="000000" w:themeColor="text1"/>
          <w:sz w:val="24"/>
          <w:szCs w:val="24"/>
        </w:rPr>
        <w:t>Exp01 and Exp02</w:t>
      </w:r>
      <w:r w:rsidR="005B4FB2" w:rsidRPr="008075BE">
        <w:rPr>
          <w:rFonts w:ascii="Times New Roman" w:hAnsi="Times New Roman" w:cs="Times New Roman"/>
          <w:color w:val="000000" w:themeColor="text1"/>
          <w:sz w:val="24"/>
          <w:szCs w:val="24"/>
        </w:rPr>
        <w:t xml:space="preserve"> </w:t>
      </w:r>
      <w:r w:rsidR="00234975" w:rsidRPr="008075BE">
        <w:rPr>
          <w:rFonts w:ascii="Times New Roman" w:hAnsi="Times New Roman" w:cs="Times New Roman"/>
          <w:color w:val="000000" w:themeColor="text1"/>
          <w:sz w:val="24"/>
          <w:szCs w:val="24"/>
        </w:rPr>
        <w:t xml:space="preserve">samples </w:t>
      </w:r>
      <w:r w:rsidR="005B4FB2" w:rsidRPr="008075BE">
        <w:rPr>
          <w:rFonts w:ascii="Times New Roman" w:hAnsi="Times New Roman" w:cs="Times New Roman"/>
          <w:color w:val="000000" w:themeColor="text1"/>
          <w:sz w:val="24"/>
          <w:szCs w:val="24"/>
        </w:rPr>
        <w:t>but the F/B ratios in the WT mice samples were higher than in the Nrf2</w:t>
      </w:r>
      <w:r w:rsidR="007704ED" w:rsidRPr="008075BE">
        <w:rPr>
          <w:rFonts w:ascii="Times New Roman" w:hAnsi="Times New Roman" w:cs="Times New Roman"/>
          <w:color w:val="000000" w:themeColor="text1"/>
          <w:sz w:val="24"/>
          <w:szCs w:val="24"/>
        </w:rPr>
        <w:t>-</w:t>
      </w:r>
      <w:r w:rsidR="005B4FB2" w:rsidRPr="008075BE">
        <w:rPr>
          <w:rFonts w:ascii="Times New Roman" w:hAnsi="Times New Roman" w:cs="Times New Roman"/>
          <w:color w:val="000000" w:themeColor="text1"/>
          <w:sz w:val="24"/>
          <w:szCs w:val="24"/>
        </w:rPr>
        <w:t xml:space="preserve">KO samples in all 3 experiments. </w:t>
      </w:r>
      <w:r w:rsidR="00E41BE5" w:rsidRPr="008075BE">
        <w:rPr>
          <w:rFonts w:ascii="Times New Roman" w:hAnsi="Times New Roman" w:cs="Times New Roman"/>
          <w:color w:val="000000" w:themeColor="text1"/>
          <w:sz w:val="24"/>
          <w:szCs w:val="24"/>
        </w:rPr>
        <w:t>Mixed</w:t>
      </w:r>
      <w:r w:rsidR="005B4FB2" w:rsidRPr="008075BE">
        <w:rPr>
          <w:rFonts w:ascii="Times New Roman" w:hAnsi="Times New Roman" w:cs="Times New Roman"/>
          <w:color w:val="000000" w:themeColor="text1"/>
          <w:sz w:val="24"/>
          <w:szCs w:val="24"/>
        </w:rPr>
        <w:t>-effects linear regression model</w:t>
      </w:r>
      <w:r w:rsidR="00A358CD" w:rsidRPr="008075BE">
        <w:rPr>
          <w:rFonts w:ascii="Times New Roman" w:hAnsi="Times New Roman" w:cs="Times New Roman"/>
          <w:color w:val="000000" w:themeColor="text1"/>
          <w:sz w:val="24"/>
          <w:szCs w:val="24"/>
        </w:rPr>
        <w:t>s</w:t>
      </w:r>
      <w:r w:rsidR="005B4FB2" w:rsidRPr="008075BE">
        <w:rPr>
          <w:rFonts w:ascii="Times New Roman" w:hAnsi="Times New Roman" w:cs="Times New Roman"/>
          <w:color w:val="000000" w:themeColor="text1"/>
          <w:sz w:val="24"/>
          <w:szCs w:val="24"/>
        </w:rPr>
        <w:t xml:space="preserve"> </w:t>
      </w:r>
      <w:del w:id="388" w:author="Ran Yin" w:date="2024-11-30T23:55:00Z">
        <w:r w:rsidR="005B4FB2" w:rsidRPr="008075BE" w:rsidDel="00913A3C">
          <w:rPr>
            <w:rFonts w:ascii="Times New Roman" w:hAnsi="Times New Roman" w:cs="Times New Roman"/>
            <w:color w:val="000000" w:themeColor="text1"/>
            <w:sz w:val="24"/>
            <w:szCs w:val="24"/>
          </w:rPr>
          <w:delText>was</w:delText>
        </w:r>
      </w:del>
      <w:ins w:id="389" w:author="Ran Yin" w:date="2024-11-30T23:55:00Z">
        <w:r w:rsidR="00913A3C" w:rsidRPr="008075BE">
          <w:rPr>
            <w:rFonts w:ascii="Times New Roman" w:hAnsi="Times New Roman" w:cs="Times New Roman"/>
            <w:color w:val="000000" w:themeColor="text1"/>
            <w:sz w:val="24"/>
            <w:szCs w:val="24"/>
          </w:rPr>
          <w:t>were</w:t>
        </w:r>
      </w:ins>
      <w:r w:rsidR="005B4FB2" w:rsidRPr="008075BE">
        <w:rPr>
          <w:rFonts w:ascii="Times New Roman" w:hAnsi="Times New Roman" w:cs="Times New Roman"/>
          <w:color w:val="000000" w:themeColor="text1"/>
          <w:sz w:val="24"/>
          <w:szCs w:val="24"/>
        </w:rPr>
        <w:t xml:space="preserve"> </w:t>
      </w:r>
      <w:r w:rsidR="007704ED" w:rsidRPr="008075BE">
        <w:rPr>
          <w:rFonts w:ascii="Times New Roman" w:hAnsi="Times New Roman" w:cs="Times New Roman"/>
          <w:color w:val="000000" w:themeColor="text1"/>
          <w:sz w:val="24"/>
          <w:szCs w:val="24"/>
        </w:rPr>
        <w:t xml:space="preserve">next </w:t>
      </w:r>
      <w:r w:rsidR="00E41BE5" w:rsidRPr="008075BE">
        <w:rPr>
          <w:rFonts w:ascii="Times New Roman" w:hAnsi="Times New Roman" w:cs="Times New Roman"/>
          <w:color w:val="000000" w:themeColor="text1"/>
          <w:sz w:val="24"/>
          <w:szCs w:val="24"/>
        </w:rPr>
        <w:t>used to estimate these differences in</w:t>
      </w:r>
      <w:r w:rsidR="005B4FB2" w:rsidRPr="008075BE">
        <w:rPr>
          <w:rFonts w:ascii="Times New Roman" w:hAnsi="Times New Roman" w:cs="Times New Roman"/>
          <w:color w:val="000000" w:themeColor="text1"/>
          <w:sz w:val="24"/>
          <w:szCs w:val="24"/>
        </w:rPr>
        <w:t xml:space="preserve"> </w:t>
      </w:r>
      <w:r w:rsidR="00A565C0" w:rsidRPr="008075BE">
        <w:rPr>
          <w:rFonts w:ascii="Times New Roman" w:hAnsi="Times New Roman" w:cs="Times New Roman"/>
          <w:color w:val="000000" w:themeColor="text1"/>
          <w:sz w:val="24"/>
          <w:szCs w:val="24"/>
        </w:rPr>
        <w:t>Exp03</w:t>
      </w:r>
      <w:r w:rsidR="00A358CD" w:rsidRPr="008075BE">
        <w:rPr>
          <w:rFonts w:ascii="Times New Roman" w:hAnsi="Times New Roman" w:cs="Times New Roman"/>
          <w:color w:val="000000" w:themeColor="text1"/>
          <w:sz w:val="24"/>
          <w:szCs w:val="24"/>
        </w:rPr>
        <w:t xml:space="preserve">. </w:t>
      </w:r>
      <w:r w:rsidR="00A738E3" w:rsidRPr="008075BE">
        <w:rPr>
          <w:rFonts w:ascii="Times New Roman" w:hAnsi="Times New Roman" w:cs="Times New Roman"/>
          <w:color w:val="000000" w:themeColor="text1"/>
          <w:sz w:val="24"/>
          <w:szCs w:val="24"/>
        </w:rPr>
        <w:t xml:space="preserve">First, a mixed-effects model with no interaction terms was fitted to the </w:t>
      </w:r>
      <w:r w:rsidR="00A738E3" w:rsidRPr="00EE5E3A">
        <w:rPr>
          <w:rFonts w:ascii="Times New Roman" w:hAnsi="Times New Roman" w:cs="Times New Roman"/>
          <w:color w:val="000000" w:themeColor="text1"/>
          <w:sz w:val="24"/>
          <w:szCs w:val="24"/>
        </w:rPr>
        <w:t>F/B. The</w:t>
      </w:r>
      <w:r w:rsidR="00E811FB" w:rsidRPr="00EE5E3A">
        <w:rPr>
          <w:rFonts w:ascii="Times New Roman" w:hAnsi="Times New Roman" w:cs="Times New Roman"/>
          <w:color w:val="000000" w:themeColor="text1"/>
          <w:sz w:val="24"/>
          <w:szCs w:val="24"/>
        </w:rPr>
        <w:t xml:space="preserve"> ratio</w:t>
      </w:r>
      <w:r w:rsidR="00A738E3" w:rsidRPr="00EE5E3A">
        <w:rPr>
          <w:rFonts w:ascii="Times New Roman" w:hAnsi="Times New Roman" w:cs="Times New Roman"/>
          <w:color w:val="000000" w:themeColor="text1"/>
          <w:sz w:val="24"/>
          <w:szCs w:val="24"/>
        </w:rPr>
        <w:t xml:space="preserve"> averages</w:t>
      </w:r>
      <w:r w:rsidR="00E811FB" w:rsidRPr="00EE5E3A">
        <w:rPr>
          <w:rFonts w:ascii="Times New Roman" w:hAnsi="Times New Roman" w:cs="Times New Roman"/>
          <w:color w:val="000000" w:themeColor="text1"/>
          <w:sz w:val="24"/>
          <w:szCs w:val="24"/>
        </w:rPr>
        <w:t xml:space="preserve"> </w:t>
      </w:r>
      <w:r w:rsidR="00A738E3" w:rsidRPr="00EE5E3A">
        <w:rPr>
          <w:rFonts w:ascii="Times New Roman" w:hAnsi="Times New Roman" w:cs="Times New Roman"/>
          <w:color w:val="000000" w:themeColor="text1"/>
          <w:sz w:val="24"/>
          <w:szCs w:val="24"/>
        </w:rPr>
        <w:t xml:space="preserve">were </w:t>
      </w:r>
      <w:r w:rsidR="00354E2B" w:rsidRPr="00EE5E3A">
        <w:rPr>
          <w:rFonts w:ascii="Times New Roman" w:hAnsi="Times New Roman" w:cs="Times New Roman"/>
          <w:color w:val="000000" w:themeColor="text1"/>
          <w:sz w:val="24"/>
          <w:szCs w:val="24"/>
        </w:rPr>
        <w:t xml:space="preserve">significantly lower </w:t>
      </w:r>
      <w:r w:rsidR="00E811FB" w:rsidRPr="00EE5E3A">
        <w:rPr>
          <w:rFonts w:ascii="Times New Roman" w:hAnsi="Times New Roman" w:cs="Times New Roman"/>
          <w:color w:val="000000" w:themeColor="text1"/>
          <w:sz w:val="24"/>
          <w:szCs w:val="24"/>
        </w:rPr>
        <w:t xml:space="preserve">in DSS+PEITC and DSS+Cranberry groups </w:t>
      </w:r>
      <w:r w:rsidR="00354E2B" w:rsidRPr="00EE5E3A">
        <w:rPr>
          <w:rFonts w:ascii="Times New Roman" w:hAnsi="Times New Roman" w:cs="Times New Roman"/>
          <w:color w:val="000000" w:themeColor="text1"/>
          <w:sz w:val="24"/>
          <w:szCs w:val="24"/>
        </w:rPr>
        <w:t>compared to the no</w:t>
      </w:r>
      <w:r w:rsidR="005A4FF1" w:rsidRPr="00EE5E3A">
        <w:rPr>
          <w:rFonts w:ascii="Times New Roman" w:hAnsi="Times New Roman" w:cs="Times New Roman"/>
          <w:color w:val="000000" w:themeColor="text1"/>
          <w:sz w:val="24"/>
          <w:szCs w:val="24"/>
        </w:rPr>
        <w:t>-</w:t>
      </w:r>
      <w:r w:rsidR="00354E2B" w:rsidRPr="00EE5E3A">
        <w:rPr>
          <w:rFonts w:ascii="Times New Roman" w:hAnsi="Times New Roman" w:cs="Times New Roman"/>
          <w:color w:val="000000" w:themeColor="text1"/>
          <w:sz w:val="24"/>
          <w:szCs w:val="24"/>
        </w:rPr>
        <w:t>DSS</w:t>
      </w:r>
      <w:r w:rsidR="005A4FF1" w:rsidRPr="00EE5E3A">
        <w:rPr>
          <w:rFonts w:ascii="Times New Roman" w:hAnsi="Times New Roman" w:cs="Times New Roman"/>
          <w:color w:val="000000" w:themeColor="text1"/>
          <w:sz w:val="24"/>
          <w:szCs w:val="24"/>
        </w:rPr>
        <w:t>+AIN93M</w:t>
      </w:r>
      <w:r w:rsidR="00354E2B" w:rsidRPr="00EE5E3A">
        <w:rPr>
          <w:rFonts w:ascii="Times New Roman" w:hAnsi="Times New Roman" w:cs="Times New Roman"/>
          <w:color w:val="000000" w:themeColor="text1"/>
          <w:sz w:val="24"/>
          <w:szCs w:val="24"/>
        </w:rPr>
        <w:t xml:space="preserve"> control group </w:t>
      </w:r>
      <w:r w:rsidR="00E811FB" w:rsidRPr="00EE5E3A">
        <w:rPr>
          <w:rFonts w:ascii="Times New Roman" w:hAnsi="Times New Roman" w:cs="Times New Roman"/>
          <w:color w:val="000000" w:themeColor="text1"/>
          <w:sz w:val="24"/>
          <w:szCs w:val="24"/>
        </w:rPr>
        <w:t>(log2[F/</w:t>
      </w:r>
      <w:r w:rsidR="00A738E3" w:rsidRPr="00EE5E3A">
        <w:rPr>
          <w:rFonts w:ascii="Times New Roman" w:hAnsi="Times New Roman" w:cs="Times New Roman"/>
          <w:color w:val="000000" w:themeColor="text1"/>
          <w:sz w:val="24"/>
          <w:szCs w:val="24"/>
        </w:rPr>
        <w:t>B</w:t>
      </w:r>
      <w:r w:rsidR="00E811FB" w:rsidRPr="00EE5E3A">
        <w:rPr>
          <w:rFonts w:ascii="Times New Roman" w:hAnsi="Times New Roman" w:cs="Times New Roman"/>
          <w:color w:val="000000" w:themeColor="text1"/>
          <w:sz w:val="24"/>
          <w:szCs w:val="24"/>
        </w:rPr>
        <w:t xml:space="preserve">] = </w:t>
      </w:r>
      <w:r w:rsidR="006E6265" w:rsidRPr="00EE5E3A">
        <w:rPr>
          <w:rFonts w:ascii="Times New Roman" w:hAnsi="Times New Roman" w:cs="Times New Roman"/>
          <w:color w:val="000000" w:themeColor="text1"/>
          <w:sz w:val="24"/>
          <w:szCs w:val="24"/>
        </w:rPr>
        <w:t xml:space="preserve">-0.51 and -0.46, and </w:t>
      </w:r>
      <w:r w:rsidR="00E811FB" w:rsidRPr="00EE5E3A">
        <w:rPr>
          <w:rFonts w:ascii="Times New Roman" w:hAnsi="Times New Roman" w:cs="Times New Roman"/>
          <w:i/>
          <w:iCs/>
          <w:color w:val="000000" w:themeColor="text1"/>
          <w:sz w:val="24"/>
          <w:szCs w:val="24"/>
        </w:rPr>
        <w:t>p</w:t>
      </w:r>
      <w:r w:rsidR="00E811FB" w:rsidRPr="00EE5E3A">
        <w:rPr>
          <w:rFonts w:ascii="Times New Roman" w:hAnsi="Times New Roman" w:cs="Times New Roman"/>
          <w:color w:val="000000" w:themeColor="text1"/>
          <w:sz w:val="24"/>
          <w:szCs w:val="24"/>
        </w:rPr>
        <w:t xml:space="preserve">-values &lt;0.01 and </w:t>
      </w:r>
      <w:r w:rsidR="006E6265" w:rsidRPr="00EE5E3A">
        <w:rPr>
          <w:rFonts w:ascii="Times New Roman" w:hAnsi="Times New Roman" w:cs="Times New Roman"/>
          <w:color w:val="000000" w:themeColor="text1"/>
          <w:sz w:val="24"/>
          <w:szCs w:val="24"/>
        </w:rPr>
        <w:t>=</w:t>
      </w:r>
      <w:r w:rsidR="00E811FB" w:rsidRPr="00EE5E3A">
        <w:rPr>
          <w:rFonts w:ascii="Times New Roman" w:hAnsi="Times New Roman" w:cs="Times New Roman"/>
          <w:color w:val="000000" w:themeColor="text1"/>
          <w:sz w:val="24"/>
          <w:szCs w:val="24"/>
        </w:rPr>
        <w:t>0.01</w:t>
      </w:r>
      <w:r w:rsidR="006E6265" w:rsidRPr="00EE5E3A">
        <w:rPr>
          <w:rFonts w:ascii="Times New Roman" w:hAnsi="Times New Roman" w:cs="Times New Roman"/>
          <w:color w:val="000000" w:themeColor="text1"/>
          <w:sz w:val="24"/>
          <w:szCs w:val="24"/>
        </w:rPr>
        <w:t>,</w:t>
      </w:r>
      <w:r w:rsidR="00E811FB" w:rsidRPr="00EE5E3A">
        <w:rPr>
          <w:rFonts w:ascii="Times New Roman" w:hAnsi="Times New Roman" w:cs="Times New Roman"/>
          <w:color w:val="000000" w:themeColor="text1"/>
          <w:sz w:val="24"/>
          <w:szCs w:val="24"/>
        </w:rPr>
        <w:t xml:space="preserve"> respectively)</w:t>
      </w:r>
      <w:r w:rsidR="00354E2B" w:rsidRPr="00EE5E3A">
        <w:rPr>
          <w:rFonts w:ascii="Times New Roman" w:hAnsi="Times New Roman" w:cs="Times New Roman"/>
          <w:color w:val="000000" w:themeColor="text1"/>
          <w:sz w:val="24"/>
          <w:szCs w:val="24"/>
        </w:rPr>
        <w:t>. The</w:t>
      </w:r>
      <w:r w:rsidR="00A738E3" w:rsidRPr="00EE5E3A">
        <w:rPr>
          <w:rFonts w:ascii="Times New Roman" w:hAnsi="Times New Roman" w:cs="Times New Roman"/>
          <w:color w:val="000000" w:themeColor="text1"/>
          <w:sz w:val="24"/>
          <w:szCs w:val="24"/>
        </w:rPr>
        <w:t xml:space="preserve"> average</w:t>
      </w:r>
      <w:r w:rsidR="00354E2B" w:rsidRPr="00EE5E3A">
        <w:rPr>
          <w:rFonts w:ascii="Times New Roman" w:hAnsi="Times New Roman" w:cs="Times New Roman"/>
          <w:color w:val="000000" w:themeColor="text1"/>
          <w:sz w:val="24"/>
          <w:szCs w:val="24"/>
        </w:rPr>
        <w:t xml:space="preserve"> ratio was </w:t>
      </w:r>
      <w:r w:rsidR="00A738E3" w:rsidRPr="00EE5E3A">
        <w:rPr>
          <w:rFonts w:ascii="Times New Roman" w:hAnsi="Times New Roman" w:cs="Times New Roman"/>
          <w:color w:val="000000" w:themeColor="text1"/>
          <w:sz w:val="24"/>
          <w:szCs w:val="24"/>
        </w:rPr>
        <w:t xml:space="preserve">also </w:t>
      </w:r>
      <w:r w:rsidR="00354E2B" w:rsidRPr="00EE5E3A">
        <w:rPr>
          <w:rFonts w:ascii="Times New Roman" w:hAnsi="Times New Roman" w:cs="Times New Roman"/>
          <w:color w:val="000000" w:themeColor="text1"/>
          <w:sz w:val="24"/>
          <w:szCs w:val="24"/>
        </w:rPr>
        <w:t xml:space="preserve">lower in the </w:t>
      </w:r>
      <w:r w:rsidR="00E811FB" w:rsidRPr="00EE5E3A">
        <w:rPr>
          <w:rFonts w:ascii="Times New Roman" w:hAnsi="Times New Roman" w:cs="Times New Roman"/>
          <w:color w:val="000000" w:themeColor="text1"/>
          <w:sz w:val="24"/>
          <w:szCs w:val="24"/>
        </w:rPr>
        <w:t>Nrf2</w:t>
      </w:r>
      <w:r w:rsidR="007704ED" w:rsidRPr="00EE5E3A">
        <w:rPr>
          <w:rFonts w:ascii="Times New Roman" w:hAnsi="Times New Roman" w:cs="Times New Roman"/>
          <w:color w:val="000000" w:themeColor="text1"/>
          <w:sz w:val="24"/>
          <w:szCs w:val="24"/>
        </w:rPr>
        <w:t>-</w:t>
      </w:r>
      <w:r w:rsidR="00E811FB" w:rsidRPr="00EE5E3A">
        <w:rPr>
          <w:rFonts w:ascii="Times New Roman" w:hAnsi="Times New Roman" w:cs="Times New Roman"/>
          <w:color w:val="000000" w:themeColor="text1"/>
          <w:sz w:val="24"/>
          <w:szCs w:val="24"/>
        </w:rPr>
        <w:t xml:space="preserve">KO group </w:t>
      </w:r>
      <w:r w:rsidR="00304E10" w:rsidRPr="00EE5E3A">
        <w:rPr>
          <w:rFonts w:ascii="Times New Roman" w:hAnsi="Times New Roman" w:cs="Times New Roman"/>
          <w:color w:val="000000" w:themeColor="text1"/>
          <w:sz w:val="24"/>
          <w:szCs w:val="24"/>
        </w:rPr>
        <w:t xml:space="preserve">as </w:t>
      </w:r>
      <w:r w:rsidR="00E811FB" w:rsidRPr="00EE5E3A">
        <w:rPr>
          <w:rFonts w:ascii="Times New Roman" w:hAnsi="Times New Roman" w:cs="Times New Roman"/>
          <w:color w:val="000000" w:themeColor="text1"/>
          <w:sz w:val="24"/>
          <w:szCs w:val="24"/>
        </w:rPr>
        <w:t>compared to WT (log</w:t>
      </w:r>
      <w:r w:rsidR="006433CF" w:rsidRPr="00EE5E3A">
        <w:rPr>
          <w:rFonts w:ascii="Times New Roman" w:hAnsi="Times New Roman" w:cs="Times New Roman"/>
          <w:color w:val="000000" w:themeColor="text1"/>
          <w:sz w:val="24"/>
          <w:szCs w:val="24"/>
        </w:rPr>
        <w:t>2</w:t>
      </w:r>
      <w:r w:rsidR="00E811FB" w:rsidRPr="00EE5E3A">
        <w:rPr>
          <w:rFonts w:ascii="Times New Roman" w:hAnsi="Times New Roman" w:cs="Times New Roman"/>
          <w:color w:val="000000" w:themeColor="text1"/>
          <w:sz w:val="24"/>
          <w:szCs w:val="24"/>
        </w:rPr>
        <w:t>[F/B]</w:t>
      </w:r>
      <w:r w:rsidR="006E6265" w:rsidRPr="00EE5E3A">
        <w:rPr>
          <w:rFonts w:ascii="Times New Roman" w:hAnsi="Times New Roman" w:cs="Times New Roman"/>
          <w:color w:val="000000" w:themeColor="text1"/>
          <w:sz w:val="24"/>
          <w:szCs w:val="24"/>
        </w:rPr>
        <w:t xml:space="preserve"> </w:t>
      </w:r>
      <w:r w:rsidR="00E811FB" w:rsidRPr="00EE5E3A">
        <w:rPr>
          <w:rFonts w:ascii="Times New Roman" w:hAnsi="Times New Roman" w:cs="Times New Roman"/>
          <w:color w:val="000000" w:themeColor="text1"/>
          <w:sz w:val="24"/>
          <w:szCs w:val="24"/>
        </w:rPr>
        <w:t>=</w:t>
      </w:r>
      <w:r w:rsidR="006E6265" w:rsidRPr="00EE5E3A">
        <w:rPr>
          <w:rFonts w:ascii="Times New Roman" w:hAnsi="Times New Roman" w:cs="Times New Roman"/>
          <w:color w:val="000000" w:themeColor="text1"/>
          <w:sz w:val="24"/>
          <w:szCs w:val="24"/>
        </w:rPr>
        <w:t xml:space="preserve"> -1.02, </w:t>
      </w:r>
      <w:r w:rsidR="00E811FB" w:rsidRPr="00EE5E3A">
        <w:rPr>
          <w:rFonts w:ascii="Times New Roman" w:hAnsi="Times New Roman" w:cs="Times New Roman"/>
          <w:i/>
          <w:iCs/>
          <w:color w:val="000000" w:themeColor="text1"/>
          <w:sz w:val="24"/>
          <w:szCs w:val="24"/>
        </w:rPr>
        <w:t>p</w:t>
      </w:r>
      <w:r w:rsidR="00E811FB" w:rsidRPr="00EE5E3A">
        <w:rPr>
          <w:rFonts w:ascii="Times New Roman" w:hAnsi="Times New Roman" w:cs="Times New Roman"/>
          <w:color w:val="000000" w:themeColor="text1"/>
          <w:sz w:val="24"/>
          <w:szCs w:val="24"/>
        </w:rPr>
        <w:t>-value &lt;0.01)</w:t>
      </w:r>
      <w:r w:rsidR="006E6265" w:rsidRPr="00EE5E3A">
        <w:rPr>
          <w:rFonts w:ascii="Times New Roman" w:hAnsi="Times New Roman" w:cs="Times New Roman"/>
          <w:color w:val="000000" w:themeColor="text1"/>
          <w:sz w:val="24"/>
          <w:szCs w:val="24"/>
        </w:rPr>
        <w:t xml:space="preserve">. The control </w:t>
      </w:r>
      <w:r w:rsidR="00354E2B" w:rsidRPr="00EE5E3A">
        <w:rPr>
          <w:rFonts w:ascii="Times New Roman" w:hAnsi="Times New Roman" w:cs="Times New Roman"/>
          <w:color w:val="000000" w:themeColor="text1"/>
          <w:sz w:val="24"/>
          <w:szCs w:val="24"/>
        </w:rPr>
        <w:t>group’s</w:t>
      </w:r>
      <w:r w:rsidR="006E6265" w:rsidRPr="00EE5E3A">
        <w:rPr>
          <w:rFonts w:ascii="Times New Roman" w:hAnsi="Times New Roman" w:cs="Times New Roman"/>
          <w:color w:val="000000" w:themeColor="text1"/>
          <w:sz w:val="24"/>
          <w:szCs w:val="24"/>
        </w:rPr>
        <w:t xml:space="preserve"> average F/B difference with the DSS control (</w:t>
      </w:r>
      <w:r w:rsidR="005A4FF1" w:rsidRPr="00EE5E3A">
        <w:rPr>
          <w:rFonts w:ascii="Times New Roman" w:hAnsi="Times New Roman" w:cs="Times New Roman"/>
          <w:color w:val="000000" w:themeColor="text1"/>
          <w:sz w:val="24"/>
          <w:szCs w:val="24"/>
        </w:rPr>
        <w:t>i.e., no-DSS+AIN93M v</w:t>
      </w:r>
      <w:ins w:id="390" w:author="Ran Yin" w:date="2024-11-29T21:52:00Z">
        <w:r w:rsidR="003741DF" w:rsidRPr="00EE5E3A">
          <w:rPr>
            <w:rFonts w:ascii="Times New Roman" w:hAnsi="Times New Roman" w:cs="Times New Roman"/>
            <w:color w:val="000000" w:themeColor="text1"/>
            <w:sz w:val="24"/>
            <w:szCs w:val="24"/>
            <w:lang w:eastAsia="zh-CN"/>
            <w:rPrChange w:id="391" w:author="Ran Yin" w:date="2024-12-01T00:06:00Z">
              <w:rPr>
                <w:rFonts w:ascii="Times New Roman" w:hAnsi="Times New Roman" w:cs="Times New Roman"/>
                <w:color w:val="000000" w:themeColor="text1"/>
                <w:sz w:val="24"/>
                <w:szCs w:val="24"/>
                <w:highlight w:val="yellow"/>
                <w:lang w:eastAsia="zh-CN"/>
              </w:rPr>
            </w:rPrChange>
          </w:rPr>
          <w:t>ersus</w:t>
        </w:r>
      </w:ins>
      <w:del w:id="392" w:author="Ran Yin" w:date="2024-11-29T21:52:00Z">
        <w:r w:rsidR="005A4FF1" w:rsidRPr="00EE5E3A" w:rsidDel="003741DF">
          <w:rPr>
            <w:rFonts w:ascii="Times New Roman" w:hAnsi="Times New Roman" w:cs="Times New Roman"/>
            <w:color w:val="000000" w:themeColor="text1"/>
            <w:sz w:val="24"/>
            <w:szCs w:val="24"/>
          </w:rPr>
          <w:delText>s.</w:delText>
        </w:r>
      </w:del>
      <w:r w:rsidR="005A4FF1" w:rsidRPr="00EE5E3A">
        <w:rPr>
          <w:rFonts w:ascii="Times New Roman" w:hAnsi="Times New Roman" w:cs="Times New Roman"/>
          <w:color w:val="000000" w:themeColor="text1"/>
          <w:sz w:val="24"/>
          <w:szCs w:val="24"/>
        </w:rPr>
        <w:t xml:space="preserve"> </w:t>
      </w:r>
      <w:r w:rsidR="006E6265" w:rsidRPr="00EE5E3A">
        <w:rPr>
          <w:rFonts w:ascii="Times New Roman" w:hAnsi="Times New Roman" w:cs="Times New Roman"/>
          <w:color w:val="000000" w:themeColor="text1"/>
          <w:sz w:val="24"/>
          <w:szCs w:val="24"/>
        </w:rPr>
        <w:t>DSS+AIN93M)</w:t>
      </w:r>
      <w:r w:rsidR="00D910B7" w:rsidRPr="00EE5E3A">
        <w:rPr>
          <w:rFonts w:ascii="Times New Roman" w:hAnsi="Times New Roman" w:cs="Times New Roman"/>
          <w:color w:val="000000" w:themeColor="text1"/>
          <w:sz w:val="24"/>
          <w:szCs w:val="24"/>
        </w:rPr>
        <w:t xml:space="preserve"> as well as </w:t>
      </w:r>
      <w:r w:rsidR="002D22BE" w:rsidRPr="00EE5E3A">
        <w:rPr>
          <w:rFonts w:ascii="Times New Roman" w:hAnsi="Times New Roman" w:cs="Times New Roman"/>
          <w:color w:val="000000" w:themeColor="text1"/>
          <w:sz w:val="24"/>
          <w:szCs w:val="24"/>
        </w:rPr>
        <w:t xml:space="preserve">the </w:t>
      </w:r>
      <w:r w:rsidR="00D910B7" w:rsidRPr="00EE5E3A">
        <w:rPr>
          <w:rFonts w:ascii="Times New Roman" w:hAnsi="Times New Roman" w:cs="Times New Roman"/>
          <w:color w:val="000000" w:themeColor="text1"/>
          <w:sz w:val="24"/>
          <w:szCs w:val="24"/>
        </w:rPr>
        <w:t>difference</w:t>
      </w:r>
      <w:r w:rsidR="002D22BE" w:rsidRPr="00EE5E3A">
        <w:rPr>
          <w:rFonts w:ascii="Times New Roman" w:hAnsi="Times New Roman" w:cs="Times New Roman"/>
          <w:color w:val="000000" w:themeColor="text1"/>
          <w:sz w:val="24"/>
          <w:szCs w:val="24"/>
        </w:rPr>
        <w:t>s</w:t>
      </w:r>
      <w:r w:rsidR="00D910B7" w:rsidRPr="00EE5E3A">
        <w:rPr>
          <w:rFonts w:ascii="Times New Roman" w:hAnsi="Times New Roman" w:cs="Times New Roman"/>
          <w:color w:val="000000" w:themeColor="text1"/>
          <w:sz w:val="24"/>
          <w:szCs w:val="24"/>
        </w:rPr>
        <w:t xml:space="preserve"> between early or late timepoints vs. baseline</w:t>
      </w:r>
      <w:r w:rsidR="006E6265" w:rsidRPr="00EE5E3A">
        <w:rPr>
          <w:rFonts w:ascii="Times New Roman" w:hAnsi="Times New Roman" w:cs="Times New Roman"/>
          <w:color w:val="000000" w:themeColor="text1"/>
          <w:sz w:val="24"/>
          <w:szCs w:val="24"/>
        </w:rPr>
        <w:t xml:space="preserve"> w</w:t>
      </w:r>
      <w:r w:rsidR="00D910B7" w:rsidRPr="00EE5E3A">
        <w:rPr>
          <w:rFonts w:ascii="Times New Roman" w:hAnsi="Times New Roman" w:cs="Times New Roman"/>
          <w:color w:val="000000" w:themeColor="text1"/>
          <w:sz w:val="24"/>
          <w:szCs w:val="24"/>
        </w:rPr>
        <w:t xml:space="preserve">ere </w:t>
      </w:r>
      <w:r w:rsidR="006E6265" w:rsidRPr="00EE5E3A">
        <w:rPr>
          <w:rFonts w:ascii="Times New Roman" w:hAnsi="Times New Roman" w:cs="Times New Roman"/>
          <w:color w:val="000000" w:themeColor="text1"/>
          <w:sz w:val="24"/>
          <w:szCs w:val="24"/>
        </w:rPr>
        <w:t xml:space="preserve">not statistically significant. </w:t>
      </w:r>
      <w:r w:rsidR="005A4FF1" w:rsidRPr="00EE5E3A">
        <w:rPr>
          <w:rFonts w:ascii="Times New Roman" w:hAnsi="Times New Roman" w:cs="Times New Roman"/>
          <w:color w:val="000000" w:themeColor="text1"/>
          <w:sz w:val="24"/>
          <w:szCs w:val="24"/>
        </w:rPr>
        <w:t xml:space="preserve">Adding </w:t>
      </w:r>
      <w:r w:rsidR="002D22BE" w:rsidRPr="00EE5E3A">
        <w:rPr>
          <w:rFonts w:ascii="Times New Roman" w:hAnsi="Times New Roman" w:cs="Times New Roman"/>
          <w:color w:val="000000" w:themeColor="text1"/>
          <w:sz w:val="24"/>
          <w:szCs w:val="24"/>
        </w:rPr>
        <w:t xml:space="preserve">a genotype-diet interaction term </w:t>
      </w:r>
      <w:r w:rsidR="005A4FF1" w:rsidRPr="00EE5E3A">
        <w:rPr>
          <w:rFonts w:ascii="Times New Roman" w:hAnsi="Times New Roman" w:cs="Times New Roman"/>
          <w:color w:val="000000" w:themeColor="text1"/>
          <w:sz w:val="24"/>
          <w:szCs w:val="24"/>
        </w:rPr>
        <w:t xml:space="preserve">to the model </w:t>
      </w:r>
      <w:r w:rsidR="002D22BE" w:rsidRPr="00EE5E3A">
        <w:rPr>
          <w:rFonts w:ascii="Times New Roman" w:hAnsi="Times New Roman" w:cs="Times New Roman"/>
          <w:color w:val="000000" w:themeColor="text1"/>
          <w:sz w:val="24"/>
          <w:szCs w:val="24"/>
        </w:rPr>
        <w:t>confirmed the</w:t>
      </w:r>
      <w:r w:rsidR="00813203" w:rsidRPr="00EE5E3A">
        <w:rPr>
          <w:rFonts w:ascii="Times New Roman" w:hAnsi="Times New Roman" w:cs="Times New Roman"/>
          <w:color w:val="000000" w:themeColor="text1"/>
          <w:sz w:val="24"/>
          <w:szCs w:val="24"/>
        </w:rPr>
        <w:t xml:space="preserve"> significant association of F/B with</w:t>
      </w:r>
      <w:r w:rsidR="004E3ECA" w:rsidRPr="00EE5E3A">
        <w:rPr>
          <w:rFonts w:ascii="Times New Roman" w:hAnsi="Times New Roman" w:cs="Times New Roman"/>
          <w:color w:val="000000" w:themeColor="text1"/>
          <w:sz w:val="24"/>
          <w:szCs w:val="24"/>
        </w:rPr>
        <w:t xml:space="preserve"> </w:t>
      </w:r>
      <w:r w:rsidR="00813203" w:rsidRPr="00EE5E3A">
        <w:rPr>
          <w:rFonts w:ascii="Times New Roman" w:hAnsi="Times New Roman" w:cs="Times New Roman"/>
          <w:color w:val="000000" w:themeColor="text1"/>
          <w:sz w:val="24"/>
          <w:szCs w:val="24"/>
        </w:rPr>
        <w:t>gen</w:t>
      </w:r>
      <w:r w:rsidR="00813203" w:rsidRPr="008075BE">
        <w:rPr>
          <w:rFonts w:ascii="Times New Roman" w:hAnsi="Times New Roman" w:cs="Times New Roman"/>
          <w:color w:val="000000" w:themeColor="text1"/>
          <w:sz w:val="24"/>
          <w:szCs w:val="24"/>
        </w:rPr>
        <w:t>otype (log</w:t>
      </w:r>
      <w:r w:rsidR="006433CF" w:rsidRPr="008075BE">
        <w:rPr>
          <w:rFonts w:ascii="Times New Roman" w:hAnsi="Times New Roman" w:cs="Times New Roman"/>
          <w:color w:val="000000" w:themeColor="text1"/>
          <w:sz w:val="24"/>
          <w:szCs w:val="24"/>
        </w:rPr>
        <w:t>2</w:t>
      </w:r>
      <w:r w:rsidR="00813203" w:rsidRPr="008075BE">
        <w:rPr>
          <w:rFonts w:ascii="Times New Roman" w:hAnsi="Times New Roman" w:cs="Times New Roman"/>
          <w:color w:val="000000" w:themeColor="text1"/>
          <w:sz w:val="24"/>
          <w:szCs w:val="24"/>
        </w:rPr>
        <w:t xml:space="preserve">[F/B] = -1.40, </w:t>
      </w:r>
      <w:r w:rsidR="00813203" w:rsidRPr="008075BE">
        <w:rPr>
          <w:rFonts w:ascii="Times New Roman" w:hAnsi="Times New Roman" w:cs="Times New Roman"/>
          <w:i/>
          <w:iCs/>
          <w:color w:val="000000" w:themeColor="text1"/>
          <w:sz w:val="24"/>
          <w:szCs w:val="24"/>
        </w:rPr>
        <w:t>p</w:t>
      </w:r>
      <w:r w:rsidR="00813203" w:rsidRPr="008075BE">
        <w:rPr>
          <w:rFonts w:ascii="Times New Roman" w:hAnsi="Times New Roman" w:cs="Times New Roman"/>
          <w:color w:val="000000" w:themeColor="text1"/>
          <w:sz w:val="24"/>
          <w:szCs w:val="24"/>
        </w:rPr>
        <w:t>-value &lt;0.01), a</w:t>
      </w:r>
      <w:r w:rsidR="004E3ECA" w:rsidRPr="008075BE">
        <w:rPr>
          <w:rFonts w:ascii="Times New Roman" w:hAnsi="Times New Roman" w:cs="Times New Roman"/>
          <w:color w:val="000000" w:themeColor="text1"/>
          <w:sz w:val="24"/>
          <w:szCs w:val="24"/>
        </w:rPr>
        <w:t xml:space="preserve">nd the Cranberry or </w:t>
      </w:r>
      <w:r w:rsidR="00813203" w:rsidRPr="008075BE">
        <w:rPr>
          <w:rFonts w:ascii="Times New Roman" w:hAnsi="Times New Roman" w:cs="Times New Roman"/>
          <w:color w:val="000000" w:themeColor="text1"/>
          <w:sz w:val="24"/>
          <w:szCs w:val="24"/>
        </w:rPr>
        <w:t>PEITC diets (log2[F/</w:t>
      </w:r>
      <w:r w:rsidR="00A738E3" w:rsidRPr="008075BE">
        <w:rPr>
          <w:rFonts w:ascii="Times New Roman" w:hAnsi="Times New Roman" w:cs="Times New Roman"/>
          <w:color w:val="000000" w:themeColor="text1"/>
          <w:sz w:val="24"/>
          <w:szCs w:val="24"/>
        </w:rPr>
        <w:t>B</w:t>
      </w:r>
      <w:r w:rsidR="00813203" w:rsidRPr="008075BE">
        <w:rPr>
          <w:rFonts w:ascii="Times New Roman" w:hAnsi="Times New Roman" w:cs="Times New Roman"/>
          <w:color w:val="000000" w:themeColor="text1"/>
          <w:sz w:val="24"/>
          <w:szCs w:val="24"/>
        </w:rPr>
        <w:t xml:space="preserve">] = -0.60 and -0.71, respectively, with both </w:t>
      </w:r>
      <w:r w:rsidR="00813203" w:rsidRPr="008075BE">
        <w:rPr>
          <w:rFonts w:ascii="Times New Roman" w:hAnsi="Times New Roman" w:cs="Times New Roman"/>
          <w:i/>
          <w:iCs/>
          <w:color w:val="000000" w:themeColor="text1"/>
          <w:sz w:val="24"/>
          <w:szCs w:val="24"/>
        </w:rPr>
        <w:t>p</w:t>
      </w:r>
      <w:r w:rsidR="00813203" w:rsidRPr="008075BE">
        <w:rPr>
          <w:rFonts w:ascii="Times New Roman" w:hAnsi="Times New Roman" w:cs="Times New Roman"/>
          <w:color w:val="000000" w:themeColor="text1"/>
          <w:sz w:val="24"/>
          <w:szCs w:val="24"/>
        </w:rPr>
        <w:t xml:space="preserve">-values &lt;0.01). </w:t>
      </w:r>
      <w:r w:rsidR="004E3ECA" w:rsidRPr="008075BE">
        <w:rPr>
          <w:rFonts w:ascii="Times New Roman" w:hAnsi="Times New Roman" w:cs="Times New Roman"/>
          <w:color w:val="000000" w:themeColor="text1"/>
          <w:sz w:val="24"/>
          <w:szCs w:val="24"/>
        </w:rPr>
        <w:t>Furthermore</w:t>
      </w:r>
      <w:r w:rsidR="00813203" w:rsidRPr="008075BE">
        <w:rPr>
          <w:rFonts w:ascii="Times New Roman" w:hAnsi="Times New Roman" w:cs="Times New Roman"/>
          <w:color w:val="000000" w:themeColor="text1"/>
          <w:sz w:val="24"/>
          <w:szCs w:val="24"/>
        </w:rPr>
        <w:t xml:space="preserve">, </w:t>
      </w:r>
      <w:r w:rsidR="001A3D69" w:rsidRPr="008075BE">
        <w:rPr>
          <w:rFonts w:ascii="Times New Roman" w:hAnsi="Times New Roman" w:cs="Times New Roman"/>
          <w:color w:val="000000" w:themeColor="text1"/>
          <w:sz w:val="24"/>
          <w:szCs w:val="24"/>
        </w:rPr>
        <w:t xml:space="preserve">the </w:t>
      </w:r>
      <w:r w:rsidR="00813203" w:rsidRPr="008075BE">
        <w:rPr>
          <w:rFonts w:ascii="Times New Roman" w:hAnsi="Times New Roman" w:cs="Times New Roman"/>
          <w:color w:val="000000" w:themeColor="text1"/>
          <w:sz w:val="24"/>
          <w:szCs w:val="24"/>
        </w:rPr>
        <w:t xml:space="preserve">ratio </w:t>
      </w:r>
      <w:r w:rsidR="005A4FF1" w:rsidRPr="008075BE">
        <w:rPr>
          <w:rFonts w:ascii="Times New Roman" w:hAnsi="Times New Roman" w:cs="Times New Roman"/>
          <w:color w:val="000000" w:themeColor="text1"/>
          <w:sz w:val="24"/>
          <w:szCs w:val="24"/>
        </w:rPr>
        <w:t xml:space="preserve">in </w:t>
      </w:r>
      <w:r w:rsidR="001A3D69" w:rsidRPr="008075BE">
        <w:rPr>
          <w:rFonts w:ascii="Times New Roman" w:hAnsi="Times New Roman" w:cs="Times New Roman"/>
          <w:color w:val="000000" w:themeColor="text1"/>
          <w:sz w:val="24"/>
          <w:szCs w:val="24"/>
        </w:rPr>
        <w:t xml:space="preserve">the </w:t>
      </w:r>
      <w:r w:rsidR="005A4FF1" w:rsidRPr="008075BE">
        <w:rPr>
          <w:rFonts w:ascii="Times New Roman" w:hAnsi="Times New Roman" w:cs="Times New Roman"/>
          <w:color w:val="000000" w:themeColor="text1"/>
          <w:sz w:val="24"/>
          <w:szCs w:val="24"/>
        </w:rPr>
        <w:t>no-DSS+</w:t>
      </w:r>
      <w:r w:rsidR="001A3D69" w:rsidRPr="008075BE">
        <w:rPr>
          <w:rFonts w:ascii="Times New Roman" w:hAnsi="Times New Roman" w:cs="Times New Roman"/>
          <w:color w:val="000000" w:themeColor="text1"/>
          <w:sz w:val="24"/>
          <w:szCs w:val="24"/>
        </w:rPr>
        <w:t xml:space="preserve">AIN93M group was significantly lower than </w:t>
      </w:r>
      <w:r w:rsidR="004E3ECA" w:rsidRPr="008075BE">
        <w:rPr>
          <w:rFonts w:ascii="Times New Roman" w:hAnsi="Times New Roman" w:cs="Times New Roman"/>
          <w:color w:val="000000" w:themeColor="text1"/>
          <w:sz w:val="24"/>
          <w:szCs w:val="24"/>
        </w:rPr>
        <w:t xml:space="preserve">that of </w:t>
      </w:r>
      <w:r w:rsidR="001A3D69" w:rsidRPr="008075BE">
        <w:rPr>
          <w:rFonts w:ascii="Times New Roman" w:hAnsi="Times New Roman" w:cs="Times New Roman"/>
          <w:color w:val="000000" w:themeColor="text1"/>
          <w:sz w:val="24"/>
          <w:szCs w:val="24"/>
        </w:rPr>
        <w:t>the DSS+AIN93M</w:t>
      </w:r>
      <w:r w:rsidR="006433CF" w:rsidRPr="008075BE">
        <w:rPr>
          <w:rFonts w:ascii="Times New Roman" w:hAnsi="Times New Roman" w:cs="Times New Roman"/>
          <w:color w:val="000000" w:themeColor="text1"/>
          <w:sz w:val="24"/>
          <w:szCs w:val="24"/>
        </w:rPr>
        <w:t xml:space="preserve"> </w:t>
      </w:r>
      <w:r w:rsidR="004E3ECA" w:rsidRPr="008075BE">
        <w:rPr>
          <w:rFonts w:ascii="Times New Roman" w:hAnsi="Times New Roman" w:cs="Times New Roman"/>
          <w:color w:val="000000" w:themeColor="text1"/>
          <w:sz w:val="24"/>
          <w:szCs w:val="24"/>
        </w:rPr>
        <w:t xml:space="preserve">group </w:t>
      </w:r>
      <w:r w:rsidR="006433CF" w:rsidRPr="008075BE">
        <w:rPr>
          <w:rFonts w:ascii="Times New Roman" w:hAnsi="Times New Roman" w:cs="Times New Roman"/>
          <w:color w:val="000000" w:themeColor="text1"/>
          <w:sz w:val="24"/>
          <w:szCs w:val="24"/>
        </w:rPr>
        <w:t xml:space="preserve">(log2[F/B] = -1.40, </w:t>
      </w:r>
      <w:r w:rsidR="006433CF" w:rsidRPr="008075BE">
        <w:rPr>
          <w:rFonts w:ascii="Times New Roman" w:hAnsi="Times New Roman" w:cs="Times New Roman"/>
          <w:i/>
          <w:iCs/>
          <w:color w:val="000000" w:themeColor="text1"/>
          <w:sz w:val="24"/>
          <w:szCs w:val="24"/>
        </w:rPr>
        <w:t>p</w:t>
      </w:r>
      <w:r w:rsidR="006433CF" w:rsidRPr="008075BE">
        <w:rPr>
          <w:rFonts w:ascii="Times New Roman" w:hAnsi="Times New Roman" w:cs="Times New Roman"/>
          <w:color w:val="000000" w:themeColor="text1"/>
          <w:sz w:val="24"/>
          <w:szCs w:val="24"/>
        </w:rPr>
        <w:t>-value &lt;0.01)</w:t>
      </w:r>
      <w:r w:rsidR="001A3D69" w:rsidRPr="008075BE">
        <w:rPr>
          <w:rFonts w:ascii="Times New Roman" w:hAnsi="Times New Roman" w:cs="Times New Roman"/>
          <w:color w:val="000000" w:themeColor="text1"/>
          <w:sz w:val="24"/>
          <w:szCs w:val="24"/>
        </w:rPr>
        <w:t xml:space="preserve">. These results suggest that PEITC </w:t>
      </w:r>
      <w:r w:rsidR="004E3ECA" w:rsidRPr="008075BE">
        <w:rPr>
          <w:rFonts w:ascii="Times New Roman" w:hAnsi="Times New Roman" w:cs="Times New Roman"/>
          <w:color w:val="000000" w:themeColor="text1"/>
          <w:sz w:val="24"/>
          <w:szCs w:val="24"/>
        </w:rPr>
        <w:t xml:space="preserve">or </w:t>
      </w:r>
      <w:r w:rsidR="001A3D69" w:rsidRPr="008075BE">
        <w:rPr>
          <w:rFonts w:ascii="Times New Roman" w:hAnsi="Times New Roman" w:cs="Times New Roman"/>
          <w:color w:val="000000" w:themeColor="text1"/>
          <w:sz w:val="24"/>
          <w:szCs w:val="24"/>
        </w:rPr>
        <w:t xml:space="preserve">Cranberry </w:t>
      </w:r>
      <w:r w:rsidR="004E3ECA" w:rsidRPr="008075BE">
        <w:rPr>
          <w:rFonts w:ascii="Times New Roman" w:hAnsi="Times New Roman" w:cs="Times New Roman"/>
          <w:color w:val="000000" w:themeColor="text1"/>
          <w:sz w:val="24"/>
          <w:szCs w:val="24"/>
        </w:rPr>
        <w:t xml:space="preserve">dietary </w:t>
      </w:r>
      <w:r w:rsidR="001A3D69" w:rsidRPr="008075BE">
        <w:rPr>
          <w:rFonts w:ascii="Times New Roman" w:hAnsi="Times New Roman" w:cs="Times New Roman"/>
          <w:color w:val="000000" w:themeColor="text1"/>
          <w:sz w:val="24"/>
          <w:szCs w:val="24"/>
        </w:rPr>
        <w:t xml:space="preserve">supplements </w:t>
      </w:r>
      <w:r w:rsidR="002D22BE" w:rsidRPr="008075BE">
        <w:rPr>
          <w:rFonts w:ascii="Times New Roman" w:hAnsi="Times New Roman" w:cs="Times New Roman"/>
          <w:color w:val="000000" w:themeColor="text1"/>
          <w:sz w:val="24"/>
          <w:szCs w:val="24"/>
        </w:rPr>
        <w:t xml:space="preserve">preserved </w:t>
      </w:r>
      <w:r w:rsidR="00584D20" w:rsidRPr="008075BE">
        <w:rPr>
          <w:rFonts w:ascii="Times New Roman" w:hAnsi="Times New Roman" w:cs="Times New Roman"/>
          <w:color w:val="000000" w:themeColor="text1"/>
          <w:sz w:val="24"/>
          <w:szCs w:val="24"/>
        </w:rPr>
        <w:t>the balance</w:t>
      </w:r>
      <w:r w:rsidR="001A3D69" w:rsidRPr="008075BE">
        <w:rPr>
          <w:rFonts w:ascii="Times New Roman" w:hAnsi="Times New Roman" w:cs="Times New Roman"/>
          <w:color w:val="000000" w:themeColor="text1"/>
          <w:sz w:val="24"/>
          <w:szCs w:val="24"/>
        </w:rPr>
        <w:t xml:space="preserve"> of </w:t>
      </w:r>
      <w:bookmarkStart w:id="393" w:name="_Hlk183802067"/>
      <w:r w:rsidR="001A3D69" w:rsidRPr="008075BE">
        <w:rPr>
          <w:rFonts w:ascii="Times New Roman" w:hAnsi="Times New Roman" w:cs="Times New Roman"/>
          <w:i/>
          <w:iCs/>
          <w:color w:val="000000" w:themeColor="text1"/>
          <w:sz w:val="24"/>
          <w:szCs w:val="24"/>
        </w:rPr>
        <w:t>Firmicute</w:t>
      </w:r>
      <w:r w:rsidR="001A3D69" w:rsidRPr="008075BE">
        <w:rPr>
          <w:rFonts w:ascii="Times New Roman" w:hAnsi="Times New Roman" w:cs="Times New Roman"/>
          <w:color w:val="000000" w:themeColor="text1"/>
          <w:sz w:val="24"/>
          <w:szCs w:val="24"/>
        </w:rPr>
        <w:t xml:space="preserve">s and </w:t>
      </w:r>
      <w:r w:rsidR="001A3D69" w:rsidRPr="008075BE">
        <w:rPr>
          <w:rFonts w:ascii="Times New Roman" w:hAnsi="Times New Roman" w:cs="Times New Roman"/>
          <w:i/>
          <w:iCs/>
          <w:color w:val="000000" w:themeColor="text1"/>
          <w:sz w:val="24"/>
          <w:szCs w:val="24"/>
        </w:rPr>
        <w:t>Bacteroidete</w:t>
      </w:r>
      <w:r w:rsidR="001A3D69" w:rsidRPr="008075BE">
        <w:rPr>
          <w:rFonts w:ascii="Times New Roman" w:hAnsi="Times New Roman" w:cs="Times New Roman"/>
          <w:color w:val="000000" w:themeColor="text1"/>
          <w:sz w:val="24"/>
          <w:szCs w:val="24"/>
        </w:rPr>
        <w:t>s</w:t>
      </w:r>
      <w:bookmarkEnd w:id="393"/>
      <w:r w:rsidR="001A3D69" w:rsidRPr="008075BE">
        <w:rPr>
          <w:rFonts w:ascii="Times New Roman" w:hAnsi="Times New Roman" w:cs="Times New Roman"/>
          <w:color w:val="000000" w:themeColor="text1"/>
          <w:sz w:val="24"/>
          <w:szCs w:val="24"/>
        </w:rPr>
        <w:t xml:space="preserve"> in the intestines</w:t>
      </w:r>
      <w:r w:rsidR="002D22BE" w:rsidRPr="008075BE">
        <w:rPr>
          <w:rFonts w:ascii="Times New Roman" w:hAnsi="Times New Roman" w:cs="Times New Roman"/>
          <w:color w:val="000000" w:themeColor="text1"/>
          <w:sz w:val="24"/>
          <w:szCs w:val="24"/>
        </w:rPr>
        <w:t xml:space="preserve"> of the hosts treated with</w:t>
      </w:r>
      <w:r w:rsidR="004E3ECA" w:rsidRPr="008075BE">
        <w:rPr>
          <w:rFonts w:ascii="Times New Roman" w:hAnsi="Times New Roman" w:cs="Times New Roman"/>
          <w:color w:val="000000" w:themeColor="text1"/>
          <w:sz w:val="24"/>
          <w:szCs w:val="24"/>
        </w:rPr>
        <w:t xml:space="preserve"> inflammatory agent </w:t>
      </w:r>
      <w:r w:rsidR="002D22BE" w:rsidRPr="008075BE">
        <w:rPr>
          <w:rFonts w:ascii="Times New Roman" w:hAnsi="Times New Roman" w:cs="Times New Roman"/>
          <w:color w:val="000000" w:themeColor="text1"/>
          <w:sz w:val="24"/>
          <w:szCs w:val="24"/>
        </w:rPr>
        <w:t>DSS</w:t>
      </w:r>
      <w:r w:rsidR="001A3D69" w:rsidRPr="008075BE">
        <w:rPr>
          <w:rFonts w:ascii="Times New Roman" w:hAnsi="Times New Roman" w:cs="Times New Roman"/>
          <w:color w:val="000000" w:themeColor="text1"/>
          <w:sz w:val="24"/>
          <w:szCs w:val="24"/>
        </w:rPr>
        <w:t>.</w:t>
      </w:r>
    </w:p>
    <w:p w14:paraId="53230663" w14:textId="22A98DC4" w:rsidR="00AE037E" w:rsidRPr="008075BE" w:rsidRDefault="0068652B">
      <w:pPr>
        <w:pStyle w:val="Heading2"/>
        <w:jc w:val="both"/>
        <w:rPr>
          <w:rFonts w:ascii="Times New Roman" w:hAnsi="Times New Roman" w:cs="Times New Roman"/>
          <w:color w:val="000000" w:themeColor="text1"/>
          <w:sz w:val="24"/>
          <w:szCs w:val="24"/>
          <w:rPrChange w:id="394" w:author="Ran Yin" w:date="2024-11-30T16:43:00Z">
            <w:rPr>
              <w:rFonts w:ascii="Times New Roman" w:hAnsi="Times New Roman" w:cs="Times New Roman"/>
              <w:color w:val="000000" w:themeColor="text1"/>
            </w:rPr>
          </w:rPrChange>
        </w:rPr>
        <w:pPrChange w:id="395" w:author="Ran Yin" w:date="2024-11-26T09:39:00Z">
          <w:pPr>
            <w:pStyle w:val="Heading2"/>
          </w:pPr>
        </w:pPrChange>
      </w:pPr>
      <w:bookmarkStart w:id="396" w:name="_Toc179148171"/>
      <w:r w:rsidRPr="008075BE">
        <w:rPr>
          <w:rFonts w:ascii="Times New Roman" w:hAnsi="Times New Roman" w:cs="Times New Roman"/>
          <w:color w:val="000000" w:themeColor="text1"/>
          <w:sz w:val="24"/>
          <w:szCs w:val="24"/>
          <w:rPrChange w:id="397" w:author="Ran Yin" w:date="2024-11-30T16:43:00Z">
            <w:rPr>
              <w:rFonts w:ascii="Times New Roman" w:hAnsi="Times New Roman" w:cs="Times New Roman"/>
              <w:color w:val="000000" w:themeColor="text1"/>
            </w:rPr>
          </w:rPrChange>
        </w:rPr>
        <w:t>3.</w:t>
      </w:r>
      <w:r w:rsidR="00AA5F0D" w:rsidRPr="008075BE">
        <w:rPr>
          <w:rFonts w:ascii="Times New Roman" w:hAnsi="Times New Roman" w:cs="Times New Roman"/>
          <w:color w:val="000000" w:themeColor="text1"/>
          <w:sz w:val="24"/>
          <w:szCs w:val="24"/>
          <w:rPrChange w:id="398" w:author="Ran Yin" w:date="2024-11-30T16:43:00Z">
            <w:rPr>
              <w:rFonts w:ascii="Times New Roman" w:hAnsi="Times New Roman" w:cs="Times New Roman"/>
              <w:color w:val="000000" w:themeColor="text1"/>
            </w:rPr>
          </w:rPrChange>
        </w:rPr>
        <w:t>4</w:t>
      </w:r>
      <w:r w:rsidRPr="008075BE">
        <w:rPr>
          <w:rFonts w:ascii="Times New Roman" w:hAnsi="Times New Roman" w:cs="Times New Roman"/>
          <w:color w:val="000000" w:themeColor="text1"/>
          <w:sz w:val="24"/>
          <w:szCs w:val="24"/>
          <w:rPrChange w:id="399" w:author="Ran Yin" w:date="2024-11-30T16:43:00Z">
            <w:rPr>
              <w:rFonts w:ascii="Times New Roman" w:hAnsi="Times New Roman" w:cs="Times New Roman"/>
              <w:color w:val="000000" w:themeColor="text1"/>
            </w:rPr>
          </w:rPrChange>
        </w:rPr>
        <w:t xml:space="preserve"> </w:t>
      </w:r>
      <w:r w:rsidR="00AE037E" w:rsidRPr="008075BE">
        <w:rPr>
          <w:rFonts w:ascii="Times New Roman" w:hAnsi="Times New Roman" w:cs="Times New Roman"/>
          <w:color w:val="000000" w:themeColor="text1"/>
          <w:sz w:val="24"/>
          <w:szCs w:val="24"/>
          <w:rPrChange w:id="400" w:author="Ran Yin" w:date="2024-11-30T16:43:00Z">
            <w:rPr>
              <w:rFonts w:ascii="Times New Roman" w:hAnsi="Times New Roman" w:cs="Times New Roman"/>
              <w:color w:val="000000" w:themeColor="text1"/>
            </w:rPr>
          </w:rPrChange>
        </w:rPr>
        <w:t xml:space="preserve">Linear </w:t>
      </w:r>
      <w:del w:id="401" w:author="Ran Yin" w:date="2024-11-30T20:43:00Z">
        <w:r w:rsidR="00AE037E" w:rsidRPr="008075BE" w:rsidDel="00667BB6">
          <w:rPr>
            <w:rFonts w:ascii="Times New Roman" w:hAnsi="Times New Roman" w:cs="Times New Roman"/>
            <w:color w:val="000000" w:themeColor="text1"/>
            <w:sz w:val="24"/>
            <w:szCs w:val="24"/>
            <w:rPrChange w:id="402" w:author="Ran Yin" w:date="2024-11-30T16:43:00Z">
              <w:rPr>
                <w:rFonts w:ascii="Times New Roman" w:hAnsi="Times New Roman" w:cs="Times New Roman"/>
                <w:color w:val="000000" w:themeColor="text1"/>
              </w:rPr>
            </w:rPrChange>
          </w:rPr>
          <w:delText xml:space="preserve">Discriminant </w:delText>
        </w:r>
      </w:del>
      <w:ins w:id="403" w:author="Ran Yin" w:date="2024-11-30T20:43:00Z">
        <w:r w:rsidR="00667BB6">
          <w:rPr>
            <w:rFonts w:ascii="Times New Roman" w:hAnsi="Times New Roman" w:cs="Times New Roman" w:hint="eastAsia"/>
            <w:color w:val="000000" w:themeColor="text1"/>
            <w:sz w:val="24"/>
            <w:szCs w:val="24"/>
            <w:lang w:eastAsia="zh-CN"/>
          </w:rPr>
          <w:t>d</w:t>
        </w:r>
        <w:r w:rsidR="00667BB6" w:rsidRPr="008075BE">
          <w:rPr>
            <w:rFonts w:ascii="Times New Roman" w:hAnsi="Times New Roman" w:cs="Times New Roman"/>
            <w:color w:val="000000" w:themeColor="text1"/>
            <w:sz w:val="24"/>
            <w:szCs w:val="24"/>
            <w:rPrChange w:id="404" w:author="Ran Yin" w:date="2024-11-30T16:43:00Z">
              <w:rPr>
                <w:rFonts w:ascii="Times New Roman" w:hAnsi="Times New Roman" w:cs="Times New Roman"/>
                <w:color w:val="000000" w:themeColor="text1"/>
              </w:rPr>
            </w:rPrChange>
          </w:rPr>
          <w:t xml:space="preserve">iscriminant </w:t>
        </w:r>
      </w:ins>
      <w:del w:id="405" w:author="Ran Yin" w:date="2024-11-30T20:43:00Z">
        <w:r w:rsidR="00AE037E" w:rsidRPr="008075BE" w:rsidDel="00667BB6">
          <w:rPr>
            <w:rFonts w:ascii="Times New Roman" w:hAnsi="Times New Roman" w:cs="Times New Roman"/>
            <w:color w:val="000000" w:themeColor="text1"/>
            <w:sz w:val="24"/>
            <w:szCs w:val="24"/>
            <w:rPrChange w:id="406" w:author="Ran Yin" w:date="2024-11-30T16:43:00Z">
              <w:rPr>
                <w:rFonts w:ascii="Times New Roman" w:hAnsi="Times New Roman" w:cs="Times New Roman"/>
                <w:color w:val="000000" w:themeColor="text1"/>
              </w:rPr>
            </w:rPrChange>
          </w:rPr>
          <w:delText xml:space="preserve">Analysis </w:delText>
        </w:r>
      </w:del>
      <w:ins w:id="407" w:author="Ran Yin" w:date="2024-11-30T20:43:00Z">
        <w:r w:rsidR="00667BB6">
          <w:rPr>
            <w:rFonts w:ascii="Times New Roman" w:hAnsi="Times New Roman" w:cs="Times New Roman" w:hint="eastAsia"/>
            <w:color w:val="000000" w:themeColor="text1"/>
            <w:sz w:val="24"/>
            <w:szCs w:val="24"/>
            <w:lang w:eastAsia="zh-CN"/>
          </w:rPr>
          <w:t>a</w:t>
        </w:r>
        <w:r w:rsidR="00667BB6" w:rsidRPr="008075BE">
          <w:rPr>
            <w:rFonts w:ascii="Times New Roman" w:hAnsi="Times New Roman" w:cs="Times New Roman"/>
            <w:color w:val="000000" w:themeColor="text1"/>
            <w:sz w:val="24"/>
            <w:szCs w:val="24"/>
            <w:rPrChange w:id="408" w:author="Ran Yin" w:date="2024-11-30T16:43:00Z">
              <w:rPr>
                <w:rFonts w:ascii="Times New Roman" w:hAnsi="Times New Roman" w:cs="Times New Roman"/>
                <w:color w:val="000000" w:themeColor="text1"/>
              </w:rPr>
            </w:rPrChange>
          </w:rPr>
          <w:t xml:space="preserve">nalysis </w:t>
        </w:r>
      </w:ins>
      <w:r w:rsidR="00AE037E" w:rsidRPr="008075BE">
        <w:rPr>
          <w:rFonts w:ascii="Times New Roman" w:hAnsi="Times New Roman" w:cs="Times New Roman"/>
          <w:color w:val="000000" w:themeColor="text1"/>
          <w:sz w:val="24"/>
          <w:szCs w:val="24"/>
          <w:rPrChange w:id="409" w:author="Ran Yin" w:date="2024-11-30T16:43:00Z">
            <w:rPr>
              <w:rFonts w:ascii="Times New Roman" w:hAnsi="Times New Roman" w:cs="Times New Roman"/>
              <w:color w:val="000000" w:themeColor="text1"/>
            </w:rPr>
          </w:rPrChange>
        </w:rPr>
        <w:t>of aging and dietary effects</w:t>
      </w:r>
      <w:bookmarkEnd w:id="396"/>
    </w:p>
    <w:p w14:paraId="18A5A080" w14:textId="6D43C2EF" w:rsidR="00AE037E" w:rsidRPr="008075BE" w:rsidRDefault="00F376F4">
      <w:pPr>
        <w:jc w:val="both"/>
        <w:rPr>
          <w:rFonts w:ascii="Times New Roman" w:hAnsi="Times New Roman" w:cs="Times New Roman"/>
          <w:color w:val="000000" w:themeColor="text1"/>
          <w:sz w:val="24"/>
          <w:szCs w:val="24"/>
        </w:rPr>
        <w:pPrChange w:id="410" w:author="Ran Yin" w:date="2024-11-26T09:39:00Z">
          <w:pPr/>
        </w:pPrChange>
      </w:pPr>
      <w:r w:rsidRPr="008075BE">
        <w:rPr>
          <w:rFonts w:ascii="Times New Roman" w:hAnsi="Times New Roman" w:cs="Times New Roman"/>
          <w:color w:val="000000" w:themeColor="text1"/>
          <w:sz w:val="24"/>
          <w:szCs w:val="24"/>
        </w:rPr>
        <w:t>Linear discriminant analysis Effect Size (LEfSe) was conducted</w:t>
      </w:r>
      <w:r w:rsidR="00EE354E" w:rsidRPr="008075BE">
        <w:rPr>
          <w:rFonts w:ascii="Times New Roman" w:hAnsi="Times New Roman" w:cs="Times New Roman"/>
          <w:color w:val="000000" w:themeColor="text1"/>
          <w:sz w:val="24"/>
          <w:szCs w:val="24"/>
        </w:rPr>
        <w:t xml:space="preserve"> with</w:t>
      </w:r>
      <w:r w:rsidRPr="008075BE">
        <w:rPr>
          <w:rFonts w:ascii="Times New Roman" w:hAnsi="Times New Roman" w:cs="Times New Roman"/>
          <w:color w:val="000000" w:themeColor="text1"/>
          <w:sz w:val="24"/>
          <w:szCs w:val="24"/>
        </w:rPr>
        <w:t xml:space="preserve"> QIIME2 to further examine the effects of </w:t>
      </w:r>
      <w:r w:rsidR="00EE354E" w:rsidRPr="008075BE">
        <w:rPr>
          <w:rFonts w:ascii="Times New Roman" w:hAnsi="Times New Roman" w:cs="Times New Roman"/>
          <w:color w:val="000000" w:themeColor="text1"/>
          <w:sz w:val="24"/>
          <w:szCs w:val="24"/>
        </w:rPr>
        <w:t xml:space="preserve">diet and </w:t>
      </w:r>
      <w:r w:rsidRPr="008075BE">
        <w:rPr>
          <w:rFonts w:ascii="Times New Roman" w:hAnsi="Times New Roman" w:cs="Times New Roman"/>
          <w:color w:val="000000" w:themeColor="text1"/>
          <w:sz w:val="24"/>
          <w:szCs w:val="24"/>
        </w:rPr>
        <w:t xml:space="preserve">aging. The composition changes in the microbiomes over time were </w:t>
      </w:r>
      <w:r w:rsidR="00496DE6" w:rsidRPr="008075BE">
        <w:rPr>
          <w:rFonts w:ascii="Times New Roman" w:hAnsi="Times New Roman" w:cs="Times New Roman"/>
          <w:color w:val="000000" w:themeColor="text1"/>
          <w:sz w:val="24"/>
          <w:szCs w:val="24"/>
        </w:rPr>
        <w:t>examined</w:t>
      </w:r>
      <w:r w:rsidR="0068652B" w:rsidRPr="008075BE">
        <w:rPr>
          <w:rFonts w:ascii="Times New Roman" w:hAnsi="Times New Roman" w:cs="Times New Roman"/>
          <w:color w:val="000000" w:themeColor="text1"/>
          <w:sz w:val="24"/>
          <w:szCs w:val="24"/>
        </w:rPr>
        <w:t xml:space="preserve"> by comparing the </w:t>
      </w:r>
      <w:r w:rsidR="00727CD7" w:rsidRPr="008075BE">
        <w:rPr>
          <w:rFonts w:ascii="Times New Roman" w:hAnsi="Times New Roman" w:cs="Times New Roman"/>
          <w:color w:val="000000" w:themeColor="text1"/>
          <w:sz w:val="24"/>
          <w:szCs w:val="24"/>
        </w:rPr>
        <w:t>c</w:t>
      </w:r>
      <w:r w:rsidR="00496DE6" w:rsidRPr="008075BE">
        <w:rPr>
          <w:rFonts w:ascii="Times New Roman" w:hAnsi="Times New Roman" w:cs="Times New Roman"/>
          <w:color w:val="000000" w:themeColor="text1"/>
          <w:sz w:val="24"/>
          <w:szCs w:val="24"/>
        </w:rPr>
        <w:t>ontrol samples</w:t>
      </w:r>
      <w:r w:rsidR="0068652B" w:rsidRPr="008075BE">
        <w:rPr>
          <w:rFonts w:ascii="Times New Roman" w:hAnsi="Times New Roman" w:cs="Times New Roman"/>
          <w:color w:val="000000" w:themeColor="text1"/>
          <w:sz w:val="24"/>
          <w:szCs w:val="24"/>
        </w:rPr>
        <w:t xml:space="preserve"> </w:t>
      </w:r>
      <w:r w:rsidR="00496DE6" w:rsidRPr="008075BE">
        <w:rPr>
          <w:rFonts w:ascii="Times New Roman" w:hAnsi="Times New Roman" w:cs="Times New Roman"/>
          <w:color w:val="000000" w:themeColor="text1"/>
          <w:sz w:val="24"/>
          <w:szCs w:val="24"/>
        </w:rPr>
        <w:t>at baseline</w:t>
      </w:r>
      <w:r w:rsidR="0068652B" w:rsidRPr="008075BE">
        <w:rPr>
          <w:rFonts w:ascii="Times New Roman" w:hAnsi="Times New Roman" w:cs="Times New Roman"/>
          <w:color w:val="000000" w:themeColor="text1"/>
          <w:sz w:val="24"/>
          <w:szCs w:val="24"/>
        </w:rPr>
        <w:t xml:space="preserve"> </w:t>
      </w:r>
      <w:r w:rsidR="00496DE6"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shown in</w:t>
      </w:r>
      <w:r w:rsidR="00727CD7" w:rsidRPr="008075BE">
        <w:rPr>
          <w:rFonts w:ascii="Times New Roman" w:hAnsi="Times New Roman" w:cs="Times New Roman"/>
          <w:color w:val="000000" w:themeColor="text1"/>
          <w:sz w:val="24"/>
          <w:szCs w:val="24"/>
        </w:rPr>
        <w:t xml:space="preserve"> Figure 9</w:t>
      </w:r>
      <w:r w:rsidR="003750B4" w:rsidRPr="008075BE">
        <w:rPr>
          <w:rFonts w:ascii="Times New Roman" w:hAnsi="Times New Roman" w:cs="Times New Roman"/>
          <w:color w:val="000000" w:themeColor="text1"/>
          <w:sz w:val="24"/>
          <w:szCs w:val="24"/>
        </w:rPr>
        <w:t>A</w:t>
      </w:r>
      <w:r w:rsidR="00727CD7" w:rsidRPr="008075BE">
        <w:rPr>
          <w:rFonts w:ascii="Times New Roman" w:hAnsi="Times New Roman" w:cs="Times New Roman"/>
          <w:color w:val="000000" w:themeColor="text1"/>
          <w:sz w:val="24"/>
          <w:szCs w:val="24"/>
        </w:rPr>
        <w:t xml:space="preserve"> </w:t>
      </w:r>
      <w:r w:rsidR="003750B4" w:rsidRPr="008075BE">
        <w:rPr>
          <w:rFonts w:ascii="Times New Roman" w:hAnsi="Times New Roman" w:cs="Times New Roman"/>
          <w:color w:val="000000" w:themeColor="text1"/>
          <w:sz w:val="24"/>
          <w:szCs w:val="24"/>
        </w:rPr>
        <w:t xml:space="preserve">and B </w:t>
      </w:r>
      <w:r w:rsidR="00727CD7" w:rsidRPr="008075BE">
        <w:rPr>
          <w:rFonts w:ascii="Times New Roman" w:hAnsi="Times New Roman" w:cs="Times New Roman"/>
          <w:color w:val="000000" w:themeColor="text1"/>
          <w:sz w:val="24"/>
          <w:szCs w:val="24"/>
        </w:rPr>
        <w:t xml:space="preserve">in </w:t>
      </w:r>
      <w:r w:rsidR="0068652B" w:rsidRPr="008075BE">
        <w:rPr>
          <w:rFonts w:ascii="Times New Roman" w:hAnsi="Times New Roman" w:cs="Times New Roman"/>
          <w:color w:val="000000" w:themeColor="text1"/>
          <w:sz w:val="24"/>
          <w:szCs w:val="24"/>
        </w:rPr>
        <w:t>red</w:t>
      </w:r>
      <w:r w:rsidR="00496DE6"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 xml:space="preserve"> </w:t>
      </w:r>
      <w:r w:rsidR="00496DE6" w:rsidRPr="008075BE">
        <w:rPr>
          <w:rFonts w:ascii="Times New Roman" w:hAnsi="Times New Roman" w:cs="Times New Roman"/>
          <w:color w:val="000000" w:themeColor="text1"/>
          <w:sz w:val="24"/>
          <w:szCs w:val="24"/>
        </w:rPr>
        <w:t>with the early</w:t>
      </w:r>
      <w:r w:rsidR="0068652B" w:rsidRPr="008075BE">
        <w:rPr>
          <w:rFonts w:ascii="Times New Roman" w:hAnsi="Times New Roman" w:cs="Times New Roman"/>
          <w:color w:val="000000" w:themeColor="text1"/>
          <w:sz w:val="24"/>
          <w:szCs w:val="24"/>
        </w:rPr>
        <w:t xml:space="preserve"> </w:t>
      </w:r>
      <w:r w:rsidR="00496DE6"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Week 1</w:t>
      </w:r>
      <w:r w:rsidR="003750B4" w:rsidRPr="008075BE">
        <w:rPr>
          <w:rFonts w:ascii="Times New Roman" w:hAnsi="Times New Roman" w:cs="Times New Roman"/>
          <w:color w:val="000000" w:themeColor="text1"/>
          <w:sz w:val="24"/>
          <w:szCs w:val="24"/>
        </w:rPr>
        <w:t>, Figure 9A in green</w:t>
      </w:r>
      <w:r w:rsidR="00496DE6"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 xml:space="preserve"> and </w:t>
      </w:r>
      <w:r w:rsidR="00496DE6" w:rsidRPr="008075BE">
        <w:rPr>
          <w:rFonts w:ascii="Times New Roman" w:hAnsi="Times New Roman" w:cs="Times New Roman"/>
          <w:color w:val="000000" w:themeColor="text1"/>
          <w:sz w:val="24"/>
          <w:szCs w:val="24"/>
        </w:rPr>
        <w:t>late (</w:t>
      </w:r>
      <w:r w:rsidR="0068652B" w:rsidRPr="008075BE">
        <w:rPr>
          <w:rFonts w:ascii="Times New Roman" w:hAnsi="Times New Roman" w:cs="Times New Roman"/>
          <w:color w:val="000000" w:themeColor="text1"/>
          <w:sz w:val="24"/>
          <w:szCs w:val="24"/>
        </w:rPr>
        <w:t>Week 4</w:t>
      </w:r>
      <w:r w:rsidR="003750B4" w:rsidRPr="008075BE">
        <w:rPr>
          <w:rFonts w:ascii="Times New Roman" w:hAnsi="Times New Roman" w:cs="Times New Roman"/>
          <w:color w:val="000000" w:themeColor="text1"/>
          <w:sz w:val="24"/>
          <w:szCs w:val="24"/>
        </w:rPr>
        <w:t>, Figure 9B in green</w:t>
      </w:r>
      <w:r w:rsidR="00496DE6" w:rsidRPr="008075BE">
        <w:rPr>
          <w:rFonts w:ascii="Times New Roman" w:hAnsi="Times New Roman" w:cs="Times New Roman"/>
          <w:color w:val="000000" w:themeColor="text1"/>
          <w:sz w:val="24"/>
          <w:szCs w:val="24"/>
        </w:rPr>
        <w:t xml:space="preserve">) timepoints. </w:t>
      </w:r>
      <w:r w:rsidR="0068652B" w:rsidRPr="008075BE">
        <w:rPr>
          <w:rFonts w:ascii="Times New Roman" w:hAnsi="Times New Roman" w:cs="Times New Roman"/>
          <w:color w:val="000000" w:themeColor="text1"/>
          <w:sz w:val="24"/>
          <w:szCs w:val="24"/>
        </w:rPr>
        <w:t>Taxa with relative abundance</w:t>
      </w:r>
      <w:r w:rsidR="00EE354E" w:rsidRPr="008075BE">
        <w:rPr>
          <w:rFonts w:ascii="Times New Roman" w:hAnsi="Times New Roman" w:cs="Times New Roman"/>
          <w:color w:val="000000" w:themeColor="text1"/>
          <w:sz w:val="24"/>
          <w:szCs w:val="24"/>
        </w:rPr>
        <w:t xml:space="preserve"> </w:t>
      </w:r>
      <w:r w:rsidR="00E3283F" w:rsidRPr="008075BE">
        <w:rPr>
          <w:rFonts w:ascii="Times New Roman" w:hAnsi="Times New Roman" w:cs="Times New Roman"/>
          <w:color w:val="000000" w:themeColor="text1"/>
          <w:sz w:val="24"/>
          <w:szCs w:val="24"/>
        </w:rPr>
        <w:t xml:space="preserve">of </w:t>
      </w:r>
      <w:r w:rsidR="0068652B" w:rsidRPr="008075BE">
        <w:rPr>
          <w:rFonts w:ascii="Times New Roman" w:hAnsi="Times New Roman" w:cs="Times New Roman"/>
          <w:color w:val="000000" w:themeColor="text1"/>
          <w:sz w:val="24"/>
          <w:szCs w:val="24"/>
        </w:rPr>
        <w:t>≥ 0.1% present in at least one specimen were included. In addition, the cladograms</w:t>
      </w:r>
      <w:r w:rsidR="00EE354E" w:rsidRPr="008075BE">
        <w:rPr>
          <w:rFonts w:ascii="Times New Roman" w:hAnsi="Times New Roman" w:cs="Times New Roman"/>
          <w:color w:val="000000" w:themeColor="text1"/>
          <w:sz w:val="24"/>
          <w:szCs w:val="24"/>
        </w:rPr>
        <w:t xml:space="preserve">, using lineages with Linear Discriminant Analysis (LDA) score ≥ 2.0, </w:t>
      </w:r>
      <w:r w:rsidR="0068652B" w:rsidRPr="008075BE">
        <w:rPr>
          <w:rFonts w:ascii="Times New Roman" w:hAnsi="Times New Roman" w:cs="Times New Roman"/>
          <w:color w:val="000000" w:themeColor="text1"/>
          <w:sz w:val="24"/>
          <w:szCs w:val="24"/>
        </w:rPr>
        <w:t xml:space="preserve">showing the </w:t>
      </w:r>
      <w:r w:rsidR="0068652B" w:rsidRPr="008075BE">
        <w:rPr>
          <w:rFonts w:ascii="Times New Roman" w:hAnsi="Times New Roman" w:cs="Times New Roman"/>
          <w:color w:val="000000" w:themeColor="text1"/>
          <w:sz w:val="24"/>
          <w:szCs w:val="24"/>
        </w:rPr>
        <w:lastRenderedPageBreak/>
        <w:t>phylogenetic distribution of the microbial lineages a</w:t>
      </w:r>
      <w:r w:rsidR="00EE354E" w:rsidRPr="008075BE">
        <w:rPr>
          <w:rFonts w:ascii="Times New Roman" w:hAnsi="Times New Roman" w:cs="Times New Roman"/>
          <w:color w:val="000000" w:themeColor="text1"/>
          <w:sz w:val="24"/>
          <w:szCs w:val="24"/>
        </w:rPr>
        <w:t>t</w:t>
      </w:r>
      <w:r w:rsidR="0068652B" w:rsidRPr="008075BE">
        <w:rPr>
          <w:rFonts w:ascii="Times New Roman" w:hAnsi="Times New Roman" w:cs="Times New Roman"/>
          <w:color w:val="000000" w:themeColor="text1"/>
          <w:sz w:val="24"/>
          <w:szCs w:val="24"/>
        </w:rPr>
        <w:t xml:space="preserve"> different time points were displayed.</w:t>
      </w:r>
      <w:r w:rsidRPr="008075BE">
        <w:rPr>
          <w:rFonts w:ascii="Times New Roman" w:hAnsi="Times New Roman" w:cs="Times New Roman"/>
          <w:color w:val="000000" w:themeColor="text1"/>
          <w:sz w:val="24"/>
          <w:szCs w:val="24"/>
        </w:rPr>
        <w:t xml:space="preserve"> The analysis showed that</w:t>
      </w:r>
      <w:r w:rsidR="0068652B" w:rsidRPr="008075BE">
        <w:rPr>
          <w:rFonts w:ascii="Times New Roman" w:hAnsi="Times New Roman" w:cs="Times New Roman"/>
          <w:color w:val="000000" w:themeColor="text1"/>
          <w:sz w:val="24"/>
          <w:szCs w:val="24"/>
        </w:rPr>
        <w:t xml:space="preserve"> </w:t>
      </w:r>
      <w:bookmarkStart w:id="411" w:name="_Hlk183802734"/>
      <w:r w:rsidR="00EE354E" w:rsidRPr="008075BE">
        <w:rPr>
          <w:rFonts w:ascii="Times New Roman" w:hAnsi="Times New Roman" w:cs="Times New Roman"/>
          <w:i/>
          <w:iCs/>
          <w:color w:val="000000" w:themeColor="text1"/>
          <w:sz w:val="24"/>
          <w:szCs w:val="24"/>
        </w:rPr>
        <w:t>Bacteroidetes</w:t>
      </w:r>
      <w:bookmarkEnd w:id="411"/>
      <w:r w:rsidR="00EE354E" w:rsidRPr="008075BE">
        <w:rPr>
          <w:rFonts w:ascii="Times New Roman" w:hAnsi="Times New Roman" w:cs="Times New Roman"/>
          <w:i/>
          <w:iCs/>
          <w:color w:val="000000" w:themeColor="text1"/>
          <w:sz w:val="24"/>
          <w:szCs w:val="24"/>
        </w:rPr>
        <w:t xml:space="preserve"> Parabacteroides</w:t>
      </w:r>
      <w:r w:rsidR="00EE354E" w:rsidRPr="008075BE">
        <w:rPr>
          <w:rFonts w:ascii="Times New Roman" w:hAnsi="Times New Roman" w:cs="Times New Roman"/>
          <w:color w:val="000000" w:themeColor="text1"/>
          <w:sz w:val="24"/>
          <w:szCs w:val="24"/>
        </w:rPr>
        <w:t>,</w:t>
      </w:r>
      <w:r w:rsidR="00EE354E" w:rsidRPr="008075BE">
        <w:rPr>
          <w:rFonts w:ascii="Times New Roman" w:hAnsi="Times New Roman" w:cs="Times New Roman"/>
          <w:i/>
          <w:iCs/>
          <w:color w:val="000000" w:themeColor="text1"/>
          <w:sz w:val="24"/>
          <w:szCs w:val="24"/>
        </w:rPr>
        <w:t xml:space="preserve"> </w:t>
      </w:r>
      <w:r w:rsidR="0068652B" w:rsidRPr="008075BE">
        <w:rPr>
          <w:rFonts w:ascii="Times New Roman" w:hAnsi="Times New Roman" w:cs="Times New Roman"/>
          <w:i/>
          <w:iCs/>
          <w:color w:val="000000" w:themeColor="text1"/>
          <w:sz w:val="24"/>
          <w:szCs w:val="24"/>
        </w:rPr>
        <w:t>Bacteroidetes Prevotella</w:t>
      </w:r>
      <w:r w:rsidR="0068652B" w:rsidRPr="008075BE">
        <w:rPr>
          <w:rFonts w:ascii="Times New Roman" w:hAnsi="Times New Roman" w:cs="Times New Roman"/>
          <w:color w:val="000000" w:themeColor="text1"/>
          <w:sz w:val="24"/>
          <w:szCs w:val="24"/>
        </w:rPr>
        <w:t xml:space="preserve">, </w:t>
      </w:r>
      <w:r w:rsidR="00EE354E" w:rsidRPr="008075BE">
        <w:rPr>
          <w:rFonts w:ascii="Times New Roman" w:hAnsi="Times New Roman" w:cs="Times New Roman"/>
          <w:i/>
          <w:iCs/>
          <w:color w:val="000000" w:themeColor="text1"/>
          <w:sz w:val="24"/>
          <w:szCs w:val="24"/>
        </w:rPr>
        <w:t xml:space="preserve">Bacteroidetes S24_7, </w:t>
      </w:r>
      <w:r w:rsidR="00EE354E" w:rsidRPr="008075BE">
        <w:rPr>
          <w:rFonts w:ascii="Times New Roman" w:hAnsi="Times New Roman" w:cs="Times New Roman"/>
          <w:color w:val="000000" w:themeColor="text1"/>
          <w:sz w:val="24"/>
          <w:szCs w:val="24"/>
        </w:rPr>
        <w:t xml:space="preserve">and </w:t>
      </w:r>
      <w:r w:rsidR="0068652B" w:rsidRPr="008075BE">
        <w:rPr>
          <w:rFonts w:ascii="Times New Roman" w:hAnsi="Times New Roman" w:cs="Times New Roman"/>
          <w:i/>
          <w:iCs/>
          <w:color w:val="000000" w:themeColor="text1"/>
          <w:sz w:val="24"/>
          <w:szCs w:val="24"/>
        </w:rPr>
        <w:t>Bacteroidetes</w:t>
      </w:r>
      <w:r w:rsidR="0068652B" w:rsidRPr="008075BE">
        <w:rPr>
          <w:rFonts w:ascii="Times New Roman" w:hAnsi="Times New Roman" w:cs="Times New Roman"/>
          <w:color w:val="000000" w:themeColor="text1"/>
          <w:sz w:val="24"/>
          <w:szCs w:val="24"/>
        </w:rPr>
        <w:t xml:space="preserve">, </w:t>
      </w:r>
      <w:r w:rsidR="00EE354E" w:rsidRPr="008075BE">
        <w:rPr>
          <w:rFonts w:ascii="Times New Roman" w:hAnsi="Times New Roman" w:cs="Times New Roman"/>
          <w:color w:val="000000" w:themeColor="text1"/>
          <w:sz w:val="24"/>
          <w:szCs w:val="24"/>
        </w:rPr>
        <w:t xml:space="preserve">the </w:t>
      </w:r>
      <w:r w:rsidR="00AE037E" w:rsidRPr="008075BE">
        <w:rPr>
          <w:rFonts w:ascii="Times New Roman" w:hAnsi="Times New Roman" w:cs="Times New Roman"/>
          <w:color w:val="000000" w:themeColor="text1"/>
          <w:sz w:val="24"/>
          <w:szCs w:val="24"/>
        </w:rPr>
        <w:t xml:space="preserve">relative abundance </w:t>
      </w:r>
      <w:r w:rsidR="0068652B" w:rsidRPr="008075BE">
        <w:rPr>
          <w:rFonts w:ascii="Times New Roman" w:hAnsi="Times New Roman" w:cs="Times New Roman"/>
          <w:color w:val="000000" w:themeColor="text1"/>
          <w:sz w:val="24"/>
          <w:szCs w:val="24"/>
        </w:rPr>
        <w:t xml:space="preserve">decreased, while </w:t>
      </w:r>
      <w:r w:rsidR="0068652B" w:rsidRPr="008075BE">
        <w:rPr>
          <w:rFonts w:ascii="Times New Roman" w:hAnsi="Times New Roman" w:cs="Times New Roman"/>
          <w:i/>
          <w:iCs/>
          <w:color w:val="000000" w:themeColor="text1"/>
          <w:sz w:val="24"/>
          <w:szCs w:val="24"/>
        </w:rPr>
        <w:t>Bacteroidetes Bacteroidales</w:t>
      </w:r>
      <w:r w:rsidR="0068652B" w:rsidRPr="008075BE">
        <w:rPr>
          <w:rFonts w:ascii="Times New Roman" w:hAnsi="Times New Roman" w:cs="Times New Roman"/>
          <w:color w:val="000000" w:themeColor="text1"/>
          <w:sz w:val="24"/>
          <w:szCs w:val="24"/>
        </w:rPr>
        <w:t xml:space="preserve">, </w:t>
      </w:r>
      <w:bookmarkStart w:id="412" w:name="_Hlk183802741"/>
      <w:r w:rsidR="0068652B" w:rsidRPr="008075BE">
        <w:rPr>
          <w:rFonts w:ascii="Times New Roman" w:hAnsi="Times New Roman" w:cs="Times New Roman"/>
          <w:i/>
          <w:iCs/>
          <w:color w:val="000000" w:themeColor="text1"/>
          <w:sz w:val="24"/>
          <w:szCs w:val="24"/>
        </w:rPr>
        <w:t>Firmicutes</w:t>
      </w:r>
      <w:bookmarkEnd w:id="412"/>
      <w:r w:rsidR="0068652B" w:rsidRPr="008075BE">
        <w:rPr>
          <w:rFonts w:ascii="Times New Roman" w:hAnsi="Times New Roman" w:cs="Times New Roman"/>
          <w:i/>
          <w:iCs/>
          <w:color w:val="000000" w:themeColor="text1"/>
          <w:sz w:val="24"/>
          <w:szCs w:val="24"/>
        </w:rPr>
        <w:t xml:space="preserve"> Clostridiales</w:t>
      </w:r>
      <w:r w:rsidR="0068652B"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i/>
          <w:iCs/>
          <w:color w:val="000000" w:themeColor="text1"/>
          <w:sz w:val="24"/>
          <w:szCs w:val="24"/>
        </w:rPr>
        <w:t>Firmicutes Oscillospira</w:t>
      </w:r>
      <w:r w:rsidR="0068652B"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i/>
          <w:iCs/>
          <w:color w:val="000000" w:themeColor="text1"/>
          <w:sz w:val="24"/>
          <w:szCs w:val="24"/>
        </w:rPr>
        <w:t>Proteobacteria Desulfovibrionaceae</w:t>
      </w:r>
      <w:r w:rsidR="0068652B" w:rsidRPr="008075BE">
        <w:rPr>
          <w:rFonts w:ascii="Times New Roman" w:hAnsi="Times New Roman" w:cs="Times New Roman"/>
          <w:color w:val="000000" w:themeColor="text1"/>
          <w:sz w:val="24"/>
          <w:szCs w:val="24"/>
        </w:rPr>
        <w:t xml:space="preserve">, and </w:t>
      </w:r>
      <w:r w:rsidR="0068652B" w:rsidRPr="008075BE">
        <w:rPr>
          <w:rFonts w:ascii="Times New Roman" w:hAnsi="Times New Roman" w:cs="Times New Roman"/>
          <w:i/>
          <w:iCs/>
          <w:color w:val="000000" w:themeColor="text1"/>
          <w:sz w:val="24"/>
          <w:szCs w:val="24"/>
        </w:rPr>
        <w:t xml:space="preserve">Tenericutes Anaeroplasma </w:t>
      </w:r>
      <w:r w:rsidR="0068652B" w:rsidRPr="008075BE">
        <w:rPr>
          <w:rFonts w:ascii="Times New Roman" w:hAnsi="Times New Roman" w:cs="Times New Roman"/>
          <w:color w:val="000000" w:themeColor="text1"/>
          <w:sz w:val="24"/>
          <w:szCs w:val="24"/>
        </w:rPr>
        <w:t>increased</w:t>
      </w:r>
      <w:r w:rsidR="00AE037E" w:rsidRPr="008075BE">
        <w:rPr>
          <w:rFonts w:ascii="Times New Roman" w:hAnsi="Times New Roman" w:cs="Times New Roman"/>
          <w:color w:val="000000" w:themeColor="text1"/>
          <w:sz w:val="24"/>
          <w:szCs w:val="24"/>
        </w:rPr>
        <w:t xml:space="preserve"> over time</w:t>
      </w:r>
      <w:r w:rsidR="0068652B" w:rsidRPr="008075BE">
        <w:rPr>
          <w:rFonts w:ascii="Times New Roman" w:hAnsi="Times New Roman" w:cs="Times New Roman"/>
          <w:color w:val="000000" w:themeColor="text1"/>
          <w:sz w:val="24"/>
          <w:szCs w:val="24"/>
        </w:rPr>
        <w:t>.</w:t>
      </w:r>
      <w:r w:rsidR="00AE037E" w:rsidRPr="008075BE">
        <w:rPr>
          <w:rFonts w:ascii="Times New Roman" w:hAnsi="Times New Roman" w:cs="Times New Roman"/>
          <w:color w:val="000000" w:themeColor="text1"/>
          <w:sz w:val="24"/>
          <w:szCs w:val="24"/>
        </w:rPr>
        <w:t xml:space="preserve"> </w:t>
      </w:r>
    </w:p>
    <w:p w14:paraId="10DC540D" w14:textId="5B9A4003" w:rsidR="00116D3B" w:rsidRPr="008075BE" w:rsidRDefault="00CC2EE4">
      <w:pPr>
        <w:jc w:val="both"/>
        <w:rPr>
          <w:rFonts w:ascii="Times New Roman" w:hAnsi="Times New Roman" w:cs="Times New Roman"/>
          <w:color w:val="000000" w:themeColor="text1"/>
          <w:sz w:val="24"/>
          <w:szCs w:val="24"/>
        </w:rPr>
        <w:pPrChange w:id="413" w:author="Ran Yin" w:date="2024-11-26T09:39:00Z">
          <w:pPr/>
        </w:pPrChange>
      </w:pPr>
      <w:r w:rsidRPr="008075BE">
        <w:rPr>
          <w:rFonts w:ascii="Times New Roman" w:hAnsi="Times New Roman" w:cs="Times New Roman"/>
          <w:color w:val="000000" w:themeColor="text1"/>
          <w:sz w:val="24"/>
          <w:szCs w:val="24"/>
        </w:rPr>
        <w:t>Separately, the effect</w:t>
      </w:r>
      <w:r w:rsidR="00AE037E" w:rsidRPr="008075BE">
        <w:rPr>
          <w:rFonts w:ascii="Times New Roman" w:hAnsi="Times New Roman" w:cs="Times New Roman"/>
          <w:color w:val="000000" w:themeColor="text1"/>
          <w:sz w:val="24"/>
          <w:szCs w:val="24"/>
        </w:rPr>
        <w:t xml:space="preserve"> of PEITC</w:t>
      </w:r>
      <w:r w:rsidRPr="008075BE">
        <w:rPr>
          <w:rFonts w:ascii="Times New Roman" w:hAnsi="Times New Roman" w:cs="Times New Roman"/>
          <w:color w:val="000000" w:themeColor="text1"/>
          <w:sz w:val="24"/>
          <w:szCs w:val="24"/>
        </w:rPr>
        <w:t xml:space="preserve"> addition to the</w:t>
      </w:r>
      <w:r w:rsidR="00AE037E" w:rsidRPr="008075BE">
        <w:rPr>
          <w:rFonts w:ascii="Times New Roman" w:hAnsi="Times New Roman" w:cs="Times New Roman"/>
          <w:color w:val="000000" w:themeColor="text1"/>
          <w:sz w:val="24"/>
          <w:szCs w:val="24"/>
        </w:rPr>
        <w:t xml:space="preserve"> diet was </w:t>
      </w:r>
      <w:r w:rsidRPr="008075BE">
        <w:rPr>
          <w:rFonts w:ascii="Times New Roman" w:hAnsi="Times New Roman" w:cs="Times New Roman"/>
          <w:color w:val="000000" w:themeColor="text1"/>
          <w:sz w:val="24"/>
          <w:szCs w:val="24"/>
        </w:rPr>
        <w:t xml:space="preserve">examined and presented in </w:t>
      </w:r>
      <w:r w:rsidR="006D4401" w:rsidRPr="008075BE">
        <w:rPr>
          <w:rFonts w:ascii="Times New Roman" w:hAnsi="Times New Roman" w:cs="Times New Roman"/>
          <w:color w:val="000000" w:themeColor="text1"/>
          <w:sz w:val="24"/>
          <w:szCs w:val="24"/>
        </w:rPr>
        <w:t>F</w:t>
      </w:r>
      <w:r w:rsidRPr="008075BE">
        <w:rPr>
          <w:rFonts w:ascii="Times New Roman" w:hAnsi="Times New Roman" w:cs="Times New Roman"/>
          <w:color w:val="000000" w:themeColor="text1"/>
          <w:sz w:val="24"/>
          <w:szCs w:val="24"/>
        </w:rPr>
        <w:t xml:space="preserve">igures </w:t>
      </w:r>
      <w:r w:rsidR="003750B4" w:rsidRPr="008075BE">
        <w:rPr>
          <w:rFonts w:ascii="Times New Roman" w:hAnsi="Times New Roman" w:cs="Times New Roman"/>
          <w:color w:val="000000" w:themeColor="text1"/>
          <w:sz w:val="24"/>
          <w:szCs w:val="24"/>
        </w:rPr>
        <w:t>9C and D</w:t>
      </w:r>
      <w:r w:rsidRPr="008075BE">
        <w:rPr>
          <w:rFonts w:ascii="Times New Roman" w:hAnsi="Times New Roman" w:cs="Times New Roman"/>
          <w:color w:val="000000" w:themeColor="text1"/>
          <w:sz w:val="24"/>
          <w:szCs w:val="24"/>
        </w:rPr>
        <w:t>. The figures show</w:t>
      </w:r>
      <w:r w:rsidR="0068652B" w:rsidRPr="008075BE">
        <w:rPr>
          <w:rFonts w:ascii="Times New Roman" w:hAnsi="Times New Roman" w:cs="Times New Roman"/>
          <w:color w:val="000000" w:themeColor="text1"/>
          <w:sz w:val="24"/>
          <w:szCs w:val="24"/>
        </w:rPr>
        <w:t xml:space="preserve"> the impact of PEITC diet by comparing the microbiota </w:t>
      </w:r>
      <w:r w:rsidR="00B9509C" w:rsidRPr="008075BE">
        <w:rPr>
          <w:rFonts w:ascii="Times New Roman" w:hAnsi="Times New Roman" w:cs="Times New Roman"/>
          <w:color w:val="000000" w:themeColor="text1"/>
          <w:sz w:val="24"/>
          <w:szCs w:val="24"/>
        </w:rPr>
        <w:t xml:space="preserve">in the </w:t>
      </w:r>
      <w:r w:rsidR="0068652B" w:rsidRPr="008075BE">
        <w:rPr>
          <w:rFonts w:ascii="Times New Roman" w:hAnsi="Times New Roman" w:cs="Times New Roman"/>
          <w:color w:val="000000" w:themeColor="text1"/>
          <w:sz w:val="24"/>
          <w:szCs w:val="24"/>
        </w:rPr>
        <w:t xml:space="preserve">control diet at baseline </w:t>
      </w:r>
      <w:r w:rsidR="00AE037E"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Week 0</w:t>
      </w:r>
      <w:r w:rsidR="00AE037E"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 xml:space="preserve"> shown in red</w:t>
      </w:r>
      <w:r w:rsidR="00AE037E"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 xml:space="preserve"> and at </w:t>
      </w:r>
      <w:r w:rsidR="00AE037E" w:rsidRPr="008075BE">
        <w:rPr>
          <w:rFonts w:ascii="Times New Roman" w:hAnsi="Times New Roman" w:cs="Times New Roman"/>
          <w:color w:val="000000" w:themeColor="text1"/>
          <w:sz w:val="24"/>
          <w:szCs w:val="24"/>
        </w:rPr>
        <w:t>the later timepoints (</w:t>
      </w:r>
      <w:r w:rsidR="0068652B" w:rsidRPr="008075BE">
        <w:rPr>
          <w:rFonts w:ascii="Times New Roman" w:hAnsi="Times New Roman" w:cs="Times New Roman"/>
          <w:color w:val="000000" w:themeColor="text1"/>
          <w:sz w:val="24"/>
          <w:szCs w:val="24"/>
        </w:rPr>
        <w:t>Week</w:t>
      </w:r>
      <w:r w:rsidR="00AE037E" w:rsidRPr="008075BE">
        <w:rPr>
          <w:rFonts w:ascii="Times New Roman" w:hAnsi="Times New Roman" w:cs="Times New Roman"/>
          <w:color w:val="000000" w:themeColor="text1"/>
          <w:sz w:val="24"/>
          <w:szCs w:val="24"/>
        </w:rPr>
        <w:t>s</w:t>
      </w:r>
      <w:r w:rsidR="0068652B" w:rsidRPr="008075BE">
        <w:rPr>
          <w:rFonts w:ascii="Times New Roman" w:hAnsi="Times New Roman" w:cs="Times New Roman"/>
          <w:color w:val="000000" w:themeColor="text1"/>
          <w:sz w:val="24"/>
          <w:szCs w:val="24"/>
        </w:rPr>
        <w:t xml:space="preserve"> 1 or 4</w:t>
      </w:r>
      <w:r w:rsidR="00AE037E"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 xml:space="preserve"> shown in green</w:t>
      </w:r>
      <w:r w:rsidR="00AE037E"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 xml:space="preserve">. </w:t>
      </w:r>
      <w:r w:rsidR="00AE037E" w:rsidRPr="008075BE">
        <w:rPr>
          <w:rFonts w:ascii="Times New Roman" w:hAnsi="Times New Roman" w:cs="Times New Roman"/>
          <w:color w:val="000000" w:themeColor="text1"/>
          <w:sz w:val="24"/>
          <w:szCs w:val="24"/>
        </w:rPr>
        <w:t xml:space="preserve">Relative abundance of </w:t>
      </w:r>
      <w:r w:rsidR="0068652B" w:rsidRPr="008075BE">
        <w:rPr>
          <w:rFonts w:ascii="Times New Roman" w:hAnsi="Times New Roman" w:cs="Times New Roman"/>
          <w:i/>
          <w:iCs/>
          <w:color w:val="000000" w:themeColor="text1"/>
          <w:sz w:val="24"/>
          <w:szCs w:val="24"/>
        </w:rPr>
        <w:t>Firmicutes Ruminococcus</w:t>
      </w:r>
      <w:r w:rsidR="0068652B" w:rsidRPr="008075BE">
        <w:rPr>
          <w:rFonts w:ascii="Times New Roman" w:hAnsi="Times New Roman" w:cs="Times New Roman"/>
          <w:color w:val="000000" w:themeColor="text1"/>
          <w:sz w:val="24"/>
          <w:szCs w:val="24"/>
        </w:rPr>
        <w:t xml:space="preserve"> </w:t>
      </w:r>
      <w:r w:rsidR="00AE037E" w:rsidRPr="008075BE">
        <w:rPr>
          <w:rFonts w:ascii="Times New Roman" w:hAnsi="Times New Roman" w:cs="Times New Roman"/>
          <w:color w:val="000000" w:themeColor="text1"/>
          <w:sz w:val="24"/>
          <w:szCs w:val="24"/>
        </w:rPr>
        <w:t xml:space="preserve">significantly increased </w:t>
      </w:r>
      <w:r w:rsidR="0068652B" w:rsidRPr="008075BE">
        <w:rPr>
          <w:rFonts w:ascii="Times New Roman" w:hAnsi="Times New Roman" w:cs="Times New Roman"/>
          <w:color w:val="000000" w:themeColor="text1"/>
          <w:sz w:val="24"/>
          <w:szCs w:val="24"/>
        </w:rPr>
        <w:t xml:space="preserve">and </w:t>
      </w:r>
      <w:r w:rsidR="0068652B" w:rsidRPr="008075BE">
        <w:rPr>
          <w:rFonts w:ascii="Times New Roman" w:hAnsi="Times New Roman" w:cs="Times New Roman"/>
          <w:i/>
          <w:iCs/>
          <w:color w:val="000000" w:themeColor="text1"/>
          <w:sz w:val="24"/>
          <w:szCs w:val="24"/>
        </w:rPr>
        <w:t>Bacteroidetes S24_7</w:t>
      </w:r>
      <w:r w:rsidR="0068652B" w:rsidRPr="008075BE">
        <w:rPr>
          <w:rFonts w:ascii="Times New Roman" w:hAnsi="Times New Roman" w:cs="Times New Roman"/>
          <w:color w:val="000000" w:themeColor="text1"/>
          <w:sz w:val="24"/>
          <w:szCs w:val="24"/>
        </w:rPr>
        <w:t xml:space="preserve"> </w:t>
      </w:r>
      <w:r w:rsidR="00AE037E" w:rsidRPr="008075BE">
        <w:rPr>
          <w:rFonts w:ascii="Times New Roman" w:hAnsi="Times New Roman" w:cs="Times New Roman"/>
          <w:color w:val="000000" w:themeColor="text1"/>
          <w:sz w:val="24"/>
          <w:szCs w:val="24"/>
        </w:rPr>
        <w:t xml:space="preserve">significantly </w:t>
      </w:r>
      <w:r w:rsidR="0068652B" w:rsidRPr="008075BE">
        <w:rPr>
          <w:rFonts w:ascii="Times New Roman" w:hAnsi="Times New Roman" w:cs="Times New Roman"/>
          <w:color w:val="000000" w:themeColor="text1"/>
          <w:sz w:val="24"/>
          <w:szCs w:val="24"/>
        </w:rPr>
        <w:t xml:space="preserve">decreased at </w:t>
      </w:r>
      <w:r w:rsidR="00AE037E" w:rsidRPr="008075BE">
        <w:rPr>
          <w:rFonts w:ascii="Times New Roman" w:hAnsi="Times New Roman" w:cs="Times New Roman"/>
          <w:color w:val="000000" w:themeColor="text1"/>
          <w:sz w:val="24"/>
          <w:szCs w:val="24"/>
        </w:rPr>
        <w:t>the later tim</w:t>
      </w:r>
      <w:r w:rsidR="00884224" w:rsidRPr="008075BE">
        <w:rPr>
          <w:rFonts w:ascii="Times New Roman" w:hAnsi="Times New Roman" w:cs="Times New Roman"/>
          <w:color w:val="000000" w:themeColor="text1"/>
          <w:sz w:val="24"/>
          <w:szCs w:val="24"/>
        </w:rPr>
        <w:t xml:space="preserve">e </w:t>
      </w:r>
      <w:r w:rsidR="00AE037E" w:rsidRPr="008075BE">
        <w:rPr>
          <w:rFonts w:ascii="Times New Roman" w:hAnsi="Times New Roman" w:cs="Times New Roman"/>
          <w:color w:val="000000" w:themeColor="text1"/>
          <w:sz w:val="24"/>
          <w:szCs w:val="24"/>
        </w:rPr>
        <w:t>points compared to baseline</w:t>
      </w:r>
      <w:r w:rsidR="0068652B"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Several bacterial taxa</w:t>
      </w:r>
      <w:r w:rsidR="0068652B" w:rsidRPr="008075BE">
        <w:rPr>
          <w:rFonts w:ascii="Times New Roman" w:hAnsi="Times New Roman" w:cs="Times New Roman"/>
          <w:color w:val="000000" w:themeColor="text1"/>
          <w:sz w:val="24"/>
          <w:szCs w:val="24"/>
        </w:rPr>
        <w:t xml:space="preserve"> were </w:t>
      </w:r>
      <w:r w:rsidRPr="008075BE">
        <w:rPr>
          <w:rFonts w:ascii="Times New Roman" w:hAnsi="Times New Roman" w:cs="Times New Roman"/>
          <w:color w:val="000000" w:themeColor="text1"/>
          <w:sz w:val="24"/>
          <w:szCs w:val="24"/>
        </w:rPr>
        <w:t xml:space="preserve">shown to be correlated </w:t>
      </w:r>
      <w:r w:rsidR="0068652B" w:rsidRPr="008075BE">
        <w:rPr>
          <w:rFonts w:ascii="Times New Roman" w:hAnsi="Times New Roman" w:cs="Times New Roman"/>
          <w:color w:val="000000" w:themeColor="text1"/>
          <w:sz w:val="24"/>
          <w:szCs w:val="24"/>
        </w:rPr>
        <w:t xml:space="preserve">with diet. </w:t>
      </w:r>
      <w:r w:rsidRPr="008075BE">
        <w:rPr>
          <w:rFonts w:ascii="Times New Roman" w:hAnsi="Times New Roman" w:cs="Times New Roman"/>
          <w:color w:val="000000" w:themeColor="text1"/>
          <w:sz w:val="24"/>
          <w:szCs w:val="24"/>
        </w:rPr>
        <w:t xml:space="preserve">Specifically, </w:t>
      </w:r>
      <w:r w:rsidR="0068652B" w:rsidRPr="008075BE">
        <w:rPr>
          <w:rFonts w:ascii="Times New Roman" w:hAnsi="Times New Roman" w:cs="Times New Roman"/>
          <w:i/>
          <w:iCs/>
          <w:color w:val="000000" w:themeColor="text1"/>
          <w:sz w:val="24"/>
          <w:szCs w:val="24"/>
        </w:rPr>
        <w:t>Bacteroidetes Odoribacter</w:t>
      </w:r>
      <w:r w:rsidR="0068652B"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i/>
          <w:iCs/>
          <w:color w:val="000000" w:themeColor="text1"/>
          <w:sz w:val="24"/>
          <w:szCs w:val="24"/>
        </w:rPr>
        <w:t>Tenericutes Mycoplasmataceae</w:t>
      </w:r>
      <w:r w:rsidR="00061D97" w:rsidRPr="008075BE">
        <w:rPr>
          <w:rFonts w:ascii="Times New Roman" w:hAnsi="Times New Roman" w:cs="Times New Roman"/>
          <w:color w:val="000000" w:themeColor="text1"/>
          <w:sz w:val="24"/>
          <w:szCs w:val="24"/>
        </w:rPr>
        <w:t xml:space="preserve"> and</w:t>
      </w:r>
      <w:r w:rsidR="0068652B"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i/>
          <w:iCs/>
          <w:color w:val="000000" w:themeColor="text1"/>
          <w:sz w:val="24"/>
          <w:szCs w:val="24"/>
        </w:rPr>
        <w:t>Proteobacteria Desulfovibrionaceae</w:t>
      </w:r>
      <w:r w:rsidR="0068652B" w:rsidRPr="008075BE">
        <w:rPr>
          <w:rFonts w:ascii="Times New Roman" w:hAnsi="Times New Roman" w:cs="Times New Roman"/>
          <w:color w:val="000000" w:themeColor="text1"/>
          <w:sz w:val="24"/>
          <w:szCs w:val="24"/>
        </w:rPr>
        <w:t xml:space="preserve"> </w:t>
      </w:r>
      <w:r w:rsidR="0012427C" w:rsidRPr="008075BE">
        <w:rPr>
          <w:rFonts w:ascii="Times New Roman" w:hAnsi="Times New Roman" w:cs="Times New Roman"/>
          <w:color w:val="000000" w:themeColor="text1"/>
          <w:sz w:val="24"/>
          <w:szCs w:val="24"/>
        </w:rPr>
        <w:t xml:space="preserve">were found in </w:t>
      </w:r>
      <w:r w:rsidR="0068652B" w:rsidRPr="008075BE">
        <w:rPr>
          <w:rFonts w:ascii="Times New Roman" w:hAnsi="Times New Roman" w:cs="Times New Roman"/>
          <w:color w:val="000000" w:themeColor="text1"/>
          <w:sz w:val="24"/>
          <w:szCs w:val="24"/>
        </w:rPr>
        <w:t xml:space="preserve">significantly </w:t>
      </w:r>
      <w:r w:rsidR="00061D97" w:rsidRPr="008075BE">
        <w:rPr>
          <w:rFonts w:ascii="Times New Roman" w:hAnsi="Times New Roman" w:cs="Times New Roman"/>
          <w:color w:val="000000" w:themeColor="text1"/>
          <w:sz w:val="24"/>
          <w:szCs w:val="24"/>
        </w:rPr>
        <w:t>higher abundance</w:t>
      </w:r>
      <w:r w:rsidR="0068652B" w:rsidRPr="008075BE">
        <w:rPr>
          <w:rFonts w:ascii="Times New Roman" w:hAnsi="Times New Roman" w:cs="Times New Roman"/>
          <w:color w:val="000000" w:themeColor="text1"/>
          <w:sz w:val="24"/>
          <w:szCs w:val="24"/>
        </w:rPr>
        <w:t xml:space="preserve"> while </w:t>
      </w:r>
      <w:r w:rsidR="0068652B" w:rsidRPr="008075BE">
        <w:rPr>
          <w:rFonts w:ascii="Times New Roman" w:hAnsi="Times New Roman" w:cs="Times New Roman"/>
          <w:i/>
          <w:iCs/>
          <w:color w:val="000000" w:themeColor="text1"/>
          <w:sz w:val="24"/>
          <w:szCs w:val="24"/>
        </w:rPr>
        <w:t>Firmicutes Clostridiales</w:t>
      </w:r>
      <w:r w:rsidR="0068652B"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i/>
          <w:iCs/>
          <w:color w:val="000000" w:themeColor="text1"/>
          <w:sz w:val="24"/>
          <w:szCs w:val="24"/>
        </w:rPr>
        <w:t xml:space="preserve">Firmicutes Ruminococcus </w:t>
      </w:r>
      <w:r w:rsidR="0068652B" w:rsidRPr="008075BE">
        <w:rPr>
          <w:rFonts w:ascii="Times New Roman" w:hAnsi="Times New Roman" w:cs="Times New Roman"/>
          <w:color w:val="000000" w:themeColor="text1"/>
          <w:sz w:val="24"/>
          <w:szCs w:val="24"/>
        </w:rPr>
        <w:t xml:space="preserve">and </w:t>
      </w:r>
      <w:r w:rsidR="0068652B" w:rsidRPr="008075BE">
        <w:rPr>
          <w:rFonts w:ascii="Times New Roman" w:hAnsi="Times New Roman" w:cs="Times New Roman"/>
          <w:i/>
          <w:iCs/>
          <w:color w:val="000000" w:themeColor="text1"/>
          <w:sz w:val="24"/>
          <w:szCs w:val="24"/>
        </w:rPr>
        <w:t>Acidobacteria Ellin 6075</w:t>
      </w:r>
      <w:r w:rsidR="0068652B" w:rsidRPr="008075BE">
        <w:rPr>
          <w:rFonts w:ascii="Times New Roman" w:hAnsi="Times New Roman" w:cs="Times New Roman"/>
          <w:color w:val="000000" w:themeColor="text1"/>
          <w:sz w:val="24"/>
          <w:szCs w:val="24"/>
        </w:rPr>
        <w:t xml:space="preserve"> </w:t>
      </w:r>
      <w:r w:rsidR="0012427C" w:rsidRPr="008075BE">
        <w:rPr>
          <w:rFonts w:ascii="Times New Roman" w:hAnsi="Times New Roman" w:cs="Times New Roman"/>
          <w:color w:val="000000" w:themeColor="text1"/>
          <w:sz w:val="24"/>
          <w:szCs w:val="24"/>
        </w:rPr>
        <w:t>abundances were significantly lower in the control diet group compared to the PEITC group.</w:t>
      </w:r>
    </w:p>
    <w:p w14:paraId="558C88F9" w14:textId="3EEF7CDB" w:rsidR="0068652B" w:rsidRPr="008075BE" w:rsidRDefault="0068652B" w:rsidP="002502AD">
      <w:pPr>
        <w:pStyle w:val="Heading2"/>
        <w:rPr>
          <w:rFonts w:ascii="Times New Roman" w:hAnsi="Times New Roman" w:cs="Times New Roman"/>
          <w:color w:val="000000" w:themeColor="text1"/>
          <w:sz w:val="24"/>
          <w:szCs w:val="24"/>
          <w:rPrChange w:id="414" w:author="Ran Yin" w:date="2024-11-30T16:43:00Z">
            <w:rPr>
              <w:rFonts w:ascii="Times New Roman" w:hAnsi="Times New Roman" w:cs="Times New Roman"/>
              <w:color w:val="000000" w:themeColor="text1"/>
            </w:rPr>
          </w:rPrChange>
        </w:rPr>
      </w:pPr>
      <w:bookmarkStart w:id="415" w:name="_Toc179148172"/>
      <w:r w:rsidRPr="008075BE">
        <w:rPr>
          <w:rFonts w:ascii="Times New Roman" w:hAnsi="Times New Roman" w:cs="Times New Roman"/>
          <w:color w:val="000000" w:themeColor="text1"/>
          <w:sz w:val="24"/>
          <w:szCs w:val="24"/>
          <w:rPrChange w:id="416" w:author="Ran Yin" w:date="2024-11-30T16:43:00Z">
            <w:rPr>
              <w:rFonts w:ascii="Times New Roman" w:hAnsi="Times New Roman" w:cs="Times New Roman"/>
              <w:color w:val="000000" w:themeColor="text1"/>
            </w:rPr>
          </w:rPrChange>
        </w:rPr>
        <w:t xml:space="preserve">3.5 </w:t>
      </w:r>
      <w:r w:rsidR="00243CD3" w:rsidRPr="008075BE">
        <w:rPr>
          <w:rFonts w:ascii="Times New Roman" w:hAnsi="Times New Roman" w:cs="Times New Roman"/>
          <w:color w:val="000000" w:themeColor="text1"/>
          <w:sz w:val="24"/>
          <w:szCs w:val="24"/>
          <w:rPrChange w:id="417" w:author="Ran Yin" w:date="2024-11-30T16:43:00Z">
            <w:rPr>
              <w:rFonts w:ascii="Times New Roman" w:hAnsi="Times New Roman" w:cs="Times New Roman"/>
              <w:color w:val="000000" w:themeColor="text1"/>
            </w:rPr>
          </w:rPrChange>
        </w:rPr>
        <w:t xml:space="preserve">Cranberry and </w:t>
      </w:r>
      <w:r w:rsidRPr="008075BE">
        <w:rPr>
          <w:rFonts w:ascii="Times New Roman" w:hAnsi="Times New Roman" w:cs="Times New Roman"/>
          <w:color w:val="000000" w:themeColor="text1"/>
          <w:sz w:val="24"/>
          <w:szCs w:val="24"/>
          <w:rPrChange w:id="418" w:author="Ran Yin" w:date="2024-11-30T16:43:00Z">
            <w:rPr>
              <w:rFonts w:ascii="Times New Roman" w:hAnsi="Times New Roman" w:cs="Times New Roman"/>
              <w:color w:val="000000" w:themeColor="text1"/>
            </w:rPr>
          </w:rPrChange>
        </w:rPr>
        <w:t xml:space="preserve">PEITC </w:t>
      </w:r>
      <w:r w:rsidR="00243CD3" w:rsidRPr="002502AD">
        <w:rPr>
          <w:rFonts w:ascii="Times New Roman" w:hAnsi="Times New Roman" w:cs="Times New Roman"/>
          <w:color w:val="000000" w:themeColor="text1"/>
        </w:rPr>
        <w:t>additives</w:t>
      </w:r>
      <w:r w:rsidRPr="002502AD">
        <w:rPr>
          <w:rFonts w:ascii="Times New Roman" w:hAnsi="Times New Roman" w:cs="Times New Roman"/>
          <w:color w:val="000000" w:themeColor="text1"/>
        </w:rPr>
        <w:t xml:space="preserve"> </w:t>
      </w:r>
      <w:r w:rsidRPr="008075BE">
        <w:rPr>
          <w:rFonts w:ascii="Times New Roman" w:hAnsi="Times New Roman" w:cs="Times New Roman"/>
          <w:color w:val="000000" w:themeColor="text1"/>
          <w:sz w:val="24"/>
          <w:szCs w:val="24"/>
          <w:rPrChange w:id="419" w:author="Ran Yin" w:date="2024-11-30T16:43:00Z">
            <w:rPr>
              <w:rFonts w:ascii="Times New Roman" w:hAnsi="Times New Roman" w:cs="Times New Roman"/>
              <w:color w:val="000000" w:themeColor="text1"/>
            </w:rPr>
          </w:rPrChange>
        </w:rPr>
        <w:t xml:space="preserve">partially </w:t>
      </w:r>
      <w:r w:rsidR="00243CD3" w:rsidRPr="008075BE">
        <w:rPr>
          <w:rFonts w:ascii="Times New Roman" w:hAnsi="Times New Roman" w:cs="Times New Roman"/>
          <w:color w:val="000000" w:themeColor="text1"/>
          <w:sz w:val="24"/>
          <w:szCs w:val="24"/>
          <w:rPrChange w:id="420" w:author="Ran Yin" w:date="2024-11-30T16:43:00Z">
            <w:rPr>
              <w:rFonts w:ascii="Times New Roman" w:hAnsi="Times New Roman" w:cs="Times New Roman"/>
              <w:color w:val="000000" w:themeColor="text1"/>
            </w:rPr>
          </w:rPrChange>
        </w:rPr>
        <w:t>preserved metabolomic profiles in</w:t>
      </w:r>
      <w:r w:rsidR="006D4401" w:rsidRPr="008075BE">
        <w:rPr>
          <w:rFonts w:ascii="Times New Roman" w:hAnsi="Times New Roman" w:cs="Times New Roman"/>
          <w:color w:val="000000" w:themeColor="text1"/>
          <w:sz w:val="24"/>
          <w:szCs w:val="24"/>
          <w:rPrChange w:id="421" w:author="Ran Yin" w:date="2024-11-30T16:43:00Z">
            <w:rPr>
              <w:rFonts w:ascii="Times New Roman" w:hAnsi="Times New Roman" w:cs="Times New Roman"/>
              <w:color w:val="000000" w:themeColor="text1"/>
            </w:rPr>
          </w:rPrChange>
        </w:rPr>
        <w:t xml:space="preserve"> </w:t>
      </w:r>
      <w:r w:rsidRPr="008075BE">
        <w:rPr>
          <w:rFonts w:ascii="Times New Roman" w:hAnsi="Times New Roman" w:cs="Times New Roman"/>
          <w:color w:val="000000" w:themeColor="text1"/>
          <w:sz w:val="24"/>
          <w:szCs w:val="24"/>
          <w:rPrChange w:id="422" w:author="Ran Yin" w:date="2024-11-30T16:43:00Z">
            <w:rPr>
              <w:rFonts w:ascii="Times New Roman" w:hAnsi="Times New Roman" w:cs="Times New Roman"/>
              <w:color w:val="000000" w:themeColor="text1"/>
            </w:rPr>
          </w:rPrChange>
        </w:rPr>
        <w:t>the DSS-</w:t>
      </w:r>
      <w:r w:rsidR="00243CD3" w:rsidRPr="008075BE">
        <w:rPr>
          <w:rFonts w:ascii="Times New Roman" w:hAnsi="Times New Roman" w:cs="Times New Roman"/>
          <w:color w:val="000000" w:themeColor="text1"/>
          <w:sz w:val="24"/>
          <w:szCs w:val="24"/>
          <w:rPrChange w:id="423" w:author="Ran Yin" w:date="2024-11-30T16:43:00Z">
            <w:rPr>
              <w:rFonts w:ascii="Times New Roman" w:hAnsi="Times New Roman" w:cs="Times New Roman"/>
              <w:color w:val="000000" w:themeColor="text1"/>
            </w:rPr>
          </w:rPrChange>
        </w:rPr>
        <w:t>treated mice</w:t>
      </w:r>
      <w:bookmarkEnd w:id="415"/>
    </w:p>
    <w:p w14:paraId="0B6FA1F6" w14:textId="115961A2" w:rsidR="0068652B" w:rsidRPr="008075BE" w:rsidDel="00906F98" w:rsidRDefault="003014B1">
      <w:pPr>
        <w:jc w:val="both"/>
        <w:rPr>
          <w:del w:id="424" w:author="Ran Yin" w:date="2024-11-29T21:53:00Z"/>
          <w:rFonts w:ascii="Times New Roman" w:hAnsi="Times New Roman" w:cs="Times New Roman"/>
          <w:color w:val="000000" w:themeColor="text1"/>
          <w:sz w:val="24"/>
          <w:szCs w:val="24"/>
        </w:rPr>
        <w:pPrChange w:id="425" w:author="Ran Yin" w:date="2024-11-26T09:39:00Z">
          <w:pPr/>
        </w:pPrChange>
      </w:pPr>
      <w:r w:rsidRPr="008075BE">
        <w:rPr>
          <w:rFonts w:ascii="Times New Roman" w:hAnsi="Times New Roman" w:cs="Times New Roman"/>
          <w:color w:val="000000" w:themeColor="text1"/>
          <w:sz w:val="24"/>
          <w:szCs w:val="24"/>
        </w:rPr>
        <w:t>Fecal samples of the</w:t>
      </w:r>
      <w:r w:rsidR="0068652B" w:rsidRPr="008075BE">
        <w:rPr>
          <w:rFonts w:ascii="Times New Roman" w:hAnsi="Times New Roman" w:cs="Times New Roman"/>
          <w:color w:val="000000" w:themeColor="text1"/>
          <w:sz w:val="24"/>
          <w:szCs w:val="24"/>
        </w:rPr>
        <w:t xml:space="preserve"> DSS, </w:t>
      </w:r>
      <w:r w:rsidRPr="008075BE">
        <w:rPr>
          <w:rFonts w:ascii="Times New Roman" w:hAnsi="Times New Roman" w:cs="Times New Roman"/>
          <w:color w:val="000000" w:themeColor="text1"/>
          <w:sz w:val="24"/>
          <w:szCs w:val="24"/>
        </w:rPr>
        <w:t>DSS+Cranberry and DSS+PEITC treated mice from Exp03 were</w:t>
      </w:r>
      <w:r w:rsidR="0068652B" w:rsidRPr="008075BE">
        <w:rPr>
          <w:rFonts w:ascii="Times New Roman" w:hAnsi="Times New Roman" w:cs="Times New Roman"/>
          <w:color w:val="000000" w:themeColor="text1"/>
          <w:sz w:val="24"/>
          <w:szCs w:val="24"/>
        </w:rPr>
        <w:t xml:space="preserve"> collected at weeks 2 and 6 </w:t>
      </w:r>
      <w:r w:rsidRPr="008075BE">
        <w:rPr>
          <w:rFonts w:ascii="Times New Roman" w:hAnsi="Times New Roman" w:cs="Times New Roman"/>
          <w:color w:val="000000" w:themeColor="text1"/>
          <w:sz w:val="24"/>
          <w:szCs w:val="24"/>
        </w:rPr>
        <w:t xml:space="preserve">and </w:t>
      </w:r>
      <w:r w:rsidR="0068652B" w:rsidRPr="008075BE">
        <w:rPr>
          <w:rFonts w:ascii="Times New Roman" w:hAnsi="Times New Roman" w:cs="Times New Roman"/>
          <w:color w:val="000000" w:themeColor="text1"/>
          <w:sz w:val="24"/>
          <w:szCs w:val="24"/>
        </w:rPr>
        <w:t xml:space="preserve">analyzed </w:t>
      </w:r>
      <w:r w:rsidRPr="008075BE">
        <w:rPr>
          <w:rFonts w:ascii="Times New Roman" w:hAnsi="Times New Roman" w:cs="Times New Roman"/>
          <w:color w:val="000000" w:themeColor="text1"/>
          <w:sz w:val="24"/>
          <w:szCs w:val="24"/>
        </w:rPr>
        <w:t xml:space="preserve">for </w:t>
      </w:r>
      <w:r w:rsidR="0068652B" w:rsidRPr="008075BE">
        <w:rPr>
          <w:rFonts w:ascii="Times New Roman" w:hAnsi="Times New Roman" w:cs="Times New Roman"/>
          <w:color w:val="000000" w:themeColor="text1"/>
          <w:sz w:val="24"/>
          <w:szCs w:val="24"/>
        </w:rPr>
        <w:t xml:space="preserve">the concentrations of free amino acids, bile acids and SCFA. </w:t>
      </w:r>
    </w:p>
    <w:p w14:paraId="54A50440" w14:textId="3AB8628A" w:rsidR="0068652B" w:rsidRPr="008075BE" w:rsidDel="00906F98" w:rsidRDefault="0068652B" w:rsidP="002502AD">
      <w:pPr>
        <w:rPr>
          <w:del w:id="426" w:author="Ran Yin" w:date="2024-11-29T21:53:00Z"/>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Principal components analysis </w:t>
      </w:r>
      <w:r w:rsidR="00B9509C" w:rsidRPr="008075BE">
        <w:rPr>
          <w:rFonts w:ascii="Times New Roman" w:hAnsi="Times New Roman" w:cs="Times New Roman"/>
          <w:color w:val="000000" w:themeColor="text1"/>
          <w:sz w:val="24"/>
          <w:szCs w:val="24"/>
        </w:rPr>
        <w:t>showed</w:t>
      </w:r>
      <w:r w:rsidRPr="008075BE">
        <w:rPr>
          <w:rFonts w:ascii="Times New Roman" w:hAnsi="Times New Roman" w:cs="Times New Roman"/>
          <w:color w:val="000000" w:themeColor="text1"/>
          <w:sz w:val="24"/>
          <w:szCs w:val="24"/>
        </w:rPr>
        <w:t xml:space="preserve"> that </w:t>
      </w:r>
      <w:r w:rsidR="00584D20" w:rsidRPr="008075BE">
        <w:rPr>
          <w:rFonts w:ascii="Times New Roman" w:hAnsi="Times New Roman" w:cs="Times New Roman"/>
          <w:color w:val="000000" w:themeColor="text1"/>
          <w:sz w:val="24"/>
          <w:szCs w:val="24"/>
        </w:rPr>
        <w:t>concentrations of</w:t>
      </w:r>
      <w:r w:rsidRPr="008075BE">
        <w:rPr>
          <w:rFonts w:ascii="Times New Roman" w:hAnsi="Times New Roman" w:cs="Times New Roman"/>
          <w:color w:val="000000" w:themeColor="text1"/>
          <w:sz w:val="24"/>
          <w:szCs w:val="24"/>
        </w:rPr>
        <w:t xml:space="preserve"> all but one (taurine) amino acids were </w:t>
      </w:r>
      <w:r w:rsidR="001F115C" w:rsidRPr="008075BE">
        <w:rPr>
          <w:rFonts w:ascii="Times New Roman" w:hAnsi="Times New Roman" w:cs="Times New Roman"/>
          <w:color w:val="000000" w:themeColor="text1"/>
          <w:sz w:val="24"/>
          <w:szCs w:val="24"/>
        </w:rPr>
        <w:t xml:space="preserve">higher </w:t>
      </w:r>
      <w:r w:rsidRPr="008075BE">
        <w:rPr>
          <w:rFonts w:ascii="Times New Roman" w:hAnsi="Times New Roman" w:cs="Times New Roman"/>
          <w:color w:val="000000" w:themeColor="text1"/>
          <w:sz w:val="24"/>
          <w:szCs w:val="24"/>
        </w:rPr>
        <w:t xml:space="preserve">in the </w:t>
      </w:r>
      <w:r w:rsidR="001F115C" w:rsidRPr="008075BE">
        <w:rPr>
          <w:rFonts w:ascii="Times New Roman" w:hAnsi="Times New Roman" w:cs="Times New Roman"/>
          <w:color w:val="000000" w:themeColor="text1"/>
          <w:sz w:val="24"/>
          <w:szCs w:val="24"/>
        </w:rPr>
        <w:t>DSS+</w:t>
      </w:r>
      <w:r w:rsidRPr="008075BE">
        <w:rPr>
          <w:rFonts w:ascii="Times New Roman" w:hAnsi="Times New Roman" w:cs="Times New Roman"/>
          <w:color w:val="000000" w:themeColor="text1"/>
          <w:sz w:val="24"/>
          <w:szCs w:val="24"/>
        </w:rPr>
        <w:t xml:space="preserve">Cranberry group (Figure </w:t>
      </w:r>
      <w:r w:rsidR="003750B4" w:rsidRPr="008075BE">
        <w:rPr>
          <w:rFonts w:ascii="Times New Roman" w:hAnsi="Times New Roman" w:cs="Times New Roman"/>
          <w:color w:val="000000" w:themeColor="text1"/>
          <w:sz w:val="24"/>
          <w:szCs w:val="24"/>
        </w:rPr>
        <w:t>10</w:t>
      </w:r>
      <w:r w:rsidR="009068C3" w:rsidRPr="008075BE">
        <w:rPr>
          <w:rFonts w:ascii="Times New Roman" w:hAnsi="Times New Roman" w:cs="Times New Roman"/>
          <w:color w:val="000000" w:themeColor="text1"/>
          <w:sz w:val="24"/>
          <w:szCs w:val="24"/>
        </w:rPr>
        <w:t>A</w:t>
      </w:r>
      <w:r w:rsidRPr="008075BE">
        <w:rPr>
          <w:rFonts w:ascii="Times New Roman" w:hAnsi="Times New Roman" w:cs="Times New Roman"/>
          <w:color w:val="000000" w:themeColor="text1"/>
          <w:sz w:val="24"/>
          <w:szCs w:val="24"/>
        </w:rPr>
        <w:t xml:space="preserve">). However, for bile acids genotype rather than diet played a bigger role, with higher </w:t>
      </w:r>
      <w:r w:rsidR="00A919D9" w:rsidRPr="008075BE">
        <w:rPr>
          <w:rFonts w:ascii="Times New Roman" w:hAnsi="Times New Roman" w:cs="Times New Roman"/>
          <w:color w:val="000000" w:themeColor="text1"/>
          <w:sz w:val="24"/>
          <w:szCs w:val="24"/>
        </w:rPr>
        <w:t xml:space="preserve">concentrations </w:t>
      </w:r>
      <w:r w:rsidRPr="008075BE">
        <w:rPr>
          <w:rFonts w:ascii="Times New Roman" w:hAnsi="Times New Roman" w:cs="Times New Roman"/>
          <w:color w:val="000000" w:themeColor="text1"/>
          <w:sz w:val="24"/>
          <w:szCs w:val="24"/>
        </w:rPr>
        <w:t>of all bile acids</w:t>
      </w:r>
      <w:r w:rsidR="00A919D9" w:rsidRPr="008075BE">
        <w:rPr>
          <w:rFonts w:ascii="Times New Roman" w:hAnsi="Times New Roman" w:cs="Times New Roman"/>
          <w:color w:val="000000" w:themeColor="text1"/>
          <w:sz w:val="24"/>
          <w:szCs w:val="24"/>
        </w:rPr>
        <w:t xml:space="preserve">, specifically, LCA, DCA, MCA, CDCA, GDCA and GCDCA detected </w:t>
      </w:r>
      <w:r w:rsidRPr="008075BE">
        <w:rPr>
          <w:rFonts w:ascii="Times New Roman" w:hAnsi="Times New Roman" w:cs="Times New Roman"/>
          <w:color w:val="000000" w:themeColor="text1"/>
          <w:sz w:val="24"/>
          <w:szCs w:val="24"/>
        </w:rPr>
        <w:t>in the Nrf</w:t>
      </w:r>
      <w:ins w:id="427" w:author="Sargsyan, Davit [JRDUS]" w:date="2024-12-02T17:02:00Z">
        <w:r w:rsidR="002502AD">
          <w:rPr>
            <w:rFonts w:ascii="Times New Roman" w:hAnsi="Times New Roman" w:cs="Times New Roman"/>
            <w:color w:val="000000" w:themeColor="text1"/>
            <w:sz w:val="24"/>
            <w:szCs w:val="24"/>
          </w:rPr>
          <w:t>2</w:t>
        </w:r>
      </w:ins>
      <w:r w:rsidRPr="008075BE">
        <w:rPr>
          <w:rFonts w:ascii="Times New Roman" w:hAnsi="Times New Roman" w:cs="Times New Roman"/>
          <w:color w:val="000000" w:themeColor="text1"/>
          <w:sz w:val="24"/>
          <w:szCs w:val="24"/>
        </w:rPr>
        <w:t xml:space="preserve"> KO </w:t>
      </w:r>
      <w:r w:rsidR="00A919D9" w:rsidRPr="008075BE">
        <w:rPr>
          <w:rFonts w:ascii="Times New Roman" w:hAnsi="Times New Roman" w:cs="Times New Roman"/>
          <w:color w:val="000000" w:themeColor="text1"/>
          <w:sz w:val="24"/>
          <w:szCs w:val="24"/>
        </w:rPr>
        <w:t>compared to WT</w:t>
      </w:r>
      <w:r w:rsidRPr="008075BE">
        <w:rPr>
          <w:rFonts w:ascii="Times New Roman" w:hAnsi="Times New Roman" w:cs="Times New Roman"/>
          <w:color w:val="000000" w:themeColor="text1"/>
          <w:sz w:val="24"/>
          <w:szCs w:val="24"/>
        </w:rPr>
        <w:t xml:space="preserve"> (</w:t>
      </w:r>
      <w:r w:rsidR="0040076B" w:rsidRPr="008075BE">
        <w:rPr>
          <w:rFonts w:ascii="Times New Roman" w:hAnsi="Times New Roman" w:cs="Times New Roman"/>
          <w:color w:val="000000" w:themeColor="text1"/>
          <w:sz w:val="24"/>
          <w:szCs w:val="24"/>
        </w:rPr>
        <w:t xml:space="preserve">Figure </w:t>
      </w:r>
      <w:r w:rsidR="003750B4" w:rsidRPr="008075BE">
        <w:rPr>
          <w:rFonts w:ascii="Times New Roman" w:hAnsi="Times New Roman" w:cs="Times New Roman"/>
          <w:color w:val="000000" w:themeColor="text1"/>
          <w:sz w:val="24"/>
          <w:szCs w:val="24"/>
        </w:rPr>
        <w:t>10</w:t>
      </w:r>
      <w:r w:rsidR="009068C3" w:rsidRPr="008075BE">
        <w:rPr>
          <w:rFonts w:ascii="Times New Roman" w:hAnsi="Times New Roman" w:cs="Times New Roman"/>
          <w:color w:val="000000" w:themeColor="text1"/>
          <w:sz w:val="24"/>
          <w:szCs w:val="24"/>
        </w:rPr>
        <w:t>B</w:t>
      </w:r>
      <w:r w:rsidRPr="008075BE">
        <w:rPr>
          <w:rFonts w:ascii="Times New Roman" w:hAnsi="Times New Roman" w:cs="Times New Roman"/>
          <w:color w:val="000000" w:themeColor="text1"/>
          <w:sz w:val="24"/>
          <w:szCs w:val="24"/>
        </w:rPr>
        <w:t xml:space="preserve">). </w:t>
      </w:r>
    </w:p>
    <w:p w14:paraId="0F97F177" w14:textId="0BA2B0FA" w:rsidR="0068652B" w:rsidRPr="008075BE" w:rsidDel="00667BB6" w:rsidRDefault="00A919D9">
      <w:pPr>
        <w:jc w:val="both"/>
        <w:rPr>
          <w:del w:id="428" w:author="Ran Yin" w:date="2024-11-30T20:44:00Z"/>
          <w:rFonts w:ascii="Times New Roman" w:hAnsi="Times New Roman" w:cs="Times New Roman"/>
          <w:color w:val="000000" w:themeColor="text1"/>
          <w:sz w:val="24"/>
          <w:szCs w:val="24"/>
        </w:rPr>
        <w:pPrChange w:id="429" w:author="Ran Yin" w:date="2024-11-26T09:39:00Z">
          <w:pPr/>
        </w:pPrChange>
      </w:pPr>
      <w:r w:rsidRPr="008075BE">
        <w:rPr>
          <w:rFonts w:ascii="Times New Roman" w:hAnsi="Times New Roman" w:cs="Times New Roman"/>
          <w:color w:val="000000" w:themeColor="text1"/>
          <w:sz w:val="24"/>
          <w:szCs w:val="24"/>
        </w:rPr>
        <w:t>First</w:t>
      </w:r>
      <w:ins w:id="430" w:author="Ran Yin" w:date="2024-11-30T20:44:00Z">
        <w:r w:rsidR="00667BB6">
          <w:rPr>
            <w:rFonts w:ascii="Times New Roman" w:hAnsi="Times New Roman" w:cs="Times New Roman" w:hint="eastAsia"/>
            <w:color w:val="000000" w:themeColor="text1"/>
            <w:sz w:val="24"/>
            <w:szCs w:val="24"/>
            <w:lang w:eastAsia="zh-CN"/>
          </w:rPr>
          <w:t>ly,</w:t>
        </w:r>
      </w:ins>
      <w:r w:rsidRPr="008075BE">
        <w:rPr>
          <w:rFonts w:ascii="Times New Roman" w:hAnsi="Times New Roman" w:cs="Times New Roman"/>
          <w:color w:val="000000" w:themeColor="text1"/>
          <w:sz w:val="24"/>
          <w:szCs w:val="24"/>
        </w:rPr>
        <w:t xml:space="preserve"> </w:t>
      </w:r>
      <w:del w:id="431" w:author="Ran Yin" w:date="2024-11-30T23:55:00Z">
        <w:r w:rsidRPr="008075BE" w:rsidDel="00913A3C">
          <w:rPr>
            <w:rFonts w:ascii="Times New Roman" w:hAnsi="Times New Roman" w:cs="Times New Roman"/>
            <w:color w:val="000000" w:themeColor="text1"/>
            <w:sz w:val="24"/>
            <w:szCs w:val="24"/>
          </w:rPr>
          <w:delText>few</w:delText>
        </w:r>
      </w:del>
      <w:ins w:id="432" w:author="Ran Yin" w:date="2024-11-30T23:55:00Z">
        <w:r w:rsidR="00913A3C" w:rsidRPr="008075BE">
          <w:rPr>
            <w:rFonts w:ascii="Times New Roman" w:hAnsi="Times New Roman" w:cs="Times New Roman"/>
            <w:color w:val="000000" w:themeColor="text1"/>
            <w:sz w:val="24"/>
            <w:szCs w:val="24"/>
          </w:rPr>
          <w:t>a few</w:t>
        </w:r>
      </w:ins>
      <w:r w:rsidRPr="008075BE">
        <w:rPr>
          <w:rFonts w:ascii="Times New Roman" w:hAnsi="Times New Roman" w:cs="Times New Roman"/>
          <w:color w:val="000000" w:themeColor="text1"/>
          <w:sz w:val="24"/>
          <w:szCs w:val="24"/>
        </w:rPr>
        <w:t xml:space="preserve"> principal components were used as explanatory variables in multinomial </w:t>
      </w:r>
      <w:r w:rsidR="0068652B" w:rsidRPr="008075BE">
        <w:rPr>
          <w:rFonts w:ascii="Times New Roman" w:hAnsi="Times New Roman" w:cs="Times New Roman"/>
          <w:color w:val="000000" w:themeColor="text1"/>
          <w:sz w:val="24"/>
          <w:szCs w:val="24"/>
        </w:rPr>
        <w:t xml:space="preserve">regression </w:t>
      </w:r>
      <w:r w:rsidR="0068652B" w:rsidRPr="008075BE">
        <w:rPr>
          <w:rFonts w:ascii="Times New Roman" w:hAnsi="Times New Roman" w:cs="Times New Roman"/>
          <w:color w:val="000000" w:themeColor="text1"/>
          <w:sz w:val="24"/>
          <w:szCs w:val="24"/>
        </w:rPr>
        <w:lastRenderedPageBreak/>
        <w:t xml:space="preserve">models to </w:t>
      </w:r>
      <w:r w:rsidR="00F81378" w:rsidRPr="008075BE">
        <w:rPr>
          <w:rFonts w:ascii="Times New Roman" w:hAnsi="Times New Roman" w:cs="Times New Roman"/>
          <w:color w:val="000000" w:themeColor="text1"/>
          <w:sz w:val="24"/>
          <w:szCs w:val="24"/>
        </w:rPr>
        <w:t xml:space="preserve">classify </w:t>
      </w:r>
      <w:r w:rsidRPr="008075BE">
        <w:rPr>
          <w:rFonts w:ascii="Times New Roman" w:hAnsi="Times New Roman" w:cs="Times New Roman"/>
          <w:color w:val="000000" w:themeColor="text1"/>
          <w:sz w:val="24"/>
          <w:szCs w:val="24"/>
        </w:rPr>
        <w:t xml:space="preserve">the </w:t>
      </w:r>
      <w:r w:rsidR="0068652B" w:rsidRPr="008075BE">
        <w:rPr>
          <w:rFonts w:ascii="Times New Roman" w:hAnsi="Times New Roman" w:cs="Times New Roman"/>
          <w:color w:val="000000" w:themeColor="text1"/>
          <w:sz w:val="24"/>
          <w:szCs w:val="24"/>
        </w:rPr>
        <w:t>sample</w:t>
      </w:r>
      <w:r w:rsidRPr="008075BE">
        <w:rPr>
          <w:rFonts w:ascii="Times New Roman" w:hAnsi="Times New Roman" w:cs="Times New Roman"/>
          <w:color w:val="000000" w:themeColor="text1"/>
          <w:sz w:val="24"/>
          <w:szCs w:val="24"/>
        </w:rPr>
        <w:t>s by</w:t>
      </w:r>
      <w:r w:rsidR="006D4401"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diet, DSS challenge and genotype</w:t>
      </w:r>
      <w:r w:rsidR="0068652B" w:rsidRPr="008075BE">
        <w:rPr>
          <w:rFonts w:ascii="Times New Roman" w:hAnsi="Times New Roman" w:cs="Times New Roman"/>
          <w:color w:val="000000" w:themeColor="text1"/>
          <w:sz w:val="24"/>
          <w:szCs w:val="24"/>
        </w:rPr>
        <w:t>. The model with the first 3 principal components accurately classified 29 out of 48 samples (60.4%) by diet</w:t>
      </w:r>
      <w:r w:rsidRPr="008075BE">
        <w:rPr>
          <w:rFonts w:ascii="Times New Roman" w:hAnsi="Times New Roman" w:cs="Times New Roman"/>
          <w:color w:val="000000" w:themeColor="text1"/>
          <w:sz w:val="24"/>
          <w:szCs w:val="24"/>
        </w:rPr>
        <w:t xml:space="preserve"> and DSS </w:t>
      </w:r>
      <w:r w:rsidR="00584D20" w:rsidRPr="008075BE">
        <w:rPr>
          <w:rFonts w:ascii="Times New Roman" w:hAnsi="Times New Roman" w:cs="Times New Roman"/>
          <w:color w:val="000000" w:themeColor="text1"/>
          <w:sz w:val="24"/>
          <w:szCs w:val="24"/>
        </w:rPr>
        <w:t>challenge, with</w:t>
      </w:r>
      <w:r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 xml:space="preserve">the predictive power </w:t>
      </w:r>
      <w:r w:rsidRPr="008075BE">
        <w:rPr>
          <w:rFonts w:ascii="Times New Roman" w:hAnsi="Times New Roman" w:cs="Times New Roman"/>
          <w:color w:val="000000" w:themeColor="text1"/>
          <w:sz w:val="24"/>
          <w:szCs w:val="24"/>
        </w:rPr>
        <w:t>increasing slightly with the addition of PCs</w:t>
      </w:r>
      <w:r w:rsidR="0068652B" w:rsidRPr="008075BE">
        <w:rPr>
          <w:rFonts w:ascii="Times New Roman" w:hAnsi="Times New Roman" w:cs="Times New Roman"/>
          <w:color w:val="000000" w:themeColor="text1"/>
          <w:sz w:val="24"/>
          <w:szCs w:val="24"/>
        </w:rPr>
        <w:t xml:space="preserve"> (Table </w:t>
      </w:r>
      <w:r w:rsidR="009068C3" w:rsidRPr="008075BE">
        <w:rPr>
          <w:rFonts w:ascii="Times New Roman" w:hAnsi="Times New Roman" w:cs="Times New Roman"/>
          <w:color w:val="000000" w:themeColor="text1"/>
          <w:sz w:val="24"/>
          <w:szCs w:val="24"/>
        </w:rPr>
        <w:t>2</w:t>
      </w:r>
      <w:r w:rsidR="0068652B" w:rsidRPr="008075BE">
        <w:rPr>
          <w:rFonts w:ascii="Times New Roman" w:hAnsi="Times New Roman" w:cs="Times New Roman"/>
          <w:color w:val="000000" w:themeColor="text1"/>
          <w:sz w:val="24"/>
          <w:szCs w:val="24"/>
        </w:rPr>
        <w:t xml:space="preserve">). </w:t>
      </w:r>
      <w:r w:rsidR="00D5760E" w:rsidRPr="008075BE">
        <w:rPr>
          <w:rFonts w:ascii="Times New Roman" w:hAnsi="Times New Roman" w:cs="Times New Roman"/>
          <w:color w:val="000000" w:themeColor="text1"/>
          <w:sz w:val="24"/>
          <w:szCs w:val="24"/>
        </w:rPr>
        <w:t>To classify the samples by genotype, however, a multinomial model with just PC1 was sufficient</w:t>
      </w:r>
      <w:r w:rsidR="00B9509C" w:rsidRPr="008075BE">
        <w:rPr>
          <w:rFonts w:ascii="Times New Roman" w:hAnsi="Times New Roman" w:cs="Times New Roman"/>
          <w:color w:val="000000" w:themeColor="text1"/>
          <w:sz w:val="24"/>
          <w:szCs w:val="24"/>
        </w:rPr>
        <w:t xml:space="preserve">. It </w:t>
      </w:r>
      <w:r w:rsidR="00D5760E" w:rsidRPr="008075BE">
        <w:rPr>
          <w:rFonts w:ascii="Times New Roman" w:hAnsi="Times New Roman" w:cs="Times New Roman"/>
          <w:color w:val="000000" w:themeColor="text1"/>
          <w:sz w:val="24"/>
          <w:szCs w:val="24"/>
        </w:rPr>
        <w:t xml:space="preserve">correctly </w:t>
      </w:r>
      <w:r w:rsidR="0059398F" w:rsidRPr="008075BE">
        <w:rPr>
          <w:rFonts w:ascii="Times New Roman" w:hAnsi="Times New Roman" w:cs="Times New Roman"/>
          <w:color w:val="000000" w:themeColor="text1"/>
          <w:sz w:val="24"/>
          <w:szCs w:val="24"/>
        </w:rPr>
        <w:t xml:space="preserve">identified </w:t>
      </w:r>
      <w:r w:rsidR="0068652B" w:rsidRPr="008075BE">
        <w:rPr>
          <w:rFonts w:ascii="Times New Roman" w:hAnsi="Times New Roman" w:cs="Times New Roman"/>
          <w:color w:val="000000" w:themeColor="text1"/>
          <w:sz w:val="24"/>
          <w:szCs w:val="24"/>
        </w:rPr>
        <w:t>34 out of 48 samples (70.8</w:t>
      </w:r>
      <w:r w:rsidR="00584D20" w:rsidRPr="008075BE">
        <w:rPr>
          <w:rFonts w:ascii="Times New Roman" w:hAnsi="Times New Roman" w:cs="Times New Roman"/>
          <w:color w:val="000000" w:themeColor="text1"/>
          <w:sz w:val="24"/>
          <w:szCs w:val="24"/>
        </w:rPr>
        <w:t>%) suggesting</w:t>
      </w:r>
      <w:r w:rsidR="0068652B" w:rsidRPr="008075BE">
        <w:rPr>
          <w:rFonts w:ascii="Times New Roman" w:hAnsi="Times New Roman" w:cs="Times New Roman"/>
          <w:color w:val="000000" w:themeColor="text1"/>
          <w:sz w:val="24"/>
          <w:szCs w:val="24"/>
        </w:rPr>
        <w:t xml:space="preserve"> stronger separation of the samples by genotype</w:t>
      </w:r>
      <w:r w:rsidR="00D5760E" w:rsidRPr="008075BE">
        <w:rPr>
          <w:rFonts w:ascii="Times New Roman" w:hAnsi="Times New Roman" w:cs="Times New Roman"/>
          <w:color w:val="000000" w:themeColor="text1"/>
          <w:sz w:val="24"/>
          <w:szCs w:val="24"/>
        </w:rPr>
        <w:t xml:space="preserve"> (Table 3)</w:t>
      </w:r>
      <w:r w:rsidR="0068652B" w:rsidRPr="008075BE">
        <w:rPr>
          <w:rFonts w:ascii="Times New Roman" w:hAnsi="Times New Roman" w:cs="Times New Roman"/>
          <w:color w:val="000000" w:themeColor="text1"/>
          <w:sz w:val="24"/>
          <w:szCs w:val="24"/>
        </w:rPr>
        <w:t xml:space="preserve">. </w:t>
      </w:r>
    </w:p>
    <w:p w14:paraId="147D35EC" w14:textId="6A0685BB" w:rsidR="00BB7BFA" w:rsidRPr="008075BE" w:rsidDel="00906F98" w:rsidRDefault="00D042F4">
      <w:pPr>
        <w:jc w:val="both"/>
        <w:rPr>
          <w:del w:id="433" w:author="Ran Yin" w:date="2024-11-29T21:53:00Z"/>
          <w:rFonts w:ascii="Times New Roman" w:hAnsi="Times New Roman" w:cs="Times New Roman"/>
          <w:color w:val="000000" w:themeColor="text1"/>
          <w:sz w:val="24"/>
          <w:szCs w:val="24"/>
        </w:rPr>
        <w:pPrChange w:id="434" w:author="Ran Yin" w:date="2024-11-26T09:39:00Z">
          <w:pPr/>
        </w:pPrChange>
      </w:pPr>
      <w:r w:rsidRPr="008075BE">
        <w:rPr>
          <w:rFonts w:ascii="Times New Roman" w:hAnsi="Times New Roman" w:cs="Times New Roman"/>
          <w:color w:val="000000" w:themeColor="text1"/>
          <w:sz w:val="24"/>
          <w:szCs w:val="24"/>
        </w:rPr>
        <w:t>Univariable analysis of metabolite concentrations showed</w:t>
      </w:r>
      <w:r w:rsidR="0068652B" w:rsidRPr="008075BE">
        <w:rPr>
          <w:rFonts w:ascii="Times New Roman" w:hAnsi="Times New Roman" w:cs="Times New Roman"/>
          <w:color w:val="000000" w:themeColor="text1"/>
          <w:sz w:val="24"/>
          <w:szCs w:val="24"/>
        </w:rPr>
        <w:t xml:space="preserve"> that DSS </w:t>
      </w:r>
      <w:r w:rsidR="00584D20" w:rsidRPr="008075BE">
        <w:rPr>
          <w:rFonts w:ascii="Times New Roman" w:hAnsi="Times New Roman" w:cs="Times New Roman"/>
          <w:color w:val="000000" w:themeColor="text1"/>
          <w:sz w:val="24"/>
          <w:szCs w:val="24"/>
        </w:rPr>
        <w:t>challenge</w:t>
      </w:r>
      <w:r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altered production of</w:t>
      </w:r>
      <w:r w:rsidR="00BB7BFA" w:rsidRPr="008075BE">
        <w:rPr>
          <w:rFonts w:ascii="Times New Roman" w:hAnsi="Times New Roman" w:cs="Times New Roman"/>
          <w:color w:val="000000" w:themeColor="text1"/>
          <w:sz w:val="24"/>
          <w:szCs w:val="24"/>
        </w:rPr>
        <w:t xml:space="preserve"> s</w:t>
      </w:r>
      <w:r w:rsidR="0068652B" w:rsidRPr="008075BE">
        <w:rPr>
          <w:rFonts w:ascii="Times New Roman" w:hAnsi="Times New Roman" w:cs="Times New Roman"/>
          <w:color w:val="000000" w:themeColor="text1"/>
          <w:sz w:val="24"/>
          <w:szCs w:val="24"/>
        </w:rPr>
        <w:t xml:space="preserve">everal of them while PEITC and cranberry </w:t>
      </w:r>
      <w:r w:rsidRPr="008075BE">
        <w:rPr>
          <w:rFonts w:ascii="Times New Roman" w:hAnsi="Times New Roman" w:cs="Times New Roman"/>
          <w:color w:val="000000" w:themeColor="text1"/>
          <w:sz w:val="24"/>
          <w:szCs w:val="24"/>
        </w:rPr>
        <w:t>infused diets protected against</w:t>
      </w:r>
      <w:r w:rsidR="0068652B" w:rsidRPr="008075BE">
        <w:rPr>
          <w:rFonts w:ascii="Times New Roman" w:hAnsi="Times New Roman" w:cs="Times New Roman"/>
          <w:color w:val="000000" w:themeColor="text1"/>
          <w:sz w:val="24"/>
          <w:szCs w:val="24"/>
        </w:rPr>
        <w:t xml:space="preserve"> the changes (Fig</w:t>
      </w:r>
      <w:r w:rsidR="00BB7BFA" w:rsidRPr="008075BE">
        <w:rPr>
          <w:rFonts w:ascii="Times New Roman" w:hAnsi="Times New Roman" w:cs="Times New Roman"/>
          <w:color w:val="000000" w:themeColor="text1"/>
          <w:sz w:val="24"/>
          <w:szCs w:val="24"/>
        </w:rPr>
        <w:t xml:space="preserve">ure </w:t>
      </w:r>
      <w:r w:rsidR="003750B4" w:rsidRPr="008075BE">
        <w:rPr>
          <w:rFonts w:ascii="Times New Roman" w:hAnsi="Times New Roman" w:cs="Times New Roman"/>
          <w:color w:val="000000" w:themeColor="text1"/>
          <w:sz w:val="24"/>
          <w:szCs w:val="24"/>
        </w:rPr>
        <w:t>11A</w:t>
      </w:r>
      <w:r w:rsidR="0068652B" w:rsidRPr="008075BE">
        <w:rPr>
          <w:rFonts w:ascii="Times New Roman" w:hAnsi="Times New Roman" w:cs="Times New Roman"/>
          <w:color w:val="000000" w:themeColor="text1"/>
          <w:sz w:val="24"/>
          <w:szCs w:val="24"/>
        </w:rPr>
        <w:t xml:space="preserve">). </w:t>
      </w:r>
      <w:r w:rsidR="00E62611" w:rsidRPr="008075BE">
        <w:rPr>
          <w:rFonts w:ascii="Times New Roman" w:hAnsi="Times New Roman" w:cs="Times New Roman"/>
          <w:color w:val="000000" w:themeColor="text1"/>
          <w:sz w:val="24"/>
          <w:szCs w:val="24"/>
        </w:rPr>
        <w:t xml:space="preserve">Specifically, </w:t>
      </w:r>
      <w:r w:rsidR="0068652B" w:rsidRPr="008075BE">
        <w:rPr>
          <w:rFonts w:ascii="Times New Roman" w:hAnsi="Times New Roman" w:cs="Times New Roman"/>
          <w:color w:val="000000" w:themeColor="text1"/>
          <w:sz w:val="24"/>
          <w:szCs w:val="24"/>
        </w:rPr>
        <w:t xml:space="preserve">DSS </w:t>
      </w:r>
      <w:r w:rsidR="00E62611" w:rsidRPr="008075BE">
        <w:rPr>
          <w:rFonts w:ascii="Times New Roman" w:hAnsi="Times New Roman" w:cs="Times New Roman"/>
          <w:color w:val="000000" w:themeColor="text1"/>
          <w:sz w:val="24"/>
          <w:szCs w:val="24"/>
        </w:rPr>
        <w:t xml:space="preserve">challenge </w:t>
      </w:r>
      <w:r w:rsidR="0068652B" w:rsidRPr="008075BE">
        <w:rPr>
          <w:rFonts w:ascii="Times New Roman" w:hAnsi="Times New Roman" w:cs="Times New Roman"/>
          <w:color w:val="000000" w:themeColor="text1"/>
          <w:sz w:val="24"/>
          <w:szCs w:val="24"/>
        </w:rPr>
        <w:t>decreased the concentrations of amino acids such as glutamate, phenylalanine, and proline but</w:t>
      </w:r>
      <w:r w:rsidR="00E62611"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 xml:space="preserve">PEITC and cranberry </w:t>
      </w:r>
      <w:r w:rsidR="00E62611" w:rsidRPr="008075BE">
        <w:rPr>
          <w:rFonts w:ascii="Times New Roman" w:hAnsi="Times New Roman" w:cs="Times New Roman"/>
          <w:color w:val="000000" w:themeColor="text1"/>
          <w:sz w:val="24"/>
          <w:szCs w:val="24"/>
        </w:rPr>
        <w:t xml:space="preserve">fed mouse samples </w:t>
      </w:r>
      <w:r w:rsidR="00A76620" w:rsidRPr="008075BE">
        <w:rPr>
          <w:rFonts w:ascii="Times New Roman" w:hAnsi="Times New Roman" w:cs="Times New Roman"/>
          <w:color w:val="000000" w:themeColor="text1"/>
          <w:sz w:val="24"/>
          <w:szCs w:val="24"/>
        </w:rPr>
        <w:t xml:space="preserve">retained </w:t>
      </w:r>
      <w:r w:rsidR="0068652B" w:rsidRPr="008075BE">
        <w:rPr>
          <w:rFonts w:ascii="Times New Roman" w:hAnsi="Times New Roman" w:cs="Times New Roman"/>
          <w:color w:val="000000" w:themeColor="text1"/>
          <w:sz w:val="24"/>
          <w:szCs w:val="24"/>
        </w:rPr>
        <w:t>(Fig</w:t>
      </w:r>
      <w:r w:rsidR="00BB7BFA" w:rsidRPr="008075BE">
        <w:rPr>
          <w:rFonts w:ascii="Times New Roman" w:hAnsi="Times New Roman" w:cs="Times New Roman"/>
          <w:color w:val="000000" w:themeColor="text1"/>
          <w:sz w:val="24"/>
          <w:szCs w:val="24"/>
        </w:rPr>
        <w:t xml:space="preserve">ure </w:t>
      </w:r>
      <w:r w:rsidR="003750B4" w:rsidRPr="008075BE">
        <w:rPr>
          <w:rFonts w:ascii="Times New Roman" w:hAnsi="Times New Roman" w:cs="Times New Roman"/>
          <w:color w:val="000000" w:themeColor="text1"/>
          <w:sz w:val="24"/>
          <w:szCs w:val="24"/>
        </w:rPr>
        <w:t>11B</w:t>
      </w:r>
      <w:r w:rsidR="0068652B" w:rsidRPr="008075BE">
        <w:rPr>
          <w:rFonts w:ascii="Times New Roman" w:hAnsi="Times New Roman" w:cs="Times New Roman"/>
          <w:color w:val="000000" w:themeColor="text1"/>
          <w:sz w:val="24"/>
          <w:szCs w:val="24"/>
        </w:rPr>
        <w:t xml:space="preserve">-D). PEITC and cranberry cotreatments </w:t>
      </w:r>
      <w:r w:rsidR="008E1CD4" w:rsidRPr="008075BE">
        <w:rPr>
          <w:rFonts w:ascii="Times New Roman" w:hAnsi="Times New Roman" w:cs="Times New Roman"/>
          <w:color w:val="000000" w:themeColor="text1"/>
          <w:sz w:val="24"/>
          <w:szCs w:val="24"/>
        </w:rPr>
        <w:t xml:space="preserve">also </w:t>
      </w:r>
      <w:r w:rsidR="0068652B" w:rsidRPr="008075BE">
        <w:rPr>
          <w:rFonts w:ascii="Times New Roman" w:hAnsi="Times New Roman" w:cs="Times New Roman"/>
          <w:color w:val="000000" w:themeColor="text1"/>
          <w:sz w:val="24"/>
          <w:szCs w:val="24"/>
        </w:rPr>
        <w:t>reversed the DSS-induced increases of secondary bile acids, mainly deoxycholic acid (DCA), lithocholic acid (LCA), and muricholic acid (MCA) (Fig</w:t>
      </w:r>
      <w:r w:rsidR="00BB7BFA" w:rsidRPr="008075BE">
        <w:rPr>
          <w:rFonts w:ascii="Times New Roman" w:hAnsi="Times New Roman" w:cs="Times New Roman"/>
          <w:color w:val="000000" w:themeColor="text1"/>
          <w:sz w:val="24"/>
          <w:szCs w:val="24"/>
        </w:rPr>
        <w:t>ure</w:t>
      </w:r>
      <w:r w:rsidR="0068652B" w:rsidRPr="008075BE">
        <w:rPr>
          <w:rFonts w:ascii="Times New Roman" w:hAnsi="Times New Roman" w:cs="Times New Roman"/>
          <w:color w:val="000000" w:themeColor="text1"/>
          <w:sz w:val="24"/>
          <w:szCs w:val="24"/>
        </w:rPr>
        <w:t xml:space="preserve"> </w:t>
      </w:r>
      <w:r w:rsidR="000D7DFB" w:rsidRPr="008075BE">
        <w:rPr>
          <w:rFonts w:ascii="Times New Roman" w:hAnsi="Times New Roman" w:cs="Times New Roman"/>
          <w:color w:val="000000" w:themeColor="text1"/>
          <w:sz w:val="24"/>
          <w:szCs w:val="24"/>
        </w:rPr>
        <w:t>11E</w:t>
      </w:r>
      <w:r w:rsidR="0068652B" w:rsidRPr="008075BE">
        <w:rPr>
          <w:rFonts w:ascii="Times New Roman" w:hAnsi="Times New Roman" w:cs="Times New Roman"/>
          <w:color w:val="000000" w:themeColor="text1"/>
          <w:sz w:val="24"/>
          <w:szCs w:val="24"/>
        </w:rPr>
        <w:t xml:space="preserve">-G). In contrast, </w:t>
      </w:r>
      <w:r w:rsidR="008E1CD4" w:rsidRPr="008075BE">
        <w:rPr>
          <w:rFonts w:ascii="Times New Roman" w:hAnsi="Times New Roman" w:cs="Times New Roman"/>
          <w:color w:val="000000" w:themeColor="text1"/>
          <w:sz w:val="24"/>
          <w:szCs w:val="24"/>
        </w:rPr>
        <w:t>the diet additives had little to no</w:t>
      </w:r>
      <w:r w:rsidR="0068652B" w:rsidRPr="008075BE">
        <w:rPr>
          <w:rFonts w:ascii="Times New Roman" w:hAnsi="Times New Roman" w:cs="Times New Roman"/>
          <w:color w:val="000000" w:themeColor="text1"/>
          <w:sz w:val="24"/>
          <w:szCs w:val="24"/>
        </w:rPr>
        <w:t xml:space="preserve"> effect on SCFA</w:t>
      </w:r>
      <w:r w:rsidR="008E1CD4" w:rsidRPr="008075BE">
        <w:rPr>
          <w:rFonts w:ascii="Times New Roman" w:hAnsi="Times New Roman" w:cs="Times New Roman"/>
          <w:color w:val="000000" w:themeColor="text1"/>
          <w:sz w:val="24"/>
          <w:szCs w:val="24"/>
        </w:rPr>
        <w:t xml:space="preserve"> compared to DSS-challenged mice on regular diet</w:t>
      </w:r>
      <w:r w:rsidR="0068652B" w:rsidRPr="008075BE">
        <w:rPr>
          <w:rFonts w:ascii="Times New Roman" w:hAnsi="Times New Roman" w:cs="Times New Roman"/>
          <w:color w:val="000000" w:themeColor="text1"/>
          <w:sz w:val="24"/>
          <w:szCs w:val="24"/>
        </w:rPr>
        <w:t xml:space="preserve"> (Fig</w:t>
      </w:r>
      <w:r w:rsidR="00BB7BFA" w:rsidRPr="008075BE">
        <w:rPr>
          <w:rFonts w:ascii="Times New Roman" w:hAnsi="Times New Roman" w:cs="Times New Roman"/>
          <w:color w:val="000000" w:themeColor="text1"/>
          <w:sz w:val="24"/>
          <w:szCs w:val="24"/>
        </w:rPr>
        <w:t>ure</w:t>
      </w:r>
      <w:r w:rsidR="0068652B" w:rsidRPr="008075BE">
        <w:rPr>
          <w:rFonts w:ascii="Times New Roman" w:hAnsi="Times New Roman" w:cs="Times New Roman"/>
          <w:color w:val="000000" w:themeColor="text1"/>
          <w:sz w:val="24"/>
          <w:szCs w:val="24"/>
        </w:rPr>
        <w:t xml:space="preserve"> </w:t>
      </w:r>
      <w:r w:rsidR="000D7DFB" w:rsidRPr="008075BE">
        <w:rPr>
          <w:rFonts w:ascii="Times New Roman" w:hAnsi="Times New Roman" w:cs="Times New Roman"/>
          <w:color w:val="000000" w:themeColor="text1"/>
          <w:sz w:val="24"/>
          <w:szCs w:val="24"/>
        </w:rPr>
        <w:t>11H</w:t>
      </w:r>
      <w:r w:rsidR="0068652B" w:rsidRPr="008075BE">
        <w:rPr>
          <w:rFonts w:ascii="Times New Roman" w:hAnsi="Times New Roman" w:cs="Times New Roman"/>
          <w:color w:val="000000" w:themeColor="text1"/>
          <w:sz w:val="24"/>
          <w:szCs w:val="24"/>
        </w:rPr>
        <w:t xml:space="preserve">-J). </w:t>
      </w:r>
      <w:r w:rsidR="008E1CD4" w:rsidRPr="008075BE">
        <w:rPr>
          <w:rFonts w:ascii="Times New Roman" w:hAnsi="Times New Roman" w:cs="Times New Roman"/>
          <w:color w:val="000000" w:themeColor="text1"/>
          <w:sz w:val="24"/>
          <w:szCs w:val="24"/>
        </w:rPr>
        <w:t>These results suggest</w:t>
      </w:r>
      <w:r w:rsidR="0068652B" w:rsidRPr="008075BE">
        <w:rPr>
          <w:rFonts w:ascii="Times New Roman" w:hAnsi="Times New Roman" w:cs="Times New Roman"/>
          <w:color w:val="000000" w:themeColor="text1"/>
          <w:sz w:val="24"/>
          <w:szCs w:val="24"/>
        </w:rPr>
        <w:t xml:space="preserve"> that PEITC and cranberry (rich in anthocyanins) are capable of modulating the metabolic responses to DSS treatment in the colorectal tract, potentially through their effects on the microbiome. </w:t>
      </w:r>
    </w:p>
    <w:p w14:paraId="208FC112" w14:textId="5A24173D" w:rsidR="0068652B" w:rsidRPr="008075BE" w:rsidRDefault="008E1CD4">
      <w:pPr>
        <w:jc w:val="both"/>
        <w:rPr>
          <w:rFonts w:ascii="Times New Roman" w:hAnsi="Times New Roman" w:cs="Times New Roman"/>
          <w:color w:val="000000" w:themeColor="text1"/>
          <w:sz w:val="24"/>
          <w:szCs w:val="24"/>
        </w:rPr>
        <w:pPrChange w:id="435" w:author="Ran Yin" w:date="2024-11-26T09:39:00Z">
          <w:pPr/>
        </w:pPrChange>
      </w:pPr>
      <w:r w:rsidRPr="008075BE">
        <w:rPr>
          <w:rFonts w:ascii="Times New Roman" w:hAnsi="Times New Roman" w:cs="Times New Roman"/>
          <w:color w:val="000000" w:themeColor="text1"/>
          <w:sz w:val="24"/>
          <w:szCs w:val="24"/>
        </w:rPr>
        <w:t>Lastly</w:t>
      </w:r>
      <w:r w:rsidR="0068652B" w:rsidRPr="008075BE">
        <w:rPr>
          <w:rFonts w:ascii="Times New Roman" w:hAnsi="Times New Roman" w:cs="Times New Roman"/>
          <w:color w:val="000000" w:themeColor="text1"/>
          <w:sz w:val="24"/>
          <w:szCs w:val="24"/>
        </w:rPr>
        <w:t xml:space="preserve">, the </w:t>
      </w:r>
      <w:r w:rsidRPr="008075BE">
        <w:rPr>
          <w:rFonts w:ascii="Times New Roman" w:hAnsi="Times New Roman" w:cs="Times New Roman"/>
          <w:color w:val="000000" w:themeColor="text1"/>
          <w:sz w:val="24"/>
          <w:szCs w:val="24"/>
        </w:rPr>
        <w:t xml:space="preserve">fecal metabolite </w:t>
      </w:r>
      <w:r w:rsidR="0068652B" w:rsidRPr="008075BE">
        <w:rPr>
          <w:rFonts w:ascii="Times New Roman" w:hAnsi="Times New Roman" w:cs="Times New Roman"/>
          <w:color w:val="000000" w:themeColor="text1"/>
          <w:sz w:val="24"/>
          <w:szCs w:val="24"/>
        </w:rPr>
        <w:t xml:space="preserve">concentrations </w:t>
      </w:r>
      <w:r w:rsidRPr="008075BE">
        <w:rPr>
          <w:rFonts w:ascii="Times New Roman" w:hAnsi="Times New Roman" w:cs="Times New Roman"/>
          <w:color w:val="000000" w:themeColor="text1"/>
          <w:sz w:val="24"/>
          <w:szCs w:val="24"/>
        </w:rPr>
        <w:t xml:space="preserve">from Nrf2 KO and WT mice samples </w:t>
      </w:r>
      <w:r w:rsidR="0068652B" w:rsidRPr="008075BE">
        <w:rPr>
          <w:rFonts w:ascii="Times New Roman" w:hAnsi="Times New Roman" w:cs="Times New Roman"/>
          <w:color w:val="000000" w:themeColor="text1"/>
          <w:sz w:val="24"/>
          <w:szCs w:val="24"/>
        </w:rPr>
        <w:t xml:space="preserve">were compared. Interestingly, </w:t>
      </w:r>
      <w:r w:rsidRPr="008075BE">
        <w:rPr>
          <w:rFonts w:ascii="Times New Roman" w:hAnsi="Times New Roman" w:cs="Times New Roman"/>
          <w:color w:val="000000" w:themeColor="text1"/>
          <w:sz w:val="24"/>
          <w:szCs w:val="24"/>
        </w:rPr>
        <w:t xml:space="preserve">the </w:t>
      </w:r>
      <w:r w:rsidR="00D735B0" w:rsidRPr="008075BE">
        <w:rPr>
          <w:rFonts w:ascii="Times New Roman" w:hAnsi="Times New Roman" w:cs="Times New Roman"/>
          <w:color w:val="000000" w:themeColor="text1"/>
          <w:sz w:val="24"/>
          <w:szCs w:val="24"/>
        </w:rPr>
        <w:t xml:space="preserve">Nrf2 </w:t>
      </w:r>
      <w:r w:rsidR="0068652B" w:rsidRPr="008075BE">
        <w:rPr>
          <w:rFonts w:ascii="Times New Roman" w:hAnsi="Times New Roman" w:cs="Times New Roman"/>
          <w:color w:val="000000" w:themeColor="text1"/>
          <w:sz w:val="24"/>
          <w:szCs w:val="24"/>
        </w:rPr>
        <w:t xml:space="preserve">KO mice had lower </w:t>
      </w:r>
      <w:r w:rsidRPr="008075BE">
        <w:rPr>
          <w:rFonts w:ascii="Times New Roman" w:hAnsi="Times New Roman" w:cs="Times New Roman"/>
          <w:color w:val="000000" w:themeColor="text1"/>
          <w:sz w:val="24"/>
          <w:szCs w:val="24"/>
        </w:rPr>
        <w:t xml:space="preserve">concentrations </w:t>
      </w:r>
      <w:r w:rsidR="0068652B" w:rsidRPr="008075BE">
        <w:rPr>
          <w:rFonts w:ascii="Times New Roman" w:hAnsi="Times New Roman" w:cs="Times New Roman"/>
          <w:color w:val="000000" w:themeColor="text1"/>
          <w:sz w:val="24"/>
          <w:szCs w:val="24"/>
        </w:rPr>
        <w:t xml:space="preserve">of amino acids (glutamate, phenylalanine, and proline) and SCFA, and higher </w:t>
      </w:r>
      <w:r w:rsidRPr="008075BE">
        <w:rPr>
          <w:rFonts w:ascii="Times New Roman" w:hAnsi="Times New Roman" w:cs="Times New Roman"/>
          <w:color w:val="000000" w:themeColor="text1"/>
          <w:sz w:val="24"/>
          <w:szCs w:val="24"/>
        </w:rPr>
        <w:t xml:space="preserve">concentrations </w:t>
      </w:r>
      <w:r w:rsidR="0068652B" w:rsidRPr="008075BE">
        <w:rPr>
          <w:rFonts w:ascii="Times New Roman" w:hAnsi="Times New Roman" w:cs="Times New Roman"/>
          <w:color w:val="000000" w:themeColor="text1"/>
          <w:sz w:val="24"/>
          <w:szCs w:val="24"/>
        </w:rPr>
        <w:t xml:space="preserve">of secondary bile acids (DCA, LCA, and MCA) </w:t>
      </w:r>
      <w:r w:rsidRPr="008075BE">
        <w:rPr>
          <w:rFonts w:ascii="Times New Roman" w:hAnsi="Times New Roman" w:cs="Times New Roman"/>
          <w:color w:val="000000" w:themeColor="text1"/>
          <w:sz w:val="24"/>
          <w:szCs w:val="24"/>
        </w:rPr>
        <w:t>compared to the WT mice</w:t>
      </w:r>
      <w:r w:rsidR="0068652B" w:rsidRPr="008075BE">
        <w:rPr>
          <w:rFonts w:ascii="Times New Roman" w:hAnsi="Times New Roman" w:cs="Times New Roman"/>
          <w:color w:val="000000" w:themeColor="text1"/>
          <w:sz w:val="24"/>
          <w:szCs w:val="24"/>
        </w:rPr>
        <w:t xml:space="preserve"> (Fig</w:t>
      </w:r>
      <w:r w:rsidR="0036491A" w:rsidRPr="008075BE">
        <w:rPr>
          <w:rFonts w:ascii="Times New Roman" w:hAnsi="Times New Roman" w:cs="Times New Roman"/>
          <w:color w:val="000000" w:themeColor="text1"/>
          <w:sz w:val="24"/>
          <w:szCs w:val="24"/>
        </w:rPr>
        <w:t>ure</w:t>
      </w:r>
      <w:r w:rsidR="0068652B" w:rsidRPr="008075BE">
        <w:rPr>
          <w:rFonts w:ascii="Times New Roman" w:hAnsi="Times New Roman" w:cs="Times New Roman"/>
          <w:color w:val="000000" w:themeColor="text1"/>
          <w:sz w:val="24"/>
          <w:szCs w:val="24"/>
        </w:rPr>
        <w:t xml:space="preserve"> </w:t>
      </w:r>
      <w:r w:rsidR="000D7DFB" w:rsidRPr="008075BE">
        <w:rPr>
          <w:rFonts w:ascii="Times New Roman" w:hAnsi="Times New Roman" w:cs="Times New Roman"/>
          <w:color w:val="000000" w:themeColor="text1"/>
          <w:sz w:val="24"/>
          <w:szCs w:val="24"/>
        </w:rPr>
        <w:t>12A</w:t>
      </w:r>
      <w:r w:rsidR="0068652B" w:rsidRPr="008075BE">
        <w:rPr>
          <w:rFonts w:ascii="Times New Roman" w:hAnsi="Times New Roman" w:cs="Times New Roman"/>
          <w:color w:val="000000" w:themeColor="text1"/>
          <w:sz w:val="24"/>
          <w:szCs w:val="24"/>
        </w:rPr>
        <w:t>-I)</w:t>
      </w:r>
      <w:r w:rsidRPr="008075BE">
        <w:rPr>
          <w:rFonts w:ascii="Times New Roman" w:hAnsi="Times New Roman" w:cs="Times New Roman"/>
          <w:color w:val="000000" w:themeColor="text1"/>
          <w:sz w:val="24"/>
          <w:szCs w:val="24"/>
        </w:rPr>
        <w:t>. These trends mirrored the metabolic profile difference between the DSS-</w:t>
      </w:r>
      <w:r w:rsidR="00584D20" w:rsidRPr="008075BE">
        <w:rPr>
          <w:rFonts w:ascii="Times New Roman" w:hAnsi="Times New Roman" w:cs="Times New Roman"/>
          <w:color w:val="000000" w:themeColor="text1"/>
          <w:sz w:val="24"/>
          <w:szCs w:val="24"/>
        </w:rPr>
        <w:t>challenged</w:t>
      </w:r>
      <w:r w:rsidRPr="008075BE">
        <w:rPr>
          <w:rFonts w:ascii="Times New Roman" w:hAnsi="Times New Roman" w:cs="Times New Roman"/>
          <w:color w:val="000000" w:themeColor="text1"/>
          <w:sz w:val="24"/>
          <w:szCs w:val="24"/>
        </w:rPr>
        <w:t xml:space="preserve"> and </w:t>
      </w:r>
      <w:r w:rsidR="002F285D" w:rsidRPr="008075BE">
        <w:rPr>
          <w:rFonts w:ascii="Times New Roman" w:hAnsi="Times New Roman" w:cs="Times New Roman"/>
          <w:color w:val="000000" w:themeColor="text1"/>
          <w:sz w:val="24"/>
          <w:szCs w:val="24"/>
        </w:rPr>
        <w:t xml:space="preserve">unchallenged </w:t>
      </w:r>
      <w:r w:rsidRPr="008075BE">
        <w:rPr>
          <w:rFonts w:ascii="Times New Roman" w:hAnsi="Times New Roman" w:cs="Times New Roman"/>
          <w:color w:val="000000" w:themeColor="text1"/>
          <w:sz w:val="24"/>
          <w:szCs w:val="24"/>
        </w:rPr>
        <w:t xml:space="preserve">WT </w:t>
      </w:r>
      <w:r w:rsidR="00584D20" w:rsidRPr="008075BE">
        <w:rPr>
          <w:rFonts w:ascii="Times New Roman" w:hAnsi="Times New Roman" w:cs="Times New Roman"/>
          <w:color w:val="000000" w:themeColor="text1"/>
          <w:sz w:val="24"/>
          <w:szCs w:val="24"/>
        </w:rPr>
        <w:t>mice.</w:t>
      </w:r>
    </w:p>
    <w:p w14:paraId="237A16EB" w14:textId="4B1B5811" w:rsidR="00AB6127" w:rsidRPr="008075BE" w:rsidRDefault="00AB6127" w:rsidP="00A43D9D">
      <w:pPr>
        <w:pStyle w:val="Heading1"/>
        <w:rPr>
          <w:rFonts w:ascii="Times New Roman" w:hAnsi="Times New Roman" w:cs="Times New Roman"/>
          <w:color w:val="000000" w:themeColor="text1"/>
          <w:sz w:val="24"/>
          <w:szCs w:val="24"/>
          <w:rPrChange w:id="436" w:author="Ran Yin" w:date="2024-11-30T16:43:00Z">
            <w:rPr>
              <w:rFonts w:ascii="Times New Roman" w:hAnsi="Times New Roman" w:cs="Times New Roman"/>
              <w:color w:val="000000" w:themeColor="text1"/>
            </w:rPr>
          </w:rPrChange>
        </w:rPr>
      </w:pPr>
      <w:bookmarkStart w:id="437" w:name="_Toc128143907"/>
      <w:bookmarkStart w:id="438" w:name="_Toc179148173"/>
      <w:r w:rsidRPr="008075BE">
        <w:rPr>
          <w:rFonts w:ascii="Times New Roman" w:hAnsi="Times New Roman" w:cs="Times New Roman"/>
          <w:color w:val="000000" w:themeColor="text1"/>
          <w:sz w:val="24"/>
          <w:szCs w:val="24"/>
          <w:rPrChange w:id="439" w:author="Ran Yin" w:date="2024-11-30T16:43:00Z">
            <w:rPr>
              <w:rFonts w:ascii="Times New Roman" w:hAnsi="Times New Roman" w:cs="Times New Roman"/>
              <w:color w:val="000000" w:themeColor="text1"/>
            </w:rPr>
          </w:rPrChange>
        </w:rPr>
        <w:t>4 Discussion</w:t>
      </w:r>
      <w:bookmarkEnd w:id="437"/>
      <w:bookmarkEnd w:id="438"/>
    </w:p>
    <w:p w14:paraId="53DFCD03" w14:textId="3251411F" w:rsidR="005A24E4" w:rsidRPr="008075BE" w:rsidDel="00522199" w:rsidRDefault="002C2CC9" w:rsidP="002502AD">
      <w:pPr>
        <w:rPr>
          <w:del w:id="440" w:author="Ran Yin" w:date="2024-11-26T09:50:00Z"/>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The important role of diet and genotype on microbial composition leaving in the host’s GI has been systematically </w:t>
      </w:r>
      <w:r w:rsidR="005A24E4" w:rsidRPr="008075BE">
        <w:rPr>
          <w:rFonts w:ascii="Times New Roman" w:hAnsi="Times New Roman" w:cs="Times New Roman"/>
          <w:color w:val="000000" w:themeColor="text1"/>
          <w:sz w:val="24"/>
          <w:szCs w:val="24"/>
        </w:rPr>
        <w:t>reported</w:t>
      </w:r>
      <w:r w:rsidRPr="008075BE">
        <w:rPr>
          <w:rFonts w:ascii="Times New Roman" w:hAnsi="Times New Roman" w:cs="Times New Roman"/>
          <w:color w:val="000000" w:themeColor="text1"/>
          <w:sz w:val="24"/>
          <w:szCs w:val="24"/>
        </w:rPr>
        <w:t xml:space="preserve"> in the literature. </w:t>
      </w:r>
    </w:p>
    <w:p w14:paraId="64C171A2" w14:textId="499957B9" w:rsidR="00D4766B" w:rsidRPr="008075BE" w:rsidRDefault="005A24E4">
      <w:pPr>
        <w:jc w:val="both"/>
        <w:rPr>
          <w:rFonts w:ascii="Times New Roman" w:hAnsi="Times New Roman" w:cs="Times New Roman"/>
          <w:color w:val="000000" w:themeColor="text1"/>
          <w:sz w:val="24"/>
          <w:szCs w:val="24"/>
        </w:rPr>
        <w:pPrChange w:id="441" w:author="Ran Yin" w:date="2024-11-26T09:50:00Z">
          <w:pPr/>
        </w:pPrChange>
      </w:pPr>
      <w:r w:rsidRPr="008075BE">
        <w:rPr>
          <w:rFonts w:ascii="Times New Roman" w:hAnsi="Times New Roman" w:cs="Times New Roman"/>
          <w:color w:val="000000" w:themeColor="text1"/>
          <w:sz w:val="24"/>
          <w:szCs w:val="24"/>
        </w:rPr>
        <w:t xml:space="preserve">For example, significant increase of relative abundance of </w:t>
      </w:r>
      <w:r w:rsidRPr="008075BE">
        <w:rPr>
          <w:rFonts w:ascii="Times New Roman" w:hAnsi="Times New Roman" w:cs="Times New Roman"/>
          <w:i/>
          <w:iCs/>
          <w:color w:val="000000" w:themeColor="text1"/>
          <w:sz w:val="24"/>
          <w:szCs w:val="24"/>
        </w:rPr>
        <w:t>Firmicutes</w:t>
      </w:r>
      <w:r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i/>
          <w:iCs/>
          <w:color w:val="000000" w:themeColor="text1"/>
          <w:sz w:val="24"/>
          <w:szCs w:val="24"/>
        </w:rPr>
        <w:t>Clostridiales</w:t>
      </w:r>
      <w:r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i/>
          <w:iCs/>
          <w:color w:val="000000" w:themeColor="text1"/>
          <w:sz w:val="24"/>
          <w:szCs w:val="24"/>
        </w:rPr>
        <w:t>Lactobacillales</w:t>
      </w:r>
      <w:r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i/>
          <w:iCs/>
          <w:color w:val="000000" w:themeColor="text1"/>
          <w:sz w:val="24"/>
          <w:szCs w:val="24"/>
        </w:rPr>
        <w:t>Turicibacterales</w:t>
      </w:r>
      <w:r w:rsidRPr="008075BE">
        <w:rPr>
          <w:rFonts w:ascii="Times New Roman" w:hAnsi="Times New Roman" w:cs="Times New Roman"/>
          <w:color w:val="000000" w:themeColor="text1"/>
          <w:sz w:val="24"/>
          <w:szCs w:val="24"/>
        </w:rPr>
        <w:t xml:space="preserve">) and </w:t>
      </w:r>
      <w:r w:rsidRPr="008075BE">
        <w:rPr>
          <w:rFonts w:ascii="Times New Roman" w:hAnsi="Times New Roman" w:cs="Times New Roman"/>
          <w:i/>
          <w:iCs/>
          <w:color w:val="000000" w:themeColor="text1"/>
          <w:sz w:val="24"/>
          <w:szCs w:val="24"/>
        </w:rPr>
        <w:t>Verrucomicrobia</w:t>
      </w:r>
      <w:r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i/>
          <w:iCs/>
          <w:color w:val="000000" w:themeColor="text1"/>
          <w:sz w:val="24"/>
          <w:szCs w:val="24"/>
        </w:rPr>
        <w:t>Verrucomicrobiales</w:t>
      </w:r>
      <w:r w:rsidRPr="008075BE">
        <w:rPr>
          <w:rFonts w:ascii="Times New Roman" w:hAnsi="Times New Roman" w:cs="Times New Roman"/>
          <w:color w:val="000000" w:themeColor="text1"/>
          <w:sz w:val="24"/>
          <w:szCs w:val="24"/>
        </w:rPr>
        <w:t xml:space="preserve">) has been shown to co-occur with </w:t>
      </w:r>
      <w:r w:rsidR="00D4766B" w:rsidRPr="008075BE">
        <w:rPr>
          <w:rFonts w:ascii="Times New Roman" w:hAnsi="Times New Roman" w:cs="Times New Roman"/>
          <w:color w:val="000000" w:themeColor="text1"/>
          <w:sz w:val="24"/>
          <w:szCs w:val="24"/>
        </w:rPr>
        <w:t>a rapid and consistent dietary response to low fat/high plant polysaccharide, and high fat/</w:t>
      </w:r>
      <w:r w:rsidR="002F285D" w:rsidRPr="008075BE">
        <w:rPr>
          <w:rFonts w:ascii="Times New Roman" w:hAnsi="Times New Roman" w:cs="Times New Roman"/>
          <w:color w:val="000000" w:themeColor="text1"/>
          <w:sz w:val="24"/>
          <w:szCs w:val="24"/>
        </w:rPr>
        <w:t xml:space="preserve">high </w:t>
      </w:r>
      <w:r w:rsidR="00D4766B" w:rsidRPr="008075BE">
        <w:rPr>
          <w:rFonts w:ascii="Times New Roman" w:hAnsi="Times New Roman" w:cs="Times New Roman"/>
          <w:color w:val="000000" w:themeColor="text1"/>
          <w:sz w:val="24"/>
          <w:szCs w:val="24"/>
        </w:rPr>
        <w:t>sugar diet</w:t>
      </w:r>
      <w:r w:rsidRPr="008075BE">
        <w:rPr>
          <w:rFonts w:ascii="Times New Roman" w:hAnsi="Times New Roman" w:cs="Times New Roman"/>
          <w:color w:val="000000" w:themeColor="text1"/>
          <w:sz w:val="24"/>
          <w:szCs w:val="24"/>
        </w:rPr>
        <w:t>s</w:t>
      </w:r>
      <w:r w:rsidR="00D4766B"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in </w:t>
      </w:r>
      <w:r w:rsidR="00D4766B" w:rsidRPr="008075BE">
        <w:rPr>
          <w:rFonts w:ascii="Times New Roman" w:hAnsi="Times New Roman" w:cs="Times New Roman"/>
          <w:color w:val="000000" w:themeColor="text1"/>
          <w:sz w:val="24"/>
          <w:szCs w:val="24"/>
        </w:rPr>
        <w:t>gene deficient mice</w:t>
      </w:r>
      <w:r w:rsidR="002377C8" w:rsidRPr="008075BE">
        <w:rPr>
          <w:rFonts w:ascii="Times New Roman" w:hAnsi="Times New Roman" w:cs="Times New Roman"/>
          <w:color w:val="000000" w:themeColor="text1"/>
          <w:sz w:val="24"/>
          <w:szCs w:val="24"/>
        </w:rPr>
        <w:t>.</w:t>
      </w:r>
      <w:r w:rsidR="00D4766B" w:rsidRPr="008075BE">
        <w:rPr>
          <w:rFonts w:ascii="Times New Roman" w:hAnsi="Times New Roman" w:cs="Times New Roman"/>
          <w:color w:val="000000" w:themeColor="text1"/>
          <w:sz w:val="24"/>
          <w:szCs w:val="24"/>
        </w:rPr>
        <w:t xml:space="preserve"> </w:t>
      </w:r>
      <w:r w:rsidR="005207DA" w:rsidRPr="008075BE">
        <w:rPr>
          <w:rFonts w:ascii="Times New Roman" w:hAnsi="Times New Roman" w:cs="Times New Roman"/>
          <w:color w:val="000000" w:themeColor="text1"/>
          <w:sz w:val="24"/>
          <w:szCs w:val="24"/>
        </w:rPr>
        <w:t>At the same time</w:t>
      </w:r>
      <w:r w:rsidR="00D4766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i/>
          <w:iCs/>
          <w:color w:val="000000" w:themeColor="text1"/>
          <w:sz w:val="24"/>
          <w:szCs w:val="24"/>
        </w:rPr>
        <w:t>Bacterioidetes</w:t>
      </w:r>
      <w:r w:rsidR="00D4766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i/>
          <w:iCs/>
          <w:color w:val="000000" w:themeColor="text1"/>
          <w:sz w:val="24"/>
          <w:szCs w:val="24"/>
        </w:rPr>
        <w:t>Bacteroidales</w:t>
      </w:r>
      <w:r w:rsidR="00D4766B" w:rsidRPr="008075BE">
        <w:rPr>
          <w:rFonts w:ascii="Times New Roman" w:hAnsi="Times New Roman" w:cs="Times New Roman"/>
          <w:color w:val="000000" w:themeColor="text1"/>
          <w:sz w:val="24"/>
          <w:szCs w:val="24"/>
        </w:rPr>
        <w:t xml:space="preserve">) </w:t>
      </w:r>
      <w:del w:id="442" w:author="Ran Yin" w:date="2024-11-30T20:45:00Z">
        <w:r w:rsidR="005207DA" w:rsidRPr="008075BE" w:rsidDel="00667BB6">
          <w:rPr>
            <w:rFonts w:ascii="Times New Roman" w:hAnsi="Times New Roman" w:cs="Times New Roman"/>
            <w:color w:val="000000" w:themeColor="text1"/>
            <w:sz w:val="24"/>
            <w:szCs w:val="24"/>
          </w:rPr>
          <w:delText>has</w:delText>
        </w:r>
      </w:del>
      <w:ins w:id="443" w:author="Ran Yin" w:date="2024-11-30T20:45:00Z">
        <w:r w:rsidR="00667BB6" w:rsidRPr="008075BE">
          <w:rPr>
            <w:rFonts w:ascii="Times New Roman" w:hAnsi="Times New Roman" w:cs="Times New Roman"/>
            <w:color w:val="000000" w:themeColor="text1"/>
            <w:sz w:val="24"/>
            <w:szCs w:val="24"/>
          </w:rPr>
          <w:t>have</w:t>
        </w:r>
      </w:ins>
      <w:r w:rsidR="005207DA" w:rsidRPr="008075BE">
        <w:rPr>
          <w:rFonts w:ascii="Times New Roman" w:hAnsi="Times New Roman" w:cs="Times New Roman"/>
          <w:color w:val="000000" w:themeColor="text1"/>
          <w:sz w:val="24"/>
          <w:szCs w:val="24"/>
        </w:rPr>
        <w:t xml:space="preserve"> been shown to decrease significantly</w:t>
      </w:r>
      <w:r w:rsidR="00D4766B" w:rsidRPr="008075BE">
        <w:rPr>
          <w:rFonts w:ascii="Times New Roman" w:hAnsi="Times New Roman" w:cs="Times New Roman"/>
          <w:color w:val="000000" w:themeColor="text1"/>
          <w:sz w:val="24"/>
          <w:szCs w:val="24"/>
        </w:rPr>
        <w:t xml:space="preserve"> in high fat/</w:t>
      </w:r>
      <w:r w:rsidR="005207DA" w:rsidRPr="008075BE">
        <w:rPr>
          <w:rFonts w:ascii="Times New Roman" w:hAnsi="Times New Roman" w:cs="Times New Roman"/>
          <w:color w:val="000000" w:themeColor="text1"/>
          <w:sz w:val="24"/>
          <w:szCs w:val="24"/>
        </w:rPr>
        <w:t>hi</w:t>
      </w:r>
      <w:r w:rsidR="002F285D" w:rsidRPr="008075BE">
        <w:rPr>
          <w:rFonts w:ascii="Times New Roman" w:hAnsi="Times New Roman" w:cs="Times New Roman"/>
          <w:color w:val="000000" w:themeColor="text1"/>
          <w:sz w:val="24"/>
          <w:szCs w:val="24"/>
        </w:rPr>
        <w:t>gh</w:t>
      </w:r>
      <w:r w:rsidR="005207DA"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color w:val="000000" w:themeColor="text1"/>
          <w:sz w:val="24"/>
          <w:szCs w:val="24"/>
        </w:rPr>
        <w:t xml:space="preserve">sugar </w:t>
      </w:r>
      <w:r w:rsidR="005207DA" w:rsidRPr="008075BE">
        <w:rPr>
          <w:rFonts w:ascii="Times New Roman" w:hAnsi="Times New Roman" w:cs="Times New Roman"/>
          <w:color w:val="000000" w:themeColor="text1"/>
          <w:sz w:val="24"/>
          <w:szCs w:val="24"/>
        </w:rPr>
        <w:t>diets</w:t>
      </w:r>
      <w:r w:rsidR="00D4766B" w:rsidRPr="008075BE">
        <w:rPr>
          <w:rFonts w:ascii="Times New Roman" w:hAnsi="Times New Roman" w:cs="Times New Roman"/>
          <w:color w:val="000000" w:themeColor="text1"/>
          <w:sz w:val="24"/>
          <w:szCs w:val="24"/>
        </w:rPr>
        <w:t xml:space="preserve">. Additionally, </w:t>
      </w:r>
      <w:r w:rsidR="005207DA" w:rsidRPr="008075BE">
        <w:rPr>
          <w:rFonts w:ascii="Times New Roman" w:hAnsi="Times New Roman" w:cs="Times New Roman"/>
          <w:color w:val="000000" w:themeColor="text1"/>
          <w:sz w:val="24"/>
          <w:szCs w:val="24"/>
        </w:rPr>
        <w:t xml:space="preserve">dietary shift from low fat/high plant to high fat/high sugar diets significantly altered relative abundances of </w:t>
      </w:r>
      <w:r w:rsidR="00D4766B" w:rsidRPr="008075BE">
        <w:rPr>
          <w:rFonts w:ascii="Times New Roman" w:hAnsi="Times New Roman" w:cs="Times New Roman"/>
          <w:i/>
          <w:iCs/>
          <w:color w:val="000000" w:themeColor="text1"/>
          <w:sz w:val="24"/>
          <w:szCs w:val="24"/>
        </w:rPr>
        <w:t>Clostridiales</w:t>
      </w:r>
      <w:r w:rsidR="00D4766B" w:rsidRPr="008075BE">
        <w:rPr>
          <w:rFonts w:ascii="Times New Roman" w:hAnsi="Times New Roman" w:cs="Times New Roman"/>
          <w:color w:val="000000" w:themeColor="text1"/>
          <w:sz w:val="24"/>
          <w:szCs w:val="24"/>
        </w:rPr>
        <w:t xml:space="preserve"> and </w:t>
      </w:r>
      <w:r w:rsidR="00D4766B" w:rsidRPr="008075BE">
        <w:rPr>
          <w:rFonts w:ascii="Times New Roman" w:hAnsi="Times New Roman" w:cs="Times New Roman"/>
          <w:i/>
          <w:iCs/>
          <w:color w:val="000000" w:themeColor="text1"/>
          <w:sz w:val="24"/>
          <w:szCs w:val="24"/>
        </w:rPr>
        <w:t>Bacter</w:t>
      </w:r>
      <w:del w:id="444" w:author="Ran Yin" w:date="2024-11-30T20:45:00Z">
        <w:r w:rsidR="00D4766B" w:rsidRPr="008075BE" w:rsidDel="00667BB6">
          <w:rPr>
            <w:rFonts w:ascii="Times New Roman" w:hAnsi="Times New Roman" w:cs="Times New Roman"/>
            <w:i/>
            <w:iCs/>
            <w:color w:val="000000" w:themeColor="text1"/>
            <w:sz w:val="24"/>
            <w:szCs w:val="24"/>
          </w:rPr>
          <w:delText>i</w:delText>
        </w:r>
      </w:del>
      <w:r w:rsidR="00D4766B" w:rsidRPr="008075BE">
        <w:rPr>
          <w:rFonts w:ascii="Times New Roman" w:hAnsi="Times New Roman" w:cs="Times New Roman"/>
          <w:i/>
          <w:iCs/>
          <w:color w:val="000000" w:themeColor="text1"/>
          <w:sz w:val="24"/>
          <w:szCs w:val="24"/>
        </w:rPr>
        <w:t>oidales</w:t>
      </w:r>
      <w:r w:rsidR="005207DA" w:rsidRPr="008075BE">
        <w:rPr>
          <w:rFonts w:ascii="Times New Roman" w:hAnsi="Times New Roman" w:cs="Times New Roman"/>
          <w:i/>
          <w:iCs/>
          <w:color w:val="000000" w:themeColor="text1"/>
          <w:sz w:val="24"/>
          <w:szCs w:val="24"/>
        </w:rPr>
        <w:t xml:space="preserve"> </w:t>
      </w:r>
      <w:r w:rsidR="005207DA" w:rsidRPr="008075BE">
        <w:rPr>
          <w:rFonts w:ascii="Times New Roman" w:hAnsi="Times New Roman" w:cs="Times New Roman"/>
          <w:color w:val="000000" w:themeColor="text1"/>
          <w:sz w:val="24"/>
          <w:szCs w:val="24"/>
        </w:rPr>
        <w:t>bacterial orders.</w:t>
      </w:r>
      <w:r w:rsidR="00D4766B" w:rsidRPr="008075BE">
        <w:rPr>
          <w:rFonts w:ascii="Times New Roman" w:hAnsi="Times New Roman" w:cs="Times New Roman"/>
          <w:color w:val="000000" w:themeColor="text1"/>
          <w:sz w:val="24"/>
          <w:szCs w:val="24"/>
        </w:rPr>
        <w:t xml:space="preserve"> </w:t>
      </w:r>
      <w:r w:rsidR="002F285D" w:rsidRPr="008075BE">
        <w:rPr>
          <w:rFonts w:ascii="Times New Roman" w:hAnsi="Times New Roman" w:cs="Times New Roman"/>
          <w:color w:val="000000" w:themeColor="text1"/>
          <w:sz w:val="24"/>
          <w:szCs w:val="24"/>
        </w:rPr>
        <w:t xml:space="preserve">In </w:t>
      </w:r>
      <w:r w:rsidR="00D4766B" w:rsidRPr="008075BE">
        <w:rPr>
          <w:rFonts w:ascii="Times New Roman" w:hAnsi="Times New Roman" w:cs="Times New Roman"/>
          <w:color w:val="000000" w:themeColor="text1"/>
          <w:sz w:val="24"/>
          <w:szCs w:val="24"/>
        </w:rPr>
        <w:t xml:space="preserve">gnotobiotic mouse model with </w:t>
      </w:r>
      <w:r w:rsidR="002F285D" w:rsidRPr="008075BE">
        <w:rPr>
          <w:rFonts w:ascii="Times New Roman" w:hAnsi="Times New Roman" w:cs="Times New Roman"/>
          <w:color w:val="000000" w:themeColor="text1"/>
          <w:sz w:val="24"/>
          <w:szCs w:val="24"/>
        </w:rPr>
        <w:t xml:space="preserve">transplanted fecal samples from a </w:t>
      </w:r>
      <w:r w:rsidR="00D4766B" w:rsidRPr="008075BE">
        <w:rPr>
          <w:rFonts w:ascii="Times New Roman" w:hAnsi="Times New Roman" w:cs="Times New Roman"/>
          <w:color w:val="000000" w:themeColor="text1"/>
          <w:sz w:val="24"/>
          <w:szCs w:val="24"/>
        </w:rPr>
        <w:t xml:space="preserve">healthy human </w:t>
      </w:r>
      <w:r w:rsidR="002F285D" w:rsidRPr="008075BE">
        <w:rPr>
          <w:rFonts w:ascii="Times New Roman" w:hAnsi="Times New Roman" w:cs="Times New Roman"/>
          <w:color w:val="000000" w:themeColor="text1"/>
          <w:sz w:val="24"/>
          <w:szCs w:val="24"/>
        </w:rPr>
        <w:t>donor</w:t>
      </w:r>
      <w:r w:rsidR="00D4766B" w:rsidRPr="008075BE">
        <w:rPr>
          <w:rFonts w:ascii="Times New Roman" w:hAnsi="Times New Roman" w:cs="Times New Roman"/>
          <w:color w:val="000000" w:themeColor="text1"/>
          <w:sz w:val="24"/>
          <w:szCs w:val="24"/>
        </w:rPr>
        <w:t xml:space="preserve">, </w:t>
      </w:r>
      <w:r w:rsidR="002F285D" w:rsidRPr="008075BE">
        <w:rPr>
          <w:rFonts w:ascii="Times New Roman" w:hAnsi="Times New Roman" w:cs="Times New Roman"/>
          <w:color w:val="000000" w:themeColor="text1"/>
          <w:sz w:val="24"/>
          <w:szCs w:val="24"/>
        </w:rPr>
        <w:t xml:space="preserve">the </w:t>
      </w:r>
      <w:r w:rsidR="00D4766B" w:rsidRPr="008075BE">
        <w:rPr>
          <w:rFonts w:ascii="Times New Roman" w:hAnsi="Times New Roman" w:cs="Times New Roman"/>
          <w:color w:val="000000" w:themeColor="text1"/>
          <w:sz w:val="24"/>
          <w:szCs w:val="24"/>
        </w:rPr>
        <w:t xml:space="preserve">low fat/high plant polysaccharide diet </w:t>
      </w:r>
      <w:r w:rsidR="003D0CB1" w:rsidRPr="008075BE">
        <w:rPr>
          <w:rFonts w:ascii="Times New Roman" w:hAnsi="Times New Roman" w:cs="Times New Roman"/>
          <w:color w:val="000000" w:themeColor="text1"/>
          <w:sz w:val="24"/>
          <w:szCs w:val="24"/>
        </w:rPr>
        <w:t xml:space="preserve">also </w:t>
      </w:r>
      <w:r w:rsidR="00D4766B" w:rsidRPr="008075BE">
        <w:rPr>
          <w:rFonts w:ascii="Times New Roman" w:hAnsi="Times New Roman" w:cs="Times New Roman"/>
          <w:color w:val="000000" w:themeColor="text1"/>
          <w:sz w:val="24"/>
          <w:szCs w:val="24"/>
        </w:rPr>
        <w:t xml:space="preserve">decreased the relative abundance of </w:t>
      </w:r>
      <w:r w:rsidR="00D4766B" w:rsidRPr="008075BE">
        <w:rPr>
          <w:rFonts w:ascii="Times New Roman" w:hAnsi="Times New Roman" w:cs="Times New Roman"/>
          <w:i/>
          <w:iCs/>
          <w:color w:val="000000" w:themeColor="text1"/>
          <w:sz w:val="24"/>
          <w:szCs w:val="24"/>
        </w:rPr>
        <w:t>Firmicutes</w:t>
      </w:r>
      <w:r w:rsidR="00D4766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i/>
          <w:iCs/>
          <w:color w:val="000000" w:themeColor="text1"/>
          <w:sz w:val="24"/>
          <w:szCs w:val="24"/>
        </w:rPr>
        <w:t>Erysipelotrichi</w:t>
      </w:r>
      <w:r w:rsidR="00D4766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i/>
          <w:iCs/>
          <w:color w:val="000000" w:themeColor="text1"/>
          <w:sz w:val="24"/>
          <w:szCs w:val="24"/>
        </w:rPr>
        <w:t>Firmicutes Bacilli</w:t>
      </w:r>
      <w:r w:rsidR="00D4766B" w:rsidRPr="008075BE">
        <w:rPr>
          <w:rFonts w:ascii="Times New Roman" w:hAnsi="Times New Roman" w:cs="Times New Roman"/>
          <w:color w:val="000000" w:themeColor="text1"/>
          <w:sz w:val="24"/>
          <w:szCs w:val="24"/>
        </w:rPr>
        <w:t xml:space="preserve">, and increased the relative abundance of </w:t>
      </w:r>
      <w:r w:rsidR="00D4766B" w:rsidRPr="008075BE">
        <w:rPr>
          <w:rFonts w:ascii="Times New Roman" w:hAnsi="Times New Roman" w:cs="Times New Roman"/>
          <w:i/>
          <w:iCs/>
          <w:color w:val="000000" w:themeColor="text1"/>
          <w:sz w:val="24"/>
          <w:szCs w:val="24"/>
        </w:rPr>
        <w:t xml:space="preserve">Bacteroidetes </w:t>
      </w:r>
      <w:del w:id="445" w:author="Ran Yin" w:date="2024-11-30T20:46:00Z">
        <w:r w:rsidR="00D4766B" w:rsidRPr="008075BE" w:rsidDel="00667BB6">
          <w:rPr>
            <w:rFonts w:ascii="Times New Roman" w:hAnsi="Times New Roman" w:cs="Times New Roman"/>
            <w:i/>
            <w:iCs/>
            <w:color w:val="000000" w:themeColor="text1"/>
            <w:sz w:val="24"/>
            <w:szCs w:val="24"/>
          </w:rPr>
          <w:delText>Bacteroidetes</w:delText>
        </w:r>
        <w:r w:rsidR="00D4766B" w:rsidRPr="008075BE" w:rsidDel="00667BB6">
          <w:rPr>
            <w:rFonts w:ascii="Times New Roman" w:hAnsi="Times New Roman" w:cs="Times New Roman"/>
            <w:color w:val="000000" w:themeColor="text1"/>
            <w:sz w:val="24"/>
            <w:szCs w:val="24"/>
          </w:rPr>
          <w:delText xml:space="preserve"> </w:delText>
        </w:r>
      </w:del>
      <w:r w:rsidR="00D4766B" w:rsidRPr="008075BE">
        <w:rPr>
          <w:rFonts w:ascii="Times New Roman" w:hAnsi="Times New Roman" w:cs="Times New Roman"/>
          <w:color w:val="000000" w:themeColor="text1"/>
          <w:sz w:val="24"/>
          <w:szCs w:val="24"/>
        </w:rPr>
        <w:t>compared with high fat/</w:t>
      </w:r>
      <w:r w:rsidR="003D0CB1" w:rsidRPr="008075BE">
        <w:rPr>
          <w:rFonts w:ascii="Times New Roman" w:hAnsi="Times New Roman" w:cs="Times New Roman"/>
          <w:color w:val="000000" w:themeColor="text1"/>
          <w:sz w:val="24"/>
          <w:szCs w:val="24"/>
        </w:rPr>
        <w:t xml:space="preserve">high </w:t>
      </w:r>
      <w:r w:rsidR="00D4766B" w:rsidRPr="008075BE">
        <w:rPr>
          <w:rFonts w:ascii="Times New Roman" w:hAnsi="Times New Roman" w:cs="Times New Roman"/>
          <w:color w:val="000000" w:themeColor="text1"/>
          <w:sz w:val="24"/>
          <w:szCs w:val="24"/>
        </w:rPr>
        <w:t xml:space="preserve">sugar Western diet. </w:t>
      </w:r>
      <w:r w:rsidR="003D0CB1" w:rsidRPr="008075BE">
        <w:rPr>
          <w:rFonts w:ascii="Times New Roman" w:hAnsi="Times New Roman" w:cs="Times New Roman"/>
          <w:color w:val="000000" w:themeColor="text1"/>
          <w:sz w:val="24"/>
          <w:szCs w:val="24"/>
        </w:rPr>
        <w:t>In a four-week crossover trial, t</w:t>
      </w:r>
      <w:r w:rsidR="00D4766B" w:rsidRPr="008075BE">
        <w:rPr>
          <w:rFonts w:ascii="Times New Roman" w:hAnsi="Times New Roman" w:cs="Times New Roman"/>
          <w:color w:val="000000" w:themeColor="text1"/>
          <w:sz w:val="24"/>
          <w:szCs w:val="24"/>
        </w:rPr>
        <w:t xml:space="preserve">wenty-eight healthy subjects were given 60 g of whole grain barley, brown rice or equal mixture of two ingredients every </w:t>
      </w:r>
      <w:r w:rsidR="003D0CB1" w:rsidRPr="008075BE">
        <w:rPr>
          <w:rFonts w:ascii="Times New Roman" w:hAnsi="Times New Roman" w:cs="Times New Roman"/>
          <w:color w:val="000000" w:themeColor="text1"/>
          <w:sz w:val="24"/>
          <w:szCs w:val="24"/>
        </w:rPr>
        <w:t>daily</w:t>
      </w:r>
      <w:r w:rsidR="00D4766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color w:val="000000" w:themeColor="text1"/>
          <w:sz w:val="24"/>
          <w:szCs w:val="24"/>
        </w:rPr>
        <w:fldChar w:fldCharType="begin">
          <w:fldData xml:space="preserve">PEVuZE5vdGU+PENpdGU+PEF1dGhvcj5NYXJ0aW5lejwvQXV0aG9yPjxZZWFyPjIwMTM8L1llYXI+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PEVuZE5vdGU+PENpdGU+PEF1dGhvcj5NYXJ0aW5lejwvQXV0aG9yPjxZZWFyPjIwMTM8L1llYXI+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D4766B" w:rsidRPr="008075BE">
        <w:rPr>
          <w:rFonts w:ascii="Times New Roman" w:hAnsi="Times New Roman" w:cs="Times New Roman"/>
          <w:color w:val="000000" w:themeColor="text1"/>
          <w:sz w:val="24"/>
          <w:szCs w:val="24"/>
        </w:rPr>
      </w:r>
      <w:r w:rsidR="00D4766B"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(60)</w:t>
      </w:r>
      <w:r w:rsidR="00D4766B" w:rsidRPr="008075BE">
        <w:rPr>
          <w:rFonts w:ascii="Times New Roman" w:hAnsi="Times New Roman" w:cs="Times New Roman"/>
          <w:color w:val="000000" w:themeColor="text1"/>
          <w:sz w:val="24"/>
          <w:szCs w:val="24"/>
        </w:rPr>
        <w:fldChar w:fldCharType="end"/>
      </w:r>
      <w:r w:rsidR="00D4766B" w:rsidRPr="008075BE">
        <w:rPr>
          <w:rFonts w:ascii="Times New Roman" w:hAnsi="Times New Roman" w:cs="Times New Roman"/>
          <w:color w:val="000000" w:themeColor="text1"/>
          <w:sz w:val="24"/>
          <w:szCs w:val="24"/>
        </w:rPr>
        <w:t>. All three whole grain diets significantly increased the gut bacterial diversity</w:t>
      </w:r>
      <w:r w:rsidR="00BB06E3" w:rsidRPr="008075BE">
        <w:rPr>
          <w:rFonts w:ascii="Times New Roman" w:hAnsi="Times New Roman" w:cs="Times New Roman"/>
          <w:color w:val="000000" w:themeColor="text1"/>
          <w:sz w:val="24"/>
          <w:szCs w:val="24"/>
        </w:rPr>
        <w:t xml:space="preserve"> as measured by </w:t>
      </w:r>
      <w:r w:rsidR="00D4766B" w:rsidRPr="008075BE">
        <w:rPr>
          <w:rFonts w:ascii="Times New Roman" w:hAnsi="Times New Roman" w:cs="Times New Roman"/>
          <w:color w:val="000000" w:themeColor="text1"/>
          <w:sz w:val="24"/>
          <w:szCs w:val="24"/>
        </w:rPr>
        <w:t>Shannon’s and Simpson’s indices</w:t>
      </w:r>
      <w:r w:rsidR="007620DD" w:rsidRPr="008075BE">
        <w:rPr>
          <w:rFonts w:ascii="Times New Roman" w:hAnsi="Times New Roman" w:cs="Times New Roman"/>
          <w:color w:val="000000" w:themeColor="text1"/>
          <w:sz w:val="24"/>
          <w:szCs w:val="24"/>
        </w:rPr>
        <w:t xml:space="preserve">. Microbial community diversity, measured by Shannon and Simpson indices, significantly increased in all three diets over time. </w:t>
      </w:r>
      <w:r w:rsidR="00D4766B" w:rsidRPr="008075BE">
        <w:rPr>
          <w:rFonts w:ascii="Times New Roman" w:hAnsi="Times New Roman" w:cs="Times New Roman"/>
          <w:color w:val="000000" w:themeColor="text1"/>
          <w:sz w:val="24"/>
          <w:szCs w:val="24"/>
        </w:rPr>
        <w:t xml:space="preserve"> </w:t>
      </w:r>
      <w:r w:rsidR="00BB06E3" w:rsidRPr="008075BE">
        <w:rPr>
          <w:rFonts w:ascii="Times New Roman" w:hAnsi="Times New Roman" w:cs="Times New Roman"/>
          <w:color w:val="000000" w:themeColor="text1"/>
          <w:sz w:val="24"/>
          <w:szCs w:val="24"/>
        </w:rPr>
        <w:t xml:space="preserve">They also showed increased relative abundance </w:t>
      </w:r>
      <w:r w:rsidR="00D4766B" w:rsidRPr="008075BE">
        <w:rPr>
          <w:rFonts w:ascii="Times New Roman" w:hAnsi="Times New Roman" w:cs="Times New Roman"/>
          <w:color w:val="000000" w:themeColor="text1"/>
          <w:sz w:val="24"/>
          <w:szCs w:val="24"/>
        </w:rPr>
        <w:t xml:space="preserve">of phylum </w:t>
      </w:r>
      <w:r w:rsidR="00D4766B" w:rsidRPr="008075BE">
        <w:rPr>
          <w:rFonts w:ascii="Times New Roman" w:hAnsi="Times New Roman" w:cs="Times New Roman"/>
          <w:i/>
          <w:iCs/>
          <w:color w:val="000000" w:themeColor="text1"/>
          <w:sz w:val="24"/>
          <w:szCs w:val="24"/>
        </w:rPr>
        <w:t>Firmicutes</w:t>
      </w:r>
      <w:r w:rsidR="00D4766B" w:rsidRPr="008075BE">
        <w:rPr>
          <w:rFonts w:ascii="Times New Roman" w:hAnsi="Times New Roman" w:cs="Times New Roman"/>
          <w:color w:val="000000" w:themeColor="text1"/>
          <w:sz w:val="24"/>
          <w:szCs w:val="24"/>
        </w:rPr>
        <w:t xml:space="preserve">, while </w:t>
      </w:r>
      <w:r w:rsidR="00BB06E3" w:rsidRPr="008075BE">
        <w:rPr>
          <w:rFonts w:ascii="Times New Roman" w:hAnsi="Times New Roman" w:cs="Times New Roman"/>
          <w:color w:val="000000" w:themeColor="text1"/>
          <w:sz w:val="24"/>
          <w:szCs w:val="24"/>
        </w:rPr>
        <w:t xml:space="preserve">the abundance of </w:t>
      </w:r>
      <w:r w:rsidR="00D4766B" w:rsidRPr="008075BE">
        <w:rPr>
          <w:rFonts w:ascii="Times New Roman" w:hAnsi="Times New Roman" w:cs="Times New Roman"/>
          <w:i/>
          <w:iCs/>
          <w:color w:val="000000" w:themeColor="text1"/>
          <w:sz w:val="24"/>
          <w:szCs w:val="24"/>
        </w:rPr>
        <w:t>Bacterioidetes</w:t>
      </w:r>
      <w:r w:rsidR="00BB06E3" w:rsidRPr="008075BE">
        <w:rPr>
          <w:rFonts w:ascii="Times New Roman" w:hAnsi="Times New Roman" w:cs="Times New Roman"/>
          <w:color w:val="000000" w:themeColor="text1"/>
          <w:sz w:val="24"/>
          <w:szCs w:val="24"/>
        </w:rPr>
        <w:t xml:space="preserve"> decreased</w:t>
      </w:r>
      <w:r w:rsidR="00D4766B" w:rsidRPr="008075BE">
        <w:rPr>
          <w:rFonts w:ascii="Times New Roman" w:hAnsi="Times New Roman" w:cs="Times New Roman"/>
          <w:color w:val="000000" w:themeColor="text1"/>
          <w:sz w:val="24"/>
          <w:szCs w:val="24"/>
        </w:rPr>
        <w:t xml:space="preserve"> </w:t>
      </w:r>
      <w:r w:rsidR="00BB06E3" w:rsidRPr="008075BE">
        <w:rPr>
          <w:rFonts w:ascii="Times New Roman" w:hAnsi="Times New Roman" w:cs="Times New Roman"/>
          <w:color w:val="000000" w:themeColor="text1"/>
          <w:sz w:val="24"/>
          <w:szCs w:val="24"/>
        </w:rPr>
        <w:t>Genus</w:t>
      </w:r>
      <w:r w:rsidR="00D4766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i/>
          <w:iCs/>
          <w:color w:val="000000" w:themeColor="text1"/>
          <w:sz w:val="24"/>
          <w:szCs w:val="24"/>
        </w:rPr>
        <w:t>Bac</w:t>
      </w:r>
      <w:ins w:id="446" w:author="Ran Yin" w:date="2024-11-30T20:46:00Z">
        <w:r w:rsidR="00667BB6">
          <w:rPr>
            <w:rFonts w:ascii="Times New Roman" w:hAnsi="Times New Roman" w:cs="Times New Roman" w:hint="eastAsia"/>
            <w:i/>
            <w:iCs/>
            <w:color w:val="000000" w:themeColor="text1"/>
            <w:sz w:val="24"/>
            <w:szCs w:val="24"/>
            <w:lang w:eastAsia="zh-CN"/>
          </w:rPr>
          <w:t>t</w:t>
        </w:r>
      </w:ins>
      <w:r w:rsidR="00D4766B" w:rsidRPr="008075BE">
        <w:rPr>
          <w:rFonts w:ascii="Times New Roman" w:hAnsi="Times New Roman" w:cs="Times New Roman"/>
          <w:i/>
          <w:iCs/>
          <w:color w:val="000000" w:themeColor="text1"/>
          <w:sz w:val="24"/>
          <w:szCs w:val="24"/>
        </w:rPr>
        <w:t>er</w:t>
      </w:r>
      <w:del w:id="447" w:author="Ran Yin" w:date="2024-11-30T20:46:00Z">
        <w:r w:rsidR="00D4766B" w:rsidRPr="008075BE" w:rsidDel="00667BB6">
          <w:rPr>
            <w:rFonts w:ascii="Times New Roman" w:hAnsi="Times New Roman" w:cs="Times New Roman"/>
            <w:i/>
            <w:iCs/>
            <w:color w:val="000000" w:themeColor="text1"/>
            <w:sz w:val="24"/>
            <w:szCs w:val="24"/>
          </w:rPr>
          <w:delText>i</w:delText>
        </w:r>
      </w:del>
      <w:r w:rsidR="00D4766B" w:rsidRPr="008075BE">
        <w:rPr>
          <w:rFonts w:ascii="Times New Roman" w:hAnsi="Times New Roman" w:cs="Times New Roman"/>
          <w:i/>
          <w:iCs/>
          <w:color w:val="000000" w:themeColor="text1"/>
          <w:sz w:val="24"/>
          <w:szCs w:val="24"/>
        </w:rPr>
        <w:t xml:space="preserve">oides </w:t>
      </w:r>
      <w:r w:rsidR="00BB06E3" w:rsidRPr="008075BE">
        <w:rPr>
          <w:rFonts w:ascii="Times New Roman" w:hAnsi="Times New Roman" w:cs="Times New Roman"/>
          <w:color w:val="000000" w:themeColor="text1"/>
          <w:sz w:val="24"/>
          <w:szCs w:val="24"/>
        </w:rPr>
        <w:t xml:space="preserve">was </w:t>
      </w:r>
      <w:r w:rsidR="00D4766B" w:rsidRPr="008075BE">
        <w:rPr>
          <w:rFonts w:ascii="Times New Roman" w:hAnsi="Times New Roman" w:cs="Times New Roman"/>
          <w:color w:val="000000" w:themeColor="text1"/>
          <w:sz w:val="24"/>
          <w:szCs w:val="24"/>
        </w:rPr>
        <w:t xml:space="preserve">significantly decreased by whole barley and brown rice mix diet but </w:t>
      </w:r>
      <w:r w:rsidR="00BB06E3" w:rsidRPr="008075BE">
        <w:rPr>
          <w:rFonts w:ascii="Times New Roman" w:hAnsi="Times New Roman" w:cs="Times New Roman"/>
          <w:color w:val="000000" w:themeColor="text1"/>
          <w:sz w:val="24"/>
          <w:szCs w:val="24"/>
        </w:rPr>
        <w:t xml:space="preserve">was </w:t>
      </w:r>
      <w:r w:rsidR="00D4766B" w:rsidRPr="008075BE">
        <w:rPr>
          <w:rFonts w:ascii="Times New Roman" w:hAnsi="Times New Roman" w:cs="Times New Roman"/>
          <w:color w:val="000000" w:themeColor="text1"/>
          <w:sz w:val="24"/>
          <w:szCs w:val="24"/>
        </w:rPr>
        <w:t xml:space="preserve">not affected by either of the single ingredient diet. </w:t>
      </w:r>
      <w:r w:rsidR="00A25F7A" w:rsidRPr="008075BE">
        <w:rPr>
          <w:rFonts w:ascii="Times New Roman" w:hAnsi="Times New Roman" w:cs="Times New Roman"/>
          <w:color w:val="000000" w:themeColor="text1"/>
          <w:sz w:val="24"/>
          <w:szCs w:val="24"/>
        </w:rPr>
        <w:t>Additionally</w:t>
      </w:r>
      <w:r w:rsidR="00D4766B" w:rsidRPr="008075BE">
        <w:rPr>
          <w:rFonts w:ascii="Times New Roman" w:hAnsi="Times New Roman" w:cs="Times New Roman"/>
          <w:color w:val="000000" w:themeColor="text1"/>
          <w:sz w:val="24"/>
          <w:szCs w:val="24"/>
        </w:rPr>
        <w:t xml:space="preserve">, </w:t>
      </w:r>
      <w:r w:rsidR="00BB06E3" w:rsidRPr="008075BE">
        <w:rPr>
          <w:rFonts w:ascii="Times New Roman" w:hAnsi="Times New Roman" w:cs="Times New Roman"/>
          <w:color w:val="000000" w:themeColor="text1"/>
          <w:sz w:val="24"/>
          <w:szCs w:val="24"/>
        </w:rPr>
        <w:t xml:space="preserve">genera </w:t>
      </w:r>
      <w:r w:rsidR="00D4766B" w:rsidRPr="008075BE">
        <w:rPr>
          <w:rFonts w:ascii="Times New Roman" w:hAnsi="Times New Roman" w:cs="Times New Roman"/>
          <w:i/>
          <w:iCs/>
          <w:color w:val="000000" w:themeColor="text1"/>
          <w:sz w:val="24"/>
          <w:szCs w:val="24"/>
        </w:rPr>
        <w:t>Roseburia</w:t>
      </w:r>
      <w:r w:rsidR="00D4766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i/>
          <w:iCs/>
          <w:color w:val="000000" w:themeColor="text1"/>
          <w:sz w:val="24"/>
          <w:szCs w:val="24"/>
        </w:rPr>
        <w:t>Bifidobacterium</w:t>
      </w:r>
      <w:r w:rsidR="00D4766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i/>
          <w:iCs/>
          <w:color w:val="000000" w:themeColor="text1"/>
          <w:sz w:val="24"/>
          <w:szCs w:val="24"/>
        </w:rPr>
        <w:t>Dialister</w:t>
      </w:r>
      <w:r w:rsidR="00D4766B" w:rsidRPr="008075BE">
        <w:rPr>
          <w:rFonts w:ascii="Times New Roman" w:hAnsi="Times New Roman" w:cs="Times New Roman"/>
          <w:color w:val="000000" w:themeColor="text1"/>
          <w:sz w:val="24"/>
          <w:szCs w:val="24"/>
        </w:rPr>
        <w:t xml:space="preserve"> and </w:t>
      </w:r>
      <w:r w:rsidR="00D4766B" w:rsidRPr="008075BE">
        <w:rPr>
          <w:rFonts w:ascii="Times New Roman" w:hAnsi="Times New Roman" w:cs="Times New Roman"/>
          <w:i/>
          <w:iCs/>
          <w:color w:val="000000" w:themeColor="text1"/>
          <w:sz w:val="24"/>
          <w:szCs w:val="24"/>
        </w:rPr>
        <w:t>Odoribacter</w:t>
      </w:r>
      <w:r w:rsidR="00D4766B" w:rsidRPr="008075BE">
        <w:rPr>
          <w:rFonts w:ascii="Times New Roman" w:hAnsi="Times New Roman" w:cs="Times New Roman"/>
          <w:color w:val="000000" w:themeColor="text1"/>
          <w:sz w:val="24"/>
          <w:szCs w:val="24"/>
        </w:rPr>
        <w:t xml:space="preserve"> were significantly altered only by </w:t>
      </w:r>
      <w:r w:rsidR="00BB06E3" w:rsidRPr="008075BE">
        <w:rPr>
          <w:rFonts w:ascii="Times New Roman" w:hAnsi="Times New Roman" w:cs="Times New Roman"/>
          <w:color w:val="000000" w:themeColor="text1"/>
          <w:sz w:val="24"/>
          <w:szCs w:val="24"/>
        </w:rPr>
        <w:t xml:space="preserve">the </w:t>
      </w:r>
      <w:r w:rsidR="00D4766B" w:rsidRPr="008075BE">
        <w:rPr>
          <w:rFonts w:ascii="Times New Roman" w:hAnsi="Times New Roman" w:cs="Times New Roman"/>
          <w:color w:val="000000" w:themeColor="text1"/>
          <w:sz w:val="24"/>
          <w:szCs w:val="24"/>
        </w:rPr>
        <w:t xml:space="preserve">whole grain barley diet, and genus </w:t>
      </w:r>
      <w:r w:rsidR="00D4766B" w:rsidRPr="008075BE">
        <w:rPr>
          <w:rFonts w:ascii="Times New Roman" w:hAnsi="Times New Roman" w:cs="Times New Roman"/>
          <w:i/>
          <w:iCs/>
          <w:color w:val="000000" w:themeColor="text1"/>
          <w:sz w:val="24"/>
          <w:szCs w:val="24"/>
        </w:rPr>
        <w:t>Blautia</w:t>
      </w:r>
      <w:r w:rsidR="00D4766B" w:rsidRPr="008075BE">
        <w:rPr>
          <w:rFonts w:ascii="Times New Roman" w:hAnsi="Times New Roman" w:cs="Times New Roman"/>
          <w:color w:val="000000" w:themeColor="text1"/>
          <w:sz w:val="24"/>
          <w:szCs w:val="24"/>
        </w:rPr>
        <w:t xml:space="preserve"> by both, mix diet and whole grain barley diet. </w:t>
      </w:r>
    </w:p>
    <w:p w14:paraId="0DA6FA00" w14:textId="2F778A00" w:rsidR="00D4766B" w:rsidRPr="008075BE" w:rsidRDefault="001F3558">
      <w:pPr>
        <w:jc w:val="both"/>
        <w:rPr>
          <w:rFonts w:ascii="Times New Roman" w:hAnsi="Times New Roman" w:cs="Times New Roman"/>
          <w:color w:val="000000" w:themeColor="text1"/>
          <w:sz w:val="24"/>
          <w:szCs w:val="24"/>
        </w:rPr>
        <w:pPrChange w:id="448" w:author="Ran Yin" w:date="2024-11-26T09:50:00Z">
          <w:pPr/>
        </w:pPrChange>
      </w:pPr>
      <w:r w:rsidRPr="008075BE">
        <w:rPr>
          <w:rFonts w:ascii="Times New Roman" w:hAnsi="Times New Roman" w:cs="Times New Roman"/>
          <w:color w:val="000000" w:themeColor="text1"/>
          <w:sz w:val="24"/>
          <w:szCs w:val="24"/>
        </w:rPr>
        <w:t>Opinions</w:t>
      </w:r>
      <w:r w:rsidR="00D4766B" w:rsidRPr="008075BE">
        <w:rPr>
          <w:rFonts w:ascii="Times New Roman" w:hAnsi="Times New Roman" w:cs="Times New Roman"/>
          <w:color w:val="000000" w:themeColor="text1"/>
          <w:sz w:val="24"/>
          <w:szCs w:val="24"/>
        </w:rPr>
        <w:t xml:space="preserve"> regarding </w:t>
      </w:r>
      <w:r w:rsidRPr="008075BE">
        <w:rPr>
          <w:rFonts w:ascii="Times New Roman" w:hAnsi="Times New Roman" w:cs="Times New Roman"/>
          <w:color w:val="000000" w:themeColor="text1"/>
          <w:sz w:val="24"/>
          <w:szCs w:val="24"/>
        </w:rPr>
        <w:t xml:space="preserve">the </w:t>
      </w:r>
      <w:r w:rsidR="00D4766B" w:rsidRPr="008075BE">
        <w:rPr>
          <w:rFonts w:ascii="Times New Roman" w:hAnsi="Times New Roman" w:cs="Times New Roman"/>
          <w:color w:val="000000" w:themeColor="text1"/>
          <w:sz w:val="24"/>
          <w:szCs w:val="24"/>
        </w:rPr>
        <w:t xml:space="preserve">contribution </w:t>
      </w:r>
      <w:r w:rsidRPr="008075BE">
        <w:rPr>
          <w:rFonts w:ascii="Times New Roman" w:hAnsi="Times New Roman" w:cs="Times New Roman"/>
          <w:color w:val="000000" w:themeColor="text1"/>
          <w:sz w:val="24"/>
          <w:szCs w:val="24"/>
        </w:rPr>
        <w:t xml:space="preserve">genotype on human gut microbiota vary </w:t>
      </w:r>
      <w:r w:rsidR="00D4766B" w:rsidRPr="008075BE">
        <w:rPr>
          <w:rFonts w:ascii="Times New Roman" w:hAnsi="Times New Roman" w:cs="Times New Roman"/>
          <w:color w:val="000000" w:themeColor="text1"/>
          <w:sz w:val="24"/>
          <w:szCs w:val="24"/>
        </w:rPr>
        <w:t xml:space="preserve">due to the potential confounding factors </w:t>
      </w:r>
      <w:r w:rsidRPr="008075BE">
        <w:rPr>
          <w:rFonts w:ascii="Times New Roman" w:hAnsi="Times New Roman" w:cs="Times New Roman"/>
          <w:color w:val="000000" w:themeColor="text1"/>
          <w:sz w:val="24"/>
          <w:szCs w:val="24"/>
        </w:rPr>
        <w:t xml:space="preserve">in the studies </w:t>
      </w:r>
      <w:r w:rsidR="00D4766B" w:rsidRPr="008075BE">
        <w:rPr>
          <w:rFonts w:ascii="Times New Roman" w:hAnsi="Times New Roman" w:cs="Times New Roman"/>
          <w:color w:val="000000" w:themeColor="text1"/>
          <w:sz w:val="24"/>
          <w:szCs w:val="24"/>
        </w:rPr>
        <w:t xml:space="preserve">such as </w:t>
      </w:r>
      <w:del w:id="449" w:author="Ran Yin" w:date="2024-11-30T20:47:00Z">
        <w:r w:rsidR="00D4766B" w:rsidRPr="008075BE" w:rsidDel="00667BB6">
          <w:rPr>
            <w:rFonts w:ascii="Times New Roman" w:hAnsi="Times New Roman" w:cs="Times New Roman"/>
            <w:color w:val="000000" w:themeColor="text1"/>
            <w:sz w:val="24"/>
            <w:szCs w:val="24"/>
          </w:rPr>
          <w:delText>the diet</w:delText>
        </w:r>
      </w:del>
      <w:ins w:id="450" w:author="Ran Yin" w:date="2024-11-30T20:47:00Z">
        <w:r w:rsidR="00667BB6" w:rsidRPr="008075BE">
          <w:rPr>
            <w:rFonts w:ascii="Times New Roman" w:hAnsi="Times New Roman" w:cs="Times New Roman"/>
            <w:color w:val="000000" w:themeColor="text1"/>
            <w:sz w:val="24"/>
            <w:szCs w:val="24"/>
          </w:rPr>
          <w:t>diet</w:t>
        </w:r>
      </w:ins>
      <w:r w:rsidRPr="008075BE">
        <w:rPr>
          <w:rFonts w:ascii="Times New Roman" w:hAnsi="Times New Roman" w:cs="Times New Roman"/>
          <w:color w:val="000000" w:themeColor="text1"/>
          <w:sz w:val="24"/>
          <w:szCs w:val="24"/>
        </w:rPr>
        <w:t xml:space="preserve"> and cultural differences</w:t>
      </w:r>
      <w:r w:rsidR="00D4766B" w:rsidRPr="008075BE">
        <w:rPr>
          <w:rFonts w:ascii="Times New Roman" w:hAnsi="Times New Roman" w:cs="Times New Roman"/>
          <w:color w:val="000000" w:themeColor="text1"/>
          <w:sz w:val="24"/>
          <w:szCs w:val="24"/>
        </w:rPr>
        <w:t xml:space="preserve">. Simplified animal </w:t>
      </w:r>
      <w:del w:id="451" w:author="Ran Yin" w:date="2024-11-30T20:47:00Z">
        <w:r w:rsidR="00D4766B" w:rsidRPr="008075BE" w:rsidDel="00667BB6">
          <w:rPr>
            <w:rFonts w:ascii="Times New Roman" w:hAnsi="Times New Roman" w:cs="Times New Roman"/>
            <w:color w:val="000000" w:themeColor="text1"/>
            <w:sz w:val="24"/>
            <w:szCs w:val="24"/>
          </w:rPr>
          <w:delText>model</w:delText>
        </w:r>
      </w:del>
      <w:ins w:id="452" w:author="Ran Yin" w:date="2024-11-30T20:47:00Z">
        <w:r w:rsidR="00667BB6" w:rsidRPr="008075BE">
          <w:rPr>
            <w:rFonts w:ascii="Times New Roman" w:hAnsi="Times New Roman" w:cs="Times New Roman"/>
            <w:color w:val="000000" w:themeColor="text1"/>
            <w:sz w:val="24"/>
            <w:szCs w:val="24"/>
          </w:rPr>
          <w:t>models</w:t>
        </w:r>
      </w:ins>
      <w:r w:rsidR="00D4766B"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in a controlled</w:t>
      </w:r>
      <w:r w:rsidR="00D4766B" w:rsidRPr="008075BE">
        <w:rPr>
          <w:rFonts w:ascii="Times New Roman" w:hAnsi="Times New Roman" w:cs="Times New Roman"/>
          <w:color w:val="000000" w:themeColor="text1"/>
          <w:sz w:val="24"/>
          <w:szCs w:val="24"/>
        </w:rPr>
        <w:t xml:space="preserve"> environment can </w:t>
      </w:r>
      <w:r w:rsidR="00584D20" w:rsidRPr="008075BE">
        <w:rPr>
          <w:rFonts w:ascii="Times New Roman" w:hAnsi="Times New Roman" w:cs="Times New Roman"/>
          <w:color w:val="000000" w:themeColor="text1"/>
          <w:sz w:val="24"/>
          <w:szCs w:val="24"/>
        </w:rPr>
        <w:t>eliminate the</w:t>
      </w:r>
      <w:r w:rsidR="00D4766B"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confounding between the</w:t>
      </w:r>
      <w:r w:rsidR="00D4766B" w:rsidRPr="008075BE">
        <w:rPr>
          <w:rFonts w:ascii="Times New Roman" w:hAnsi="Times New Roman" w:cs="Times New Roman"/>
          <w:color w:val="000000" w:themeColor="text1"/>
          <w:sz w:val="24"/>
          <w:szCs w:val="24"/>
        </w:rPr>
        <w:t xml:space="preserve"> genotype and gut microbiota. </w:t>
      </w:r>
      <w:ins w:id="453" w:author="Ran Yin" w:date="2024-11-30T20:48:00Z">
        <w:r w:rsidR="00667BB6">
          <w:rPr>
            <w:rFonts w:ascii="Times New Roman" w:hAnsi="Times New Roman" w:cs="Times New Roman" w:hint="eastAsia"/>
            <w:color w:val="000000" w:themeColor="text1"/>
            <w:sz w:val="24"/>
            <w:szCs w:val="24"/>
            <w:lang w:eastAsia="zh-CN"/>
          </w:rPr>
          <w:t xml:space="preserve">An in vivo study </w:t>
        </w:r>
      </w:ins>
      <w:del w:id="454" w:author="Ran Yin" w:date="2024-11-30T20:48:00Z">
        <w:r w:rsidRPr="008075BE" w:rsidDel="00667BB6">
          <w:rPr>
            <w:rFonts w:ascii="Times New Roman" w:hAnsi="Times New Roman" w:cs="Times New Roman"/>
            <w:color w:val="000000" w:themeColor="text1"/>
            <w:sz w:val="24"/>
            <w:szCs w:val="24"/>
          </w:rPr>
          <w:delText xml:space="preserve">A 2011 study in mice </w:delText>
        </w:r>
      </w:del>
      <w:r w:rsidR="00D4766B"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&lt;EndNote&gt;&lt;Cite&gt;&lt;Author&gt;Kovacs&lt;/Author&gt;&lt;Year&gt;2011&lt;/Year&gt;&lt;RecNum&gt;217&lt;/RecNum&gt;&lt;DisplayText&gt;(61)&lt;/DisplayText&gt;&lt;record&gt;&lt;rec-number&gt;2571&lt;/rec-number&gt;&lt;foreign-keys&gt;&lt;key app="EN" db-id="petpvf9zze5p0iezs0p55z0yz22f20efadfp" timestamp="1730996085"&gt;2571&lt;/key&gt;&lt;/foreign-keys&gt;&lt;ref-type name="Journal Article"&gt;17&lt;/ref-type&gt;&lt;contributors&gt;&lt;authors&gt;&lt;author&gt;Kovacs, A.&lt;/author&gt;&lt;author&gt;Ben-Jacob, N.&lt;/author&gt;&lt;author&gt;Tayem, H.&lt;/author&gt;&lt;author&gt;Halperin, E.&lt;/author&gt;&lt;author&gt;Iraqi, F. A.&lt;/author&gt;&lt;author&gt;Gophna, U.&lt;/author&gt;&lt;/authors&gt;&lt;/contributors&gt;&lt;auth-address&gt;Tel Aviv Univ, George S Wise Fac Life Sci, Dept Mol Microbiol &amp;amp; Biotechnol, IL-69978 Tel Aviv, Israel&amp;#xD;Tel Aviv Univ, Sackler Fac Med, Dept Clin Microbiol &amp;amp; Immunol, IL-69978 Tel Aviv, Israel&lt;/auth-address&gt;&lt;titles&gt;&lt;title&gt;Genotype Is a Stronger Determinant than Sex of the Mouse Gut Microbiota&lt;/title&gt;&lt;secondary-title&gt;Microbial Ecology&lt;/secondary-title&gt;&lt;alt-title&gt;Microb Ecol&lt;/alt-title&gt;&lt;/titles&gt;&lt;periodical&gt;&lt;full-title&gt;Microbial Ecology&lt;/full-title&gt;&lt;abbr-1&gt;Microb Ecol&lt;/abbr-1&gt;&lt;/periodical&gt;&lt;alt-periodical&gt;&lt;full-title&gt;Microbial Ecology&lt;/full-title&gt;&lt;abbr-1&gt;Microb Ecol&lt;/abbr-1&gt;&lt;/alt-periodical&gt;&lt;pages&gt;423-428&lt;/pages&gt;&lt;volume&gt;61&lt;/volume&gt;&lt;number&gt;2&lt;/number&gt;&lt;keywords&gt;&lt;keyword&gt;listeria-monocytogenes infection&lt;/keyword&gt;&lt;keyword&gt;invasive escherichia-coli&lt;/keyword&gt;&lt;keyword&gt;irritable-bowel-syndrome&lt;/keyword&gt;&lt;keyword&gt;fecal microbiota&lt;/keyword&gt;&lt;keyword&gt;crohns-disease&lt;/keyword&gt;&lt;keyword&gt;collaborative cross&lt;/keyword&gt;&lt;keyword&gt;community structure&lt;/keyword&gt;&lt;keyword&gt;systems genetics&lt;/keyword&gt;&lt;keyword&gt;host genetics&lt;/keyword&gt;&lt;keyword&gt;ileal mucosa&lt;/keyword&gt;&lt;/keywords&gt;&lt;dates&gt;&lt;year&gt;2011&lt;/year&gt;&lt;pub-dates&gt;&lt;date&gt;Feb&lt;/date&gt;&lt;/pub-dates&gt;&lt;/dates&gt;&lt;isbn&gt;0095-3628&lt;/isbn&gt;&lt;accession-num&gt;WOS:000287251000017&lt;/accession-num&gt;&lt;urls&gt;&lt;related-urls&gt;&lt;url&gt;&amp;lt;Go to ISI&amp;gt;://WOS:000287251000017&lt;/url&gt;&lt;/related-urls&gt;&lt;/urls&gt;&lt;electronic-resource-num&gt;10.1007/s00248-010-9787-2&lt;/electronic-resource-num&gt;&lt;language&gt;English&lt;/language&gt;&lt;/record&gt;&lt;/Cite&gt;&lt;/EndNote&gt;</w:instrText>
      </w:r>
      <w:r w:rsidR="00D4766B"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(61)</w:t>
      </w:r>
      <w:r w:rsidR="00D4766B"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xml:space="preserve"> </w:t>
      </w:r>
      <w:ins w:id="455" w:author="Ran Yin" w:date="2024-11-30T20:48:00Z">
        <w:r w:rsidR="00667BB6">
          <w:rPr>
            <w:rFonts w:ascii="Times New Roman" w:hAnsi="Times New Roman" w:cs="Times New Roman" w:hint="eastAsia"/>
            <w:color w:val="000000" w:themeColor="text1"/>
            <w:sz w:val="24"/>
            <w:szCs w:val="24"/>
            <w:lang w:eastAsia="zh-CN"/>
          </w:rPr>
          <w:t>used</w:t>
        </w:r>
      </w:ins>
      <w:del w:id="456" w:author="Ran Yin" w:date="2024-11-30T20:48:00Z">
        <w:r w:rsidRPr="008075BE" w:rsidDel="00667BB6">
          <w:rPr>
            <w:rFonts w:ascii="Times New Roman" w:hAnsi="Times New Roman" w:cs="Times New Roman"/>
            <w:color w:val="000000" w:themeColor="text1"/>
            <w:sz w:val="24"/>
            <w:szCs w:val="24"/>
          </w:rPr>
          <w:delText>using</w:delText>
        </w:r>
      </w:del>
      <w:r w:rsidR="00D4766B" w:rsidRPr="008075BE">
        <w:rPr>
          <w:rFonts w:ascii="Times New Roman" w:hAnsi="Times New Roman" w:cs="Times New Roman"/>
          <w:color w:val="000000" w:themeColor="text1"/>
          <w:sz w:val="24"/>
          <w:szCs w:val="24"/>
        </w:rPr>
        <w:t xml:space="preserve"> automated ribosomal intergenic spacer analysis and length-</w:t>
      </w:r>
      <w:r w:rsidR="00D4766B" w:rsidRPr="008075BE">
        <w:rPr>
          <w:rFonts w:ascii="Times New Roman" w:hAnsi="Times New Roman" w:cs="Times New Roman"/>
          <w:color w:val="000000" w:themeColor="text1"/>
          <w:sz w:val="24"/>
          <w:szCs w:val="24"/>
        </w:rPr>
        <w:lastRenderedPageBreak/>
        <w:t xml:space="preserve">heterogeneity </w:t>
      </w:r>
      <w:r w:rsidR="006868F4" w:rsidRPr="008075BE">
        <w:rPr>
          <w:rFonts w:ascii="Times New Roman" w:hAnsi="Times New Roman" w:cs="Times New Roman"/>
          <w:color w:val="000000" w:themeColor="text1"/>
          <w:sz w:val="24"/>
          <w:szCs w:val="24"/>
        </w:rPr>
        <w:t>p</w:t>
      </w:r>
      <w:r w:rsidR="00D4766B" w:rsidRPr="008075BE">
        <w:rPr>
          <w:rFonts w:ascii="Times New Roman" w:hAnsi="Times New Roman" w:cs="Times New Roman"/>
          <w:color w:val="000000" w:themeColor="text1"/>
          <w:sz w:val="24"/>
          <w:szCs w:val="24"/>
        </w:rPr>
        <w:t xml:space="preserve">olymerase </w:t>
      </w:r>
      <w:r w:rsidR="006868F4" w:rsidRPr="008075BE">
        <w:rPr>
          <w:rFonts w:ascii="Times New Roman" w:hAnsi="Times New Roman" w:cs="Times New Roman"/>
          <w:color w:val="000000" w:themeColor="text1"/>
          <w:sz w:val="24"/>
          <w:szCs w:val="24"/>
        </w:rPr>
        <w:t>c</w:t>
      </w:r>
      <w:r w:rsidR="00D4766B" w:rsidRPr="008075BE">
        <w:rPr>
          <w:rFonts w:ascii="Times New Roman" w:hAnsi="Times New Roman" w:cs="Times New Roman"/>
          <w:color w:val="000000" w:themeColor="text1"/>
          <w:sz w:val="24"/>
          <w:szCs w:val="24"/>
        </w:rPr>
        <w:t xml:space="preserve">hain </w:t>
      </w:r>
      <w:r w:rsidR="006868F4" w:rsidRPr="008075BE">
        <w:rPr>
          <w:rFonts w:ascii="Times New Roman" w:hAnsi="Times New Roman" w:cs="Times New Roman"/>
          <w:color w:val="000000" w:themeColor="text1"/>
          <w:sz w:val="24"/>
          <w:szCs w:val="24"/>
        </w:rPr>
        <w:t>r</w:t>
      </w:r>
      <w:r w:rsidR="00D4766B" w:rsidRPr="008075BE">
        <w:rPr>
          <w:rFonts w:ascii="Times New Roman" w:hAnsi="Times New Roman" w:cs="Times New Roman"/>
          <w:color w:val="000000" w:themeColor="text1"/>
          <w:sz w:val="24"/>
          <w:szCs w:val="24"/>
        </w:rPr>
        <w:t xml:space="preserve">eaction (L-H PCR) </w:t>
      </w:r>
      <w:r w:rsidR="00D4766B"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&lt;EndNote&gt;&lt;Cite&gt;&lt;Author&gt;Ritchie&lt;/Author&gt;&lt;Year&gt;2000&lt;/Year&gt;&lt;RecNum&gt;261&lt;/RecNum&gt;&lt;DisplayText&gt;(62)&lt;/DisplayText&gt;&lt;record&gt;&lt;rec-number&gt;2572&lt;/rec-number&gt;&lt;foreign-keys&gt;&lt;key app="EN" db-id="petpvf9zze5p0iezs0p55z0yz22f20efadfp" timestamp="1730996085"&gt;2572&lt;/key&gt;&lt;/foreign-keys&gt;&lt;ref-type name="Journal Article"&gt;17&lt;/ref-type&gt;&lt;contributors&gt;&lt;authors&gt;&lt;author&gt;Ritchie, N. J.&lt;/author&gt;&lt;author&gt;Schutter, M. E.&lt;/author&gt;&lt;author&gt;Dick, R. P.&lt;/author&gt;&lt;author&gt;Myrold, D. D.&lt;/author&gt;&lt;/authors&gt;&lt;/contributors&gt;&lt;auth-address&gt;Department of Crop and Soil Science, Oregon State University, Corvallis, Oregon 97331-7306, USA.&lt;/auth-address&gt;&lt;titles&gt;&lt;title&gt;Use of length heterogeneity PCR and fatty acid methyl ester profiles to characterize microbial communities in soil&lt;/title&gt;&lt;secondary-title&gt;Appl Environ Microbiol&lt;/secondary-title&gt;&lt;/titles&gt;&lt;periodical&gt;&lt;full-title&gt;Appl Environ Microbiol&lt;/full-title&gt;&lt;/periodical&gt;&lt;pages&gt;1668-75&lt;/pages&gt;&lt;volume&gt;66&lt;/volume&gt;&lt;number&gt;4&lt;/number&gt;&lt;keywords&gt;&lt;keyword&gt;Bacteria/chemistry/*classification/genetics/isolation &amp;amp; purification&lt;/keyword&gt;&lt;keyword&gt;Bacterial Typing Techniques&lt;/keyword&gt;&lt;keyword&gt;DNA, Bacterial/analysis/genetics&lt;/keyword&gt;&lt;keyword&gt;*Ecosystem&lt;/keyword&gt;&lt;keyword&gt;Fatty Acids/analysis&lt;/keyword&gt;&lt;keyword&gt;Polymerase Chain Reaction&lt;/keyword&gt;&lt;keyword&gt;RNA, Ribosomal, 16S/genetics&lt;/keyword&gt;&lt;keyword&gt;Sequence Analysis, DNA&lt;/keyword&gt;&lt;keyword&gt;*Soil Microbiology&lt;/keyword&gt;&lt;/keywords&gt;&lt;dates&gt;&lt;year&gt;2000&lt;/year&gt;&lt;pub-dates&gt;&lt;date&gt;Apr&lt;/date&gt;&lt;/pub-dates&gt;&lt;/dates&gt;&lt;isbn&gt;0099-2240 (Print)&amp;#xD;1098-5336 (Electronic)&amp;#xD;0099-2240 (Linking)&lt;/isbn&gt;&lt;accession-num&gt;10742258&lt;/accession-num&gt;&lt;urls&gt;&lt;related-urls&gt;&lt;url&gt;https://www.ncbi.nlm.nih.gov/pubmed/10742258&lt;/url&gt;&lt;/related-urls&gt;&lt;/urls&gt;&lt;custom2&gt;PMC92039&lt;/custom2&gt;&lt;electronic-resource-num&gt;10.1128/AEM.66.4.1668-1675.2000&lt;/electronic-resource-num&gt;&lt;remote-database-name&gt;Medline&lt;/remote-database-name&gt;&lt;remote-database-provider&gt;NLM&lt;/remote-database-provider&gt;&lt;/record&gt;&lt;/Cite&gt;&lt;/EndNote&gt;</w:instrText>
      </w:r>
      <w:r w:rsidR="00D4766B"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(62)</w:t>
      </w:r>
      <w:r w:rsidR="00D4766B" w:rsidRPr="008075BE">
        <w:rPr>
          <w:rFonts w:ascii="Times New Roman" w:hAnsi="Times New Roman" w:cs="Times New Roman"/>
          <w:color w:val="000000" w:themeColor="text1"/>
          <w:sz w:val="24"/>
          <w:szCs w:val="24"/>
        </w:rPr>
        <w:fldChar w:fldCharType="end"/>
      </w:r>
      <w:r w:rsidR="00D4766B" w:rsidRPr="008075BE">
        <w:rPr>
          <w:rFonts w:ascii="Times New Roman" w:hAnsi="Times New Roman" w:cs="Times New Roman"/>
          <w:color w:val="000000" w:themeColor="text1"/>
          <w:sz w:val="24"/>
          <w:szCs w:val="24"/>
        </w:rPr>
        <w:t xml:space="preserve"> </w:t>
      </w:r>
      <w:ins w:id="457" w:author="Ran Yin" w:date="2024-11-30T20:48:00Z">
        <w:r w:rsidR="00667BB6">
          <w:rPr>
            <w:rFonts w:ascii="Times New Roman" w:hAnsi="Times New Roman" w:cs="Times New Roman" w:hint="eastAsia"/>
            <w:color w:val="000000" w:themeColor="text1"/>
            <w:sz w:val="24"/>
            <w:szCs w:val="24"/>
            <w:lang w:eastAsia="zh-CN"/>
          </w:rPr>
          <w:t xml:space="preserve">, </w:t>
        </w:r>
        <w:del w:id="458" w:author="Sargsyan, Davit [JRDUS]" w:date="2024-12-02T17:06:00Z">
          <w:r w:rsidR="00667BB6" w:rsidDel="00A045DD">
            <w:rPr>
              <w:rFonts w:ascii="Times New Roman" w:hAnsi="Times New Roman" w:cs="Times New Roman" w:hint="eastAsia"/>
              <w:color w:val="000000" w:themeColor="text1"/>
              <w:sz w:val="24"/>
              <w:szCs w:val="24"/>
              <w:lang w:eastAsia="zh-CN"/>
            </w:rPr>
            <w:delText xml:space="preserve">and </w:delText>
          </w:r>
        </w:del>
      </w:ins>
      <w:ins w:id="459" w:author="Ran Yin" w:date="2024-11-30T20:49:00Z">
        <w:del w:id="460" w:author="Sargsyan, Davit [JRDUS]" w:date="2024-12-02T17:06:00Z">
          <w:r w:rsidR="00667BB6" w:rsidDel="00A045DD">
            <w:rPr>
              <w:rFonts w:ascii="Times New Roman" w:hAnsi="Times New Roman" w:cs="Times New Roman" w:hint="eastAsia"/>
              <w:color w:val="000000" w:themeColor="text1"/>
              <w:sz w:val="24"/>
              <w:szCs w:val="24"/>
              <w:lang w:eastAsia="zh-CN"/>
            </w:rPr>
            <w:delText xml:space="preserve">the </w:delText>
          </w:r>
        </w:del>
      </w:ins>
      <w:ins w:id="461" w:author="Ran Yin" w:date="2024-11-30T20:48:00Z">
        <w:del w:id="462" w:author="Sargsyan, Davit [JRDUS]" w:date="2024-12-02T17:06:00Z">
          <w:r w:rsidR="00667BB6" w:rsidDel="00A045DD">
            <w:rPr>
              <w:rFonts w:ascii="Times New Roman" w:hAnsi="Times New Roman" w:cs="Times New Roman" w:hint="eastAsia"/>
              <w:color w:val="000000" w:themeColor="text1"/>
              <w:sz w:val="24"/>
              <w:szCs w:val="24"/>
              <w:lang w:eastAsia="zh-CN"/>
            </w:rPr>
            <w:delText>observed</w:delText>
          </w:r>
        </w:del>
      </w:ins>
      <w:ins w:id="463" w:author="Sargsyan, Davit [JRDUS]" w:date="2024-12-02T17:06:00Z">
        <w:r w:rsidR="00A045DD">
          <w:rPr>
            <w:rFonts w:ascii="Times New Roman" w:hAnsi="Times New Roman" w:cs="Times New Roman"/>
            <w:color w:val="000000" w:themeColor="text1"/>
            <w:sz w:val="24"/>
            <w:szCs w:val="24"/>
            <w:lang w:eastAsia="zh-CN"/>
          </w:rPr>
          <w:t xml:space="preserve">to </w:t>
        </w:r>
      </w:ins>
      <w:ins w:id="464" w:author="Sargsyan, Davit [JRDUS]" w:date="2024-12-02T17:07:00Z">
        <w:r w:rsidR="00A045DD">
          <w:rPr>
            <w:rFonts w:ascii="Times New Roman" w:hAnsi="Times New Roman" w:cs="Times New Roman"/>
            <w:color w:val="000000" w:themeColor="text1"/>
            <w:sz w:val="24"/>
            <w:szCs w:val="24"/>
            <w:lang w:eastAsia="zh-CN"/>
          </w:rPr>
          <w:t>show</w:t>
        </w:r>
      </w:ins>
      <w:ins w:id="465" w:author="Sargsyan, Davit [JRDUS]" w:date="2024-12-02T17:06:00Z">
        <w:r w:rsidR="00A045DD">
          <w:rPr>
            <w:rFonts w:ascii="Times New Roman" w:hAnsi="Times New Roman" w:cs="Times New Roman"/>
            <w:color w:val="000000" w:themeColor="text1"/>
            <w:sz w:val="24"/>
            <w:szCs w:val="24"/>
            <w:lang w:eastAsia="zh-CN"/>
          </w:rPr>
          <w:t xml:space="preserve"> that</w:t>
        </w:r>
      </w:ins>
      <w:ins w:id="466" w:author="Ran Yin" w:date="2024-11-30T20:48:00Z">
        <w:r w:rsidR="00667BB6">
          <w:rPr>
            <w:rFonts w:ascii="Times New Roman" w:hAnsi="Times New Roman" w:cs="Times New Roman" w:hint="eastAsia"/>
            <w:color w:val="000000" w:themeColor="text1"/>
            <w:sz w:val="24"/>
            <w:szCs w:val="24"/>
            <w:lang w:eastAsia="zh-CN"/>
          </w:rPr>
          <w:t xml:space="preserve"> </w:t>
        </w:r>
      </w:ins>
      <w:del w:id="467" w:author="Ran Yin" w:date="2024-11-30T20:48:00Z">
        <w:r w:rsidR="00D4766B" w:rsidRPr="008075BE" w:rsidDel="00667BB6">
          <w:rPr>
            <w:rFonts w:ascii="Times New Roman" w:hAnsi="Times New Roman" w:cs="Times New Roman"/>
            <w:color w:val="000000" w:themeColor="text1"/>
            <w:sz w:val="24"/>
            <w:szCs w:val="24"/>
          </w:rPr>
          <w:delText>suggested that the observed</w:delText>
        </w:r>
      </w:del>
      <w:del w:id="468" w:author="Ran Yin" w:date="2024-11-30T20:49:00Z">
        <w:r w:rsidR="00D4766B" w:rsidRPr="008075BE" w:rsidDel="00667BB6">
          <w:rPr>
            <w:rFonts w:ascii="Times New Roman" w:hAnsi="Times New Roman" w:cs="Times New Roman"/>
            <w:color w:val="000000" w:themeColor="text1"/>
            <w:sz w:val="24"/>
            <w:szCs w:val="24"/>
          </w:rPr>
          <w:delText xml:space="preserve"> </w:delText>
        </w:r>
      </w:del>
      <w:r w:rsidRPr="008075BE">
        <w:rPr>
          <w:rFonts w:ascii="Times New Roman" w:hAnsi="Times New Roman" w:cs="Times New Roman"/>
          <w:color w:val="000000" w:themeColor="text1"/>
          <w:sz w:val="24"/>
          <w:szCs w:val="24"/>
        </w:rPr>
        <w:t xml:space="preserve">alterations </w:t>
      </w:r>
      <w:ins w:id="469" w:author="Ran Yin" w:date="2024-11-30T20:49:00Z">
        <w:r w:rsidR="00667BB6">
          <w:rPr>
            <w:rFonts w:ascii="Times New Roman" w:hAnsi="Times New Roman" w:cs="Times New Roman" w:hint="eastAsia"/>
            <w:color w:val="000000" w:themeColor="text1"/>
            <w:sz w:val="24"/>
            <w:szCs w:val="24"/>
            <w:lang w:eastAsia="zh-CN"/>
          </w:rPr>
          <w:t>in</w:t>
        </w:r>
      </w:ins>
      <w:del w:id="470" w:author="Ran Yin" w:date="2024-11-30T20:49:00Z">
        <w:r w:rsidRPr="008075BE" w:rsidDel="00667BB6">
          <w:rPr>
            <w:rFonts w:ascii="Times New Roman" w:hAnsi="Times New Roman" w:cs="Times New Roman"/>
            <w:color w:val="000000" w:themeColor="text1"/>
            <w:sz w:val="24"/>
            <w:szCs w:val="24"/>
          </w:rPr>
          <w:delText>of</w:delText>
        </w:r>
      </w:del>
      <w:r w:rsidRPr="008075BE">
        <w:rPr>
          <w:rFonts w:ascii="Times New Roman" w:hAnsi="Times New Roman" w:cs="Times New Roman"/>
          <w:color w:val="000000" w:themeColor="text1"/>
          <w:sz w:val="24"/>
          <w:szCs w:val="24"/>
        </w:rPr>
        <w:t xml:space="preserve"> microbiome composition </w:t>
      </w:r>
      <w:r w:rsidR="00D4766B" w:rsidRPr="008075BE">
        <w:rPr>
          <w:rFonts w:ascii="Times New Roman" w:hAnsi="Times New Roman" w:cs="Times New Roman"/>
          <w:color w:val="000000" w:themeColor="text1"/>
          <w:sz w:val="24"/>
          <w:szCs w:val="24"/>
        </w:rPr>
        <w:t>were genotype-dependent</w:t>
      </w:r>
      <w:ins w:id="471" w:author="Ran Yin" w:date="2024-11-30T20:50:00Z">
        <w:r w:rsidR="00667BB6">
          <w:rPr>
            <w:rFonts w:ascii="Times New Roman" w:hAnsi="Times New Roman" w:cs="Times New Roman" w:hint="eastAsia"/>
            <w:color w:val="000000" w:themeColor="text1"/>
            <w:sz w:val="24"/>
            <w:szCs w:val="24"/>
            <w:lang w:eastAsia="zh-CN"/>
          </w:rPr>
          <w:t>,</w:t>
        </w:r>
      </w:ins>
      <w:r w:rsidR="00D4766B" w:rsidRPr="008075BE">
        <w:rPr>
          <w:rFonts w:ascii="Times New Roman" w:hAnsi="Times New Roman" w:cs="Times New Roman"/>
          <w:color w:val="000000" w:themeColor="text1"/>
          <w:sz w:val="24"/>
          <w:szCs w:val="24"/>
        </w:rPr>
        <w:t xml:space="preserve"> as all animals were </w:t>
      </w:r>
      <w:ins w:id="472" w:author="Ran Yin" w:date="2024-11-30T20:50:00Z">
        <w:r w:rsidR="00667BB6" w:rsidRPr="00667BB6">
          <w:rPr>
            <w:rFonts w:ascii="Times New Roman" w:hAnsi="Times New Roman" w:cs="Times New Roman"/>
            <w:color w:val="000000" w:themeColor="text1"/>
            <w:sz w:val="24"/>
            <w:szCs w:val="24"/>
          </w:rPr>
          <w:t>under identical conditions and fed the same diet</w:t>
        </w:r>
      </w:ins>
      <w:del w:id="473" w:author="Ran Yin" w:date="2024-11-30T20:50:00Z">
        <w:r w:rsidR="00D4766B" w:rsidRPr="008075BE" w:rsidDel="00667BB6">
          <w:rPr>
            <w:rFonts w:ascii="Times New Roman" w:hAnsi="Times New Roman" w:cs="Times New Roman"/>
            <w:color w:val="000000" w:themeColor="text1"/>
            <w:sz w:val="24"/>
            <w:szCs w:val="24"/>
          </w:rPr>
          <w:delText>housed at the same facility and given the same diet</w:delText>
        </w:r>
      </w:del>
      <w:r w:rsidR="00D4766B" w:rsidRPr="008075BE">
        <w:rPr>
          <w:rFonts w:ascii="Times New Roman" w:hAnsi="Times New Roman" w:cs="Times New Roman"/>
          <w:color w:val="000000" w:themeColor="text1"/>
          <w:sz w:val="24"/>
          <w:szCs w:val="24"/>
        </w:rPr>
        <w:t xml:space="preserve">. Higher dissimilarities between genotypes than sexes were observed suggesting that genotype </w:t>
      </w:r>
      <w:ins w:id="474" w:author="Ran Yin" w:date="2024-11-30T20:50:00Z">
        <w:r w:rsidR="00667BB6">
          <w:rPr>
            <w:rFonts w:ascii="Times New Roman" w:hAnsi="Times New Roman" w:cs="Times New Roman" w:hint="eastAsia"/>
            <w:color w:val="000000" w:themeColor="text1"/>
            <w:sz w:val="24"/>
            <w:szCs w:val="24"/>
            <w:lang w:eastAsia="zh-CN"/>
          </w:rPr>
          <w:t>was</w:t>
        </w:r>
      </w:ins>
      <w:del w:id="475" w:author="Ran Yin" w:date="2024-11-30T20:50:00Z">
        <w:r w:rsidR="00D4766B" w:rsidRPr="008075BE" w:rsidDel="00667BB6">
          <w:rPr>
            <w:rFonts w:ascii="Times New Roman" w:hAnsi="Times New Roman" w:cs="Times New Roman"/>
            <w:color w:val="000000" w:themeColor="text1"/>
            <w:sz w:val="24"/>
            <w:szCs w:val="24"/>
          </w:rPr>
          <w:delText>is</w:delText>
        </w:r>
      </w:del>
      <w:r w:rsidR="00D4766B" w:rsidRPr="008075BE">
        <w:rPr>
          <w:rFonts w:ascii="Times New Roman" w:hAnsi="Times New Roman" w:cs="Times New Roman"/>
          <w:color w:val="000000" w:themeColor="text1"/>
          <w:sz w:val="24"/>
          <w:szCs w:val="24"/>
        </w:rPr>
        <w:t xml:space="preserve"> a stronger factor than gender in regulating gut microbiota. Another </w:t>
      </w:r>
      <w:del w:id="476" w:author="Ran Yin" w:date="2024-11-30T20:50:00Z">
        <w:r w:rsidR="002A11FF" w:rsidRPr="008075BE" w:rsidDel="00667BB6">
          <w:rPr>
            <w:rFonts w:ascii="Times New Roman" w:hAnsi="Times New Roman" w:cs="Times New Roman"/>
            <w:color w:val="000000" w:themeColor="text1"/>
            <w:sz w:val="24"/>
            <w:szCs w:val="24"/>
          </w:rPr>
          <w:delText xml:space="preserve">mouse </w:delText>
        </w:r>
      </w:del>
      <w:ins w:id="477" w:author="Ran Yin" w:date="2024-11-30T20:50:00Z">
        <w:r w:rsidR="00667BB6">
          <w:rPr>
            <w:rFonts w:ascii="Times New Roman" w:hAnsi="Times New Roman" w:cs="Times New Roman" w:hint="eastAsia"/>
            <w:color w:val="000000" w:themeColor="text1"/>
            <w:sz w:val="24"/>
            <w:szCs w:val="24"/>
            <w:lang w:eastAsia="zh-CN"/>
          </w:rPr>
          <w:t>in vivo</w:t>
        </w:r>
        <w:r w:rsidR="00667BB6" w:rsidRPr="008075BE">
          <w:rPr>
            <w:rFonts w:ascii="Times New Roman" w:hAnsi="Times New Roman" w:cs="Times New Roman"/>
            <w:color w:val="000000" w:themeColor="text1"/>
            <w:sz w:val="24"/>
            <w:szCs w:val="24"/>
          </w:rPr>
          <w:t xml:space="preserve"> </w:t>
        </w:r>
      </w:ins>
      <w:r w:rsidR="002A11FF" w:rsidRPr="008075BE">
        <w:rPr>
          <w:rFonts w:ascii="Times New Roman" w:hAnsi="Times New Roman" w:cs="Times New Roman"/>
          <w:color w:val="000000" w:themeColor="text1"/>
          <w:sz w:val="24"/>
          <w:szCs w:val="24"/>
        </w:rPr>
        <w:t xml:space="preserve">study showed </w:t>
      </w:r>
      <w:r w:rsidR="00D4766B" w:rsidRPr="008075BE">
        <w:rPr>
          <w:rFonts w:ascii="Times New Roman" w:hAnsi="Times New Roman" w:cs="Times New Roman"/>
          <w:color w:val="000000" w:themeColor="text1"/>
          <w:sz w:val="24"/>
          <w:szCs w:val="24"/>
        </w:rPr>
        <w:t xml:space="preserve">evidence of gut microbiota </w:t>
      </w:r>
      <w:r w:rsidR="002A11FF" w:rsidRPr="008075BE">
        <w:rPr>
          <w:rFonts w:ascii="Times New Roman" w:hAnsi="Times New Roman" w:cs="Times New Roman"/>
          <w:color w:val="000000" w:themeColor="text1"/>
          <w:sz w:val="24"/>
          <w:szCs w:val="24"/>
        </w:rPr>
        <w:t>association with</w:t>
      </w:r>
      <w:r w:rsidR="00D4766B" w:rsidRPr="008075BE">
        <w:rPr>
          <w:rFonts w:ascii="Times New Roman" w:hAnsi="Times New Roman" w:cs="Times New Roman"/>
          <w:color w:val="000000" w:themeColor="text1"/>
          <w:sz w:val="24"/>
          <w:szCs w:val="24"/>
        </w:rPr>
        <w:t xml:space="preserve"> genetic defect of toll-like receptor 2 (TLR2) </w:t>
      </w:r>
      <w:r w:rsidR="00D4766B"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&lt;EndNote&gt;&lt;Cite&gt;&lt;Author&gt;Albert&lt;/Author&gt;&lt;Year&gt;2009&lt;/Year&gt;&lt;RecNum&gt;218&lt;/RecNum&gt;&lt;DisplayText&gt;(63)&lt;/DisplayText&gt;&lt;record&gt;&lt;rec-number&gt;2573&lt;/rec-number&gt;&lt;foreign-keys&gt;&lt;key app="EN" db-id="petpvf9zze5p0iezs0p55z0yz22f20efadfp" timestamp="1730996085"&gt;2573&lt;/key&gt;&lt;/foreign-keys&gt;&lt;ref-type name="Journal Article"&gt;17&lt;/ref-type&gt;&lt;contributors&gt;&lt;authors&gt;&lt;author&gt;Albert, E. J.&lt;/author&gt;&lt;author&gt;Sommerfeld, K.&lt;/author&gt;&lt;author&gt;Gophna, S.&lt;/author&gt;&lt;author&gt;Marshall, J. S.&lt;/author&gt;&lt;author&gt;Gophna, U.&lt;/author&gt;&lt;/authors&gt;&lt;/contributors&gt;&lt;auth-address&gt;Dalhousie Inflammation Group, Departments of Pathology and Microbiology &amp;amp; Immunology, and Genome Atlantic and Department of Biochemistry and Molecular Biology, Dalhousie University, Halifax, NS, Canada. Department of Molecular Microbiology and Biotechnology, The George S. Wise Faculty of Life Sciences, Tel-Aviv University, Tel-Aviv 69978, Israel.&lt;/auth-address&gt;&lt;titles&gt;&lt;title&gt;The gut microbiota of toll-like receptor 2-deficient mice exhibits lineage-specific modifications&lt;/title&gt;&lt;secondary-title&gt;Environ Microbiol Rep&lt;/secondary-title&gt;&lt;/titles&gt;&lt;periodical&gt;&lt;full-title&gt;Environ Microbiol Rep&lt;/full-title&gt;&lt;/periodical&gt;&lt;pages&gt;65-70&lt;/pages&gt;&lt;volume&gt;1&lt;/volume&gt;&lt;number&gt;1&lt;/number&gt;&lt;edition&gt;2009/02/01&lt;/edition&gt;&lt;dates&gt;&lt;year&gt;2009&lt;/year&gt;&lt;pub-dates&gt;&lt;date&gt;Feb&lt;/date&gt;&lt;/pub-dates&gt;&lt;/dates&gt;&lt;isbn&gt;1758-2229 (Print)&amp;#xD;1758-2229 (Linking)&lt;/isbn&gt;&lt;accession-num&gt;23765722&lt;/accession-num&gt;&lt;urls&gt;&lt;related-urls&gt;&lt;url&gt;https://www.ncbi.nlm.nih.gov/pubmed/23765722&lt;/url&gt;&lt;/related-urls&gt;&lt;/urls&gt;&lt;electronic-resource-num&gt;10.1111/j.1758-2229.2008.00006.x&lt;/electronic-resource-num&gt;&lt;/record&gt;&lt;/Cite&gt;&lt;/EndNote&gt;</w:instrText>
      </w:r>
      <w:r w:rsidR="00D4766B"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(63)</w:t>
      </w:r>
      <w:r w:rsidR="00D4766B" w:rsidRPr="008075BE">
        <w:rPr>
          <w:rFonts w:ascii="Times New Roman" w:hAnsi="Times New Roman" w:cs="Times New Roman"/>
          <w:color w:val="000000" w:themeColor="text1"/>
          <w:sz w:val="24"/>
          <w:szCs w:val="24"/>
        </w:rPr>
        <w:fldChar w:fldCharType="end"/>
      </w:r>
      <w:r w:rsidR="00D4766B" w:rsidRPr="008075BE">
        <w:rPr>
          <w:rFonts w:ascii="Times New Roman" w:hAnsi="Times New Roman" w:cs="Times New Roman"/>
          <w:color w:val="000000" w:themeColor="text1"/>
          <w:sz w:val="24"/>
          <w:szCs w:val="24"/>
        </w:rPr>
        <w:t xml:space="preserve">. </w:t>
      </w:r>
      <w:r w:rsidR="002A11FF" w:rsidRPr="008075BE">
        <w:rPr>
          <w:rFonts w:ascii="Times New Roman" w:hAnsi="Times New Roman" w:cs="Times New Roman"/>
          <w:color w:val="000000" w:themeColor="text1"/>
          <w:sz w:val="24"/>
          <w:szCs w:val="24"/>
        </w:rPr>
        <w:t>Genus</w:t>
      </w:r>
      <w:r w:rsidR="00D4766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i/>
          <w:iCs/>
          <w:color w:val="000000" w:themeColor="text1"/>
          <w:sz w:val="24"/>
          <w:szCs w:val="24"/>
        </w:rPr>
        <w:t>Helicobacter</w:t>
      </w:r>
      <w:r w:rsidR="00D4766B" w:rsidRPr="008075BE">
        <w:rPr>
          <w:rFonts w:ascii="Times New Roman" w:hAnsi="Times New Roman" w:cs="Times New Roman"/>
          <w:color w:val="000000" w:themeColor="text1"/>
          <w:sz w:val="24"/>
          <w:szCs w:val="24"/>
        </w:rPr>
        <w:t xml:space="preserve"> was significantly elevated in TLR2 knock-out mice compared to the wi</w:t>
      </w:r>
      <w:r w:rsidR="00EE5FD5" w:rsidRPr="008075BE">
        <w:rPr>
          <w:rFonts w:ascii="Times New Roman" w:hAnsi="Times New Roman" w:cs="Times New Roman"/>
          <w:color w:val="000000" w:themeColor="text1"/>
          <w:sz w:val="24"/>
          <w:szCs w:val="24"/>
        </w:rPr>
        <w:t>ld</w:t>
      </w:r>
      <w:r w:rsidR="00D4766B" w:rsidRPr="008075BE">
        <w:rPr>
          <w:rFonts w:ascii="Times New Roman" w:hAnsi="Times New Roman" w:cs="Times New Roman"/>
          <w:color w:val="000000" w:themeColor="text1"/>
          <w:sz w:val="24"/>
          <w:szCs w:val="24"/>
        </w:rPr>
        <w:t xml:space="preserve"> type. </w:t>
      </w:r>
      <w:del w:id="478" w:author="Ran Yin" w:date="2024-11-30T20:50:00Z">
        <w:r w:rsidR="002A11FF" w:rsidRPr="008075BE" w:rsidDel="00667BB6">
          <w:rPr>
            <w:rFonts w:ascii="Times New Roman" w:hAnsi="Times New Roman" w:cs="Times New Roman" w:hint="eastAsia"/>
            <w:color w:val="000000" w:themeColor="text1"/>
            <w:sz w:val="24"/>
            <w:szCs w:val="24"/>
            <w:lang w:eastAsia="zh-CN"/>
          </w:rPr>
          <w:delText>Additionally</w:delText>
        </w:r>
      </w:del>
      <w:ins w:id="479" w:author="Ran Yin" w:date="2024-11-30T20:50:00Z">
        <w:r w:rsidR="00667BB6">
          <w:rPr>
            <w:rFonts w:ascii="Times New Roman" w:hAnsi="Times New Roman" w:cs="Times New Roman" w:hint="eastAsia"/>
            <w:color w:val="000000" w:themeColor="text1"/>
            <w:sz w:val="24"/>
            <w:szCs w:val="24"/>
            <w:lang w:eastAsia="zh-CN"/>
          </w:rPr>
          <w:t>Moreover</w:t>
        </w:r>
      </w:ins>
      <w:r w:rsidR="00D4766B" w:rsidRPr="008075BE">
        <w:rPr>
          <w:rFonts w:ascii="Times New Roman" w:hAnsi="Times New Roman" w:cs="Times New Roman"/>
          <w:color w:val="000000" w:themeColor="text1"/>
          <w:sz w:val="24"/>
          <w:szCs w:val="24"/>
        </w:rPr>
        <w:t xml:space="preserve">, some genetic defect such as NOD2 and ATG16L1 were linked to inflammatory bowel diseases and suggested the host-microbiota interaction by shifting bacterial composition including relative abundance of </w:t>
      </w:r>
      <w:r w:rsidR="00D4766B" w:rsidRPr="008075BE">
        <w:rPr>
          <w:rFonts w:ascii="Times New Roman" w:hAnsi="Times New Roman" w:cs="Times New Roman"/>
          <w:i/>
          <w:iCs/>
          <w:color w:val="000000" w:themeColor="text1"/>
          <w:sz w:val="24"/>
          <w:szCs w:val="24"/>
        </w:rPr>
        <w:t>Actinobacteria</w:t>
      </w:r>
      <w:r w:rsidR="00D4766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i/>
          <w:iCs/>
          <w:color w:val="000000" w:themeColor="text1"/>
          <w:sz w:val="24"/>
          <w:szCs w:val="24"/>
        </w:rPr>
        <w:t>Firmicutes</w:t>
      </w:r>
      <w:r w:rsidR="00D4766B" w:rsidRPr="008075BE">
        <w:rPr>
          <w:rFonts w:ascii="Times New Roman" w:hAnsi="Times New Roman" w:cs="Times New Roman"/>
          <w:color w:val="000000" w:themeColor="text1"/>
          <w:sz w:val="24"/>
          <w:szCs w:val="24"/>
        </w:rPr>
        <w:t xml:space="preserve">, and </w:t>
      </w:r>
      <w:r w:rsidR="00D4766B" w:rsidRPr="008075BE">
        <w:rPr>
          <w:rFonts w:ascii="Times New Roman" w:hAnsi="Times New Roman" w:cs="Times New Roman"/>
          <w:i/>
          <w:iCs/>
          <w:color w:val="000000" w:themeColor="text1"/>
          <w:sz w:val="24"/>
          <w:szCs w:val="24"/>
        </w:rPr>
        <w:t>Proteobacteria</w:t>
      </w:r>
      <w:r w:rsidR="00D4766B" w:rsidRPr="008075BE">
        <w:rPr>
          <w:rFonts w:ascii="Times New Roman" w:hAnsi="Times New Roman" w:cs="Times New Roman"/>
          <w:color w:val="000000" w:themeColor="text1"/>
          <w:sz w:val="24"/>
          <w:szCs w:val="24"/>
        </w:rPr>
        <w:t xml:space="preserve">. </w:t>
      </w:r>
    </w:p>
    <w:p w14:paraId="300A60D6" w14:textId="6E7CFEBE" w:rsidR="0068652B" w:rsidRPr="008075BE" w:rsidRDefault="007C2087" w:rsidP="00A045DD">
      <w:pPr>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The role of gut microbiome has been a focal point of many </w:t>
      </w:r>
      <w:r w:rsidR="00584D20" w:rsidRPr="008075BE">
        <w:rPr>
          <w:rFonts w:ascii="Times New Roman" w:hAnsi="Times New Roman" w:cs="Times New Roman"/>
          <w:color w:val="000000" w:themeColor="text1"/>
          <w:sz w:val="24"/>
          <w:szCs w:val="24"/>
        </w:rPr>
        <w:t>studies over</w:t>
      </w:r>
      <w:r w:rsidRPr="008075BE">
        <w:rPr>
          <w:rFonts w:ascii="Times New Roman" w:hAnsi="Times New Roman" w:cs="Times New Roman"/>
          <w:color w:val="000000" w:themeColor="text1"/>
          <w:sz w:val="24"/>
          <w:szCs w:val="24"/>
        </w:rPr>
        <w:t xml:space="preserve"> the past several decades,</w:t>
      </w:r>
      <w:r w:rsidR="0068652B" w:rsidRPr="008075BE">
        <w:rPr>
          <w:rFonts w:ascii="Times New Roman" w:hAnsi="Times New Roman" w:cs="Times New Roman"/>
          <w:color w:val="000000" w:themeColor="text1"/>
          <w:sz w:val="24"/>
          <w:szCs w:val="24"/>
        </w:rPr>
        <w:t xml:space="preserve"> with its potential beneficial effects in metabolizing essential nutrients, providing energy and enhancing immune system </w:t>
      </w:r>
      <w:r w:rsidR="00A05FB0" w:rsidRPr="008075BE">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dD48cmVjb3JkPjxyZWMtbnVtYmVyPjI1MTk8L3JlYy1udW1iZXI+PGZvcmVpZ24ta2V5cz48a2V5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dD48cmVjb3JkPjxyZWMtbnVtYmVyPjI1MTk8L3JlYy1udW1iZXI+PGZvcmVpZ24ta2V5cz48a2V5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A05FB0" w:rsidRPr="008075BE">
        <w:rPr>
          <w:rFonts w:ascii="Times New Roman" w:hAnsi="Times New Roman" w:cs="Times New Roman"/>
          <w:color w:val="000000" w:themeColor="text1"/>
          <w:sz w:val="24"/>
          <w:szCs w:val="24"/>
        </w:rPr>
      </w:r>
      <w:r w:rsidR="00A05FB0"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(2, 3, 4)</w:t>
      </w:r>
      <w:r w:rsidR="00A05FB0" w:rsidRPr="008075BE">
        <w:rPr>
          <w:rFonts w:ascii="Times New Roman" w:hAnsi="Times New Roman" w:cs="Times New Roman"/>
          <w:color w:val="000000" w:themeColor="text1"/>
          <w:sz w:val="24"/>
          <w:szCs w:val="24"/>
        </w:rPr>
        <w:fldChar w:fldCharType="end"/>
      </w:r>
      <w:r w:rsidR="0068652B" w:rsidRPr="008075BE">
        <w:rPr>
          <w:rFonts w:ascii="Times New Roman" w:hAnsi="Times New Roman" w:cs="Times New Roman"/>
          <w:color w:val="000000" w:themeColor="text1"/>
          <w:sz w:val="24"/>
          <w:szCs w:val="24"/>
        </w:rPr>
        <w:t xml:space="preserve">. For </w:t>
      </w:r>
      <w:r w:rsidR="00EE417F" w:rsidRPr="008075BE">
        <w:rPr>
          <w:rFonts w:ascii="Times New Roman" w:hAnsi="Times New Roman" w:cs="Times New Roman"/>
          <w:color w:val="000000" w:themeColor="text1"/>
          <w:sz w:val="24"/>
          <w:szCs w:val="24"/>
        </w:rPr>
        <w:t>example</w:t>
      </w:r>
      <w:r w:rsidR="0068652B" w:rsidRPr="008075BE">
        <w:rPr>
          <w:rFonts w:ascii="Times New Roman" w:hAnsi="Times New Roman" w:cs="Times New Roman"/>
          <w:color w:val="000000" w:themeColor="text1"/>
          <w:sz w:val="24"/>
          <w:szCs w:val="24"/>
        </w:rPr>
        <w:t xml:space="preserve">, </w:t>
      </w:r>
      <w:r w:rsidR="004A2AF9" w:rsidRPr="008075BE">
        <w:rPr>
          <w:rFonts w:ascii="Times New Roman" w:hAnsi="Times New Roman" w:cs="Times New Roman"/>
          <w:i/>
          <w:iCs/>
          <w:color w:val="000000" w:themeColor="text1"/>
          <w:sz w:val="24"/>
          <w:szCs w:val="24"/>
        </w:rPr>
        <w:t>B</w:t>
      </w:r>
      <w:r w:rsidR="0068652B" w:rsidRPr="008075BE">
        <w:rPr>
          <w:rFonts w:ascii="Times New Roman" w:hAnsi="Times New Roman" w:cs="Times New Roman"/>
          <w:i/>
          <w:iCs/>
          <w:color w:val="000000" w:themeColor="text1"/>
          <w:sz w:val="24"/>
          <w:szCs w:val="24"/>
        </w:rPr>
        <w:t xml:space="preserve">utyricicoccus </w:t>
      </w:r>
      <w:r w:rsidR="004A2AF9" w:rsidRPr="008075BE">
        <w:rPr>
          <w:rFonts w:ascii="Times New Roman" w:hAnsi="Times New Roman" w:cs="Times New Roman"/>
          <w:i/>
          <w:iCs/>
          <w:color w:val="000000" w:themeColor="text1"/>
          <w:sz w:val="24"/>
          <w:szCs w:val="24"/>
        </w:rPr>
        <w:t>P</w:t>
      </w:r>
      <w:r w:rsidR="0068652B" w:rsidRPr="008075BE">
        <w:rPr>
          <w:rFonts w:ascii="Times New Roman" w:hAnsi="Times New Roman" w:cs="Times New Roman"/>
          <w:i/>
          <w:iCs/>
          <w:color w:val="000000" w:themeColor="text1"/>
          <w:sz w:val="24"/>
          <w:szCs w:val="24"/>
        </w:rPr>
        <w:t>ullicaecorum</w:t>
      </w:r>
      <w:r w:rsidR="0068652B" w:rsidRPr="008075BE">
        <w:rPr>
          <w:rFonts w:ascii="Times New Roman" w:hAnsi="Times New Roman" w:cs="Times New Roman"/>
          <w:color w:val="000000" w:themeColor="text1"/>
          <w:sz w:val="24"/>
          <w:szCs w:val="24"/>
        </w:rPr>
        <w:t xml:space="preserve"> and </w:t>
      </w:r>
      <w:r w:rsidR="004A2AF9" w:rsidRPr="008075BE">
        <w:rPr>
          <w:rFonts w:ascii="Times New Roman" w:hAnsi="Times New Roman" w:cs="Times New Roman"/>
          <w:i/>
          <w:iCs/>
          <w:color w:val="000000" w:themeColor="text1"/>
          <w:sz w:val="24"/>
          <w:szCs w:val="24"/>
        </w:rPr>
        <w:t>B</w:t>
      </w:r>
      <w:r w:rsidR="0068652B" w:rsidRPr="008075BE">
        <w:rPr>
          <w:rFonts w:ascii="Times New Roman" w:hAnsi="Times New Roman" w:cs="Times New Roman"/>
          <w:i/>
          <w:iCs/>
          <w:color w:val="000000" w:themeColor="text1"/>
          <w:sz w:val="24"/>
          <w:szCs w:val="24"/>
        </w:rPr>
        <w:t xml:space="preserve">utyricicoccus </w:t>
      </w:r>
      <w:r w:rsidR="004A2AF9" w:rsidRPr="008075BE">
        <w:rPr>
          <w:rFonts w:ascii="Times New Roman" w:hAnsi="Times New Roman" w:cs="Times New Roman"/>
          <w:i/>
          <w:iCs/>
          <w:color w:val="000000" w:themeColor="text1"/>
          <w:sz w:val="24"/>
          <w:szCs w:val="24"/>
        </w:rPr>
        <w:t>P</w:t>
      </w:r>
      <w:r w:rsidR="0068652B" w:rsidRPr="008075BE">
        <w:rPr>
          <w:rFonts w:ascii="Times New Roman" w:hAnsi="Times New Roman" w:cs="Times New Roman"/>
          <w:i/>
          <w:iCs/>
          <w:color w:val="000000" w:themeColor="text1"/>
          <w:sz w:val="24"/>
          <w:szCs w:val="24"/>
        </w:rPr>
        <w:t>ullicaecorum</w:t>
      </w:r>
      <w:r w:rsidR="0068652B" w:rsidRPr="008075BE">
        <w:rPr>
          <w:rFonts w:ascii="Times New Roman" w:hAnsi="Times New Roman" w:cs="Times New Roman"/>
          <w:color w:val="000000" w:themeColor="text1"/>
          <w:sz w:val="24"/>
          <w:szCs w:val="24"/>
        </w:rPr>
        <w:t xml:space="preserve"> produce butyrate, an essential metabolite for human homeostasis and disease prevention </w:t>
      </w:r>
      <w:r w:rsidR="00A05FB0" w:rsidRPr="008075BE">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ZD48cmVjLW51bWJlcj4yNTIyPC9yZWMtbnVtYmVyPjxmb3JlaWduLWtleXM+PGtleSBhcHA9IkVO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ZD48cmVjLW51bWJlcj4yNTIyPC9yZWMtbnVtYmVyPjxmb3JlaWduLWtleXM+PGtleSBhcHA9IkVO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A05FB0" w:rsidRPr="008075BE">
        <w:rPr>
          <w:rFonts w:ascii="Times New Roman" w:hAnsi="Times New Roman" w:cs="Times New Roman"/>
          <w:color w:val="000000" w:themeColor="text1"/>
          <w:sz w:val="24"/>
          <w:szCs w:val="24"/>
        </w:rPr>
      </w:r>
      <w:r w:rsidR="00A05FB0"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(5)</w:t>
      </w:r>
      <w:r w:rsidR="00A05FB0" w:rsidRPr="008075BE">
        <w:rPr>
          <w:rFonts w:ascii="Times New Roman" w:hAnsi="Times New Roman" w:cs="Times New Roman"/>
          <w:color w:val="000000" w:themeColor="text1"/>
          <w:sz w:val="24"/>
          <w:szCs w:val="24"/>
        </w:rPr>
        <w:fldChar w:fldCharType="end"/>
      </w:r>
      <w:r w:rsidR="0068652B" w:rsidRPr="008075BE">
        <w:rPr>
          <w:rFonts w:ascii="Times New Roman" w:hAnsi="Times New Roman" w:cs="Times New Roman"/>
          <w:color w:val="000000" w:themeColor="text1"/>
          <w:sz w:val="24"/>
          <w:szCs w:val="24"/>
        </w:rPr>
        <w:t xml:space="preserve"> while </w:t>
      </w:r>
      <w:r w:rsidR="0068652B" w:rsidRPr="008075BE">
        <w:rPr>
          <w:rFonts w:ascii="Times New Roman" w:hAnsi="Times New Roman" w:cs="Times New Roman"/>
          <w:i/>
          <w:iCs/>
          <w:color w:val="000000" w:themeColor="text1"/>
          <w:sz w:val="24"/>
          <w:szCs w:val="24"/>
        </w:rPr>
        <w:t>Lactobacillus</w:t>
      </w:r>
      <w:r w:rsidR="0068652B" w:rsidRPr="008075BE">
        <w:rPr>
          <w:rFonts w:ascii="Times New Roman" w:hAnsi="Times New Roman" w:cs="Times New Roman"/>
          <w:color w:val="000000" w:themeColor="text1"/>
          <w:sz w:val="24"/>
          <w:szCs w:val="24"/>
        </w:rPr>
        <w:t xml:space="preserve"> strains are involved in essential vitamins metabolism </w:t>
      </w:r>
      <w:r w:rsidR="00A05FB0" w:rsidRPr="008075BE">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PHJlYy1udW1iZXI+MjUyMzwvcmVjLW51bWJlcj48Zm9yZWlnbi1rZXlzPjxrZXkgYXBwPSJFTiIg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PHJlYy1udW1iZXI+MjUyMzwvcmVjLW51bWJlcj48Zm9yZWlnbi1rZXlzPjxrZXkgYXBwPSJFTiIg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A05FB0" w:rsidRPr="008075BE">
        <w:rPr>
          <w:rFonts w:ascii="Times New Roman" w:hAnsi="Times New Roman" w:cs="Times New Roman"/>
          <w:color w:val="000000" w:themeColor="text1"/>
          <w:sz w:val="24"/>
          <w:szCs w:val="24"/>
        </w:rPr>
      </w:r>
      <w:r w:rsidR="00A05FB0"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(6)</w:t>
      </w:r>
      <w:r w:rsidR="00A05FB0" w:rsidRPr="008075BE">
        <w:rPr>
          <w:rFonts w:ascii="Times New Roman" w:hAnsi="Times New Roman" w:cs="Times New Roman"/>
          <w:color w:val="000000" w:themeColor="text1"/>
          <w:sz w:val="24"/>
          <w:szCs w:val="24"/>
        </w:rPr>
        <w:fldChar w:fldCharType="end"/>
      </w:r>
      <w:r w:rsidR="0068652B" w:rsidRPr="008075BE">
        <w:rPr>
          <w:rFonts w:ascii="Times New Roman" w:hAnsi="Times New Roman" w:cs="Times New Roman"/>
          <w:color w:val="000000" w:themeColor="text1"/>
          <w:sz w:val="24"/>
          <w:szCs w:val="24"/>
        </w:rPr>
        <w:t xml:space="preserve">. </w:t>
      </w:r>
      <w:r w:rsidR="00EE417F" w:rsidRPr="008075BE">
        <w:rPr>
          <w:rFonts w:ascii="Times New Roman" w:hAnsi="Times New Roman" w:cs="Times New Roman"/>
          <w:color w:val="000000" w:themeColor="text1"/>
          <w:sz w:val="24"/>
          <w:szCs w:val="24"/>
        </w:rPr>
        <w:t>Our</w:t>
      </w:r>
      <w:r w:rsidR="0068652B" w:rsidRPr="008075BE">
        <w:rPr>
          <w:rFonts w:ascii="Times New Roman" w:hAnsi="Times New Roman" w:cs="Times New Roman"/>
          <w:color w:val="000000" w:themeColor="text1"/>
          <w:sz w:val="24"/>
          <w:szCs w:val="24"/>
        </w:rPr>
        <w:t xml:space="preserve"> study demonstrate</w:t>
      </w:r>
      <w:r w:rsidR="004A2AF9" w:rsidRPr="008075BE">
        <w:rPr>
          <w:rFonts w:ascii="Times New Roman" w:hAnsi="Times New Roman" w:cs="Times New Roman"/>
          <w:color w:val="000000" w:themeColor="text1"/>
          <w:sz w:val="24"/>
          <w:szCs w:val="24"/>
        </w:rPr>
        <w:t>d</w:t>
      </w:r>
      <w:r w:rsidR="0068652B" w:rsidRPr="008075BE">
        <w:rPr>
          <w:rFonts w:ascii="Times New Roman" w:hAnsi="Times New Roman" w:cs="Times New Roman"/>
          <w:color w:val="000000" w:themeColor="text1"/>
          <w:sz w:val="24"/>
          <w:szCs w:val="24"/>
        </w:rPr>
        <w:t xml:space="preserve"> that host genotype and diet </w:t>
      </w:r>
      <w:r w:rsidR="004A2AF9" w:rsidRPr="008075BE">
        <w:rPr>
          <w:rFonts w:ascii="Times New Roman" w:hAnsi="Times New Roman" w:cs="Times New Roman"/>
          <w:color w:val="000000" w:themeColor="text1"/>
          <w:sz w:val="24"/>
          <w:szCs w:val="24"/>
        </w:rPr>
        <w:t xml:space="preserve">may </w:t>
      </w:r>
      <w:r w:rsidR="0068652B" w:rsidRPr="008075BE">
        <w:rPr>
          <w:rFonts w:ascii="Times New Roman" w:hAnsi="Times New Roman" w:cs="Times New Roman"/>
          <w:color w:val="000000" w:themeColor="text1"/>
          <w:sz w:val="24"/>
          <w:szCs w:val="24"/>
        </w:rPr>
        <w:t>alter gut microbiota. Both</w:t>
      </w:r>
      <w:del w:id="480" w:author="Sargsyan, Davit [JRDUS]" w:date="2024-12-02T17:11:00Z">
        <w:r w:rsidR="00EE417F" w:rsidRPr="008075BE" w:rsidDel="00A045DD">
          <w:rPr>
            <w:rFonts w:ascii="Times New Roman" w:hAnsi="Times New Roman" w:cs="Times New Roman"/>
            <w:color w:val="000000" w:themeColor="text1"/>
            <w:sz w:val="24"/>
            <w:szCs w:val="24"/>
          </w:rPr>
          <w:delText>,</w:delText>
        </w:r>
      </w:del>
      <w:r w:rsidR="0068652B" w:rsidRPr="008075BE">
        <w:rPr>
          <w:rFonts w:ascii="Times New Roman" w:hAnsi="Times New Roman" w:cs="Times New Roman"/>
          <w:color w:val="000000" w:themeColor="text1"/>
          <w:sz w:val="24"/>
          <w:szCs w:val="24"/>
        </w:rPr>
        <w:t xml:space="preserve"> bacterial diversity and individual bacterial strain</w:t>
      </w:r>
      <w:r w:rsidR="00EE417F" w:rsidRPr="008075BE">
        <w:rPr>
          <w:rFonts w:ascii="Times New Roman" w:hAnsi="Times New Roman" w:cs="Times New Roman"/>
          <w:color w:val="000000" w:themeColor="text1"/>
          <w:sz w:val="24"/>
          <w:szCs w:val="24"/>
        </w:rPr>
        <w:t xml:space="preserve"> relative abundances</w:t>
      </w:r>
      <w:r w:rsidR="0068652B" w:rsidRPr="008075BE">
        <w:rPr>
          <w:rFonts w:ascii="Times New Roman" w:hAnsi="Times New Roman" w:cs="Times New Roman"/>
          <w:color w:val="000000" w:themeColor="text1"/>
          <w:sz w:val="24"/>
          <w:szCs w:val="24"/>
        </w:rPr>
        <w:t xml:space="preserve"> change</w:t>
      </w:r>
      <w:r w:rsidR="004A2AF9" w:rsidRPr="008075BE">
        <w:rPr>
          <w:rFonts w:ascii="Times New Roman" w:hAnsi="Times New Roman" w:cs="Times New Roman"/>
          <w:color w:val="000000" w:themeColor="text1"/>
          <w:sz w:val="24"/>
          <w:szCs w:val="24"/>
        </w:rPr>
        <w:t>d</w:t>
      </w:r>
      <w:r w:rsidR="0068652B" w:rsidRPr="008075BE">
        <w:rPr>
          <w:rFonts w:ascii="Times New Roman" w:hAnsi="Times New Roman" w:cs="Times New Roman"/>
          <w:color w:val="000000" w:themeColor="text1"/>
          <w:sz w:val="24"/>
          <w:szCs w:val="24"/>
        </w:rPr>
        <w:t xml:space="preserve"> significantly based on diet</w:t>
      </w:r>
      <w:r w:rsidR="00EE417F" w:rsidRPr="008075BE">
        <w:rPr>
          <w:rFonts w:ascii="Times New Roman" w:hAnsi="Times New Roman" w:cs="Times New Roman"/>
          <w:color w:val="000000" w:themeColor="text1"/>
          <w:sz w:val="24"/>
          <w:szCs w:val="24"/>
        </w:rPr>
        <w:t xml:space="preserve"> and genotype</w:t>
      </w:r>
      <w:r w:rsidR="0068652B" w:rsidRPr="008075BE">
        <w:rPr>
          <w:rFonts w:ascii="Times New Roman" w:hAnsi="Times New Roman" w:cs="Times New Roman"/>
          <w:color w:val="000000" w:themeColor="text1"/>
          <w:sz w:val="24"/>
          <w:szCs w:val="24"/>
        </w:rPr>
        <w:t xml:space="preserve">, and Nrf2 </w:t>
      </w:r>
      <w:r w:rsidR="004A2AF9" w:rsidRPr="008075BE">
        <w:rPr>
          <w:rFonts w:ascii="Times New Roman" w:hAnsi="Times New Roman" w:cs="Times New Roman"/>
          <w:color w:val="000000" w:themeColor="text1"/>
          <w:sz w:val="24"/>
          <w:szCs w:val="24"/>
        </w:rPr>
        <w:t xml:space="preserve">KO </w:t>
      </w:r>
      <w:r w:rsidR="0068652B" w:rsidRPr="008075BE">
        <w:rPr>
          <w:rFonts w:ascii="Times New Roman" w:hAnsi="Times New Roman" w:cs="Times New Roman"/>
          <w:color w:val="000000" w:themeColor="text1"/>
          <w:sz w:val="24"/>
          <w:szCs w:val="24"/>
        </w:rPr>
        <w:t>genotype show</w:t>
      </w:r>
      <w:r w:rsidR="00DD169A" w:rsidRPr="008075BE">
        <w:rPr>
          <w:rFonts w:ascii="Times New Roman" w:hAnsi="Times New Roman" w:cs="Times New Roman"/>
          <w:color w:val="000000" w:themeColor="text1"/>
          <w:sz w:val="24"/>
          <w:szCs w:val="24"/>
        </w:rPr>
        <w:t>ed</w:t>
      </w:r>
      <w:r w:rsidR="0068652B" w:rsidRPr="008075BE">
        <w:rPr>
          <w:rFonts w:ascii="Times New Roman" w:hAnsi="Times New Roman" w:cs="Times New Roman"/>
          <w:color w:val="000000" w:themeColor="text1"/>
          <w:sz w:val="24"/>
          <w:szCs w:val="24"/>
        </w:rPr>
        <w:t xml:space="preserve"> stronger effects on the bacterial diversity than diet. </w:t>
      </w:r>
      <w:r w:rsidR="0068652B" w:rsidRPr="008075BE">
        <w:rPr>
          <w:rFonts w:ascii="Times New Roman" w:hAnsi="Times New Roman" w:cs="Times New Roman"/>
          <w:i/>
          <w:iCs/>
          <w:color w:val="000000" w:themeColor="text1"/>
          <w:sz w:val="24"/>
          <w:szCs w:val="24"/>
        </w:rPr>
        <w:t>Firmicutes</w:t>
      </w:r>
      <w:r w:rsidR="0068652B" w:rsidRPr="008075BE">
        <w:rPr>
          <w:rFonts w:ascii="Times New Roman" w:hAnsi="Times New Roman" w:cs="Times New Roman"/>
          <w:color w:val="000000" w:themeColor="text1"/>
          <w:sz w:val="24"/>
          <w:szCs w:val="24"/>
        </w:rPr>
        <w:t xml:space="preserve">, </w:t>
      </w:r>
      <w:r w:rsidR="004A2AF9" w:rsidRPr="008075BE">
        <w:rPr>
          <w:rFonts w:ascii="Times New Roman" w:hAnsi="Times New Roman" w:cs="Times New Roman"/>
          <w:i/>
          <w:iCs/>
          <w:color w:val="000000" w:themeColor="text1"/>
          <w:sz w:val="24"/>
          <w:szCs w:val="24"/>
        </w:rPr>
        <w:t>Bacteroidetes</w:t>
      </w:r>
      <w:r w:rsidR="0068652B" w:rsidRPr="008075BE">
        <w:rPr>
          <w:rFonts w:ascii="Times New Roman" w:hAnsi="Times New Roman" w:cs="Times New Roman"/>
          <w:color w:val="000000" w:themeColor="text1"/>
          <w:sz w:val="24"/>
          <w:szCs w:val="24"/>
        </w:rPr>
        <w:t xml:space="preserve"> and </w:t>
      </w:r>
      <w:r w:rsidR="0068652B" w:rsidRPr="008075BE">
        <w:rPr>
          <w:rFonts w:ascii="Times New Roman" w:hAnsi="Times New Roman" w:cs="Times New Roman"/>
          <w:i/>
          <w:iCs/>
          <w:color w:val="000000" w:themeColor="text1"/>
          <w:sz w:val="24"/>
          <w:szCs w:val="24"/>
        </w:rPr>
        <w:t>Proteobacteria</w:t>
      </w:r>
      <w:r w:rsidR="004A2AF9"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 xml:space="preserve">the </w:t>
      </w:r>
      <w:r w:rsidR="004A2AF9" w:rsidRPr="008075BE">
        <w:rPr>
          <w:rFonts w:ascii="Times New Roman" w:hAnsi="Times New Roman" w:cs="Times New Roman"/>
          <w:color w:val="000000" w:themeColor="text1"/>
          <w:sz w:val="24"/>
          <w:szCs w:val="24"/>
        </w:rPr>
        <w:t>most abundant</w:t>
      </w:r>
      <w:r w:rsidR="0068652B" w:rsidRPr="008075BE">
        <w:rPr>
          <w:rFonts w:ascii="Times New Roman" w:hAnsi="Times New Roman" w:cs="Times New Roman"/>
          <w:color w:val="000000" w:themeColor="text1"/>
          <w:sz w:val="24"/>
          <w:szCs w:val="24"/>
        </w:rPr>
        <w:t xml:space="preserve"> bacterial phyla</w:t>
      </w:r>
      <w:r w:rsidR="004A2AF9" w:rsidRPr="008075BE">
        <w:rPr>
          <w:rFonts w:ascii="Times New Roman" w:hAnsi="Times New Roman" w:cs="Times New Roman"/>
          <w:color w:val="000000" w:themeColor="text1"/>
          <w:sz w:val="24"/>
          <w:szCs w:val="24"/>
        </w:rPr>
        <w:t>, have</w:t>
      </w:r>
      <w:r w:rsidR="0068652B" w:rsidRPr="008075BE">
        <w:rPr>
          <w:rFonts w:ascii="Times New Roman" w:hAnsi="Times New Roman" w:cs="Times New Roman"/>
          <w:color w:val="000000" w:themeColor="text1"/>
          <w:sz w:val="24"/>
          <w:szCs w:val="24"/>
        </w:rPr>
        <w:t xml:space="preserve"> been altered by </w:t>
      </w:r>
      <w:del w:id="481" w:author="Ran Yin" w:date="2024-11-30T20:51:00Z">
        <w:r w:rsidR="0068652B" w:rsidRPr="008075BE" w:rsidDel="00B9571B">
          <w:rPr>
            <w:rFonts w:ascii="Times New Roman" w:hAnsi="Times New Roman" w:cs="Times New Roman"/>
            <w:color w:val="000000" w:themeColor="text1"/>
            <w:sz w:val="24"/>
            <w:szCs w:val="24"/>
          </w:rPr>
          <w:delText>both</w:delText>
        </w:r>
        <w:r w:rsidR="004A2AF9" w:rsidRPr="008075BE" w:rsidDel="00B9571B">
          <w:rPr>
            <w:rFonts w:ascii="Times New Roman" w:hAnsi="Times New Roman" w:cs="Times New Roman"/>
            <w:color w:val="000000" w:themeColor="text1"/>
            <w:sz w:val="24"/>
            <w:szCs w:val="24"/>
          </w:rPr>
          <w:delText>,</w:delText>
        </w:r>
      </w:del>
      <w:ins w:id="482" w:author="Ran Yin" w:date="2024-11-30T20:51:00Z">
        <w:r w:rsidR="00B9571B" w:rsidRPr="008075BE">
          <w:rPr>
            <w:rFonts w:ascii="Times New Roman" w:hAnsi="Times New Roman" w:cs="Times New Roman"/>
            <w:color w:val="000000" w:themeColor="text1"/>
            <w:sz w:val="24"/>
            <w:szCs w:val="24"/>
          </w:rPr>
          <w:t>both</w:t>
        </w:r>
      </w:ins>
      <w:r w:rsidR="004A2AF9"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diet and Nrf2 K</w:t>
      </w:r>
      <w:r w:rsidR="004A2AF9" w:rsidRPr="008075BE">
        <w:rPr>
          <w:rFonts w:ascii="Times New Roman" w:hAnsi="Times New Roman" w:cs="Times New Roman"/>
          <w:color w:val="000000" w:themeColor="text1"/>
          <w:sz w:val="24"/>
          <w:szCs w:val="24"/>
        </w:rPr>
        <w:t>O</w:t>
      </w:r>
      <w:r w:rsidR="0068652B" w:rsidRPr="008075BE">
        <w:rPr>
          <w:rFonts w:ascii="Times New Roman" w:hAnsi="Times New Roman" w:cs="Times New Roman"/>
          <w:color w:val="000000" w:themeColor="text1"/>
          <w:sz w:val="24"/>
          <w:szCs w:val="24"/>
        </w:rPr>
        <w:t>. Individual bacteria at different taxonomic levels show</w:t>
      </w:r>
      <w:r w:rsidR="004A2AF9" w:rsidRPr="008075BE">
        <w:rPr>
          <w:rFonts w:ascii="Times New Roman" w:hAnsi="Times New Roman" w:cs="Times New Roman"/>
          <w:color w:val="000000" w:themeColor="text1"/>
          <w:sz w:val="24"/>
          <w:szCs w:val="24"/>
        </w:rPr>
        <w:t>ed a pattern of being</w:t>
      </w:r>
      <w:r w:rsidR="0068652B" w:rsidRPr="008075BE">
        <w:rPr>
          <w:rFonts w:ascii="Times New Roman" w:hAnsi="Times New Roman" w:cs="Times New Roman"/>
          <w:color w:val="000000" w:themeColor="text1"/>
          <w:sz w:val="24"/>
          <w:szCs w:val="24"/>
        </w:rPr>
        <w:t xml:space="preserve"> consistently affected by </w:t>
      </w:r>
      <w:del w:id="483" w:author="Sargsyan, Davit [JRDUS]" w:date="2024-12-02T17:12:00Z">
        <w:r w:rsidR="0068652B" w:rsidRPr="008075BE" w:rsidDel="00A045DD">
          <w:rPr>
            <w:rFonts w:ascii="Times New Roman" w:hAnsi="Times New Roman" w:cs="Times New Roman"/>
            <w:color w:val="000000" w:themeColor="text1"/>
            <w:sz w:val="24"/>
            <w:szCs w:val="24"/>
          </w:rPr>
          <w:delText>both</w:delText>
        </w:r>
        <w:r w:rsidR="004A2AF9" w:rsidRPr="008075BE" w:rsidDel="00A045DD">
          <w:rPr>
            <w:rFonts w:ascii="Times New Roman" w:hAnsi="Times New Roman" w:cs="Times New Roman"/>
            <w:color w:val="000000" w:themeColor="text1"/>
            <w:sz w:val="24"/>
            <w:szCs w:val="24"/>
          </w:rPr>
          <w:delText>,</w:delText>
        </w:r>
      </w:del>
      <w:ins w:id="484" w:author="Ran Yin" w:date="2024-11-30T20:51:00Z">
        <w:del w:id="485" w:author="Sargsyan, Davit [JRDUS]" w:date="2024-12-02T17:12:00Z">
          <w:r w:rsidR="00B9571B" w:rsidRPr="008075BE" w:rsidDel="00A045DD">
            <w:rPr>
              <w:rFonts w:ascii="Times New Roman" w:hAnsi="Times New Roman" w:cs="Times New Roman"/>
              <w:color w:val="000000" w:themeColor="text1"/>
              <w:sz w:val="24"/>
              <w:szCs w:val="24"/>
            </w:rPr>
            <w:delText>both</w:delText>
          </w:r>
        </w:del>
      </w:ins>
      <w:del w:id="486" w:author="Sargsyan, Davit [JRDUS]" w:date="2024-12-02T17:12:00Z">
        <w:r w:rsidR="0068652B" w:rsidRPr="008075BE" w:rsidDel="00A045DD">
          <w:rPr>
            <w:rFonts w:ascii="Times New Roman" w:hAnsi="Times New Roman" w:cs="Times New Roman"/>
            <w:color w:val="000000" w:themeColor="text1"/>
            <w:sz w:val="24"/>
            <w:szCs w:val="24"/>
          </w:rPr>
          <w:delText xml:space="preserve"> </w:delText>
        </w:r>
      </w:del>
      <w:r w:rsidR="0068652B" w:rsidRPr="008075BE">
        <w:rPr>
          <w:rFonts w:ascii="Times New Roman" w:hAnsi="Times New Roman" w:cs="Times New Roman"/>
          <w:color w:val="000000" w:themeColor="text1"/>
          <w:sz w:val="24"/>
          <w:szCs w:val="24"/>
        </w:rPr>
        <w:t xml:space="preserve">genotype and diet. For instance, </w:t>
      </w:r>
      <w:r w:rsidR="0068652B" w:rsidRPr="008075BE">
        <w:rPr>
          <w:rFonts w:ascii="Times New Roman" w:hAnsi="Times New Roman" w:cs="Times New Roman"/>
          <w:i/>
          <w:iCs/>
          <w:color w:val="000000" w:themeColor="text1"/>
          <w:sz w:val="24"/>
          <w:szCs w:val="24"/>
        </w:rPr>
        <w:t>Firmicutes Ruminococcus</w:t>
      </w:r>
      <w:r w:rsidR="0068652B" w:rsidRPr="008075BE">
        <w:rPr>
          <w:rFonts w:ascii="Times New Roman" w:hAnsi="Times New Roman" w:cs="Times New Roman"/>
          <w:color w:val="000000" w:themeColor="text1"/>
          <w:sz w:val="24"/>
          <w:szCs w:val="24"/>
        </w:rPr>
        <w:t xml:space="preserve"> </w:t>
      </w:r>
      <w:r w:rsidR="004A2AF9" w:rsidRPr="008075BE">
        <w:rPr>
          <w:rFonts w:ascii="Times New Roman" w:hAnsi="Times New Roman" w:cs="Times New Roman"/>
          <w:color w:val="000000" w:themeColor="text1"/>
          <w:sz w:val="24"/>
          <w:szCs w:val="24"/>
        </w:rPr>
        <w:t>was</w:t>
      </w:r>
      <w:r w:rsidR="0068652B" w:rsidRPr="008075BE">
        <w:rPr>
          <w:rFonts w:ascii="Times New Roman" w:hAnsi="Times New Roman" w:cs="Times New Roman"/>
          <w:color w:val="000000" w:themeColor="text1"/>
          <w:sz w:val="24"/>
          <w:szCs w:val="24"/>
        </w:rPr>
        <w:t xml:space="preserve"> </w:t>
      </w:r>
      <w:r w:rsidR="00EE417F" w:rsidRPr="008075BE">
        <w:rPr>
          <w:rFonts w:ascii="Times New Roman" w:hAnsi="Times New Roman" w:cs="Times New Roman"/>
          <w:color w:val="000000" w:themeColor="text1"/>
          <w:sz w:val="24"/>
          <w:szCs w:val="24"/>
        </w:rPr>
        <w:t>found</w:t>
      </w:r>
      <w:r w:rsidR="004A2AF9" w:rsidRPr="008075BE">
        <w:rPr>
          <w:rFonts w:ascii="Times New Roman" w:hAnsi="Times New Roman" w:cs="Times New Roman"/>
          <w:color w:val="000000" w:themeColor="text1"/>
          <w:sz w:val="24"/>
          <w:szCs w:val="24"/>
        </w:rPr>
        <w:t xml:space="preserve"> in higher relative abundance in</w:t>
      </w:r>
      <w:r w:rsidR="0068652B" w:rsidRPr="008075BE">
        <w:rPr>
          <w:rFonts w:ascii="Times New Roman" w:hAnsi="Times New Roman" w:cs="Times New Roman"/>
          <w:color w:val="000000" w:themeColor="text1"/>
          <w:sz w:val="24"/>
          <w:szCs w:val="24"/>
        </w:rPr>
        <w:t xml:space="preserve"> </w:t>
      </w:r>
      <w:r w:rsidR="004A2AF9" w:rsidRPr="008075BE">
        <w:rPr>
          <w:rFonts w:ascii="Times New Roman" w:hAnsi="Times New Roman" w:cs="Times New Roman"/>
          <w:color w:val="000000" w:themeColor="text1"/>
          <w:sz w:val="24"/>
          <w:szCs w:val="24"/>
        </w:rPr>
        <w:t xml:space="preserve">the </w:t>
      </w:r>
      <w:r w:rsidR="0068652B" w:rsidRPr="008075BE">
        <w:rPr>
          <w:rFonts w:ascii="Times New Roman" w:hAnsi="Times New Roman" w:cs="Times New Roman"/>
          <w:color w:val="000000" w:themeColor="text1"/>
          <w:sz w:val="24"/>
          <w:szCs w:val="24"/>
        </w:rPr>
        <w:t>PEITC</w:t>
      </w:r>
      <w:r w:rsidR="004A2AF9" w:rsidRPr="008075BE">
        <w:rPr>
          <w:rFonts w:ascii="Times New Roman" w:hAnsi="Times New Roman" w:cs="Times New Roman"/>
          <w:color w:val="000000" w:themeColor="text1"/>
          <w:sz w:val="24"/>
          <w:szCs w:val="24"/>
        </w:rPr>
        <w:t>-</w:t>
      </w:r>
      <w:r w:rsidR="00EE417F" w:rsidRPr="008075BE">
        <w:rPr>
          <w:rFonts w:ascii="Times New Roman" w:hAnsi="Times New Roman" w:cs="Times New Roman"/>
          <w:color w:val="000000" w:themeColor="text1"/>
          <w:sz w:val="24"/>
          <w:szCs w:val="24"/>
        </w:rPr>
        <w:t xml:space="preserve">added diet </w:t>
      </w:r>
      <w:r w:rsidR="004A2AF9" w:rsidRPr="008075BE">
        <w:rPr>
          <w:rFonts w:ascii="Times New Roman" w:hAnsi="Times New Roman" w:cs="Times New Roman"/>
          <w:color w:val="000000" w:themeColor="text1"/>
          <w:sz w:val="24"/>
          <w:szCs w:val="24"/>
        </w:rPr>
        <w:t xml:space="preserve">groups </w:t>
      </w:r>
      <w:r w:rsidR="0068652B" w:rsidRPr="008075BE">
        <w:rPr>
          <w:rFonts w:ascii="Times New Roman" w:hAnsi="Times New Roman" w:cs="Times New Roman"/>
          <w:color w:val="000000" w:themeColor="text1"/>
          <w:sz w:val="24"/>
          <w:szCs w:val="24"/>
        </w:rPr>
        <w:t xml:space="preserve">and in Nrf2 KO mice. </w:t>
      </w:r>
    </w:p>
    <w:p w14:paraId="253F519B" w14:textId="23D15705" w:rsidR="0068652B" w:rsidRPr="008075BE" w:rsidRDefault="0068652B">
      <w:pPr>
        <w:jc w:val="both"/>
        <w:rPr>
          <w:rFonts w:ascii="Times New Roman" w:hAnsi="Times New Roman" w:cs="Times New Roman"/>
          <w:color w:val="000000" w:themeColor="text1"/>
          <w:sz w:val="24"/>
          <w:szCs w:val="24"/>
        </w:rPr>
        <w:pPrChange w:id="487" w:author="Ran Yin" w:date="2024-12-01T00:06:00Z">
          <w:pPr/>
        </w:pPrChange>
      </w:pPr>
      <w:r w:rsidRPr="008075BE">
        <w:rPr>
          <w:rFonts w:ascii="Times New Roman" w:hAnsi="Times New Roman" w:cs="Times New Roman"/>
          <w:i/>
          <w:iCs/>
          <w:color w:val="000000" w:themeColor="text1"/>
          <w:sz w:val="24"/>
          <w:szCs w:val="24"/>
        </w:rPr>
        <w:lastRenderedPageBreak/>
        <w:t>Ruminococcus</w:t>
      </w:r>
      <w:r w:rsidRPr="008075BE">
        <w:rPr>
          <w:rFonts w:ascii="Times New Roman" w:hAnsi="Times New Roman" w:cs="Times New Roman"/>
          <w:color w:val="000000" w:themeColor="text1"/>
          <w:sz w:val="24"/>
          <w:szCs w:val="24"/>
        </w:rPr>
        <w:t xml:space="preserve"> are anaerobic, gram-positive bacteria and belong to the phylum of </w:t>
      </w:r>
      <w:r w:rsidRPr="008075BE">
        <w:rPr>
          <w:rFonts w:ascii="Times New Roman" w:hAnsi="Times New Roman" w:cs="Times New Roman"/>
          <w:i/>
          <w:iCs/>
          <w:color w:val="000000" w:themeColor="text1"/>
          <w:sz w:val="24"/>
          <w:szCs w:val="24"/>
        </w:rPr>
        <w:t>Firmicutes</w:t>
      </w:r>
      <w:r w:rsidRPr="008075BE">
        <w:rPr>
          <w:rFonts w:ascii="Times New Roman" w:hAnsi="Times New Roman" w:cs="Times New Roman"/>
          <w:color w:val="000000" w:themeColor="text1"/>
          <w:sz w:val="24"/>
          <w:szCs w:val="24"/>
        </w:rPr>
        <w:t xml:space="preserve">. So far, eleven </w:t>
      </w:r>
      <w:r w:rsidRPr="008075BE">
        <w:rPr>
          <w:rFonts w:ascii="Times New Roman" w:hAnsi="Times New Roman" w:cs="Times New Roman"/>
          <w:i/>
          <w:iCs/>
          <w:color w:val="000000" w:themeColor="text1"/>
          <w:sz w:val="24"/>
          <w:szCs w:val="24"/>
        </w:rPr>
        <w:t>Ruminococcus</w:t>
      </w:r>
      <w:r w:rsidRPr="008075BE">
        <w:rPr>
          <w:rFonts w:ascii="Times New Roman" w:hAnsi="Times New Roman" w:cs="Times New Roman"/>
          <w:color w:val="000000" w:themeColor="text1"/>
          <w:sz w:val="24"/>
          <w:szCs w:val="24"/>
        </w:rPr>
        <w:t xml:space="preserve"> species have been identified and fall into bacterial family </w:t>
      </w:r>
      <w:r w:rsidRPr="008075BE">
        <w:rPr>
          <w:rFonts w:ascii="Times New Roman" w:hAnsi="Times New Roman" w:cs="Times New Roman"/>
          <w:i/>
          <w:iCs/>
          <w:color w:val="000000" w:themeColor="text1"/>
          <w:sz w:val="24"/>
          <w:szCs w:val="24"/>
        </w:rPr>
        <w:t>Ruminococcaceae</w:t>
      </w:r>
      <w:r w:rsidRPr="008075BE">
        <w:rPr>
          <w:rFonts w:ascii="Times New Roman" w:hAnsi="Times New Roman" w:cs="Times New Roman"/>
          <w:color w:val="000000" w:themeColor="text1"/>
          <w:sz w:val="24"/>
          <w:szCs w:val="24"/>
        </w:rPr>
        <w:t xml:space="preserve"> and </w:t>
      </w:r>
      <w:r w:rsidRPr="008075BE">
        <w:rPr>
          <w:rFonts w:ascii="Times New Roman" w:hAnsi="Times New Roman" w:cs="Times New Roman"/>
          <w:i/>
          <w:iCs/>
          <w:color w:val="000000" w:themeColor="text1"/>
          <w:sz w:val="24"/>
          <w:szCs w:val="24"/>
        </w:rPr>
        <w:t>Lachnospiraceae</w:t>
      </w:r>
      <w:r w:rsidRPr="008075BE">
        <w:rPr>
          <w:rFonts w:ascii="Times New Roman" w:hAnsi="Times New Roman" w:cs="Times New Roman"/>
          <w:color w:val="000000" w:themeColor="text1"/>
          <w:sz w:val="24"/>
          <w:szCs w:val="24"/>
        </w:rPr>
        <w:t xml:space="preserve"> </w:t>
      </w:r>
      <w:r w:rsidR="00A05FB0" w:rsidRPr="008075BE">
        <w:rPr>
          <w:rFonts w:ascii="Times New Roman" w:hAnsi="Times New Roman" w:cs="Times New Roman"/>
          <w:color w:val="000000" w:themeColor="text1"/>
          <w:sz w:val="24"/>
          <w:szCs w:val="24"/>
        </w:rPr>
        <w:fldChar w:fldCharType="begin">
          <w:fldData xml:space="preserve">PEVuZE5vdGU+PENpdGU+PEF1dGhvcj5MYSBSZWF1PC9BdXRob3I+PFllYXI+MjAxODwvWWVhcj48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PEVuZE5vdGU+PENpdGU+PEF1dGhvcj5MYSBSZWF1PC9BdXRob3I+PFllYXI+MjAxODwvWWVhcj48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A05FB0" w:rsidRPr="008075BE">
        <w:rPr>
          <w:rFonts w:ascii="Times New Roman" w:hAnsi="Times New Roman" w:cs="Times New Roman"/>
          <w:color w:val="000000" w:themeColor="text1"/>
          <w:sz w:val="24"/>
          <w:szCs w:val="24"/>
        </w:rPr>
      </w:r>
      <w:r w:rsidR="00A05FB0"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(64, 65)</w:t>
      </w:r>
      <w:r w:rsidR="00A05FB0"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Previous studies show</w:t>
      </w:r>
      <w:r w:rsidR="00632A74" w:rsidRPr="008075BE">
        <w:rPr>
          <w:rFonts w:ascii="Times New Roman" w:hAnsi="Times New Roman" w:cs="Times New Roman"/>
          <w:color w:val="000000" w:themeColor="text1"/>
          <w:sz w:val="24"/>
          <w:szCs w:val="24"/>
        </w:rPr>
        <w:t>ed</w:t>
      </w:r>
      <w:r w:rsidRPr="008075BE">
        <w:rPr>
          <w:rFonts w:ascii="Times New Roman" w:hAnsi="Times New Roman" w:cs="Times New Roman"/>
          <w:color w:val="000000" w:themeColor="text1"/>
          <w:sz w:val="24"/>
          <w:szCs w:val="24"/>
        </w:rPr>
        <w:t xml:space="preserve"> that </w:t>
      </w:r>
      <w:r w:rsidRPr="008075BE">
        <w:rPr>
          <w:rFonts w:ascii="Times New Roman" w:hAnsi="Times New Roman" w:cs="Times New Roman"/>
          <w:i/>
          <w:iCs/>
          <w:color w:val="000000" w:themeColor="text1"/>
          <w:sz w:val="24"/>
          <w:szCs w:val="24"/>
        </w:rPr>
        <w:t>Ruminococcus</w:t>
      </w:r>
      <w:r w:rsidRPr="008075BE">
        <w:rPr>
          <w:rFonts w:ascii="Times New Roman" w:hAnsi="Times New Roman" w:cs="Times New Roman"/>
          <w:color w:val="000000" w:themeColor="text1"/>
          <w:sz w:val="24"/>
          <w:szCs w:val="24"/>
        </w:rPr>
        <w:t xml:space="preserve"> degraded and fermented cellulosic biomass into short-chain fatty acid (SCFA) for herbivorous ruminants </w:t>
      </w:r>
      <w:r w:rsidR="00A05FB0" w:rsidRPr="008075BE">
        <w:rPr>
          <w:rFonts w:ascii="Times New Roman" w:hAnsi="Times New Roman" w:cs="Times New Roman"/>
          <w:color w:val="000000" w:themeColor="text1"/>
          <w:sz w:val="24"/>
          <w:szCs w:val="24"/>
        </w:rPr>
        <w:fldChar w:fldCharType="begin">
          <w:fldData xml:space="preserve">PEVuZE5vdGU+PENpdGU+PEF1dGhvcj5RaW48L0F1dGhvcj48WWVhcj4yMDEwPC9ZZWFyPjxSZWNO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==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PEVuZE5vdGU+PENpdGU+PEF1dGhvcj5RaW48L0F1dGhvcj48WWVhcj4yMDEwPC9ZZWFyPjxSZWNO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==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A05FB0" w:rsidRPr="008075BE">
        <w:rPr>
          <w:rFonts w:ascii="Times New Roman" w:hAnsi="Times New Roman" w:cs="Times New Roman"/>
          <w:color w:val="000000" w:themeColor="text1"/>
          <w:sz w:val="24"/>
          <w:szCs w:val="24"/>
        </w:rPr>
      </w:r>
      <w:r w:rsidR="00A05FB0"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(66, 67, 68)</w:t>
      </w:r>
      <w:r w:rsidR="00A05FB0"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i/>
          <w:iCs/>
          <w:color w:val="000000" w:themeColor="text1"/>
          <w:sz w:val="24"/>
          <w:szCs w:val="24"/>
        </w:rPr>
        <w:t>Ruminococcus Torques</w:t>
      </w:r>
      <w:r w:rsidRPr="008075BE">
        <w:rPr>
          <w:rFonts w:ascii="Times New Roman" w:hAnsi="Times New Roman" w:cs="Times New Roman"/>
          <w:color w:val="000000" w:themeColor="text1"/>
          <w:sz w:val="24"/>
          <w:szCs w:val="24"/>
        </w:rPr>
        <w:t xml:space="preserve"> was reported </w:t>
      </w:r>
      <w:r w:rsidR="006D252C" w:rsidRPr="008075BE">
        <w:rPr>
          <w:rFonts w:ascii="Times New Roman" w:hAnsi="Times New Roman" w:cs="Times New Roman"/>
          <w:color w:val="000000" w:themeColor="text1"/>
          <w:sz w:val="24"/>
          <w:szCs w:val="24"/>
        </w:rPr>
        <w:t xml:space="preserve">to be </w:t>
      </w:r>
      <w:r w:rsidRPr="008075BE">
        <w:rPr>
          <w:rFonts w:ascii="Times New Roman" w:hAnsi="Times New Roman" w:cs="Times New Roman"/>
          <w:color w:val="000000" w:themeColor="text1"/>
          <w:sz w:val="24"/>
          <w:szCs w:val="24"/>
        </w:rPr>
        <w:t xml:space="preserve">abundant in the irritable bowel syndrome subjects in a placebo control double blind study </w:t>
      </w:r>
      <w:r w:rsidR="00A05FB0" w:rsidRPr="008075BE">
        <w:rPr>
          <w:rFonts w:ascii="Times New Roman" w:hAnsi="Times New Roman" w:cs="Times New Roman"/>
          <w:color w:val="000000" w:themeColor="text1"/>
          <w:sz w:val="24"/>
          <w:szCs w:val="24"/>
        </w:rPr>
        <w:fldChar w:fldCharType="begin">
          <w:fldData xml:space="preserve">PEVuZE5vdGU+PENpdGU+PEF1dGhvcj5MeXJhPC9BdXRob3I+PFllYXI+MjAxMDwvWWVhcj48UmVj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=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PEVuZE5vdGU+PENpdGU+PEF1dGhvcj5MeXJhPC9BdXRob3I+PFllYXI+MjAxMDwvWWVhcj48UmVj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=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A05FB0" w:rsidRPr="008075BE">
        <w:rPr>
          <w:rFonts w:ascii="Times New Roman" w:hAnsi="Times New Roman" w:cs="Times New Roman"/>
          <w:color w:val="000000" w:themeColor="text1"/>
          <w:sz w:val="24"/>
          <w:szCs w:val="24"/>
        </w:rPr>
      </w:r>
      <w:r w:rsidR="00A05FB0"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(69)</w:t>
      </w:r>
      <w:r w:rsidR="00A05FB0"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xml:space="preserve">. Multiple probiotic interventions were able to reduce </w:t>
      </w:r>
      <w:r w:rsidRPr="008075BE">
        <w:rPr>
          <w:rFonts w:ascii="Times New Roman" w:hAnsi="Times New Roman" w:cs="Times New Roman"/>
          <w:i/>
          <w:iCs/>
          <w:color w:val="000000" w:themeColor="text1"/>
          <w:sz w:val="24"/>
          <w:szCs w:val="24"/>
        </w:rPr>
        <w:t>Ruminococcus Torques</w:t>
      </w:r>
      <w:r w:rsidRPr="008075BE">
        <w:rPr>
          <w:rFonts w:ascii="Times New Roman" w:hAnsi="Times New Roman" w:cs="Times New Roman"/>
          <w:color w:val="000000" w:themeColor="text1"/>
          <w:sz w:val="24"/>
          <w:szCs w:val="24"/>
        </w:rPr>
        <w:t xml:space="preserve"> </w:t>
      </w:r>
      <w:r w:rsidR="006D252C" w:rsidRPr="008075BE">
        <w:rPr>
          <w:rFonts w:ascii="Times New Roman" w:hAnsi="Times New Roman" w:cs="Times New Roman"/>
          <w:color w:val="000000" w:themeColor="text1"/>
          <w:sz w:val="24"/>
          <w:szCs w:val="24"/>
        </w:rPr>
        <w:t xml:space="preserve">abundance </w:t>
      </w:r>
      <w:r w:rsidRPr="008075BE">
        <w:rPr>
          <w:rFonts w:ascii="Times New Roman" w:hAnsi="Times New Roman" w:cs="Times New Roman"/>
          <w:color w:val="000000" w:themeColor="text1"/>
          <w:sz w:val="24"/>
          <w:szCs w:val="24"/>
        </w:rPr>
        <w:t xml:space="preserve">significantly based on results obtained from quantitative real-time polymerase chain reaction (qPCR), suggesting that </w:t>
      </w:r>
      <w:r w:rsidRPr="008075BE">
        <w:rPr>
          <w:rFonts w:ascii="Times New Roman" w:hAnsi="Times New Roman" w:cs="Times New Roman"/>
          <w:i/>
          <w:iCs/>
          <w:color w:val="000000" w:themeColor="text1"/>
          <w:sz w:val="24"/>
          <w:szCs w:val="24"/>
        </w:rPr>
        <w:t>Ruminococcus Torques</w:t>
      </w:r>
      <w:r w:rsidRPr="008075BE">
        <w:rPr>
          <w:rFonts w:ascii="Times New Roman" w:hAnsi="Times New Roman" w:cs="Times New Roman"/>
          <w:color w:val="000000" w:themeColor="text1"/>
          <w:sz w:val="24"/>
          <w:szCs w:val="24"/>
        </w:rPr>
        <w:t xml:space="preserve"> may be used as biomarker in evaluating probiotic activity. As a part of normal flora in gastrointestinal tract, another </w:t>
      </w:r>
      <w:r w:rsidRPr="008075BE">
        <w:rPr>
          <w:rFonts w:ascii="Times New Roman" w:hAnsi="Times New Roman" w:cs="Times New Roman"/>
          <w:i/>
          <w:iCs/>
          <w:color w:val="000000" w:themeColor="text1"/>
          <w:sz w:val="24"/>
          <w:szCs w:val="24"/>
        </w:rPr>
        <w:t>Ruminococcus</w:t>
      </w:r>
      <w:r w:rsidRPr="008075BE">
        <w:rPr>
          <w:rFonts w:ascii="Times New Roman" w:hAnsi="Times New Roman" w:cs="Times New Roman"/>
          <w:color w:val="000000" w:themeColor="text1"/>
          <w:sz w:val="24"/>
          <w:szCs w:val="24"/>
        </w:rPr>
        <w:t xml:space="preserve"> specie</w:t>
      </w:r>
      <w:r w:rsidR="006D252C" w:rsidRPr="008075BE">
        <w:rPr>
          <w:rFonts w:ascii="Times New Roman" w:hAnsi="Times New Roman" w:cs="Times New Roman"/>
          <w:color w:val="000000" w:themeColor="text1"/>
          <w:sz w:val="24"/>
          <w:szCs w:val="24"/>
        </w:rPr>
        <w:t>s,</w:t>
      </w:r>
      <w:r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i/>
          <w:iCs/>
          <w:color w:val="000000" w:themeColor="text1"/>
          <w:sz w:val="24"/>
          <w:szCs w:val="24"/>
        </w:rPr>
        <w:t>Gnavus</w:t>
      </w:r>
      <w:r w:rsidRPr="008075BE">
        <w:rPr>
          <w:rFonts w:ascii="Times New Roman" w:hAnsi="Times New Roman" w:cs="Times New Roman"/>
          <w:color w:val="000000" w:themeColor="text1"/>
          <w:sz w:val="24"/>
          <w:szCs w:val="24"/>
        </w:rPr>
        <w:t xml:space="preserve"> showed </w:t>
      </w:r>
      <w:r w:rsidR="006D252C" w:rsidRPr="008075BE">
        <w:rPr>
          <w:rFonts w:ascii="Times New Roman" w:hAnsi="Times New Roman" w:cs="Times New Roman"/>
          <w:color w:val="000000" w:themeColor="text1"/>
          <w:sz w:val="24"/>
          <w:szCs w:val="24"/>
        </w:rPr>
        <w:t xml:space="preserve">to be in </w:t>
      </w:r>
      <w:r w:rsidRPr="008075BE">
        <w:rPr>
          <w:rFonts w:ascii="Times New Roman" w:hAnsi="Times New Roman" w:cs="Times New Roman"/>
          <w:color w:val="000000" w:themeColor="text1"/>
          <w:sz w:val="24"/>
          <w:szCs w:val="24"/>
        </w:rPr>
        <w:t xml:space="preserve">high abundance </w:t>
      </w:r>
      <w:r w:rsidR="006D252C" w:rsidRPr="008075BE">
        <w:rPr>
          <w:rFonts w:ascii="Times New Roman" w:hAnsi="Times New Roman" w:cs="Times New Roman"/>
          <w:color w:val="000000" w:themeColor="text1"/>
          <w:sz w:val="24"/>
          <w:szCs w:val="24"/>
        </w:rPr>
        <w:t>in the</w:t>
      </w:r>
      <w:r w:rsidRPr="008075BE">
        <w:rPr>
          <w:rFonts w:ascii="Times New Roman" w:hAnsi="Times New Roman" w:cs="Times New Roman"/>
          <w:color w:val="000000" w:themeColor="text1"/>
          <w:sz w:val="24"/>
          <w:szCs w:val="24"/>
        </w:rPr>
        <w:t xml:space="preserve"> IBD patients, with increased level of oxidative stress in the gut </w:t>
      </w:r>
      <w:r w:rsidR="00A05FB0" w:rsidRPr="008075BE">
        <w:rPr>
          <w:rFonts w:ascii="Times New Roman" w:hAnsi="Times New Roman" w:cs="Times New Roman"/>
          <w:color w:val="000000" w:themeColor="text1"/>
          <w:sz w:val="24"/>
          <w:szCs w:val="24"/>
        </w:rPr>
        <w:fldChar w:fldCharType="begin">
          <w:fldData xml:space="preserve">PEVuZE5vdGU+PENpdGU+PEF1dGhvcj5IYWxsPC9BdXRob3I+PFllYXI+MjAxNzwvWWVhcj48UmVj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PEVuZE5vdGU+PENpdGU+PEF1dGhvcj5IYWxsPC9BdXRob3I+PFllYXI+MjAxNzwvWWVhcj48UmVj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A05FB0" w:rsidRPr="008075BE">
        <w:rPr>
          <w:rFonts w:ascii="Times New Roman" w:hAnsi="Times New Roman" w:cs="Times New Roman"/>
          <w:color w:val="000000" w:themeColor="text1"/>
          <w:sz w:val="24"/>
          <w:szCs w:val="24"/>
        </w:rPr>
      </w:r>
      <w:r w:rsidR="00A05FB0"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(70)</w:t>
      </w:r>
      <w:r w:rsidR="00A05FB0"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xml:space="preserve">, potentially caused by cytokine production such as TNF-a </w:t>
      </w:r>
      <w:r w:rsidR="00A05FB0"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&lt;EndNote&gt;&lt;Cite&gt;&lt;Author&gt;Henke&lt;/Author&gt;&lt;Year&gt;2019&lt;/Year&gt;&lt;RecNum&gt;248&lt;/RecNum&gt;&lt;DisplayText&gt;(71)&lt;/DisplayText&gt;&lt;record&gt;&lt;rec-number&gt;2580&lt;/rec-number&gt;&lt;foreign-keys&gt;&lt;key app="EN" db-id="petpvf9zze5p0iezs0p55z0yz22f20efadfp" timestamp="1730996085"&gt;2580&lt;/key&gt;&lt;/foreign-keys&gt;&lt;ref-type name="Journal Article"&gt;17&lt;/ref-type&gt;&lt;contributors&gt;&lt;authors&gt;&lt;author&gt;Henke, M. T.&lt;/author&gt;&lt;author&gt;Kenny, D. J.&lt;/author&gt;&lt;author&gt;Cassilly, C. D.&lt;/author&gt;&lt;author&gt;Vlamakis, H.&lt;/author&gt;&lt;author&gt;Xavier, R. J.&lt;/author&gt;&lt;author&gt;Clardy, J.&lt;/author&gt;&lt;/authors&gt;&lt;/contributors&gt;&lt;auth-address&gt;Department of Biological Chemistry and Molecular Pharmacology, Harvard Medical School, Boston MA 02115.&amp;#xD;Broad Institute of MIT and Harvard, Cambridge, MA 02142.&amp;#xD;Department of Molecular Biology, Massachusetts General Hospital, Boston, MA 02114.&amp;#xD;Center for the Study of Inflammatory Bowel Disease, Massachusetts General Hospital, Boston, MA 02114.&amp;#xD;Department of Biological Chemistry and Molecular Pharmacology, Harvard Medical School, Boston MA 02115; jon_clardy@hms.harvard.edu.&lt;/auth-address&gt;&lt;titles&gt;&lt;title&gt;Ruminococcus gnavus, a member of the human gut microbiome associated with Crohn&amp;apos;s disease, produces an inflammatory polysaccharide&lt;/title&gt;&lt;secondary-title&gt;Proc Natl Acad Sci U S A&lt;/secondary-title&gt;&lt;/titles&gt;&lt;periodical&gt;&lt;full-title&gt;Proc Natl Acad Sci U S A&lt;/full-title&gt;&lt;/periodical&gt;&lt;pages&gt;12672-12677&lt;/pages&gt;&lt;volume&gt;116&lt;/volume&gt;&lt;number&gt;26&lt;/number&gt;&lt;edition&gt;2019/06/12&lt;/edition&gt;&lt;keywords&gt;&lt;keyword&gt;inflammatory bowel disease&lt;/keyword&gt;&lt;keyword&gt;microbiome&lt;/keyword&gt;&lt;keyword&gt;polysaccharide&lt;/keyword&gt;&lt;/keywords&gt;&lt;dates&gt;&lt;year&gt;2019&lt;/year&gt;&lt;pub-dates&gt;&lt;date&gt;Jun 25&lt;/date&gt;&lt;/pub-dates&gt;&lt;/dates&gt;&lt;isbn&gt;1091-6490 (Electronic)&amp;#xD;0027-8424 (Linking)&lt;/isbn&gt;&lt;accession-num&gt;31182571&lt;/accession-num&gt;&lt;urls&gt;&lt;related-urls&gt;&lt;url&gt;https://www.ncbi.nlm.nih.gov/pubmed/31182571&lt;/url&gt;&lt;/related-urls&gt;&lt;/urls&gt;&lt;custom2&gt;PMC6601261&lt;/custom2&gt;&lt;electronic-resource-num&gt;10.1073/pnas.1904099116&lt;/electronic-resource-num&gt;&lt;/record&gt;&lt;/Cite&gt;&lt;/EndNote&gt;</w:instrText>
      </w:r>
      <w:r w:rsidR="00A05FB0"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(71)</w:t>
      </w:r>
      <w:r w:rsidR="00A05FB0"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xml:space="preserve">. </w:t>
      </w:r>
      <w:r w:rsidR="006D252C" w:rsidRPr="008075BE">
        <w:rPr>
          <w:rFonts w:ascii="Times New Roman" w:hAnsi="Times New Roman" w:cs="Times New Roman"/>
          <w:i/>
          <w:iCs/>
          <w:color w:val="000000" w:themeColor="text1"/>
          <w:sz w:val="24"/>
          <w:szCs w:val="24"/>
        </w:rPr>
        <w:t>Firmicutes</w:t>
      </w:r>
      <w:r w:rsidRPr="008075BE">
        <w:rPr>
          <w:rFonts w:ascii="Times New Roman" w:hAnsi="Times New Roman" w:cs="Times New Roman"/>
          <w:color w:val="000000" w:themeColor="text1"/>
          <w:sz w:val="24"/>
          <w:szCs w:val="24"/>
        </w:rPr>
        <w:t xml:space="preserve"> </w:t>
      </w:r>
      <w:r w:rsidR="00A05FB0" w:rsidRPr="008075BE">
        <w:rPr>
          <w:rFonts w:ascii="Times New Roman" w:hAnsi="Times New Roman" w:cs="Times New Roman"/>
          <w:color w:val="000000" w:themeColor="text1"/>
          <w:sz w:val="24"/>
          <w:szCs w:val="24"/>
        </w:rPr>
        <w:t>has also been</w:t>
      </w:r>
      <w:r w:rsidRPr="008075BE">
        <w:rPr>
          <w:rFonts w:ascii="Times New Roman" w:hAnsi="Times New Roman" w:cs="Times New Roman"/>
          <w:color w:val="000000" w:themeColor="text1"/>
          <w:sz w:val="24"/>
          <w:szCs w:val="24"/>
        </w:rPr>
        <w:t xml:space="preserve"> reported to be overpopulated in infants who developed respiratory and skin allergic diseases </w:t>
      </w:r>
      <w:r w:rsidR="0058250C" w:rsidRPr="008075BE">
        <w:rPr>
          <w:rFonts w:ascii="Times New Roman" w:hAnsi="Times New Roman" w:cs="Times New Roman"/>
          <w:color w:val="000000" w:themeColor="text1"/>
          <w:sz w:val="24"/>
          <w:szCs w:val="24"/>
        </w:rPr>
        <w:fldChar w:fldCharType="begin">
          <w:fldData xml:space="preserve">PEVuZE5vdGU+PENpdGU+PEF1dGhvcj5DaHVhPC9BdXRob3I+PFllYXI+MjAxODwvWWVhcj48UmVj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PEVuZE5vdGU+PENpdGU+PEF1dGhvcj5DaHVhPC9BdXRob3I+PFllYXI+MjAxODwvWWVhcj48UmVj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58250C" w:rsidRPr="008075BE">
        <w:rPr>
          <w:rFonts w:ascii="Times New Roman" w:hAnsi="Times New Roman" w:cs="Times New Roman"/>
          <w:color w:val="000000" w:themeColor="text1"/>
          <w:sz w:val="24"/>
          <w:szCs w:val="24"/>
        </w:rPr>
      </w:r>
      <w:r w:rsidR="0058250C"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(72)</w:t>
      </w:r>
      <w:r w:rsidR="0058250C"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xml:space="preserve">. Mice orally garaged by purified </w:t>
      </w:r>
      <w:r w:rsidRPr="008075BE">
        <w:rPr>
          <w:rFonts w:ascii="Times New Roman" w:hAnsi="Times New Roman" w:cs="Times New Roman"/>
          <w:i/>
          <w:iCs/>
          <w:color w:val="000000" w:themeColor="text1"/>
          <w:sz w:val="24"/>
          <w:szCs w:val="24"/>
        </w:rPr>
        <w:t>Ruminococcus Gnavus</w:t>
      </w:r>
      <w:r w:rsidRPr="008075BE">
        <w:rPr>
          <w:rFonts w:ascii="Times New Roman" w:hAnsi="Times New Roman" w:cs="Times New Roman"/>
          <w:color w:val="000000" w:themeColor="text1"/>
          <w:sz w:val="24"/>
          <w:szCs w:val="24"/>
        </w:rPr>
        <w:t xml:space="preserve"> also developed airway inflammation by cytokine secretion such as interleukin</w:t>
      </w:r>
      <w:r w:rsidR="005E7427" w:rsidRPr="008075BE">
        <w:rPr>
          <w:rFonts w:ascii="Times New Roman" w:hAnsi="Times New Roman" w:cs="Times New Roman"/>
          <w:color w:val="000000" w:themeColor="text1"/>
          <w:sz w:val="24"/>
          <w:szCs w:val="24"/>
        </w:rPr>
        <w:t>s</w:t>
      </w:r>
      <w:r w:rsidRPr="008075BE">
        <w:rPr>
          <w:rFonts w:ascii="Times New Roman" w:hAnsi="Times New Roman" w:cs="Times New Roman"/>
          <w:color w:val="000000" w:themeColor="text1"/>
          <w:sz w:val="24"/>
          <w:szCs w:val="24"/>
        </w:rPr>
        <w:t xml:space="preserve"> 25</w:t>
      </w:r>
      <w:r w:rsidR="005E7427" w:rsidRPr="008075BE">
        <w:rPr>
          <w:rFonts w:ascii="Times New Roman" w:hAnsi="Times New Roman" w:cs="Times New Roman"/>
          <w:color w:val="000000" w:themeColor="text1"/>
          <w:sz w:val="24"/>
          <w:szCs w:val="24"/>
        </w:rPr>
        <w:t xml:space="preserve"> </w:t>
      </w:r>
      <w:r w:rsidR="00584D20" w:rsidRPr="008075BE">
        <w:rPr>
          <w:rFonts w:ascii="Times New Roman" w:hAnsi="Times New Roman" w:cs="Times New Roman"/>
          <w:color w:val="000000" w:themeColor="text1"/>
          <w:sz w:val="24"/>
          <w:szCs w:val="24"/>
        </w:rPr>
        <w:t>and 33</w:t>
      </w:r>
      <w:r w:rsidRPr="008075BE">
        <w:rPr>
          <w:rFonts w:ascii="Times New Roman" w:hAnsi="Times New Roman" w:cs="Times New Roman"/>
          <w:color w:val="000000" w:themeColor="text1"/>
          <w:sz w:val="24"/>
          <w:szCs w:val="24"/>
        </w:rPr>
        <w:t xml:space="preserve">. </w:t>
      </w:r>
      <w:r w:rsidR="005E7427" w:rsidRPr="008075BE">
        <w:rPr>
          <w:rFonts w:ascii="Times New Roman" w:hAnsi="Times New Roman" w:cs="Times New Roman"/>
          <w:color w:val="000000" w:themeColor="text1"/>
          <w:sz w:val="24"/>
          <w:szCs w:val="24"/>
        </w:rPr>
        <w:t>This study showed</w:t>
      </w:r>
      <w:r w:rsidRPr="008075BE">
        <w:rPr>
          <w:rFonts w:ascii="Times New Roman" w:hAnsi="Times New Roman" w:cs="Times New Roman"/>
          <w:color w:val="000000" w:themeColor="text1"/>
          <w:sz w:val="24"/>
          <w:szCs w:val="24"/>
        </w:rPr>
        <w:t xml:space="preserve"> </w:t>
      </w:r>
      <w:del w:id="488" w:author="Ran Yin" w:date="2024-11-30T21:29:00Z">
        <w:r w:rsidRPr="008075BE" w:rsidDel="001105C2">
          <w:rPr>
            <w:rFonts w:ascii="Times New Roman" w:hAnsi="Times New Roman" w:cs="Times New Roman"/>
            <w:color w:val="000000" w:themeColor="text1"/>
            <w:sz w:val="24"/>
            <w:szCs w:val="24"/>
          </w:rPr>
          <w:delText>significant</w:delText>
        </w:r>
      </w:del>
      <w:ins w:id="489" w:author="Ran Yin" w:date="2024-11-30T21:29:00Z">
        <w:r w:rsidR="001105C2" w:rsidRPr="008075BE">
          <w:rPr>
            <w:rFonts w:ascii="Times New Roman" w:hAnsi="Times New Roman" w:cs="Times New Roman"/>
            <w:color w:val="000000" w:themeColor="text1"/>
            <w:sz w:val="24"/>
            <w:szCs w:val="24"/>
          </w:rPr>
          <w:t>a significant</w:t>
        </w:r>
      </w:ins>
      <w:r w:rsidRPr="008075BE">
        <w:rPr>
          <w:rFonts w:ascii="Times New Roman" w:hAnsi="Times New Roman" w:cs="Times New Roman"/>
          <w:color w:val="000000" w:themeColor="text1"/>
          <w:sz w:val="24"/>
          <w:szCs w:val="24"/>
        </w:rPr>
        <w:t xml:space="preserve"> increase in the abundance of </w:t>
      </w:r>
      <w:r w:rsidRPr="008075BE">
        <w:rPr>
          <w:rFonts w:ascii="Times New Roman" w:hAnsi="Times New Roman" w:cs="Times New Roman"/>
          <w:i/>
          <w:iCs/>
          <w:color w:val="000000" w:themeColor="text1"/>
          <w:sz w:val="24"/>
          <w:szCs w:val="24"/>
        </w:rPr>
        <w:t>Firmcutes Ruminoccus</w:t>
      </w:r>
      <w:r w:rsidRPr="008075BE">
        <w:rPr>
          <w:rFonts w:ascii="Times New Roman" w:hAnsi="Times New Roman" w:cs="Times New Roman"/>
          <w:color w:val="000000" w:themeColor="text1"/>
          <w:sz w:val="24"/>
          <w:szCs w:val="24"/>
        </w:rPr>
        <w:t xml:space="preserve"> in fecal samples </w:t>
      </w:r>
      <w:r w:rsidR="006D252C" w:rsidRPr="008075BE">
        <w:rPr>
          <w:rFonts w:ascii="Times New Roman" w:hAnsi="Times New Roman" w:cs="Times New Roman"/>
          <w:color w:val="000000" w:themeColor="text1"/>
          <w:sz w:val="24"/>
          <w:szCs w:val="24"/>
        </w:rPr>
        <w:t xml:space="preserve">at the late but not at the early timepoints </w:t>
      </w:r>
      <w:r w:rsidRPr="008075BE">
        <w:rPr>
          <w:rFonts w:ascii="Times New Roman" w:hAnsi="Times New Roman" w:cs="Times New Roman"/>
          <w:color w:val="000000" w:themeColor="text1"/>
          <w:sz w:val="24"/>
          <w:szCs w:val="24"/>
        </w:rPr>
        <w:t xml:space="preserve">irrespective of diet and genotype. </w:t>
      </w:r>
      <w:r w:rsidR="00955E7B" w:rsidRPr="008075BE">
        <w:rPr>
          <w:rFonts w:ascii="Times New Roman" w:hAnsi="Times New Roman" w:cs="Times New Roman"/>
          <w:color w:val="000000" w:themeColor="text1"/>
          <w:sz w:val="24"/>
          <w:szCs w:val="24"/>
        </w:rPr>
        <w:t>Aging has been linked to the a</w:t>
      </w:r>
      <w:r w:rsidR="006D252C" w:rsidRPr="008075BE">
        <w:rPr>
          <w:rFonts w:ascii="Times New Roman" w:hAnsi="Times New Roman" w:cs="Times New Roman"/>
          <w:color w:val="000000" w:themeColor="text1"/>
          <w:sz w:val="24"/>
          <w:szCs w:val="24"/>
        </w:rPr>
        <w:t xml:space="preserve">ccumulation of harmful inflammatory bacteria in the </w:t>
      </w:r>
      <w:r w:rsidR="00955E7B" w:rsidRPr="008075BE">
        <w:rPr>
          <w:rFonts w:ascii="Times New Roman" w:hAnsi="Times New Roman" w:cs="Times New Roman"/>
          <w:color w:val="000000" w:themeColor="text1"/>
          <w:sz w:val="24"/>
          <w:szCs w:val="24"/>
        </w:rPr>
        <w:t xml:space="preserve">guts but in this </w:t>
      </w:r>
      <w:r w:rsidR="00584D20" w:rsidRPr="008075BE">
        <w:rPr>
          <w:rFonts w:ascii="Times New Roman" w:hAnsi="Times New Roman" w:cs="Times New Roman"/>
          <w:color w:val="000000" w:themeColor="text1"/>
          <w:sz w:val="24"/>
          <w:szCs w:val="24"/>
        </w:rPr>
        <w:t>study,</w:t>
      </w:r>
      <w:r w:rsidR="00955E7B"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w</w:t>
      </w:r>
      <w:r w:rsidR="006D252C" w:rsidRPr="008075BE">
        <w:rPr>
          <w:rFonts w:ascii="Times New Roman" w:hAnsi="Times New Roman" w:cs="Times New Roman"/>
          <w:color w:val="000000" w:themeColor="text1"/>
          <w:sz w:val="24"/>
          <w:szCs w:val="24"/>
        </w:rPr>
        <w:t xml:space="preserve">e </w:t>
      </w:r>
      <w:r w:rsidRPr="008075BE">
        <w:rPr>
          <w:rFonts w:ascii="Times New Roman" w:hAnsi="Times New Roman" w:cs="Times New Roman"/>
          <w:color w:val="000000" w:themeColor="text1"/>
          <w:sz w:val="24"/>
          <w:szCs w:val="24"/>
        </w:rPr>
        <w:t xml:space="preserve">found that the increased level of </w:t>
      </w:r>
      <w:r w:rsidRPr="008075BE">
        <w:rPr>
          <w:rFonts w:ascii="Times New Roman" w:hAnsi="Times New Roman" w:cs="Times New Roman"/>
          <w:i/>
          <w:iCs/>
          <w:color w:val="000000" w:themeColor="text1"/>
          <w:sz w:val="24"/>
          <w:szCs w:val="24"/>
        </w:rPr>
        <w:t>Firmucutes Ruminoccus</w:t>
      </w:r>
      <w:r w:rsidRPr="008075BE">
        <w:rPr>
          <w:rFonts w:ascii="Times New Roman" w:hAnsi="Times New Roman" w:cs="Times New Roman"/>
          <w:color w:val="000000" w:themeColor="text1"/>
          <w:sz w:val="24"/>
          <w:szCs w:val="24"/>
        </w:rPr>
        <w:t xml:space="preserve"> </w:t>
      </w:r>
      <w:r w:rsidR="006D252C" w:rsidRPr="008075BE">
        <w:rPr>
          <w:rFonts w:ascii="Times New Roman" w:hAnsi="Times New Roman" w:cs="Times New Roman"/>
          <w:color w:val="000000" w:themeColor="text1"/>
          <w:sz w:val="24"/>
          <w:szCs w:val="24"/>
        </w:rPr>
        <w:t>was mainly associated with</w:t>
      </w:r>
      <w:r w:rsidRPr="008075BE">
        <w:rPr>
          <w:rFonts w:ascii="Times New Roman" w:hAnsi="Times New Roman" w:cs="Times New Roman"/>
          <w:color w:val="000000" w:themeColor="text1"/>
          <w:sz w:val="24"/>
          <w:szCs w:val="24"/>
        </w:rPr>
        <w:t xml:space="preserve"> Nrf2 KO suggesting</w:t>
      </w:r>
      <w:r w:rsidR="006D252C" w:rsidRPr="008075BE">
        <w:rPr>
          <w:rFonts w:ascii="Times New Roman" w:hAnsi="Times New Roman" w:cs="Times New Roman"/>
          <w:color w:val="000000" w:themeColor="text1"/>
          <w:sz w:val="24"/>
          <w:szCs w:val="24"/>
        </w:rPr>
        <w:t xml:space="preserve"> that</w:t>
      </w:r>
      <w:r w:rsidRPr="008075BE">
        <w:rPr>
          <w:rFonts w:ascii="Times New Roman" w:hAnsi="Times New Roman" w:cs="Times New Roman"/>
          <w:color w:val="000000" w:themeColor="text1"/>
          <w:sz w:val="24"/>
          <w:szCs w:val="24"/>
        </w:rPr>
        <w:t xml:space="preserve"> Nrf2 KO accelerates the increase of </w:t>
      </w:r>
      <w:r w:rsidRPr="008075BE">
        <w:rPr>
          <w:rFonts w:ascii="Times New Roman" w:hAnsi="Times New Roman" w:cs="Times New Roman"/>
          <w:i/>
          <w:iCs/>
          <w:color w:val="000000" w:themeColor="text1"/>
          <w:sz w:val="24"/>
          <w:szCs w:val="24"/>
        </w:rPr>
        <w:t>Firmucutes Ruminoccus</w:t>
      </w:r>
      <w:r w:rsidR="005323CB" w:rsidRPr="008075BE">
        <w:rPr>
          <w:rFonts w:ascii="Times New Roman" w:hAnsi="Times New Roman" w:cs="Times New Roman"/>
          <w:color w:val="000000" w:themeColor="text1"/>
          <w:sz w:val="24"/>
          <w:szCs w:val="24"/>
        </w:rPr>
        <w:t>’s relative abundance</w:t>
      </w:r>
      <w:r w:rsidRPr="008075BE">
        <w:rPr>
          <w:rFonts w:ascii="Times New Roman" w:hAnsi="Times New Roman" w:cs="Times New Roman"/>
          <w:color w:val="000000" w:themeColor="text1"/>
          <w:sz w:val="24"/>
          <w:szCs w:val="24"/>
        </w:rPr>
        <w:t xml:space="preserve">. </w:t>
      </w:r>
      <w:r w:rsidR="005323CB" w:rsidRPr="008075BE">
        <w:rPr>
          <w:rFonts w:ascii="Times New Roman" w:hAnsi="Times New Roman" w:cs="Times New Roman"/>
          <w:color w:val="000000" w:themeColor="text1"/>
          <w:sz w:val="24"/>
          <w:szCs w:val="24"/>
        </w:rPr>
        <w:t>This suggests</w:t>
      </w:r>
      <w:r w:rsidRPr="008075BE">
        <w:rPr>
          <w:rFonts w:ascii="Times New Roman" w:hAnsi="Times New Roman" w:cs="Times New Roman"/>
          <w:color w:val="000000" w:themeColor="text1"/>
          <w:sz w:val="24"/>
          <w:szCs w:val="24"/>
        </w:rPr>
        <w:t xml:space="preserve"> that Nrf2 </w:t>
      </w:r>
      <w:r w:rsidR="005323CB" w:rsidRPr="008075BE">
        <w:rPr>
          <w:rFonts w:ascii="Times New Roman" w:hAnsi="Times New Roman" w:cs="Times New Roman"/>
          <w:color w:val="000000" w:themeColor="text1"/>
          <w:sz w:val="24"/>
          <w:szCs w:val="24"/>
        </w:rPr>
        <w:t>might</w:t>
      </w:r>
      <w:r w:rsidRPr="008075BE">
        <w:rPr>
          <w:rFonts w:ascii="Times New Roman" w:hAnsi="Times New Roman" w:cs="Times New Roman"/>
          <w:color w:val="000000" w:themeColor="text1"/>
          <w:sz w:val="24"/>
          <w:szCs w:val="24"/>
        </w:rPr>
        <w:t xml:space="preserve"> play an important role in regulating the gut microbiota profile and suppres</w:t>
      </w:r>
      <w:r w:rsidR="005323CB" w:rsidRPr="008075BE">
        <w:rPr>
          <w:rFonts w:ascii="Times New Roman" w:hAnsi="Times New Roman" w:cs="Times New Roman"/>
          <w:color w:val="000000" w:themeColor="text1"/>
          <w:sz w:val="24"/>
          <w:szCs w:val="24"/>
        </w:rPr>
        <w:t xml:space="preserve">s </w:t>
      </w:r>
      <w:r w:rsidRPr="008075BE">
        <w:rPr>
          <w:rFonts w:ascii="Times New Roman" w:hAnsi="Times New Roman" w:cs="Times New Roman"/>
          <w:color w:val="000000" w:themeColor="text1"/>
          <w:sz w:val="24"/>
          <w:szCs w:val="24"/>
        </w:rPr>
        <w:t xml:space="preserve">pathogenic species such as </w:t>
      </w:r>
      <w:r w:rsidRPr="008075BE">
        <w:rPr>
          <w:rFonts w:ascii="Times New Roman" w:hAnsi="Times New Roman" w:cs="Times New Roman"/>
          <w:i/>
          <w:iCs/>
          <w:color w:val="000000" w:themeColor="text1"/>
          <w:sz w:val="24"/>
          <w:szCs w:val="24"/>
        </w:rPr>
        <w:t>Firmucutes Ruminoccus</w:t>
      </w:r>
      <w:r w:rsidRPr="008075BE">
        <w:rPr>
          <w:rFonts w:ascii="Times New Roman" w:hAnsi="Times New Roman" w:cs="Times New Roman"/>
          <w:color w:val="000000" w:themeColor="text1"/>
          <w:sz w:val="24"/>
          <w:szCs w:val="24"/>
        </w:rPr>
        <w:t xml:space="preserve"> as the animal age. </w:t>
      </w:r>
    </w:p>
    <w:p w14:paraId="092A72B1" w14:textId="2CB11FD9" w:rsidR="0068652B" w:rsidRPr="008075BE" w:rsidRDefault="0068652B">
      <w:pPr>
        <w:jc w:val="both"/>
        <w:rPr>
          <w:rFonts w:ascii="Times New Roman" w:hAnsi="Times New Roman" w:cs="Times New Roman"/>
          <w:color w:val="000000" w:themeColor="text1"/>
          <w:sz w:val="24"/>
          <w:szCs w:val="24"/>
        </w:rPr>
        <w:pPrChange w:id="490" w:author="Ran Yin" w:date="2024-12-01T00:06:00Z">
          <w:pPr/>
        </w:pPrChange>
      </w:pPr>
      <w:r w:rsidRPr="008075BE">
        <w:rPr>
          <w:rFonts w:ascii="Times New Roman" w:hAnsi="Times New Roman" w:cs="Times New Roman"/>
          <w:color w:val="000000" w:themeColor="text1"/>
          <w:sz w:val="24"/>
          <w:szCs w:val="24"/>
        </w:rPr>
        <w:lastRenderedPageBreak/>
        <w:t xml:space="preserve">Interestingly, we also observed that the phylum </w:t>
      </w:r>
      <w:r w:rsidRPr="008075BE">
        <w:rPr>
          <w:rFonts w:ascii="Times New Roman" w:hAnsi="Times New Roman" w:cs="Times New Roman"/>
          <w:i/>
          <w:iCs/>
          <w:color w:val="000000" w:themeColor="text1"/>
          <w:sz w:val="24"/>
          <w:szCs w:val="24"/>
        </w:rPr>
        <w:t xml:space="preserve">Ruminoccus </w:t>
      </w:r>
      <w:r w:rsidRPr="008075BE">
        <w:rPr>
          <w:rFonts w:ascii="Times New Roman" w:hAnsi="Times New Roman" w:cs="Times New Roman"/>
          <w:color w:val="000000" w:themeColor="text1"/>
          <w:sz w:val="24"/>
          <w:szCs w:val="24"/>
        </w:rPr>
        <w:t xml:space="preserve">were elevated </w:t>
      </w:r>
      <w:r w:rsidR="000E1AD2" w:rsidRPr="008075BE">
        <w:rPr>
          <w:rFonts w:ascii="Times New Roman" w:hAnsi="Times New Roman" w:cs="Times New Roman"/>
          <w:color w:val="000000" w:themeColor="text1"/>
          <w:sz w:val="24"/>
          <w:szCs w:val="24"/>
        </w:rPr>
        <w:t>at the early timepoint in the</w:t>
      </w:r>
      <w:r w:rsidRPr="008075BE">
        <w:rPr>
          <w:rFonts w:ascii="Times New Roman" w:hAnsi="Times New Roman" w:cs="Times New Roman"/>
          <w:color w:val="000000" w:themeColor="text1"/>
          <w:sz w:val="24"/>
          <w:szCs w:val="24"/>
        </w:rPr>
        <w:t xml:space="preserve"> PEITC groups. </w:t>
      </w:r>
      <w:r w:rsidRPr="008075BE">
        <w:rPr>
          <w:rFonts w:ascii="Times New Roman" w:hAnsi="Times New Roman" w:cs="Times New Roman"/>
          <w:i/>
          <w:iCs/>
          <w:color w:val="000000" w:themeColor="text1"/>
          <w:sz w:val="24"/>
          <w:szCs w:val="24"/>
        </w:rPr>
        <w:t>Bacteroidetes Rikenella</w:t>
      </w:r>
      <w:r w:rsidRPr="008075BE">
        <w:rPr>
          <w:rFonts w:ascii="Times New Roman" w:hAnsi="Times New Roman" w:cs="Times New Roman"/>
          <w:color w:val="000000" w:themeColor="text1"/>
          <w:sz w:val="24"/>
          <w:szCs w:val="24"/>
        </w:rPr>
        <w:t xml:space="preserve"> w</w:t>
      </w:r>
      <w:r w:rsidR="000E1AD2" w:rsidRPr="008075BE">
        <w:rPr>
          <w:rFonts w:ascii="Times New Roman" w:hAnsi="Times New Roman" w:cs="Times New Roman"/>
          <w:color w:val="000000" w:themeColor="text1"/>
          <w:sz w:val="24"/>
          <w:szCs w:val="24"/>
        </w:rPr>
        <w:t>as</w:t>
      </w:r>
      <w:r w:rsidRPr="008075BE">
        <w:rPr>
          <w:rFonts w:ascii="Times New Roman" w:hAnsi="Times New Roman" w:cs="Times New Roman"/>
          <w:color w:val="000000" w:themeColor="text1"/>
          <w:sz w:val="24"/>
          <w:szCs w:val="24"/>
        </w:rPr>
        <w:t xml:space="preserve"> also found significantly elevated in Nrf2 KO groups, </w:t>
      </w:r>
      <w:r w:rsidR="000E1AD2" w:rsidRPr="008075BE">
        <w:rPr>
          <w:rFonts w:ascii="Times New Roman" w:hAnsi="Times New Roman" w:cs="Times New Roman"/>
          <w:color w:val="000000" w:themeColor="text1"/>
          <w:sz w:val="24"/>
          <w:szCs w:val="24"/>
        </w:rPr>
        <w:t>suggesting that it</w:t>
      </w:r>
      <w:r w:rsidRPr="008075BE">
        <w:rPr>
          <w:rFonts w:ascii="Times New Roman" w:hAnsi="Times New Roman" w:cs="Times New Roman"/>
          <w:color w:val="000000" w:themeColor="text1"/>
          <w:sz w:val="24"/>
          <w:szCs w:val="24"/>
        </w:rPr>
        <w:t xml:space="preserve"> </w:t>
      </w:r>
      <w:r w:rsidR="000E1AD2" w:rsidRPr="008075BE">
        <w:rPr>
          <w:rFonts w:ascii="Times New Roman" w:hAnsi="Times New Roman" w:cs="Times New Roman"/>
          <w:color w:val="000000" w:themeColor="text1"/>
          <w:sz w:val="24"/>
          <w:szCs w:val="24"/>
        </w:rPr>
        <w:t xml:space="preserve">may </w:t>
      </w:r>
      <w:r w:rsidRPr="008075BE">
        <w:rPr>
          <w:rFonts w:ascii="Times New Roman" w:hAnsi="Times New Roman" w:cs="Times New Roman"/>
          <w:color w:val="000000" w:themeColor="text1"/>
          <w:sz w:val="24"/>
          <w:szCs w:val="24"/>
        </w:rPr>
        <w:t>c</w:t>
      </w:r>
      <w:r w:rsidR="00933427" w:rsidRPr="008075BE">
        <w:rPr>
          <w:rFonts w:ascii="Times New Roman" w:hAnsi="Times New Roman" w:cs="Times New Roman"/>
          <w:color w:val="000000" w:themeColor="text1"/>
          <w:sz w:val="24"/>
          <w:szCs w:val="24"/>
        </w:rPr>
        <w:t>orrelate with</w:t>
      </w:r>
      <w:r w:rsidR="000E1AD2"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gut diseases</w:t>
      </w:r>
      <w:r w:rsidR="0058250C" w:rsidRPr="008075BE">
        <w:rPr>
          <w:rFonts w:ascii="Times New Roman" w:hAnsi="Times New Roman" w:cs="Times New Roman"/>
          <w:color w:val="000000" w:themeColor="text1"/>
          <w:sz w:val="24"/>
          <w:szCs w:val="24"/>
        </w:rPr>
        <w:t xml:space="preserve"> </w:t>
      </w:r>
      <w:r w:rsidR="0058250C" w:rsidRPr="008075BE">
        <w:rPr>
          <w:rFonts w:ascii="Times New Roman" w:hAnsi="Times New Roman" w:cs="Times New Roman"/>
          <w:color w:val="000000" w:themeColor="text1"/>
          <w:sz w:val="24"/>
          <w:szCs w:val="24"/>
        </w:rPr>
        <w:fldChar w:fldCharType="begin">
          <w:fldData xml:space="preserve">PEVuZE5vdGU+PENpdGU+PEF1dGhvcj5Kb2huc29uPC9BdXRob3I+PFllYXI+MjAxNzwvWWVhcj48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PEVuZE5vdGU+PENpdGU+PEF1dGhvcj5Kb2huc29uPC9BdXRob3I+PFllYXI+MjAxNzwvWWVhcj48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58250C" w:rsidRPr="008075BE">
        <w:rPr>
          <w:rFonts w:ascii="Times New Roman" w:hAnsi="Times New Roman" w:cs="Times New Roman"/>
          <w:color w:val="000000" w:themeColor="text1"/>
          <w:sz w:val="24"/>
          <w:szCs w:val="24"/>
        </w:rPr>
      </w:r>
      <w:r w:rsidR="0058250C"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(73, 74, 75, 76)</w:t>
      </w:r>
      <w:r w:rsidR="0058250C"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Overall, genetic KO (mutation) ha</w:t>
      </w:r>
      <w:r w:rsidR="000E1AD2" w:rsidRPr="008075BE">
        <w:rPr>
          <w:rFonts w:ascii="Times New Roman" w:hAnsi="Times New Roman" w:cs="Times New Roman"/>
          <w:color w:val="000000" w:themeColor="text1"/>
          <w:sz w:val="24"/>
          <w:szCs w:val="24"/>
        </w:rPr>
        <w:t>s</w:t>
      </w:r>
      <w:r w:rsidRPr="008075BE">
        <w:rPr>
          <w:rFonts w:ascii="Times New Roman" w:hAnsi="Times New Roman" w:cs="Times New Roman"/>
          <w:color w:val="000000" w:themeColor="text1"/>
          <w:sz w:val="24"/>
          <w:szCs w:val="24"/>
        </w:rPr>
        <w:t xml:space="preserve"> a strong impact on the host microbiota profile over time and should be considered as </w:t>
      </w:r>
      <w:r w:rsidR="00933427" w:rsidRPr="008075BE">
        <w:rPr>
          <w:rFonts w:ascii="Times New Roman" w:hAnsi="Times New Roman" w:cs="Times New Roman"/>
          <w:color w:val="000000" w:themeColor="text1"/>
          <w:sz w:val="24"/>
          <w:szCs w:val="24"/>
        </w:rPr>
        <w:t>a</w:t>
      </w:r>
      <w:r w:rsidRPr="008075BE">
        <w:rPr>
          <w:rFonts w:ascii="Times New Roman" w:hAnsi="Times New Roman" w:cs="Times New Roman"/>
          <w:color w:val="000000" w:themeColor="text1"/>
          <w:sz w:val="24"/>
          <w:szCs w:val="24"/>
        </w:rPr>
        <w:t xml:space="preserve"> biomarker when developing probiotic or microbiota intervention therapy in </w:t>
      </w:r>
      <w:r w:rsidR="000E1AD2" w:rsidRPr="008075BE">
        <w:rPr>
          <w:rFonts w:ascii="Times New Roman" w:hAnsi="Times New Roman" w:cs="Times New Roman"/>
          <w:color w:val="000000" w:themeColor="text1"/>
          <w:sz w:val="24"/>
          <w:szCs w:val="24"/>
        </w:rPr>
        <w:t xml:space="preserve">the </w:t>
      </w:r>
      <w:r w:rsidRPr="008075BE">
        <w:rPr>
          <w:rFonts w:ascii="Times New Roman" w:hAnsi="Times New Roman" w:cs="Times New Roman"/>
          <w:color w:val="000000" w:themeColor="text1"/>
          <w:sz w:val="24"/>
          <w:szCs w:val="24"/>
        </w:rPr>
        <w:t>future.</w:t>
      </w:r>
    </w:p>
    <w:p w14:paraId="5D747067" w14:textId="599864AC" w:rsidR="00A43D9D" w:rsidRPr="008075BE" w:rsidDel="00D0672D" w:rsidRDefault="00A876AD">
      <w:pPr>
        <w:jc w:val="both"/>
        <w:rPr>
          <w:del w:id="491" w:author="Ran Yin" w:date="2024-11-25T20:45:00Z"/>
          <w:rFonts w:ascii="Times New Roman" w:hAnsi="Times New Roman" w:cs="Times New Roman"/>
          <w:color w:val="000000" w:themeColor="text1"/>
          <w:sz w:val="24"/>
          <w:szCs w:val="24"/>
        </w:rPr>
        <w:pPrChange w:id="492" w:author="Ran Yin" w:date="2024-12-01T00:06:00Z">
          <w:pPr/>
        </w:pPrChange>
      </w:pPr>
      <w:del w:id="493" w:author="Sargsyan, Davit [JRDUS]" w:date="2024-12-02T17:12:00Z">
        <w:r w:rsidRPr="008075BE" w:rsidDel="00A045DD">
          <w:rPr>
            <w:rFonts w:ascii="Times New Roman" w:hAnsi="Times New Roman" w:cs="Times New Roman"/>
            <w:color w:val="000000" w:themeColor="text1"/>
            <w:sz w:val="24"/>
            <w:szCs w:val="24"/>
          </w:rPr>
          <w:delText>T</w:delText>
        </w:r>
      </w:del>
      <w:ins w:id="494" w:author="Ran Yin" w:date="2024-11-30T22:52:00Z">
        <w:del w:id="495" w:author="Sargsyan, Davit [JRDUS]" w:date="2024-12-02T17:12:00Z">
          <w:r w:rsidR="005F7E19" w:rsidDel="00A045DD">
            <w:rPr>
              <w:rFonts w:ascii="Times New Roman" w:hAnsi="Times New Roman" w:cs="Times New Roman"/>
              <w:color w:val="000000" w:themeColor="text1"/>
              <w:sz w:val="24"/>
              <w:szCs w:val="24"/>
            </w:rPr>
            <w:delText>his study</w:delText>
          </w:r>
        </w:del>
      </w:ins>
      <w:del w:id="496" w:author="Sargsyan, Davit [JRDUS]" w:date="2024-12-02T17:12:00Z">
        <w:r w:rsidRPr="008075BE" w:rsidDel="00A045DD">
          <w:rPr>
            <w:rFonts w:ascii="Times New Roman" w:hAnsi="Times New Roman" w:cs="Times New Roman"/>
            <w:color w:val="000000" w:themeColor="text1"/>
            <w:sz w:val="24"/>
            <w:szCs w:val="24"/>
          </w:rPr>
          <w:delText>he current study</w:delText>
        </w:r>
      </w:del>
      <w:ins w:id="497" w:author="Sargsyan, Davit [JRDUS]" w:date="2024-12-02T17:12:00Z">
        <w:r w:rsidR="00A045DD">
          <w:rPr>
            <w:rFonts w:ascii="Times New Roman" w:hAnsi="Times New Roman" w:cs="Times New Roman"/>
            <w:color w:val="000000" w:themeColor="text1"/>
            <w:sz w:val="24"/>
            <w:szCs w:val="24"/>
          </w:rPr>
          <w:t>The results of this study</w:t>
        </w:r>
      </w:ins>
      <w:r w:rsidR="0068652B"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suggest</w:t>
      </w:r>
      <w:del w:id="498" w:author="Sargsyan, Davit [JRDUS]" w:date="2024-12-02T17:12:00Z">
        <w:r w:rsidRPr="008075BE" w:rsidDel="00A045DD">
          <w:rPr>
            <w:rFonts w:ascii="Times New Roman" w:hAnsi="Times New Roman" w:cs="Times New Roman"/>
            <w:color w:val="000000" w:themeColor="text1"/>
            <w:sz w:val="24"/>
            <w:szCs w:val="24"/>
          </w:rPr>
          <w:delText>s</w:delText>
        </w:r>
      </w:del>
      <w:r w:rsidRPr="008075BE">
        <w:rPr>
          <w:rFonts w:ascii="Times New Roman" w:hAnsi="Times New Roman" w:cs="Times New Roman"/>
          <w:color w:val="000000" w:themeColor="text1"/>
          <w:sz w:val="24"/>
          <w:szCs w:val="24"/>
        </w:rPr>
        <w:t xml:space="preserve"> a strong association </w:t>
      </w:r>
      <w:del w:id="499" w:author="Ran Yin" w:date="2024-11-30T22:52:00Z">
        <w:r w:rsidRPr="008075BE" w:rsidDel="005F7E19">
          <w:rPr>
            <w:rFonts w:ascii="Times New Roman" w:hAnsi="Times New Roman" w:cs="Times New Roman"/>
            <w:color w:val="000000" w:themeColor="text1"/>
            <w:sz w:val="24"/>
            <w:szCs w:val="24"/>
          </w:rPr>
          <w:delText xml:space="preserve">of </w:delText>
        </w:r>
      </w:del>
      <w:ins w:id="500" w:author="Ran Yin" w:date="2024-11-30T22:52:00Z">
        <w:r w:rsidR="005F7E19">
          <w:rPr>
            <w:rFonts w:ascii="Times New Roman" w:hAnsi="Times New Roman" w:cs="Times New Roman"/>
            <w:color w:val="000000" w:themeColor="text1"/>
            <w:sz w:val="24"/>
            <w:szCs w:val="24"/>
          </w:rPr>
          <w:t>between</w:t>
        </w:r>
        <w:r w:rsidR="005F7E19" w:rsidRPr="008075BE">
          <w:rPr>
            <w:rFonts w:ascii="Times New Roman" w:hAnsi="Times New Roman" w:cs="Times New Roman"/>
            <w:color w:val="000000" w:themeColor="text1"/>
            <w:sz w:val="24"/>
            <w:szCs w:val="24"/>
          </w:rPr>
          <w:t xml:space="preserve"> </w:t>
        </w:r>
      </w:ins>
      <w:r w:rsidR="0068652B" w:rsidRPr="008075BE">
        <w:rPr>
          <w:rFonts w:ascii="Times New Roman" w:hAnsi="Times New Roman" w:cs="Times New Roman"/>
          <w:color w:val="000000" w:themeColor="text1"/>
          <w:sz w:val="24"/>
          <w:szCs w:val="24"/>
        </w:rPr>
        <w:t xml:space="preserve">mice genotype </w:t>
      </w:r>
      <w:ins w:id="501" w:author="Ran Yin" w:date="2024-11-30T22:52:00Z">
        <w:r w:rsidR="005F7E19">
          <w:rPr>
            <w:rFonts w:ascii="Times New Roman" w:hAnsi="Times New Roman" w:cs="Times New Roman"/>
            <w:color w:val="000000" w:themeColor="text1"/>
            <w:sz w:val="24"/>
            <w:szCs w:val="24"/>
          </w:rPr>
          <w:t>and</w:t>
        </w:r>
      </w:ins>
      <w:del w:id="502" w:author="Ran Yin" w:date="2024-11-30T22:52:00Z">
        <w:r w:rsidR="0068652B" w:rsidRPr="008075BE" w:rsidDel="005F7E19">
          <w:rPr>
            <w:rFonts w:ascii="Times New Roman" w:hAnsi="Times New Roman" w:cs="Times New Roman"/>
            <w:color w:val="000000" w:themeColor="text1"/>
            <w:sz w:val="24"/>
            <w:szCs w:val="24"/>
          </w:rPr>
          <w:delText>with</w:delText>
        </w:r>
      </w:del>
      <w:r w:rsidR="0068652B" w:rsidRPr="008075BE">
        <w:rPr>
          <w:rFonts w:ascii="Times New Roman" w:hAnsi="Times New Roman" w:cs="Times New Roman"/>
          <w:color w:val="000000" w:themeColor="text1"/>
          <w:sz w:val="24"/>
          <w:szCs w:val="24"/>
        </w:rPr>
        <w:t xml:space="preserve"> gut microbio</w:t>
      </w:r>
      <w:r w:rsidR="008F5804" w:rsidRPr="008075BE">
        <w:rPr>
          <w:rFonts w:ascii="Times New Roman" w:hAnsi="Times New Roman" w:cs="Times New Roman"/>
          <w:color w:val="000000" w:themeColor="text1"/>
          <w:sz w:val="24"/>
          <w:szCs w:val="24"/>
        </w:rPr>
        <w:t>me</w:t>
      </w:r>
      <w:r w:rsidR="0068652B" w:rsidRPr="008075BE">
        <w:rPr>
          <w:rFonts w:ascii="Times New Roman" w:hAnsi="Times New Roman" w:cs="Times New Roman"/>
          <w:color w:val="000000" w:themeColor="text1"/>
          <w:sz w:val="24"/>
          <w:szCs w:val="24"/>
        </w:rPr>
        <w:t xml:space="preserve"> </w:t>
      </w:r>
      <w:r w:rsidR="008F5804" w:rsidRPr="008075BE">
        <w:rPr>
          <w:rFonts w:ascii="Times New Roman" w:hAnsi="Times New Roman" w:cs="Times New Roman"/>
          <w:color w:val="000000" w:themeColor="text1"/>
          <w:sz w:val="24"/>
          <w:szCs w:val="24"/>
        </w:rPr>
        <w:t>richness</w:t>
      </w:r>
      <w:r w:rsidRPr="008075BE">
        <w:rPr>
          <w:rFonts w:ascii="Times New Roman" w:hAnsi="Times New Roman" w:cs="Times New Roman"/>
          <w:color w:val="000000" w:themeColor="text1"/>
          <w:sz w:val="24"/>
          <w:szCs w:val="24"/>
        </w:rPr>
        <w:t xml:space="preserve">, </w:t>
      </w:r>
      <w:r w:rsidR="008F5804" w:rsidRPr="008075BE">
        <w:rPr>
          <w:rFonts w:ascii="Times New Roman" w:hAnsi="Times New Roman" w:cs="Times New Roman"/>
          <w:color w:val="000000" w:themeColor="text1"/>
          <w:sz w:val="24"/>
          <w:szCs w:val="24"/>
        </w:rPr>
        <w:t>diversity and composition</w:t>
      </w:r>
      <w:r w:rsidR="0068652B" w:rsidRPr="008075BE">
        <w:rPr>
          <w:rFonts w:ascii="Times New Roman" w:hAnsi="Times New Roman" w:cs="Times New Roman"/>
          <w:color w:val="000000" w:themeColor="text1"/>
          <w:sz w:val="24"/>
          <w:szCs w:val="24"/>
        </w:rPr>
        <w:t xml:space="preserve">. However, </w:t>
      </w:r>
      <w:del w:id="503" w:author="Ran Yin" w:date="2024-11-30T22:52:00Z">
        <w:r w:rsidRPr="008075BE" w:rsidDel="005F7E19">
          <w:rPr>
            <w:rFonts w:ascii="Times New Roman" w:hAnsi="Times New Roman" w:cs="Times New Roman"/>
            <w:color w:val="000000" w:themeColor="text1"/>
            <w:sz w:val="24"/>
            <w:szCs w:val="24"/>
          </w:rPr>
          <w:delText>a number of</w:delText>
        </w:r>
      </w:del>
      <w:ins w:id="504" w:author="Ran Yin" w:date="2024-11-30T22:52:00Z">
        <w:r w:rsidR="005F7E19">
          <w:rPr>
            <w:rFonts w:ascii="Times New Roman" w:hAnsi="Times New Roman" w:cs="Times New Roman"/>
            <w:color w:val="000000" w:themeColor="text1"/>
            <w:sz w:val="24"/>
            <w:szCs w:val="24"/>
          </w:rPr>
          <w:t>several</w:t>
        </w:r>
      </w:ins>
      <w:r w:rsidRPr="008075BE">
        <w:rPr>
          <w:rFonts w:ascii="Times New Roman" w:hAnsi="Times New Roman" w:cs="Times New Roman"/>
          <w:color w:val="000000" w:themeColor="text1"/>
          <w:sz w:val="24"/>
          <w:szCs w:val="24"/>
        </w:rPr>
        <w:t xml:space="preserve"> factors might have contributed to some of the observed variability</w:t>
      </w:r>
      <w:r w:rsidR="0068652B" w:rsidRPr="008075BE">
        <w:rPr>
          <w:rFonts w:ascii="Times New Roman" w:hAnsi="Times New Roman" w:cs="Times New Roman"/>
          <w:color w:val="000000" w:themeColor="text1"/>
          <w:sz w:val="24"/>
          <w:szCs w:val="24"/>
        </w:rPr>
        <w:t xml:space="preserve">. </w:t>
      </w:r>
      <w:ins w:id="505" w:author="Ran Yin" w:date="2024-11-30T22:55:00Z">
        <w:r w:rsidR="00BD3842" w:rsidRPr="00BD3842">
          <w:rPr>
            <w:rFonts w:ascii="Times New Roman" w:hAnsi="Times New Roman" w:cs="Times New Roman"/>
            <w:color w:val="000000" w:themeColor="text1"/>
            <w:sz w:val="24"/>
            <w:szCs w:val="24"/>
          </w:rPr>
          <w:t>Prior research has attributed a significant proportion of this variability to factors such as the "cage effect," which reflects the influence of housing arrangements (up to 32%), and individual mouse-to-mouse differences (up to 46%)</w:t>
        </w:r>
      </w:ins>
      <w:del w:id="506" w:author="Ran Yin" w:date="2024-11-30T22:55:00Z">
        <w:r w:rsidRPr="008075BE" w:rsidDel="00BD3842">
          <w:rPr>
            <w:rFonts w:ascii="Times New Roman" w:hAnsi="Times New Roman" w:cs="Times New Roman"/>
            <w:color w:val="000000" w:themeColor="text1"/>
            <w:sz w:val="24"/>
            <w:szCs w:val="24"/>
          </w:rPr>
          <w:delText xml:space="preserve">In a mouse study, the cage effect, i.e., housing arrangement of the animals, and individual mouse-to-mouse differences were attributed to explain </w:delText>
        </w:r>
        <w:r w:rsidR="0068652B" w:rsidRPr="008075BE" w:rsidDel="00BD3842">
          <w:rPr>
            <w:rFonts w:ascii="Times New Roman" w:hAnsi="Times New Roman" w:cs="Times New Roman"/>
            <w:color w:val="000000" w:themeColor="text1"/>
            <w:sz w:val="24"/>
            <w:szCs w:val="24"/>
          </w:rPr>
          <w:delText xml:space="preserve"> up to 32% and 46% of gut </w:delText>
        </w:r>
        <w:r w:rsidRPr="008075BE" w:rsidDel="00BD3842">
          <w:rPr>
            <w:rFonts w:ascii="Times New Roman" w:hAnsi="Times New Roman" w:cs="Times New Roman"/>
            <w:color w:val="000000" w:themeColor="text1"/>
            <w:sz w:val="24"/>
            <w:szCs w:val="24"/>
          </w:rPr>
          <w:delText xml:space="preserve">microbiome composition </w:delText>
        </w:r>
        <w:r w:rsidR="00A65E62" w:rsidRPr="008075BE" w:rsidDel="00BD3842">
          <w:rPr>
            <w:rFonts w:ascii="Times New Roman" w:hAnsi="Times New Roman" w:cs="Times New Roman"/>
            <w:color w:val="000000" w:themeColor="text1"/>
            <w:sz w:val="24"/>
            <w:szCs w:val="24"/>
          </w:rPr>
          <w:delText>variability, respectively</w:delText>
        </w:r>
      </w:del>
      <w:r w:rsidR="0068652B" w:rsidRPr="008075BE">
        <w:rPr>
          <w:rFonts w:ascii="Times New Roman" w:hAnsi="Times New Roman" w:cs="Times New Roman"/>
          <w:color w:val="000000" w:themeColor="text1"/>
          <w:sz w:val="24"/>
          <w:szCs w:val="24"/>
        </w:rPr>
        <w:t xml:space="preserve"> </w:t>
      </w:r>
      <w:r w:rsidR="00085587"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&lt;EndNote&gt;&lt;Cite&gt;&lt;Author&gt;Hildebrand&lt;/Author&gt;&lt;Year&gt;2013&lt;/Year&gt;&lt;RecNum&gt;254&lt;/RecNum&gt;&lt;DisplayText&gt;(77)&lt;/DisplayText&gt;&lt;record&gt;&lt;rec-number&gt;2586&lt;/rec-number&gt;&lt;foreign-keys&gt;&lt;key app="EN" db-id="petpvf9zze5p0iezs0p55z0yz22f20efadfp" timestamp="1730996085"&gt;2586&lt;/key&gt;&lt;/foreign-keys&gt;&lt;ref-type name="Journal Article"&gt;17&lt;/ref-type&gt;&lt;contributors&gt;&lt;authors&gt;&lt;author&gt;Hildebrand, F.&lt;/author&gt;&lt;author&gt;Nguyen, T. L.&lt;/author&gt;&lt;author&gt;Brinkman, B.&lt;/author&gt;&lt;author&gt;Yunta, R. G.&lt;/author&gt;&lt;author&gt;Cauwe, B.&lt;/author&gt;&lt;author&gt;Vandenabeele, P.&lt;/author&gt;&lt;author&gt;Liston, A.&lt;/author&gt;&lt;author&gt;Raes, J.&lt;/author&gt;&lt;/authors&gt;&lt;/contributors&gt;&lt;titles&gt;&lt;title&gt;Inflammation-associated enterotypes, host genotype, cage and inter-individual effects drive gut microbiota variation in common laboratory mice&lt;/title&gt;&lt;secondary-title&gt;Genome Biol&lt;/secondary-title&gt;&lt;/titles&gt;&lt;periodical&gt;&lt;full-title&gt;Genome Biol&lt;/full-title&gt;&lt;/periodical&gt;&lt;pages&gt;R4&lt;/pages&gt;&lt;volume&gt;14&lt;/volume&gt;&lt;number&gt;1&lt;/number&gt;&lt;edition&gt;2013/01/26&lt;/edition&gt;&lt;keywords&gt;&lt;keyword&gt;Animals&lt;/keyword&gt;&lt;keyword&gt;Female&lt;/keyword&gt;&lt;keyword&gt;*Genetic Variation&lt;/keyword&gt;&lt;keyword&gt;*Genotype&lt;/keyword&gt;&lt;keyword&gt;Helicobacter/isolation &amp;amp; purification&lt;/keyword&gt;&lt;keyword&gt;Inflammation/genetics/microbiology&lt;/keyword&gt;&lt;keyword&gt;Intestinal Mucosa/metabolism&lt;/keyword&gt;&lt;keyword&gt;Intestines/microbiology&lt;/keyword&gt;&lt;keyword&gt;Leukocyte L1 Antigen Complex/genetics/metabolism&lt;/keyword&gt;&lt;keyword&gt;Male&lt;/keyword&gt;&lt;keyword&gt;Mice&lt;/keyword&gt;&lt;keyword&gt;Mice, Inbred Strains/genetics/*microbiology&lt;/keyword&gt;&lt;keyword&gt;*Microbiota&lt;/keyword&gt;&lt;keyword&gt;RNA, Ribosomal, 16S/genetics&lt;/keyword&gt;&lt;keyword&gt;Species Specificity&lt;/keyword&gt;&lt;/keywords&gt;&lt;dates&gt;&lt;year&gt;2013&lt;/year&gt;&lt;pub-dates&gt;&lt;date&gt;Jan 24&lt;/date&gt;&lt;/pub-dates&gt;&lt;/dates&gt;&lt;isbn&gt;1474-760X (Electronic)&amp;#xD;1474-7596 (Linking)&lt;/isbn&gt;&lt;accession-num&gt;23347395&lt;/accession-num&gt;&lt;urls&gt;&lt;related-urls&gt;&lt;url&gt;https://www.ncbi.nlm.nih.gov/pubmed/23347395&lt;/url&gt;&lt;/related-urls&gt;&lt;/urls&gt;&lt;custom2&gt;PMC4053703&lt;/custom2&gt;&lt;electronic-resource-num&gt;10.1186/gb-2013-14-1-r4&lt;/electronic-resource-num&gt;&lt;/record&gt;&lt;/Cite&gt;&lt;/EndNote&gt;</w:instrText>
      </w:r>
      <w:r w:rsidR="00085587"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(77)</w:t>
      </w:r>
      <w:r w:rsidR="00085587" w:rsidRPr="008075BE">
        <w:rPr>
          <w:rFonts w:ascii="Times New Roman" w:hAnsi="Times New Roman" w:cs="Times New Roman"/>
          <w:color w:val="000000" w:themeColor="text1"/>
          <w:sz w:val="24"/>
          <w:szCs w:val="24"/>
        </w:rPr>
        <w:fldChar w:fldCharType="end"/>
      </w:r>
      <w:r w:rsidR="0068652B" w:rsidRPr="008075BE">
        <w:rPr>
          <w:rFonts w:ascii="Times New Roman" w:hAnsi="Times New Roman" w:cs="Times New Roman"/>
          <w:color w:val="000000" w:themeColor="text1"/>
          <w:sz w:val="24"/>
          <w:szCs w:val="24"/>
        </w:rPr>
        <w:t xml:space="preserve">. </w:t>
      </w:r>
      <w:ins w:id="507" w:author="Ran Yin" w:date="2024-11-30T22:55:00Z">
        <w:r w:rsidR="00BD3842">
          <w:rPr>
            <w:rFonts w:ascii="Times New Roman" w:hAnsi="Times New Roman" w:cs="Times New Roman"/>
            <w:color w:val="000000" w:themeColor="text1"/>
            <w:sz w:val="24"/>
            <w:szCs w:val="24"/>
          </w:rPr>
          <w:t>These findings underscor</w:t>
        </w:r>
      </w:ins>
      <w:ins w:id="508" w:author="Ran Yin" w:date="2024-11-30T22:56:00Z">
        <w:r w:rsidR="00BD3842">
          <w:rPr>
            <w:rFonts w:ascii="Times New Roman" w:hAnsi="Times New Roman" w:cs="Times New Roman"/>
            <w:color w:val="000000" w:themeColor="text1"/>
            <w:sz w:val="24"/>
            <w:szCs w:val="24"/>
          </w:rPr>
          <w:t xml:space="preserve">e the need of </w:t>
        </w:r>
        <w:r w:rsidR="00BD3842" w:rsidRPr="00BD3842">
          <w:rPr>
            <w:rFonts w:ascii="Times New Roman" w:hAnsi="Times New Roman" w:cs="Times New Roman"/>
            <w:color w:val="000000" w:themeColor="text1"/>
            <w:sz w:val="24"/>
            <w:szCs w:val="24"/>
          </w:rPr>
          <w:t xml:space="preserve">methodological refinements in experimental designs </w:t>
        </w:r>
      </w:ins>
      <w:del w:id="509" w:author="Ran Yin" w:date="2024-11-30T22:56:00Z">
        <w:r w:rsidR="00492C61" w:rsidRPr="008075BE" w:rsidDel="00BD3842">
          <w:rPr>
            <w:rFonts w:ascii="Times New Roman" w:hAnsi="Times New Roman" w:cs="Times New Roman"/>
            <w:color w:val="000000" w:themeColor="text1"/>
            <w:sz w:val="24"/>
            <w:szCs w:val="24"/>
          </w:rPr>
          <w:delText xml:space="preserve">Possible ways </w:delText>
        </w:r>
      </w:del>
      <w:r w:rsidR="00492C61" w:rsidRPr="008075BE">
        <w:rPr>
          <w:rFonts w:ascii="Times New Roman" w:hAnsi="Times New Roman" w:cs="Times New Roman"/>
          <w:color w:val="000000" w:themeColor="text1"/>
          <w:sz w:val="24"/>
          <w:szCs w:val="24"/>
        </w:rPr>
        <w:t>to reduce the background noise</w:t>
      </w:r>
      <w:del w:id="510" w:author="Ran Yin" w:date="2024-11-30T22:56:00Z">
        <w:r w:rsidR="00492C61" w:rsidRPr="008075BE" w:rsidDel="00BD3842">
          <w:rPr>
            <w:rFonts w:ascii="Times New Roman" w:hAnsi="Times New Roman" w:cs="Times New Roman"/>
            <w:color w:val="000000" w:themeColor="text1"/>
            <w:sz w:val="24"/>
            <w:szCs w:val="24"/>
          </w:rPr>
          <w:delText xml:space="preserve"> in these studies include equalizing the microbiomes at baseline</w:delText>
        </w:r>
      </w:del>
      <w:r w:rsidR="00492C61" w:rsidRPr="008075BE">
        <w:rPr>
          <w:rFonts w:ascii="Times New Roman" w:hAnsi="Times New Roman" w:cs="Times New Roman"/>
          <w:color w:val="000000" w:themeColor="text1"/>
          <w:sz w:val="24"/>
          <w:szCs w:val="24"/>
        </w:rPr>
        <w:t xml:space="preserve"> by</w:t>
      </w:r>
      <w:r w:rsidR="00A65E62" w:rsidRPr="008075BE">
        <w:rPr>
          <w:rFonts w:ascii="Times New Roman" w:hAnsi="Times New Roman" w:cs="Times New Roman"/>
          <w:color w:val="000000" w:themeColor="text1"/>
          <w:sz w:val="24"/>
          <w:szCs w:val="24"/>
        </w:rPr>
        <w:t xml:space="preserve"> </w:t>
      </w:r>
      <w:r w:rsidR="002532B2" w:rsidRPr="008075BE">
        <w:rPr>
          <w:rFonts w:ascii="Times New Roman" w:hAnsi="Times New Roman" w:cs="Times New Roman"/>
          <w:color w:val="000000" w:themeColor="text1"/>
          <w:sz w:val="24"/>
          <w:szCs w:val="24"/>
        </w:rPr>
        <w:t xml:space="preserve">feeding the animals with a </w:t>
      </w:r>
      <w:r w:rsidR="0068652B" w:rsidRPr="008075BE">
        <w:rPr>
          <w:rFonts w:ascii="Times New Roman" w:hAnsi="Times New Roman" w:cs="Times New Roman"/>
          <w:color w:val="000000" w:themeColor="text1"/>
          <w:sz w:val="24"/>
          <w:szCs w:val="24"/>
        </w:rPr>
        <w:t xml:space="preserve">control diet </w:t>
      </w:r>
      <w:r w:rsidR="002532B2" w:rsidRPr="008075BE">
        <w:rPr>
          <w:rFonts w:ascii="Times New Roman" w:hAnsi="Times New Roman" w:cs="Times New Roman"/>
          <w:color w:val="000000" w:themeColor="text1"/>
          <w:sz w:val="24"/>
          <w:szCs w:val="24"/>
        </w:rPr>
        <w:t>for several weeks or</w:t>
      </w:r>
      <w:r w:rsidR="0068652B" w:rsidRPr="008075BE">
        <w:rPr>
          <w:rFonts w:ascii="Times New Roman" w:hAnsi="Times New Roman" w:cs="Times New Roman"/>
          <w:color w:val="000000" w:themeColor="text1"/>
          <w:sz w:val="24"/>
          <w:szCs w:val="24"/>
        </w:rPr>
        <w:t xml:space="preserve"> </w:t>
      </w:r>
      <w:r w:rsidR="002532B2" w:rsidRPr="008075BE">
        <w:rPr>
          <w:rFonts w:ascii="Times New Roman" w:hAnsi="Times New Roman" w:cs="Times New Roman"/>
          <w:color w:val="000000" w:themeColor="text1"/>
          <w:sz w:val="24"/>
          <w:szCs w:val="24"/>
        </w:rPr>
        <w:t>using</w:t>
      </w:r>
      <w:r w:rsidR="0068652B" w:rsidRPr="008075BE">
        <w:rPr>
          <w:rFonts w:ascii="Times New Roman" w:hAnsi="Times New Roman" w:cs="Times New Roman"/>
          <w:color w:val="000000" w:themeColor="text1"/>
          <w:sz w:val="24"/>
          <w:szCs w:val="24"/>
        </w:rPr>
        <w:t xml:space="preserve"> gnotobiotic (germ-free) mice </w:t>
      </w:r>
      <w:r w:rsidR="002532B2" w:rsidRPr="008075BE">
        <w:rPr>
          <w:rFonts w:ascii="Times New Roman" w:hAnsi="Times New Roman" w:cs="Times New Roman"/>
          <w:color w:val="000000" w:themeColor="text1"/>
          <w:sz w:val="24"/>
          <w:szCs w:val="24"/>
        </w:rPr>
        <w:t>implanted with homogenized fecal samples</w:t>
      </w:r>
      <w:r w:rsidR="0068652B" w:rsidRPr="008075BE">
        <w:rPr>
          <w:rFonts w:ascii="Times New Roman" w:hAnsi="Times New Roman" w:cs="Times New Roman"/>
          <w:color w:val="000000" w:themeColor="text1"/>
          <w:sz w:val="24"/>
          <w:szCs w:val="24"/>
        </w:rPr>
        <w:t xml:space="preserve"> </w:t>
      </w:r>
      <w:r w:rsidR="00085587" w:rsidRPr="008075BE">
        <w:rPr>
          <w:rFonts w:ascii="Times New Roman" w:hAnsi="Times New Roman" w:cs="Times New Roman"/>
          <w:color w:val="000000" w:themeColor="text1"/>
          <w:sz w:val="24"/>
          <w:szCs w:val="24"/>
        </w:rPr>
        <w:fldChar w:fldCharType="begin">
          <w:fldData xml:space="preserve">PEVuZE5vdGU+PENpdGU+PEF1dGhvcj5Sb29wY2hhbmQ8L0F1dGhvcj48WWVhcj4yMDE1PC9ZZWFy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PEVuZE5vdGU+PENpdGU+PEF1dGhvcj5Sb29wY2hhbmQ8L0F1dGhvcj48WWVhcj4yMDE1PC9ZZWFy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085587" w:rsidRPr="008075BE">
        <w:rPr>
          <w:rFonts w:ascii="Times New Roman" w:hAnsi="Times New Roman" w:cs="Times New Roman"/>
          <w:color w:val="000000" w:themeColor="text1"/>
          <w:sz w:val="24"/>
          <w:szCs w:val="24"/>
        </w:rPr>
      </w:r>
      <w:r w:rsidR="00085587"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(78, 79, 80)</w:t>
      </w:r>
      <w:r w:rsidR="00085587" w:rsidRPr="008075BE">
        <w:rPr>
          <w:rFonts w:ascii="Times New Roman" w:hAnsi="Times New Roman" w:cs="Times New Roman"/>
          <w:color w:val="000000" w:themeColor="text1"/>
          <w:sz w:val="24"/>
          <w:szCs w:val="24"/>
        </w:rPr>
        <w:fldChar w:fldCharType="end"/>
      </w:r>
      <w:r w:rsidR="0068652B" w:rsidRPr="008075BE">
        <w:rPr>
          <w:rFonts w:ascii="Times New Roman" w:hAnsi="Times New Roman" w:cs="Times New Roman"/>
          <w:color w:val="000000" w:themeColor="text1"/>
          <w:sz w:val="24"/>
          <w:szCs w:val="24"/>
        </w:rPr>
        <w:t>.</w:t>
      </w:r>
      <w:del w:id="511" w:author="Ran Yin" w:date="2024-11-30T22:58:00Z">
        <w:r w:rsidR="0068652B" w:rsidRPr="008075BE" w:rsidDel="00BD3842">
          <w:rPr>
            <w:rFonts w:ascii="Times New Roman" w:hAnsi="Times New Roman" w:cs="Times New Roman"/>
            <w:color w:val="000000" w:themeColor="text1"/>
            <w:sz w:val="24"/>
            <w:szCs w:val="24"/>
          </w:rPr>
          <w:delText xml:space="preserve"> </w:delText>
        </w:r>
      </w:del>
      <w:ins w:id="512" w:author="Ran Yin" w:date="2024-11-30T22:57:00Z">
        <w:r w:rsidR="00BD3842" w:rsidRPr="00BD3842">
          <w:rPr>
            <w:rFonts w:ascii="Times New Roman" w:hAnsi="Times New Roman" w:cs="Times New Roman"/>
            <w:color w:val="000000" w:themeColor="text1"/>
            <w:sz w:val="24"/>
            <w:szCs w:val="24"/>
          </w:rPr>
          <w:t xml:space="preserve"> </w:t>
        </w:r>
        <w:r w:rsidR="00BD3842">
          <w:rPr>
            <w:rFonts w:ascii="Times New Roman" w:hAnsi="Times New Roman" w:cs="Times New Roman"/>
            <w:color w:val="000000" w:themeColor="text1"/>
            <w:sz w:val="24"/>
            <w:szCs w:val="24"/>
          </w:rPr>
          <w:t>In this study, w</w:t>
        </w:r>
      </w:ins>
      <w:del w:id="513" w:author="Ran Yin" w:date="2024-11-30T22:57:00Z">
        <w:r w:rsidR="00492C61" w:rsidRPr="008075BE" w:rsidDel="00BD3842">
          <w:rPr>
            <w:rFonts w:ascii="Times New Roman" w:hAnsi="Times New Roman" w:cs="Times New Roman"/>
            <w:color w:val="000000" w:themeColor="text1"/>
            <w:sz w:val="24"/>
            <w:szCs w:val="24"/>
          </w:rPr>
          <w:delText>W</w:delText>
        </w:r>
      </w:del>
      <w:r w:rsidR="00492C61" w:rsidRPr="008075BE">
        <w:rPr>
          <w:rFonts w:ascii="Times New Roman" w:hAnsi="Times New Roman" w:cs="Times New Roman"/>
          <w:color w:val="000000" w:themeColor="text1"/>
          <w:sz w:val="24"/>
          <w:szCs w:val="24"/>
        </w:rPr>
        <w:t>e employed the former approach</w:t>
      </w:r>
      <w:ins w:id="514" w:author="Ran Yin" w:date="2024-11-30T22:58:00Z">
        <w:r w:rsidR="00BD3842">
          <w:rPr>
            <w:rFonts w:ascii="Times New Roman" w:hAnsi="Times New Roman" w:cs="Times New Roman"/>
            <w:color w:val="000000" w:themeColor="text1"/>
            <w:sz w:val="24"/>
            <w:szCs w:val="24"/>
          </w:rPr>
          <w:t xml:space="preserve">, yet </w:t>
        </w:r>
      </w:ins>
      <w:del w:id="515" w:author="Ran Yin" w:date="2024-11-30T22:58:00Z">
        <w:r w:rsidR="00492C61" w:rsidRPr="008075BE" w:rsidDel="00BD3842">
          <w:rPr>
            <w:rFonts w:ascii="Times New Roman" w:hAnsi="Times New Roman" w:cs="Times New Roman"/>
            <w:color w:val="000000" w:themeColor="text1"/>
            <w:sz w:val="24"/>
            <w:szCs w:val="24"/>
          </w:rPr>
          <w:delText xml:space="preserve"> </w:delText>
        </w:r>
      </w:del>
      <w:del w:id="516" w:author="Ran Yin" w:date="2024-11-30T22:57:00Z">
        <w:r w:rsidR="00492C61" w:rsidRPr="008075BE" w:rsidDel="00BD3842">
          <w:rPr>
            <w:rFonts w:ascii="Times New Roman" w:hAnsi="Times New Roman" w:cs="Times New Roman"/>
            <w:color w:val="000000" w:themeColor="text1"/>
            <w:sz w:val="24"/>
            <w:szCs w:val="24"/>
          </w:rPr>
          <w:delText>in this study</w:delText>
        </w:r>
      </w:del>
      <w:r w:rsidR="00492C61" w:rsidRPr="008075BE">
        <w:rPr>
          <w:rFonts w:ascii="Times New Roman" w:hAnsi="Times New Roman" w:cs="Times New Roman"/>
          <w:color w:val="000000" w:themeColor="text1"/>
          <w:sz w:val="24"/>
          <w:szCs w:val="24"/>
        </w:rPr>
        <w:t xml:space="preserve"> </w:t>
      </w:r>
      <w:del w:id="517" w:author="Ran Yin" w:date="2024-11-30T22:58:00Z">
        <w:r w:rsidR="00492C61" w:rsidRPr="008075BE" w:rsidDel="00BD3842">
          <w:rPr>
            <w:rFonts w:ascii="Times New Roman" w:hAnsi="Times New Roman" w:cs="Times New Roman"/>
            <w:color w:val="000000" w:themeColor="text1"/>
            <w:sz w:val="24"/>
            <w:szCs w:val="24"/>
          </w:rPr>
          <w:delText>but the amount of</w:delText>
        </w:r>
      </w:del>
      <w:r w:rsidR="00492C61" w:rsidRPr="008075BE">
        <w:rPr>
          <w:rFonts w:ascii="Times New Roman" w:hAnsi="Times New Roman" w:cs="Times New Roman"/>
          <w:color w:val="000000" w:themeColor="text1"/>
          <w:sz w:val="24"/>
          <w:szCs w:val="24"/>
        </w:rPr>
        <w:t xml:space="preserve"> variability at the baseline was still </w:t>
      </w:r>
      <w:r w:rsidR="00584D20" w:rsidRPr="008075BE">
        <w:rPr>
          <w:rFonts w:ascii="Times New Roman" w:hAnsi="Times New Roman" w:cs="Times New Roman"/>
          <w:color w:val="000000" w:themeColor="text1"/>
          <w:sz w:val="24"/>
          <w:szCs w:val="24"/>
        </w:rPr>
        <w:t>noteworthy</w:t>
      </w:r>
      <w:ins w:id="518" w:author="Ran Yin" w:date="2024-11-30T22:58:00Z">
        <w:r w:rsidR="00BD3842">
          <w:rPr>
            <w:rFonts w:ascii="Times New Roman" w:hAnsi="Times New Roman" w:cs="Times New Roman"/>
            <w:color w:val="000000" w:themeColor="text1"/>
            <w:sz w:val="24"/>
            <w:szCs w:val="24"/>
          </w:rPr>
          <w:t xml:space="preserve">, </w:t>
        </w:r>
        <w:r w:rsidR="00BD3842" w:rsidRPr="00BD3842">
          <w:rPr>
            <w:rFonts w:ascii="Times New Roman" w:hAnsi="Times New Roman" w:cs="Times New Roman"/>
            <w:color w:val="000000" w:themeColor="text1"/>
            <w:sz w:val="24"/>
            <w:szCs w:val="24"/>
          </w:rPr>
          <w:t>illustrating the complexities of achieving uniformity</w:t>
        </w:r>
      </w:ins>
      <w:r w:rsidR="00584D20" w:rsidRPr="008075BE">
        <w:rPr>
          <w:rFonts w:ascii="Times New Roman" w:hAnsi="Times New Roman" w:cs="Times New Roman"/>
          <w:color w:val="000000" w:themeColor="text1"/>
          <w:sz w:val="24"/>
          <w:szCs w:val="24"/>
        </w:rPr>
        <w:t xml:space="preserve">. </w:t>
      </w:r>
      <w:r w:rsidR="00492C61" w:rsidRPr="008075BE">
        <w:rPr>
          <w:rFonts w:ascii="Times New Roman" w:hAnsi="Times New Roman" w:cs="Times New Roman"/>
          <w:color w:val="000000" w:themeColor="text1"/>
          <w:sz w:val="24"/>
          <w:szCs w:val="24"/>
        </w:rPr>
        <w:t>G</w:t>
      </w:r>
      <w:r w:rsidR="002532B2" w:rsidRPr="008075BE">
        <w:rPr>
          <w:rFonts w:ascii="Times New Roman" w:hAnsi="Times New Roman" w:cs="Times New Roman"/>
          <w:color w:val="000000" w:themeColor="text1"/>
          <w:sz w:val="24"/>
          <w:szCs w:val="24"/>
        </w:rPr>
        <w:t>notobiotic models</w:t>
      </w:r>
      <w:ins w:id="519" w:author="Ran Yin" w:date="2024-11-30T23:26:00Z">
        <w:r w:rsidR="002E1FEE">
          <w:rPr>
            <w:rFonts w:ascii="Times New Roman" w:hAnsi="Times New Roman" w:cs="Times New Roman"/>
            <w:color w:val="000000" w:themeColor="text1"/>
            <w:sz w:val="24"/>
            <w:szCs w:val="24"/>
          </w:rPr>
          <w:t>,</w:t>
        </w:r>
      </w:ins>
      <w:r w:rsidR="002532B2" w:rsidRPr="008075BE">
        <w:rPr>
          <w:rFonts w:ascii="Times New Roman" w:hAnsi="Times New Roman" w:cs="Times New Roman"/>
          <w:color w:val="000000" w:themeColor="text1"/>
          <w:sz w:val="24"/>
          <w:szCs w:val="24"/>
        </w:rPr>
        <w:t xml:space="preserve"> </w:t>
      </w:r>
      <w:ins w:id="520" w:author="Ran Yin" w:date="2024-11-30T23:26:00Z">
        <w:r w:rsidR="002E1FEE">
          <w:rPr>
            <w:rFonts w:ascii="Times New Roman" w:hAnsi="Times New Roman" w:cs="Times New Roman"/>
            <w:color w:val="000000" w:themeColor="text1"/>
            <w:sz w:val="24"/>
            <w:szCs w:val="24"/>
          </w:rPr>
          <w:t xml:space="preserve">while effective in creating a </w:t>
        </w:r>
      </w:ins>
      <w:del w:id="521" w:author="Ran Yin" w:date="2024-11-30T23:26:00Z">
        <w:r w:rsidR="00492C61" w:rsidRPr="008075BE" w:rsidDel="002E1FEE">
          <w:rPr>
            <w:rFonts w:ascii="Times New Roman" w:hAnsi="Times New Roman" w:cs="Times New Roman"/>
            <w:color w:val="000000" w:themeColor="text1"/>
            <w:sz w:val="24"/>
            <w:szCs w:val="24"/>
          </w:rPr>
          <w:delText xml:space="preserve">typically result in much </w:delText>
        </w:r>
      </w:del>
      <w:r w:rsidR="00492C61" w:rsidRPr="008075BE">
        <w:rPr>
          <w:rFonts w:ascii="Times New Roman" w:hAnsi="Times New Roman" w:cs="Times New Roman"/>
          <w:color w:val="000000" w:themeColor="text1"/>
          <w:sz w:val="24"/>
          <w:szCs w:val="24"/>
        </w:rPr>
        <w:t>more homogeneous microbiomes</w:t>
      </w:r>
      <w:ins w:id="522" w:author="Ran Yin" w:date="2024-11-30T23:26:00Z">
        <w:r w:rsidR="002E1FEE">
          <w:rPr>
            <w:rFonts w:ascii="Times New Roman" w:hAnsi="Times New Roman" w:cs="Times New Roman"/>
            <w:color w:val="000000" w:themeColor="text1"/>
            <w:sz w:val="24"/>
            <w:szCs w:val="24"/>
          </w:rPr>
          <w:t xml:space="preserve">, require specialized </w:t>
        </w:r>
      </w:ins>
      <w:del w:id="523" w:author="Ran Yin" w:date="2024-11-30T23:26:00Z">
        <w:r w:rsidR="00492C61" w:rsidRPr="008075BE" w:rsidDel="002E1FEE">
          <w:rPr>
            <w:rFonts w:ascii="Times New Roman" w:hAnsi="Times New Roman" w:cs="Times New Roman"/>
            <w:color w:val="000000" w:themeColor="text1"/>
            <w:sz w:val="24"/>
            <w:szCs w:val="24"/>
          </w:rPr>
          <w:delText xml:space="preserve"> at the baseline, but they </w:delText>
        </w:r>
        <w:r w:rsidR="002532B2" w:rsidRPr="008075BE" w:rsidDel="002E1FEE">
          <w:rPr>
            <w:rFonts w:ascii="Times New Roman" w:hAnsi="Times New Roman" w:cs="Times New Roman"/>
            <w:color w:val="000000" w:themeColor="text1"/>
            <w:sz w:val="24"/>
            <w:szCs w:val="24"/>
          </w:rPr>
          <w:delText xml:space="preserve">are not without complications as they require </w:delText>
        </w:r>
      </w:del>
      <w:r w:rsidR="002532B2" w:rsidRPr="008075BE">
        <w:rPr>
          <w:rFonts w:ascii="Times New Roman" w:hAnsi="Times New Roman" w:cs="Times New Roman"/>
          <w:color w:val="000000" w:themeColor="text1"/>
          <w:sz w:val="24"/>
          <w:szCs w:val="24"/>
        </w:rPr>
        <w:t xml:space="preserve">germ-free facilities and </w:t>
      </w:r>
      <w:ins w:id="524" w:author="Ran Yin" w:date="2024-11-30T23:49:00Z">
        <w:r w:rsidR="00031F2B">
          <w:rPr>
            <w:rFonts w:ascii="Times New Roman" w:hAnsi="Times New Roman" w:cs="Times New Roman"/>
            <w:color w:val="000000" w:themeColor="text1"/>
            <w:sz w:val="24"/>
            <w:szCs w:val="24"/>
          </w:rPr>
          <w:t xml:space="preserve">can potentially affect </w:t>
        </w:r>
      </w:ins>
      <w:del w:id="525" w:author="Ran Yin" w:date="2024-11-30T23:49:00Z">
        <w:r w:rsidR="002532B2" w:rsidRPr="008075BE" w:rsidDel="00031F2B">
          <w:rPr>
            <w:rFonts w:ascii="Times New Roman" w:hAnsi="Times New Roman" w:cs="Times New Roman"/>
            <w:color w:val="000000" w:themeColor="text1"/>
            <w:sz w:val="24"/>
            <w:szCs w:val="24"/>
          </w:rPr>
          <w:delText>the animals’</w:delText>
        </w:r>
      </w:del>
      <w:r w:rsidR="002532B2" w:rsidRPr="008075BE">
        <w:rPr>
          <w:rFonts w:ascii="Times New Roman" w:hAnsi="Times New Roman" w:cs="Times New Roman"/>
          <w:color w:val="000000" w:themeColor="text1"/>
          <w:sz w:val="24"/>
          <w:szCs w:val="24"/>
        </w:rPr>
        <w:t xml:space="preserve"> immune system </w:t>
      </w:r>
      <w:ins w:id="526" w:author="Ran Yin" w:date="2024-11-30T23:49:00Z">
        <w:r w:rsidR="00031F2B">
          <w:rPr>
            <w:rFonts w:ascii="Times New Roman" w:hAnsi="Times New Roman" w:cs="Times New Roman"/>
            <w:color w:val="000000" w:themeColor="text1"/>
            <w:sz w:val="24"/>
            <w:szCs w:val="24"/>
          </w:rPr>
          <w:t>devel</w:t>
        </w:r>
      </w:ins>
      <w:ins w:id="527" w:author="Ran Yin" w:date="2024-11-30T23:50:00Z">
        <w:r w:rsidR="00031F2B">
          <w:rPr>
            <w:rFonts w:ascii="Times New Roman" w:hAnsi="Times New Roman" w:cs="Times New Roman"/>
            <w:color w:val="000000" w:themeColor="text1"/>
            <w:sz w:val="24"/>
            <w:szCs w:val="24"/>
          </w:rPr>
          <w:t xml:space="preserve">opment in </w:t>
        </w:r>
      </w:ins>
      <w:del w:id="528" w:author="Ran Yin" w:date="2024-11-30T23:50:00Z">
        <w:r w:rsidR="002532B2" w:rsidRPr="008075BE" w:rsidDel="00031F2B">
          <w:rPr>
            <w:rFonts w:ascii="Times New Roman" w:hAnsi="Times New Roman" w:cs="Times New Roman"/>
            <w:color w:val="000000" w:themeColor="text1"/>
            <w:sz w:val="24"/>
            <w:szCs w:val="24"/>
          </w:rPr>
          <w:delText>may be affected by the lack of microbiome at</w:delText>
        </w:r>
      </w:del>
      <w:r w:rsidR="002532B2" w:rsidRPr="008075BE">
        <w:rPr>
          <w:rFonts w:ascii="Times New Roman" w:hAnsi="Times New Roman" w:cs="Times New Roman"/>
          <w:color w:val="000000" w:themeColor="text1"/>
          <w:sz w:val="24"/>
          <w:szCs w:val="24"/>
        </w:rPr>
        <w:t xml:space="preserve"> the early stages </w:t>
      </w:r>
      <w:ins w:id="529" w:author="Ran Yin" w:date="2024-11-30T23:50:00Z">
        <w:r w:rsidR="00031F2B">
          <w:rPr>
            <w:rFonts w:ascii="Times New Roman" w:hAnsi="Times New Roman" w:cs="Times New Roman"/>
            <w:color w:val="000000" w:themeColor="text1"/>
            <w:sz w:val="24"/>
            <w:szCs w:val="24"/>
          </w:rPr>
          <w:t>due to the absence of the microbiota.</w:t>
        </w:r>
      </w:ins>
      <w:del w:id="530" w:author="Ran Yin" w:date="2024-11-30T23:50:00Z">
        <w:r w:rsidR="002532B2" w:rsidRPr="008075BE" w:rsidDel="00031F2B">
          <w:rPr>
            <w:rFonts w:ascii="Times New Roman" w:hAnsi="Times New Roman" w:cs="Times New Roman"/>
            <w:color w:val="000000" w:themeColor="text1"/>
            <w:sz w:val="24"/>
            <w:szCs w:val="24"/>
          </w:rPr>
          <w:delText xml:space="preserve">of their lives. </w:delText>
        </w:r>
      </w:del>
      <w:ins w:id="531" w:author="Ran Yin" w:date="2024-11-30T23:26:00Z">
        <w:r w:rsidR="002E1FEE" w:rsidRPr="002E1FEE">
          <w:rPr>
            <w:rFonts w:ascii="Times New Roman" w:hAnsi="Times New Roman" w:cs="Times New Roman"/>
            <w:color w:val="000000" w:themeColor="text1"/>
            <w:sz w:val="24"/>
            <w:szCs w:val="24"/>
          </w:rPr>
          <w:t>.</w:t>
        </w:r>
      </w:ins>
      <w:ins w:id="532" w:author="Ran Yin" w:date="2024-11-30T23:51:00Z">
        <w:r w:rsidR="00031F2B">
          <w:rPr>
            <w:rFonts w:ascii="Times New Roman" w:hAnsi="Times New Roman" w:cs="Times New Roman"/>
            <w:color w:val="000000" w:themeColor="text1"/>
            <w:sz w:val="24"/>
            <w:szCs w:val="24"/>
          </w:rPr>
          <w:t xml:space="preserve"> An alternative approach involves </w:t>
        </w:r>
      </w:ins>
      <w:del w:id="533" w:author="Ran Yin" w:date="2024-11-30T23:51:00Z">
        <w:r w:rsidR="002532B2" w:rsidRPr="008075BE" w:rsidDel="00031F2B">
          <w:rPr>
            <w:rFonts w:ascii="Times New Roman" w:hAnsi="Times New Roman" w:cs="Times New Roman"/>
            <w:color w:val="000000" w:themeColor="text1"/>
            <w:sz w:val="24"/>
            <w:szCs w:val="24"/>
          </w:rPr>
          <w:delText xml:space="preserve">A </w:delText>
        </w:r>
        <w:r w:rsidR="00492C61" w:rsidRPr="008075BE" w:rsidDel="00031F2B">
          <w:rPr>
            <w:rFonts w:ascii="Times New Roman" w:hAnsi="Times New Roman" w:cs="Times New Roman"/>
            <w:color w:val="000000" w:themeColor="text1"/>
            <w:sz w:val="24"/>
            <w:szCs w:val="24"/>
          </w:rPr>
          <w:delText>good compromise is the use of</w:delText>
        </w:r>
        <w:r w:rsidR="002532B2" w:rsidRPr="008075BE" w:rsidDel="00031F2B">
          <w:rPr>
            <w:rFonts w:ascii="Times New Roman" w:hAnsi="Times New Roman" w:cs="Times New Roman"/>
            <w:color w:val="000000" w:themeColor="text1"/>
            <w:sz w:val="24"/>
            <w:szCs w:val="24"/>
          </w:rPr>
          <w:delText xml:space="preserve"> animals </w:delText>
        </w:r>
      </w:del>
      <w:r w:rsidR="00492C61" w:rsidRPr="008075BE">
        <w:rPr>
          <w:rFonts w:ascii="Times New Roman" w:hAnsi="Times New Roman" w:cs="Times New Roman"/>
          <w:color w:val="000000" w:themeColor="text1"/>
          <w:sz w:val="24"/>
          <w:szCs w:val="24"/>
        </w:rPr>
        <w:t>pretreat</w:t>
      </w:r>
      <w:ins w:id="534" w:author="Ran Yin" w:date="2024-11-30T23:52:00Z">
        <w:r w:rsidR="00031F2B">
          <w:rPr>
            <w:rFonts w:ascii="Times New Roman" w:hAnsi="Times New Roman" w:cs="Times New Roman"/>
            <w:color w:val="000000" w:themeColor="text1"/>
            <w:sz w:val="24"/>
            <w:szCs w:val="24"/>
          </w:rPr>
          <w:t>ing animals</w:t>
        </w:r>
      </w:ins>
      <w:del w:id="535" w:author="Ran Yin" w:date="2024-11-30T23:52:00Z">
        <w:r w:rsidR="00492C61" w:rsidRPr="008075BE" w:rsidDel="00031F2B">
          <w:rPr>
            <w:rFonts w:ascii="Times New Roman" w:hAnsi="Times New Roman" w:cs="Times New Roman"/>
            <w:color w:val="000000" w:themeColor="text1"/>
            <w:sz w:val="24"/>
            <w:szCs w:val="24"/>
          </w:rPr>
          <w:delText>ed</w:delText>
        </w:r>
      </w:del>
      <w:r w:rsidR="00492C61" w:rsidRPr="008075BE">
        <w:rPr>
          <w:rFonts w:ascii="Times New Roman" w:hAnsi="Times New Roman" w:cs="Times New Roman"/>
          <w:color w:val="000000" w:themeColor="text1"/>
          <w:sz w:val="24"/>
          <w:szCs w:val="24"/>
        </w:rPr>
        <w:t xml:space="preserve"> </w:t>
      </w:r>
      <w:r w:rsidR="002532B2" w:rsidRPr="008075BE">
        <w:rPr>
          <w:rFonts w:ascii="Times New Roman" w:hAnsi="Times New Roman" w:cs="Times New Roman"/>
          <w:color w:val="000000" w:themeColor="text1"/>
          <w:sz w:val="24"/>
          <w:szCs w:val="24"/>
        </w:rPr>
        <w:t xml:space="preserve">with </w:t>
      </w:r>
      <w:del w:id="536" w:author="Ran Yin" w:date="2024-11-30T23:52:00Z">
        <w:r w:rsidR="002532B2" w:rsidRPr="008075BE" w:rsidDel="00031F2B">
          <w:rPr>
            <w:rFonts w:ascii="Times New Roman" w:hAnsi="Times New Roman" w:cs="Times New Roman"/>
            <w:color w:val="000000" w:themeColor="text1"/>
            <w:sz w:val="24"/>
            <w:szCs w:val="24"/>
          </w:rPr>
          <w:delText>wide</w:delText>
        </w:r>
      </w:del>
      <w:ins w:id="537" w:author="Ran Yin" w:date="2024-11-30T23:52:00Z">
        <w:r w:rsidR="00031F2B">
          <w:rPr>
            <w:rFonts w:ascii="Times New Roman" w:hAnsi="Times New Roman" w:cs="Times New Roman"/>
            <w:color w:val="000000" w:themeColor="text1"/>
            <w:sz w:val="24"/>
            <w:szCs w:val="24"/>
          </w:rPr>
          <w:t>broad</w:t>
        </w:r>
      </w:ins>
      <w:r w:rsidR="002532B2" w:rsidRPr="008075BE">
        <w:rPr>
          <w:rFonts w:ascii="Times New Roman" w:hAnsi="Times New Roman" w:cs="Times New Roman"/>
          <w:color w:val="000000" w:themeColor="text1"/>
          <w:sz w:val="24"/>
          <w:szCs w:val="24"/>
        </w:rPr>
        <w:t xml:space="preserve">-spectrum antibiotics and </w:t>
      </w:r>
      <w:r w:rsidR="00492C61" w:rsidRPr="008075BE">
        <w:rPr>
          <w:rFonts w:ascii="Times New Roman" w:hAnsi="Times New Roman" w:cs="Times New Roman"/>
          <w:color w:val="000000" w:themeColor="text1"/>
          <w:sz w:val="24"/>
          <w:szCs w:val="24"/>
        </w:rPr>
        <w:t>provided</w:t>
      </w:r>
      <w:r w:rsidR="002532B2" w:rsidRPr="008075BE">
        <w:rPr>
          <w:rFonts w:ascii="Times New Roman" w:hAnsi="Times New Roman" w:cs="Times New Roman"/>
          <w:color w:val="000000" w:themeColor="text1"/>
          <w:sz w:val="24"/>
          <w:szCs w:val="24"/>
        </w:rPr>
        <w:t xml:space="preserve"> with high</w:t>
      </w:r>
      <w:ins w:id="538" w:author="Ran Yin" w:date="2024-11-30T23:52:00Z">
        <w:r w:rsidR="00031F2B">
          <w:rPr>
            <w:rFonts w:ascii="Times New Roman" w:hAnsi="Times New Roman" w:cs="Times New Roman"/>
            <w:color w:val="000000" w:themeColor="text1"/>
            <w:sz w:val="24"/>
            <w:szCs w:val="24"/>
          </w:rPr>
          <w:t>-</w:t>
        </w:r>
      </w:ins>
      <w:del w:id="539" w:author="Ran Yin" w:date="2024-11-30T23:52:00Z">
        <w:r w:rsidR="002532B2" w:rsidRPr="008075BE" w:rsidDel="00031F2B">
          <w:rPr>
            <w:rFonts w:ascii="Times New Roman" w:hAnsi="Times New Roman" w:cs="Times New Roman"/>
            <w:color w:val="000000" w:themeColor="text1"/>
            <w:sz w:val="24"/>
            <w:szCs w:val="24"/>
          </w:rPr>
          <w:delText xml:space="preserve"> </w:delText>
        </w:r>
      </w:del>
      <w:r w:rsidR="002532B2" w:rsidRPr="008075BE">
        <w:rPr>
          <w:rFonts w:ascii="Times New Roman" w:hAnsi="Times New Roman" w:cs="Times New Roman"/>
          <w:color w:val="000000" w:themeColor="text1"/>
          <w:sz w:val="24"/>
          <w:szCs w:val="24"/>
        </w:rPr>
        <w:t xml:space="preserve">fiber </w:t>
      </w:r>
      <w:del w:id="540" w:author="Ran Yin" w:date="2024-11-30T23:52:00Z">
        <w:r w:rsidR="002532B2" w:rsidRPr="008075BE" w:rsidDel="00031F2B">
          <w:rPr>
            <w:rFonts w:ascii="Times New Roman" w:hAnsi="Times New Roman" w:cs="Times New Roman"/>
            <w:color w:val="000000" w:themeColor="text1"/>
            <w:sz w:val="24"/>
            <w:szCs w:val="24"/>
          </w:rPr>
          <w:delText xml:space="preserve">content </w:delText>
        </w:r>
      </w:del>
      <w:r w:rsidR="002532B2" w:rsidRPr="008075BE">
        <w:rPr>
          <w:rFonts w:ascii="Times New Roman" w:hAnsi="Times New Roman" w:cs="Times New Roman"/>
          <w:color w:val="000000" w:themeColor="text1"/>
          <w:sz w:val="24"/>
          <w:szCs w:val="24"/>
        </w:rPr>
        <w:t xml:space="preserve">food before </w:t>
      </w:r>
      <w:ins w:id="541" w:author="Ran Yin" w:date="2024-11-30T23:52:00Z">
        <w:r w:rsidR="00031F2B">
          <w:rPr>
            <w:rFonts w:ascii="Times New Roman" w:hAnsi="Times New Roman" w:cs="Times New Roman"/>
            <w:color w:val="000000" w:themeColor="text1"/>
            <w:sz w:val="24"/>
            <w:szCs w:val="24"/>
          </w:rPr>
          <w:t xml:space="preserve">inoculating </w:t>
        </w:r>
      </w:ins>
      <w:del w:id="542" w:author="Ran Yin" w:date="2024-11-30T23:52:00Z">
        <w:r w:rsidR="002532B2" w:rsidRPr="008075BE" w:rsidDel="00031F2B">
          <w:rPr>
            <w:rFonts w:ascii="Times New Roman" w:hAnsi="Times New Roman" w:cs="Times New Roman"/>
            <w:color w:val="000000" w:themeColor="text1"/>
            <w:sz w:val="24"/>
            <w:szCs w:val="24"/>
          </w:rPr>
          <w:delText xml:space="preserve">implanting </w:delText>
        </w:r>
      </w:del>
      <w:r w:rsidR="002532B2" w:rsidRPr="008075BE">
        <w:rPr>
          <w:rFonts w:ascii="Times New Roman" w:hAnsi="Times New Roman" w:cs="Times New Roman"/>
          <w:color w:val="000000" w:themeColor="text1"/>
          <w:sz w:val="24"/>
          <w:szCs w:val="24"/>
        </w:rPr>
        <w:t>them with homogenized fecal samples</w:t>
      </w:r>
      <w:r w:rsidR="0068652B" w:rsidRPr="008075BE">
        <w:rPr>
          <w:rFonts w:ascii="Times New Roman" w:hAnsi="Times New Roman" w:cs="Times New Roman"/>
          <w:color w:val="000000" w:themeColor="text1"/>
          <w:sz w:val="24"/>
          <w:szCs w:val="24"/>
        </w:rPr>
        <w:t xml:space="preserve"> </w:t>
      </w:r>
      <w:r w:rsidR="00085587" w:rsidRPr="008075BE">
        <w:rPr>
          <w:rFonts w:ascii="Times New Roman" w:hAnsi="Times New Roman" w:cs="Times New Roman"/>
          <w:color w:val="000000" w:themeColor="text1"/>
          <w:sz w:val="24"/>
          <w:szCs w:val="24"/>
        </w:rPr>
        <w:fldChar w:fldCharType="begin">
          <w:fldData xml:space="preserve">PEVuZE5vdGU+PENpdGU+PEF1dGhvcj5MdW5kYmVyZzwvQXV0aG9yPjxZZWFyPjIwMTY8L1llYXI+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PEVuZE5vdGU+PENpdGU+PEF1dGhvcj5MdW5kYmVyZzwvQXV0aG9yPjxZZWFyPjIwMTY8L1llYXI+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085587" w:rsidRPr="008075BE">
        <w:rPr>
          <w:rFonts w:ascii="Times New Roman" w:hAnsi="Times New Roman" w:cs="Times New Roman"/>
          <w:color w:val="000000" w:themeColor="text1"/>
          <w:sz w:val="24"/>
          <w:szCs w:val="24"/>
        </w:rPr>
      </w:r>
      <w:r w:rsidR="00085587"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(81)</w:t>
      </w:r>
      <w:r w:rsidR="00085587" w:rsidRPr="008075BE">
        <w:rPr>
          <w:rFonts w:ascii="Times New Roman" w:hAnsi="Times New Roman" w:cs="Times New Roman"/>
          <w:color w:val="000000" w:themeColor="text1"/>
          <w:sz w:val="24"/>
          <w:szCs w:val="24"/>
        </w:rPr>
        <w:fldChar w:fldCharType="end"/>
      </w:r>
      <w:r w:rsidR="0068652B" w:rsidRPr="008075BE">
        <w:rPr>
          <w:rFonts w:ascii="Times New Roman" w:hAnsi="Times New Roman" w:cs="Times New Roman"/>
          <w:color w:val="000000" w:themeColor="text1"/>
          <w:sz w:val="24"/>
          <w:szCs w:val="24"/>
        </w:rPr>
        <w:t>.</w:t>
      </w:r>
      <w:ins w:id="543" w:author="Ran Yin" w:date="2024-11-30T23:51:00Z">
        <w:r w:rsidR="00031F2B" w:rsidRPr="002E1FEE">
          <w:rPr>
            <w:rFonts w:ascii="Times New Roman" w:hAnsi="Times New Roman" w:cs="Times New Roman"/>
            <w:color w:val="000000" w:themeColor="text1"/>
            <w:sz w:val="24"/>
            <w:szCs w:val="24"/>
          </w:rPr>
          <w:t xml:space="preserve"> </w:t>
        </w:r>
        <w:r w:rsidR="00031F2B" w:rsidRPr="00031F2B">
          <w:rPr>
            <w:rFonts w:ascii="Times New Roman" w:hAnsi="Times New Roman" w:cs="Times New Roman"/>
            <w:color w:val="000000" w:themeColor="text1"/>
            <w:sz w:val="24"/>
            <w:szCs w:val="24"/>
          </w:rPr>
          <w:t>This method strikes a balance between practicality and efficacy, potentially reducing variability without the logistical and biological complexities of gnotobiotic systems</w:t>
        </w:r>
      </w:ins>
      <w:ins w:id="544" w:author="Ran Yin" w:date="2024-11-30T23:52:00Z">
        <w:r w:rsidR="00031F2B">
          <w:rPr>
            <w:rFonts w:ascii="Times New Roman" w:hAnsi="Times New Roman" w:cs="Times New Roman"/>
            <w:color w:val="000000" w:themeColor="text1"/>
            <w:sz w:val="24"/>
            <w:szCs w:val="24"/>
          </w:rPr>
          <w:t>.</w:t>
        </w:r>
        <w:r w:rsidR="00031F2B" w:rsidRPr="00031F2B">
          <w:t xml:space="preserve"> </w:t>
        </w:r>
        <w:r w:rsidR="00031F2B" w:rsidRPr="00031F2B">
          <w:rPr>
            <w:rFonts w:ascii="Times New Roman" w:hAnsi="Times New Roman" w:cs="Times New Roman"/>
            <w:color w:val="000000" w:themeColor="text1"/>
            <w:sz w:val="24"/>
            <w:szCs w:val="24"/>
          </w:rPr>
          <w:t>These considerations are valuable for enhancing the robustness and reproducibility of microbiome research, ensuring more reliable outcomes.</w:t>
        </w:r>
      </w:ins>
    </w:p>
    <w:p w14:paraId="7D930C93" w14:textId="77777777" w:rsidR="00D0672D" w:rsidRPr="008075BE" w:rsidRDefault="00D0672D">
      <w:pPr>
        <w:jc w:val="both"/>
        <w:rPr>
          <w:ins w:id="545" w:author="Ran Yin" w:date="2024-11-25T20:45:00Z"/>
          <w:rFonts w:ascii="Times New Roman" w:hAnsi="Times New Roman" w:cs="Times New Roman"/>
          <w:color w:val="000000" w:themeColor="text1"/>
          <w:sz w:val="24"/>
          <w:szCs w:val="24"/>
        </w:rPr>
        <w:pPrChange w:id="546" w:author="Ran Yin" w:date="2024-12-01T00:06:00Z">
          <w:pPr/>
        </w:pPrChange>
      </w:pPr>
    </w:p>
    <w:p w14:paraId="227B3508" w14:textId="77777777" w:rsidR="00D0672D" w:rsidRPr="008075BE" w:rsidRDefault="009E7510" w:rsidP="00D0672D">
      <w:pPr>
        <w:rPr>
          <w:ins w:id="547" w:author="Ran Yin" w:date="2024-11-25T20:45:00Z"/>
          <w:sz w:val="24"/>
          <w:szCs w:val="24"/>
          <w:rPrChange w:id="548" w:author="Ran Yin" w:date="2024-11-30T16:43:00Z">
            <w:rPr>
              <w:ins w:id="549" w:author="Ran Yin" w:date="2024-11-25T20:45:00Z"/>
            </w:rPr>
          </w:rPrChange>
        </w:rPr>
      </w:pPr>
      <w:bookmarkStart w:id="550" w:name="_Toc128143911"/>
      <w:bookmarkStart w:id="551" w:name="_Toc179148177"/>
      <w:del w:id="552" w:author="Ran Yin" w:date="2024-11-25T20:45:00Z">
        <w:r w:rsidRPr="008075BE" w:rsidDel="00D0672D">
          <w:rPr>
            <w:sz w:val="24"/>
            <w:szCs w:val="24"/>
            <w:rPrChange w:id="553" w:author="Ran Yin" w:date="2024-11-30T16:43:00Z">
              <w:rPr/>
            </w:rPrChange>
          </w:rPr>
          <w:delText>5</w:delText>
        </w:r>
        <w:r w:rsidR="00A43D9D" w:rsidRPr="008075BE" w:rsidDel="00D0672D">
          <w:rPr>
            <w:sz w:val="24"/>
            <w:szCs w:val="24"/>
            <w:rPrChange w:id="554" w:author="Ran Yin" w:date="2024-11-30T16:43:00Z">
              <w:rPr/>
            </w:rPrChange>
          </w:rPr>
          <w:delText xml:space="preserve"> </w:delText>
        </w:r>
      </w:del>
      <w:ins w:id="555" w:author="Ran Yin" w:date="2024-11-25T20:45:00Z">
        <w:r w:rsidR="00D0672D" w:rsidRPr="008075BE">
          <w:rPr>
            <w:sz w:val="24"/>
            <w:szCs w:val="24"/>
            <w:rPrChange w:id="556" w:author="Ran Yin" w:date="2024-11-30T16:43:00Z">
              <w:rPr/>
            </w:rPrChange>
          </w:rPr>
          <w:br w:type="page"/>
        </w:r>
      </w:ins>
    </w:p>
    <w:p w14:paraId="35CD1746" w14:textId="7FEC2CAF" w:rsidR="00CC44A5" w:rsidRPr="008075BE" w:rsidRDefault="00617CF5">
      <w:pPr>
        <w:spacing w:line="360" w:lineRule="auto"/>
        <w:jc w:val="both"/>
        <w:rPr>
          <w:rFonts w:ascii="Times New Roman" w:hAnsi="Times New Roman" w:cs="Times New Roman"/>
          <w:b/>
          <w:bCs/>
          <w:sz w:val="24"/>
          <w:szCs w:val="24"/>
          <w:rPrChange w:id="557" w:author="Ran Yin" w:date="2024-11-30T16:43:00Z">
            <w:rPr/>
          </w:rPrChange>
        </w:rPr>
        <w:pPrChange w:id="558" w:author="Ran Yin" w:date="2024-11-30T23:53:00Z">
          <w:pPr>
            <w:pStyle w:val="Heading1"/>
          </w:pPr>
        </w:pPrChange>
      </w:pPr>
      <w:r w:rsidRPr="008075BE">
        <w:rPr>
          <w:rFonts w:ascii="Times New Roman" w:hAnsi="Times New Roman" w:cs="Times New Roman"/>
          <w:b/>
          <w:bCs/>
          <w:sz w:val="24"/>
          <w:szCs w:val="24"/>
          <w:rPrChange w:id="559" w:author="Ran Yin" w:date="2024-11-30T16:43:00Z">
            <w:rPr/>
          </w:rPrChange>
        </w:rPr>
        <w:lastRenderedPageBreak/>
        <w:t>References</w:t>
      </w:r>
      <w:bookmarkEnd w:id="550"/>
      <w:bookmarkEnd w:id="551"/>
    </w:p>
    <w:p w14:paraId="67428523" w14:textId="77777777" w:rsidR="00F43A7C" w:rsidRPr="008075BE" w:rsidRDefault="00CC44A5">
      <w:pPr>
        <w:pStyle w:val="EndNoteBibliography"/>
        <w:spacing w:after="0" w:line="360" w:lineRule="auto"/>
        <w:jc w:val="both"/>
        <w:rPr>
          <w:rFonts w:ascii="Times New Roman" w:hAnsi="Times New Roman" w:cs="Times New Roman"/>
          <w:sz w:val="24"/>
          <w:szCs w:val="24"/>
          <w:rPrChange w:id="560" w:author="Ran Yin" w:date="2024-11-30T16:43:00Z">
            <w:rPr>
              <w:rFonts w:ascii="Times New Roman" w:hAnsi="Times New Roman" w:cs="Times New Roman"/>
            </w:rPr>
          </w:rPrChange>
        </w:rPr>
        <w:pPrChange w:id="561" w:author="Ran Yin" w:date="2024-11-30T23:53:00Z">
          <w:pPr>
            <w:pStyle w:val="EndNoteBibliography"/>
            <w:spacing w:after="0"/>
          </w:pPr>
        </w:pPrChange>
      </w:pPr>
      <w:r w:rsidRPr="008075BE">
        <w:rPr>
          <w:rFonts w:ascii="Times New Roman" w:hAnsi="Times New Roman" w:cs="Times New Roman"/>
          <w:color w:val="000000" w:themeColor="text1"/>
          <w:sz w:val="24"/>
          <w:szCs w:val="24"/>
        </w:rPr>
        <w:fldChar w:fldCharType="begin"/>
      </w:r>
      <w:r w:rsidRPr="008075BE">
        <w:rPr>
          <w:rFonts w:ascii="Times New Roman" w:hAnsi="Times New Roman" w:cs="Times New Roman"/>
          <w:color w:val="000000" w:themeColor="text1"/>
          <w:sz w:val="24"/>
          <w:szCs w:val="24"/>
        </w:rPr>
        <w:instrText xml:space="preserve"> ADDIN EN.REFLIST </w:instrText>
      </w:r>
      <w:r w:rsidRPr="008075BE">
        <w:rPr>
          <w:rFonts w:ascii="Times New Roman" w:hAnsi="Times New Roman" w:cs="Times New Roman"/>
          <w:color w:val="000000" w:themeColor="text1"/>
          <w:sz w:val="24"/>
          <w:szCs w:val="24"/>
        </w:rPr>
        <w:fldChar w:fldCharType="separate"/>
      </w:r>
      <w:r w:rsidR="00F43A7C" w:rsidRPr="008075BE">
        <w:rPr>
          <w:rFonts w:ascii="Times New Roman" w:hAnsi="Times New Roman" w:cs="Times New Roman"/>
          <w:sz w:val="24"/>
          <w:szCs w:val="24"/>
          <w:rPrChange w:id="562" w:author="Ran Yin" w:date="2024-11-30T16:43:00Z">
            <w:rPr>
              <w:rFonts w:ascii="Times New Roman" w:hAnsi="Times New Roman" w:cs="Times New Roman"/>
            </w:rPr>
          </w:rPrChange>
        </w:rPr>
        <w:t>1.</w:t>
      </w:r>
      <w:r w:rsidR="00F43A7C" w:rsidRPr="008075BE">
        <w:rPr>
          <w:rFonts w:ascii="Times New Roman" w:hAnsi="Times New Roman" w:cs="Times New Roman"/>
          <w:sz w:val="24"/>
          <w:szCs w:val="24"/>
          <w:rPrChange w:id="563" w:author="Ran Yin" w:date="2024-11-30T16:43:00Z">
            <w:rPr>
              <w:rFonts w:ascii="Times New Roman" w:hAnsi="Times New Roman" w:cs="Times New Roman"/>
            </w:rPr>
          </w:rPrChange>
        </w:rPr>
        <w:tab/>
        <w:t>Dethlefsen L, McFall-Ngai M, Relman DA. An ecological and evolutionary perspective on human-microbe mutualism and disease. Nature. 2007;449(7164):811-8.</w:t>
      </w:r>
    </w:p>
    <w:p w14:paraId="70C729B7" w14:textId="77777777" w:rsidR="00F43A7C" w:rsidRPr="008075BE" w:rsidRDefault="00F43A7C">
      <w:pPr>
        <w:pStyle w:val="EndNoteBibliography"/>
        <w:spacing w:after="0" w:line="360" w:lineRule="auto"/>
        <w:jc w:val="both"/>
        <w:rPr>
          <w:rFonts w:ascii="Times New Roman" w:hAnsi="Times New Roman" w:cs="Times New Roman"/>
          <w:sz w:val="24"/>
          <w:szCs w:val="24"/>
          <w:rPrChange w:id="564" w:author="Ran Yin" w:date="2024-11-30T16:43:00Z">
            <w:rPr>
              <w:rFonts w:ascii="Times New Roman" w:hAnsi="Times New Roman" w:cs="Times New Roman"/>
            </w:rPr>
          </w:rPrChange>
        </w:rPr>
        <w:pPrChange w:id="565" w:author="Ran Yin" w:date="2024-11-30T23:53:00Z">
          <w:pPr>
            <w:pStyle w:val="EndNoteBibliography"/>
            <w:spacing w:after="0"/>
          </w:pPr>
        </w:pPrChange>
      </w:pPr>
      <w:r w:rsidRPr="008075BE">
        <w:rPr>
          <w:rFonts w:ascii="Times New Roman" w:hAnsi="Times New Roman" w:cs="Times New Roman"/>
          <w:sz w:val="24"/>
          <w:szCs w:val="24"/>
          <w:rPrChange w:id="566" w:author="Ran Yin" w:date="2024-11-30T16:43:00Z">
            <w:rPr>
              <w:rFonts w:ascii="Times New Roman" w:hAnsi="Times New Roman" w:cs="Times New Roman"/>
            </w:rPr>
          </w:rPrChange>
        </w:rPr>
        <w:t>2.</w:t>
      </w:r>
      <w:r w:rsidRPr="008075BE">
        <w:rPr>
          <w:rFonts w:ascii="Times New Roman" w:hAnsi="Times New Roman" w:cs="Times New Roman"/>
          <w:sz w:val="24"/>
          <w:szCs w:val="24"/>
          <w:rPrChange w:id="567" w:author="Ran Yin" w:date="2024-11-30T16:43:00Z">
            <w:rPr>
              <w:rFonts w:ascii="Times New Roman" w:hAnsi="Times New Roman" w:cs="Times New Roman"/>
            </w:rPr>
          </w:rPrChange>
        </w:rPr>
        <w:tab/>
        <w:t>Ramakrishna BS. Role of the gut microbiota in human nutrition and metabolism. J Gastroen Hepatol. 2013;28:9-17.</w:t>
      </w:r>
    </w:p>
    <w:p w14:paraId="236330D7" w14:textId="77777777" w:rsidR="00F43A7C" w:rsidRPr="008075BE" w:rsidRDefault="00F43A7C">
      <w:pPr>
        <w:pStyle w:val="EndNoteBibliography"/>
        <w:spacing w:after="0" w:line="360" w:lineRule="auto"/>
        <w:jc w:val="both"/>
        <w:rPr>
          <w:rFonts w:ascii="Times New Roman" w:hAnsi="Times New Roman" w:cs="Times New Roman"/>
          <w:sz w:val="24"/>
          <w:szCs w:val="24"/>
          <w:rPrChange w:id="568" w:author="Ran Yin" w:date="2024-11-30T16:43:00Z">
            <w:rPr>
              <w:rFonts w:ascii="Times New Roman" w:hAnsi="Times New Roman" w:cs="Times New Roman"/>
            </w:rPr>
          </w:rPrChange>
        </w:rPr>
        <w:pPrChange w:id="569" w:author="Ran Yin" w:date="2024-11-30T23:53:00Z">
          <w:pPr>
            <w:pStyle w:val="EndNoteBibliography"/>
            <w:spacing w:after="0"/>
          </w:pPr>
        </w:pPrChange>
      </w:pPr>
      <w:r w:rsidRPr="008075BE">
        <w:rPr>
          <w:rFonts w:ascii="Times New Roman" w:hAnsi="Times New Roman" w:cs="Times New Roman"/>
          <w:sz w:val="24"/>
          <w:szCs w:val="24"/>
          <w:rPrChange w:id="570" w:author="Ran Yin" w:date="2024-11-30T16:43:00Z">
            <w:rPr>
              <w:rFonts w:ascii="Times New Roman" w:hAnsi="Times New Roman" w:cs="Times New Roman"/>
            </w:rPr>
          </w:rPrChange>
        </w:rPr>
        <w:t>3.</w:t>
      </w:r>
      <w:r w:rsidRPr="008075BE">
        <w:rPr>
          <w:rFonts w:ascii="Times New Roman" w:hAnsi="Times New Roman" w:cs="Times New Roman"/>
          <w:sz w:val="24"/>
          <w:szCs w:val="24"/>
          <w:rPrChange w:id="571" w:author="Ran Yin" w:date="2024-11-30T16:43:00Z">
            <w:rPr>
              <w:rFonts w:ascii="Times New Roman" w:hAnsi="Times New Roman" w:cs="Times New Roman"/>
            </w:rPr>
          </w:rPrChange>
        </w:rPr>
        <w:tab/>
        <w:t>Rowland I, Gibson G, Heinken A, Scott K, Swann J, Thiele I, et al. Gut microbiota functions: metabolism of nutrients and other food components. Eur J Nutr. 2018;57(1):1-24.</w:t>
      </w:r>
    </w:p>
    <w:p w14:paraId="0FC6073D" w14:textId="77777777" w:rsidR="00F43A7C" w:rsidRPr="008075BE" w:rsidRDefault="00F43A7C">
      <w:pPr>
        <w:pStyle w:val="EndNoteBibliography"/>
        <w:spacing w:after="0" w:line="360" w:lineRule="auto"/>
        <w:jc w:val="both"/>
        <w:rPr>
          <w:rFonts w:ascii="Times New Roman" w:hAnsi="Times New Roman" w:cs="Times New Roman"/>
          <w:sz w:val="24"/>
          <w:szCs w:val="24"/>
          <w:rPrChange w:id="572" w:author="Ran Yin" w:date="2024-11-30T16:43:00Z">
            <w:rPr>
              <w:rFonts w:ascii="Times New Roman" w:hAnsi="Times New Roman" w:cs="Times New Roman"/>
            </w:rPr>
          </w:rPrChange>
        </w:rPr>
        <w:pPrChange w:id="573" w:author="Ran Yin" w:date="2024-11-30T23:53:00Z">
          <w:pPr>
            <w:pStyle w:val="EndNoteBibliography"/>
            <w:spacing w:after="0"/>
          </w:pPr>
        </w:pPrChange>
      </w:pPr>
      <w:r w:rsidRPr="008075BE">
        <w:rPr>
          <w:rFonts w:ascii="Times New Roman" w:hAnsi="Times New Roman" w:cs="Times New Roman"/>
          <w:sz w:val="24"/>
          <w:szCs w:val="24"/>
          <w:rPrChange w:id="574" w:author="Ran Yin" w:date="2024-11-30T16:43:00Z">
            <w:rPr>
              <w:rFonts w:ascii="Times New Roman" w:hAnsi="Times New Roman" w:cs="Times New Roman"/>
            </w:rPr>
          </w:rPrChange>
        </w:rPr>
        <w:t>4.</w:t>
      </w:r>
      <w:r w:rsidRPr="008075BE">
        <w:rPr>
          <w:rFonts w:ascii="Times New Roman" w:hAnsi="Times New Roman" w:cs="Times New Roman"/>
          <w:sz w:val="24"/>
          <w:szCs w:val="24"/>
          <w:rPrChange w:id="575" w:author="Ran Yin" w:date="2024-11-30T16:43:00Z">
            <w:rPr>
              <w:rFonts w:ascii="Times New Roman" w:hAnsi="Times New Roman" w:cs="Times New Roman"/>
            </w:rPr>
          </w:rPrChange>
        </w:rPr>
        <w:tab/>
        <w:t>Maslowski KM, Mackay CR. Diet, gut microbiota and immune responses. Nat Immunol. 2011;12(1):5-9.</w:t>
      </w:r>
    </w:p>
    <w:p w14:paraId="30BAB79B" w14:textId="77777777" w:rsidR="00F43A7C" w:rsidRPr="008075BE" w:rsidRDefault="00F43A7C">
      <w:pPr>
        <w:pStyle w:val="EndNoteBibliography"/>
        <w:spacing w:after="0" w:line="360" w:lineRule="auto"/>
        <w:jc w:val="both"/>
        <w:rPr>
          <w:rFonts w:ascii="Times New Roman" w:hAnsi="Times New Roman" w:cs="Times New Roman"/>
          <w:sz w:val="24"/>
          <w:szCs w:val="24"/>
          <w:rPrChange w:id="576" w:author="Ran Yin" w:date="2024-11-30T16:43:00Z">
            <w:rPr>
              <w:rFonts w:ascii="Times New Roman" w:hAnsi="Times New Roman" w:cs="Times New Roman"/>
            </w:rPr>
          </w:rPrChange>
        </w:rPr>
        <w:pPrChange w:id="577" w:author="Ran Yin" w:date="2024-11-30T23:53:00Z">
          <w:pPr>
            <w:pStyle w:val="EndNoteBibliography"/>
            <w:spacing w:after="0"/>
          </w:pPr>
        </w:pPrChange>
      </w:pPr>
      <w:r w:rsidRPr="008075BE">
        <w:rPr>
          <w:rFonts w:ascii="Times New Roman" w:hAnsi="Times New Roman" w:cs="Times New Roman"/>
          <w:sz w:val="24"/>
          <w:szCs w:val="24"/>
          <w:rPrChange w:id="578" w:author="Ran Yin" w:date="2024-11-30T16:43:00Z">
            <w:rPr>
              <w:rFonts w:ascii="Times New Roman" w:hAnsi="Times New Roman" w:cs="Times New Roman"/>
            </w:rPr>
          </w:rPrChange>
        </w:rPr>
        <w:t>5.</w:t>
      </w:r>
      <w:r w:rsidRPr="008075BE">
        <w:rPr>
          <w:rFonts w:ascii="Times New Roman" w:hAnsi="Times New Roman" w:cs="Times New Roman"/>
          <w:sz w:val="24"/>
          <w:szCs w:val="24"/>
          <w:rPrChange w:id="579" w:author="Ran Yin" w:date="2024-11-30T16:43:00Z">
            <w:rPr>
              <w:rFonts w:ascii="Times New Roman" w:hAnsi="Times New Roman" w:cs="Times New Roman"/>
            </w:rPr>
          </w:rPrChange>
        </w:rPr>
        <w:tab/>
        <w:t>Geirnaert A, Calatayud M, Grootaert C, Laukens D, Devriese S, Smagghe G, et al. Butyrate-producing bacteria supplemented in vitro to Crohn's disease patient microbiota increased butyrate production and enhanced intestinal epithelial barrier integrity. Sci Rep-Uk. 2017;7.</w:t>
      </w:r>
    </w:p>
    <w:p w14:paraId="7439D4BC" w14:textId="77777777" w:rsidR="00F43A7C" w:rsidRPr="008075BE" w:rsidRDefault="00F43A7C">
      <w:pPr>
        <w:pStyle w:val="EndNoteBibliography"/>
        <w:spacing w:after="0" w:line="360" w:lineRule="auto"/>
        <w:jc w:val="both"/>
        <w:rPr>
          <w:rFonts w:ascii="Times New Roman" w:hAnsi="Times New Roman" w:cs="Times New Roman"/>
          <w:sz w:val="24"/>
          <w:szCs w:val="24"/>
          <w:rPrChange w:id="580" w:author="Ran Yin" w:date="2024-11-30T16:43:00Z">
            <w:rPr>
              <w:rFonts w:ascii="Times New Roman" w:hAnsi="Times New Roman" w:cs="Times New Roman"/>
            </w:rPr>
          </w:rPrChange>
        </w:rPr>
        <w:pPrChange w:id="581" w:author="Ran Yin" w:date="2024-11-30T23:53:00Z">
          <w:pPr>
            <w:pStyle w:val="EndNoteBibliography"/>
            <w:spacing w:after="0"/>
          </w:pPr>
        </w:pPrChange>
      </w:pPr>
      <w:r w:rsidRPr="008075BE">
        <w:rPr>
          <w:rFonts w:ascii="Times New Roman" w:hAnsi="Times New Roman" w:cs="Times New Roman"/>
          <w:sz w:val="24"/>
          <w:szCs w:val="24"/>
          <w:rPrChange w:id="582" w:author="Ran Yin" w:date="2024-11-30T16:43:00Z">
            <w:rPr>
              <w:rFonts w:ascii="Times New Roman" w:hAnsi="Times New Roman" w:cs="Times New Roman"/>
            </w:rPr>
          </w:rPrChange>
        </w:rPr>
        <w:t>6.</w:t>
      </w:r>
      <w:r w:rsidRPr="008075BE">
        <w:rPr>
          <w:rFonts w:ascii="Times New Roman" w:hAnsi="Times New Roman" w:cs="Times New Roman"/>
          <w:sz w:val="24"/>
          <w:szCs w:val="24"/>
          <w:rPrChange w:id="583" w:author="Ran Yin" w:date="2024-11-30T16:43:00Z">
            <w:rPr>
              <w:rFonts w:ascii="Times New Roman" w:hAnsi="Times New Roman" w:cs="Times New Roman"/>
            </w:rPr>
          </w:rPrChange>
        </w:rPr>
        <w:tab/>
        <w:t>LeBlanc JG, Milani C, de Giori GS, Sesma F, van Sinderen D, Ventura M. Bacteria as vitamin suppliers to their host: a gut microbiota perspective. Curr Opin Biotech. 2013;24(2):160-8.</w:t>
      </w:r>
    </w:p>
    <w:p w14:paraId="02E17A40" w14:textId="77777777" w:rsidR="00F43A7C" w:rsidRPr="008075BE" w:rsidRDefault="00F43A7C">
      <w:pPr>
        <w:pStyle w:val="EndNoteBibliography"/>
        <w:spacing w:after="0" w:line="360" w:lineRule="auto"/>
        <w:jc w:val="both"/>
        <w:rPr>
          <w:rFonts w:ascii="Times New Roman" w:hAnsi="Times New Roman" w:cs="Times New Roman"/>
          <w:sz w:val="24"/>
          <w:szCs w:val="24"/>
          <w:rPrChange w:id="584" w:author="Ran Yin" w:date="2024-11-30T16:43:00Z">
            <w:rPr>
              <w:rFonts w:ascii="Times New Roman" w:hAnsi="Times New Roman" w:cs="Times New Roman"/>
            </w:rPr>
          </w:rPrChange>
        </w:rPr>
        <w:pPrChange w:id="585" w:author="Ran Yin" w:date="2024-11-30T23:53:00Z">
          <w:pPr>
            <w:pStyle w:val="EndNoteBibliography"/>
            <w:spacing w:after="0"/>
          </w:pPr>
        </w:pPrChange>
      </w:pPr>
      <w:r w:rsidRPr="008075BE">
        <w:rPr>
          <w:rFonts w:ascii="Times New Roman" w:hAnsi="Times New Roman" w:cs="Times New Roman"/>
          <w:sz w:val="24"/>
          <w:szCs w:val="24"/>
          <w:rPrChange w:id="586" w:author="Ran Yin" w:date="2024-11-30T16:43:00Z">
            <w:rPr>
              <w:rFonts w:ascii="Times New Roman" w:hAnsi="Times New Roman" w:cs="Times New Roman"/>
            </w:rPr>
          </w:rPrChange>
        </w:rPr>
        <w:t>7.</w:t>
      </w:r>
      <w:r w:rsidRPr="008075BE">
        <w:rPr>
          <w:rFonts w:ascii="Times New Roman" w:hAnsi="Times New Roman" w:cs="Times New Roman"/>
          <w:sz w:val="24"/>
          <w:szCs w:val="24"/>
          <w:rPrChange w:id="587" w:author="Ran Yin" w:date="2024-11-30T16:43:00Z">
            <w:rPr>
              <w:rFonts w:ascii="Times New Roman" w:hAnsi="Times New Roman" w:cs="Times New Roman"/>
            </w:rPr>
          </w:rPrChange>
        </w:rPr>
        <w:tab/>
        <w:t>Aizawa E, Tsuji H, Asahara T, Takahashi T, Teraishi T, Yoshida S, et al. Bifidobacterium and Lactobacillus Counts in the Gut Microbiota of Patients With Bipolar Disorder and Healthy Controls. Front Psychiatry. 2018;9:730.</w:t>
      </w:r>
    </w:p>
    <w:p w14:paraId="183F83E4" w14:textId="77777777" w:rsidR="00F43A7C" w:rsidRPr="008075BE" w:rsidRDefault="00F43A7C">
      <w:pPr>
        <w:pStyle w:val="EndNoteBibliography"/>
        <w:spacing w:after="0" w:line="360" w:lineRule="auto"/>
        <w:jc w:val="both"/>
        <w:rPr>
          <w:rFonts w:ascii="Times New Roman" w:hAnsi="Times New Roman" w:cs="Times New Roman"/>
          <w:sz w:val="24"/>
          <w:szCs w:val="24"/>
          <w:rPrChange w:id="588" w:author="Ran Yin" w:date="2024-11-30T16:43:00Z">
            <w:rPr>
              <w:rFonts w:ascii="Times New Roman" w:hAnsi="Times New Roman" w:cs="Times New Roman"/>
            </w:rPr>
          </w:rPrChange>
        </w:rPr>
        <w:pPrChange w:id="589" w:author="Ran Yin" w:date="2024-11-30T23:53:00Z">
          <w:pPr>
            <w:pStyle w:val="EndNoteBibliography"/>
            <w:spacing w:after="0"/>
          </w:pPr>
        </w:pPrChange>
      </w:pPr>
      <w:r w:rsidRPr="008075BE">
        <w:rPr>
          <w:rFonts w:ascii="Times New Roman" w:hAnsi="Times New Roman" w:cs="Times New Roman"/>
          <w:sz w:val="24"/>
          <w:szCs w:val="24"/>
          <w:rPrChange w:id="590" w:author="Ran Yin" w:date="2024-11-30T16:43:00Z">
            <w:rPr>
              <w:rFonts w:ascii="Times New Roman" w:hAnsi="Times New Roman" w:cs="Times New Roman"/>
            </w:rPr>
          </w:rPrChange>
        </w:rPr>
        <w:t>8.</w:t>
      </w:r>
      <w:r w:rsidRPr="008075BE">
        <w:rPr>
          <w:rFonts w:ascii="Times New Roman" w:hAnsi="Times New Roman" w:cs="Times New Roman"/>
          <w:sz w:val="24"/>
          <w:szCs w:val="24"/>
          <w:rPrChange w:id="591" w:author="Ran Yin" w:date="2024-11-30T16:43:00Z">
            <w:rPr>
              <w:rFonts w:ascii="Times New Roman" w:hAnsi="Times New Roman" w:cs="Times New Roman"/>
            </w:rPr>
          </w:rPrChange>
        </w:rPr>
        <w:tab/>
        <w:t>Desbonnet L, Garrett L, Clarke G, Kiely B, Cryan JF, Dinan TG. Effects of the Probiotic Bifidobacterium Infantis in the Maternal Separation Model of Depression. Neuroscience. 2010;170(4):1179-88.</w:t>
      </w:r>
    </w:p>
    <w:p w14:paraId="1DBBB694" w14:textId="77777777" w:rsidR="00F43A7C" w:rsidRPr="008075BE" w:rsidRDefault="00F43A7C">
      <w:pPr>
        <w:pStyle w:val="EndNoteBibliography"/>
        <w:spacing w:after="0" w:line="360" w:lineRule="auto"/>
        <w:jc w:val="both"/>
        <w:rPr>
          <w:rFonts w:ascii="Times New Roman" w:hAnsi="Times New Roman" w:cs="Times New Roman"/>
          <w:sz w:val="24"/>
          <w:szCs w:val="24"/>
          <w:rPrChange w:id="592" w:author="Ran Yin" w:date="2024-11-30T16:43:00Z">
            <w:rPr>
              <w:rFonts w:ascii="Times New Roman" w:hAnsi="Times New Roman" w:cs="Times New Roman"/>
            </w:rPr>
          </w:rPrChange>
        </w:rPr>
        <w:pPrChange w:id="593" w:author="Ran Yin" w:date="2024-11-30T23:53:00Z">
          <w:pPr>
            <w:pStyle w:val="EndNoteBibliography"/>
            <w:spacing w:after="0"/>
          </w:pPr>
        </w:pPrChange>
      </w:pPr>
      <w:r w:rsidRPr="008075BE">
        <w:rPr>
          <w:rFonts w:ascii="Times New Roman" w:hAnsi="Times New Roman" w:cs="Times New Roman"/>
          <w:sz w:val="24"/>
          <w:szCs w:val="24"/>
          <w:rPrChange w:id="594" w:author="Ran Yin" w:date="2024-11-30T16:43:00Z">
            <w:rPr>
              <w:rFonts w:ascii="Times New Roman" w:hAnsi="Times New Roman" w:cs="Times New Roman"/>
            </w:rPr>
          </w:rPrChange>
        </w:rPr>
        <w:t>9.</w:t>
      </w:r>
      <w:r w:rsidRPr="008075BE">
        <w:rPr>
          <w:rFonts w:ascii="Times New Roman" w:hAnsi="Times New Roman" w:cs="Times New Roman"/>
          <w:sz w:val="24"/>
          <w:szCs w:val="24"/>
          <w:rPrChange w:id="595" w:author="Ran Yin" w:date="2024-11-30T16:43:00Z">
            <w:rPr>
              <w:rFonts w:ascii="Times New Roman" w:hAnsi="Times New Roman" w:cs="Times New Roman"/>
            </w:rPr>
          </w:rPrChange>
        </w:rPr>
        <w:tab/>
        <w:t>Schmidt C. Mental health: thinking from the gut. Nature. 2015;518(7540):S12-5.</w:t>
      </w:r>
    </w:p>
    <w:p w14:paraId="1B7426BC" w14:textId="77777777" w:rsidR="00F43A7C" w:rsidRPr="008075BE" w:rsidRDefault="00F43A7C">
      <w:pPr>
        <w:pStyle w:val="EndNoteBibliography"/>
        <w:spacing w:after="0" w:line="360" w:lineRule="auto"/>
        <w:jc w:val="both"/>
        <w:rPr>
          <w:rFonts w:ascii="Times New Roman" w:hAnsi="Times New Roman" w:cs="Times New Roman"/>
          <w:sz w:val="24"/>
          <w:szCs w:val="24"/>
          <w:rPrChange w:id="596" w:author="Ran Yin" w:date="2024-11-30T16:43:00Z">
            <w:rPr>
              <w:rFonts w:ascii="Times New Roman" w:hAnsi="Times New Roman" w:cs="Times New Roman"/>
            </w:rPr>
          </w:rPrChange>
        </w:rPr>
        <w:pPrChange w:id="597" w:author="Ran Yin" w:date="2024-11-30T23:53:00Z">
          <w:pPr>
            <w:pStyle w:val="EndNoteBibliography"/>
            <w:spacing w:after="0"/>
          </w:pPr>
        </w:pPrChange>
      </w:pPr>
      <w:r w:rsidRPr="008075BE">
        <w:rPr>
          <w:rFonts w:ascii="Times New Roman" w:hAnsi="Times New Roman" w:cs="Times New Roman"/>
          <w:sz w:val="24"/>
          <w:szCs w:val="24"/>
          <w:rPrChange w:id="598" w:author="Ran Yin" w:date="2024-11-30T16:43:00Z">
            <w:rPr>
              <w:rFonts w:ascii="Times New Roman" w:hAnsi="Times New Roman" w:cs="Times New Roman"/>
            </w:rPr>
          </w:rPrChange>
        </w:rPr>
        <w:t>10.</w:t>
      </w:r>
      <w:r w:rsidRPr="008075BE">
        <w:rPr>
          <w:rFonts w:ascii="Times New Roman" w:hAnsi="Times New Roman" w:cs="Times New Roman"/>
          <w:sz w:val="24"/>
          <w:szCs w:val="24"/>
          <w:rPrChange w:id="599" w:author="Ran Yin" w:date="2024-11-30T16:43:00Z">
            <w:rPr>
              <w:rFonts w:ascii="Times New Roman" w:hAnsi="Times New Roman" w:cs="Times New Roman"/>
            </w:rPr>
          </w:rPrChange>
        </w:rPr>
        <w:tab/>
        <w:t>Tillisch K, Labus JS, Ebrat B, Stains J, Naliboff BD, Guyonnet D, et al. Modulation of the Brain-Gut Axis After 4-Week Intervention With a Probiotic Fermented Dairy Product. Gastroenterology. 2012;142(5):S115-S.</w:t>
      </w:r>
    </w:p>
    <w:p w14:paraId="02856328" w14:textId="77777777" w:rsidR="00F43A7C" w:rsidRPr="008075BE" w:rsidRDefault="00F43A7C">
      <w:pPr>
        <w:pStyle w:val="EndNoteBibliography"/>
        <w:spacing w:after="0" w:line="360" w:lineRule="auto"/>
        <w:jc w:val="both"/>
        <w:rPr>
          <w:rFonts w:ascii="Times New Roman" w:hAnsi="Times New Roman" w:cs="Times New Roman"/>
          <w:sz w:val="24"/>
          <w:szCs w:val="24"/>
          <w:rPrChange w:id="600" w:author="Ran Yin" w:date="2024-11-30T16:43:00Z">
            <w:rPr>
              <w:rFonts w:ascii="Times New Roman" w:hAnsi="Times New Roman" w:cs="Times New Roman"/>
            </w:rPr>
          </w:rPrChange>
        </w:rPr>
        <w:pPrChange w:id="601" w:author="Ran Yin" w:date="2024-11-30T23:53:00Z">
          <w:pPr>
            <w:pStyle w:val="EndNoteBibliography"/>
            <w:spacing w:after="0"/>
          </w:pPr>
        </w:pPrChange>
      </w:pPr>
      <w:r w:rsidRPr="008075BE">
        <w:rPr>
          <w:rFonts w:ascii="Times New Roman" w:hAnsi="Times New Roman" w:cs="Times New Roman"/>
          <w:sz w:val="24"/>
          <w:szCs w:val="24"/>
          <w:rPrChange w:id="602" w:author="Ran Yin" w:date="2024-11-30T16:43:00Z">
            <w:rPr>
              <w:rFonts w:ascii="Times New Roman" w:hAnsi="Times New Roman" w:cs="Times New Roman"/>
            </w:rPr>
          </w:rPrChange>
        </w:rPr>
        <w:t>11.</w:t>
      </w:r>
      <w:r w:rsidRPr="008075BE">
        <w:rPr>
          <w:rFonts w:ascii="Times New Roman" w:hAnsi="Times New Roman" w:cs="Times New Roman"/>
          <w:sz w:val="24"/>
          <w:szCs w:val="24"/>
          <w:rPrChange w:id="603" w:author="Ran Yin" w:date="2024-11-30T16:43:00Z">
            <w:rPr>
              <w:rFonts w:ascii="Times New Roman" w:hAnsi="Times New Roman" w:cs="Times New Roman"/>
            </w:rPr>
          </w:rPrChange>
        </w:rPr>
        <w:tab/>
        <w:t>Cryan JF, Dinan TG. Mind-altering microorganisms: the impact of the gut microbiota on brain and behaviour. Nat Rev Neurosci. 2012;13(10):701-12.</w:t>
      </w:r>
    </w:p>
    <w:p w14:paraId="0B730278" w14:textId="77777777" w:rsidR="00F43A7C" w:rsidRPr="008075BE" w:rsidRDefault="00F43A7C">
      <w:pPr>
        <w:pStyle w:val="EndNoteBibliography"/>
        <w:spacing w:after="0" w:line="360" w:lineRule="auto"/>
        <w:jc w:val="both"/>
        <w:rPr>
          <w:rFonts w:ascii="Times New Roman" w:hAnsi="Times New Roman" w:cs="Times New Roman"/>
          <w:sz w:val="24"/>
          <w:szCs w:val="24"/>
          <w:rPrChange w:id="604" w:author="Ran Yin" w:date="2024-11-30T16:43:00Z">
            <w:rPr>
              <w:rFonts w:ascii="Times New Roman" w:hAnsi="Times New Roman" w:cs="Times New Roman"/>
            </w:rPr>
          </w:rPrChange>
        </w:rPr>
        <w:pPrChange w:id="605" w:author="Ran Yin" w:date="2024-11-30T23:53:00Z">
          <w:pPr>
            <w:pStyle w:val="EndNoteBibliography"/>
            <w:spacing w:after="0"/>
          </w:pPr>
        </w:pPrChange>
      </w:pPr>
      <w:r w:rsidRPr="008075BE">
        <w:rPr>
          <w:rFonts w:ascii="Times New Roman" w:hAnsi="Times New Roman" w:cs="Times New Roman"/>
          <w:sz w:val="24"/>
          <w:szCs w:val="24"/>
          <w:rPrChange w:id="606" w:author="Ran Yin" w:date="2024-11-30T16:43:00Z">
            <w:rPr>
              <w:rFonts w:ascii="Times New Roman" w:hAnsi="Times New Roman" w:cs="Times New Roman"/>
            </w:rPr>
          </w:rPrChange>
        </w:rPr>
        <w:t>12.</w:t>
      </w:r>
      <w:r w:rsidRPr="008075BE">
        <w:rPr>
          <w:rFonts w:ascii="Times New Roman" w:hAnsi="Times New Roman" w:cs="Times New Roman"/>
          <w:sz w:val="24"/>
          <w:szCs w:val="24"/>
          <w:rPrChange w:id="607" w:author="Ran Yin" w:date="2024-11-30T16:43:00Z">
            <w:rPr>
              <w:rFonts w:ascii="Times New Roman" w:hAnsi="Times New Roman" w:cs="Times New Roman"/>
            </w:rPr>
          </w:rPrChange>
        </w:rPr>
        <w:tab/>
        <w:t>McKernan DP, Fitzgerald P, Dinan TG, Cryan JF. The probiotic Bifidobacterium infantis 35624 displays visceral antinociceptive effects in the rat. Neurogastroent Motil. 2010;22(9):1029-+.</w:t>
      </w:r>
    </w:p>
    <w:p w14:paraId="4FE42646" w14:textId="77777777" w:rsidR="00F43A7C" w:rsidRPr="008075BE" w:rsidRDefault="00F43A7C">
      <w:pPr>
        <w:pStyle w:val="EndNoteBibliography"/>
        <w:spacing w:after="0" w:line="360" w:lineRule="auto"/>
        <w:jc w:val="both"/>
        <w:rPr>
          <w:rFonts w:ascii="Times New Roman" w:hAnsi="Times New Roman" w:cs="Times New Roman"/>
          <w:sz w:val="24"/>
          <w:szCs w:val="24"/>
          <w:rPrChange w:id="608" w:author="Ran Yin" w:date="2024-11-30T16:43:00Z">
            <w:rPr>
              <w:rFonts w:ascii="Times New Roman" w:hAnsi="Times New Roman" w:cs="Times New Roman"/>
            </w:rPr>
          </w:rPrChange>
        </w:rPr>
        <w:pPrChange w:id="609" w:author="Ran Yin" w:date="2024-11-30T23:53:00Z">
          <w:pPr>
            <w:pStyle w:val="EndNoteBibliography"/>
            <w:spacing w:after="0"/>
          </w:pPr>
        </w:pPrChange>
      </w:pPr>
      <w:r w:rsidRPr="008075BE">
        <w:rPr>
          <w:rFonts w:ascii="Times New Roman" w:hAnsi="Times New Roman" w:cs="Times New Roman"/>
          <w:sz w:val="24"/>
          <w:szCs w:val="24"/>
          <w:rPrChange w:id="610" w:author="Ran Yin" w:date="2024-11-30T16:43:00Z">
            <w:rPr>
              <w:rFonts w:ascii="Times New Roman" w:hAnsi="Times New Roman" w:cs="Times New Roman"/>
            </w:rPr>
          </w:rPrChange>
        </w:rPr>
        <w:lastRenderedPageBreak/>
        <w:t>13.</w:t>
      </w:r>
      <w:r w:rsidRPr="008075BE">
        <w:rPr>
          <w:rFonts w:ascii="Times New Roman" w:hAnsi="Times New Roman" w:cs="Times New Roman"/>
          <w:sz w:val="24"/>
          <w:szCs w:val="24"/>
          <w:rPrChange w:id="611" w:author="Ran Yin" w:date="2024-11-30T16:43:00Z">
            <w:rPr>
              <w:rFonts w:ascii="Times New Roman" w:hAnsi="Times New Roman" w:cs="Times New Roman"/>
            </w:rPr>
          </w:rPrChange>
        </w:rPr>
        <w:tab/>
        <w:t>Cani PD, Bibiloni R, Knauf C, Waget A, Neyrinck AM, Delzenne NM, et al. Changes in gut microbiota control metabolic endotoxemia-induced inflammation in high-fat diet-induced obesity and diabetes in mice. Diabetes. 2008;57(6):1470-81.</w:t>
      </w:r>
    </w:p>
    <w:p w14:paraId="70ED343B" w14:textId="77777777" w:rsidR="00F43A7C" w:rsidRPr="008075BE" w:rsidRDefault="00F43A7C">
      <w:pPr>
        <w:pStyle w:val="EndNoteBibliography"/>
        <w:spacing w:after="0" w:line="360" w:lineRule="auto"/>
        <w:jc w:val="both"/>
        <w:rPr>
          <w:rFonts w:ascii="Times New Roman" w:hAnsi="Times New Roman" w:cs="Times New Roman"/>
          <w:sz w:val="24"/>
          <w:szCs w:val="24"/>
          <w:rPrChange w:id="612" w:author="Ran Yin" w:date="2024-11-30T16:43:00Z">
            <w:rPr>
              <w:rFonts w:ascii="Times New Roman" w:hAnsi="Times New Roman" w:cs="Times New Roman"/>
            </w:rPr>
          </w:rPrChange>
        </w:rPr>
        <w:pPrChange w:id="613" w:author="Ran Yin" w:date="2024-11-30T23:53:00Z">
          <w:pPr>
            <w:pStyle w:val="EndNoteBibliography"/>
            <w:spacing w:after="0"/>
          </w:pPr>
        </w:pPrChange>
      </w:pPr>
      <w:r w:rsidRPr="008075BE">
        <w:rPr>
          <w:rFonts w:ascii="Times New Roman" w:hAnsi="Times New Roman" w:cs="Times New Roman"/>
          <w:sz w:val="24"/>
          <w:szCs w:val="24"/>
          <w:rPrChange w:id="614" w:author="Ran Yin" w:date="2024-11-30T16:43:00Z">
            <w:rPr>
              <w:rFonts w:ascii="Times New Roman" w:hAnsi="Times New Roman" w:cs="Times New Roman"/>
            </w:rPr>
          </w:rPrChange>
        </w:rPr>
        <w:t>14.</w:t>
      </w:r>
      <w:r w:rsidRPr="008075BE">
        <w:rPr>
          <w:rFonts w:ascii="Times New Roman" w:hAnsi="Times New Roman" w:cs="Times New Roman"/>
          <w:sz w:val="24"/>
          <w:szCs w:val="24"/>
          <w:rPrChange w:id="615" w:author="Ran Yin" w:date="2024-11-30T16:43:00Z">
            <w:rPr>
              <w:rFonts w:ascii="Times New Roman" w:hAnsi="Times New Roman" w:cs="Times New Roman"/>
            </w:rPr>
          </w:rPrChange>
        </w:rPr>
        <w:tab/>
        <w:t>Kim KA, Gu W, Lee IA, Joh EH, Kim DH. High fat diet-induced gut microbiota exacerbates inflammation and obesity in mice via the TLR4 signaling pathway. PLoS One. 2012;7(10):e47713.</w:t>
      </w:r>
    </w:p>
    <w:p w14:paraId="7DF557E8" w14:textId="77777777" w:rsidR="00F43A7C" w:rsidRPr="008075BE" w:rsidRDefault="00F43A7C">
      <w:pPr>
        <w:pStyle w:val="EndNoteBibliography"/>
        <w:spacing w:after="0" w:line="360" w:lineRule="auto"/>
        <w:jc w:val="both"/>
        <w:rPr>
          <w:rFonts w:ascii="Times New Roman" w:hAnsi="Times New Roman" w:cs="Times New Roman"/>
          <w:sz w:val="24"/>
          <w:szCs w:val="24"/>
          <w:rPrChange w:id="616" w:author="Ran Yin" w:date="2024-11-30T16:43:00Z">
            <w:rPr>
              <w:rFonts w:ascii="Times New Roman" w:hAnsi="Times New Roman" w:cs="Times New Roman"/>
            </w:rPr>
          </w:rPrChange>
        </w:rPr>
        <w:pPrChange w:id="617" w:author="Ran Yin" w:date="2024-11-30T23:53:00Z">
          <w:pPr>
            <w:pStyle w:val="EndNoteBibliography"/>
            <w:spacing w:after="0"/>
          </w:pPr>
        </w:pPrChange>
      </w:pPr>
      <w:r w:rsidRPr="008075BE">
        <w:rPr>
          <w:rFonts w:ascii="Times New Roman" w:hAnsi="Times New Roman" w:cs="Times New Roman"/>
          <w:sz w:val="24"/>
          <w:szCs w:val="24"/>
          <w:rPrChange w:id="618" w:author="Ran Yin" w:date="2024-11-30T16:43:00Z">
            <w:rPr>
              <w:rFonts w:ascii="Times New Roman" w:hAnsi="Times New Roman" w:cs="Times New Roman"/>
            </w:rPr>
          </w:rPrChange>
        </w:rPr>
        <w:t>15.</w:t>
      </w:r>
      <w:r w:rsidRPr="008075BE">
        <w:rPr>
          <w:rFonts w:ascii="Times New Roman" w:hAnsi="Times New Roman" w:cs="Times New Roman"/>
          <w:sz w:val="24"/>
          <w:szCs w:val="24"/>
          <w:rPrChange w:id="619" w:author="Ran Yin" w:date="2024-11-30T16:43:00Z">
            <w:rPr>
              <w:rFonts w:ascii="Times New Roman" w:hAnsi="Times New Roman" w:cs="Times New Roman"/>
            </w:rPr>
          </w:rPrChange>
        </w:rPr>
        <w:tab/>
        <w:t>Daniel H, Gholami AM, Berry D, Desmarchelier C, Hahne H, Loh G, et al. High-fat diet alters gut microbiota physiology in mice. ISME J. 2014;8(2):295-308.</w:t>
      </w:r>
    </w:p>
    <w:p w14:paraId="011AB90F" w14:textId="77777777" w:rsidR="00F43A7C" w:rsidRPr="008075BE" w:rsidRDefault="00F43A7C">
      <w:pPr>
        <w:pStyle w:val="EndNoteBibliography"/>
        <w:spacing w:after="0" w:line="360" w:lineRule="auto"/>
        <w:jc w:val="both"/>
        <w:rPr>
          <w:rFonts w:ascii="Times New Roman" w:hAnsi="Times New Roman" w:cs="Times New Roman"/>
          <w:sz w:val="24"/>
          <w:szCs w:val="24"/>
          <w:rPrChange w:id="620" w:author="Ran Yin" w:date="2024-11-30T16:43:00Z">
            <w:rPr>
              <w:rFonts w:ascii="Times New Roman" w:hAnsi="Times New Roman" w:cs="Times New Roman"/>
            </w:rPr>
          </w:rPrChange>
        </w:rPr>
        <w:pPrChange w:id="621" w:author="Ran Yin" w:date="2024-11-30T23:53:00Z">
          <w:pPr>
            <w:pStyle w:val="EndNoteBibliography"/>
            <w:spacing w:after="0"/>
          </w:pPr>
        </w:pPrChange>
      </w:pPr>
      <w:r w:rsidRPr="008075BE">
        <w:rPr>
          <w:rFonts w:ascii="Times New Roman" w:hAnsi="Times New Roman" w:cs="Times New Roman"/>
          <w:sz w:val="24"/>
          <w:szCs w:val="24"/>
          <w:rPrChange w:id="622" w:author="Ran Yin" w:date="2024-11-30T16:43:00Z">
            <w:rPr>
              <w:rFonts w:ascii="Times New Roman" w:hAnsi="Times New Roman" w:cs="Times New Roman"/>
            </w:rPr>
          </w:rPrChange>
        </w:rPr>
        <w:t>16.</w:t>
      </w:r>
      <w:r w:rsidRPr="008075BE">
        <w:rPr>
          <w:rFonts w:ascii="Times New Roman" w:hAnsi="Times New Roman" w:cs="Times New Roman"/>
          <w:sz w:val="24"/>
          <w:szCs w:val="24"/>
          <w:rPrChange w:id="623" w:author="Ran Yin" w:date="2024-11-30T16:43:00Z">
            <w:rPr>
              <w:rFonts w:ascii="Times New Roman" w:hAnsi="Times New Roman" w:cs="Times New Roman"/>
            </w:rPr>
          </w:rPrChange>
        </w:rPr>
        <w:tab/>
        <w:t>Shim JO. Gut microbiota in inflammatory bowel disease. Pediatr Gastroenterol Hepatol Nutr. 2013;16(1):17-21.</w:t>
      </w:r>
    </w:p>
    <w:p w14:paraId="57103D35" w14:textId="77777777" w:rsidR="00F43A7C" w:rsidRPr="008075BE" w:rsidRDefault="00F43A7C">
      <w:pPr>
        <w:pStyle w:val="EndNoteBibliography"/>
        <w:spacing w:after="0" w:line="360" w:lineRule="auto"/>
        <w:jc w:val="both"/>
        <w:rPr>
          <w:rFonts w:ascii="Times New Roman" w:hAnsi="Times New Roman" w:cs="Times New Roman"/>
          <w:sz w:val="24"/>
          <w:szCs w:val="24"/>
          <w:rPrChange w:id="624" w:author="Ran Yin" w:date="2024-11-30T16:43:00Z">
            <w:rPr>
              <w:rFonts w:ascii="Times New Roman" w:hAnsi="Times New Roman" w:cs="Times New Roman"/>
            </w:rPr>
          </w:rPrChange>
        </w:rPr>
        <w:pPrChange w:id="625" w:author="Ran Yin" w:date="2024-11-30T23:53:00Z">
          <w:pPr>
            <w:pStyle w:val="EndNoteBibliography"/>
            <w:spacing w:after="0"/>
          </w:pPr>
        </w:pPrChange>
      </w:pPr>
      <w:r w:rsidRPr="008075BE">
        <w:rPr>
          <w:rFonts w:ascii="Times New Roman" w:hAnsi="Times New Roman" w:cs="Times New Roman"/>
          <w:sz w:val="24"/>
          <w:szCs w:val="24"/>
          <w:rPrChange w:id="626" w:author="Ran Yin" w:date="2024-11-30T16:43:00Z">
            <w:rPr>
              <w:rFonts w:ascii="Times New Roman" w:hAnsi="Times New Roman" w:cs="Times New Roman"/>
            </w:rPr>
          </w:rPrChange>
        </w:rPr>
        <w:t>17.</w:t>
      </w:r>
      <w:r w:rsidRPr="008075BE">
        <w:rPr>
          <w:rFonts w:ascii="Times New Roman" w:hAnsi="Times New Roman" w:cs="Times New Roman"/>
          <w:sz w:val="24"/>
          <w:szCs w:val="24"/>
          <w:rPrChange w:id="627" w:author="Ran Yin" w:date="2024-11-30T16:43:00Z">
            <w:rPr>
              <w:rFonts w:ascii="Times New Roman" w:hAnsi="Times New Roman" w:cs="Times New Roman"/>
            </w:rPr>
          </w:rPrChange>
        </w:rPr>
        <w:tab/>
        <w:t>Eom T, Kim YS, Choi CH, Sadowsky MJ, Unno T. Current understanding of microbiota- and dietary-therapies for treating inflammatory bowel disease. J Microbiol. 2018;56(3):189-98.</w:t>
      </w:r>
    </w:p>
    <w:p w14:paraId="63FEE916" w14:textId="77777777" w:rsidR="00F43A7C" w:rsidRPr="008075BE" w:rsidRDefault="00F43A7C">
      <w:pPr>
        <w:pStyle w:val="EndNoteBibliography"/>
        <w:spacing w:after="0" w:line="360" w:lineRule="auto"/>
        <w:jc w:val="both"/>
        <w:rPr>
          <w:rFonts w:ascii="Times New Roman" w:hAnsi="Times New Roman" w:cs="Times New Roman"/>
          <w:sz w:val="24"/>
          <w:szCs w:val="24"/>
          <w:rPrChange w:id="628" w:author="Ran Yin" w:date="2024-11-30T16:43:00Z">
            <w:rPr>
              <w:rFonts w:ascii="Times New Roman" w:hAnsi="Times New Roman" w:cs="Times New Roman"/>
            </w:rPr>
          </w:rPrChange>
        </w:rPr>
        <w:pPrChange w:id="629" w:author="Ran Yin" w:date="2024-11-30T23:53:00Z">
          <w:pPr>
            <w:pStyle w:val="EndNoteBibliography"/>
            <w:spacing w:after="0"/>
          </w:pPr>
        </w:pPrChange>
      </w:pPr>
      <w:r w:rsidRPr="008075BE">
        <w:rPr>
          <w:rFonts w:ascii="Times New Roman" w:hAnsi="Times New Roman" w:cs="Times New Roman"/>
          <w:sz w:val="24"/>
          <w:szCs w:val="24"/>
          <w:rPrChange w:id="630" w:author="Ran Yin" w:date="2024-11-30T16:43:00Z">
            <w:rPr>
              <w:rFonts w:ascii="Times New Roman" w:hAnsi="Times New Roman" w:cs="Times New Roman"/>
            </w:rPr>
          </w:rPrChange>
        </w:rPr>
        <w:t>18.</w:t>
      </w:r>
      <w:r w:rsidRPr="008075BE">
        <w:rPr>
          <w:rFonts w:ascii="Times New Roman" w:hAnsi="Times New Roman" w:cs="Times New Roman"/>
          <w:sz w:val="24"/>
          <w:szCs w:val="24"/>
          <w:rPrChange w:id="631" w:author="Ran Yin" w:date="2024-11-30T16:43:00Z">
            <w:rPr>
              <w:rFonts w:ascii="Times New Roman" w:hAnsi="Times New Roman" w:cs="Times New Roman"/>
            </w:rPr>
          </w:rPrChange>
        </w:rPr>
        <w:tab/>
        <w:t>Butel MJ. Probiotics, gut microbiota and health. Med Maladies Infect. 2014;44(1):1-8.</w:t>
      </w:r>
    </w:p>
    <w:p w14:paraId="559BBC6B" w14:textId="77777777" w:rsidR="00F43A7C" w:rsidRPr="008075BE" w:rsidRDefault="00F43A7C">
      <w:pPr>
        <w:pStyle w:val="EndNoteBibliography"/>
        <w:spacing w:after="0" w:line="360" w:lineRule="auto"/>
        <w:jc w:val="both"/>
        <w:rPr>
          <w:rFonts w:ascii="Times New Roman" w:hAnsi="Times New Roman" w:cs="Times New Roman"/>
          <w:sz w:val="24"/>
          <w:szCs w:val="24"/>
          <w:rPrChange w:id="632" w:author="Ran Yin" w:date="2024-11-30T16:43:00Z">
            <w:rPr>
              <w:rFonts w:ascii="Times New Roman" w:hAnsi="Times New Roman" w:cs="Times New Roman"/>
            </w:rPr>
          </w:rPrChange>
        </w:rPr>
        <w:pPrChange w:id="633" w:author="Ran Yin" w:date="2024-11-30T23:53:00Z">
          <w:pPr>
            <w:pStyle w:val="EndNoteBibliography"/>
            <w:spacing w:after="0"/>
          </w:pPr>
        </w:pPrChange>
      </w:pPr>
      <w:r w:rsidRPr="008075BE">
        <w:rPr>
          <w:rFonts w:ascii="Times New Roman" w:hAnsi="Times New Roman" w:cs="Times New Roman"/>
          <w:sz w:val="24"/>
          <w:szCs w:val="24"/>
          <w:rPrChange w:id="634" w:author="Ran Yin" w:date="2024-11-30T16:43:00Z">
            <w:rPr>
              <w:rFonts w:ascii="Times New Roman" w:hAnsi="Times New Roman" w:cs="Times New Roman"/>
            </w:rPr>
          </w:rPrChange>
        </w:rPr>
        <w:t>19.</w:t>
      </w:r>
      <w:r w:rsidRPr="008075BE">
        <w:rPr>
          <w:rFonts w:ascii="Times New Roman" w:hAnsi="Times New Roman" w:cs="Times New Roman"/>
          <w:sz w:val="24"/>
          <w:szCs w:val="24"/>
          <w:rPrChange w:id="635" w:author="Ran Yin" w:date="2024-11-30T16:43:00Z">
            <w:rPr>
              <w:rFonts w:ascii="Times New Roman" w:hAnsi="Times New Roman" w:cs="Times New Roman"/>
            </w:rPr>
          </w:rPrChange>
        </w:rPr>
        <w:tab/>
        <w:t>Sekirov I, Russell SL, Antunes LCM, Finlay BB. Gut Microbiota in Health and Disease. Physiol Rev. 2010;90(3):859-904.</w:t>
      </w:r>
    </w:p>
    <w:p w14:paraId="10824D3A" w14:textId="77777777" w:rsidR="00F43A7C" w:rsidRPr="008075BE" w:rsidRDefault="00F43A7C">
      <w:pPr>
        <w:pStyle w:val="EndNoteBibliography"/>
        <w:spacing w:after="0" w:line="360" w:lineRule="auto"/>
        <w:jc w:val="both"/>
        <w:rPr>
          <w:rFonts w:ascii="Times New Roman" w:hAnsi="Times New Roman" w:cs="Times New Roman"/>
          <w:sz w:val="24"/>
          <w:szCs w:val="24"/>
          <w:rPrChange w:id="636" w:author="Ran Yin" w:date="2024-11-30T16:43:00Z">
            <w:rPr>
              <w:rFonts w:ascii="Times New Roman" w:hAnsi="Times New Roman" w:cs="Times New Roman"/>
            </w:rPr>
          </w:rPrChange>
        </w:rPr>
        <w:pPrChange w:id="637" w:author="Ran Yin" w:date="2024-11-30T23:53:00Z">
          <w:pPr>
            <w:pStyle w:val="EndNoteBibliography"/>
            <w:spacing w:after="0"/>
          </w:pPr>
        </w:pPrChange>
      </w:pPr>
      <w:r w:rsidRPr="008075BE">
        <w:rPr>
          <w:rFonts w:ascii="Times New Roman" w:hAnsi="Times New Roman" w:cs="Times New Roman"/>
          <w:sz w:val="24"/>
          <w:szCs w:val="24"/>
          <w:rPrChange w:id="638" w:author="Ran Yin" w:date="2024-11-30T16:43:00Z">
            <w:rPr>
              <w:rFonts w:ascii="Times New Roman" w:hAnsi="Times New Roman" w:cs="Times New Roman"/>
            </w:rPr>
          </w:rPrChange>
        </w:rPr>
        <w:t>20.</w:t>
      </w:r>
      <w:r w:rsidRPr="008075BE">
        <w:rPr>
          <w:rFonts w:ascii="Times New Roman" w:hAnsi="Times New Roman" w:cs="Times New Roman"/>
          <w:sz w:val="24"/>
          <w:szCs w:val="24"/>
          <w:rPrChange w:id="639" w:author="Ran Yin" w:date="2024-11-30T16:43:00Z">
            <w:rPr>
              <w:rFonts w:ascii="Times New Roman" w:hAnsi="Times New Roman" w:cs="Times New Roman"/>
            </w:rPr>
          </w:rPrChange>
        </w:rPr>
        <w:tab/>
        <w:t>Chen L, Liu B, Ren L, Du H, Fei C, Qian C, et al. High-fiber diet ameliorates gut microbiota, serum metabolism and emotional mood in type 2 diabetes patients. Front Cell Infect Microbiol. 2023;13:1069954.</w:t>
      </w:r>
    </w:p>
    <w:p w14:paraId="6A7B7201" w14:textId="77777777" w:rsidR="00F43A7C" w:rsidRPr="008075BE" w:rsidRDefault="00F43A7C">
      <w:pPr>
        <w:pStyle w:val="EndNoteBibliography"/>
        <w:spacing w:after="0" w:line="360" w:lineRule="auto"/>
        <w:jc w:val="both"/>
        <w:rPr>
          <w:rFonts w:ascii="Times New Roman" w:hAnsi="Times New Roman" w:cs="Times New Roman"/>
          <w:sz w:val="24"/>
          <w:szCs w:val="24"/>
          <w:rPrChange w:id="640" w:author="Ran Yin" w:date="2024-11-30T16:43:00Z">
            <w:rPr>
              <w:rFonts w:ascii="Times New Roman" w:hAnsi="Times New Roman" w:cs="Times New Roman"/>
            </w:rPr>
          </w:rPrChange>
        </w:rPr>
        <w:pPrChange w:id="641" w:author="Ran Yin" w:date="2024-11-30T23:53:00Z">
          <w:pPr>
            <w:pStyle w:val="EndNoteBibliography"/>
            <w:spacing w:after="0"/>
          </w:pPr>
        </w:pPrChange>
      </w:pPr>
      <w:r w:rsidRPr="008075BE">
        <w:rPr>
          <w:rFonts w:ascii="Times New Roman" w:hAnsi="Times New Roman" w:cs="Times New Roman"/>
          <w:sz w:val="24"/>
          <w:szCs w:val="24"/>
          <w:rPrChange w:id="642" w:author="Ran Yin" w:date="2024-11-30T16:43:00Z">
            <w:rPr>
              <w:rFonts w:ascii="Times New Roman" w:hAnsi="Times New Roman" w:cs="Times New Roman"/>
            </w:rPr>
          </w:rPrChange>
        </w:rPr>
        <w:t>21.</w:t>
      </w:r>
      <w:r w:rsidRPr="008075BE">
        <w:rPr>
          <w:rFonts w:ascii="Times New Roman" w:hAnsi="Times New Roman" w:cs="Times New Roman"/>
          <w:sz w:val="24"/>
          <w:szCs w:val="24"/>
          <w:rPrChange w:id="643" w:author="Ran Yin" w:date="2024-11-30T16:43:00Z">
            <w:rPr>
              <w:rFonts w:ascii="Times New Roman" w:hAnsi="Times New Roman" w:cs="Times New Roman"/>
            </w:rPr>
          </w:rPrChange>
        </w:rPr>
        <w:tab/>
        <w:t>Heinritz SN, Weiss E, Eklund M, Aumiller T, Louis S, Rings A, et al. Intestinal Microbiota and Microbial Metabolites Are Changed in a Pig Model Fed a High-Fat/Low-Fiber or a Low-Fat/High-Fiber Diet. PLoS One. 2016;11(4):e0154329.</w:t>
      </w:r>
    </w:p>
    <w:p w14:paraId="2D7609EE" w14:textId="77777777" w:rsidR="00F43A7C" w:rsidRPr="008075BE" w:rsidRDefault="00F43A7C">
      <w:pPr>
        <w:pStyle w:val="EndNoteBibliography"/>
        <w:spacing w:after="0" w:line="360" w:lineRule="auto"/>
        <w:jc w:val="both"/>
        <w:rPr>
          <w:rFonts w:ascii="Times New Roman" w:hAnsi="Times New Roman" w:cs="Times New Roman"/>
          <w:sz w:val="24"/>
          <w:szCs w:val="24"/>
          <w:rPrChange w:id="644" w:author="Ran Yin" w:date="2024-11-30T16:43:00Z">
            <w:rPr>
              <w:rFonts w:ascii="Times New Roman" w:hAnsi="Times New Roman" w:cs="Times New Roman"/>
            </w:rPr>
          </w:rPrChange>
        </w:rPr>
        <w:pPrChange w:id="645" w:author="Ran Yin" w:date="2024-11-30T23:53:00Z">
          <w:pPr>
            <w:pStyle w:val="EndNoteBibliography"/>
            <w:spacing w:after="0"/>
          </w:pPr>
        </w:pPrChange>
      </w:pPr>
      <w:r w:rsidRPr="008075BE">
        <w:rPr>
          <w:rFonts w:ascii="Times New Roman" w:hAnsi="Times New Roman" w:cs="Times New Roman"/>
          <w:sz w:val="24"/>
          <w:szCs w:val="24"/>
          <w:rPrChange w:id="646" w:author="Ran Yin" w:date="2024-11-30T16:43:00Z">
            <w:rPr>
              <w:rFonts w:ascii="Times New Roman" w:hAnsi="Times New Roman" w:cs="Times New Roman"/>
            </w:rPr>
          </w:rPrChange>
        </w:rPr>
        <w:t>22.</w:t>
      </w:r>
      <w:r w:rsidRPr="008075BE">
        <w:rPr>
          <w:rFonts w:ascii="Times New Roman" w:hAnsi="Times New Roman" w:cs="Times New Roman"/>
          <w:sz w:val="24"/>
          <w:szCs w:val="24"/>
          <w:rPrChange w:id="647" w:author="Ran Yin" w:date="2024-11-30T16:43:00Z">
            <w:rPr>
              <w:rFonts w:ascii="Times New Roman" w:hAnsi="Times New Roman" w:cs="Times New Roman"/>
            </w:rPr>
          </w:rPrChange>
        </w:rPr>
        <w:tab/>
        <w:t>Spor A, Koren O, Ley R. Unravelling the effects of the environment and host genotype on the gut microbiome. Nat Rev Microbiol. 2011;9(4):279-90.</w:t>
      </w:r>
    </w:p>
    <w:p w14:paraId="333D5655" w14:textId="77777777" w:rsidR="00F43A7C" w:rsidRPr="008075BE" w:rsidRDefault="00F43A7C">
      <w:pPr>
        <w:pStyle w:val="EndNoteBibliography"/>
        <w:spacing w:after="0" w:line="360" w:lineRule="auto"/>
        <w:jc w:val="both"/>
        <w:rPr>
          <w:rFonts w:ascii="Times New Roman" w:hAnsi="Times New Roman" w:cs="Times New Roman"/>
          <w:sz w:val="24"/>
          <w:szCs w:val="24"/>
          <w:rPrChange w:id="648" w:author="Ran Yin" w:date="2024-11-30T16:43:00Z">
            <w:rPr>
              <w:rFonts w:ascii="Times New Roman" w:hAnsi="Times New Roman" w:cs="Times New Roman"/>
            </w:rPr>
          </w:rPrChange>
        </w:rPr>
        <w:pPrChange w:id="649" w:author="Ran Yin" w:date="2024-11-30T23:53:00Z">
          <w:pPr>
            <w:pStyle w:val="EndNoteBibliography"/>
            <w:spacing w:after="0"/>
          </w:pPr>
        </w:pPrChange>
      </w:pPr>
      <w:r w:rsidRPr="008075BE">
        <w:rPr>
          <w:rFonts w:ascii="Times New Roman" w:hAnsi="Times New Roman" w:cs="Times New Roman"/>
          <w:sz w:val="24"/>
          <w:szCs w:val="24"/>
          <w:rPrChange w:id="650" w:author="Ran Yin" w:date="2024-11-30T16:43:00Z">
            <w:rPr>
              <w:rFonts w:ascii="Times New Roman" w:hAnsi="Times New Roman" w:cs="Times New Roman"/>
            </w:rPr>
          </w:rPrChange>
        </w:rPr>
        <w:t>23.</w:t>
      </w:r>
      <w:r w:rsidRPr="008075BE">
        <w:rPr>
          <w:rFonts w:ascii="Times New Roman" w:hAnsi="Times New Roman" w:cs="Times New Roman"/>
          <w:sz w:val="24"/>
          <w:szCs w:val="24"/>
          <w:rPrChange w:id="651" w:author="Ran Yin" w:date="2024-11-30T16:43:00Z">
            <w:rPr>
              <w:rFonts w:ascii="Times New Roman" w:hAnsi="Times New Roman" w:cs="Times New Roman"/>
            </w:rPr>
          </w:rPrChange>
        </w:rPr>
        <w:tab/>
        <w:t>Olivares M, Laparra JM, Sanz Y. Host genotype, intestinal microbiota and inflammatory disorders. Br J Nutr. 2013;109 Suppl 2:S76-80.</w:t>
      </w:r>
    </w:p>
    <w:p w14:paraId="6D92262F" w14:textId="77777777" w:rsidR="00F43A7C" w:rsidRPr="008075BE" w:rsidRDefault="00F43A7C">
      <w:pPr>
        <w:pStyle w:val="EndNoteBibliography"/>
        <w:spacing w:after="0" w:line="360" w:lineRule="auto"/>
        <w:jc w:val="both"/>
        <w:rPr>
          <w:rFonts w:ascii="Times New Roman" w:hAnsi="Times New Roman" w:cs="Times New Roman"/>
          <w:sz w:val="24"/>
          <w:szCs w:val="24"/>
          <w:rPrChange w:id="652" w:author="Ran Yin" w:date="2024-11-30T16:43:00Z">
            <w:rPr>
              <w:rFonts w:ascii="Times New Roman" w:hAnsi="Times New Roman" w:cs="Times New Roman"/>
            </w:rPr>
          </w:rPrChange>
        </w:rPr>
        <w:pPrChange w:id="653" w:author="Ran Yin" w:date="2024-11-30T23:53:00Z">
          <w:pPr>
            <w:pStyle w:val="EndNoteBibliography"/>
            <w:spacing w:after="0"/>
          </w:pPr>
        </w:pPrChange>
      </w:pPr>
      <w:r w:rsidRPr="008075BE">
        <w:rPr>
          <w:rFonts w:ascii="Times New Roman" w:hAnsi="Times New Roman" w:cs="Times New Roman"/>
          <w:sz w:val="24"/>
          <w:szCs w:val="24"/>
          <w:rPrChange w:id="654" w:author="Ran Yin" w:date="2024-11-30T16:43:00Z">
            <w:rPr>
              <w:rFonts w:ascii="Times New Roman" w:hAnsi="Times New Roman" w:cs="Times New Roman"/>
            </w:rPr>
          </w:rPrChange>
        </w:rPr>
        <w:t>24.</w:t>
      </w:r>
      <w:r w:rsidRPr="008075BE">
        <w:rPr>
          <w:rFonts w:ascii="Times New Roman" w:hAnsi="Times New Roman" w:cs="Times New Roman"/>
          <w:sz w:val="24"/>
          <w:szCs w:val="24"/>
          <w:rPrChange w:id="655" w:author="Ran Yin" w:date="2024-11-30T16:43:00Z">
            <w:rPr>
              <w:rFonts w:ascii="Times New Roman" w:hAnsi="Times New Roman" w:cs="Times New Roman"/>
            </w:rPr>
          </w:rPrChange>
        </w:rPr>
        <w:tab/>
        <w:t>Carmody RN, Gerber GK, Luevano JM, Jr., Gatti DM, Somes L, Svenson KL, et al. Diet dominates host genotype in shaping the murine gut microbiota. Cell Host Microbe. 2015;17(1):72-84.</w:t>
      </w:r>
    </w:p>
    <w:p w14:paraId="651F056D" w14:textId="77777777" w:rsidR="00F43A7C" w:rsidRPr="008075BE" w:rsidRDefault="00F43A7C">
      <w:pPr>
        <w:pStyle w:val="EndNoteBibliography"/>
        <w:spacing w:after="0" w:line="360" w:lineRule="auto"/>
        <w:jc w:val="both"/>
        <w:rPr>
          <w:rFonts w:ascii="Times New Roman" w:hAnsi="Times New Roman" w:cs="Times New Roman"/>
          <w:sz w:val="24"/>
          <w:szCs w:val="24"/>
          <w:rPrChange w:id="656" w:author="Ran Yin" w:date="2024-11-30T16:43:00Z">
            <w:rPr>
              <w:rFonts w:ascii="Times New Roman" w:hAnsi="Times New Roman" w:cs="Times New Roman"/>
            </w:rPr>
          </w:rPrChange>
        </w:rPr>
        <w:pPrChange w:id="657" w:author="Ran Yin" w:date="2024-11-30T23:53:00Z">
          <w:pPr>
            <w:pStyle w:val="EndNoteBibliography"/>
            <w:spacing w:after="0"/>
          </w:pPr>
        </w:pPrChange>
      </w:pPr>
      <w:r w:rsidRPr="008075BE">
        <w:rPr>
          <w:rFonts w:ascii="Times New Roman" w:hAnsi="Times New Roman" w:cs="Times New Roman"/>
          <w:sz w:val="24"/>
          <w:szCs w:val="24"/>
          <w:rPrChange w:id="658" w:author="Ran Yin" w:date="2024-11-30T16:43:00Z">
            <w:rPr>
              <w:rFonts w:ascii="Times New Roman" w:hAnsi="Times New Roman" w:cs="Times New Roman"/>
            </w:rPr>
          </w:rPrChange>
        </w:rPr>
        <w:t>25.</w:t>
      </w:r>
      <w:r w:rsidRPr="008075BE">
        <w:rPr>
          <w:rFonts w:ascii="Times New Roman" w:hAnsi="Times New Roman" w:cs="Times New Roman"/>
          <w:sz w:val="24"/>
          <w:szCs w:val="24"/>
          <w:rPrChange w:id="659" w:author="Ran Yin" w:date="2024-11-30T16:43:00Z">
            <w:rPr>
              <w:rFonts w:ascii="Times New Roman" w:hAnsi="Times New Roman" w:cs="Times New Roman"/>
            </w:rPr>
          </w:rPrChange>
        </w:rPr>
        <w:tab/>
        <w:t>Ussar S, Griffin NW, Bezy O, Fujisaka S, Vienberg S, Softic S, et al. Interactions between Gut Microbiota, Host Genetics and Diet Modulate the Predisposition to Obesity and Metabolic Syndrome. Cell Metab. 2015;22(3):516-30.</w:t>
      </w:r>
    </w:p>
    <w:p w14:paraId="7A6A687B" w14:textId="77777777" w:rsidR="00F43A7C" w:rsidRPr="008075BE" w:rsidRDefault="00F43A7C">
      <w:pPr>
        <w:pStyle w:val="EndNoteBibliography"/>
        <w:spacing w:after="0" w:line="360" w:lineRule="auto"/>
        <w:jc w:val="both"/>
        <w:rPr>
          <w:rFonts w:ascii="Times New Roman" w:hAnsi="Times New Roman" w:cs="Times New Roman"/>
          <w:sz w:val="24"/>
          <w:szCs w:val="24"/>
          <w:rPrChange w:id="660" w:author="Ran Yin" w:date="2024-11-30T16:43:00Z">
            <w:rPr>
              <w:rFonts w:ascii="Times New Roman" w:hAnsi="Times New Roman" w:cs="Times New Roman"/>
            </w:rPr>
          </w:rPrChange>
        </w:rPr>
        <w:pPrChange w:id="661" w:author="Ran Yin" w:date="2024-11-30T23:53:00Z">
          <w:pPr>
            <w:pStyle w:val="EndNoteBibliography"/>
            <w:spacing w:after="0"/>
          </w:pPr>
        </w:pPrChange>
      </w:pPr>
      <w:r w:rsidRPr="008075BE">
        <w:rPr>
          <w:rFonts w:ascii="Times New Roman" w:hAnsi="Times New Roman" w:cs="Times New Roman"/>
          <w:sz w:val="24"/>
          <w:szCs w:val="24"/>
          <w:rPrChange w:id="662" w:author="Ran Yin" w:date="2024-11-30T16:43:00Z">
            <w:rPr>
              <w:rFonts w:ascii="Times New Roman" w:hAnsi="Times New Roman" w:cs="Times New Roman"/>
            </w:rPr>
          </w:rPrChange>
        </w:rPr>
        <w:lastRenderedPageBreak/>
        <w:t>26.</w:t>
      </w:r>
      <w:r w:rsidRPr="008075BE">
        <w:rPr>
          <w:rFonts w:ascii="Times New Roman" w:hAnsi="Times New Roman" w:cs="Times New Roman"/>
          <w:sz w:val="24"/>
          <w:szCs w:val="24"/>
          <w:rPrChange w:id="663" w:author="Ran Yin" w:date="2024-11-30T16:43:00Z">
            <w:rPr>
              <w:rFonts w:ascii="Times New Roman" w:hAnsi="Times New Roman" w:cs="Times New Roman"/>
            </w:rPr>
          </w:rPrChange>
        </w:rPr>
        <w:tab/>
        <w:t>Neto CC, Vinson JA. Cranberry. In: Benzie IFF, Wachtel-Galor S, editors. Herbal Medicine: Biomolecular and Clinical Aspects. 2nd ed. Boca Raton (FL)2011.</w:t>
      </w:r>
    </w:p>
    <w:p w14:paraId="4203E115" w14:textId="77777777" w:rsidR="00F43A7C" w:rsidRPr="008075BE" w:rsidRDefault="00F43A7C">
      <w:pPr>
        <w:pStyle w:val="EndNoteBibliography"/>
        <w:spacing w:after="0" w:line="360" w:lineRule="auto"/>
        <w:jc w:val="both"/>
        <w:rPr>
          <w:rFonts w:ascii="Times New Roman" w:hAnsi="Times New Roman" w:cs="Times New Roman"/>
          <w:sz w:val="24"/>
          <w:szCs w:val="24"/>
          <w:rPrChange w:id="664" w:author="Ran Yin" w:date="2024-11-30T16:43:00Z">
            <w:rPr>
              <w:rFonts w:ascii="Times New Roman" w:hAnsi="Times New Roman" w:cs="Times New Roman"/>
            </w:rPr>
          </w:rPrChange>
        </w:rPr>
        <w:pPrChange w:id="665" w:author="Ran Yin" w:date="2024-11-30T23:53:00Z">
          <w:pPr>
            <w:pStyle w:val="EndNoteBibliography"/>
            <w:spacing w:after="0"/>
          </w:pPr>
        </w:pPrChange>
      </w:pPr>
      <w:r w:rsidRPr="008075BE">
        <w:rPr>
          <w:rFonts w:ascii="Times New Roman" w:hAnsi="Times New Roman" w:cs="Times New Roman"/>
          <w:sz w:val="24"/>
          <w:szCs w:val="24"/>
          <w:rPrChange w:id="666" w:author="Ran Yin" w:date="2024-11-30T16:43:00Z">
            <w:rPr>
              <w:rFonts w:ascii="Times New Roman" w:hAnsi="Times New Roman" w:cs="Times New Roman"/>
            </w:rPr>
          </w:rPrChange>
        </w:rPr>
        <w:t>27.</w:t>
      </w:r>
      <w:r w:rsidRPr="008075BE">
        <w:rPr>
          <w:rFonts w:ascii="Times New Roman" w:hAnsi="Times New Roman" w:cs="Times New Roman"/>
          <w:sz w:val="24"/>
          <w:szCs w:val="24"/>
          <w:rPrChange w:id="667" w:author="Ran Yin" w:date="2024-11-30T16:43:00Z">
            <w:rPr>
              <w:rFonts w:ascii="Times New Roman" w:hAnsi="Times New Roman" w:cs="Times New Roman"/>
            </w:rPr>
          </w:rPrChange>
        </w:rPr>
        <w:tab/>
        <w:t>Feghali K, Feldman M, La VD, Santos J, Grenier D. Cranberry proanthocyanidins: natural weapons against periodontal diseases. J Agric Food Chem. 2012;60(23):5728-35.</w:t>
      </w:r>
    </w:p>
    <w:p w14:paraId="091FFC3E" w14:textId="77777777" w:rsidR="00F43A7C" w:rsidRPr="008075BE" w:rsidRDefault="00F43A7C">
      <w:pPr>
        <w:pStyle w:val="EndNoteBibliography"/>
        <w:spacing w:after="0" w:line="360" w:lineRule="auto"/>
        <w:jc w:val="both"/>
        <w:rPr>
          <w:rFonts w:ascii="Times New Roman" w:hAnsi="Times New Roman" w:cs="Times New Roman"/>
          <w:sz w:val="24"/>
          <w:szCs w:val="24"/>
          <w:rPrChange w:id="668" w:author="Ran Yin" w:date="2024-11-30T16:43:00Z">
            <w:rPr>
              <w:rFonts w:ascii="Times New Roman" w:hAnsi="Times New Roman" w:cs="Times New Roman"/>
            </w:rPr>
          </w:rPrChange>
        </w:rPr>
        <w:pPrChange w:id="669" w:author="Ran Yin" w:date="2024-11-30T23:53:00Z">
          <w:pPr>
            <w:pStyle w:val="EndNoteBibliography"/>
            <w:spacing w:after="0"/>
          </w:pPr>
        </w:pPrChange>
      </w:pPr>
      <w:r w:rsidRPr="008075BE">
        <w:rPr>
          <w:rFonts w:ascii="Times New Roman" w:hAnsi="Times New Roman" w:cs="Times New Roman"/>
          <w:sz w:val="24"/>
          <w:szCs w:val="24"/>
          <w:rPrChange w:id="670" w:author="Ran Yin" w:date="2024-11-30T16:43:00Z">
            <w:rPr>
              <w:rFonts w:ascii="Times New Roman" w:hAnsi="Times New Roman" w:cs="Times New Roman"/>
            </w:rPr>
          </w:rPrChange>
        </w:rPr>
        <w:t>28.</w:t>
      </w:r>
      <w:r w:rsidRPr="008075BE">
        <w:rPr>
          <w:rFonts w:ascii="Times New Roman" w:hAnsi="Times New Roman" w:cs="Times New Roman"/>
          <w:sz w:val="24"/>
          <w:szCs w:val="24"/>
          <w:rPrChange w:id="671" w:author="Ran Yin" w:date="2024-11-30T16:43:00Z">
            <w:rPr>
              <w:rFonts w:ascii="Times New Roman" w:hAnsi="Times New Roman" w:cs="Times New Roman"/>
            </w:rPr>
          </w:rPrChange>
        </w:rPr>
        <w:tab/>
        <w:t>Wang Y, Johnson-Cicalese J, Singh AP, Vorsa N. Characterization and quantification of flavonoids and organic acids over fruit development in American cranberry (Vaccinium macrocarpon) cultivars using HPLC and APCI-MS/MS. Plant Sci. 2017;262:91-102.</w:t>
      </w:r>
    </w:p>
    <w:p w14:paraId="037EF5CD" w14:textId="77777777" w:rsidR="00F43A7C" w:rsidRPr="008075BE" w:rsidRDefault="00F43A7C">
      <w:pPr>
        <w:pStyle w:val="EndNoteBibliography"/>
        <w:spacing w:after="0" w:line="360" w:lineRule="auto"/>
        <w:jc w:val="both"/>
        <w:rPr>
          <w:rFonts w:ascii="Times New Roman" w:hAnsi="Times New Roman" w:cs="Times New Roman"/>
          <w:sz w:val="24"/>
          <w:szCs w:val="24"/>
          <w:rPrChange w:id="672" w:author="Ran Yin" w:date="2024-11-30T16:43:00Z">
            <w:rPr>
              <w:rFonts w:ascii="Times New Roman" w:hAnsi="Times New Roman" w:cs="Times New Roman"/>
            </w:rPr>
          </w:rPrChange>
        </w:rPr>
        <w:pPrChange w:id="673" w:author="Ran Yin" w:date="2024-11-30T23:53:00Z">
          <w:pPr>
            <w:pStyle w:val="EndNoteBibliography"/>
            <w:spacing w:after="0"/>
          </w:pPr>
        </w:pPrChange>
      </w:pPr>
      <w:r w:rsidRPr="008075BE">
        <w:rPr>
          <w:rFonts w:ascii="Times New Roman" w:hAnsi="Times New Roman" w:cs="Times New Roman"/>
          <w:sz w:val="24"/>
          <w:szCs w:val="24"/>
          <w:rPrChange w:id="674" w:author="Ran Yin" w:date="2024-11-30T16:43:00Z">
            <w:rPr>
              <w:rFonts w:ascii="Times New Roman" w:hAnsi="Times New Roman" w:cs="Times New Roman"/>
            </w:rPr>
          </w:rPrChange>
        </w:rPr>
        <w:t>29.</w:t>
      </w:r>
      <w:r w:rsidRPr="008075BE">
        <w:rPr>
          <w:rFonts w:ascii="Times New Roman" w:hAnsi="Times New Roman" w:cs="Times New Roman"/>
          <w:sz w:val="24"/>
          <w:szCs w:val="24"/>
          <w:rPrChange w:id="675" w:author="Ran Yin" w:date="2024-11-30T16:43:00Z">
            <w:rPr>
              <w:rFonts w:ascii="Times New Roman" w:hAnsi="Times New Roman" w:cs="Times New Roman"/>
            </w:rPr>
          </w:rPrChange>
        </w:rPr>
        <w:tab/>
        <w:t>Jepson RG, Williams G, Craig JC. Cranberries for preventing urinary tract infections. Cochrane Database Syst Rev. 2012;10(10):CD001321.</w:t>
      </w:r>
    </w:p>
    <w:p w14:paraId="09494EF1" w14:textId="77777777" w:rsidR="00F43A7C" w:rsidRPr="008075BE" w:rsidRDefault="00F43A7C">
      <w:pPr>
        <w:pStyle w:val="EndNoteBibliography"/>
        <w:spacing w:after="0" w:line="360" w:lineRule="auto"/>
        <w:jc w:val="both"/>
        <w:rPr>
          <w:rFonts w:ascii="Times New Roman" w:hAnsi="Times New Roman" w:cs="Times New Roman"/>
          <w:sz w:val="24"/>
          <w:szCs w:val="24"/>
          <w:rPrChange w:id="676" w:author="Ran Yin" w:date="2024-11-30T16:43:00Z">
            <w:rPr>
              <w:rFonts w:ascii="Times New Roman" w:hAnsi="Times New Roman" w:cs="Times New Roman"/>
            </w:rPr>
          </w:rPrChange>
        </w:rPr>
        <w:pPrChange w:id="677" w:author="Ran Yin" w:date="2024-11-30T23:53:00Z">
          <w:pPr>
            <w:pStyle w:val="EndNoteBibliography"/>
            <w:spacing w:after="0"/>
          </w:pPr>
        </w:pPrChange>
      </w:pPr>
      <w:r w:rsidRPr="008075BE">
        <w:rPr>
          <w:rFonts w:ascii="Times New Roman" w:hAnsi="Times New Roman" w:cs="Times New Roman"/>
          <w:sz w:val="24"/>
          <w:szCs w:val="24"/>
          <w:rPrChange w:id="678" w:author="Ran Yin" w:date="2024-11-30T16:43:00Z">
            <w:rPr>
              <w:rFonts w:ascii="Times New Roman" w:hAnsi="Times New Roman" w:cs="Times New Roman"/>
            </w:rPr>
          </w:rPrChange>
        </w:rPr>
        <w:t>30.</w:t>
      </w:r>
      <w:r w:rsidRPr="008075BE">
        <w:rPr>
          <w:rFonts w:ascii="Times New Roman" w:hAnsi="Times New Roman" w:cs="Times New Roman"/>
          <w:sz w:val="24"/>
          <w:szCs w:val="24"/>
          <w:rPrChange w:id="679" w:author="Ran Yin" w:date="2024-11-30T16:43:00Z">
            <w:rPr>
              <w:rFonts w:ascii="Times New Roman" w:hAnsi="Times New Roman" w:cs="Times New Roman"/>
            </w:rPr>
          </w:rPrChange>
        </w:rPr>
        <w:tab/>
        <w:t>Howell AB. Bioactive compounds in cranberries and their role in prevention of urinary tract infections. Mol Nutr Food Res. 2007;51(6):732-7.</w:t>
      </w:r>
    </w:p>
    <w:p w14:paraId="6D0288A4" w14:textId="77777777" w:rsidR="00F43A7C" w:rsidRPr="008075BE" w:rsidRDefault="00F43A7C">
      <w:pPr>
        <w:pStyle w:val="EndNoteBibliography"/>
        <w:spacing w:after="0" w:line="360" w:lineRule="auto"/>
        <w:jc w:val="both"/>
        <w:rPr>
          <w:rFonts w:ascii="Times New Roman" w:hAnsi="Times New Roman" w:cs="Times New Roman"/>
          <w:sz w:val="24"/>
          <w:szCs w:val="24"/>
          <w:rPrChange w:id="680" w:author="Ran Yin" w:date="2024-11-30T16:43:00Z">
            <w:rPr>
              <w:rFonts w:ascii="Times New Roman" w:hAnsi="Times New Roman" w:cs="Times New Roman"/>
            </w:rPr>
          </w:rPrChange>
        </w:rPr>
        <w:pPrChange w:id="681" w:author="Ran Yin" w:date="2024-11-30T23:53:00Z">
          <w:pPr>
            <w:pStyle w:val="EndNoteBibliography"/>
            <w:spacing w:after="0"/>
          </w:pPr>
        </w:pPrChange>
      </w:pPr>
      <w:r w:rsidRPr="008075BE">
        <w:rPr>
          <w:rFonts w:ascii="Times New Roman" w:hAnsi="Times New Roman" w:cs="Times New Roman"/>
          <w:sz w:val="24"/>
          <w:szCs w:val="24"/>
          <w:rPrChange w:id="682" w:author="Ran Yin" w:date="2024-11-30T16:43:00Z">
            <w:rPr>
              <w:rFonts w:ascii="Times New Roman" w:hAnsi="Times New Roman" w:cs="Times New Roman"/>
            </w:rPr>
          </w:rPrChange>
        </w:rPr>
        <w:t>31.</w:t>
      </w:r>
      <w:r w:rsidRPr="008075BE">
        <w:rPr>
          <w:rFonts w:ascii="Times New Roman" w:hAnsi="Times New Roman" w:cs="Times New Roman"/>
          <w:sz w:val="24"/>
          <w:szCs w:val="24"/>
          <w:rPrChange w:id="683" w:author="Ran Yin" w:date="2024-11-30T16:43:00Z">
            <w:rPr>
              <w:rFonts w:ascii="Times New Roman" w:hAnsi="Times New Roman" w:cs="Times New Roman"/>
            </w:rPr>
          </w:rPrChange>
        </w:rPr>
        <w:tab/>
        <w:t>Cai X, Han Y, Gu M, Song M, Wu X, Li Z, et al. Dietary cranberry suppressed colonic inflammation and alleviated gut microbiota dysbiosis in dextran sodium sulfate-treated mice. Food Funct. 2019;10(10):6331-41.</w:t>
      </w:r>
    </w:p>
    <w:p w14:paraId="765338A4" w14:textId="77777777" w:rsidR="00F43A7C" w:rsidRPr="008075BE" w:rsidRDefault="00F43A7C">
      <w:pPr>
        <w:pStyle w:val="EndNoteBibliography"/>
        <w:spacing w:after="0" w:line="360" w:lineRule="auto"/>
        <w:jc w:val="both"/>
        <w:rPr>
          <w:rFonts w:ascii="Times New Roman" w:hAnsi="Times New Roman" w:cs="Times New Roman"/>
          <w:sz w:val="24"/>
          <w:szCs w:val="24"/>
          <w:rPrChange w:id="684" w:author="Ran Yin" w:date="2024-11-30T16:43:00Z">
            <w:rPr>
              <w:rFonts w:ascii="Times New Roman" w:hAnsi="Times New Roman" w:cs="Times New Roman"/>
            </w:rPr>
          </w:rPrChange>
        </w:rPr>
        <w:pPrChange w:id="685" w:author="Ran Yin" w:date="2024-11-30T23:53:00Z">
          <w:pPr>
            <w:pStyle w:val="EndNoteBibliography"/>
            <w:spacing w:after="0"/>
          </w:pPr>
        </w:pPrChange>
      </w:pPr>
      <w:r w:rsidRPr="008075BE">
        <w:rPr>
          <w:rFonts w:ascii="Times New Roman" w:hAnsi="Times New Roman" w:cs="Times New Roman"/>
          <w:sz w:val="24"/>
          <w:szCs w:val="24"/>
          <w:rPrChange w:id="686" w:author="Ran Yin" w:date="2024-11-30T16:43:00Z">
            <w:rPr>
              <w:rFonts w:ascii="Times New Roman" w:hAnsi="Times New Roman" w:cs="Times New Roman"/>
            </w:rPr>
          </w:rPrChange>
        </w:rPr>
        <w:t>32.</w:t>
      </w:r>
      <w:r w:rsidRPr="008075BE">
        <w:rPr>
          <w:rFonts w:ascii="Times New Roman" w:hAnsi="Times New Roman" w:cs="Times New Roman"/>
          <w:sz w:val="24"/>
          <w:szCs w:val="24"/>
          <w:rPrChange w:id="687" w:author="Ran Yin" w:date="2024-11-30T16:43:00Z">
            <w:rPr>
              <w:rFonts w:ascii="Times New Roman" w:hAnsi="Times New Roman" w:cs="Times New Roman"/>
            </w:rPr>
          </w:rPrChange>
        </w:rPr>
        <w:tab/>
        <w:t>Reed J. Cranberry flavonoids, atherosclerosis and cardiovascular health. Crit Rev Food Sci Nutr. 2002;42(3 Suppl):301-16.</w:t>
      </w:r>
    </w:p>
    <w:p w14:paraId="05E2F547" w14:textId="77777777" w:rsidR="00F43A7C" w:rsidRPr="008075BE" w:rsidRDefault="00F43A7C">
      <w:pPr>
        <w:pStyle w:val="EndNoteBibliography"/>
        <w:spacing w:after="0" w:line="360" w:lineRule="auto"/>
        <w:jc w:val="both"/>
        <w:rPr>
          <w:rFonts w:ascii="Times New Roman" w:hAnsi="Times New Roman" w:cs="Times New Roman"/>
          <w:sz w:val="24"/>
          <w:szCs w:val="24"/>
          <w:rPrChange w:id="688" w:author="Ran Yin" w:date="2024-11-30T16:43:00Z">
            <w:rPr>
              <w:rFonts w:ascii="Times New Roman" w:hAnsi="Times New Roman" w:cs="Times New Roman"/>
            </w:rPr>
          </w:rPrChange>
        </w:rPr>
        <w:pPrChange w:id="689" w:author="Ran Yin" w:date="2024-11-30T23:53:00Z">
          <w:pPr>
            <w:pStyle w:val="EndNoteBibliography"/>
            <w:spacing w:after="0"/>
          </w:pPr>
        </w:pPrChange>
      </w:pPr>
      <w:r w:rsidRPr="008075BE">
        <w:rPr>
          <w:rFonts w:ascii="Times New Roman" w:hAnsi="Times New Roman" w:cs="Times New Roman"/>
          <w:sz w:val="24"/>
          <w:szCs w:val="24"/>
          <w:rPrChange w:id="690" w:author="Ran Yin" w:date="2024-11-30T16:43:00Z">
            <w:rPr>
              <w:rFonts w:ascii="Times New Roman" w:hAnsi="Times New Roman" w:cs="Times New Roman"/>
            </w:rPr>
          </w:rPrChange>
        </w:rPr>
        <w:t>33.</w:t>
      </w:r>
      <w:r w:rsidRPr="008075BE">
        <w:rPr>
          <w:rFonts w:ascii="Times New Roman" w:hAnsi="Times New Roman" w:cs="Times New Roman"/>
          <w:sz w:val="24"/>
          <w:szCs w:val="24"/>
          <w:rPrChange w:id="691" w:author="Ran Yin" w:date="2024-11-30T16:43:00Z">
            <w:rPr>
              <w:rFonts w:ascii="Times New Roman" w:hAnsi="Times New Roman" w:cs="Times New Roman"/>
            </w:rPr>
          </w:rPrChange>
        </w:rPr>
        <w:tab/>
        <w:t>Johnson IT. Glucosinolates: bioavailability and importance to health. Int J Vitam Nutr Res. 2002;72(1):26-31.</w:t>
      </w:r>
    </w:p>
    <w:p w14:paraId="61C8C9A9" w14:textId="77777777" w:rsidR="00F43A7C" w:rsidRPr="008075BE" w:rsidRDefault="00F43A7C">
      <w:pPr>
        <w:pStyle w:val="EndNoteBibliography"/>
        <w:spacing w:after="0" w:line="360" w:lineRule="auto"/>
        <w:jc w:val="both"/>
        <w:rPr>
          <w:rFonts w:ascii="Times New Roman" w:hAnsi="Times New Roman" w:cs="Times New Roman"/>
          <w:sz w:val="24"/>
          <w:szCs w:val="24"/>
          <w:rPrChange w:id="692" w:author="Ran Yin" w:date="2024-11-30T16:43:00Z">
            <w:rPr>
              <w:rFonts w:ascii="Times New Roman" w:hAnsi="Times New Roman" w:cs="Times New Roman"/>
            </w:rPr>
          </w:rPrChange>
        </w:rPr>
        <w:pPrChange w:id="693" w:author="Ran Yin" w:date="2024-11-30T23:53:00Z">
          <w:pPr>
            <w:pStyle w:val="EndNoteBibliography"/>
            <w:spacing w:after="0"/>
          </w:pPr>
        </w:pPrChange>
      </w:pPr>
      <w:r w:rsidRPr="008075BE">
        <w:rPr>
          <w:rFonts w:ascii="Times New Roman" w:hAnsi="Times New Roman" w:cs="Times New Roman"/>
          <w:sz w:val="24"/>
          <w:szCs w:val="24"/>
          <w:rPrChange w:id="694" w:author="Ran Yin" w:date="2024-11-30T16:43:00Z">
            <w:rPr>
              <w:rFonts w:ascii="Times New Roman" w:hAnsi="Times New Roman" w:cs="Times New Roman"/>
            </w:rPr>
          </w:rPrChange>
        </w:rPr>
        <w:t>34.</w:t>
      </w:r>
      <w:r w:rsidRPr="008075BE">
        <w:rPr>
          <w:rFonts w:ascii="Times New Roman" w:hAnsi="Times New Roman" w:cs="Times New Roman"/>
          <w:sz w:val="24"/>
          <w:szCs w:val="24"/>
          <w:rPrChange w:id="695" w:author="Ran Yin" w:date="2024-11-30T16:43:00Z">
            <w:rPr>
              <w:rFonts w:ascii="Times New Roman" w:hAnsi="Times New Roman" w:cs="Times New Roman"/>
            </w:rPr>
          </w:rPrChange>
        </w:rPr>
        <w:tab/>
        <w:t>Dayalan Naidu S, Suzuki T, Yamamoto M, Fahey JW, Dinkova-Kostova AT. Phenethyl Isothiocyanate, a Dual Activator of Transcription Factors NRF2 and HSF1. Mol Nutr Food Res. 2018;62(18):e1700908.</w:t>
      </w:r>
    </w:p>
    <w:p w14:paraId="6F947F75" w14:textId="77777777" w:rsidR="00F43A7C" w:rsidRPr="008075BE" w:rsidRDefault="00F43A7C">
      <w:pPr>
        <w:pStyle w:val="EndNoteBibliography"/>
        <w:spacing w:after="0" w:line="360" w:lineRule="auto"/>
        <w:jc w:val="both"/>
        <w:rPr>
          <w:rFonts w:ascii="Times New Roman" w:hAnsi="Times New Roman" w:cs="Times New Roman"/>
          <w:sz w:val="24"/>
          <w:szCs w:val="24"/>
          <w:rPrChange w:id="696" w:author="Ran Yin" w:date="2024-11-30T16:43:00Z">
            <w:rPr>
              <w:rFonts w:ascii="Times New Roman" w:hAnsi="Times New Roman" w:cs="Times New Roman"/>
            </w:rPr>
          </w:rPrChange>
        </w:rPr>
        <w:pPrChange w:id="697" w:author="Ran Yin" w:date="2024-11-30T23:53:00Z">
          <w:pPr>
            <w:pStyle w:val="EndNoteBibliography"/>
            <w:spacing w:after="0"/>
          </w:pPr>
        </w:pPrChange>
      </w:pPr>
      <w:r w:rsidRPr="008075BE">
        <w:rPr>
          <w:rFonts w:ascii="Times New Roman" w:hAnsi="Times New Roman" w:cs="Times New Roman"/>
          <w:sz w:val="24"/>
          <w:szCs w:val="24"/>
          <w:rPrChange w:id="698" w:author="Ran Yin" w:date="2024-11-30T16:43:00Z">
            <w:rPr>
              <w:rFonts w:ascii="Times New Roman" w:hAnsi="Times New Roman" w:cs="Times New Roman"/>
            </w:rPr>
          </w:rPrChange>
        </w:rPr>
        <w:t>35.</w:t>
      </w:r>
      <w:r w:rsidRPr="008075BE">
        <w:rPr>
          <w:rFonts w:ascii="Times New Roman" w:hAnsi="Times New Roman" w:cs="Times New Roman"/>
          <w:sz w:val="24"/>
          <w:szCs w:val="24"/>
          <w:rPrChange w:id="699" w:author="Ran Yin" w:date="2024-11-30T16:43:00Z">
            <w:rPr>
              <w:rFonts w:ascii="Times New Roman" w:hAnsi="Times New Roman" w:cs="Times New Roman"/>
            </w:rPr>
          </w:rPrChange>
        </w:rPr>
        <w:tab/>
        <w:t>Gupta P, Wright SE, Kim SH, Srivastava SK. Phenethyl isothiocyanate: a comprehensive review of anti-cancer mechanisms. Biochim Biophys Acta. 2014;1846(2):405-24.</w:t>
      </w:r>
    </w:p>
    <w:p w14:paraId="62EF1D05" w14:textId="77777777" w:rsidR="00F43A7C" w:rsidRPr="008075BE" w:rsidRDefault="00F43A7C">
      <w:pPr>
        <w:pStyle w:val="EndNoteBibliography"/>
        <w:spacing w:after="0" w:line="360" w:lineRule="auto"/>
        <w:jc w:val="both"/>
        <w:rPr>
          <w:rFonts w:ascii="Times New Roman" w:hAnsi="Times New Roman" w:cs="Times New Roman"/>
          <w:sz w:val="24"/>
          <w:szCs w:val="24"/>
          <w:rPrChange w:id="700" w:author="Ran Yin" w:date="2024-11-30T16:43:00Z">
            <w:rPr>
              <w:rFonts w:ascii="Times New Roman" w:hAnsi="Times New Roman" w:cs="Times New Roman"/>
            </w:rPr>
          </w:rPrChange>
        </w:rPr>
        <w:pPrChange w:id="701" w:author="Ran Yin" w:date="2024-11-30T23:53:00Z">
          <w:pPr>
            <w:pStyle w:val="EndNoteBibliography"/>
            <w:spacing w:after="0"/>
          </w:pPr>
        </w:pPrChange>
      </w:pPr>
      <w:r w:rsidRPr="008075BE">
        <w:rPr>
          <w:rFonts w:ascii="Times New Roman" w:hAnsi="Times New Roman" w:cs="Times New Roman"/>
          <w:sz w:val="24"/>
          <w:szCs w:val="24"/>
          <w:rPrChange w:id="702" w:author="Ran Yin" w:date="2024-11-30T16:43:00Z">
            <w:rPr>
              <w:rFonts w:ascii="Times New Roman" w:hAnsi="Times New Roman" w:cs="Times New Roman"/>
            </w:rPr>
          </w:rPrChange>
        </w:rPr>
        <w:t>36.</w:t>
      </w:r>
      <w:r w:rsidRPr="008075BE">
        <w:rPr>
          <w:rFonts w:ascii="Times New Roman" w:hAnsi="Times New Roman" w:cs="Times New Roman"/>
          <w:sz w:val="24"/>
          <w:szCs w:val="24"/>
          <w:rPrChange w:id="703" w:author="Ran Yin" w:date="2024-11-30T16:43:00Z">
            <w:rPr>
              <w:rFonts w:ascii="Times New Roman" w:hAnsi="Times New Roman" w:cs="Times New Roman"/>
            </w:rPr>
          </w:rPrChange>
        </w:rPr>
        <w:tab/>
        <w:t>Keum YS, Owuor ED, Kim BR, Hu R, Kong AN. Involvement of Nrf2 and JNK1 in the activation of antioxidant responsive element (ARE) by chemopreventive agent phenethyl isothiocyanate (PEITC). Pharm Res. 2003;20(9):1351-6.</w:t>
      </w:r>
    </w:p>
    <w:p w14:paraId="13056909" w14:textId="77777777" w:rsidR="00F43A7C" w:rsidRPr="008075BE" w:rsidRDefault="00F43A7C">
      <w:pPr>
        <w:pStyle w:val="EndNoteBibliography"/>
        <w:spacing w:after="0" w:line="360" w:lineRule="auto"/>
        <w:jc w:val="both"/>
        <w:rPr>
          <w:rFonts w:ascii="Times New Roman" w:hAnsi="Times New Roman" w:cs="Times New Roman"/>
          <w:sz w:val="24"/>
          <w:szCs w:val="24"/>
          <w:rPrChange w:id="704" w:author="Ran Yin" w:date="2024-11-30T16:43:00Z">
            <w:rPr>
              <w:rFonts w:ascii="Times New Roman" w:hAnsi="Times New Roman" w:cs="Times New Roman"/>
            </w:rPr>
          </w:rPrChange>
        </w:rPr>
        <w:pPrChange w:id="705" w:author="Ran Yin" w:date="2024-11-30T23:53:00Z">
          <w:pPr>
            <w:pStyle w:val="EndNoteBibliography"/>
            <w:spacing w:after="0"/>
          </w:pPr>
        </w:pPrChange>
      </w:pPr>
      <w:r w:rsidRPr="008075BE">
        <w:rPr>
          <w:rFonts w:ascii="Times New Roman" w:hAnsi="Times New Roman" w:cs="Times New Roman"/>
          <w:sz w:val="24"/>
          <w:szCs w:val="24"/>
          <w:rPrChange w:id="706" w:author="Ran Yin" w:date="2024-11-30T16:43:00Z">
            <w:rPr>
              <w:rFonts w:ascii="Times New Roman" w:hAnsi="Times New Roman" w:cs="Times New Roman"/>
            </w:rPr>
          </w:rPrChange>
        </w:rPr>
        <w:t>37.</w:t>
      </w:r>
      <w:r w:rsidRPr="008075BE">
        <w:rPr>
          <w:rFonts w:ascii="Times New Roman" w:hAnsi="Times New Roman" w:cs="Times New Roman"/>
          <w:sz w:val="24"/>
          <w:szCs w:val="24"/>
          <w:rPrChange w:id="707" w:author="Ran Yin" w:date="2024-11-30T16:43:00Z">
            <w:rPr>
              <w:rFonts w:ascii="Times New Roman" w:hAnsi="Times New Roman" w:cs="Times New Roman"/>
            </w:rPr>
          </w:rPrChange>
        </w:rPr>
        <w:tab/>
        <w:t>Shen G, Xu C, Hu R, Jain MR, Gopalkrishnan A, Nair S, et al. Modulation of nuclear factor E2-related factor 2-mediated gene expression in mice liver and small intestine by cancer chemopreventive agent curcumin. Mol Cancer Ther. 2006;5(1):39-51.</w:t>
      </w:r>
    </w:p>
    <w:p w14:paraId="0648990B" w14:textId="77777777" w:rsidR="00F43A7C" w:rsidRPr="008075BE" w:rsidRDefault="00F43A7C">
      <w:pPr>
        <w:pStyle w:val="EndNoteBibliography"/>
        <w:spacing w:after="0" w:line="360" w:lineRule="auto"/>
        <w:jc w:val="both"/>
        <w:rPr>
          <w:rFonts w:ascii="Times New Roman" w:hAnsi="Times New Roman" w:cs="Times New Roman"/>
          <w:sz w:val="24"/>
          <w:szCs w:val="24"/>
          <w:rPrChange w:id="708" w:author="Ran Yin" w:date="2024-11-30T16:43:00Z">
            <w:rPr>
              <w:rFonts w:ascii="Times New Roman" w:hAnsi="Times New Roman" w:cs="Times New Roman"/>
            </w:rPr>
          </w:rPrChange>
        </w:rPr>
        <w:pPrChange w:id="709" w:author="Ran Yin" w:date="2024-11-30T23:53:00Z">
          <w:pPr>
            <w:pStyle w:val="EndNoteBibliography"/>
            <w:spacing w:after="0"/>
          </w:pPr>
        </w:pPrChange>
      </w:pPr>
      <w:r w:rsidRPr="008075BE">
        <w:rPr>
          <w:rFonts w:ascii="Times New Roman" w:hAnsi="Times New Roman" w:cs="Times New Roman"/>
          <w:sz w:val="24"/>
          <w:szCs w:val="24"/>
          <w:rPrChange w:id="710" w:author="Ran Yin" w:date="2024-11-30T16:43:00Z">
            <w:rPr>
              <w:rFonts w:ascii="Times New Roman" w:hAnsi="Times New Roman" w:cs="Times New Roman"/>
            </w:rPr>
          </w:rPrChange>
        </w:rPr>
        <w:lastRenderedPageBreak/>
        <w:t>38.</w:t>
      </w:r>
      <w:r w:rsidRPr="008075BE">
        <w:rPr>
          <w:rFonts w:ascii="Times New Roman" w:hAnsi="Times New Roman" w:cs="Times New Roman"/>
          <w:sz w:val="24"/>
          <w:szCs w:val="24"/>
          <w:rPrChange w:id="711" w:author="Ran Yin" w:date="2024-11-30T16:43:00Z">
            <w:rPr>
              <w:rFonts w:ascii="Times New Roman" w:hAnsi="Times New Roman" w:cs="Times New Roman"/>
            </w:rPr>
          </w:rPrChange>
        </w:rPr>
        <w:tab/>
        <w:t>Lin W, Wu RT, Wu TY, Khor TO, Wang H, Kong AN. Sulforaphane suppressed LPS-induced inflammation in mouse peritoneal macrophages through Nrf2 dependent pathway. Biochem Pharmacol. 2008;76(8):967-73.</w:t>
      </w:r>
    </w:p>
    <w:p w14:paraId="3F4CABF5" w14:textId="77777777" w:rsidR="00F43A7C" w:rsidRPr="008075BE" w:rsidRDefault="00F43A7C">
      <w:pPr>
        <w:pStyle w:val="EndNoteBibliography"/>
        <w:spacing w:after="0" w:line="360" w:lineRule="auto"/>
        <w:jc w:val="both"/>
        <w:rPr>
          <w:rFonts w:ascii="Times New Roman" w:hAnsi="Times New Roman" w:cs="Times New Roman"/>
          <w:sz w:val="24"/>
          <w:szCs w:val="24"/>
          <w:rPrChange w:id="712" w:author="Ran Yin" w:date="2024-11-30T16:43:00Z">
            <w:rPr>
              <w:rFonts w:ascii="Times New Roman" w:hAnsi="Times New Roman" w:cs="Times New Roman"/>
            </w:rPr>
          </w:rPrChange>
        </w:rPr>
        <w:pPrChange w:id="713" w:author="Ran Yin" w:date="2024-11-30T23:53:00Z">
          <w:pPr>
            <w:pStyle w:val="EndNoteBibliography"/>
            <w:spacing w:after="0"/>
          </w:pPr>
        </w:pPrChange>
      </w:pPr>
      <w:r w:rsidRPr="008075BE">
        <w:rPr>
          <w:rFonts w:ascii="Times New Roman" w:hAnsi="Times New Roman" w:cs="Times New Roman"/>
          <w:sz w:val="24"/>
          <w:szCs w:val="24"/>
          <w:rPrChange w:id="714" w:author="Ran Yin" w:date="2024-11-30T16:43:00Z">
            <w:rPr>
              <w:rFonts w:ascii="Times New Roman" w:hAnsi="Times New Roman" w:cs="Times New Roman"/>
            </w:rPr>
          </w:rPrChange>
        </w:rPr>
        <w:t>39.</w:t>
      </w:r>
      <w:r w:rsidRPr="008075BE">
        <w:rPr>
          <w:rFonts w:ascii="Times New Roman" w:hAnsi="Times New Roman" w:cs="Times New Roman"/>
          <w:sz w:val="24"/>
          <w:szCs w:val="24"/>
          <w:rPrChange w:id="715" w:author="Ran Yin" w:date="2024-11-30T16:43:00Z">
            <w:rPr>
              <w:rFonts w:ascii="Times New Roman" w:hAnsi="Times New Roman" w:cs="Times New Roman"/>
            </w:rPr>
          </w:rPrChange>
        </w:rPr>
        <w:tab/>
        <w:t>Apprill A, McNally S, Parsons R, Weber L. Minor revision to V4 region SSU rRNA 806R gene primer greatly increases detection of SAR11 bacterioplankton. Aquat Microb Ecol. 2015;75(2):129-37.</w:t>
      </w:r>
    </w:p>
    <w:p w14:paraId="68ED89FD" w14:textId="77777777" w:rsidR="00F43A7C" w:rsidRPr="008075BE" w:rsidRDefault="00F43A7C">
      <w:pPr>
        <w:pStyle w:val="EndNoteBibliography"/>
        <w:spacing w:after="0" w:line="360" w:lineRule="auto"/>
        <w:jc w:val="both"/>
        <w:rPr>
          <w:rFonts w:ascii="Times New Roman" w:hAnsi="Times New Roman" w:cs="Times New Roman"/>
          <w:sz w:val="24"/>
          <w:szCs w:val="24"/>
          <w:rPrChange w:id="716" w:author="Ran Yin" w:date="2024-11-30T16:43:00Z">
            <w:rPr>
              <w:rFonts w:ascii="Times New Roman" w:hAnsi="Times New Roman" w:cs="Times New Roman"/>
            </w:rPr>
          </w:rPrChange>
        </w:rPr>
        <w:pPrChange w:id="717" w:author="Ran Yin" w:date="2024-11-30T23:53:00Z">
          <w:pPr>
            <w:pStyle w:val="EndNoteBibliography"/>
            <w:spacing w:after="0"/>
          </w:pPr>
        </w:pPrChange>
      </w:pPr>
      <w:r w:rsidRPr="008075BE">
        <w:rPr>
          <w:rFonts w:ascii="Times New Roman" w:hAnsi="Times New Roman" w:cs="Times New Roman"/>
          <w:sz w:val="24"/>
          <w:szCs w:val="24"/>
          <w:rPrChange w:id="718" w:author="Ran Yin" w:date="2024-11-30T16:43:00Z">
            <w:rPr>
              <w:rFonts w:ascii="Times New Roman" w:hAnsi="Times New Roman" w:cs="Times New Roman"/>
            </w:rPr>
          </w:rPrChange>
        </w:rPr>
        <w:t>40.</w:t>
      </w:r>
      <w:r w:rsidRPr="008075BE">
        <w:rPr>
          <w:rFonts w:ascii="Times New Roman" w:hAnsi="Times New Roman" w:cs="Times New Roman"/>
          <w:sz w:val="24"/>
          <w:szCs w:val="24"/>
          <w:rPrChange w:id="719" w:author="Ran Yin" w:date="2024-11-30T16:43:00Z">
            <w:rPr>
              <w:rFonts w:ascii="Times New Roman" w:hAnsi="Times New Roman" w:cs="Times New Roman"/>
            </w:rPr>
          </w:rPrChange>
        </w:rPr>
        <w:tab/>
        <w:t>Caporaso JG, Lauber CL, Walters WA, Berg-Lyons D, Lozupone CA, Turnbaugh PJ, et al. Global patterns of 16S rRNA diversity at a depth of millions of sequences per sample. P Natl Acad Sci USA. 2011;108:4516-22.</w:t>
      </w:r>
    </w:p>
    <w:p w14:paraId="42788C32" w14:textId="77777777" w:rsidR="00F43A7C" w:rsidRPr="008075BE" w:rsidRDefault="00F43A7C">
      <w:pPr>
        <w:pStyle w:val="EndNoteBibliography"/>
        <w:spacing w:after="0" w:line="360" w:lineRule="auto"/>
        <w:jc w:val="both"/>
        <w:rPr>
          <w:rFonts w:ascii="Times New Roman" w:hAnsi="Times New Roman" w:cs="Times New Roman"/>
          <w:sz w:val="24"/>
          <w:szCs w:val="24"/>
          <w:rPrChange w:id="720" w:author="Ran Yin" w:date="2024-11-30T16:43:00Z">
            <w:rPr>
              <w:rFonts w:ascii="Times New Roman" w:hAnsi="Times New Roman" w:cs="Times New Roman"/>
            </w:rPr>
          </w:rPrChange>
        </w:rPr>
        <w:pPrChange w:id="721" w:author="Ran Yin" w:date="2024-11-30T23:53:00Z">
          <w:pPr>
            <w:pStyle w:val="EndNoteBibliography"/>
            <w:spacing w:after="0"/>
          </w:pPr>
        </w:pPrChange>
      </w:pPr>
      <w:r w:rsidRPr="008075BE">
        <w:rPr>
          <w:rFonts w:ascii="Times New Roman" w:hAnsi="Times New Roman" w:cs="Times New Roman"/>
          <w:sz w:val="24"/>
          <w:szCs w:val="24"/>
          <w:rPrChange w:id="722" w:author="Ran Yin" w:date="2024-11-30T16:43:00Z">
            <w:rPr>
              <w:rFonts w:ascii="Times New Roman" w:hAnsi="Times New Roman" w:cs="Times New Roman"/>
            </w:rPr>
          </w:rPrChange>
        </w:rPr>
        <w:t>41.</w:t>
      </w:r>
      <w:r w:rsidRPr="008075BE">
        <w:rPr>
          <w:rFonts w:ascii="Times New Roman" w:hAnsi="Times New Roman" w:cs="Times New Roman"/>
          <w:sz w:val="24"/>
          <w:szCs w:val="24"/>
          <w:rPrChange w:id="723" w:author="Ran Yin" w:date="2024-11-30T16:43:00Z">
            <w:rPr>
              <w:rFonts w:ascii="Times New Roman" w:hAnsi="Times New Roman" w:cs="Times New Roman"/>
            </w:rPr>
          </w:rPrChange>
        </w:rPr>
        <w:tab/>
        <w:t>Caporaso JG, Lauber CL, Walters WA, Berg-Lyons D, Huntley J, Fierer N, et al. Ultra-high-throughput microbial community analysis on the Illumina HiSeq and MiSeq platforms. Isme J. 2012;6(8):1621-4.</w:t>
      </w:r>
    </w:p>
    <w:p w14:paraId="11265015" w14:textId="77777777" w:rsidR="00F43A7C" w:rsidRPr="008075BE" w:rsidRDefault="00F43A7C">
      <w:pPr>
        <w:pStyle w:val="EndNoteBibliography"/>
        <w:spacing w:after="0" w:line="360" w:lineRule="auto"/>
        <w:jc w:val="both"/>
        <w:rPr>
          <w:rFonts w:ascii="Times New Roman" w:hAnsi="Times New Roman" w:cs="Times New Roman"/>
          <w:sz w:val="24"/>
          <w:szCs w:val="24"/>
          <w:rPrChange w:id="724" w:author="Ran Yin" w:date="2024-11-30T16:43:00Z">
            <w:rPr>
              <w:rFonts w:ascii="Times New Roman" w:hAnsi="Times New Roman" w:cs="Times New Roman"/>
            </w:rPr>
          </w:rPrChange>
        </w:rPr>
        <w:pPrChange w:id="725" w:author="Ran Yin" w:date="2024-11-30T23:53:00Z">
          <w:pPr>
            <w:pStyle w:val="EndNoteBibliography"/>
            <w:spacing w:after="0"/>
          </w:pPr>
        </w:pPrChange>
      </w:pPr>
      <w:r w:rsidRPr="008075BE">
        <w:rPr>
          <w:rFonts w:ascii="Times New Roman" w:hAnsi="Times New Roman" w:cs="Times New Roman"/>
          <w:sz w:val="24"/>
          <w:szCs w:val="24"/>
          <w:rPrChange w:id="726" w:author="Ran Yin" w:date="2024-11-30T16:43:00Z">
            <w:rPr>
              <w:rFonts w:ascii="Times New Roman" w:hAnsi="Times New Roman" w:cs="Times New Roman"/>
            </w:rPr>
          </w:rPrChange>
        </w:rPr>
        <w:t>42.</w:t>
      </w:r>
      <w:r w:rsidRPr="008075BE">
        <w:rPr>
          <w:rFonts w:ascii="Times New Roman" w:hAnsi="Times New Roman" w:cs="Times New Roman"/>
          <w:sz w:val="24"/>
          <w:szCs w:val="24"/>
          <w:rPrChange w:id="727" w:author="Ran Yin" w:date="2024-11-30T16:43:00Z">
            <w:rPr>
              <w:rFonts w:ascii="Times New Roman" w:hAnsi="Times New Roman" w:cs="Times New Roman"/>
            </w:rPr>
          </w:rPrChange>
        </w:rPr>
        <w:tab/>
        <w:t>Minich JJ, Humphrey G, Benitez RAS, Sanders J, Swofford A, Allen EE, et al. High-Throughput Miniaturized 16S rRNA Amplicon Library Preparation Reduces Costs while Preserving Microbiome Integrity. Msystems. 2018;3(6).</w:t>
      </w:r>
    </w:p>
    <w:p w14:paraId="29E32171" w14:textId="77777777" w:rsidR="00F43A7C" w:rsidRPr="008075BE" w:rsidRDefault="00F43A7C">
      <w:pPr>
        <w:pStyle w:val="EndNoteBibliography"/>
        <w:spacing w:after="0" w:line="360" w:lineRule="auto"/>
        <w:jc w:val="both"/>
        <w:rPr>
          <w:rFonts w:ascii="Times New Roman" w:hAnsi="Times New Roman" w:cs="Times New Roman"/>
          <w:sz w:val="24"/>
          <w:szCs w:val="24"/>
          <w:rPrChange w:id="728" w:author="Ran Yin" w:date="2024-11-30T16:43:00Z">
            <w:rPr>
              <w:rFonts w:ascii="Times New Roman" w:hAnsi="Times New Roman" w:cs="Times New Roman"/>
            </w:rPr>
          </w:rPrChange>
        </w:rPr>
        <w:pPrChange w:id="729" w:author="Ran Yin" w:date="2024-11-30T23:53:00Z">
          <w:pPr>
            <w:pStyle w:val="EndNoteBibliography"/>
            <w:spacing w:after="0"/>
          </w:pPr>
        </w:pPrChange>
      </w:pPr>
      <w:r w:rsidRPr="008075BE">
        <w:rPr>
          <w:rFonts w:ascii="Times New Roman" w:hAnsi="Times New Roman" w:cs="Times New Roman"/>
          <w:sz w:val="24"/>
          <w:szCs w:val="24"/>
          <w:rPrChange w:id="730" w:author="Ran Yin" w:date="2024-11-30T16:43:00Z">
            <w:rPr>
              <w:rFonts w:ascii="Times New Roman" w:hAnsi="Times New Roman" w:cs="Times New Roman"/>
            </w:rPr>
          </w:rPrChange>
        </w:rPr>
        <w:t>43.</w:t>
      </w:r>
      <w:r w:rsidRPr="008075BE">
        <w:rPr>
          <w:rFonts w:ascii="Times New Roman" w:hAnsi="Times New Roman" w:cs="Times New Roman"/>
          <w:sz w:val="24"/>
          <w:szCs w:val="24"/>
          <w:rPrChange w:id="731" w:author="Ran Yin" w:date="2024-11-30T16:43:00Z">
            <w:rPr>
              <w:rFonts w:ascii="Times New Roman" w:hAnsi="Times New Roman" w:cs="Times New Roman"/>
            </w:rPr>
          </w:rPrChange>
        </w:rPr>
        <w:tab/>
        <w:t>Parada AE, Needham DM, Fuhrman JA. Every base matters: assessing small subunit rRNA primers for marine microbiomes with mock communities, time series and global field samples. Environ Microbiol. 2016;18(5):1403-14.</w:t>
      </w:r>
    </w:p>
    <w:p w14:paraId="10C4A020" w14:textId="77777777" w:rsidR="00F43A7C" w:rsidRPr="008075BE" w:rsidRDefault="00F43A7C">
      <w:pPr>
        <w:pStyle w:val="EndNoteBibliography"/>
        <w:spacing w:after="0" w:line="360" w:lineRule="auto"/>
        <w:jc w:val="both"/>
        <w:rPr>
          <w:rFonts w:ascii="Times New Roman" w:hAnsi="Times New Roman" w:cs="Times New Roman"/>
          <w:sz w:val="24"/>
          <w:szCs w:val="24"/>
          <w:rPrChange w:id="732" w:author="Ran Yin" w:date="2024-11-30T16:43:00Z">
            <w:rPr>
              <w:rFonts w:ascii="Times New Roman" w:hAnsi="Times New Roman" w:cs="Times New Roman"/>
            </w:rPr>
          </w:rPrChange>
        </w:rPr>
        <w:pPrChange w:id="733" w:author="Ran Yin" w:date="2024-11-30T23:53:00Z">
          <w:pPr>
            <w:pStyle w:val="EndNoteBibliography"/>
            <w:spacing w:after="0"/>
          </w:pPr>
        </w:pPrChange>
      </w:pPr>
      <w:r w:rsidRPr="008075BE">
        <w:rPr>
          <w:rFonts w:ascii="Times New Roman" w:hAnsi="Times New Roman" w:cs="Times New Roman"/>
          <w:sz w:val="24"/>
          <w:szCs w:val="24"/>
          <w:rPrChange w:id="734" w:author="Ran Yin" w:date="2024-11-30T16:43:00Z">
            <w:rPr>
              <w:rFonts w:ascii="Times New Roman" w:hAnsi="Times New Roman" w:cs="Times New Roman"/>
            </w:rPr>
          </w:rPrChange>
        </w:rPr>
        <w:t>44.</w:t>
      </w:r>
      <w:r w:rsidRPr="008075BE">
        <w:rPr>
          <w:rFonts w:ascii="Times New Roman" w:hAnsi="Times New Roman" w:cs="Times New Roman"/>
          <w:sz w:val="24"/>
          <w:szCs w:val="24"/>
          <w:rPrChange w:id="735" w:author="Ran Yin" w:date="2024-11-30T16:43:00Z">
            <w:rPr>
              <w:rFonts w:ascii="Times New Roman" w:hAnsi="Times New Roman" w:cs="Times New Roman"/>
            </w:rPr>
          </w:rPrChange>
        </w:rPr>
        <w:tab/>
        <w:t>Quince C, Lanzen A, Davenport RJ, Turnbaugh PJ. Removing Noise From Pyrosequenced Amplicons. Bmc Bioinformatics. 2011;12.</w:t>
      </w:r>
    </w:p>
    <w:p w14:paraId="750174B3" w14:textId="77777777" w:rsidR="00F43A7C" w:rsidRPr="008075BE" w:rsidRDefault="00F43A7C">
      <w:pPr>
        <w:pStyle w:val="EndNoteBibliography"/>
        <w:spacing w:after="0" w:line="360" w:lineRule="auto"/>
        <w:jc w:val="both"/>
        <w:rPr>
          <w:rFonts w:ascii="Times New Roman" w:hAnsi="Times New Roman" w:cs="Times New Roman"/>
          <w:sz w:val="24"/>
          <w:szCs w:val="24"/>
          <w:rPrChange w:id="736" w:author="Ran Yin" w:date="2024-11-30T16:43:00Z">
            <w:rPr>
              <w:rFonts w:ascii="Times New Roman" w:hAnsi="Times New Roman" w:cs="Times New Roman"/>
            </w:rPr>
          </w:rPrChange>
        </w:rPr>
        <w:pPrChange w:id="737" w:author="Ran Yin" w:date="2024-11-30T23:53:00Z">
          <w:pPr>
            <w:pStyle w:val="EndNoteBibliography"/>
            <w:spacing w:after="0"/>
          </w:pPr>
        </w:pPrChange>
      </w:pPr>
      <w:r w:rsidRPr="008075BE">
        <w:rPr>
          <w:rFonts w:ascii="Times New Roman" w:hAnsi="Times New Roman" w:cs="Times New Roman"/>
          <w:sz w:val="24"/>
          <w:szCs w:val="24"/>
          <w:rPrChange w:id="738" w:author="Ran Yin" w:date="2024-11-30T16:43:00Z">
            <w:rPr>
              <w:rFonts w:ascii="Times New Roman" w:hAnsi="Times New Roman" w:cs="Times New Roman"/>
            </w:rPr>
          </w:rPrChange>
        </w:rPr>
        <w:t>45.</w:t>
      </w:r>
      <w:r w:rsidRPr="008075BE">
        <w:rPr>
          <w:rFonts w:ascii="Times New Roman" w:hAnsi="Times New Roman" w:cs="Times New Roman"/>
          <w:sz w:val="24"/>
          <w:szCs w:val="24"/>
          <w:rPrChange w:id="739" w:author="Ran Yin" w:date="2024-11-30T16:43:00Z">
            <w:rPr>
              <w:rFonts w:ascii="Times New Roman" w:hAnsi="Times New Roman" w:cs="Times New Roman"/>
            </w:rPr>
          </w:rPrChange>
        </w:rPr>
        <w:tab/>
        <w:t>Walters W, Hyde ER, Berg-Lyons D, Ackermann G, Humphrey G, Parada A, et al. Improved Bacterial 16S rRNA Gene (V4 and V4-5) and Fungal Internal Transcribed Spacer Marker Gene Primers for Microbial Community Surveys. Msystems. 2016;1(1).</w:t>
      </w:r>
    </w:p>
    <w:p w14:paraId="76443FEC" w14:textId="77777777" w:rsidR="00F43A7C" w:rsidRPr="008075BE" w:rsidRDefault="00F43A7C">
      <w:pPr>
        <w:pStyle w:val="EndNoteBibliography"/>
        <w:spacing w:after="0" w:line="360" w:lineRule="auto"/>
        <w:jc w:val="both"/>
        <w:rPr>
          <w:rFonts w:ascii="Times New Roman" w:hAnsi="Times New Roman" w:cs="Times New Roman"/>
          <w:sz w:val="24"/>
          <w:szCs w:val="24"/>
          <w:rPrChange w:id="740" w:author="Ran Yin" w:date="2024-11-30T16:43:00Z">
            <w:rPr>
              <w:rFonts w:ascii="Times New Roman" w:hAnsi="Times New Roman" w:cs="Times New Roman"/>
            </w:rPr>
          </w:rPrChange>
        </w:rPr>
        <w:pPrChange w:id="741" w:author="Ran Yin" w:date="2024-11-30T23:53:00Z">
          <w:pPr>
            <w:pStyle w:val="EndNoteBibliography"/>
            <w:spacing w:after="0"/>
          </w:pPr>
        </w:pPrChange>
      </w:pPr>
      <w:r w:rsidRPr="008075BE">
        <w:rPr>
          <w:rFonts w:ascii="Times New Roman" w:hAnsi="Times New Roman" w:cs="Times New Roman"/>
          <w:sz w:val="24"/>
          <w:szCs w:val="24"/>
          <w:rPrChange w:id="742" w:author="Ran Yin" w:date="2024-11-30T16:43:00Z">
            <w:rPr>
              <w:rFonts w:ascii="Times New Roman" w:hAnsi="Times New Roman" w:cs="Times New Roman"/>
            </w:rPr>
          </w:rPrChange>
        </w:rPr>
        <w:t>46.</w:t>
      </w:r>
      <w:r w:rsidRPr="008075BE">
        <w:rPr>
          <w:rFonts w:ascii="Times New Roman" w:hAnsi="Times New Roman" w:cs="Times New Roman"/>
          <w:sz w:val="24"/>
          <w:szCs w:val="24"/>
          <w:rPrChange w:id="743" w:author="Ran Yin" w:date="2024-11-30T16:43:00Z">
            <w:rPr>
              <w:rFonts w:ascii="Times New Roman" w:hAnsi="Times New Roman" w:cs="Times New Roman"/>
            </w:rPr>
          </w:rPrChange>
        </w:rPr>
        <w:tab/>
        <w:t>Bolyen E, Rideout JR, Dillon MR, Bokulich NA, Abnet CC, Al-Ghalith GA, et al. Reproducible, interactive, scalable and extensible microbiome data science using QIIME 2. Nat Biotechnol. 2019;37(8):852-7.</w:t>
      </w:r>
    </w:p>
    <w:p w14:paraId="2E845F14" w14:textId="77777777" w:rsidR="00F43A7C" w:rsidRPr="008075BE" w:rsidRDefault="00F43A7C">
      <w:pPr>
        <w:pStyle w:val="EndNoteBibliography"/>
        <w:spacing w:after="0" w:line="360" w:lineRule="auto"/>
        <w:jc w:val="both"/>
        <w:rPr>
          <w:rFonts w:ascii="Times New Roman" w:hAnsi="Times New Roman" w:cs="Times New Roman"/>
          <w:sz w:val="24"/>
          <w:szCs w:val="24"/>
          <w:rPrChange w:id="744" w:author="Ran Yin" w:date="2024-11-30T16:43:00Z">
            <w:rPr>
              <w:rFonts w:ascii="Times New Roman" w:hAnsi="Times New Roman" w:cs="Times New Roman"/>
            </w:rPr>
          </w:rPrChange>
        </w:rPr>
        <w:pPrChange w:id="745" w:author="Ran Yin" w:date="2024-11-30T23:53:00Z">
          <w:pPr>
            <w:pStyle w:val="EndNoteBibliography"/>
            <w:spacing w:after="0"/>
          </w:pPr>
        </w:pPrChange>
      </w:pPr>
      <w:r w:rsidRPr="008075BE">
        <w:rPr>
          <w:rFonts w:ascii="Times New Roman" w:hAnsi="Times New Roman" w:cs="Times New Roman"/>
          <w:sz w:val="24"/>
          <w:szCs w:val="24"/>
          <w:rPrChange w:id="746" w:author="Ran Yin" w:date="2024-11-30T16:43:00Z">
            <w:rPr>
              <w:rFonts w:ascii="Times New Roman" w:hAnsi="Times New Roman" w:cs="Times New Roman"/>
            </w:rPr>
          </w:rPrChange>
        </w:rPr>
        <w:t>47.</w:t>
      </w:r>
      <w:r w:rsidRPr="008075BE">
        <w:rPr>
          <w:rFonts w:ascii="Times New Roman" w:hAnsi="Times New Roman" w:cs="Times New Roman"/>
          <w:sz w:val="24"/>
          <w:szCs w:val="24"/>
          <w:rPrChange w:id="747" w:author="Ran Yin" w:date="2024-11-30T16:43:00Z">
            <w:rPr>
              <w:rFonts w:ascii="Times New Roman" w:hAnsi="Times New Roman" w:cs="Times New Roman"/>
            </w:rPr>
          </w:rPrChange>
        </w:rPr>
        <w:tab/>
        <w:t>Estaki M, Jiang L, Bokulich NA, McDonald D, Gonzalez A, Kosciolek T, et al. QIIME 2 Enables Comprehensive End-to-End Analysis of Diverse Microbiome Data and Comparative Studies with Publicly Available Data. Curr Protoc Bioinformatics. 2020;70(1):e100.</w:t>
      </w:r>
    </w:p>
    <w:p w14:paraId="6CE52590" w14:textId="77777777" w:rsidR="00F43A7C" w:rsidRPr="008075BE" w:rsidRDefault="00F43A7C">
      <w:pPr>
        <w:pStyle w:val="EndNoteBibliography"/>
        <w:spacing w:after="0" w:line="360" w:lineRule="auto"/>
        <w:jc w:val="both"/>
        <w:rPr>
          <w:rFonts w:ascii="Times New Roman" w:hAnsi="Times New Roman" w:cs="Times New Roman"/>
          <w:sz w:val="24"/>
          <w:szCs w:val="24"/>
          <w:rPrChange w:id="748" w:author="Ran Yin" w:date="2024-11-30T16:43:00Z">
            <w:rPr>
              <w:rFonts w:ascii="Times New Roman" w:hAnsi="Times New Roman" w:cs="Times New Roman"/>
            </w:rPr>
          </w:rPrChange>
        </w:rPr>
        <w:pPrChange w:id="749" w:author="Ran Yin" w:date="2024-11-30T23:53:00Z">
          <w:pPr>
            <w:pStyle w:val="EndNoteBibliography"/>
            <w:spacing w:after="0"/>
          </w:pPr>
        </w:pPrChange>
      </w:pPr>
      <w:r w:rsidRPr="008075BE">
        <w:rPr>
          <w:rFonts w:ascii="Times New Roman" w:hAnsi="Times New Roman" w:cs="Times New Roman"/>
          <w:sz w:val="24"/>
          <w:szCs w:val="24"/>
          <w:rPrChange w:id="750" w:author="Ran Yin" w:date="2024-11-30T16:43:00Z">
            <w:rPr>
              <w:rFonts w:ascii="Times New Roman" w:hAnsi="Times New Roman" w:cs="Times New Roman"/>
            </w:rPr>
          </w:rPrChange>
        </w:rPr>
        <w:t>48.</w:t>
      </w:r>
      <w:r w:rsidRPr="008075BE">
        <w:rPr>
          <w:rFonts w:ascii="Times New Roman" w:hAnsi="Times New Roman" w:cs="Times New Roman"/>
          <w:sz w:val="24"/>
          <w:szCs w:val="24"/>
          <w:rPrChange w:id="751" w:author="Ran Yin" w:date="2024-11-30T16:43:00Z">
            <w:rPr>
              <w:rFonts w:ascii="Times New Roman" w:hAnsi="Times New Roman" w:cs="Times New Roman"/>
            </w:rPr>
          </w:rPrChange>
        </w:rPr>
        <w:tab/>
        <w:t>Callahan BJ, McMurdie PJ, Rosen MJ, Han AW, Johnson AJ, Holmes SP. DADA2: High-resolution sample inference from Illumina amplicon data. Nat Methods. 2016;13(7):581-3.</w:t>
      </w:r>
    </w:p>
    <w:p w14:paraId="5D11EB16" w14:textId="77777777" w:rsidR="00F43A7C" w:rsidRPr="008075BE" w:rsidRDefault="00F43A7C">
      <w:pPr>
        <w:pStyle w:val="EndNoteBibliography"/>
        <w:spacing w:after="0" w:line="360" w:lineRule="auto"/>
        <w:jc w:val="both"/>
        <w:rPr>
          <w:rFonts w:ascii="Times New Roman" w:hAnsi="Times New Roman" w:cs="Times New Roman"/>
          <w:sz w:val="24"/>
          <w:szCs w:val="24"/>
          <w:rPrChange w:id="752" w:author="Ran Yin" w:date="2024-11-30T16:43:00Z">
            <w:rPr>
              <w:rFonts w:ascii="Times New Roman" w:hAnsi="Times New Roman" w:cs="Times New Roman"/>
            </w:rPr>
          </w:rPrChange>
        </w:rPr>
        <w:pPrChange w:id="753" w:author="Ran Yin" w:date="2024-11-30T23:53:00Z">
          <w:pPr>
            <w:pStyle w:val="EndNoteBibliography"/>
            <w:spacing w:after="0"/>
          </w:pPr>
        </w:pPrChange>
      </w:pPr>
      <w:r w:rsidRPr="008075BE">
        <w:rPr>
          <w:rFonts w:ascii="Times New Roman" w:hAnsi="Times New Roman" w:cs="Times New Roman"/>
          <w:sz w:val="24"/>
          <w:szCs w:val="24"/>
          <w:rPrChange w:id="754" w:author="Ran Yin" w:date="2024-11-30T16:43:00Z">
            <w:rPr>
              <w:rFonts w:ascii="Times New Roman" w:hAnsi="Times New Roman" w:cs="Times New Roman"/>
            </w:rPr>
          </w:rPrChange>
        </w:rPr>
        <w:lastRenderedPageBreak/>
        <w:t>49.</w:t>
      </w:r>
      <w:r w:rsidRPr="008075BE">
        <w:rPr>
          <w:rFonts w:ascii="Times New Roman" w:hAnsi="Times New Roman" w:cs="Times New Roman"/>
          <w:sz w:val="24"/>
          <w:szCs w:val="24"/>
          <w:rPrChange w:id="755" w:author="Ran Yin" w:date="2024-11-30T16:43:00Z">
            <w:rPr>
              <w:rFonts w:ascii="Times New Roman" w:hAnsi="Times New Roman" w:cs="Times New Roman"/>
            </w:rPr>
          </w:rPrChange>
        </w:rPr>
        <w:tab/>
        <w:t>Yilmaz P, Parfrey LW, Yarza P, Gerken J, Pruesse E, Quast C, et al. The SILVA and "All-species Living Tree Project (LTP)" taxonomic frameworks. Nucleic Acids Research. 2014;42(D1):D643-D8.</w:t>
      </w:r>
    </w:p>
    <w:p w14:paraId="216CC1D9" w14:textId="77777777" w:rsidR="00F43A7C" w:rsidRPr="008075BE" w:rsidRDefault="00F43A7C">
      <w:pPr>
        <w:pStyle w:val="EndNoteBibliography"/>
        <w:spacing w:after="0" w:line="360" w:lineRule="auto"/>
        <w:jc w:val="both"/>
        <w:rPr>
          <w:rFonts w:ascii="Times New Roman" w:hAnsi="Times New Roman" w:cs="Times New Roman"/>
          <w:sz w:val="24"/>
          <w:szCs w:val="24"/>
          <w:rPrChange w:id="756" w:author="Ran Yin" w:date="2024-11-30T16:43:00Z">
            <w:rPr>
              <w:rFonts w:ascii="Times New Roman" w:hAnsi="Times New Roman" w:cs="Times New Roman"/>
            </w:rPr>
          </w:rPrChange>
        </w:rPr>
        <w:pPrChange w:id="757" w:author="Ran Yin" w:date="2024-11-30T23:53:00Z">
          <w:pPr>
            <w:pStyle w:val="EndNoteBibliography"/>
            <w:spacing w:after="0"/>
          </w:pPr>
        </w:pPrChange>
      </w:pPr>
      <w:r w:rsidRPr="008075BE">
        <w:rPr>
          <w:rFonts w:ascii="Times New Roman" w:hAnsi="Times New Roman" w:cs="Times New Roman"/>
          <w:sz w:val="24"/>
          <w:szCs w:val="24"/>
          <w:rPrChange w:id="758" w:author="Ran Yin" w:date="2024-11-30T16:43:00Z">
            <w:rPr>
              <w:rFonts w:ascii="Times New Roman" w:hAnsi="Times New Roman" w:cs="Times New Roman"/>
            </w:rPr>
          </w:rPrChange>
        </w:rPr>
        <w:t>50.</w:t>
      </w:r>
      <w:r w:rsidRPr="008075BE">
        <w:rPr>
          <w:rFonts w:ascii="Times New Roman" w:hAnsi="Times New Roman" w:cs="Times New Roman"/>
          <w:sz w:val="24"/>
          <w:szCs w:val="24"/>
          <w:rPrChange w:id="759" w:author="Ran Yin" w:date="2024-11-30T16:43:00Z">
            <w:rPr>
              <w:rFonts w:ascii="Times New Roman" w:hAnsi="Times New Roman" w:cs="Times New Roman"/>
            </w:rPr>
          </w:rPrChange>
        </w:rPr>
        <w:tab/>
        <w:t>Caporaso JG, Kuczynski J, Stombaugh J, Bittinger K, Bushman FD, Costello EK, et al. QIIME allows analysis of high-throughput community sequencing data. Nat Methods. 2010;7(5):335-6.</w:t>
      </w:r>
    </w:p>
    <w:p w14:paraId="3D90D189" w14:textId="77777777" w:rsidR="00F43A7C" w:rsidRPr="008075BE" w:rsidRDefault="00F43A7C">
      <w:pPr>
        <w:pStyle w:val="EndNoteBibliography"/>
        <w:spacing w:after="0" w:line="360" w:lineRule="auto"/>
        <w:jc w:val="both"/>
        <w:rPr>
          <w:rFonts w:ascii="Times New Roman" w:hAnsi="Times New Roman" w:cs="Times New Roman"/>
          <w:sz w:val="24"/>
          <w:szCs w:val="24"/>
          <w:rPrChange w:id="760" w:author="Ran Yin" w:date="2024-11-30T16:43:00Z">
            <w:rPr>
              <w:rFonts w:ascii="Times New Roman" w:hAnsi="Times New Roman" w:cs="Times New Roman"/>
            </w:rPr>
          </w:rPrChange>
        </w:rPr>
        <w:pPrChange w:id="761" w:author="Ran Yin" w:date="2024-11-30T23:53:00Z">
          <w:pPr>
            <w:pStyle w:val="EndNoteBibliography"/>
            <w:spacing w:after="0"/>
          </w:pPr>
        </w:pPrChange>
      </w:pPr>
      <w:r w:rsidRPr="008075BE">
        <w:rPr>
          <w:rFonts w:ascii="Times New Roman" w:hAnsi="Times New Roman" w:cs="Times New Roman"/>
          <w:sz w:val="24"/>
          <w:szCs w:val="24"/>
          <w:rPrChange w:id="762" w:author="Ran Yin" w:date="2024-11-30T16:43:00Z">
            <w:rPr>
              <w:rFonts w:ascii="Times New Roman" w:hAnsi="Times New Roman" w:cs="Times New Roman"/>
            </w:rPr>
          </w:rPrChange>
        </w:rPr>
        <w:t>51.</w:t>
      </w:r>
      <w:r w:rsidRPr="008075BE">
        <w:rPr>
          <w:rFonts w:ascii="Times New Roman" w:hAnsi="Times New Roman" w:cs="Times New Roman"/>
          <w:sz w:val="24"/>
          <w:szCs w:val="24"/>
          <w:rPrChange w:id="763" w:author="Ran Yin" w:date="2024-11-30T16:43:00Z">
            <w:rPr>
              <w:rFonts w:ascii="Times New Roman" w:hAnsi="Times New Roman" w:cs="Times New Roman"/>
            </w:rPr>
          </w:rPrChange>
        </w:rPr>
        <w:tab/>
        <w:t>Hung YT, Song Y, Hu Q, Faris RJ, Guo J, Ma Y, et al. Identification of Independent and Shared Metabolic Responses to High-Fiber and Antibiotic Treatments in Fecal Metabolome of Grow-Finish Pigs. Metabolites. 2022;12(8).</w:t>
      </w:r>
    </w:p>
    <w:p w14:paraId="12609583" w14:textId="77777777" w:rsidR="00F43A7C" w:rsidRPr="008075BE" w:rsidRDefault="00F43A7C">
      <w:pPr>
        <w:pStyle w:val="EndNoteBibliography"/>
        <w:spacing w:after="0" w:line="360" w:lineRule="auto"/>
        <w:jc w:val="both"/>
        <w:rPr>
          <w:rFonts w:ascii="Times New Roman" w:hAnsi="Times New Roman" w:cs="Times New Roman"/>
          <w:sz w:val="24"/>
          <w:szCs w:val="24"/>
          <w:rPrChange w:id="764" w:author="Ran Yin" w:date="2024-11-30T16:43:00Z">
            <w:rPr>
              <w:rFonts w:ascii="Times New Roman" w:hAnsi="Times New Roman" w:cs="Times New Roman"/>
            </w:rPr>
          </w:rPrChange>
        </w:rPr>
        <w:pPrChange w:id="765" w:author="Ran Yin" w:date="2024-11-30T23:53:00Z">
          <w:pPr>
            <w:pStyle w:val="EndNoteBibliography"/>
            <w:spacing w:after="0"/>
          </w:pPr>
        </w:pPrChange>
      </w:pPr>
      <w:r w:rsidRPr="008075BE">
        <w:rPr>
          <w:rFonts w:ascii="Times New Roman" w:hAnsi="Times New Roman" w:cs="Times New Roman"/>
          <w:sz w:val="24"/>
          <w:szCs w:val="24"/>
          <w:rPrChange w:id="766" w:author="Ran Yin" w:date="2024-11-30T16:43:00Z">
            <w:rPr>
              <w:rFonts w:ascii="Times New Roman" w:hAnsi="Times New Roman" w:cs="Times New Roman"/>
            </w:rPr>
          </w:rPrChange>
        </w:rPr>
        <w:t>52.</w:t>
      </w:r>
      <w:r w:rsidRPr="008075BE">
        <w:rPr>
          <w:rFonts w:ascii="Times New Roman" w:hAnsi="Times New Roman" w:cs="Times New Roman"/>
          <w:sz w:val="24"/>
          <w:szCs w:val="24"/>
          <w:rPrChange w:id="767" w:author="Ran Yin" w:date="2024-11-30T16:43:00Z">
            <w:rPr>
              <w:rFonts w:ascii="Times New Roman" w:hAnsi="Times New Roman" w:cs="Times New Roman"/>
            </w:rPr>
          </w:rPrChange>
        </w:rPr>
        <w:tab/>
        <w:t>Huang Y, Li W, Su ZY, Kong AN. The complexity of the Nrf2 pathway: beyond the antioxidant response. J Nutr Biochem. 2015;26(12):1401-13.</w:t>
      </w:r>
    </w:p>
    <w:p w14:paraId="2D3EADF0" w14:textId="77777777" w:rsidR="00F43A7C" w:rsidRPr="008075BE" w:rsidRDefault="00F43A7C">
      <w:pPr>
        <w:pStyle w:val="EndNoteBibliography"/>
        <w:spacing w:after="0" w:line="360" w:lineRule="auto"/>
        <w:jc w:val="both"/>
        <w:rPr>
          <w:rFonts w:ascii="Times New Roman" w:hAnsi="Times New Roman" w:cs="Times New Roman"/>
          <w:sz w:val="24"/>
          <w:szCs w:val="24"/>
          <w:rPrChange w:id="768" w:author="Ran Yin" w:date="2024-11-30T16:43:00Z">
            <w:rPr>
              <w:rFonts w:ascii="Times New Roman" w:hAnsi="Times New Roman" w:cs="Times New Roman"/>
            </w:rPr>
          </w:rPrChange>
        </w:rPr>
        <w:pPrChange w:id="769" w:author="Ran Yin" w:date="2024-11-30T23:53:00Z">
          <w:pPr>
            <w:pStyle w:val="EndNoteBibliography"/>
            <w:spacing w:after="0"/>
          </w:pPr>
        </w:pPrChange>
      </w:pPr>
      <w:r w:rsidRPr="008075BE">
        <w:rPr>
          <w:rFonts w:ascii="Times New Roman" w:hAnsi="Times New Roman" w:cs="Times New Roman"/>
          <w:sz w:val="24"/>
          <w:szCs w:val="24"/>
          <w:rPrChange w:id="770" w:author="Ran Yin" w:date="2024-11-30T16:43:00Z">
            <w:rPr>
              <w:rFonts w:ascii="Times New Roman" w:hAnsi="Times New Roman" w:cs="Times New Roman"/>
            </w:rPr>
          </w:rPrChange>
        </w:rPr>
        <w:t>53.</w:t>
      </w:r>
      <w:r w:rsidRPr="008075BE">
        <w:rPr>
          <w:rFonts w:ascii="Times New Roman" w:hAnsi="Times New Roman" w:cs="Times New Roman"/>
          <w:sz w:val="24"/>
          <w:szCs w:val="24"/>
          <w:rPrChange w:id="771" w:author="Ran Yin" w:date="2024-11-30T16:43:00Z">
            <w:rPr>
              <w:rFonts w:ascii="Times New Roman" w:hAnsi="Times New Roman" w:cs="Times New Roman"/>
            </w:rPr>
          </w:rPrChange>
        </w:rPr>
        <w:tab/>
        <w:t>Zhang DD. Mechanistic studies of the Nrf2-Keap1 signaling pathway. Drug Metab Rev. 2006;38(4):769-89.</w:t>
      </w:r>
    </w:p>
    <w:p w14:paraId="18E709EB" w14:textId="77777777" w:rsidR="00F43A7C" w:rsidRPr="008075BE" w:rsidRDefault="00F43A7C">
      <w:pPr>
        <w:pStyle w:val="EndNoteBibliography"/>
        <w:spacing w:after="0" w:line="360" w:lineRule="auto"/>
        <w:jc w:val="both"/>
        <w:rPr>
          <w:rFonts w:ascii="Times New Roman" w:hAnsi="Times New Roman" w:cs="Times New Roman"/>
          <w:sz w:val="24"/>
          <w:szCs w:val="24"/>
          <w:rPrChange w:id="772" w:author="Ran Yin" w:date="2024-11-30T16:43:00Z">
            <w:rPr>
              <w:rFonts w:ascii="Times New Roman" w:hAnsi="Times New Roman" w:cs="Times New Roman"/>
            </w:rPr>
          </w:rPrChange>
        </w:rPr>
        <w:pPrChange w:id="773" w:author="Ran Yin" w:date="2024-11-30T23:53:00Z">
          <w:pPr>
            <w:pStyle w:val="EndNoteBibliography"/>
            <w:spacing w:after="0"/>
          </w:pPr>
        </w:pPrChange>
      </w:pPr>
      <w:r w:rsidRPr="008075BE">
        <w:rPr>
          <w:rFonts w:ascii="Times New Roman" w:hAnsi="Times New Roman" w:cs="Times New Roman"/>
          <w:sz w:val="24"/>
          <w:szCs w:val="24"/>
          <w:rPrChange w:id="774" w:author="Ran Yin" w:date="2024-11-30T16:43:00Z">
            <w:rPr>
              <w:rFonts w:ascii="Times New Roman" w:hAnsi="Times New Roman" w:cs="Times New Roman"/>
            </w:rPr>
          </w:rPrChange>
        </w:rPr>
        <w:t>54.</w:t>
      </w:r>
      <w:r w:rsidRPr="008075BE">
        <w:rPr>
          <w:rFonts w:ascii="Times New Roman" w:hAnsi="Times New Roman" w:cs="Times New Roman"/>
          <w:sz w:val="24"/>
          <w:szCs w:val="24"/>
          <w:rPrChange w:id="775" w:author="Ran Yin" w:date="2024-11-30T16:43:00Z">
            <w:rPr>
              <w:rFonts w:ascii="Times New Roman" w:hAnsi="Times New Roman" w:cs="Times New Roman"/>
            </w:rPr>
          </w:rPrChange>
        </w:rPr>
        <w:tab/>
        <w:t>Taguchi K, Yamamoto M. The KEAP1-NRF2 System in Cancer. Front Oncol. 2017;7:85.</w:t>
      </w:r>
    </w:p>
    <w:p w14:paraId="529BD6D0" w14:textId="77777777" w:rsidR="00F43A7C" w:rsidRPr="008075BE" w:rsidRDefault="00F43A7C">
      <w:pPr>
        <w:pStyle w:val="EndNoteBibliography"/>
        <w:spacing w:after="0" w:line="360" w:lineRule="auto"/>
        <w:jc w:val="both"/>
        <w:rPr>
          <w:rFonts w:ascii="Times New Roman" w:hAnsi="Times New Roman" w:cs="Times New Roman"/>
          <w:sz w:val="24"/>
          <w:szCs w:val="24"/>
          <w:rPrChange w:id="776" w:author="Ran Yin" w:date="2024-11-30T16:43:00Z">
            <w:rPr>
              <w:rFonts w:ascii="Times New Roman" w:hAnsi="Times New Roman" w:cs="Times New Roman"/>
            </w:rPr>
          </w:rPrChange>
        </w:rPr>
        <w:pPrChange w:id="777" w:author="Ran Yin" w:date="2024-11-30T23:53:00Z">
          <w:pPr>
            <w:pStyle w:val="EndNoteBibliography"/>
            <w:spacing w:after="0"/>
          </w:pPr>
        </w:pPrChange>
      </w:pPr>
      <w:r w:rsidRPr="008075BE">
        <w:rPr>
          <w:rFonts w:ascii="Times New Roman" w:hAnsi="Times New Roman" w:cs="Times New Roman"/>
          <w:sz w:val="24"/>
          <w:szCs w:val="24"/>
          <w:rPrChange w:id="778" w:author="Ran Yin" w:date="2024-11-30T16:43:00Z">
            <w:rPr>
              <w:rFonts w:ascii="Times New Roman" w:hAnsi="Times New Roman" w:cs="Times New Roman"/>
            </w:rPr>
          </w:rPrChange>
        </w:rPr>
        <w:t>55.</w:t>
      </w:r>
      <w:r w:rsidRPr="008075BE">
        <w:rPr>
          <w:rFonts w:ascii="Times New Roman" w:hAnsi="Times New Roman" w:cs="Times New Roman"/>
          <w:sz w:val="24"/>
          <w:szCs w:val="24"/>
          <w:rPrChange w:id="779" w:author="Ran Yin" w:date="2024-11-30T16:43:00Z">
            <w:rPr>
              <w:rFonts w:ascii="Times New Roman" w:hAnsi="Times New Roman" w:cs="Times New Roman"/>
            </w:rPr>
          </w:rPrChange>
        </w:rPr>
        <w:tab/>
        <w:t>Mitsuishi Y, Motohashi H, Yamamoto M. The Keap1-Nrf2 system in cancers: stress response and anabolic metabolism. Front Oncol. 2012;2:200.</w:t>
      </w:r>
    </w:p>
    <w:p w14:paraId="16CC511C" w14:textId="77777777" w:rsidR="00F43A7C" w:rsidRPr="008075BE" w:rsidRDefault="00F43A7C">
      <w:pPr>
        <w:pStyle w:val="EndNoteBibliography"/>
        <w:spacing w:after="0" w:line="360" w:lineRule="auto"/>
        <w:jc w:val="both"/>
        <w:rPr>
          <w:rFonts w:ascii="Times New Roman" w:hAnsi="Times New Roman" w:cs="Times New Roman"/>
          <w:sz w:val="24"/>
          <w:szCs w:val="24"/>
          <w:rPrChange w:id="780" w:author="Ran Yin" w:date="2024-11-30T16:43:00Z">
            <w:rPr>
              <w:rFonts w:ascii="Times New Roman" w:hAnsi="Times New Roman" w:cs="Times New Roman"/>
            </w:rPr>
          </w:rPrChange>
        </w:rPr>
        <w:pPrChange w:id="781" w:author="Ran Yin" w:date="2024-11-30T23:53:00Z">
          <w:pPr>
            <w:pStyle w:val="EndNoteBibliography"/>
            <w:spacing w:after="0"/>
          </w:pPr>
        </w:pPrChange>
      </w:pPr>
      <w:r w:rsidRPr="008075BE">
        <w:rPr>
          <w:rFonts w:ascii="Times New Roman" w:hAnsi="Times New Roman" w:cs="Times New Roman"/>
          <w:sz w:val="24"/>
          <w:szCs w:val="24"/>
          <w:rPrChange w:id="782" w:author="Ran Yin" w:date="2024-11-30T16:43:00Z">
            <w:rPr>
              <w:rFonts w:ascii="Times New Roman" w:hAnsi="Times New Roman" w:cs="Times New Roman"/>
            </w:rPr>
          </w:rPrChange>
        </w:rPr>
        <w:t>56.</w:t>
      </w:r>
      <w:r w:rsidRPr="008075BE">
        <w:rPr>
          <w:rFonts w:ascii="Times New Roman" w:hAnsi="Times New Roman" w:cs="Times New Roman"/>
          <w:sz w:val="24"/>
          <w:szCs w:val="24"/>
          <w:rPrChange w:id="783" w:author="Ran Yin" w:date="2024-11-30T16:43:00Z">
            <w:rPr>
              <w:rFonts w:ascii="Times New Roman" w:hAnsi="Times New Roman" w:cs="Times New Roman"/>
            </w:rPr>
          </w:rPrChange>
        </w:rPr>
        <w:tab/>
        <w:t>Osburn WO, Kensler TW. Nrf2 signaling: an adaptive response pathway for protection against environmental toxic insults. Mutat Res. 2008;659(1-2):31-9.</w:t>
      </w:r>
    </w:p>
    <w:p w14:paraId="532BB4B6" w14:textId="77777777" w:rsidR="00F43A7C" w:rsidRPr="008075BE" w:rsidRDefault="00F43A7C">
      <w:pPr>
        <w:pStyle w:val="EndNoteBibliography"/>
        <w:spacing w:after="0" w:line="360" w:lineRule="auto"/>
        <w:jc w:val="both"/>
        <w:rPr>
          <w:rFonts w:ascii="Times New Roman" w:hAnsi="Times New Roman" w:cs="Times New Roman"/>
          <w:sz w:val="24"/>
          <w:szCs w:val="24"/>
          <w:rPrChange w:id="784" w:author="Ran Yin" w:date="2024-11-30T16:43:00Z">
            <w:rPr>
              <w:rFonts w:ascii="Times New Roman" w:hAnsi="Times New Roman" w:cs="Times New Roman"/>
            </w:rPr>
          </w:rPrChange>
        </w:rPr>
        <w:pPrChange w:id="785" w:author="Ran Yin" w:date="2024-11-30T23:53:00Z">
          <w:pPr>
            <w:pStyle w:val="EndNoteBibliography"/>
            <w:spacing w:after="0"/>
          </w:pPr>
        </w:pPrChange>
      </w:pPr>
      <w:r w:rsidRPr="008075BE">
        <w:rPr>
          <w:rFonts w:ascii="Times New Roman" w:hAnsi="Times New Roman" w:cs="Times New Roman"/>
          <w:sz w:val="24"/>
          <w:szCs w:val="24"/>
          <w:rPrChange w:id="786" w:author="Ran Yin" w:date="2024-11-30T16:43:00Z">
            <w:rPr>
              <w:rFonts w:ascii="Times New Roman" w:hAnsi="Times New Roman" w:cs="Times New Roman"/>
            </w:rPr>
          </w:rPrChange>
        </w:rPr>
        <w:t>57.</w:t>
      </w:r>
      <w:r w:rsidRPr="008075BE">
        <w:rPr>
          <w:rFonts w:ascii="Times New Roman" w:hAnsi="Times New Roman" w:cs="Times New Roman"/>
          <w:sz w:val="24"/>
          <w:szCs w:val="24"/>
          <w:rPrChange w:id="787" w:author="Ran Yin" w:date="2024-11-30T16:43:00Z">
            <w:rPr>
              <w:rFonts w:ascii="Times New Roman" w:hAnsi="Times New Roman" w:cs="Times New Roman"/>
            </w:rPr>
          </w:rPrChange>
        </w:rPr>
        <w:tab/>
        <w:t>Mariat D, Firmesse O, Levenez F, Guimaraes V, Sokol H, Dore J, et al. The Firmicutes/Bacteroidetes ratio of the human microbiota changes with age. BMC Microbiol. 2009;9:123.</w:t>
      </w:r>
    </w:p>
    <w:p w14:paraId="089777B5" w14:textId="77777777" w:rsidR="00F43A7C" w:rsidRPr="008075BE" w:rsidRDefault="00F43A7C">
      <w:pPr>
        <w:pStyle w:val="EndNoteBibliography"/>
        <w:spacing w:after="0" w:line="360" w:lineRule="auto"/>
        <w:jc w:val="both"/>
        <w:rPr>
          <w:rFonts w:ascii="Times New Roman" w:hAnsi="Times New Roman" w:cs="Times New Roman"/>
          <w:sz w:val="24"/>
          <w:szCs w:val="24"/>
          <w:rPrChange w:id="788" w:author="Ran Yin" w:date="2024-11-30T16:43:00Z">
            <w:rPr>
              <w:rFonts w:ascii="Times New Roman" w:hAnsi="Times New Roman" w:cs="Times New Roman"/>
            </w:rPr>
          </w:rPrChange>
        </w:rPr>
        <w:pPrChange w:id="789" w:author="Ran Yin" w:date="2024-11-30T23:53:00Z">
          <w:pPr>
            <w:pStyle w:val="EndNoteBibliography"/>
            <w:spacing w:after="0"/>
          </w:pPr>
        </w:pPrChange>
      </w:pPr>
      <w:r w:rsidRPr="008075BE">
        <w:rPr>
          <w:rFonts w:ascii="Times New Roman" w:hAnsi="Times New Roman" w:cs="Times New Roman"/>
          <w:sz w:val="24"/>
          <w:szCs w:val="24"/>
          <w:rPrChange w:id="790" w:author="Ran Yin" w:date="2024-11-30T16:43:00Z">
            <w:rPr>
              <w:rFonts w:ascii="Times New Roman" w:hAnsi="Times New Roman" w:cs="Times New Roman"/>
            </w:rPr>
          </w:rPrChange>
        </w:rPr>
        <w:t>58.</w:t>
      </w:r>
      <w:r w:rsidRPr="008075BE">
        <w:rPr>
          <w:rFonts w:ascii="Times New Roman" w:hAnsi="Times New Roman" w:cs="Times New Roman"/>
          <w:sz w:val="24"/>
          <w:szCs w:val="24"/>
          <w:rPrChange w:id="791" w:author="Ran Yin" w:date="2024-11-30T16:43:00Z">
            <w:rPr>
              <w:rFonts w:ascii="Times New Roman" w:hAnsi="Times New Roman" w:cs="Times New Roman"/>
            </w:rPr>
          </w:rPrChange>
        </w:rPr>
        <w:tab/>
        <w:t>Koliada A, Syzenko G, Moseiko V, Budovska L, Puchkov K, Perederiy V, et al. Association between body mass index and Firmicutes/Bacteroidetes ratio in an adult Ukrainian population. BMC Microbiol. 2017;17(1):120.</w:t>
      </w:r>
    </w:p>
    <w:p w14:paraId="75D6FB69" w14:textId="77777777" w:rsidR="00F43A7C" w:rsidRPr="008075BE" w:rsidRDefault="00F43A7C">
      <w:pPr>
        <w:pStyle w:val="EndNoteBibliography"/>
        <w:spacing w:after="0" w:line="360" w:lineRule="auto"/>
        <w:jc w:val="both"/>
        <w:rPr>
          <w:rFonts w:ascii="Times New Roman" w:hAnsi="Times New Roman" w:cs="Times New Roman"/>
          <w:sz w:val="24"/>
          <w:szCs w:val="24"/>
          <w:rPrChange w:id="792" w:author="Ran Yin" w:date="2024-11-30T16:43:00Z">
            <w:rPr>
              <w:rFonts w:ascii="Times New Roman" w:hAnsi="Times New Roman" w:cs="Times New Roman"/>
            </w:rPr>
          </w:rPrChange>
        </w:rPr>
        <w:pPrChange w:id="793" w:author="Ran Yin" w:date="2024-11-30T23:53:00Z">
          <w:pPr>
            <w:pStyle w:val="EndNoteBibliography"/>
            <w:spacing w:after="0"/>
          </w:pPr>
        </w:pPrChange>
      </w:pPr>
      <w:r w:rsidRPr="008075BE">
        <w:rPr>
          <w:rFonts w:ascii="Times New Roman" w:hAnsi="Times New Roman" w:cs="Times New Roman"/>
          <w:sz w:val="24"/>
          <w:szCs w:val="24"/>
          <w:rPrChange w:id="794" w:author="Ran Yin" w:date="2024-11-30T16:43:00Z">
            <w:rPr>
              <w:rFonts w:ascii="Times New Roman" w:hAnsi="Times New Roman" w:cs="Times New Roman"/>
            </w:rPr>
          </w:rPrChange>
        </w:rPr>
        <w:t>59.</w:t>
      </w:r>
      <w:r w:rsidRPr="008075BE">
        <w:rPr>
          <w:rFonts w:ascii="Times New Roman" w:hAnsi="Times New Roman" w:cs="Times New Roman"/>
          <w:sz w:val="24"/>
          <w:szCs w:val="24"/>
          <w:rPrChange w:id="795" w:author="Ran Yin" w:date="2024-11-30T16:43:00Z">
            <w:rPr>
              <w:rFonts w:ascii="Times New Roman" w:hAnsi="Times New Roman" w:cs="Times New Roman"/>
            </w:rPr>
          </w:rPrChange>
        </w:rPr>
        <w:tab/>
        <w:t>Stojanov S, Berlec A, Strukelj B. The Influence of Probiotics on the Firmicutes/Bacteroidetes Ratio in the Treatment of Obesity and Inflammatory Bowel disease. Microorganisms. 2020;8(11).</w:t>
      </w:r>
    </w:p>
    <w:p w14:paraId="3ADA23AA" w14:textId="77777777" w:rsidR="00F43A7C" w:rsidRPr="008075BE" w:rsidRDefault="00F43A7C">
      <w:pPr>
        <w:pStyle w:val="EndNoteBibliography"/>
        <w:spacing w:after="0" w:line="360" w:lineRule="auto"/>
        <w:jc w:val="both"/>
        <w:rPr>
          <w:rFonts w:ascii="Times New Roman" w:hAnsi="Times New Roman" w:cs="Times New Roman"/>
          <w:sz w:val="24"/>
          <w:szCs w:val="24"/>
          <w:rPrChange w:id="796" w:author="Ran Yin" w:date="2024-11-30T16:43:00Z">
            <w:rPr>
              <w:rFonts w:ascii="Times New Roman" w:hAnsi="Times New Roman" w:cs="Times New Roman"/>
            </w:rPr>
          </w:rPrChange>
        </w:rPr>
        <w:pPrChange w:id="797" w:author="Ran Yin" w:date="2024-11-30T23:53:00Z">
          <w:pPr>
            <w:pStyle w:val="EndNoteBibliography"/>
            <w:spacing w:after="0"/>
          </w:pPr>
        </w:pPrChange>
      </w:pPr>
      <w:r w:rsidRPr="008075BE">
        <w:rPr>
          <w:rFonts w:ascii="Times New Roman" w:hAnsi="Times New Roman" w:cs="Times New Roman"/>
          <w:sz w:val="24"/>
          <w:szCs w:val="24"/>
          <w:rPrChange w:id="798" w:author="Ran Yin" w:date="2024-11-30T16:43:00Z">
            <w:rPr>
              <w:rFonts w:ascii="Times New Roman" w:hAnsi="Times New Roman" w:cs="Times New Roman"/>
            </w:rPr>
          </w:rPrChange>
        </w:rPr>
        <w:t>60.</w:t>
      </w:r>
      <w:r w:rsidRPr="008075BE">
        <w:rPr>
          <w:rFonts w:ascii="Times New Roman" w:hAnsi="Times New Roman" w:cs="Times New Roman"/>
          <w:sz w:val="24"/>
          <w:szCs w:val="24"/>
          <w:rPrChange w:id="799" w:author="Ran Yin" w:date="2024-11-30T16:43:00Z">
            <w:rPr>
              <w:rFonts w:ascii="Times New Roman" w:hAnsi="Times New Roman" w:cs="Times New Roman"/>
            </w:rPr>
          </w:rPrChange>
        </w:rPr>
        <w:tab/>
        <w:t>Martinez I, Lattimer JM, Hubach KL, Case JA, Yang JY, Weber CG, et al. Gut microbiome composition is linked to whole grain-induced immunological improvements. Isme J. 2013;7(2):269-80.</w:t>
      </w:r>
    </w:p>
    <w:p w14:paraId="2E1B98BA" w14:textId="77777777" w:rsidR="00F43A7C" w:rsidRPr="008075BE" w:rsidRDefault="00F43A7C">
      <w:pPr>
        <w:pStyle w:val="EndNoteBibliography"/>
        <w:spacing w:after="0" w:line="360" w:lineRule="auto"/>
        <w:jc w:val="both"/>
        <w:rPr>
          <w:rFonts w:ascii="Times New Roman" w:hAnsi="Times New Roman" w:cs="Times New Roman"/>
          <w:sz w:val="24"/>
          <w:szCs w:val="24"/>
          <w:rPrChange w:id="800" w:author="Ran Yin" w:date="2024-11-30T16:43:00Z">
            <w:rPr>
              <w:rFonts w:ascii="Times New Roman" w:hAnsi="Times New Roman" w:cs="Times New Roman"/>
            </w:rPr>
          </w:rPrChange>
        </w:rPr>
        <w:pPrChange w:id="801" w:author="Ran Yin" w:date="2024-11-30T23:53:00Z">
          <w:pPr>
            <w:pStyle w:val="EndNoteBibliography"/>
            <w:spacing w:after="0"/>
          </w:pPr>
        </w:pPrChange>
      </w:pPr>
      <w:r w:rsidRPr="008075BE">
        <w:rPr>
          <w:rFonts w:ascii="Times New Roman" w:hAnsi="Times New Roman" w:cs="Times New Roman"/>
          <w:sz w:val="24"/>
          <w:szCs w:val="24"/>
          <w:rPrChange w:id="802" w:author="Ran Yin" w:date="2024-11-30T16:43:00Z">
            <w:rPr>
              <w:rFonts w:ascii="Times New Roman" w:hAnsi="Times New Roman" w:cs="Times New Roman"/>
            </w:rPr>
          </w:rPrChange>
        </w:rPr>
        <w:lastRenderedPageBreak/>
        <w:t>61.</w:t>
      </w:r>
      <w:r w:rsidRPr="008075BE">
        <w:rPr>
          <w:rFonts w:ascii="Times New Roman" w:hAnsi="Times New Roman" w:cs="Times New Roman"/>
          <w:sz w:val="24"/>
          <w:szCs w:val="24"/>
          <w:rPrChange w:id="803" w:author="Ran Yin" w:date="2024-11-30T16:43:00Z">
            <w:rPr>
              <w:rFonts w:ascii="Times New Roman" w:hAnsi="Times New Roman" w:cs="Times New Roman"/>
            </w:rPr>
          </w:rPrChange>
        </w:rPr>
        <w:tab/>
        <w:t>Kovacs A, Ben-Jacob N, Tayem H, Halperin E, Iraqi FA, Gophna U. Genotype Is a Stronger Determinant than Sex of the Mouse Gut Microbiota. Microb Ecol. 2011;61(2):423-8.</w:t>
      </w:r>
    </w:p>
    <w:p w14:paraId="02B7B018" w14:textId="77777777" w:rsidR="00F43A7C" w:rsidRPr="008075BE" w:rsidRDefault="00F43A7C">
      <w:pPr>
        <w:pStyle w:val="EndNoteBibliography"/>
        <w:spacing w:after="0" w:line="360" w:lineRule="auto"/>
        <w:jc w:val="both"/>
        <w:rPr>
          <w:rFonts w:ascii="Times New Roman" w:hAnsi="Times New Roman" w:cs="Times New Roman"/>
          <w:sz w:val="24"/>
          <w:szCs w:val="24"/>
          <w:rPrChange w:id="804" w:author="Ran Yin" w:date="2024-11-30T16:43:00Z">
            <w:rPr>
              <w:rFonts w:ascii="Times New Roman" w:hAnsi="Times New Roman" w:cs="Times New Roman"/>
            </w:rPr>
          </w:rPrChange>
        </w:rPr>
        <w:pPrChange w:id="805" w:author="Ran Yin" w:date="2024-11-30T23:53:00Z">
          <w:pPr>
            <w:pStyle w:val="EndNoteBibliography"/>
            <w:spacing w:after="0"/>
          </w:pPr>
        </w:pPrChange>
      </w:pPr>
      <w:r w:rsidRPr="008075BE">
        <w:rPr>
          <w:rFonts w:ascii="Times New Roman" w:hAnsi="Times New Roman" w:cs="Times New Roman"/>
          <w:sz w:val="24"/>
          <w:szCs w:val="24"/>
          <w:rPrChange w:id="806" w:author="Ran Yin" w:date="2024-11-30T16:43:00Z">
            <w:rPr>
              <w:rFonts w:ascii="Times New Roman" w:hAnsi="Times New Roman" w:cs="Times New Roman"/>
            </w:rPr>
          </w:rPrChange>
        </w:rPr>
        <w:t>62.</w:t>
      </w:r>
      <w:r w:rsidRPr="008075BE">
        <w:rPr>
          <w:rFonts w:ascii="Times New Roman" w:hAnsi="Times New Roman" w:cs="Times New Roman"/>
          <w:sz w:val="24"/>
          <w:szCs w:val="24"/>
          <w:rPrChange w:id="807" w:author="Ran Yin" w:date="2024-11-30T16:43:00Z">
            <w:rPr>
              <w:rFonts w:ascii="Times New Roman" w:hAnsi="Times New Roman" w:cs="Times New Roman"/>
            </w:rPr>
          </w:rPrChange>
        </w:rPr>
        <w:tab/>
        <w:t>Ritchie NJ, Schutter ME, Dick RP, Myrold DD. Use of length heterogeneity PCR and fatty acid methyl ester profiles to characterize microbial communities in soil. Appl Environ Microbiol. 2000;66(4):1668-75.</w:t>
      </w:r>
    </w:p>
    <w:p w14:paraId="28116AC2" w14:textId="77777777" w:rsidR="00F43A7C" w:rsidRPr="008075BE" w:rsidRDefault="00F43A7C">
      <w:pPr>
        <w:pStyle w:val="EndNoteBibliography"/>
        <w:spacing w:after="0" w:line="360" w:lineRule="auto"/>
        <w:jc w:val="both"/>
        <w:rPr>
          <w:rFonts w:ascii="Times New Roman" w:hAnsi="Times New Roman" w:cs="Times New Roman"/>
          <w:sz w:val="24"/>
          <w:szCs w:val="24"/>
          <w:rPrChange w:id="808" w:author="Ran Yin" w:date="2024-11-30T16:43:00Z">
            <w:rPr>
              <w:rFonts w:ascii="Times New Roman" w:hAnsi="Times New Roman" w:cs="Times New Roman"/>
            </w:rPr>
          </w:rPrChange>
        </w:rPr>
        <w:pPrChange w:id="809" w:author="Ran Yin" w:date="2024-11-30T23:53:00Z">
          <w:pPr>
            <w:pStyle w:val="EndNoteBibliography"/>
            <w:spacing w:after="0"/>
          </w:pPr>
        </w:pPrChange>
      </w:pPr>
      <w:r w:rsidRPr="008075BE">
        <w:rPr>
          <w:rFonts w:ascii="Times New Roman" w:hAnsi="Times New Roman" w:cs="Times New Roman"/>
          <w:sz w:val="24"/>
          <w:szCs w:val="24"/>
          <w:rPrChange w:id="810" w:author="Ran Yin" w:date="2024-11-30T16:43:00Z">
            <w:rPr>
              <w:rFonts w:ascii="Times New Roman" w:hAnsi="Times New Roman" w:cs="Times New Roman"/>
            </w:rPr>
          </w:rPrChange>
        </w:rPr>
        <w:t>63.</w:t>
      </w:r>
      <w:r w:rsidRPr="008075BE">
        <w:rPr>
          <w:rFonts w:ascii="Times New Roman" w:hAnsi="Times New Roman" w:cs="Times New Roman"/>
          <w:sz w:val="24"/>
          <w:szCs w:val="24"/>
          <w:rPrChange w:id="811" w:author="Ran Yin" w:date="2024-11-30T16:43:00Z">
            <w:rPr>
              <w:rFonts w:ascii="Times New Roman" w:hAnsi="Times New Roman" w:cs="Times New Roman"/>
            </w:rPr>
          </w:rPrChange>
        </w:rPr>
        <w:tab/>
        <w:t>Albert EJ, Sommerfeld K, Gophna S, Marshall JS, Gophna U. The gut microbiota of toll-like receptor 2-deficient mice exhibits lineage-specific modifications. Environ Microbiol Rep. 2009;1(1):65-70.</w:t>
      </w:r>
    </w:p>
    <w:p w14:paraId="16FF857C" w14:textId="77777777" w:rsidR="00F43A7C" w:rsidRPr="008075BE" w:rsidRDefault="00F43A7C">
      <w:pPr>
        <w:pStyle w:val="EndNoteBibliography"/>
        <w:spacing w:after="0" w:line="360" w:lineRule="auto"/>
        <w:jc w:val="both"/>
        <w:rPr>
          <w:rFonts w:ascii="Times New Roman" w:hAnsi="Times New Roman" w:cs="Times New Roman"/>
          <w:sz w:val="24"/>
          <w:szCs w:val="24"/>
          <w:rPrChange w:id="812" w:author="Ran Yin" w:date="2024-11-30T16:43:00Z">
            <w:rPr>
              <w:rFonts w:ascii="Times New Roman" w:hAnsi="Times New Roman" w:cs="Times New Roman"/>
            </w:rPr>
          </w:rPrChange>
        </w:rPr>
        <w:pPrChange w:id="813" w:author="Ran Yin" w:date="2024-11-30T23:53:00Z">
          <w:pPr>
            <w:pStyle w:val="EndNoteBibliography"/>
            <w:spacing w:after="0"/>
          </w:pPr>
        </w:pPrChange>
      </w:pPr>
      <w:r w:rsidRPr="008075BE">
        <w:rPr>
          <w:rFonts w:ascii="Times New Roman" w:hAnsi="Times New Roman" w:cs="Times New Roman"/>
          <w:sz w:val="24"/>
          <w:szCs w:val="24"/>
          <w:rPrChange w:id="814" w:author="Ran Yin" w:date="2024-11-30T16:43:00Z">
            <w:rPr>
              <w:rFonts w:ascii="Times New Roman" w:hAnsi="Times New Roman" w:cs="Times New Roman"/>
            </w:rPr>
          </w:rPrChange>
        </w:rPr>
        <w:t>64.</w:t>
      </w:r>
      <w:r w:rsidRPr="008075BE">
        <w:rPr>
          <w:rFonts w:ascii="Times New Roman" w:hAnsi="Times New Roman" w:cs="Times New Roman"/>
          <w:sz w:val="24"/>
          <w:szCs w:val="24"/>
          <w:rPrChange w:id="815" w:author="Ran Yin" w:date="2024-11-30T16:43:00Z">
            <w:rPr>
              <w:rFonts w:ascii="Times New Roman" w:hAnsi="Times New Roman" w:cs="Times New Roman"/>
            </w:rPr>
          </w:rPrChange>
        </w:rPr>
        <w:tab/>
        <w:t>La Reau AJ, Suen G. The Ruminococci: key symbionts of the gut ecosystem. J Microbiol. 2018;56(3):199-208.</w:t>
      </w:r>
    </w:p>
    <w:p w14:paraId="1C0E568E" w14:textId="77777777" w:rsidR="00F43A7C" w:rsidRPr="008075BE" w:rsidRDefault="00F43A7C">
      <w:pPr>
        <w:pStyle w:val="EndNoteBibliography"/>
        <w:spacing w:after="0" w:line="360" w:lineRule="auto"/>
        <w:jc w:val="both"/>
        <w:rPr>
          <w:rFonts w:ascii="Times New Roman" w:hAnsi="Times New Roman" w:cs="Times New Roman"/>
          <w:sz w:val="24"/>
          <w:szCs w:val="24"/>
          <w:rPrChange w:id="816" w:author="Ran Yin" w:date="2024-11-30T16:43:00Z">
            <w:rPr>
              <w:rFonts w:ascii="Times New Roman" w:hAnsi="Times New Roman" w:cs="Times New Roman"/>
            </w:rPr>
          </w:rPrChange>
        </w:rPr>
        <w:pPrChange w:id="817" w:author="Ran Yin" w:date="2024-11-30T23:53:00Z">
          <w:pPr>
            <w:pStyle w:val="EndNoteBibliography"/>
            <w:spacing w:after="0"/>
          </w:pPr>
        </w:pPrChange>
      </w:pPr>
      <w:r w:rsidRPr="008075BE">
        <w:rPr>
          <w:rFonts w:ascii="Times New Roman" w:hAnsi="Times New Roman" w:cs="Times New Roman"/>
          <w:sz w:val="24"/>
          <w:szCs w:val="24"/>
          <w:rPrChange w:id="818" w:author="Ran Yin" w:date="2024-11-30T16:43:00Z">
            <w:rPr>
              <w:rFonts w:ascii="Times New Roman" w:hAnsi="Times New Roman" w:cs="Times New Roman"/>
            </w:rPr>
          </w:rPrChange>
        </w:rPr>
        <w:t>65.</w:t>
      </w:r>
      <w:r w:rsidRPr="008075BE">
        <w:rPr>
          <w:rFonts w:ascii="Times New Roman" w:hAnsi="Times New Roman" w:cs="Times New Roman"/>
          <w:sz w:val="24"/>
          <w:szCs w:val="24"/>
          <w:rPrChange w:id="819" w:author="Ran Yin" w:date="2024-11-30T16:43:00Z">
            <w:rPr>
              <w:rFonts w:ascii="Times New Roman" w:hAnsi="Times New Roman" w:cs="Times New Roman"/>
            </w:rPr>
          </w:rPrChange>
        </w:rPr>
        <w:tab/>
        <w:t>Rainey FA, Janssen PH. Phylogenetic analysis by 16S ribosomal DNA sequence comparison reveals two unrelated groups of species within the genus Ruminococcus. FEMS Microbiol Lett. 1995;129(1):69-73.</w:t>
      </w:r>
    </w:p>
    <w:p w14:paraId="13B36CD1" w14:textId="77777777" w:rsidR="00F43A7C" w:rsidRPr="008075BE" w:rsidRDefault="00F43A7C">
      <w:pPr>
        <w:pStyle w:val="EndNoteBibliography"/>
        <w:spacing w:after="0" w:line="360" w:lineRule="auto"/>
        <w:jc w:val="both"/>
        <w:rPr>
          <w:rFonts w:ascii="Times New Roman" w:hAnsi="Times New Roman" w:cs="Times New Roman"/>
          <w:sz w:val="24"/>
          <w:szCs w:val="24"/>
          <w:rPrChange w:id="820" w:author="Ran Yin" w:date="2024-11-30T16:43:00Z">
            <w:rPr>
              <w:rFonts w:ascii="Times New Roman" w:hAnsi="Times New Roman" w:cs="Times New Roman"/>
            </w:rPr>
          </w:rPrChange>
        </w:rPr>
        <w:pPrChange w:id="821" w:author="Ran Yin" w:date="2024-11-30T23:53:00Z">
          <w:pPr>
            <w:pStyle w:val="EndNoteBibliography"/>
            <w:spacing w:after="0"/>
          </w:pPr>
        </w:pPrChange>
      </w:pPr>
      <w:r w:rsidRPr="008075BE">
        <w:rPr>
          <w:rFonts w:ascii="Times New Roman" w:hAnsi="Times New Roman" w:cs="Times New Roman"/>
          <w:sz w:val="24"/>
          <w:szCs w:val="24"/>
          <w:rPrChange w:id="822" w:author="Ran Yin" w:date="2024-11-30T16:43:00Z">
            <w:rPr>
              <w:rFonts w:ascii="Times New Roman" w:hAnsi="Times New Roman" w:cs="Times New Roman"/>
            </w:rPr>
          </w:rPrChange>
        </w:rPr>
        <w:t>66.</w:t>
      </w:r>
      <w:r w:rsidRPr="008075BE">
        <w:rPr>
          <w:rFonts w:ascii="Times New Roman" w:hAnsi="Times New Roman" w:cs="Times New Roman"/>
          <w:sz w:val="24"/>
          <w:szCs w:val="24"/>
          <w:rPrChange w:id="823" w:author="Ran Yin" w:date="2024-11-30T16:43:00Z">
            <w:rPr>
              <w:rFonts w:ascii="Times New Roman" w:hAnsi="Times New Roman" w:cs="Times New Roman"/>
            </w:rPr>
          </w:rPrChange>
        </w:rPr>
        <w:tab/>
        <w:t>Qin J, Li R, Raes J, Arumugam M, Burgdorf KS, Manichanh C, et al. A human gut microbial gene catalogue established by metagenomic sequencing. Nature. 2010;464(7285):59-65.</w:t>
      </w:r>
    </w:p>
    <w:p w14:paraId="0503C323" w14:textId="77777777" w:rsidR="00F43A7C" w:rsidRPr="008075BE" w:rsidRDefault="00F43A7C">
      <w:pPr>
        <w:pStyle w:val="EndNoteBibliography"/>
        <w:spacing w:after="0" w:line="360" w:lineRule="auto"/>
        <w:jc w:val="both"/>
        <w:rPr>
          <w:rFonts w:ascii="Times New Roman" w:hAnsi="Times New Roman" w:cs="Times New Roman"/>
          <w:sz w:val="24"/>
          <w:szCs w:val="24"/>
          <w:rPrChange w:id="824" w:author="Ran Yin" w:date="2024-11-30T16:43:00Z">
            <w:rPr>
              <w:rFonts w:ascii="Times New Roman" w:hAnsi="Times New Roman" w:cs="Times New Roman"/>
            </w:rPr>
          </w:rPrChange>
        </w:rPr>
        <w:pPrChange w:id="825" w:author="Ran Yin" w:date="2024-11-30T23:53:00Z">
          <w:pPr>
            <w:pStyle w:val="EndNoteBibliography"/>
            <w:spacing w:after="0"/>
          </w:pPr>
        </w:pPrChange>
      </w:pPr>
      <w:r w:rsidRPr="008075BE">
        <w:rPr>
          <w:rFonts w:ascii="Times New Roman" w:hAnsi="Times New Roman" w:cs="Times New Roman"/>
          <w:sz w:val="24"/>
          <w:szCs w:val="24"/>
          <w:rPrChange w:id="826" w:author="Ran Yin" w:date="2024-11-30T16:43:00Z">
            <w:rPr>
              <w:rFonts w:ascii="Times New Roman" w:hAnsi="Times New Roman" w:cs="Times New Roman"/>
            </w:rPr>
          </w:rPrChange>
        </w:rPr>
        <w:t>67.</w:t>
      </w:r>
      <w:r w:rsidRPr="008075BE">
        <w:rPr>
          <w:rFonts w:ascii="Times New Roman" w:hAnsi="Times New Roman" w:cs="Times New Roman"/>
          <w:sz w:val="24"/>
          <w:szCs w:val="24"/>
          <w:rPrChange w:id="827" w:author="Ran Yin" w:date="2024-11-30T16:43:00Z">
            <w:rPr>
              <w:rFonts w:ascii="Times New Roman" w:hAnsi="Times New Roman" w:cs="Times New Roman"/>
            </w:rPr>
          </w:rPrChange>
        </w:rPr>
        <w:tab/>
        <w:t>Leschine SB. Cellulose degradation in anaerobic environments. Annu Rev Microbiol. 1995;49:399-426.</w:t>
      </w:r>
    </w:p>
    <w:p w14:paraId="73BB5578" w14:textId="77777777" w:rsidR="00F43A7C" w:rsidRPr="008075BE" w:rsidRDefault="00F43A7C">
      <w:pPr>
        <w:pStyle w:val="EndNoteBibliography"/>
        <w:spacing w:after="0" w:line="360" w:lineRule="auto"/>
        <w:jc w:val="both"/>
        <w:rPr>
          <w:rFonts w:ascii="Times New Roman" w:hAnsi="Times New Roman" w:cs="Times New Roman"/>
          <w:sz w:val="24"/>
          <w:szCs w:val="24"/>
          <w:rPrChange w:id="828" w:author="Ran Yin" w:date="2024-11-30T16:43:00Z">
            <w:rPr>
              <w:rFonts w:ascii="Times New Roman" w:hAnsi="Times New Roman" w:cs="Times New Roman"/>
            </w:rPr>
          </w:rPrChange>
        </w:rPr>
        <w:pPrChange w:id="829" w:author="Ran Yin" w:date="2024-11-30T23:53:00Z">
          <w:pPr>
            <w:pStyle w:val="EndNoteBibliography"/>
            <w:spacing w:after="0"/>
          </w:pPr>
        </w:pPrChange>
      </w:pPr>
      <w:r w:rsidRPr="008075BE">
        <w:rPr>
          <w:rFonts w:ascii="Times New Roman" w:hAnsi="Times New Roman" w:cs="Times New Roman"/>
          <w:sz w:val="24"/>
          <w:szCs w:val="24"/>
          <w:rPrChange w:id="830" w:author="Ran Yin" w:date="2024-11-30T16:43:00Z">
            <w:rPr>
              <w:rFonts w:ascii="Times New Roman" w:hAnsi="Times New Roman" w:cs="Times New Roman"/>
            </w:rPr>
          </w:rPrChange>
        </w:rPr>
        <w:t>68.</w:t>
      </w:r>
      <w:r w:rsidRPr="008075BE">
        <w:rPr>
          <w:rFonts w:ascii="Times New Roman" w:hAnsi="Times New Roman" w:cs="Times New Roman"/>
          <w:sz w:val="24"/>
          <w:szCs w:val="24"/>
          <w:rPrChange w:id="831" w:author="Ran Yin" w:date="2024-11-30T16:43:00Z">
            <w:rPr>
              <w:rFonts w:ascii="Times New Roman" w:hAnsi="Times New Roman" w:cs="Times New Roman"/>
            </w:rPr>
          </w:rPrChange>
        </w:rPr>
        <w:tab/>
        <w:t>Flint HJ, Bayer EA, Rincon MT, Lamed R, White BA. Polysaccharide utilization by gut bacteria: potential for new insights from genomic analysis. Nat Rev Microbiol. 2008;6(2):121-31.</w:t>
      </w:r>
    </w:p>
    <w:p w14:paraId="43974C22" w14:textId="77777777" w:rsidR="00F43A7C" w:rsidRPr="008075BE" w:rsidRDefault="00F43A7C">
      <w:pPr>
        <w:pStyle w:val="EndNoteBibliography"/>
        <w:spacing w:after="0" w:line="360" w:lineRule="auto"/>
        <w:jc w:val="both"/>
        <w:rPr>
          <w:rFonts w:ascii="Times New Roman" w:hAnsi="Times New Roman" w:cs="Times New Roman"/>
          <w:sz w:val="24"/>
          <w:szCs w:val="24"/>
          <w:rPrChange w:id="832" w:author="Ran Yin" w:date="2024-11-30T16:43:00Z">
            <w:rPr>
              <w:rFonts w:ascii="Times New Roman" w:hAnsi="Times New Roman" w:cs="Times New Roman"/>
            </w:rPr>
          </w:rPrChange>
        </w:rPr>
        <w:pPrChange w:id="833" w:author="Ran Yin" w:date="2024-11-30T23:53:00Z">
          <w:pPr>
            <w:pStyle w:val="EndNoteBibliography"/>
            <w:spacing w:after="0"/>
          </w:pPr>
        </w:pPrChange>
      </w:pPr>
      <w:r w:rsidRPr="008075BE">
        <w:rPr>
          <w:rFonts w:ascii="Times New Roman" w:hAnsi="Times New Roman" w:cs="Times New Roman"/>
          <w:sz w:val="24"/>
          <w:szCs w:val="24"/>
          <w:rPrChange w:id="834" w:author="Ran Yin" w:date="2024-11-30T16:43:00Z">
            <w:rPr>
              <w:rFonts w:ascii="Times New Roman" w:hAnsi="Times New Roman" w:cs="Times New Roman"/>
            </w:rPr>
          </w:rPrChange>
        </w:rPr>
        <w:t>69.</w:t>
      </w:r>
      <w:r w:rsidRPr="008075BE">
        <w:rPr>
          <w:rFonts w:ascii="Times New Roman" w:hAnsi="Times New Roman" w:cs="Times New Roman"/>
          <w:sz w:val="24"/>
          <w:szCs w:val="24"/>
          <w:rPrChange w:id="835" w:author="Ran Yin" w:date="2024-11-30T16:43:00Z">
            <w:rPr>
              <w:rFonts w:ascii="Times New Roman" w:hAnsi="Times New Roman" w:cs="Times New Roman"/>
            </w:rPr>
          </w:rPrChange>
        </w:rPr>
        <w:tab/>
        <w:t>Lyra A, Krogius-Kurikka L, Nikkila J, Malinen E, Kajander K, Kurikka K, et al. Effect of a multispecies probiotic supplement on quantity of irritable bowel syndrome-related intestinal microbial phylotypes. BMC Gastroenterol. 2010;10:110.</w:t>
      </w:r>
    </w:p>
    <w:p w14:paraId="11CAF23A" w14:textId="77777777" w:rsidR="00F43A7C" w:rsidRPr="008075BE" w:rsidRDefault="00F43A7C">
      <w:pPr>
        <w:pStyle w:val="EndNoteBibliography"/>
        <w:spacing w:after="0" w:line="360" w:lineRule="auto"/>
        <w:jc w:val="both"/>
        <w:rPr>
          <w:rFonts w:ascii="Times New Roman" w:hAnsi="Times New Roman" w:cs="Times New Roman"/>
          <w:sz w:val="24"/>
          <w:szCs w:val="24"/>
          <w:rPrChange w:id="836" w:author="Ran Yin" w:date="2024-11-30T16:43:00Z">
            <w:rPr>
              <w:rFonts w:ascii="Times New Roman" w:hAnsi="Times New Roman" w:cs="Times New Roman"/>
            </w:rPr>
          </w:rPrChange>
        </w:rPr>
        <w:pPrChange w:id="837" w:author="Ran Yin" w:date="2024-11-30T23:53:00Z">
          <w:pPr>
            <w:pStyle w:val="EndNoteBibliography"/>
            <w:spacing w:after="0"/>
          </w:pPr>
        </w:pPrChange>
      </w:pPr>
      <w:r w:rsidRPr="008075BE">
        <w:rPr>
          <w:rFonts w:ascii="Times New Roman" w:hAnsi="Times New Roman" w:cs="Times New Roman"/>
          <w:sz w:val="24"/>
          <w:szCs w:val="24"/>
          <w:rPrChange w:id="838" w:author="Ran Yin" w:date="2024-11-30T16:43:00Z">
            <w:rPr>
              <w:rFonts w:ascii="Times New Roman" w:hAnsi="Times New Roman" w:cs="Times New Roman"/>
            </w:rPr>
          </w:rPrChange>
        </w:rPr>
        <w:t>70.</w:t>
      </w:r>
      <w:r w:rsidRPr="008075BE">
        <w:rPr>
          <w:rFonts w:ascii="Times New Roman" w:hAnsi="Times New Roman" w:cs="Times New Roman"/>
          <w:sz w:val="24"/>
          <w:szCs w:val="24"/>
          <w:rPrChange w:id="839" w:author="Ran Yin" w:date="2024-11-30T16:43:00Z">
            <w:rPr>
              <w:rFonts w:ascii="Times New Roman" w:hAnsi="Times New Roman" w:cs="Times New Roman"/>
            </w:rPr>
          </w:rPrChange>
        </w:rPr>
        <w:tab/>
        <w:t>Hall AB, Yassour M, Sauk J, Garner A, Jiang X, Arthur T, et al. A novel Ruminococcus gnavus clade enriched in inflammatory bowel disease patients. Genome Med. 2017;9(1):103.</w:t>
      </w:r>
    </w:p>
    <w:p w14:paraId="7ED41F32" w14:textId="77777777" w:rsidR="00F43A7C" w:rsidRPr="008075BE" w:rsidRDefault="00F43A7C">
      <w:pPr>
        <w:pStyle w:val="EndNoteBibliography"/>
        <w:spacing w:after="0" w:line="360" w:lineRule="auto"/>
        <w:jc w:val="both"/>
        <w:rPr>
          <w:rFonts w:ascii="Times New Roman" w:hAnsi="Times New Roman" w:cs="Times New Roman"/>
          <w:sz w:val="24"/>
          <w:szCs w:val="24"/>
          <w:rPrChange w:id="840" w:author="Ran Yin" w:date="2024-11-30T16:43:00Z">
            <w:rPr>
              <w:rFonts w:ascii="Times New Roman" w:hAnsi="Times New Roman" w:cs="Times New Roman"/>
            </w:rPr>
          </w:rPrChange>
        </w:rPr>
        <w:pPrChange w:id="841" w:author="Ran Yin" w:date="2024-11-30T23:53:00Z">
          <w:pPr>
            <w:pStyle w:val="EndNoteBibliography"/>
            <w:spacing w:after="0"/>
          </w:pPr>
        </w:pPrChange>
      </w:pPr>
      <w:r w:rsidRPr="008075BE">
        <w:rPr>
          <w:rFonts w:ascii="Times New Roman" w:hAnsi="Times New Roman" w:cs="Times New Roman"/>
          <w:sz w:val="24"/>
          <w:szCs w:val="24"/>
          <w:rPrChange w:id="842" w:author="Ran Yin" w:date="2024-11-30T16:43:00Z">
            <w:rPr>
              <w:rFonts w:ascii="Times New Roman" w:hAnsi="Times New Roman" w:cs="Times New Roman"/>
            </w:rPr>
          </w:rPrChange>
        </w:rPr>
        <w:t>71.</w:t>
      </w:r>
      <w:r w:rsidRPr="008075BE">
        <w:rPr>
          <w:rFonts w:ascii="Times New Roman" w:hAnsi="Times New Roman" w:cs="Times New Roman"/>
          <w:sz w:val="24"/>
          <w:szCs w:val="24"/>
          <w:rPrChange w:id="843" w:author="Ran Yin" w:date="2024-11-30T16:43:00Z">
            <w:rPr>
              <w:rFonts w:ascii="Times New Roman" w:hAnsi="Times New Roman" w:cs="Times New Roman"/>
            </w:rPr>
          </w:rPrChange>
        </w:rPr>
        <w:tab/>
        <w:t>Henke MT, Kenny DJ, Cassilly CD, Vlamakis H, Xavier RJ, Clardy J. Ruminococcus gnavus, a member of the human gut microbiome associated with Crohn's disease, produces an inflammatory polysaccharide. Proc Natl Acad Sci U S A. 2019;116(26):12672-7.</w:t>
      </w:r>
    </w:p>
    <w:p w14:paraId="7C9BB839" w14:textId="77777777" w:rsidR="00F43A7C" w:rsidRPr="008075BE" w:rsidRDefault="00F43A7C">
      <w:pPr>
        <w:pStyle w:val="EndNoteBibliography"/>
        <w:spacing w:after="0" w:line="360" w:lineRule="auto"/>
        <w:jc w:val="both"/>
        <w:rPr>
          <w:rFonts w:ascii="Times New Roman" w:hAnsi="Times New Roman" w:cs="Times New Roman"/>
          <w:sz w:val="24"/>
          <w:szCs w:val="24"/>
          <w:rPrChange w:id="844" w:author="Ran Yin" w:date="2024-11-30T16:43:00Z">
            <w:rPr>
              <w:rFonts w:ascii="Times New Roman" w:hAnsi="Times New Roman" w:cs="Times New Roman"/>
            </w:rPr>
          </w:rPrChange>
        </w:rPr>
        <w:pPrChange w:id="845" w:author="Ran Yin" w:date="2024-11-30T23:53:00Z">
          <w:pPr>
            <w:pStyle w:val="EndNoteBibliography"/>
            <w:spacing w:after="0"/>
          </w:pPr>
        </w:pPrChange>
      </w:pPr>
      <w:r w:rsidRPr="008075BE">
        <w:rPr>
          <w:rFonts w:ascii="Times New Roman" w:hAnsi="Times New Roman" w:cs="Times New Roman"/>
          <w:sz w:val="24"/>
          <w:szCs w:val="24"/>
          <w:rPrChange w:id="846" w:author="Ran Yin" w:date="2024-11-30T16:43:00Z">
            <w:rPr>
              <w:rFonts w:ascii="Times New Roman" w:hAnsi="Times New Roman" w:cs="Times New Roman"/>
            </w:rPr>
          </w:rPrChange>
        </w:rPr>
        <w:t>72.</w:t>
      </w:r>
      <w:r w:rsidRPr="008075BE">
        <w:rPr>
          <w:rFonts w:ascii="Times New Roman" w:hAnsi="Times New Roman" w:cs="Times New Roman"/>
          <w:sz w:val="24"/>
          <w:szCs w:val="24"/>
          <w:rPrChange w:id="847" w:author="Ran Yin" w:date="2024-11-30T16:43:00Z">
            <w:rPr>
              <w:rFonts w:ascii="Times New Roman" w:hAnsi="Times New Roman" w:cs="Times New Roman"/>
            </w:rPr>
          </w:rPrChange>
        </w:rPr>
        <w:tab/>
        <w:t>Chua HH, Chou HC, Tung YL, Chiang BL, Liao CC, Liu HH, et al. Intestinal Dysbiosis Featuring Abundance of Ruminococcus gnavus Associates With Allergic Diseases in Infants. Gastroenterology. 2018;154(1):154-67.</w:t>
      </w:r>
    </w:p>
    <w:p w14:paraId="1A18F32C" w14:textId="77777777" w:rsidR="00F43A7C" w:rsidRPr="008075BE" w:rsidRDefault="00F43A7C">
      <w:pPr>
        <w:pStyle w:val="EndNoteBibliography"/>
        <w:spacing w:after="0" w:line="360" w:lineRule="auto"/>
        <w:jc w:val="both"/>
        <w:rPr>
          <w:rFonts w:ascii="Times New Roman" w:hAnsi="Times New Roman" w:cs="Times New Roman"/>
          <w:sz w:val="24"/>
          <w:szCs w:val="24"/>
          <w:rPrChange w:id="848" w:author="Ran Yin" w:date="2024-11-30T16:43:00Z">
            <w:rPr>
              <w:rFonts w:ascii="Times New Roman" w:hAnsi="Times New Roman" w:cs="Times New Roman"/>
            </w:rPr>
          </w:rPrChange>
        </w:rPr>
        <w:pPrChange w:id="849" w:author="Ran Yin" w:date="2024-11-30T23:53:00Z">
          <w:pPr>
            <w:pStyle w:val="EndNoteBibliography"/>
            <w:spacing w:after="0"/>
          </w:pPr>
        </w:pPrChange>
      </w:pPr>
      <w:r w:rsidRPr="008075BE">
        <w:rPr>
          <w:rFonts w:ascii="Times New Roman" w:hAnsi="Times New Roman" w:cs="Times New Roman"/>
          <w:sz w:val="24"/>
          <w:szCs w:val="24"/>
          <w:rPrChange w:id="850" w:author="Ran Yin" w:date="2024-11-30T16:43:00Z">
            <w:rPr>
              <w:rFonts w:ascii="Times New Roman" w:hAnsi="Times New Roman" w:cs="Times New Roman"/>
            </w:rPr>
          </w:rPrChange>
        </w:rPr>
        <w:lastRenderedPageBreak/>
        <w:t>73.</w:t>
      </w:r>
      <w:r w:rsidRPr="008075BE">
        <w:rPr>
          <w:rFonts w:ascii="Times New Roman" w:hAnsi="Times New Roman" w:cs="Times New Roman"/>
          <w:sz w:val="24"/>
          <w:szCs w:val="24"/>
          <w:rPrChange w:id="851" w:author="Ran Yin" w:date="2024-11-30T16:43:00Z">
            <w:rPr>
              <w:rFonts w:ascii="Times New Roman" w:hAnsi="Times New Roman" w:cs="Times New Roman"/>
            </w:rPr>
          </w:rPrChange>
        </w:rPr>
        <w:tab/>
        <w:t>Johnson EL, Heaver SL, Walters WA, Ley RE. Microbiome and metabolic disease: revisiting the bacterial phylum Bacteroidetes. J Mol Med (Berl). 2017;95(1):1-8.</w:t>
      </w:r>
    </w:p>
    <w:p w14:paraId="22A87E5E" w14:textId="77777777" w:rsidR="00F43A7C" w:rsidRPr="008075BE" w:rsidRDefault="00F43A7C">
      <w:pPr>
        <w:pStyle w:val="EndNoteBibliography"/>
        <w:spacing w:after="0" w:line="360" w:lineRule="auto"/>
        <w:jc w:val="both"/>
        <w:rPr>
          <w:rFonts w:ascii="Times New Roman" w:hAnsi="Times New Roman" w:cs="Times New Roman"/>
          <w:sz w:val="24"/>
          <w:szCs w:val="24"/>
          <w:rPrChange w:id="852" w:author="Ran Yin" w:date="2024-11-30T16:43:00Z">
            <w:rPr>
              <w:rFonts w:ascii="Times New Roman" w:hAnsi="Times New Roman" w:cs="Times New Roman"/>
            </w:rPr>
          </w:rPrChange>
        </w:rPr>
        <w:pPrChange w:id="853" w:author="Ran Yin" w:date="2024-11-30T23:53:00Z">
          <w:pPr>
            <w:pStyle w:val="EndNoteBibliography"/>
            <w:spacing w:after="0"/>
          </w:pPr>
        </w:pPrChange>
      </w:pPr>
      <w:r w:rsidRPr="008075BE">
        <w:rPr>
          <w:rFonts w:ascii="Times New Roman" w:hAnsi="Times New Roman" w:cs="Times New Roman"/>
          <w:sz w:val="24"/>
          <w:szCs w:val="24"/>
          <w:rPrChange w:id="854" w:author="Ran Yin" w:date="2024-11-30T16:43:00Z">
            <w:rPr>
              <w:rFonts w:ascii="Times New Roman" w:hAnsi="Times New Roman" w:cs="Times New Roman"/>
            </w:rPr>
          </w:rPrChange>
        </w:rPr>
        <w:t>74.</w:t>
      </w:r>
      <w:r w:rsidRPr="008075BE">
        <w:rPr>
          <w:rFonts w:ascii="Times New Roman" w:hAnsi="Times New Roman" w:cs="Times New Roman"/>
          <w:sz w:val="24"/>
          <w:szCs w:val="24"/>
          <w:rPrChange w:id="855" w:author="Ran Yin" w:date="2024-11-30T16:43:00Z">
            <w:rPr>
              <w:rFonts w:ascii="Times New Roman" w:hAnsi="Times New Roman" w:cs="Times New Roman"/>
            </w:rPr>
          </w:rPrChange>
        </w:rPr>
        <w:tab/>
        <w:t>Couturier-Maillard A, Secher T, Rehman A, Normand S, De Arcangelis A, Haesler R, et al. NOD2-mediated dysbiosis predisposes mice to transmissible colitis and colorectal cancer. J Clin Invest. 2013;123(2):700-11.</w:t>
      </w:r>
    </w:p>
    <w:p w14:paraId="0F39CE6F" w14:textId="77777777" w:rsidR="00F43A7C" w:rsidRPr="008075BE" w:rsidRDefault="00F43A7C">
      <w:pPr>
        <w:pStyle w:val="EndNoteBibliography"/>
        <w:spacing w:after="0" w:line="360" w:lineRule="auto"/>
        <w:jc w:val="both"/>
        <w:rPr>
          <w:rFonts w:ascii="Times New Roman" w:hAnsi="Times New Roman" w:cs="Times New Roman"/>
          <w:sz w:val="24"/>
          <w:szCs w:val="24"/>
          <w:rPrChange w:id="856" w:author="Ran Yin" w:date="2024-11-30T16:43:00Z">
            <w:rPr>
              <w:rFonts w:ascii="Times New Roman" w:hAnsi="Times New Roman" w:cs="Times New Roman"/>
            </w:rPr>
          </w:rPrChange>
        </w:rPr>
        <w:pPrChange w:id="857" w:author="Ran Yin" w:date="2024-11-30T23:53:00Z">
          <w:pPr>
            <w:pStyle w:val="EndNoteBibliography"/>
            <w:spacing w:after="0"/>
          </w:pPr>
        </w:pPrChange>
      </w:pPr>
      <w:r w:rsidRPr="008075BE">
        <w:rPr>
          <w:rFonts w:ascii="Times New Roman" w:hAnsi="Times New Roman" w:cs="Times New Roman"/>
          <w:sz w:val="24"/>
          <w:szCs w:val="24"/>
          <w:rPrChange w:id="858" w:author="Ran Yin" w:date="2024-11-30T16:43:00Z">
            <w:rPr>
              <w:rFonts w:ascii="Times New Roman" w:hAnsi="Times New Roman" w:cs="Times New Roman"/>
            </w:rPr>
          </w:rPrChange>
        </w:rPr>
        <w:t>75.</w:t>
      </w:r>
      <w:r w:rsidRPr="008075BE">
        <w:rPr>
          <w:rFonts w:ascii="Times New Roman" w:hAnsi="Times New Roman" w:cs="Times New Roman"/>
          <w:sz w:val="24"/>
          <w:szCs w:val="24"/>
          <w:rPrChange w:id="859" w:author="Ran Yin" w:date="2024-11-30T16:43:00Z">
            <w:rPr>
              <w:rFonts w:ascii="Times New Roman" w:hAnsi="Times New Roman" w:cs="Times New Roman"/>
            </w:rPr>
          </w:rPrChange>
        </w:rPr>
        <w:tab/>
        <w:t>Carmichael WW. Cyanobacteria secondary metabolites--the cyanotoxins. J Appl Bacteriol. 1992;72(6):445-59.</w:t>
      </w:r>
    </w:p>
    <w:p w14:paraId="21D63590" w14:textId="77777777" w:rsidR="00F43A7C" w:rsidRPr="008075BE" w:rsidRDefault="00F43A7C">
      <w:pPr>
        <w:pStyle w:val="EndNoteBibliography"/>
        <w:spacing w:after="0" w:line="360" w:lineRule="auto"/>
        <w:jc w:val="both"/>
        <w:rPr>
          <w:rFonts w:ascii="Times New Roman" w:hAnsi="Times New Roman" w:cs="Times New Roman"/>
          <w:sz w:val="24"/>
          <w:szCs w:val="24"/>
          <w:rPrChange w:id="860" w:author="Ran Yin" w:date="2024-11-30T16:43:00Z">
            <w:rPr>
              <w:rFonts w:ascii="Times New Roman" w:hAnsi="Times New Roman" w:cs="Times New Roman"/>
            </w:rPr>
          </w:rPrChange>
        </w:rPr>
        <w:pPrChange w:id="861" w:author="Ran Yin" w:date="2024-11-30T23:53:00Z">
          <w:pPr>
            <w:pStyle w:val="EndNoteBibliography"/>
            <w:spacing w:after="0"/>
          </w:pPr>
        </w:pPrChange>
      </w:pPr>
      <w:r w:rsidRPr="008075BE">
        <w:rPr>
          <w:rFonts w:ascii="Times New Roman" w:hAnsi="Times New Roman" w:cs="Times New Roman"/>
          <w:sz w:val="24"/>
          <w:szCs w:val="24"/>
          <w:rPrChange w:id="862" w:author="Ran Yin" w:date="2024-11-30T16:43:00Z">
            <w:rPr>
              <w:rFonts w:ascii="Times New Roman" w:hAnsi="Times New Roman" w:cs="Times New Roman"/>
            </w:rPr>
          </w:rPrChange>
        </w:rPr>
        <w:t>76.</w:t>
      </w:r>
      <w:r w:rsidRPr="008075BE">
        <w:rPr>
          <w:rFonts w:ascii="Times New Roman" w:hAnsi="Times New Roman" w:cs="Times New Roman"/>
          <w:sz w:val="24"/>
          <w:szCs w:val="24"/>
          <w:rPrChange w:id="863" w:author="Ran Yin" w:date="2024-11-30T16:43:00Z">
            <w:rPr>
              <w:rFonts w:ascii="Times New Roman" w:hAnsi="Times New Roman" w:cs="Times New Roman"/>
            </w:rPr>
          </w:rPrChange>
        </w:rPr>
        <w:tab/>
        <w:t>Carmichael WW. The toxins of cyanobacteria. Sci Am. 1994;270(1):78-86.</w:t>
      </w:r>
    </w:p>
    <w:p w14:paraId="7C67C8A2" w14:textId="77777777" w:rsidR="00F43A7C" w:rsidRPr="008075BE" w:rsidRDefault="00F43A7C">
      <w:pPr>
        <w:pStyle w:val="EndNoteBibliography"/>
        <w:spacing w:after="0" w:line="360" w:lineRule="auto"/>
        <w:jc w:val="both"/>
        <w:rPr>
          <w:rFonts w:ascii="Times New Roman" w:hAnsi="Times New Roman" w:cs="Times New Roman"/>
          <w:sz w:val="24"/>
          <w:szCs w:val="24"/>
          <w:rPrChange w:id="864" w:author="Ran Yin" w:date="2024-11-30T16:43:00Z">
            <w:rPr>
              <w:rFonts w:ascii="Times New Roman" w:hAnsi="Times New Roman" w:cs="Times New Roman"/>
            </w:rPr>
          </w:rPrChange>
        </w:rPr>
        <w:pPrChange w:id="865" w:author="Ran Yin" w:date="2024-11-30T23:53:00Z">
          <w:pPr>
            <w:pStyle w:val="EndNoteBibliography"/>
            <w:spacing w:after="0"/>
          </w:pPr>
        </w:pPrChange>
      </w:pPr>
      <w:r w:rsidRPr="008075BE">
        <w:rPr>
          <w:rFonts w:ascii="Times New Roman" w:hAnsi="Times New Roman" w:cs="Times New Roman"/>
          <w:sz w:val="24"/>
          <w:szCs w:val="24"/>
          <w:rPrChange w:id="866" w:author="Ran Yin" w:date="2024-11-30T16:43:00Z">
            <w:rPr>
              <w:rFonts w:ascii="Times New Roman" w:hAnsi="Times New Roman" w:cs="Times New Roman"/>
            </w:rPr>
          </w:rPrChange>
        </w:rPr>
        <w:t>77.</w:t>
      </w:r>
      <w:r w:rsidRPr="008075BE">
        <w:rPr>
          <w:rFonts w:ascii="Times New Roman" w:hAnsi="Times New Roman" w:cs="Times New Roman"/>
          <w:sz w:val="24"/>
          <w:szCs w:val="24"/>
          <w:rPrChange w:id="867" w:author="Ran Yin" w:date="2024-11-30T16:43:00Z">
            <w:rPr>
              <w:rFonts w:ascii="Times New Roman" w:hAnsi="Times New Roman" w:cs="Times New Roman"/>
            </w:rPr>
          </w:rPrChange>
        </w:rPr>
        <w:tab/>
        <w:t>Hildebrand F, Nguyen TL, Brinkman B, Yunta RG, Cauwe B, Vandenabeele P, et al. Inflammation-associated enterotypes, host genotype, cage and inter-individual effects drive gut microbiota variation in common laboratory mice. Genome Biol. 2013;14(1):R4.</w:t>
      </w:r>
    </w:p>
    <w:p w14:paraId="2DA1EF59" w14:textId="77777777" w:rsidR="00F43A7C" w:rsidRPr="008075BE" w:rsidRDefault="00F43A7C">
      <w:pPr>
        <w:pStyle w:val="EndNoteBibliography"/>
        <w:spacing w:after="0" w:line="360" w:lineRule="auto"/>
        <w:jc w:val="both"/>
        <w:rPr>
          <w:rFonts w:ascii="Times New Roman" w:hAnsi="Times New Roman" w:cs="Times New Roman"/>
          <w:sz w:val="24"/>
          <w:szCs w:val="24"/>
          <w:rPrChange w:id="868" w:author="Ran Yin" w:date="2024-11-30T16:43:00Z">
            <w:rPr>
              <w:rFonts w:ascii="Times New Roman" w:hAnsi="Times New Roman" w:cs="Times New Roman"/>
            </w:rPr>
          </w:rPrChange>
        </w:rPr>
        <w:pPrChange w:id="869" w:author="Ran Yin" w:date="2024-11-30T23:53:00Z">
          <w:pPr>
            <w:pStyle w:val="EndNoteBibliography"/>
            <w:spacing w:after="0"/>
          </w:pPr>
        </w:pPrChange>
      </w:pPr>
      <w:r w:rsidRPr="008075BE">
        <w:rPr>
          <w:rFonts w:ascii="Times New Roman" w:hAnsi="Times New Roman" w:cs="Times New Roman"/>
          <w:sz w:val="24"/>
          <w:szCs w:val="24"/>
          <w:rPrChange w:id="870" w:author="Ran Yin" w:date="2024-11-30T16:43:00Z">
            <w:rPr>
              <w:rFonts w:ascii="Times New Roman" w:hAnsi="Times New Roman" w:cs="Times New Roman"/>
            </w:rPr>
          </w:rPrChange>
        </w:rPr>
        <w:t>78.</w:t>
      </w:r>
      <w:r w:rsidRPr="008075BE">
        <w:rPr>
          <w:rFonts w:ascii="Times New Roman" w:hAnsi="Times New Roman" w:cs="Times New Roman"/>
          <w:sz w:val="24"/>
          <w:szCs w:val="24"/>
          <w:rPrChange w:id="871" w:author="Ran Yin" w:date="2024-11-30T16:43:00Z">
            <w:rPr>
              <w:rFonts w:ascii="Times New Roman" w:hAnsi="Times New Roman" w:cs="Times New Roman"/>
            </w:rPr>
          </w:rPrChange>
        </w:rPr>
        <w:tab/>
        <w:t>Roopchand DE, Carmody RN, Kuhn P, Moskal K, Rojas-Silva P, Turnbaugh PJ, et al. Dietary Polyphenols Promote Growth of the Gut Bacterium Akkermansia muciniphila and Attenuate High-Fat Diet-Induced Metabolic Syndrome. Diabetes. 2015;64(8):2847-58.</w:t>
      </w:r>
    </w:p>
    <w:p w14:paraId="7FD99655" w14:textId="77777777" w:rsidR="00F43A7C" w:rsidRPr="008075BE" w:rsidRDefault="00F43A7C">
      <w:pPr>
        <w:pStyle w:val="EndNoteBibliography"/>
        <w:spacing w:after="0" w:line="360" w:lineRule="auto"/>
        <w:jc w:val="both"/>
        <w:rPr>
          <w:rFonts w:ascii="Times New Roman" w:hAnsi="Times New Roman" w:cs="Times New Roman"/>
          <w:sz w:val="24"/>
          <w:szCs w:val="24"/>
          <w:rPrChange w:id="872" w:author="Ran Yin" w:date="2024-11-30T16:43:00Z">
            <w:rPr>
              <w:rFonts w:ascii="Times New Roman" w:hAnsi="Times New Roman" w:cs="Times New Roman"/>
            </w:rPr>
          </w:rPrChange>
        </w:rPr>
        <w:pPrChange w:id="873" w:author="Ran Yin" w:date="2024-11-30T23:53:00Z">
          <w:pPr>
            <w:pStyle w:val="EndNoteBibliography"/>
            <w:spacing w:after="0"/>
          </w:pPr>
        </w:pPrChange>
      </w:pPr>
      <w:r w:rsidRPr="008075BE">
        <w:rPr>
          <w:rFonts w:ascii="Times New Roman" w:hAnsi="Times New Roman" w:cs="Times New Roman"/>
          <w:sz w:val="24"/>
          <w:szCs w:val="24"/>
          <w:rPrChange w:id="874" w:author="Ran Yin" w:date="2024-11-30T16:43:00Z">
            <w:rPr>
              <w:rFonts w:ascii="Times New Roman" w:hAnsi="Times New Roman" w:cs="Times New Roman"/>
            </w:rPr>
          </w:rPrChange>
        </w:rPr>
        <w:t>79.</w:t>
      </w:r>
      <w:r w:rsidRPr="008075BE">
        <w:rPr>
          <w:rFonts w:ascii="Times New Roman" w:hAnsi="Times New Roman" w:cs="Times New Roman"/>
          <w:sz w:val="24"/>
          <w:szCs w:val="24"/>
          <w:rPrChange w:id="875" w:author="Ran Yin" w:date="2024-11-30T16:43:00Z">
            <w:rPr>
              <w:rFonts w:ascii="Times New Roman" w:hAnsi="Times New Roman" w:cs="Times New Roman"/>
            </w:rPr>
          </w:rPrChange>
        </w:rPr>
        <w:tab/>
        <w:t>Zhang L, Carmody RN, Kalariya HM, Duran RM, Moskal K, Poulev A, et al. Grape proanthocyanidin-induced intestinal bloom of Akkermansia muciniphila is dependent on its baseline abundance and precedes activation of host genes related to metabolic health. J Nutr Biochem. 2018;56:142-51.</w:t>
      </w:r>
    </w:p>
    <w:p w14:paraId="333ABB54" w14:textId="77777777" w:rsidR="00F43A7C" w:rsidRPr="008075BE" w:rsidRDefault="00F43A7C">
      <w:pPr>
        <w:pStyle w:val="EndNoteBibliography"/>
        <w:spacing w:after="0" w:line="360" w:lineRule="auto"/>
        <w:jc w:val="both"/>
        <w:rPr>
          <w:rFonts w:ascii="Times New Roman" w:hAnsi="Times New Roman" w:cs="Times New Roman"/>
          <w:sz w:val="24"/>
          <w:szCs w:val="24"/>
          <w:rPrChange w:id="876" w:author="Ran Yin" w:date="2024-11-30T16:43:00Z">
            <w:rPr>
              <w:rFonts w:ascii="Times New Roman" w:hAnsi="Times New Roman" w:cs="Times New Roman"/>
            </w:rPr>
          </w:rPrChange>
        </w:rPr>
        <w:pPrChange w:id="877" w:author="Ran Yin" w:date="2024-11-30T23:53:00Z">
          <w:pPr>
            <w:pStyle w:val="EndNoteBibliography"/>
            <w:spacing w:after="0"/>
          </w:pPr>
        </w:pPrChange>
      </w:pPr>
      <w:r w:rsidRPr="008075BE">
        <w:rPr>
          <w:rFonts w:ascii="Times New Roman" w:hAnsi="Times New Roman" w:cs="Times New Roman"/>
          <w:sz w:val="24"/>
          <w:szCs w:val="24"/>
          <w:rPrChange w:id="878" w:author="Ran Yin" w:date="2024-11-30T16:43:00Z">
            <w:rPr>
              <w:rFonts w:ascii="Times New Roman" w:hAnsi="Times New Roman" w:cs="Times New Roman"/>
            </w:rPr>
          </w:rPrChange>
        </w:rPr>
        <w:t>80.</w:t>
      </w:r>
      <w:r w:rsidRPr="008075BE">
        <w:rPr>
          <w:rFonts w:ascii="Times New Roman" w:hAnsi="Times New Roman" w:cs="Times New Roman"/>
          <w:sz w:val="24"/>
          <w:szCs w:val="24"/>
          <w:rPrChange w:id="879" w:author="Ran Yin" w:date="2024-11-30T16:43:00Z">
            <w:rPr>
              <w:rFonts w:ascii="Times New Roman" w:hAnsi="Times New Roman" w:cs="Times New Roman"/>
            </w:rPr>
          </w:rPrChange>
        </w:rPr>
        <w:tab/>
        <w:t>Turnbaugh PJ, Ridaura VK, Faith JJ, Rey FE, Knight R, Gordon JI. The effect of diet on the human gut microbiome: a metagenomic analysis in humanized gnotobiotic mice. Sci Transl Med. 2009;1(6):6ra14.</w:t>
      </w:r>
    </w:p>
    <w:p w14:paraId="2CA70458" w14:textId="77777777" w:rsidR="00F43A7C" w:rsidRPr="008075BE" w:rsidRDefault="00F43A7C">
      <w:pPr>
        <w:pStyle w:val="EndNoteBibliography"/>
        <w:spacing w:line="360" w:lineRule="auto"/>
        <w:jc w:val="both"/>
        <w:rPr>
          <w:rFonts w:ascii="Times New Roman" w:hAnsi="Times New Roman" w:cs="Times New Roman"/>
          <w:sz w:val="24"/>
          <w:szCs w:val="24"/>
          <w:rPrChange w:id="880" w:author="Ran Yin" w:date="2024-11-30T16:43:00Z">
            <w:rPr>
              <w:rFonts w:ascii="Times New Roman" w:hAnsi="Times New Roman" w:cs="Times New Roman"/>
            </w:rPr>
          </w:rPrChange>
        </w:rPr>
        <w:pPrChange w:id="881" w:author="Ran Yin" w:date="2024-11-30T23:53:00Z">
          <w:pPr>
            <w:pStyle w:val="EndNoteBibliography"/>
          </w:pPr>
        </w:pPrChange>
      </w:pPr>
      <w:r w:rsidRPr="008075BE">
        <w:rPr>
          <w:rFonts w:ascii="Times New Roman" w:hAnsi="Times New Roman" w:cs="Times New Roman"/>
          <w:sz w:val="24"/>
          <w:szCs w:val="24"/>
          <w:rPrChange w:id="882" w:author="Ran Yin" w:date="2024-11-30T16:43:00Z">
            <w:rPr>
              <w:rFonts w:ascii="Times New Roman" w:hAnsi="Times New Roman" w:cs="Times New Roman"/>
            </w:rPr>
          </w:rPrChange>
        </w:rPr>
        <w:t>81.</w:t>
      </w:r>
      <w:r w:rsidRPr="008075BE">
        <w:rPr>
          <w:rFonts w:ascii="Times New Roman" w:hAnsi="Times New Roman" w:cs="Times New Roman"/>
          <w:sz w:val="24"/>
          <w:szCs w:val="24"/>
          <w:rPrChange w:id="883" w:author="Ran Yin" w:date="2024-11-30T16:43:00Z">
            <w:rPr>
              <w:rFonts w:ascii="Times New Roman" w:hAnsi="Times New Roman" w:cs="Times New Roman"/>
            </w:rPr>
          </w:rPrChange>
        </w:rPr>
        <w:tab/>
        <w:t>Lundberg R, Toft MF, August B, Hansen AK, Hansen CH. Antibiotic-treated versus germ-free rodents for microbiota transplantation studies. Gut Microbes. 2016;7(1):68-74.</w:t>
      </w:r>
    </w:p>
    <w:p w14:paraId="3C62136A" w14:textId="51AE740D" w:rsidR="00FD1858" w:rsidRPr="008075BE" w:rsidRDefault="00CC44A5">
      <w:pPr>
        <w:spacing w:after="0" w:line="360" w:lineRule="auto"/>
        <w:jc w:val="both"/>
        <w:rPr>
          <w:rFonts w:ascii="Times New Roman" w:hAnsi="Times New Roman" w:cs="Times New Roman"/>
          <w:color w:val="000000" w:themeColor="text1"/>
          <w:sz w:val="24"/>
          <w:szCs w:val="24"/>
        </w:rPr>
        <w:pPrChange w:id="884" w:author="Ran Yin" w:date="2024-11-30T23:53:00Z">
          <w:pPr>
            <w:spacing w:after="0" w:line="240" w:lineRule="auto"/>
          </w:pPr>
        </w:pPrChange>
      </w:pPr>
      <w:r w:rsidRPr="008075BE">
        <w:rPr>
          <w:rFonts w:ascii="Times New Roman" w:hAnsi="Times New Roman" w:cs="Times New Roman"/>
          <w:color w:val="000000" w:themeColor="text1"/>
          <w:sz w:val="24"/>
          <w:szCs w:val="24"/>
        </w:rPr>
        <w:fldChar w:fldCharType="end"/>
      </w:r>
    </w:p>
    <w:sectPr w:rsidR="00FD1858" w:rsidRPr="008075BE">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9" w:author="Ran Yin" w:date="2024-11-30T23:54:00Z" w:initials="RY">
    <w:p w14:paraId="15F5A5C3" w14:textId="77777777" w:rsidR="00913A3C" w:rsidRDefault="00913A3C" w:rsidP="00913A3C">
      <w:pPr>
        <w:pStyle w:val="CommentText"/>
      </w:pPr>
      <w:r>
        <w:rPr>
          <w:rStyle w:val="CommentReference"/>
        </w:rPr>
        <w:annotationRef/>
      </w:r>
      <w:r>
        <w:t>Please check the spell</w:t>
      </w:r>
    </w:p>
  </w:comment>
  <w:comment w:id="321" w:author="Sargsyan, Davit [JRDUS]" w:date="2024-12-02T16:26:00Z" w:initials="DS">
    <w:p w14:paraId="7F668730" w14:textId="77777777" w:rsidR="00D37D83" w:rsidRDefault="00D37D83" w:rsidP="00D37D83">
      <w:pPr>
        <w:pStyle w:val="CommentText"/>
      </w:pPr>
      <w:r>
        <w:rPr>
          <w:rStyle w:val="CommentReference"/>
        </w:rPr>
        <w:annotationRef/>
      </w:r>
      <w:r>
        <w:t>i.e, identidfied as “bacteria</w:t>
      </w:r>
      <w:r>
        <w:rPr>
          <w:b/>
          <w:bCs/>
        </w:rPr>
        <w:t xml:space="preserve">l </w:t>
      </w:r>
      <w:r>
        <w:t>OTUs”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F5A5C3" w15:done="0"/>
  <w15:commentEx w15:paraId="7F6687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45DB821" w16cex:dateUtc="2024-12-01T04:54:00Z"/>
  <w16cex:commentExtensible w16cex:durableId="75013C0E" w16cex:dateUtc="2024-12-02T2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F5A5C3" w16cid:durableId="545DB821"/>
  <w16cid:commentId w16cid:paraId="7F668730" w16cid:durableId="75013C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81F47" w14:textId="77777777" w:rsidR="0096621E" w:rsidRDefault="0096621E" w:rsidP="00D213E3">
      <w:pPr>
        <w:spacing w:after="0" w:line="240" w:lineRule="auto"/>
      </w:pPr>
      <w:r>
        <w:separator/>
      </w:r>
    </w:p>
  </w:endnote>
  <w:endnote w:type="continuationSeparator" w:id="0">
    <w:p w14:paraId="1EC26C96" w14:textId="77777777" w:rsidR="0096621E" w:rsidRDefault="0096621E" w:rsidP="00D213E3">
      <w:pPr>
        <w:spacing w:after="0" w:line="240" w:lineRule="auto"/>
      </w:pPr>
      <w:r>
        <w:continuationSeparator/>
      </w:r>
    </w:p>
  </w:endnote>
  <w:endnote w:type="continuationNotice" w:id="1">
    <w:p w14:paraId="78B5EAF7" w14:textId="77777777" w:rsidR="0096621E" w:rsidRDefault="009662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8404090"/>
      <w:docPartObj>
        <w:docPartGallery w:val="Page Numbers (Bottom of Page)"/>
        <w:docPartUnique/>
      </w:docPartObj>
    </w:sdtPr>
    <w:sdtEndPr/>
    <w:sdtContent>
      <w:sdt>
        <w:sdtPr>
          <w:id w:val="-1769616900"/>
          <w:docPartObj>
            <w:docPartGallery w:val="Page Numbers (Top of Page)"/>
            <w:docPartUnique/>
          </w:docPartObj>
        </w:sdtPr>
        <w:sdtEndPr/>
        <w:sdtContent>
          <w:p w14:paraId="08012657" w14:textId="43289252" w:rsidR="00D213E3" w:rsidRDefault="00D213E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0CCB05F" w14:textId="77777777" w:rsidR="00D213E3" w:rsidRDefault="00D21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B089F" w14:textId="77777777" w:rsidR="0096621E" w:rsidRDefault="0096621E" w:rsidP="00D213E3">
      <w:pPr>
        <w:spacing w:after="0" w:line="240" w:lineRule="auto"/>
      </w:pPr>
      <w:r>
        <w:separator/>
      </w:r>
    </w:p>
  </w:footnote>
  <w:footnote w:type="continuationSeparator" w:id="0">
    <w:p w14:paraId="7E1FCA7E" w14:textId="77777777" w:rsidR="0096621E" w:rsidRDefault="0096621E" w:rsidP="00D213E3">
      <w:pPr>
        <w:spacing w:after="0" w:line="240" w:lineRule="auto"/>
      </w:pPr>
      <w:r>
        <w:continuationSeparator/>
      </w:r>
    </w:p>
  </w:footnote>
  <w:footnote w:type="continuationNotice" w:id="1">
    <w:p w14:paraId="677B1199" w14:textId="77777777" w:rsidR="0096621E" w:rsidRDefault="009662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AF5D5" w14:textId="7D68002C" w:rsidR="00543E3B" w:rsidRDefault="00543E3B">
    <w:pPr>
      <w:pStyle w:val="Header"/>
    </w:pPr>
    <w:r>
      <w:tab/>
    </w:r>
    <w:r>
      <w:tab/>
    </w:r>
    <w:r w:rsidR="00D40C7D">
      <w:t>1</w:t>
    </w:r>
    <w:r w:rsidR="00897975">
      <w:t>1/</w:t>
    </w:r>
    <w:r w:rsidR="00A003D5">
      <w:t>19</w:t>
    </w:r>
    <w:r w:rsidR="00D40C7D">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42794"/>
    <w:multiLevelType w:val="multilevel"/>
    <w:tmpl w:val="61D80C38"/>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26052640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n Yin">
    <w15:presenceInfo w15:providerId="Windows Live" w15:userId="e0a7da8aaa211775"/>
  </w15:person>
  <w15:person w15:author="Sargsyan, Davit [JRDUS]">
    <w15:presenceInfo w15:providerId="AD" w15:userId="S::dsargsy@its.jnj.com::3e31b559-84b2-4844-9a39-5ca6ce0fe1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1&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etpvf9zze5p0iezs0p55z0yz22f20efadfp&quot;&gt;COOVID-19-My EndNote Library-04-23-2020 Copy Copy&lt;record-ids&gt;&lt;item&gt;357&lt;/item&gt;&lt;item&gt;1486&lt;/item&gt;&lt;item&gt;1516&lt;/item&gt;&lt;item&gt;1540&lt;/item&gt;&lt;item&gt;1541&lt;/item&gt;&lt;item&gt;1618&lt;/item&gt;&lt;item&gt;2518&lt;/item&gt;&lt;item&gt;2519&lt;/item&gt;&lt;item&gt;2520&lt;/item&gt;&lt;item&gt;2521&lt;/item&gt;&lt;item&gt;2522&lt;/item&gt;&lt;item&gt;2523&lt;/item&gt;&lt;item&gt;2524&lt;/item&gt;&lt;item&gt;2525&lt;/item&gt;&lt;item&gt;2526&lt;/item&gt;&lt;item&gt;2527&lt;/item&gt;&lt;item&gt;2528&lt;/item&gt;&lt;item&gt;2529&lt;/item&gt;&lt;item&gt;2530&lt;/item&gt;&lt;item&gt;2531&lt;/item&gt;&lt;item&gt;2532&lt;/item&gt;&lt;item&gt;2533&lt;/item&gt;&lt;item&gt;2534&lt;/item&gt;&lt;item&gt;2535&lt;/item&gt;&lt;item&gt;2536&lt;/item&gt;&lt;item&gt;2537&lt;/item&gt;&lt;item&gt;2538&lt;/item&gt;&lt;item&gt;2539&lt;/item&gt;&lt;item&gt;2540&lt;/item&gt;&lt;item&gt;2541&lt;/item&gt;&lt;item&gt;2542&lt;/item&gt;&lt;item&gt;2543&lt;/item&gt;&lt;item&gt;2544&lt;/item&gt;&lt;item&gt;2545&lt;/item&gt;&lt;item&gt;2546&lt;/item&gt;&lt;item&gt;2547&lt;/item&gt;&lt;item&gt;2548&lt;/item&gt;&lt;item&gt;2549&lt;/item&gt;&lt;item&gt;2550&lt;/item&gt;&lt;item&gt;2551&lt;/item&gt;&lt;item&gt;2552&lt;/item&gt;&lt;item&gt;2553&lt;/item&gt;&lt;item&gt;2554&lt;/item&gt;&lt;item&gt;2555&lt;/item&gt;&lt;item&gt;2556&lt;/item&gt;&lt;item&gt;2557&lt;/item&gt;&lt;item&gt;2558&lt;/item&gt;&lt;item&gt;2559&lt;/item&gt;&lt;item&gt;2560&lt;/item&gt;&lt;item&gt;2561&lt;/item&gt;&lt;item&gt;2562&lt;/item&gt;&lt;item&gt;2563&lt;/item&gt;&lt;item&gt;2564&lt;/item&gt;&lt;item&gt;2565&lt;/item&gt;&lt;item&gt;2566&lt;/item&gt;&lt;item&gt;2567&lt;/item&gt;&lt;item&gt;2568&lt;/item&gt;&lt;item&gt;2569&lt;/item&gt;&lt;item&gt;2570&lt;/item&gt;&lt;item&gt;2571&lt;/item&gt;&lt;item&gt;2572&lt;/item&gt;&lt;item&gt;2573&lt;/item&gt;&lt;item&gt;2574&lt;/item&gt;&lt;item&gt;2575&lt;/item&gt;&lt;item&gt;2576&lt;/item&gt;&lt;item&gt;2577&lt;/item&gt;&lt;item&gt;2578&lt;/item&gt;&lt;item&gt;2579&lt;/item&gt;&lt;item&gt;2580&lt;/item&gt;&lt;item&gt;2581&lt;/item&gt;&lt;item&gt;2582&lt;/item&gt;&lt;item&gt;2583&lt;/item&gt;&lt;item&gt;2584&lt;/item&gt;&lt;item&gt;2585&lt;/item&gt;&lt;item&gt;2586&lt;/item&gt;&lt;item&gt;2587&lt;/item&gt;&lt;item&gt;2588&lt;/item&gt;&lt;item&gt;2589&lt;/item&gt;&lt;item&gt;2590&lt;/item&gt;&lt;/record-ids&gt;&lt;/item&gt;&lt;/Libraries&gt;"/>
  </w:docVars>
  <w:rsids>
    <w:rsidRoot w:val="005D16CB"/>
    <w:rsid w:val="00000D19"/>
    <w:rsid w:val="000012F3"/>
    <w:rsid w:val="0000214E"/>
    <w:rsid w:val="00002865"/>
    <w:rsid w:val="00003B0E"/>
    <w:rsid w:val="00004316"/>
    <w:rsid w:val="00004DA8"/>
    <w:rsid w:val="00012EB2"/>
    <w:rsid w:val="00021E8A"/>
    <w:rsid w:val="00021EF8"/>
    <w:rsid w:val="00023DD3"/>
    <w:rsid w:val="00027F27"/>
    <w:rsid w:val="00031F2B"/>
    <w:rsid w:val="00033875"/>
    <w:rsid w:val="00035079"/>
    <w:rsid w:val="00035BC8"/>
    <w:rsid w:val="00041A49"/>
    <w:rsid w:val="00042359"/>
    <w:rsid w:val="00047B27"/>
    <w:rsid w:val="00053A6F"/>
    <w:rsid w:val="00061D97"/>
    <w:rsid w:val="0006260D"/>
    <w:rsid w:val="000706CE"/>
    <w:rsid w:val="00072525"/>
    <w:rsid w:val="000768E6"/>
    <w:rsid w:val="000778BF"/>
    <w:rsid w:val="00083E1E"/>
    <w:rsid w:val="00084747"/>
    <w:rsid w:val="00085587"/>
    <w:rsid w:val="0008782D"/>
    <w:rsid w:val="00090787"/>
    <w:rsid w:val="00095198"/>
    <w:rsid w:val="00097E8D"/>
    <w:rsid w:val="000A32E8"/>
    <w:rsid w:val="000A3666"/>
    <w:rsid w:val="000B2105"/>
    <w:rsid w:val="000B31CB"/>
    <w:rsid w:val="000B6AE1"/>
    <w:rsid w:val="000C3A4D"/>
    <w:rsid w:val="000C3BF4"/>
    <w:rsid w:val="000D0276"/>
    <w:rsid w:val="000D2671"/>
    <w:rsid w:val="000D2777"/>
    <w:rsid w:val="000D6B0A"/>
    <w:rsid w:val="000D7DFB"/>
    <w:rsid w:val="000E1AD2"/>
    <w:rsid w:val="000E4B35"/>
    <w:rsid w:val="000F1526"/>
    <w:rsid w:val="000F3CC7"/>
    <w:rsid w:val="000F3EF3"/>
    <w:rsid w:val="000F455F"/>
    <w:rsid w:val="000F78DC"/>
    <w:rsid w:val="00101DC0"/>
    <w:rsid w:val="0010329A"/>
    <w:rsid w:val="001034F8"/>
    <w:rsid w:val="00106EA8"/>
    <w:rsid w:val="001073B2"/>
    <w:rsid w:val="001105C2"/>
    <w:rsid w:val="00111945"/>
    <w:rsid w:val="00116D3B"/>
    <w:rsid w:val="00116FDB"/>
    <w:rsid w:val="00117179"/>
    <w:rsid w:val="00117466"/>
    <w:rsid w:val="001179CF"/>
    <w:rsid w:val="00120EBE"/>
    <w:rsid w:val="0012147A"/>
    <w:rsid w:val="0012427C"/>
    <w:rsid w:val="001308A1"/>
    <w:rsid w:val="001321F4"/>
    <w:rsid w:val="00132B27"/>
    <w:rsid w:val="00135096"/>
    <w:rsid w:val="001368FD"/>
    <w:rsid w:val="001377F6"/>
    <w:rsid w:val="00137FBE"/>
    <w:rsid w:val="00141195"/>
    <w:rsid w:val="00142384"/>
    <w:rsid w:val="001509D3"/>
    <w:rsid w:val="00150E3D"/>
    <w:rsid w:val="00155664"/>
    <w:rsid w:val="00155D11"/>
    <w:rsid w:val="00155E0C"/>
    <w:rsid w:val="00156EC6"/>
    <w:rsid w:val="001608A0"/>
    <w:rsid w:val="001637AA"/>
    <w:rsid w:val="00165482"/>
    <w:rsid w:val="001657C8"/>
    <w:rsid w:val="001659DF"/>
    <w:rsid w:val="001664EF"/>
    <w:rsid w:val="00166C50"/>
    <w:rsid w:val="00166FDD"/>
    <w:rsid w:val="001706E7"/>
    <w:rsid w:val="001732A6"/>
    <w:rsid w:val="00174517"/>
    <w:rsid w:val="00181EB7"/>
    <w:rsid w:val="00182F55"/>
    <w:rsid w:val="0018387B"/>
    <w:rsid w:val="00194C78"/>
    <w:rsid w:val="001951B4"/>
    <w:rsid w:val="001A08DA"/>
    <w:rsid w:val="001A1313"/>
    <w:rsid w:val="001A3D69"/>
    <w:rsid w:val="001A5D59"/>
    <w:rsid w:val="001A6E77"/>
    <w:rsid w:val="001A74FC"/>
    <w:rsid w:val="001B084E"/>
    <w:rsid w:val="001B3AF9"/>
    <w:rsid w:val="001B4B20"/>
    <w:rsid w:val="001D0FF5"/>
    <w:rsid w:val="001D1B62"/>
    <w:rsid w:val="001D5083"/>
    <w:rsid w:val="001D543E"/>
    <w:rsid w:val="001D545F"/>
    <w:rsid w:val="001E1EC5"/>
    <w:rsid w:val="001E2E57"/>
    <w:rsid w:val="001E4B6E"/>
    <w:rsid w:val="001E4DB0"/>
    <w:rsid w:val="001E51A3"/>
    <w:rsid w:val="001F0BFD"/>
    <w:rsid w:val="001F115C"/>
    <w:rsid w:val="001F19F2"/>
    <w:rsid w:val="001F3558"/>
    <w:rsid w:val="001F4D9B"/>
    <w:rsid w:val="001F5415"/>
    <w:rsid w:val="001F645A"/>
    <w:rsid w:val="001F6B9B"/>
    <w:rsid w:val="00205006"/>
    <w:rsid w:val="00205920"/>
    <w:rsid w:val="00206CF6"/>
    <w:rsid w:val="002101B0"/>
    <w:rsid w:val="0021056B"/>
    <w:rsid w:val="00210C7E"/>
    <w:rsid w:val="00211381"/>
    <w:rsid w:val="00214D5B"/>
    <w:rsid w:val="00216A77"/>
    <w:rsid w:val="0021767F"/>
    <w:rsid w:val="00217AE7"/>
    <w:rsid w:val="00220D42"/>
    <w:rsid w:val="00221360"/>
    <w:rsid w:val="002215C2"/>
    <w:rsid w:val="00224906"/>
    <w:rsid w:val="0022588C"/>
    <w:rsid w:val="002265CF"/>
    <w:rsid w:val="00234975"/>
    <w:rsid w:val="002358BC"/>
    <w:rsid w:val="002367BE"/>
    <w:rsid w:val="002377C8"/>
    <w:rsid w:val="0024065A"/>
    <w:rsid w:val="002411DB"/>
    <w:rsid w:val="002425B9"/>
    <w:rsid w:val="00243C59"/>
    <w:rsid w:val="00243CD3"/>
    <w:rsid w:val="002449F8"/>
    <w:rsid w:val="00246212"/>
    <w:rsid w:val="00247F7A"/>
    <w:rsid w:val="002502AD"/>
    <w:rsid w:val="00250BF7"/>
    <w:rsid w:val="002520C1"/>
    <w:rsid w:val="0025299B"/>
    <w:rsid w:val="002532B2"/>
    <w:rsid w:val="00254A30"/>
    <w:rsid w:val="00260243"/>
    <w:rsid w:val="00263F2E"/>
    <w:rsid w:val="0026731F"/>
    <w:rsid w:val="00270A44"/>
    <w:rsid w:val="00273205"/>
    <w:rsid w:val="00276EFC"/>
    <w:rsid w:val="00277CF4"/>
    <w:rsid w:val="00280026"/>
    <w:rsid w:val="0028718A"/>
    <w:rsid w:val="002904B4"/>
    <w:rsid w:val="002A11FF"/>
    <w:rsid w:val="002A25BD"/>
    <w:rsid w:val="002A7DB1"/>
    <w:rsid w:val="002B0BC7"/>
    <w:rsid w:val="002B49C0"/>
    <w:rsid w:val="002B5AF3"/>
    <w:rsid w:val="002B7D46"/>
    <w:rsid w:val="002C2CC9"/>
    <w:rsid w:val="002C3E0B"/>
    <w:rsid w:val="002C3EB4"/>
    <w:rsid w:val="002C5AD1"/>
    <w:rsid w:val="002C6AAF"/>
    <w:rsid w:val="002D0A9D"/>
    <w:rsid w:val="002D1D29"/>
    <w:rsid w:val="002D22BE"/>
    <w:rsid w:val="002D5B88"/>
    <w:rsid w:val="002D7290"/>
    <w:rsid w:val="002E0012"/>
    <w:rsid w:val="002E1FEE"/>
    <w:rsid w:val="002E2C33"/>
    <w:rsid w:val="002E398E"/>
    <w:rsid w:val="002E6A05"/>
    <w:rsid w:val="002E715D"/>
    <w:rsid w:val="002E7E1B"/>
    <w:rsid w:val="002F285D"/>
    <w:rsid w:val="002F3A54"/>
    <w:rsid w:val="002F5392"/>
    <w:rsid w:val="002F5C34"/>
    <w:rsid w:val="003014B1"/>
    <w:rsid w:val="00304E10"/>
    <w:rsid w:val="00313122"/>
    <w:rsid w:val="0031328E"/>
    <w:rsid w:val="00320378"/>
    <w:rsid w:val="00320B66"/>
    <w:rsid w:val="00320C9B"/>
    <w:rsid w:val="003228B1"/>
    <w:rsid w:val="0032519D"/>
    <w:rsid w:val="00325598"/>
    <w:rsid w:val="00331869"/>
    <w:rsid w:val="00331EB4"/>
    <w:rsid w:val="0033502A"/>
    <w:rsid w:val="00342B85"/>
    <w:rsid w:val="003437F3"/>
    <w:rsid w:val="0034517E"/>
    <w:rsid w:val="0034694B"/>
    <w:rsid w:val="00347BA0"/>
    <w:rsid w:val="00354E2B"/>
    <w:rsid w:val="00360EAD"/>
    <w:rsid w:val="0036491A"/>
    <w:rsid w:val="00364E5B"/>
    <w:rsid w:val="00366C0F"/>
    <w:rsid w:val="003678A9"/>
    <w:rsid w:val="00371708"/>
    <w:rsid w:val="0037392D"/>
    <w:rsid w:val="003741DF"/>
    <w:rsid w:val="003750B4"/>
    <w:rsid w:val="0037573F"/>
    <w:rsid w:val="00383D7B"/>
    <w:rsid w:val="0038634A"/>
    <w:rsid w:val="00386DAA"/>
    <w:rsid w:val="00394966"/>
    <w:rsid w:val="00395AD5"/>
    <w:rsid w:val="003A1FC1"/>
    <w:rsid w:val="003A4019"/>
    <w:rsid w:val="003A6443"/>
    <w:rsid w:val="003A681A"/>
    <w:rsid w:val="003A7C57"/>
    <w:rsid w:val="003B0680"/>
    <w:rsid w:val="003B36F4"/>
    <w:rsid w:val="003B3CD8"/>
    <w:rsid w:val="003C30A2"/>
    <w:rsid w:val="003C378C"/>
    <w:rsid w:val="003C3E83"/>
    <w:rsid w:val="003C6DFC"/>
    <w:rsid w:val="003D0CB1"/>
    <w:rsid w:val="003D12FB"/>
    <w:rsid w:val="003D21CF"/>
    <w:rsid w:val="003D4241"/>
    <w:rsid w:val="003D5F0D"/>
    <w:rsid w:val="003D72FE"/>
    <w:rsid w:val="003D7976"/>
    <w:rsid w:val="003E3B5C"/>
    <w:rsid w:val="003E6FFB"/>
    <w:rsid w:val="003E7E24"/>
    <w:rsid w:val="003F1BF7"/>
    <w:rsid w:val="003F59E9"/>
    <w:rsid w:val="0040076B"/>
    <w:rsid w:val="00403865"/>
    <w:rsid w:val="00406283"/>
    <w:rsid w:val="00406CD4"/>
    <w:rsid w:val="00407DD1"/>
    <w:rsid w:val="004103AF"/>
    <w:rsid w:val="0041218F"/>
    <w:rsid w:val="00412497"/>
    <w:rsid w:val="00420FE0"/>
    <w:rsid w:val="004227AB"/>
    <w:rsid w:val="00422C37"/>
    <w:rsid w:val="00425C1B"/>
    <w:rsid w:val="0042748B"/>
    <w:rsid w:val="004309A2"/>
    <w:rsid w:val="00432E69"/>
    <w:rsid w:val="00434AE1"/>
    <w:rsid w:val="004412B9"/>
    <w:rsid w:val="00441551"/>
    <w:rsid w:val="00445F6D"/>
    <w:rsid w:val="004460AF"/>
    <w:rsid w:val="004468A3"/>
    <w:rsid w:val="004472AD"/>
    <w:rsid w:val="00447618"/>
    <w:rsid w:val="00450771"/>
    <w:rsid w:val="00450D83"/>
    <w:rsid w:val="004540E9"/>
    <w:rsid w:val="0046491E"/>
    <w:rsid w:val="004659CB"/>
    <w:rsid w:val="00471866"/>
    <w:rsid w:val="0047189E"/>
    <w:rsid w:val="00471E33"/>
    <w:rsid w:val="00474C59"/>
    <w:rsid w:val="00476A5B"/>
    <w:rsid w:val="004837B4"/>
    <w:rsid w:val="004877BF"/>
    <w:rsid w:val="00492C61"/>
    <w:rsid w:val="00496BB4"/>
    <w:rsid w:val="00496DE6"/>
    <w:rsid w:val="00497CCB"/>
    <w:rsid w:val="004A0E8B"/>
    <w:rsid w:val="004A104F"/>
    <w:rsid w:val="004A115E"/>
    <w:rsid w:val="004A1CF7"/>
    <w:rsid w:val="004A2AF9"/>
    <w:rsid w:val="004A3B35"/>
    <w:rsid w:val="004A4A08"/>
    <w:rsid w:val="004A789E"/>
    <w:rsid w:val="004B3B50"/>
    <w:rsid w:val="004B4806"/>
    <w:rsid w:val="004B79C1"/>
    <w:rsid w:val="004C173C"/>
    <w:rsid w:val="004C272D"/>
    <w:rsid w:val="004D15CD"/>
    <w:rsid w:val="004D381D"/>
    <w:rsid w:val="004D4165"/>
    <w:rsid w:val="004D4441"/>
    <w:rsid w:val="004D4F69"/>
    <w:rsid w:val="004E36C6"/>
    <w:rsid w:val="004E383B"/>
    <w:rsid w:val="004E3D57"/>
    <w:rsid w:val="004E3ECA"/>
    <w:rsid w:val="004E6834"/>
    <w:rsid w:val="004F0954"/>
    <w:rsid w:val="004F479F"/>
    <w:rsid w:val="004F6F5F"/>
    <w:rsid w:val="00506BFC"/>
    <w:rsid w:val="00506D98"/>
    <w:rsid w:val="00511B19"/>
    <w:rsid w:val="00513C6D"/>
    <w:rsid w:val="005207DA"/>
    <w:rsid w:val="00520EAA"/>
    <w:rsid w:val="00522199"/>
    <w:rsid w:val="005255B5"/>
    <w:rsid w:val="00527766"/>
    <w:rsid w:val="00530F45"/>
    <w:rsid w:val="00531A7C"/>
    <w:rsid w:val="005323CB"/>
    <w:rsid w:val="00536D60"/>
    <w:rsid w:val="0053766B"/>
    <w:rsid w:val="00541DBD"/>
    <w:rsid w:val="00543E3B"/>
    <w:rsid w:val="0054513A"/>
    <w:rsid w:val="00546329"/>
    <w:rsid w:val="00551AB0"/>
    <w:rsid w:val="00554D44"/>
    <w:rsid w:val="0055583E"/>
    <w:rsid w:val="00555DE6"/>
    <w:rsid w:val="00560B88"/>
    <w:rsid w:val="00561CC5"/>
    <w:rsid w:val="005670A3"/>
    <w:rsid w:val="00575977"/>
    <w:rsid w:val="00577931"/>
    <w:rsid w:val="0058250C"/>
    <w:rsid w:val="00583ABB"/>
    <w:rsid w:val="00584D20"/>
    <w:rsid w:val="00586553"/>
    <w:rsid w:val="00587126"/>
    <w:rsid w:val="005923F1"/>
    <w:rsid w:val="00592F0C"/>
    <w:rsid w:val="0059398F"/>
    <w:rsid w:val="005958A8"/>
    <w:rsid w:val="005A24E4"/>
    <w:rsid w:val="005A2DD4"/>
    <w:rsid w:val="005A4FF1"/>
    <w:rsid w:val="005A52F7"/>
    <w:rsid w:val="005B4FB2"/>
    <w:rsid w:val="005C0BB0"/>
    <w:rsid w:val="005C39A0"/>
    <w:rsid w:val="005C3B05"/>
    <w:rsid w:val="005C4C32"/>
    <w:rsid w:val="005C4D85"/>
    <w:rsid w:val="005D16CB"/>
    <w:rsid w:val="005D672B"/>
    <w:rsid w:val="005D783E"/>
    <w:rsid w:val="005E0003"/>
    <w:rsid w:val="005E07D9"/>
    <w:rsid w:val="005E0DE4"/>
    <w:rsid w:val="005E1461"/>
    <w:rsid w:val="005E294F"/>
    <w:rsid w:val="005E3B99"/>
    <w:rsid w:val="005E4DF7"/>
    <w:rsid w:val="005E7427"/>
    <w:rsid w:val="005F0EDD"/>
    <w:rsid w:val="005F2931"/>
    <w:rsid w:val="005F6DAC"/>
    <w:rsid w:val="005F7E19"/>
    <w:rsid w:val="00604FF9"/>
    <w:rsid w:val="0061077F"/>
    <w:rsid w:val="00613F99"/>
    <w:rsid w:val="00617CF5"/>
    <w:rsid w:val="00625BCD"/>
    <w:rsid w:val="00632A74"/>
    <w:rsid w:val="00636011"/>
    <w:rsid w:val="00641ED3"/>
    <w:rsid w:val="00641F42"/>
    <w:rsid w:val="00642A7C"/>
    <w:rsid w:val="006433CF"/>
    <w:rsid w:val="00643C2A"/>
    <w:rsid w:val="0064414F"/>
    <w:rsid w:val="0064580B"/>
    <w:rsid w:val="0064710B"/>
    <w:rsid w:val="0065420D"/>
    <w:rsid w:val="00654EA5"/>
    <w:rsid w:val="00657C30"/>
    <w:rsid w:val="00660ABE"/>
    <w:rsid w:val="0066110B"/>
    <w:rsid w:val="006636B5"/>
    <w:rsid w:val="006647E0"/>
    <w:rsid w:val="00665F3A"/>
    <w:rsid w:val="00666DEA"/>
    <w:rsid w:val="00667BB6"/>
    <w:rsid w:val="0067391B"/>
    <w:rsid w:val="006768B8"/>
    <w:rsid w:val="0067718B"/>
    <w:rsid w:val="00677D23"/>
    <w:rsid w:val="0068240C"/>
    <w:rsid w:val="00682C25"/>
    <w:rsid w:val="00684DE6"/>
    <w:rsid w:val="00685A26"/>
    <w:rsid w:val="0068652B"/>
    <w:rsid w:val="006868F4"/>
    <w:rsid w:val="00691E59"/>
    <w:rsid w:val="00692099"/>
    <w:rsid w:val="00693813"/>
    <w:rsid w:val="00693B19"/>
    <w:rsid w:val="00693D3A"/>
    <w:rsid w:val="00694969"/>
    <w:rsid w:val="006A04A9"/>
    <w:rsid w:val="006A3B25"/>
    <w:rsid w:val="006A43AF"/>
    <w:rsid w:val="006B082C"/>
    <w:rsid w:val="006B1263"/>
    <w:rsid w:val="006B358C"/>
    <w:rsid w:val="006B39AB"/>
    <w:rsid w:val="006B46DB"/>
    <w:rsid w:val="006C0564"/>
    <w:rsid w:val="006C1727"/>
    <w:rsid w:val="006C4119"/>
    <w:rsid w:val="006C57DA"/>
    <w:rsid w:val="006C59AE"/>
    <w:rsid w:val="006D0F8A"/>
    <w:rsid w:val="006D1088"/>
    <w:rsid w:val="006D252C"/>
    <w:rsid w:val="006D35DC"/>
    <w:rsid w:val="006D3842"/>
    <w:rsid w:val="006D4401"/>
    <w:rsid w:val="006D49CF"/>
    <w:rsid w:val="006D6CAD"/>
    <w:rsid w:val="006E165B"/>
    <w:rsid w:val="006E2E3A"/>
    <w:rsid w:val="006E50D1"/>
    <w:rsid w:val="006E516C"/>
    <w:rsid w:val="006E6265"/>
    <w:rsid w:val="006F0CEF"/>
    <w:rsid w:val="006F5A17"/>
    <w:rsid w:val="006F5F98"/>
    <w:rsid w:val="0070395B"/>
    <w:rsid w:val="0070656F"/>
    <w:rsid w:val="00713346"/>
    <w:rsid w:val="007140EA"/>
    <w:rsid w:val="00715B7F"/>
    <w:rsid w:val="007167F8"/>
    <w:rsid w:val="00716C9D"/>
    <w:rsid w:val="007178D6"/>
    <w:rsid w:val="00721676"/>
    <w:rsid w:val="00721E67"/>
    <w:rsid w:val="00722EA3"/>
    <w:rsid w:val="00724990"/>
    <w:rsid w:val="0072535F"/>
    <w:rsid w:val="00727CD7"/>
    <w:rsid w:val="00730724"/>
    <w:rsid w:val="00733B45"/>
    <w:rsid w:val="00734875"/>
    <w:rsid w:val="00735E87"/>
    <w:rsid w:val="0073615E"/>
    <w:rsid w:val="00737EB6"/>
    <w:rsid w:val="00743E5F"/>
    <w:rsid w:val="00744FF3"/>
    <w:rsid w:val="007454DF"/>
    <w:rsid w:val="00750AE0"/>
    <w:rsid w:val="0075344B"/>
    <w:rsid w:val="0075648B"/>
    <w:rsid w:val="00761307"/>
    <w:rsid w:val="007620DD"/>
    <w:rsid w:val="00762CFA"/>
    <w:rsid w:val="007704ED"/>
    <w:rsid w:val="00770DF3"/>
    <w:rsid w:val="00771FF8"/>
    <w:rsid w:val="00772068"/>
    <w:rsid w:val="007730C4"/>
    <w:rsid w:val="00777661"/>
    <w:rsid w:val="00793209"/>
    <w:rsid w:val="0079380B"/>
    <w:rsid w:val="007947B6"/>
    <w:rsid w:val="00796C1C"/>
    <w:rsid w:val="007975B8"/>
    <w:rsid w:val="007A1A6D"/>
    <w:rsid w:val="007A3E49"/>
    <w:rsid w:val="007A4559"/>
    <w:rsid w:val="007A5791"/>
    <w:rsid w:val="007A5E3E"/>
    <w:rsid w:val="007B4B0C"/>
    <w:rsid w:val="007B68F3"/>
    <w:rsid w:val="007B75DC"/>
    <w:rsid w:val="007B7F6B"/>
    <w:rsid w:val="007C0B20"/>
    <w:rsid w:val="007C2087"/>
    <w:rsid w:val="007D4E5F"/>
    <w:rsid w:val="007D5215"/>
    <w:rsid w:val="007E2336"/>
    <w:rsid w:val="007E4057"/>
    <w:rsid w:val="007E531B"/>
    <w:rsid w:val="007F055E"/>
    <w:rsid w:val="008008FA"/>
    <w:rsid w:val="00801598"/>
    <w:rsid w:val="008037AE"/>
    <w:rsid w:val="00803972"/>
    <w:rsid w:val="008050D9"/>
    <w:rsid w:val="00807264"/>
    <w:rsid w:val="008075BE"/>
    <w:rsid w:val="00810C81"/>
    <w:rsid w:val="00813203"/>
    <w:rsid w:val="00814248"/>
    <w:rsid w:val="00814E39"/>
    <w:rsid w:val="0082007E"/>
    <w:rsid w:val="00820A0A"/>
    <w:rsid w:val="00822371"/>
    <w:rsid w:val="008256D4"/>
    <w:rsid w:val="0084616F"/>
    <w:rsid w:val="00851EF1"/>
    <w:rsid w:val="0086017C"/>
    <w:rsid w:val="00861031"/>
    <w:rsid w:val="008712BC"/>
    <w:rsid w:val="008718C3"/>
    <w:rsid w:val="00874A33"/>
    <w:rsid w:val="00875C4B"/>
    <w:rsid w:val="00877E53"/>
    <w:rsid w:val="00882091"/>
    <w:rsid w:val="008832FD"/>
    <w:rsid w:val="00884224"/>
    <w:rsid w:val="00884A88"/>
    <w:rsid w:val="00885C35"/>
    <w:rsid w:val="00894F83"/>
    <w:rsid w:val="0089576B"/>
    <w:rsid w:val="00897975"/>
    <w:rsid w:val="008A33BF"/>
    <w:rsid w:val="008B3A36"/>
    <w:rsid w:val="008B53E6"/>
    <w:rsid w:val="008C7368"/>
    <w:rsid w:val="008D05AC"/>
    <w:rsid w:val="008D0F3C"/>
    <w:rsid w:val="008D303A"/>
    <w:rsid w:val="008D6B9D"/>
    <w:rsid w:val="008E1AE9"/>
    <w:rsid w:val="008E1B43"/>
    <w:rsid w:val="008E1CD4"/>
    <w:rsid w:val="008E2DD3"/>
    <w:rsid w:val="008E45BB"/>
    <w:rsid w:val="008E4B69"/>
    <w:rsid w:val="008E5BA4"/>
    <w:rsid w:val="008E69A7"/>
    <w:rsid w:val="008F2319"/>
    <w:rsid w:val="008F3144"/>
    <w:rsid w:val="008F5804"/>
    <w:rsid w:val="008F7D7F"/>
    <w:rsid w:val="00901B88"/>
    <w:rsid w:val="009068C3"/>
    <w:rsid w:val="00906F98"/>
    <w:rsid w:val="00906FBE"/>
    <w:rsid w:val="009071C0"/>
    <w:rsid w:val="00910A24"/>
    <w:rsid w:val="00910AEE"/>
    <w:rsid w:val="00913A3C"/>
    <w:rsid w:val="009151BA"/>
    <w:rsid w:val="0091665D"/>
    <w:rsid w:val="0092303F"/>
    <w:rsid w:val="009236B2"/>
    <w:rsid w:val="00923DA8"/>
    <w:rsid w:val="00927E1E"/>
    <w:rsid w:val="009324DB"/>
    <w:rsid w:val="00933427"/>
    <w:rsid w:val="00935389"/>
    <w:rsid w:val="00937789"/>
    <w:rsid w:val="00937FF5"/>
    <w:rsid w:val="009420F9"/>
    <w:rsid w:val="00944337"/>
    <w:rsid w:val="00947E91"/>
    <w:rsid w:val="00950FAC"/>
    <w:rsid w:val="00952B97"/>
    <w:rsid w:val="00955E7B"/>
    <w:rsid w:val="0095776D"/>
    <w:rsid w:val="00961586"/>
    <w:rsid w:val="00961BE1"/>
    <w:rsid w:val="00964D25"/>
    <w:rsid w:val="0096621E"/>
    <w:rsid w:val="00966A72"/>
    <w:rsid w:val="0097180B"/>
    <w:rsid w:val="00975BE2"/>
    <w:rsid w:val="009805A4"/>
    <w:rsid w:val="00983497"/>
    <w:rsid w:val="00983B47"/>
    <w:rsid w:val="009857B4"/>
    <w:rsid w:val="0099134A"/>
    <w:rsid w:val="00993B76"/>
    <w:rsid w:val="009971A3"/>
    <w:rsid w:val="00997601"/>
    <w:rsid w:val="00997870"/>
    <w:rsid w:val="009A1566"/>
    <w:rsid w:val="009A3632"/>
    <w:rsid w:val="009A36A3"/>
    <w:rsid w:val="009A3CD2"/>
    <w:rsid w:val="009A3DA8"/>
    <w:rsid w:val="009A5481"/>
    <w:rsid w:val="009B7E99"/>
    <w:rsid w:val="009C45AA"/>
    <w:rsid w:val="009C480F"/>
    <w:rsid w:val="009C4CB7"/>
    <w:rsid w:val="009E0166"/>
    <w:rsid w:val="009E18AF"/>
    <w:rsid w:val="009E35FD"/>
    <w:rsid w:val="009E3AF6"/>
    <w:rsid w:val="009E59F9"/>
    <w:rsid w:val="009E7510"/>
    <w:rsid w:val="00A003D5"/>
    <w:rsid w:val="00A045DD"/>
    <w:rsid w:val="00A05FB0"/>
    <w:rsid w:val="00A06D69"/>
    <w:rsid w:val="00A12103"/>
    <w:rsid w:val="00A14B05"/>
    <w:rsid w:val="00A15704"/>
    <w:rsid w:val="00A16A38"/>
    <w:rsid w:val="00A16C3C"/>
    <w:rsid w:val="00A21303"/>
    <w:rsid w:val="00A23E5A"/>
    <w:rsid w:val="00A2411A"/>
    <w:rsid w:val="00A25F7A"/>
    <w:rsid w:val="00A27E7B"/>
    <w:rsid w:val="00A32B24"/>
    <w:rsid w:val="00A33207"/>
    <w:rsid w:val="00A358CD"/>
    <w:rsid w:val="00A371C2"/>
    <w:rsid w:val="00A41678"/>
    <w:rsid w:val="00A42A7A"/>
    <w:rsid w:val="00A43D9D"/>
    <w:rsid w:val="00A461B9"/>
    <w:rsid w:val="00A51951"/>
    <w:rsid w:val="00A53D62"/>
    <w:rsid w:val="00A5535E"/>
    <w:rsid w:val="00A5572F"/>
    <w:rsid w:val="00A565C0"/>
    <w:rsid w:val="00A575DA"/>
    <w:rsid w:val="00A60CE1"/>
    <w:rsid w:val="00A62B8A"/>
    <w:rsid w:val="00A65E62"/>
    <w:rsid w:val="00A665BD"/>
    <w:rsid w:val="00A67D68"/>
    <w:rsid w:val="00A71E6D"/>
    <w:rsid w:val="00A73486"/>
    <w:rsid w:val="00A738E3"/>
    <w:rsid w:val="00A76620"/>
    <w:rsid w:val="00A7701C"/>
    <w:rsid w:val="00A813FA"/>
    <w:rsid w:val="00A8187F"/>
    <w:rsid w:val="00A829E8"/>
    <w:rsid w:val="00A870B1"/>
    <w:rsid w:val="00A87361"/>
    <w:rsid w:val="00A876AD"/>
    <w:rsid w:val="00A90009"/>
    <w:rsid w:val="00A919D9"/>
    <w:rsid w:val="00A94750"/>
    <w:rsid w:val="00A94873"/>
    <w:rsid w:val="00A9793C"/>
    <w:rsid w:val="00AA021F"/>
    <w:rsid w:val="00AA0D25"/>
    <w:rsid w:val="00AA1FAF"/>
    <w:rsid w:val="00AA44AF"/>
    <w:rsid w:val="00AA5F0D"/>
    <w:rsid w:val="00AA7CB5"/>
    <w:rsid w:val="00AB2CBA"/>
    <w:rsid w:val="00AB3913"/>
    <w:rsid w:val="00AB6127"/>
    <w:rsid w:val="00AC594E"/>
    <w:rsid w:val="00AC63B6"/>
    <w:rsid w:val="00AC6B97"/>
    <w:rsid w:val="00AC7BFA"/>
    <w:rsid w:val="00AD03F5"/>
    <w:rsid w:val="00AD153D"/>
    <w:rsid w:val="00AD3B59"/>
    <w:rsid w:val="00AD4701"/>
    <w:rsid w:val="00AD58CA"/>
    <w:rsid w:val="00AD5D0A"/>
    <w:rsid w:val="00AE037E"/>
    <w:rsid w:val="00AE6898"/>
    <w:rsid w:val="00AF1D10"/>
    <w:rsid w:val="00AF2DBD"/>
    <w:rsid w:val="00AF52DF"/>
    <w:rsid w:val="00AF52F3"/>
    <w:rsid w:val="00AF5CA8"/>
    <w:rsid w:val="00AF6C12"/>
    <w:rsid w:val="00AF75DB"/>
    <w:rsid w:val="00B01FA8"/>
    <w:rsid w:val="00B05DC8"/>
    <w:rsid w:val="00B17445"/>
    <w:rsid w:val="00B2157A"/>
    <w:rsid w:val="00B22BEC"/>
    <w:rsid w:val="00B24C88"/>
    <w:rsid w:val="00B2574D"/>
    <w:rsid w:val="00B26279"/>
    <w:rsid w:val="00B30219"/>
    <w:rsid w:val="00B369D8"/>
    <w:rsid w:val="00B40BD3"/>
    <w:rsid w:val="00B46C2F"/>
    <w:rsid w:val="00B50A51"/>
    <w:rsid w:val="00B50CBF"/>
    <w:rsid w:val="00B510FE"/>
    <w:rsid w:val="00B52A5F"/>
    <w:rsid w:val="00B533AF"/>
    <w:rsid w:val="00B60E22"/>
    <w:rsid w:val="00B62603"/>
    <w:rsid w:val="00B631AE"/>
    <w:rsid w:val="00B64CDF"/>
    <w:rsid w:val="00B712CB"/>
    <w:rsid w:val="00B71F07"/>
    <w:rsid w:val="00B735DC"/>
    <w:rsid w:val="00B73D04"/>
    <w:rsid w:val="00B747EE"/>
    <w:rsid w:val="00B74D64"/>
    <w:rsid w:val="00B75DA3"/>
    <w:rsid w:val="00B764A5"/>
    <w:rsid w:val="00B844B2"/>
    <w:rsid w:val="00B86021"/>
    <w:rsid w:val="00B908AE"/>
    <w:rsid w:val="00B912CC"/>
    <w:rsid w:val="00B91AF8"/>
    <w:rsid w:val="00B93F46"/>
    <w:rsid w:val="00B93F5B"/>
    <w:rsid w:val="00B9509C"/>
    <w:rsid w:val="00B9571B"/>
    <w:rsid w:val="00B96872"/>
    <w:rsid w:val="00B97A10"/>
    <w:rsid w:val="00B97BF2"/>
    <w:rsid w:val="00BA0E48"/>
    <w:rsid w:val="00BA1750"/>
    <w:rsid w:val="00BA37B7"/>
    <w:rsid w:val="00BA4CB0"/>
    <w:rsid w:val="00BB00A8"/>
    <w:rsid w:val="00BB06E3"/>
    <w:rsid w:val="00BB18AB"/>
    <w:rsid w:val="00BB38D0"/>
    <w:rsid w:val="00BB4449"/>
    <w:rsid w:val="00BB76D2"/>
    <w:rsid w:val="00BB7BFA"/>
    <w:rsid w:val="00BC0A8B"/>
    <w:rsid w:val="00BC5CC5"/>
    <w:rsid w:val="00BC74FA"/>
    <w:rsid w:val="00BD0E55"/>
    <w:rsid w:val="00BD3842"/>
    <w:rsid w:val="00BD4CEA"/>
    <w:rsid w:val="00BD6395"/>
    <w:rsid w:val="00BE252A"/>
    <w:rsid w:val="00BE39DE"/>
    <w:rsid w:val="00BE6162"/>
    <w:rsid w:val="00BE6F27"/>
    <w:rsid w:val="00BF6FB1"/>
    <w:rsid w:val="00BF7C23"/>
    <w:rsid w:val="00C0022D"/>
    <w:rsid w:val="00C01D4E"/>
    <w:rsid w:val="00C07939"/>
    <w:rsid w:val="00C1019A"/>
    <w:rsid w:val="00C11881"/>
    <w:rsid w:val="00C1594A"/>
    <w:rsid w:val="00C15CCE"/>
    <w:rsid w:val="00C17250"/>
    <w:rsid w:val="00C25498"/>
    <w:rsid w:val="00C27E32"/>
    <w:rsid w:val="00C306E7"/>
    <w:rsid w:val="00C30AFB"/>
    <w:rsid w:val="00C31CAC"/>
    <w:rsid w:val="00C34F11"/>
    <w:rsid w:val="00C37772"/>
    <w:rsid w:val="00C4242B"/>
    <w:rsid w:val="00C43B4D"/>
    <w:rsid w:val="00C474E3"/>
    <w:rsid w:val="00C6249F"/>
    <w:rsid w:val="00C62AE1"/>
    <w:rsid w:val="00C7721C"/>
    <w:rsid w:val="00C7767B"/>
    <w:rsid w:val="00C801F7"/>
    <w:rsid w:val="00C80D6E"/>
    <w:rsid w:val="00C8650D"/>
    <w:rsid w:val="00C87D59"/>
    <w:rsid w:val="00C903D0"/>
    <w:rsid w:val="00C9062B"/>
    <w:rsid w:val="00C91144"/>
    <w:rsid w:val="00C94A9E"/>
    <w:rsid w:val="00C95555"/>
    <w:rsid w:val="00C95B38"/>
    <w:rsid w:val="00C96B39"/>
    <w:rsid w:val="00CA0140"/>
    <w:rsid w:val="00CA03E6"/>
    <w:rsid w:val="00CA1177"/>
    <w:rsid w:val="00CA15A7"/>
    <w:rsid w:val="00CA18D2"/>
    <w:rsid w:val="00CA47BF"/>
    <w:rsid w:val="00CB0992"/>
    <w:rsid w:val="00CB7B2A"/>
    <w:rsid w:val="00CC1097"/>
    <w:rsid w:val="00CC2EE4"/>
    <w:rsid w:val="00CC44A5"/>
    <w:rsid w:val="00CC53FC"/>
    <w:rsid w:val="00CD3488"/>
    <w:rsid w:val="00CD534D"/>
    <w:rsid w:val="00CD5E7F"/>
    <w:rsid w:val="00CE1822"/>
    <w:rsid w:val="00CE3A40"/>
    <w:rsid w:val="00CE4DC2"/>
    <w:rsid w:val="00CE7175"/>
    <w:rsid w:val="00CF213F"/>
    <w:rsid w:val="00CF353B"/>
    <w:rsid w:val="00CF42A3"/>
    <w:rsid w:val="00CF5315"/>
    <w:rsid w:val="00CF5A02"/>
    <w:rsid w:val="00CF5C17"/>
    <w:rsid w:val="00CF75D4"/>
    <w:rsid w:val="00D02096"/>
    <w:rsid w:val="00D042F4"/>
    <w:rsid w:val="00D0672D"/>
    <w:rsid w:val="00D06C59"/>
    <w:rsid w:val="00D14EB8"/>
    <w:rsid w:val="00D16D2C"/>
    <w:rsid w:val="00D174CF"/>
    <w:rsid w:val="00D17CD6"/>
    <w:rsid w:val="00D20D30"/>
    <w:rsid w:val="00D213E3"/>
    <w:rsid w:val="00D245B9"/>
    <w:rsid w:val="00D245BD"/>
    <w:rsid w:val="00D26461"/>
    <w:rsid w:val="00D35A7C"/>
    <w:rsid w:val="00D35C79"/>
    <w:rsid w:val="00D379C8"/>
    <w:rsid w:val="00D37D83"/>
    <w:rsid w:val="00D40C7D"/>
    <w:rsid w:val="00D41010"/>
    <w:rsid w:val="00D41EF1"/>
    <w:rsid w:val="00D4591E"/>
    <w:rsid w:val="00D4766B"/>
    <w:rsid w:val="00D50E6C"/>
    <w:rsid w:val="00D518C8"/>
    <w:rsid w:val="00D51943"/>
    <w:rsid w:val="00D5760E"/>
    <w:rsid w:val="00D62BE0"/>
    <w:rsid w:val="00D6305C"/>
    <w:rsid w:val="00D6403F"/>
    <w:rsid w:val="00D6482A"/>
    <w:rsid w:val="00D660DA"/>
    <w:rsid w:val="00D66CB8"/>
    <w:rsid w:val="00D66EBF"/>
    <w:rsid w:val="00D671BA"/>
    <w:rsid w:val="00D67BB8"/>
    <w:rsid w:val="00D735B0"/>
    <w:rsid w:val="00D73AC8"/>
    <w:rsid w:val="00D82E18"/>
    <w:rsid w:val="00D856D4"/>
    <w:rsid w:val="00D862E0"/>
    <w:rsid w:val="00D8680C"/>
    <w:rsid w:val="00D872B5"/>
    <w:rsid w:val="00D87A29"/>
    <w:rsid w:val="00D910B7"/>
    <w:rsid w:val="00D92712"/>
    <w:rsid w:val="00DA1C77"/>
    <w:rsid w:val="00DA2EE6"/>
    <w:rsid w:val="00DA68E3"/>
    <w:rsid w:val="00DA7903"/>
    <w:rsid w:val="00DB13A7"/>
    <w:rsid w:val="00DB5FFA"/>
    <w:rsid w:val="00DC17A6"/>
    <w:rsid w:val="00DD10EC"/>
    <w:rsid w:val="00DD169A"/>
    <w:rsid w:val="00DD204A"/>
    <w:rsid w:val="00DD23A9"/>
    <w:rsid w:val="00DD3382"/>
    <w:rsid w:val="00DD4D43"/>
    <w:rsid w:val="00DD719A"/>
    <w:rsid w:val="00DD7A30"/>
    <w:rsid w:val="00DE01B1"/>
    <w:rsid w:val="00DE2F77"/>
    <w:rsid w:val="00DE79AA"/>
    <w:rsid w:val="00DF4526"/>
    <w:rsid w:val="00DF5314"/>
    <w:rsid w:val="00E009FB"/>
    <w:rsid w:val="00E027B7"/>
    <w:rsid w:val="00E03D97"/>
    <w:rsid w:val="00E04EB1"/>
    <w:rsid w:val="00E125FB"/>
    <w:rsid w:val="00E176C1"/>
    <w:rsid w:val="00E218F2"/>
    <w:rsid w:val="00E225AB"/>
    <w:rsid w:val="00E23E76"/>
    <w:rsid w:val="00E24D8D"/>
    <w:rsid w:val="00E26391"/>
    <w:rsid w:val="00E27A3D"/>
    <w:rsid w:val="00E3283F"/>
    <w:rsid w:val="00E359DF"/>
    <w:rsid w:val="00E41BE5"/>
    <w:rsid w:val="00E437BA"/>
    <w:rsid w:val="00E43B64"/>
    <w:rsid w:val="00E45685"/>
    <w:rsid w:val="00E45CE6"/>
    <w:rsid w:val="00E46851"/>
    <w:rsid w:val="00E5567A"/>
    <w:rsid w:val="00E566B8"/>
    <w:rsid w:val="00E567D8"/>
    <w:rsid w:val="00E60DBF"/>
    <w:rsid w:val="00E6224A"/>
    <w:rsid w:val="00E62611"/>
    <w:rsid w:val="00E657BE"/>
    <w:rsid w:val="00E713A5"/>
    <w:rsid w:val="00E7152D"/>
    <w:rsid w:val="00E811FB"/>
    <w:rsid w:val="00E81EFA"/>
    <w:rsid w:val="00E83046"/>
    <w:rsid w:val="00E90F16"/>
    <w:rsid w:val="00E945ED"/>
    <w:rsid w:val="00E949EC"/>
    <w:rsid w:val="00E95040"/>
    <w:rsid w:val="00EA5A5C"/>
    <w:rsid w:val="00EA7B25"/>
    <w:rsid w:val="00EB5BA2"/>
    <w:rsid w:val="00EC186C"/>
    <w:rsid w:val="00ED06B1"/>
    <w:rsid w:val="00ED1D41"/>
    <w:rsid w:val="00ED4AC8"/>
    <w:rsid w:val="00EE2525"/>
    <w:rsid w:val="00EE354E"/>
    <w:rsid w:val="00EE3898"/>
    <w:rsid w:val="00EE417F"/>
    <w:rsid w:val="00EE4620"/>
    <w:rsid w:val="00EE545F"/>
    <w:rsid w:val="00EE5E3A"/>
    <w:rsid w:val="00EE5FD5"/>
    <w:rsid w:val="00EE6026"/>
    <w:rsid w:val="00EF4836"/>
    <w:rsid w:val="00F031A5"/>
    <w:rsid w:val="00F047C3"/>
    <w:rsid w:val="00F0623A"/>
    <w:rsid w:val="00F07BF8"/>
    <w:rsid w:val="00F112DD"/>
    <w:rsid w:val="00F114CE"/>
    <w:rsid w:val="00F13CB0"/>
    <w:rsid w:val="00F20DD0"/>
    <w:rsid w:val="00F23B6A"/>
    <w:rsid w:val="00F23C0C"/>
    <w:rsid w:val="00F2403A"/>
    <w:rsid w:val="00F243CC"/>
    <w:rsid w:val="00F2468E"/>
    <w:rsid w:val="00F24D6B"/>
    <w:rsid w:val="00F30D85"/>
    <w:rsid w:val="00F31AA6"/>
    <w:rsid w:val="00F33806"/>
    <w:rsid w:val="00F33F49"/>
    <w:rsid w:val="00F376F4"/>
    <w:rsid w:val="00F428D2"/>
    <w:rsid w:val="00F434D7"/>
    <w:rsid w:val="00F43A7C"/>
    <w:rsid w:val="00F44443"/>
    <w:rsid w:val="00F45333"/>
    <w:rsid w:val="00F520AE"/>
    <w:rsid w:val="00F54286"/>
    <w:rsid w:val="00F56557"/>
    <w:rsid w:val="00F57973"/>
    <w:rsid w:val="00F652DF"/>
    <w:rsid w:val="00F65950"/>
    <w:rsid w:val="00F65D64"/>
    <w:rsid w:val="00F71914"/>
    <w:rsid w:val="00F71A0C"/>
    <w:rsid w:val="00F73845"/>
    <w:rsid w:val="00F7425C"/>
    <w:rsid w:val="00F804AA"/>
    <w:rsid w:val="00F81378"/>
    <w:rsid w:val="00F833DA"/>
    <w:rsid w:val="00F8367B"/>
    <w:rsid w:val="00F85072"/>
    <w:rsid w:val="00F87CB5"/>
    <w:rsid w:val="00F9105F"/>
    <w:rsid w:val="00F916AE"/>
    <w:rsid w:val="00F93311"/>
    <w:rsid w:val="00F93921"/>
    <w:rsid w:val="00F9717A"/>
    <w:rsid w:val="00F97EB4"/>
    <w:rsid w:val="00FA1CE8"/>
    <w:rsid w:val="00FA3E2C"/>
    <w:rsid w:val="00FA767F"/>
    <w:rsid w:val="00FB1C03"/>
    <w:rsid w:val="00FB5CB7"/>
    <w:rsid w:val="00FB7442"/>
    <w:rsid w:val="00FC0EF0"/>
    <w:rsid w:val="00FD1858"/>
    <w:rsid w:val="00FE66AB"/>
    <w:rsid w:val="00FF033F"/>
    <w:rsid w:val="00FF0834"/>
    <w:rsid w:val="00FF3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33087"/>
  <w15:chartTrackingRefBased/>
  <w15:docId w15:val="{5076A0B1-F373-4ED7-A6F4-09F61079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53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47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5389"/>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35389"/>
    <w:rPr>
      <w:sz w:val="16"/>
      <w:szCs w:val="16"/>
    </w:rPr>
  </w:style>
  <w:style w:type="paragraph" w:styleId="CommentText">
    <w:name w:val="annotation text"/>
    <w:basedOn w:val="Normal"/>
    <w:link w:val="CommentTextChar"/>
    <w:uiPriority w:val="99"/>
    <w:unhideWhenUsed/>
    <w:rsid w:val="00935389"/>
    <w:pPr>
      <w:spacing w:line="240" w:lineRule="auto"/>
    </w:pPr>
    <w:rPr>
      <w:sz w:val="20"/>
      <w:szCs w:val="20"/>
    </w:rPr>
  </w:style>
  <w:style w:type="character" w:customStyle="1" w:styleId="CommentTextChar">
    <w:name w:val="Comment Text Char"/>
    <w:basedOn w:val="DefaultParagraphFont"/>
    <w:link w:val="CommentText"/>
    <w:uiPriority w:val="99"/>
    <w:rsid w:val="00935389"/>
    <w:rPr>
      <w:sz w:val="20"/>
      <w:szCs w:val="20"/>
    </w:rPr>
  </w:style>
  <w:style w:type="paragraph" w:styleId="CommentSubject">
    <w:name w:val="annotation subject"/>
    <w:basedOn w:val="CommentText"/>
    <w:next w:val="CommentText"/>
    <w:link w:val="CommentSubjectChar"/>
    <w:uiPriority w:val="99"/>
    <w:semiHidden/>
    <w:unhideWhenUsed/>
    <w:rsid w:val="00935389"/>
    <w:rPr>
      <w:b/>
      <w:bCs/>
    </w:rPr>
  </w:style>
  <w:style w:type="character" w:customStyle="1" w:styleId="CommentSubjectChar">
    <w:name w:val="Comment Subject Char"/>
    <w:basedOn w:val="CommentTextChar"/>
    <w:link w:val="CommentSubject"/>
    <w:uiPriority w:val="99"/>
    <w:semiHidden/>
    <w:rsid w:val="00935389"/>
    <w:rPr>
      <w:b/>
      <w:bCs/>
      <w:sz w:val="20"/>
      <w:szCs w:val="20"/>
    </w:rPr>
  </w:style>
  <w:style w:type="character" w:customStyle="1" w:styleId="Heading3Char">
    <w:name w:val="Heading 3 Char"/>
    <w:basedOn w:val="DefaultParagraphFont"/>
    <w:link w:val="Heading3"/>
    <w:uiPriority w:val="9"/>
    <w:rsid w:val="00935389"/>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CC44A5"/>
    <w:pPr>
      <w:spacing w:after="0"/>
      <w:jc w:val="center"/>
    </w:pPr>
    <w:rPr>
      <w:rFonts w:ascii="Calibri" w:hAnsi="Calibri" w:cs="Calibri"/>
      <w:noProof/>
    </w:rPr>
  </w:style>
  <w:style w:type="character" w:customStyle="1" w:styleId="EndNoteBibliographyTitleChar">
    <w:name w:val="EndNote Bibliography Title Char"/>
    <w:basedOn w:val="Heading2Char"/>
    <w:link w:val="EndNoteBibliographyTitle"/>
    <w:rsid w:val="00CC44A5"/>
    <w:rPr>
      <w:rFonts w:ascii="Calibri" w:eastAsiaTheme="majorEastAsia" w:hAnsi="Calibri" w:cs="Calibri"/>
      <w:noProof/>
      <w:color w:val="2F5496" w:themeColor="accent1" w:themeShade="BF"/>
      <w:sz w:val="26"/>
      <w:szCs w:val="26"/>
    </w:rPr>
  </w:style>
  <w:style w:type="paragraph" w:customStyle="1" w:styleId="EndNoteBibliography">
    <w:name w:val="EndNote Bibliography"/>
    <w:basedOn w:val="Normal"/>
    <w:link w:val="EndNoteBibliographyChar"/>
    <w:rsid w:val="00CC44A5"/>
    <w:pPr>
      <w:spacing w:line="240" w:lineRule="auto"/>
    </w:pPr>
    <w:rPr>
      <w:rFonts w:ascii="Calibri" w:hAnsi="Calibri" w:cs="Calibri"/>
      <w:noProof/>
    </w:rPr>
  </w:style>
  <w:style w:type="character" w:customStyle="1" w:styleId="EndNoteBibliographyChar">
    <w:name w:val="EndNote Bibliography Char"/>
    <w:basedOn w:val="Heading2Char"/>
    <w:link w:val="EndNoteBibliography"/>
    <w:rsid w:val="00CC44A5"/>
    <w:rPr>
      <w:rFonts w:ascii="Calibri" w:eastAsiaTheme="majorEastAsia" w:hAnsi="Calibri" w:cs="Calibri"/>
      <w:noProof/>
      <w:color w:val="2F5496" w:themeColor="accent1" w:themeShade="BF"/>
      <w:sz w:val="26"/>
      <w:szCs w:val="26"/>
    </w:rPr>
  </w:style>
  <w:style w:type="character" w:customStyle="1" w:styleId="Heading1Char">
    <w:name w:val="Heading 1 Char"/>
    <w:basedOn w:val="DefaultParagraphFont"/>
    <w:link w:val="Heading1"/>
    <w:uiPriority w:val="9"/>
    <w:rsid w:val="00CC44A5"/>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32519D"/>
    <w:pPr>
      <w:widowControl w:val="0"/>
      <w:tabs>
        <w:tab w:val="center" w:pos="4153"/>
        <w:tab w:val="right" w:pos="8306"/>
      </w:tabs>
      <w:snapToGrid w:val="0"/>
      <w:spacing w:after="0" w:line="240" w:lineRule="auto"/>
    </w:pPr>
    <w:rPr>
      <w:kern w:val="2"/>
      <w:sz w:val="18"/>
      <w:szCs w:val="18"/>
      <w:lang w:eastAsia="zh-CN"/>
    </w:rPr>
  </w:style>
  <w:style w:type="character" w:customStyle="1" w:styleId="FooterChar">
    <w:name w:val="Footer Char"/>
    <w:basedOn w:val="DefaultParagraphFont"/>
    <w:link w:val="Footer"/>
    <w:uiPriority w:val="99"/>
    <w:rsid w:val="0032519D"/>
    <w:rPr>
      <w:rFonts w:eastAsiaTheme="minorEastAsia"/>
      <w:kern w:val="2"/>
      <w:sz w:val="18"/>
      <w:szCs w:val="18"/>
      <w:lang w:eastAsia="zh-CN"/>
    </w:rPr>
  </w:style>
  <w:style w:type="paragraph" w:styleId="TOCHeading">
    <w:name w:val="TOC Heading"/>
    <w:basedOn w:val="Heading1"/>
    <w:next w:val="Normal"/>
    <w:uiPriority w:val="39"/>
    <w:unhideWhenUsed/>
    <w:qFormat/>
    <w:rsid w:val="003F59E9"/>
    <w:pPr>
      <w:outlineLvl w:val="9"/>
    </w:pPr>
  </w:style>
  <w:style w:type="paragraph" w:styleId="TOC1">
    <w:name w:val="toc 1"/>
    <w:basedOn w:val="Normal"/>
    <w:next w:val="Normal"/>
    <w:autoRedefine/>
    <w:uiPriority w:val="39"/>
    <w:unhideWhenUsed/>
    <w:rsid w:val="003F59E9"/>
    <w:pPr>
      <w:spacing w:after="100"/>
    </w:pPr>
  </w:style>
  <w:style w:type="paragraph" w:styleId="TOC2">
    <w:name w:val="toc 2"/>
    <w:basedOn w:val="Normal"/>
    <w:next w:val="Normal"/>
    <w:autoRedefine/>
    <w:uiPriority w:val="39"/>
    <w:unhideWhenUsed/>
    <w:rsid w:val="003F59E9"/>
    <w:pPr>
      <w:spacing w:after="100"/>
      <w:ind w:left="220"/>
    </w:pPr>
  </w:style>
  <w:style w:type="paragraph" w:styleId="TOC3">
    <w:name w:val="toc 3"/>
    <w:basedOn w:val="Normal"/>
    <w:next w:val="Normal"/>
    <w:autoRedefine/>
    <w:uiPriority w:val="39"/>
    <w:unhideWhenUsed/>
    <w:rsid w:val="003F59E9"/>
    <w:pPr>
      <w:spacing w:after="100"/>
      <w:ind w:left="440"/>
    </w:pPr>
  </w:style>
  <w:style w:type="character" w:styleId="Hyperlink">
    <w:name w:val="Hyperlink"/>
    <w:basedOn w:val="DefaultParagraphFont"/>
    <w:uiPriority w:val="99"/>
    <w:unhideWhenUsed/>
    <w:rsid w:val="003F59E9"/>
    <w:rPr>
      <w:color w:val="0563C1" w:themeColor="hyperlink"/>
      <w:u w:val="single"/>
    </w:rPr>
  </w:style>
  <w:style w:type="paragraph" w:styleId="Title">
    <w:name w:val="Title"/>
    <w:basedOn w:val="Normal"/>
    <w:next w:val="Normal"/>
    <w:link w:val="TitleChar"/>
    <w:uiPriority w:val="10"/>
    <w:qFormat/>
    <w:rsid w:val="003F59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9E9"/>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7947B6"/>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947B6"/>
    <w:rPr>
      <w:color w:val="808080"/>
    </w:rPr>
  </w:style>
  <w:style w:type="paragraph" w:styleId="Header">
    <w:name w:val="header"/>
    <w:basedOn w:val="Normal"/>
    <w:link w:val="HeaderChar"/>
    <w:uiPriority w:val="99"/>
    <w:unhideWhenUsed/>
    <w:rsid w:val="00D21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3E3"/>
  </w:style>
  <w:style w:type="paragraph" w:styleId="Caption">
    <w:name w:val="caption"/>
    <w:basedOn w:val="Normal"/>
    <w:next w:val="Normal"/>
    <w:uiPriority w:val="35"/>
    <w:unhideWhenUsed/>
    <w:qFormat/>
    <w:rsid w:val="00C15CCE"/>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71F07"/>
    <w:rPr>
      <w:color w:val="605E5C"/>
      <w:shd w:val="clear" w:color="auto" w:fill="E1DFDD"/>
    </w:rPr>
  </w:style>
  <w:style w:type="table" w:styleId="TableGrid">
    <w:name w:val="Table Grid"/>
    <w:basedOn w:val="TableNormal"/>
    <w:uiPriority w:val="39"/>
    <w:rsid w:val="00BB7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7361"/>
    <w:pPr>
      <w:ind w:left="720"/>
      <w:contextualSpacing/>
    </w:pPr>
  </w:style>
  <w:style w:type="paragraph" w:styleId="NormalWeb">
    <w:name w:val="Normal (Web)"/>
    <w:basedOn w:val="Normal"/>
    <w:uiPriority w:val="99"/>
    <w:semiHidden/>
    <w:unhideWhenUsed/>
    <w:rsid w:val="00174517"/>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D4766B"/>
    <w:pPr>
      <w:spacing w:after="0" w:line="240" w:lineRule="auto"/>
    </w:pPr>
  </w:style>
  <w:style w:type="paragraph" w:styleId="BodyText">
    <w:name w:val="Body Text"/>
    <w:basedOn w:val="Normal"/>
    <w:link w:val="BodyTextChar"/>
    <w:uiPriority w:val="1"/>
    <w:qFormat/>
    <w:rsid w:val="00117466"/>
    <w:pPr>
      <w:widowControl w:val="0"/>
      <w:autoSpaceDE w:val="0"/>
      <w:autoSpaceDN w:val="0"/>
      <w:adjustRightInd w:val="0"/>
      <w:spacing w:after="0" w:line="240" w:lineRule="auto"/>
    </w:pPr>
    <w:rPr>
      <w:rFonts w:ascii="Times New Roman" w:hAnsi="Times New Roman" w:cs="Times New Roman"/>
      <w:sz w:val="18"/>
      <w:szCs w:val="18"/>
      <w14:ligatures w14:val="standardContextual"/>
    </w:rPr>
  </w:style>
  <w:style w:type="character" w:customStyle="1" w:styleId="BodyTextChar">
    <w:name w:val="Body Text Char"/>
    <w:basedOn w:val="DefaultParagraphFont"/>
    <w:link w:val="BodyText"/>
    <w:uiPriority w:val="1"/>
    <w:rsid w:val="00117466"/>
    <w:rPr>
      <w:rFonts w:ascii="Times New Roman" w:eastAsiaTheme="minorEastAsia" w:hAnsi="Times New Roman" w:cs="Times New Roman"/>
      <w:sz w:val="18"/>
      <w:szCs w:val="18"/>
      <w14:ligatures w14:val="standardContextual"/>
    </w:rPr>
  </w:style>
  <w:style w:type="paragraph" w:customStyle="1" w:styleId="TableParagraph">
    <w:name w:val="Table Paragraph"/>
    <w:basedOn w:val="Normal"/>
    <w:uiPriority w:val="1"/>
    <w:qFormat/>
    <w:rsid w:val="00117466"/>
    <w:pPr>
      <w:widowControl w:val="0"/>
      <w:autoSpaceDE w:val="0"/>
      <w:autoSpaceDN w:val="0"/>
      <w:adjustRightInd w:val="0"/>
      <w:spacing w:after="0" w:line="240" w:lineRule="auto"/>
    </w:pPr>
    <w:rPr>
      <w:rFonts w:ascii="Times New Roman" w:hAnsi="Times New Roman" w:cs="Times New Roman"/>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05558">
      <w:bodyDiv w:val="1"/>
      <w:marLeft w:val="0"/>
      <w:marRight w:val="0"/>
      <w:marTop w:val="0"/>
      <w:marBottom w:val="0"/>
      <w:divBdr>
        <w:top w:val="none" w:sz="0" w:space="0" w:color="auto"/>
        <w:left w:val="none" w:sz="0" w:space="0" w:color="auto"/>
        <w:bottom w:val="none" w:sz="0" w:space="0" w:color="auto"/>
        <w:right w:val="none" w:sz="0" w:space="0" w:color="auto"/>
      </w:divBdr>
    </w:div>
    <w:div w:id="61686953">
      <w:bodyDiv w:val="1"/>
      <w:marLeft w:val="0"/>
      <w:marRight w:val="0"/>
      <w:marTop w:val="0"/>
      <w:marBottom w:val="0"/>
      <w:divBdr>
        <w:top w:val="none" w:sz="0" w:space="0" w:color="auto"/>
        <w:left w:val="none" w:sz="0" w:space="0" w:color="auto"/>
        <w:bottom w:val="none" w:sz="0" w:space="0" w:color="auto"/>
        <w:right w:val="none" w:sz="0" w:space="0" w:color="auto"/>
      </w:divBdr>
    </w:div>
    <w:div w:id="313801099">
      <w:bodyDiv w:val="1"/>
      <w:marLeft w:val="0"/>
      <w:marRight w:val="0"/>
      <w:marTop w:val="0"/>
      <w:marBottom w:val="0"/>
      <w:divBdr>
        <w:top w:val="none" w:sz="0" w:space="0" w:color="auto"/>
        <w:left w:val="none" w:sz="0" w:space="0" w:color="auto"/>
        <w:bottom w:val="none" w:sz="0" w:space="0" w:color="auto"/>
        <w:right w:val="none" w:sz="0" w:space="0" w:color="auto"/>
      </w:divBdr>
    </w:div>
    <w:div w:id="517816777">
      <w:bodyDiv w:val="1"/>
      <w:marLeft w:val="0"/>
      <w:marRight w:val="0"/>
      <w:marTop w:val="0"/>
      <w:marBottom w:val="0"/>
      <w:divBdr>
        <w:top w:val="none" w:sz="0" w:space="0" w:color="auto"/>
        <w:left w:val="none" w:sz="0" w:space="0" w:color="auto"/>
        <w:bottom w:val="none" w:sz="0" w:space="0" w:color="auto"/>
        <w:right w:val="none" w:sz="0" w:space="0" w:color="auto"/>
      </w:divBdr>
    </w:div>
    <w:div w:id="557598172">
      <w:bodyDiv w:val="1"/>
      <w:marLeft w:val="0"/>
      <w:marRight w:val="0"/>
      <w:marTop w:val="0"/>
      <w:marBottom w:val="0"/>
      <w:divBdr>
        <w:top w:val="none" w:sz="0" w:space="0" w:color="auto"/>
        <w:left w:val="none" w:sz="0" w:space="0" w:color="auto"/>
        <w:bottom w:val="none" w:sz="0" w:space="0" w:color="auto"/>
        <w:right w:val="none" w:sz="0" w:space="0" w:color="auto"/>
      </w:divBdr>
    </w:div>
    <w:div w:id="638190585">
      <w:bodyDiv w:val="1"/>
      <w:marLeft w:val="0"/>
      <w:marRight w:val="0"/>
      <w:marTop w:val="0"/>
      <w:marBottom w:val="0"/>
      <w:divBdr>
        <w:top w:val="none" w:sz="0" w:space="0" w:color="auto"/>
        <w:left w:val="none" w:sz="0" w:space="0" w:color="auto"/>
        <w:bottom w:val="none" w:sz="0" w:space="0" w:color="auto"/>
        <w:right w:val="none" w:sz="0" w:space="0" w:color="auto"/>
      </w:divBdr>
    </w:div>
    <w:div w:id="665087781">
      <w:bodyDiv w:val="1"/>
      <w:marLeft w:val="0"/>
      <w:marRight w:val="0"/>
      <w:marTop w:val="0"/>
      <w:marBottom w:val="0"/>
      <w:divBdr>
        <w:top w:val="none" w:sz="0" w:space="0" w:color="auto"/>
        <w:left w:val="none" w:sz="0" w:space="0" w:color="auto"/>
        <w:bottom w:val="none" w:sz="0" w:space="0" w:color="auto"/>
        <w:right w:val="none" w:sz="0" w:space="0" w:color="auto"/>
      </w:divBdr>
    </w:div>
    <w:div w:id="823861556">
      <w:bodyDiv w:val="1"/>
      <w:marLeft w:val="0"/>
      <w:marRight w:val="0"/>
      <w:marTop w:val="0"/>
      <w:marBottom w:val="0"/>
      <w:divBdr>
        <w:top w:val="none" w:sz="0" w:space="0" w:color="auto"/>
        <w:left w:val="none" w:sz="0" w:space="0" w:color="auto"/>
        <w:bottom w:val="none" w:sz="0" w:space="0" w:color="auto"/>
        <w:right w:val="none" w:sz="0" w:space="0" w:color="auto"/>
      </w:divBdr>
    </w:div>
    <w:div w:id="972322968">
      <w:bodyDiv w:val="1"/>
      <w:marLeft w:val="0"/>
      <w:marRight w:val="0"/>
      <w:marTop w:val="0"/>
      <w:marBottom w:val="0"/>
      <w:divBdr>
        <w:top w:val="none" w:sz="0" w:space="0" w:color="auto"/>
        <w:left w:val="none" w:sz="0" w:space="0" w:color="auto"/>
        <w:bottom w:val="none" w:sz="0" w:space="0" w:color="auto"/>
        <w:right w:val="none" w:sz="0" w:space="0" w:color="auto"/>
      </w:divBdr>
    </w:div>
    <w:div w:id="1119638945">
      <w:bodyDiv w:val="1"/>
      <w:marLeft w:val="0"/>
      <w:marRight w:val="0"/>
      <w:marTop w:val="0"/>
      <w:marBottom w:val="0"/>
      <w:divBdr>
        <w:top w:val="none" w:sz="0" w:space="0" w:color="auto"/>
        <w:left w:val="none" w:sz="0" w:space="0" w:color="auto"/>
        <w:bottom w:val="none" w:sz="0" w:space="0" w:color="auto"/>
        <w:right w:val="none" w:sz="0" w:space="0" w:color="auto"/>
      </w:divBdr>
    </w:div>
    <w:div w:id="1249460374">
      <w:bodyDiv w:val="1"/>
      <w:marLeft w:val="0"/>
      <w:marRight w:val="0"/>
      <w:marTop w:val="0"/>
      <w:marBottom w:val="0"/>
      <w:divBdr>
        <w:top w:val="none" w:sz="0" w:space="0" w:color="auto"/>
        <w:left w:val="none" w:sz="0" w:space="0" w:color="auto"/>
        <w:bottom w:val="none" w:sz="0" w:space="0" w:color="auto"/>
        <w:right w:val="none" w:sz="0" w:space="0" w:color="auto"/>
      </w:divBdr>
    </w:div>
    <w:div w:id="1300721196">
      <w:bodyDiv w:val="1"/>
      <w:marLeft w:val="0"/>
      <w:marRight w:val="0"/>
      <w:marTop w:val="0"/>
      <w:marBottom w:val="0"/>
      <w:divBdr>
        <w:top w:val="none" w:sz="0" w:space="0" w:color="auto"/>
        <w:left w:val="none" w:sz="0" w:space="0" w:color="auto"/>
        <w:bottom w:val="none" w:sz="0" w:space="0" w:color="auto"/>
        <w:right w:val="none" w:sz="0" w:space="0" w:color="auto"/>
      </w:divBdr>
    </w:div>
    <w:div w:id="1338847697">
      <w:bodyDiv w:val="1"/>
      <w:marLeft w:val="0"/>
      <w:marRight w:val="0"/>
      <w:marTop w:val="0"/>
      <w:marBottom w:val="0"/>
      <w:divBdr>
        <w:top w:val="none" w:sz="0" w:space="0" w:color="auto"/>
        <w:left w:val="none" w:sz="0" w:space="0" w:color="auto"/>
        <w:bottom w:val="none" w:sz="0" w:space="0" w:color="auto"/>
        <w:right w:val="none" w:sz="0" w:space="0" w:color="auto"/>
      </w:divBdr>
    </w:div>
    <w:div w:id="1349602685">
      <w:bodyDiv w:val="1"/>
      <w:marLeft w:val="0"/>
      <w:marRight w:val="0"/>
      <w:marTop w:val="0"/>
      <w:marBottom w:val="0"/>
      <w:divBdr>
        <w:top w:val="none" w:sz="0" w:space="0" w:color="auto"/>
        <w:left w:val="none" w:sz="0" w:space="0" w:color="auto"/>
        <w:bottom w:val="none" w:sz="0" w:space="0" w:color="auto"/>
        <w:right w:val="none" w:sz="0" w:space="0" w:color="auto"/>
      </w:divBdr>
    </w:div>
    <w:div w:id="1426918483">
      <w:bodyDiv w:val="1"/>
      <w:marLeft w:val="0"/>
      <w:marRight w:val="0"/>
      <w:marTop w:val="0"/>
      <w:marBottom w:val="0"/>
      <w:divBdr>
        <w:top w:val="none" w:sz="0" w:space="0" w:color="auto"/>
        <w:left w:val="none" w:sz="0" w:space="0" w:color="auto"/>
        <w:bottom w:val="none" w:sz="0" w:space="0" w:color="auto"/>
        <w:right w:val="none" w:sz="0" w:space="0" w:color="auto"/>
      </w:divBdr>
    </w:div>
    <w:div w:id="1450011190">
      <w:bodyDiv w:val="1"/>
      <w:marLeft w:val="0"/>
      <w:marRight w:val="0"/>
      <w:marTop w:val="0"/>
      <w:marBottom w:val="0"/>
      <w:divBdr>
        <w:top w:val="none" w:sz="0" w:space="0" w:color="auto"/>
        <w:left w:val="none" w:sz="0" w:space="0" w:color="auto"/>
        <w:bottom w:val="none" w:sz="0" w:space="0" w:color="auto"/>
        <w:right w:val="none" w:sz="0" w:space="0" w:color="auto"/>
      </w:divBdr>
    </w:div>
    <w:div w:id="1638949664">
      <w:bodyDiv w:val="1"/>
      <w:marLeft w:val="0"/>
      <w:marRight w:val="0"/>
      <w:marTop w:val="0"/>
      <w:marBottom w:val="0"/>
      <w:divBdr>
        <w:top w:val="none" w:sz="0" w:space="0" w:color="auto"/>
        <w:left w:val="none" w:sz="0" w:space="0" w:color="auto"/>
        <w:bottom w:val="none" w:sz="0" w:space="0" w:color="auto"/>
        <w:right w:val="none" w:sz="0" w:space="0" w:color="auto"/>
      </w:divBdr>
    </w:div>
    <w:div w:id="1645550590">
      <w:bodyDiv w:val="1"/>
      <w:marLeft w:val="0"/>
      <w:marRight w:val="0"/>
      <w:marTop w:val="0"/>
      <w:marBottom w:val="0"/>
      <w:divBdr>
        <w:top w:val="none" w:sz="0" w:space="0" w:color="auto"/>
        <w:left w:val="none" w:sz="0" w:space="0" w:color="auto"/>
        <w:bottom w:val="none" w:sz="0" w:space="0" w:color="auto"/>
        <w:right w:val="none" w:sz="0" w:space="0" w:color="auto"/>
      </w:divBdr>
    </w:div>
    <w:div w:id="1862164721">
      <w:bodyDiv w:val="1"/>
      <w:marLeft w:val="0"/>
      <w:marRight w:val="0"/>
      <w:marTop w:val="0"/>
      <w:marBottom w:val="0"/>
      <w:divBdr>
        <w:top w:val="none" w:sz="0" w:space="0" w:color="auto"/>
        <w:left w:val="none" w:sz="0" w:space="0" w:color="auto"/>
        <w:bottom w:val="none" w:sz="0" w:space="0" w:color="auto"/>
        <w:right w:val="none" w:sz="0" w:space="0" w:color="auto"/>
      </w:divBdr>
    </w:div>
    <w:div w:id="1902519663">
      <w:bodyDiv w:val="1"/>
      <w:marLeft w:val="0"/>
      <w:marRight w:val="0"/>
      <w:marTop w:val="0"/>
      <w:marBottom w:val="0"/>
      <w:divBdr>
        <w:top w:val="none" w:sz="0" w:space="0" w:color="auto"/>
        <w:left w:val="none" w:sz="0" w:space="0" w:color="auto"/>
        <w:bottom w:val="none" w:sz="0" w:space="0" w:color="auto"/>
        <w:right w:val="none" w:sz="0" w:space="0" w:color="auto"/>
      </w:divBdr>
    </w:div>
    <w:div w:id="200805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806C9-C65C-4A51-A196-0F57FB2785FB}">
  <ds:schemaRefs>
    <ds:schemaRef ds:uri="http://schemas.openxmlformats.org/officeDocument/2006/bibliography"/>
  </ds:schemaRefs>
</ds:datastoreItem>
</file>

<file path=docMetadata/LabelInfo.xml><?xml version="1.0" encoding="utf-8"?>
<clbl:labelList xmlns:clbl="http://schemas.microsoft.com/office/2020/mipLabelMetadata">
  <clbl:label id="{3ca48ea3-8c75-4d36-b64f-70604b11fd22}" enabled="1" method="Standard" siteId="{3ac94b33-9135-4821-9502-eafda6592a35}" removed="0"/>
</clbl:labelList>
</file>

<file path=docProps/app.xml><?xml version="1.0" encoding="utf-8"?>
<Properties xmlns="http://schemas.openxmlformats.org/officeDocument/2006/extended-properties" xmlns:vt="http://schemas.openxmlformats.org/officeDocument/2006/docPropsVTypes">
  <Template>Normal.dotm</Template>
  <TotalTime>334</TotalTime>
  <Pages>28</Pages>
  <Words>10403</Words>
  <Characters>59303</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Ah-ng Kong</dc:creator>
  <cp:keywords/>
  <dc:description/>
  <cp:lastModifiedBy>Sargsyan, Davit [JRDUS]</cp:lastModifiedBy>
  <cp:revision>3</cp:revision>
  <dcterms:created xsi:type="dcterms:W3CDTF">2024-12-02T16:40:00Z</dcterms:created>
  <dcterms:modified xsi:type="dcterms:W3CDTF">2024-12-02T22:15:00Z</dcterms:modified>
</cp:coreProperties>
</file>